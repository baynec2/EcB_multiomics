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CF208" w14:textId="76007720"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58D7522B"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xml:space="preserve">, Leigh-Ana </w:t>
      </w:r>
      <w:r w:rsidR="00BA4EA5" w:rsidRPr="00CF169D">
        <w:rPr>
          <w:rFonts w:ascii="Arial" w:hAnsi="Arial" w:cs="Arial"/>
        </w:rPr>
        <w:t>R</w:t>
      </w:r>
      <w:r w:rsidR="00BA4EA5">
        <w:rPr>
          <w:rFonts w:ascii="Arial" w:hAnsi="Arial" w:cs="Arial"/>
        </w:rPr>
        <w:t>o</w:t>
      </w:r>
      <w:r w:rsidR="00BA4EA5" w:rsidRPr="00CF169D">
        <w:rPr>
          <w:rFonts w:ascii="Arial" w:hAnsi="Arial" w:cs="Arial"/>
        </w:rPr>
        <w:t>s</w:t>
      </w:r>
      <w:r w:rsidR="00BA4EA5">
        <w:rPr>
          <w:rFonts w:ascii="Arial" w:hAnsi="Arial" w:cs="Arial"/>
        </w:rPr>
        <w:t>si</w:t>
      </w:r>
      <w:r w:rsidR="00BA4EA5" w:rsidRPr="00CF169D">
        <w:rPr>
          <w:rFonts w:ascii="Arial" w:hAnsi="Arial" w:cs="Arial"/>
        </w:rPr>
        <w:t>tto</w:t>
      </w:r>
      <w:r w:rsidR="00BA4EA5" w:rsidRPr="00CF169D">
        <w:rPr>
          <w:rFonts w:ascii="Arial" w:hAnsi="Arial" w:cs="Arial"/>
          <w:vertAlign w:val="superscript"/>
        </w:rPr>
        <w:t>1</w:t>
      </w:r>
      <w:r w:rsidR="00CF169D" w:rsidRPr="00CF169D">
        <w:rPr>
          <w:rFonts w:ascii="Arial" w:hAnsi="Arial" w:cs="Arial"/>
          <w:vertAlign w:val="superscript"/>
        </w:rPr>
        <w:t>,2,3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xml:space="preserve">, </w:t>
      </w:r>
      <w:r w:rsidR="00C67B8D">
        <w:rPr>
          <w:rFonts w:ascii="Arial" w:hAnsi="Arial" w:cs="Arial"/>
        </w:rPr>
        <w:t>Courtney Baus</w:t>
      </w:r>
      <w:r w:rsidR="00C67B8D" w:rsidRPr="006816A5">
        <w:rPr>
          <w:rFonts w:ascii="Arial" w:hAnsi="Arial" w:cs="Arial"/>
          <w:vertAlign w:val="superscript"/>
        </w:rPr>
        <w:t>4</w:t>
      </w:r>
      <w:r w:rsidR="00C67B8D">
        <w:rPr>
          <w:rFonts w:ascii="Arial" w:hAnsi="Arial" w:cs="Arial"/>
        </w:rPr>
        <w:t>, Cecilia Volk</w:t>
      </w:r>
      <w:r w:rsidR="00C67B8D" w:rsidRPr="006816A5">
        <w:rPr>
          <w:rFonts w:ascii="Arial" w:hAnsi="Arial" w:cs="Arial"/>
          <w:vertAlign w:val="superscript"/>
        </w:rPr>
        <w:t>5</w:t>
      </w:r>
      <w:r w:rsidR="00C67B8D">
        <w:rPr>
          <w:rFonts w:ascii="Arial" w:hAnsi="Arial" w:cs="Arial"/>
        </w:rPr>
        <w:t xml:space="preserve">, </w:t>
      </w:r>
      <w:proofErr w:type="spellStart"/>
      <w:r w:rsidR="00F0651F">
        <w:rPr>
          <w:rFonts w:ascii="Arial" w:hAnsi="Arial" w:cs="Arial"/>
        </w:rPr>
        <w:t>Haoqi</w:t>
      </w:r>
      <w:proofErr w:type="spellEnd"/>
      <w:r w:rsidR="00F0651F">
        <w:rPr>
          <w:rFonts w:ascii="Arial" w:hAnsi="Arial" w:cs="Arial"/>
        </w:rPr>
        <w:t xml:space="preserve"> Nina Zhao</w:t>
      </w:r>
      <w:r w:rsidR="00F0651F">
        <w:rPr>
          <w:rFonts w:ascii="Arial" w:hAnsi="Arial" w:cs="Arial"/>
          <w:vertAlign w:val="superscript"/>
        </w:rPr>
        <w:t>3</w:t>
      </w:r>
      <w:r w:rsidR="00E72679">
        <w:rPr>
          <w:rFonts w:ascii="Arial" w:hAnsi="Arial" w:cs="Arial"/>
        </w:rPr>
        <w:t>,</w:t>
      </w:r>
      <w:r w:rsidR="005A3BCC">
        <w:rPr>
          <w:rFonts w:ascii="Arial" w:hAnsi="Arial" w:cs="Arial"/>
        </w:rPr>
        <w:t xml:space="preserve"> </w:t>
      </w:r>
      <w:r w:rsidR="00CF169D" w:rsidRPr="00CF169D">
        <w:rPr>
          <w:rFonts w:ascii="Arial" w:hAnsi="Arial" w:cs="Arial"/>
        </w:rPr>
        <w:t>Pi</w:t>
      </w:r>
      <w:r w:rsidR="001C3F73">
        <w:rPr>
          <w:rFonts w:ascii="Arial" w:hAnsi="Arial" w:cs="Arial"/>
        </w:rPr>
        <w:t>e</w:t>
      </w:r>
      <w:r w:rsidR="00CF169D" w:rsidRPr="00CF169D">
        <w:rPr>
          <w:rFonts w:ascii="Arial" w:hAnsi="Arial" w:cs="Arial"/>
        </w:rPr>
        <w:t>ter Dorrestein</w:t>
      </w:r>
      <w:r w:rsidR="007022A4">
        <w:rPr>
          <w:rFonts w:ascii="Arial" w:hAnsi="Arial" w:cs="Arial"/>
          <w:vertAlign w:val="superscript"/>
        </w:rPr>
        <w:t>2,3,</w:t>
      </w:r>
      <w:r w:rsidR="00C67B8D">
        <w:rPr>
          <w:rFonts w:ascii="Arial" w:hAnsi="Arial" w:cs="Arial"/>
          <w:vertAlign w:val="superscript"/>
        </w:rPr>
        <w:t>6</w:t>
      </w:r>
      <w:r w:rsidR="00F0651F">
        <w:rPr>
          <w:rFonts w:ascii="Arial" w:hAnsi="Arial" w:cs="Arial"/>
          <w:vertAlign w:val="superscript"/>
        </w:rPr>
        <w:t>,8</w:t>
      </w:r>
      <w:r w:rsidR="00CF169D" w:rsidRPr="00CF169D">
        <w:rPr>
          <w:rFonts w:ascii="Arial" w:hAnsi="Arial" w:cs="Arial"/>
        </w:rPr>
        <w:t>, Victor Nizet</w:t>
      </w:r>
      <w:r w:rsidR="00CF169D" w:rsidRPr="00CF169D">
        <w:rPr>
          <w:rFonts w:ascii="Arial" w:hAnsi="Arial" w:cs="Arial"/>
          <w:vertAlign w:val="superscript"/>
        </w:rPr>
        <w:t>2,3,</w:t>
      </w:r>
      <w:r w:rsidR="00C67B8D">
        <w:rPr>
          <w:rFonts w:ascii="Arial" w:hAnsi="Arial" w:cs="Arial"/>
          <w:vertAlign w:val="superscript"/>
        </w:rPr>
        <w:t>6</w:t>
      </w:r>
      <w:r w:rsidR="00CF169D" w:rsidRPr="00CF169D">
        <w:rPr>
          <w:rFonts w:ascii="Arial" w:hAnsi="Arial" w:cs="Arial"/>
        </w:rPr>
        <w:t>, George Sakoulas</w:t>
      </w:r>
      <w:r w:rsidR="00C67B8D">
        <w:rPr>
          <w:rFonts w:ascii="Arial" w:hAnsi="Arial" w:cs="Arial"/>
          <w:vertAlign w:val="superscript"/>
        </w:rPr>
        <w:t>6,7</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765099">
        <w:rPr>
          <w:rFonts w:ascii="Arial" w:hAnsi="Arial" w:cs="Arial"/>
          <w:vertAlign w:val="superscript"/>
        </w:rPr>
        <w:t>8, #</w:t>
      </w:r>
      <w:r w:rsidR="00CF169D" w:rsidRPr="00CF169D">
        <w:rPr>
          <w:rFonts w:ascii="Arial" w:hAnsi="Arial" w:cs="Arial"/>
        </w:rPr>
        <w:t>, Warren Rose</w:t>
      </w:r>
      <w:r w:rsidR="00765099">
        <w:rPr>
          <w:rFonts w:ascii="Arial" w:hAnsi="Arial" w:cs="Arial"/>
          <w:vertAlign w:val="superscript"/>
        </w:rPr>
        <w:t>5, #</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6093372C" w14:textId="2C7575C5" w:rsidR="00C67B8D" w:rsidRPr="006816A5" w:rsidRDefault="00CF169D" w:rsidP="00C67B8D">
      <w:pPr>
        <w:spacing w:line="480" w:lineRule="auto"/>
        <w:ind w:left="1440" w:hanging="1440"/>
        <w:rPr>
          <w:rFonts w:ascii="Arial" w:hAnsi="Arial" w:cs="Arial"/>
        </w:rPr>
      </w:pPr>
      <w:r w:rsidRPr="00CF169D">
        <w:rPr>
          <w:rFonts w:ascii="Arial" w:hAnsi="Arial" w:cs="Arial"/>
          <w:vertAlign w:val="superscript"/>
        </w:rPr>
        <w:t>4</w:t>
      </w:r>
      <w:r w:rsidR="00C67B8D" w:rsidRPr="006816A5">
        <w:rPr>
          <w:rFonts w:ascii="Arial" w:hAnsi="Arial" w:cs="Arial"/>
        </w:rPr>
        <w:t>Department of Pharmacy, UW Health, Madison WI  53792, USA</w:t>
      </w:r>
    </w:p>
    <w:p w14:paraId="231FCA13" w14:textId="1AABE060" w:rsidR="00C67B8D" w:rsidRPr="006816A5" w:rsidRDefault="00C67B8D" w:rsidP="006816A5">
      <w:pPr>
        <w:spacing w:line="480" w:lineRule="auto"/>
        <w:ind w:left="1440" w:hanging="1440"/>
        <w:rPr>
          <w:rFonts w:ascii="Arial" w:hAnsi="Arial" w:cs="Arial"/>
        </w:rPr>
      </w:pPr>
      <w:r>
        <w:rPr>
          <w:rFonts w:ascii="Arial" w:hAnsi="Arial" w:cs="Arial"/>
          <w:vertAlign w:val="superscript"/>
        </w:rPr>
        <w:t>5</w:t>
      </w:r>
      <w:r w:rsidRPr="006816A5">
        <w:rPr>
          <w:rFonts w:ascii="Arial" w:hAnsi="Arial" w:cs="Arial"/>
        </w:rPr>
        <w:t>School of Pharmacy, University of Wisconsin-Madison, Madison, WI  53705, USA</w:t>
      </w:r>
    </w:p>
    <w:p w14:paraId="4C89CCCB" w14:textId="2AAF95AB" w:rsidR="00CF169D" w:rsidRPr="00CF169D" w:rsidRDefault="00C67B8D" w:rsidP="006816A5">
      <w:pPr>
        <w:spacing w:line="480" w:lineRule="auto"/>
        <w:ind w:left="720" w:hanging="720"/>
        <w:rPr>
          <w:rFonts w:ascii="Arial" w:hAnsi="Arial" w:cs="Arial"/>
        </w:rPr>
      </w:pPr>
      <w:r w:rsidRPr="006816A5">
        <w:rPr>
          <w:rFonts w:ascii="Arial" w:hAnsi="Arial" w:cs="Arial"/>
          <w:vertAlign w:val="superscript"/>
        </w:rPr>
        <w:t>6</w:t>
      </w:r>
      <w:r w:rsidR="00CF169D" w:rsidRPr="00CF169D">
        <w:rPr>
          <w:rFonts w:ascii="Arial" w:hAnsi="Arial" w:cs="Arial"/>
        </w:rPr>
        <w:t>Department of Pediatrics, UC San Diego, La Jolla, California 92093, USA</w:t>
      </w:r>
    </w:p>
    <w:p w14:paraId="5D827178" w14:textId="6614702E" w:rsidR="00CF169D" w:rsidRPr="00CF169D" w:rsidRDefault="00C67B8D" w:rsidP="00CF169D">
      <w:pPr>
        <w:spacing w:line="480" w:lineRule="auto"/>
        <w:rPr>
          <w:rFonts w:ascii="Arial" w:hAnsi="Arial" w:cs="Arial"/>
        </w:rPr>
      </w:pPr>
      <w:r>
        <w:rPr>
          <w:rFonts w:ascii="Arial" w:hAnsi="Arial" w:cs="Arial"/>
          <w:vertAlign w:val="superscript"/>
        </w:rPr>
        <w:t>7</w:t>
      </w:r>
      <w:r w:rsidR="00CF169D" w:rsidRPr="00CF169D">
        <w:rPr>
          <w:rFonts w:ascii="Arial" w:hAnsi="Arial" w:cs="Arial"/>
        </w:rPr>
        <w:t>Sharp Rees Stealy Medical</w:t>
      </w:r>
      <w:r w:rsidR="00AF378D">
        <w:rPr>
          <w:rFonts w:ascii="Arial" w:hAnsi="Arial" w:cs="Arial"/>
        </w:rPr>
        <w:t xml:space="preserve"> Group</w:t>
      </w:r>
      <w:r w:rsidR="00CF169D" w:rsidRPr="00CF169D">
        <w:rPr>
          <w:rFonts w:ascii="Arial" w:hAnsi="Arial" w:cs="Arial"/>
        </w:rPr>
        <w:t>, San Diego, CA</w:t>
      </w:r>
    </w:p>
    <w:p w14:paraId="79EE7D39" w14:textId="559231A3" w:rsidR="002E5A60" w:rsidRDefault="00C67B8D" w:rsidP="00CF169D">
      <w:pPr>
        <w:spacing w:line="480" w:lineRule="auto"/>
        <w:rPr>
          <w:rFonts w:ascii="Arial" w:hAnsi="Arial" w:cs="Arial"/>
        </w:rPr>
      </w:pPr>
      <w:r>
        <w:rPr>
          <w:rFonts w:ascii="Arial" w:hAnsi="Arial" w:cs="Arial"/>
          <w:vertAlign w:val="superscript"/>
        </w:rPr>
        <w:t>8</w:t>
      </w:r>
      <w:r w:rsidR="00CF169D" w:rsidRPr="00CF169D">
        <w:rPr>
          <w:rFonts w:ascii="Arial" w:hAnsi="Arial" w:cs="Arial"/>
        </w:rPr>
        <w:t>Center for Microbiome Innovation, University of California at San Diego, La Jolla, California 92093, USA</w:t>
      </w:r>
    </w:p>
    <w:p w14:paraId="44C36158" w14:textId="42C5956C" w:rsidR="002E5A60" w:rsidRPr="00CF169D" w:rsidRDefault="002E5A60" w:rsidP="00CF169D">
      <w:pPr>
        <w:spacing w:line="480" w:lineRule="auto"/>
        <w:rPr>
          <w:rFonts w:ascii="Arial" w:hAnsi="Arial" w:cs="Arial"/>
        </w:rPr>
      </w:pPr>
      <w:r>
        <w:rPr>
          <w:rFonts w:ascii="Arial" w:hAnsi="Arial" w:cs="Arial"/>
        </w:rPr>
        <w:t># co-corresponding authors</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70AC6F00" w14:textId="645DAD6A" w:rsidR="00C55B7B" w:rsidRPr="00C55B7B" w:rsidRDefault="007A6E5C" w:rsidP="000649D9">
      <w:pPr>
        <w:spacing w:line="480" w:lineRule="auto"/>
        <w:ind w:firstLine="720"/>
        <w:rPr>
          <w:rFonts w:ascii="Arial" w:hAnsi="Arial" w:cs="Arial"/>
          <w:iCs/>
        </w:rPr>
      </w:pPr>
      <w:r>
        <w:rPr>
          <w:rFonts w:ascii="Arial" w:hAnsi="Arial" w:cs="Arial"/>
          <w:iCs/>
        </w:rPr>
        <w:t>Despite the prevalence and severity of enterococcal bacteremia (EcB), the mechanisms underlying</w:t>
      </w:r>
      <w:r w:rsidR="00760DA6">
        <w:rPr>
          <w:rFonts w:ascii="Arial" w:hAnsi="Arial" w:cs="Arial"/>
          <w:iCs/>
        </w:rPr>
        <w:t xml:space="preserve"> </w:t>
      </w:r>
      <w:r w:rsidR="00123567">
        <w:rPr>
          <w:rFonts w:ascii="Arial" w:hAnsi="Arial" w:cs="Arial"/>
          <w:iCs/>
        </w:rPr>
        <w:t>s</w:t>
      </w:r>
      <w:r w:rsidR="00123567" w:rsidRPr="00123567">
        <w:rPr>
          <w:rFonts w:ascii="Arial" w:hAnsi="Arial" w:cs="Arial"/>
          <w:iCs/>
        </w:rPr>
        <w:t xml:space="preserve">ystemic host responses to </w:t>
      </w:r>
      <w:r>
        <w:rPr>
          <w:rFonts w:ascii="Arial" w:hAnsi="Arial" w:cs="Arial"/>
          <w:iCs/>
        </w:rPr>
        <w:t>the disease</w:t>
      </w:r>
      <w:r w:rsidR="00123567" w:rsidRPr="00123567">
        <w:rPr>
          <w:rFonts w:ascii="Arial" w:hAnsi="Arial" w:cs="Arial"/>
          <w:iCs/>
        </w:rPr>
        <w:t xml:space="preserve"> remain unclear</w:t>
      </w:r>
      <w:r>
        <w:rPr>
          <w:rFonts w:ascii="Arial" w:hAnsi="Arial" w:cs="Arial"/>
          <w:iCs/>
        </w:rPr>
        <w:t>.</w:t>
      </w:r>
      <w:r w:rsidR="00123567" w:rsidRPr="00123567">
        <w:rPr>
          <w:rFonts w:ascii="Arial" w:hAnsi="Arial" w:cs="Arial"/>
          <w:iCs/>
        </w:rPr>
        <w:t xml:space="preserve"> </w:t>
      </w:r>
      <w:r w:rsidR="00E56505">
        <w:rPr>
          <w:rFonts w:ascii="Arial" w:hAnsi="Arial" w:cs="Arial"/>
          <w:iCs/>
        </w:rPr>
        <w:t>Here w</w:t>
      </w:r>
      <w:r w:rsidR="00E56505" w:rsidRPr="00E56505">
        <w:rPr>
          <w:rFonts w:ascii="Arial" w:hAnsi="Arial" w:cs="Arial"/>
          <w:iCs/>
        </w:rPr>
        <w:t xml:space="preserve">e present an extensive study </w:t>
      </w:r>
      <w:r>
        <w:rPr>
          <w:rFonts w:ascii="Arial" w:hAnsi="Arial" w:cs="Arial"/>
          <w:iCs/>
        </w:rPr>
        <w:t>that profiles</w:t>
      </w:r>
      <w:r w:rsidRPr="00E56505">
        <w:rPr>
          <w:rFonts w:ascii="Arial" w:hAnsi="Arial" w:cs="Arial"/>
          <w:iCs/>
        </w:rPr>
        <w:t xml:space="preserve"> </w:t>
      </w:r>
      <w:r w:rsidR="00E56505" w:rsidRPr="00E56505">
        <w:rPr>
          <w:rFonts w:ascii="Arial" w:hAnsi="Arial" w:cs="Arial"/>
          <w:iCs/>
        </w:rPr>
        <w:t>molecular differences in</w:t>
      </w:r>
      <w:r>
        <w:rPr>
          <w:rFonts w:ascii="Arial" w:hAnsi="Arial" w:cs="Arial"/>
          <w:iCs/>
        </w:rPr>
        <w:t xml:space="preserve"> plasma from</w:t>
      </w:r>
      <w:r w:rsidR="00E56505" w:rsidRPr="00E56505">
        <w:rPr>
          <w:rFonts w:ascii="Arial" w:hAnsi="Arial" w:cs="Arial"/>
          <w:iCs/>
        </w:rPr>
        <w:t xml:space="preserve"> EcB patient</w:t>
      </w:r>
      <w:r w:rsidR="00760DA6">
        <w:rPr>
          <w:rFonts w:ascii="Arial" w:hAnsi="Arial" w:cs="Arial"/>
          <w:iCs/>
        </w:rPr>
        <w:t>s</w:t>
      </w:r>
      <w:r w:rsidR="00E56505" w:rsidRPr="00E56505">
        <w:rPr>
          <w:rFonts w:ascii="Arial" w:hAnsi="Arial" w:cs="Arial"/>
          <w:iCs/>
        </w:rPr>
        <w:t xml:space="preserve"> using </w:t>
      </w:r>
      <w:r w:rsidR="00E56505">
        <w:rPr>
          <w:rFonts w:ascii="Arial" w:hAnsi="Arial" w:cs="Arial"/>
          <w:iCs/>
        </w:rPr>
        <w:t>a</w:t>
      </w:r>
      <w:r w:rsidR="00BC40EE">
        <w:rPr>
          <w:rFonts w:ascii="Arial" w:hAnsi="Arial" w:cs="Arial"/>
          <w:iCs/>
        </w:rPr>
        <w:t xml:space="preserve">n </w:t>
      </w:r>
      <w:r w:rsidR="00E56505" w:rsidRPr="00E56505">
        <w:rPr>
          <w:rFonts w:ascii="Arial" w:hAnsi="Arial" w:cs="Arial"/>
          <w:iCs/>
        </w:rPr>
        <w:t>unbiased multi-omics</w:t>
      </w:r>
      <w:r w:rsidR="00E56505">
        <w:rPr>
          <w:rFonts w:ascii="Arial" w:hAnsi="Arial" w:cs="Arial"/>
          <w:iCs/>
        </w:rPr>
        <w:t xml:space="preserve"> approach</w:t>
      </w:r>
      <w:r w:rsidR="00E56505" w:rsidRPr="00E56505">
        <w:rPr>
          <w:rFonts w:ascii="Arial" w:hAnsi="Arial" w:cs="Arial"/>
          <w:iCs/>
        </w:rPr>
        <w:t xml:space="preserve">. </w:t>
      </w:r>
      <w:r>
        <w:rPr>
          <w:rFonts w:ascii="Arial" w:hAnsi="Arial" w:cs="Arial"/>
          <w:iCs/>
        </w:rPr>
        <w:t>We performed s</w:t>
      </w:r>
      <w:r w:rsidRPr="00E56505">
        <w:rPr>
          <w:rFonts w:ascii="Arial" w:hAnsi="Arial" w:cs="Arial"/>
          <w:iCs/>
        </w:rPr>
        <w:t xml:space="preserve">hotgun </w:t>
      </w:r>
      <w:r w:rsidR="00E56505" w:rsidRPr="00E56505">
        <w:rPr>
          <w:rFonts w:ascii="Arial" w:hAnsi="Arial" w:cs="Arial"/>
          <w:iCs/>
        </w:rPr>
        <w:t>proteomics and metabolomics on</w:t>
      </w:r>
      <w:r w:rsidR="004E4566">
        <w:rPr>
          <w:rFonts w:ascii="Arial" w:hAnsi="Arial" w:cs="Arial"/>
          <w:iCs/>
        </w:rPr>
        <w:t xml:space="preserve"> </w:t>
      </w:r>
      <w:r w:rsidR="00E56505" w:rsidRPr="00E56505">
        <w:rPr>
          <w:rFonts w:ascii="Arial" w:hAnsi="Arial" w:cs="Arial"/>
          <w:iCs/>
        </w:rPr>
        <w:t>105 plasma samples, including</w:t>
      </w:r>
      <w:r>
        <w:rPr>
          <w:rFonts w:ascii="Arial" w:hAnsi="Arial" w:cs="Arial"/>
          <w:iCs/>
        </w:rPr>
        <w:t xml:space="preserve"> those from</w:t>
      </w:r>
      <w:r w:rsidR="00E56505" w:rsidRPr="00E56505">
        <w:rPr>
          <w:rFonts w:ascii="Arial" w:hAnsi="Arial" w:cs="Arial"/>
          <w:iCs/>
        </w:rPr>
        <w:t xml:space="preserve"> EcB patients and healthy volunteers. </w:t>
      </w:r>
      <w:r w:rsidR="00E56505">
        <w:rPr>
          <w:rFonts w:ascii="Arial" w:hAnsi="Arial" w:cs="Arial"/>
        </w:rPr>
        <w:t>Comparison between healthy volunteer and EcB-infected patient samples revealed significant disparities in proteins and metabolites involved in the acute phase response, inflammatory processes, and cholestasis</w:t>
      </w:r>
      <w:r>
        <w:rPr>
          <w:rFonts w:ascii="Arial" w:hAnsi="Arial" w:cs="Arial"/>
        </w:rPr>
        <w:t xml:space="preserve">. Several </w:t>
      </w:r>
      <w:r w:rsidR="00E56505">
        <w:rPr>
          <w:rFonts w:ascii="Arial" w:hAnsi="Arial" w:cs="Arial"/>
        </w:rPr>
        <w:t xml:space="preserve">features </w:t>
      </w:r>
      <w:r w:rsidR="00765099">
        <w:rPr>
          <w:rFonts w:ascii="Arial" w:hAnsi="Arial" w:cs="Arial"/>
        </w:rPr>
        <w:t>distinguish</w:t>
      </w:r>
      <w:r w:rsidR="00E56505">
        <w:rPr>
          <w:rFonts w:ascii="Arial" w:hAnsi="Arial" w:cs="Arial"/>
        </w:rPr>
        <w:t xml:space="preserve"> these two </w:t>
      </w:r>
      <w:r>
        <w:rPr>
          <w:rFonts w:ascii="Arial" w:hAnsi="Arial" w:cs="Arial"/>
        </w:rPr>
        <w:t xml:space="preserve">groups </w:t>
      </w:r>
      <w:r w:rsidR="00E56505">
        <w:rPr>
          <w:rFonts w:ascii="Arial" w:hAnsi="Arial" w:cs="Arial"/>
        </w:rPr>
        <w:t xml:space="preserve">with remarkable accuracy. </w:t>
      </w:r>
      <w:r w:rsidR="00E56505" w:rsidRPr="00E56505">
        <w:rPr>
          <w:rFonts w:ascii="Arial" w:hAnsi="Arial" w:cs="Arial"/>
          <w:iCs/>
        </w:rPr>
        <w:t xml:space="preserve">Cross-referencing EcB signatures with those of </w:t>
      </w:r>
      <w:r w:rsidR="00E56505" w:rsidRPr="00E56505">
        <w:rPr>
          <w:rFonts w:ascii="Arial" w:hAnsi="Arial" w:cs="Arial"/>
          <w:i/>
        </w:rPr>
        <w:t>Staphylococcus aureus</w:t>
      </w:r>
      <w:r w:rsidR="00E56505" w:rsidRPr="00E56505">
        <w:rPr>
          <w:rFonts w:ascii="Arial" w:hAnsi="Arial" w:cs="Arial"/>
          <w:iCs/>
        </w:rPr>
        <w:t xml:space="preserve"> </w:t>
      </w:r>
      <w:r w:rsidR="00C63904">
        <w:rPr>
          <w:rFonts w:ascii="Arial" w:hAnsi="Arial" w:cs="Arial"/>
          <w:iCs/>
        </w:rPr>
        <w:t xml:space="preserve">bacteremia </w:t>
      </w:r>
      <w:r>
        <w:rPr>
          <w:rFonts w:ascii="Arial" w:hAnsi="Arial" w:cs="Arial"/>
          <w:iCs/>
        </w:rPr>
        <w:t>revealed</w:t>
      </w:r>
      <w:r w:rsidRPr="00E56505">
        <w:rPr>
          <w:rFonts w:ascii="Arial" w:hAnsi="Arial" w:cs="Arial"/>
          <w:iCs/>
        </w:rPr>
        <w:t xml:space="preserve"> </w:t>
      </w:r>
      <w:r w:rsidR="00E56505" w:rsidRPr="00E56505">
        <w:rPr>
          <w:rFonts w:ascii="Arial" w:hAnsi="Arial" w:cs="Arial"/>
          <w:iCs/>
        </w:rPr>
        <w:t>shared reductions in cholesterol metabolism proteins</w:t>
      </w:r>
      <w:r>
        <w:rPr>
          <w:rFonts w:ascii="Arial" w:hAnsi="Arial" w:cs="Arial"/>
          <w:iCs/>
        </w:rPr>
        <w:t xml:space="preserve"> and </w:t>
      </w:r>
      <w:r w:rsidR="00765099">
        <w:rPr>
          <w:rFonts w:ascii="Arial" w:hAnsi="Arial" w:cs="Arial"/>
          <w:iCs/>
        </w:rPr>
        <w:t>differing</w:t>
      </w:r>
      <w:r w:rsidR="00E56505">
        <w:rPr>
          <w:rFonts w:ascii="Arial" w:hAnsi="Arial" w:cs="Arial"/>
          <w:iCs/>
        </w:rPr>
        <w:t xml:space="preserve"> responses </w:t>
      </w:r>
      <w:r w:rsidR="00E56505" w:rsidRPr="00E56505">
        <w:rPr>
          <w:rFonts w:ascii="Arial" w:hAnsi="Arial" w:cs="Arial"/>
          <w:iCs/>
        </w:rPr>
        <w:t xml:space="preserve">in platelet alpha granule and neutrophil-associated proteins. </w:t>
      </w:r>
      <w:r w:rsidR="0024020C">
        <w:rPr>
          <w:rFonts w:ascii="Arial" w:hAnsi="Arial" w:cs="Arial"/>
          <w:iCs/>
        </w:rPr>
        <w:t>Characterization</w:t>
      </w:r>
      <w:r w:rsidR="00E56505" w:rsidRPr="00E56505">
        <w:rPr>
          <w:rFonts w:ascii="Arial" w:hAnsi="Arial" w:cs="Arial"/>
          <w:iCs/>
        </w:rPr>
        <w:t xml:space="preserve"> </w:t>
      </w:r>
      <w:r>
        <w:rPr>
          <w:rFonts w:ascii="Arial" w:hAnsi="Arial" w:cs="Arial"/>
          <w:iCs/>
        </w:rPr>
        <w:t xml:space="preserve">of </w:t>
      </w:r>
      <w:r w:rsidR="00E56505" w:rsidRPr="00E56505">
        <w:rPr>
          <w:rFonts w:ascii="Arial" w:hAnsi="Arial" w:cs="Arial"/>
          <w:iCs/>
        </w:rPr>
        <w:t xml:space="preserve">Enterococcus isolates </w:t>
      </w:r>
      <w:r w:rsidR="00BC40EE">
        <w:rPr>
          <w:rFonts w:ascii="Arial" w:hAnsi="Arial" w:cs="Arial"/>
          <w:iCs/>
        </w:rPr>
        <w:t xml:space="preserve">derived from patients </w:t>
      </w:r>
      <w:r>
        <w:rPr>
          <w:rFonts w:ascii="Arial" w:hAnsi="Arial" w:cs="Arial"/>
          <w:iCs/>
        </w:rPr>
        <w:t>facilitated</w:t>
      </w:r>
      <w:r w:rsidR="00BC40EE">
        <w:rPr>
          <w:rFonts w:ascii="Arial" w:hAnsi="Arial" w:cs="Arial"/>
          <w:iCs/>
        </w:rPr>
        <w:t xml:space="preserve"> </w:t>
      </w:r>
      <w:r w:rsidR="00E56505" w:rsidRPr="00E56505">
        <w:rPr>
          <w:rFonts w:ascii="Arial" w:hAnsi="Arial" w:cs="Arial"/>
          <w:iCs/>
        </w:rPr>
        <w:t xml:space="preserve">a nuanced comparison between EcB caused by </w:t>
      </w:r>
      <w:r w:rsidR="00E56505" w:rsidRPr="00E56505">
        <w:rPr>
          <w:rFonts w:ascii="Arial" w:hAnsi="Arial" w:cs="Arial"/>
          <w:i/>
        </w:rPr>
        <w:t>E. faecalis</w:t>
      </w:r>
      <w:r w:rsidR="00E56505" w:rsidRPr="00E56505">
        <w:rPr>
          <w:rFonts w:ascii="Arial" w:hAnsi="Arial" w:cs="Arial"/>
          <w:iCs/>
        </w:rPr>
        <w:t xml:space="preserve"> and E</w:t>
      </w:r>
      <w:r w:rsidR="00E56505" w:rsidRPr="00E56505">
        <w:rPr>
          <w:rFonts w:ascii="Arial" w:hAnsi="Arial" w:cs="Arial"/>
          <w:i/>
        </w:rPr>
        <w:t>. faecium,</w:t>
      </w:r>
      <w:r w:rsidR="00E56505" w:rsidRPr="00E56505">
        <w:rPr>
          <w:rFonts w:ascii="Arial" w:hAnsi="Arial" w:cs="Arial"/>
          <w:iCs/>
        </w:rPr>
        <w:t xml:space="preserve"> </w:t>
      </w:r>
      <w:r w:rsidR="00E56505">
        <w:rPr>
          <w:rFonts w:ascii="Arial" w:hAnsi="Arial" w:cs="Arial"/>
          <w:iCs/>
        </w:rPr>
        <w:t>uncovering</w:t>
      </w:r>
      <w:r w:rsidR="00E56505" w:rsidRPr="00E56505">
        <w:rPr>
          <w:rFonts w:ascii="Arial" w:hAnsi="Arial" w:cs="Arial"/>
          <w:iCs/>
        </w:rPr>
        <w:t xml:space="preserve"> reduced immunoglobulin abundances in </w:t>
      </w:r>
      <w:r w:rsidR="00E56505" w:rsidRPr="00E56505">
        <w:rPr>
          <w:rFonts w:ascii="Arial" w:hAnsi="Arial" w:cs="Arial"/>
          <w:i/>
        </w:rPr>
        <w:t>E. faecium</w:t>
      </w:r>
      <w:r w:rsidR="00E56505" w:rsidRPr="00E56505">
        <w:rPr>
          <w:rFonts w:ascii="Arial" w:hAnsi="Arial" w:cs="Arial"/>
          <w:iCs/>
        </w:rPr>
        <w:t xml:space="preserve"> cases</w:t>
      </w:r>
      <w:r w:rsidR="00E56505">
        <w:rPr>
          <w:rFonts w:ascii="Arial" w:hAnsi="Arial" w:cs="Arial"/>
          <w:iCs/>
        </w:rPr>
        <w:t xml:space="preserve"> and features capable of distinguishing the underlying microbe</w:t>
      </w:r>
      <w:r w:rsidR="00E542E9">
        <w:rPr>
          <w:rFonts w:ascii="Arial" w:hAnsi="Arial" w:cs="Arial"/>
          <w:iCs/>
        </w:rPr>
        <w:t>.</w:t>
      </w:r>
      <w:r w:rsidR="00E56505">
        <w:rPr>
          <w:rFonts w:ascii="Arial" w:hAnsi="Arial" w:cs="Arial"/>
          <w:iCs/>
        </w:rPr>
        <w:t xml:space="preserve"> </w:t>
      </w:r>
      <w:r w:rsidR="00E542E9">
        <w:rPr>
          <w:rFonts w:ascii="Arial" w:hAnsi="Arial" w:cs="Arial"/>
          <w:iCs/>
        </w:rPr>
        <w:t xml:space="preserve">Leveraging extensive patient metadata, we now have identified features associated </w:t>
      </w:r>
      <w:r w:rsidR="00E56505" w:rsidRPr="00E56505">
        <w:rPr>
          <w:rFonts w:ascii="Arial" w:hAnsi="Arial" w:cs="Arial"/>
          <w:iCs/>
        </w:rPr>
        <w:t>with mortality or survival, revealing significant multi-omic differences and pinpointing</w:t>
      </w:r>
      <w:ins w:id="0" w:author="Charlie Bayne" w:date="2024-08-13T10:54:00Z" w16du:dateUtc="2024-08-13T17:54:00Z">
        <w:r w:rsidR="006C55E2">
          <w:rPr>
            <w:rFonts w:ascii="Arial" w:hAnsi="Arial" w:cs="Arial"/>
            <w:iCs/>
          </w:rPr>
          <w:t xml:space="preserve"> </w:t>
        </w:r>
      </w:ins>
      <w:ins w:id="1" w:author="Charlie Bayne" w:date="2024-08-13T10:56:00Z" w16du:dateUtc="2024-08-13T17:56:00Z">
        <w:r w:rsidR="006C55E2">
          <w:rPr>
            <w:rFonts w:ascii="Arial" w:hAnsi="Arial" w:cs="Arial"/>
            <w:iCs/>
          </w:rPr>
          <w:t>h</w:t>
        </w:r>
      </w:ins>
      <w:ins w:id="2" w:author="Charlie Bayne" w:date="2024-08-13T10:54:00Z" w16du:dateUtc="2024-08-13T17:54:00Z">
        <w:r w:rsidR="006C55E2">
          <w:rPr>
            <w:rFonts w:ascii="Arial" w:hAnsi="Arial" w:cs="Arial"/>
            <w:iCs/>
          </w:rPr>
          <w:t>istidine</w:t>
        </w:r>
      </w:ins>
      <w:ins w:id="3" w:author="Charlie Bayne" w:date="2024-08-13T10:55:00Z" w16du:dateUtc="2024-08-13T17:55:00Z">
        <w:r w:rsidR="006C55E2">
          <w:rPr>
            <w:rFonts w:ascii="Arial" w:hAnsi="Arial" w:cs="Arial"/>
            <w:iCs/>
          </w:rPr>
          <w:t>-</w:t>
        </w:r>
      </w:ins>
      <w:ins w:id="4" w:author="Charlie Bayne" w:date="2024-08-13T10:54:00Z" w16du:dateUtc="2024-08-13T17:54:00Z">
        <w:r w:rsidR="006C55E2">
          <w:rPr>
            <w:rFonts w:ascii="Arial" w:hAnsi="Arial" w:cs="Arial"/>
            <w:iCs/>
          </w:rPr>
          <w:t>rich glycoprotein</w:t>
        </w:r>
      </w:ins>
      <w:r w:rsidR="00E56505" w:rsidRPr="00E56505">
        <w:rPr>
          <w:rFonts w:ascii="Arial" w:hAnsi="Arial" w:cs="Arial"/>
          <w:iCs/>
        </w:rPr>
        <w:t xml:space="preserve"> </w:t>
      </w:r>
      <w:ins w:id="5" w:author="Charlie Bayne" w:date="2024-08-13T10:53:00Z" w16du:dateUtc="2024-08-13T17:53:00Z">
        <w:r w:rsidR="006C55E2">
          <w:rPr>
            <w:rFonts w:ascii="Arial" w:hAnsi="Arial" w:cs="Arial"/>
            <w:iCs/>
          </w:rPr>
          <w:t>(</w:t>
        </w:r>
      </w:ins>
      <w:r w:rsidR="00E56505" w:rsidRPr="00E56505">
        <w:rPr>
          <w:rFonts w:ascii="Arial" w:hAnsi="Arial" w:cs="Arial"/>
          <w:iCs/>
        </w:rPr>
        <w:t>HRG</w:t>
      </w:r>
      <w:ins w:id="6" w:author="Charlie Bayne" w:date="2024-08-13T10:53:00Z" w16du:dateUtc="2024-08-13T17:53:00Z">
        <w:r w:rsidR="006C55E2">
          <w:rPr>
            <w:rFonts w:ascii="Arial" w:hAnsi="Arial" w:cs="Arial"/>
            <w:iCs/>
          </w:rPr>
          <w:t>)</w:t>
        </w:r>
      </w:ins>
      <w:r w:rsidR="00E56505" w:rsidRPr="00E56505">
        <w:rPr>
          <w:rFonts w:ascii="Arial" w:hAnsi="Arial" w:cs="Arial"/>
          <w:iCs/>
        </w:rPr>
        <w:t xml:space="preserve"> and </w:t>
      </w:r>
      <w:ins w:id="7" w:author="Charlie Bayne" w:date="2024-08-13T10:56:00Z" w16du:dateUtc="2024-08-13T17:56:00Z">
        <w:r w:rsidR="006C55E2">
          <w:rPr>
            <w:rFonts w:ascii="Arial" w:hAnsi="Arial" w:cs="Arial"/>
            <w:iCs/>
          </w:rPr>
          <w:t>f</w:t>
        </w:r>
      </w:ins>
      <w:ins w:id="8" w:author="Charlie Bayne" w:date="2024-08-13T10:54:00Z">
        <w:r w:rsidR="006C55E2" w:rsidRPr="006C55E2">
          <w:rPr>
            <w:rFonts w:ascii="Arial" w:hAnsi="Arial" w:cs="Arial"/>
            <w:iCs/>
            <w:rPrChange w:id="9" w:author="Charlie Bayne" w:date="2024-08-13T10:54:00Z" w16du:dateUtc="2024-08-13T17:54:00Z">
              <w:rPr>
                <w:rFonts w:ascii="Arial" w:hAnsi="Arial" w:cs="Arial"/>
                <w:b/>
                <w:bCs/>
                <w:iCs/>
              </w:rPr>
            </w:rPrChange>
          </w:rPr>
          <w:t>etuin-B</w:t>
        </w:r>
        <w:r w:rsidR="006C55E2" w:rsidRPr="006C55E2">
          <w:rPr>
            <w:rFonts w:ascii="Arial" w:hAnsi="Arial" w:cs="Arial"/>
            <w:iCs/>
          </w:rPr>
          <w:t xml:space="preserve"> </w:t>
        </w:r>
      </w:ins>
      <w:ins w:id="10" w:author="Charlie Bayne" w:date="2024-08-13T10:53:00Z" w16du:dateUtc="2024-08-13T17:53:00Z">
        <w:r w:rsidR="006C55E2">
          <w:rPr>
            <w:rFonts w:ascii="Arial" w:hAnsi="Arial" w:cs="Arial"/>
            <w:iCs/>
          </w:rPr>
          <w:t>(</w:t>
        </w:r>
      </w:ins>
      <w:r w:rsidR="00E56505" w:rsidRPr="00E56505">
        <w:rPr>
          <w:rFonts w:ascii="Arial" w:hAnsi="Arial" w:cs="Arial"/>
          <w:iCs/>
        </w:rPr>
        <w:t>FETUB</w:t>
      </w:r>
      <w:ins w:id="11" w:author="Charlie Bayne" w:date="2024-08-13T10:53:00Z" w16du:dateUtc="2024-08-13T17:53:00Z">
        <w:r w:rsidR="006C55E2">
          <w:rPr>
            <w:rFonts w:ascii="Arial" w:hAnsi="Arial" w:cs="Arial"/>
            <w:iCs/>
          </w:rPr>
          <w:t>)</w:t>
        </w:r>
      </w:ins>
      <w:r w:rsidR="00E56505" w:rsidRPr="00E56505">
        <w:rPr>
          <w:rFonts w:ascii="Arial" w:hAnsi="Arial" w:cs="Arial"/>
          <w:iCs/>
        </w:rPr>
        <w:t xml:space="preserve"> as </w:t>
      </w:r>
      <w:r w:rsidR="00E56505">
        <w:rPr>
          <w:rFonts w:ascii="Arial" w:hAnsi="Arial" w:cs="Arial"/>
          <w:iCs/>
        </w:rPr>
        <w:t>features capable of distinguishing</w:t>
      </w:r>
      <w:r w:rsidR="00E56505" w:rsidRPr="00E56505">
        <w:rPr>
          <w:rFonts w:ascii="Arial" w:hAnsi="Arial" w:cs="Arial"/>
          <w:iCs/>
        </w:rPr>
        <w:t xml:space="preserve"> survival </w:t>
      </w:r>
      <w:r w:rsidR="00E56505">
        <w:rPr>
          <w:rFonts w:ascii="Arial" w:hAnsi="Arial" w:cs="Arial"/>
          <w:iCs/>
        </w:rPr>
        <w:t xml:space="preserve">status </w:t>
      </w:r>
      <w:r w:rsidR="00BC40EE">
        <w:rPr>
          <w:rFonts w:ascii="Arial" w:hAnsi="Arial" w:cs="Arial"/>
          <w:iCs/>
        </w:rPr>
        <w:t>with excellent accuracy</w:t>
      </w:r>
      <w:r w:rsidR="00E56505" w:rsidRPr="00E56505">
        <w:rPr>
          <w:rFonts w:ascii="Arial" w:hAnsi="Arial" w:cs="Arial"/>
          <w:iCs/>
        </w:rPr>
        <w:t xml:space="preserve">. </w:t>
      </w:r>
      <w:r w:rsidR="00E56505">
        <w:rPr>
          <w:rFonts w:ascii="Arial" w:hAnsi="Arial" w:cs="Arial"/>
        </w:rPr>
        <w:t>Altogether, this</w:t>
      </w:r>
      <w:r w:rsidR="00E56505" w:rsidRPr="003411CE">
        <w:rPr>
          <w:rFonts w:ascii="Arial" w:hAnsi="Arial" w:cs="Arial"/>
        </w:rPr>
        <w:t xml:space="preserve"> </w:t>
      </w:r>
      <w:r w:rsidR="00E542E9">
        <w:rPr>
          <w:rFonts w:ascii="Arial" w:hAnsi="Arial" w:cs="Arial"/>
        </w:rPr>
        <w:t>study aims</w:t>
      </w:r>
      <w:r w:rsidR="00E542E9" w:rsidRPr="003411CE">
        <w:rPr>
          <w:rFonts w:ascii="Arial" w:hAnsi="Arial" w:cs="Arial"/>
        </w:rPr>
        <w:t xml:space="preserve"> </w:t>
      </w:r>
      <w:r w:rsidR="00E56505" w:rsidRPr="003411CE">
        <w:rPr>
          <w:rFonts w:ascii="Arial" w:hAnsi="Arial" w:cs="Arial"/>
        </w:rPr>
        <w:t>to culminate in the creation of objective risk stratification algorithm</w:t>
      </w:r>
      <w:r w:rsidR="00E56505">
        <w:rPr>
          <w:rFonts w:ascii="Arial" w:hAnsi="Arial" w:cs="Arial"/>
        </w:rPr>
        <w:t xml:space="preserve">s </w:t>
      </w:r>
      <w:r w:rsidR="00E56505" w:rsidRPr="003411CE">
        <w:rPr>
          <w:rFonts w:ascii="Arial" w:hAnsi="Arial" w:cs="Arial"/>
        </w:rPr>
        <w:t>—a pivotal step toward enhancing patient management and care.</w:t>
      </w:r>
      <w:r w:rsidR="00E56505" w:rsidRPr="001C28B5">
        <w:rPr>
          <w:rFonts w:ascii="Arial" w:hAnsi="Arial" w:cs="Arial"/>
        </w:rPr>
        <w:t xml:space="preserve"> </w:t>
      </w:r>
      <w:r w:rsidR="00E56505" w:rsidRPr="00E56505">
        <w:rPr>
          <w:rFonts w:ascii="Arial" w:hAnsi="Arial" w:cs="Arial"/>
          <w:iCs/>
        </w:rPr>
        <w:t xml:space="preserve">To </w:t>
      </w:r>
      <w:r w:rsidR="00E542E9">
        <w:rPr>
          <w:rFonts w:ascii="Arial" w:hAnsi="Arial" w:cs="Arial"/>
          <w:iCs/>
        </w:rPr>
        <w:t>facilitate</w:t>
      </w:r>
      <w:r w:rsidR="00E15582">
        <w:rPr>
          <w:rFonts w:ascii="Arial" w:hAnsi="Arial" w:cs="Arial"/>
          <w:iCs/>
        </w:rPr>
        <w:t xml:space="preserve"> the</w:t>
      </w:r>
      <w:r w:rsidR="00E542E9" w:rsidRPr="00E56505">
        <w:rPr>
          <w:rFonts w:ascii="Arial" w:hAnsi="Arial" w:cs="Arial"/>
          <w:iCs/>
        </w:rPr>
        <w:t xml:space="preserve"> </w:t>
      </w:r>
      <w:r w:rsidR="00E56505" w:rsidRPr="00E56505">
        <w:rPr>
          <w:rFonts w:ascii="Arial" w:hAnsi="Arial" w:cs="Arial"/>
          <w:iCs/>
        </w:rPr>
        <w:t>exploration</w:t>
      </w:r>
      <w:r w:rsidR="00E56505">
        <w:rPr>
          <w:rFonts w:ascii="Arial" w:hAnsi="Arial" w:cs="Arial"/>
          <w:iCs/>
        </w:rPr>
        <w:t xml:space="preserve"> of this rich data source</w:t>
      </w:r>
      <w:r w:rsidR="00E56505" w:rsidRPr="00E56505">
        <w:rPr>
          <w:rFonts w:ascii="Arial" w:hAnsi="Arial" w:cs="Arial"/>
          <w:iCs/>
        </w:rPr>
        <w:t xml:space="preserve">, we </w:t>
      </w:r>
      <w:r w:rsidR="00E56505">
        <w:rPr>
          <w:rFonts w:ascii="Arial" w:hAnsi="Arial" w:cs="Arial"/>
          <w:iCs/>
        </w:rPr>
        <w:t>provide</w:t>
      </w:r>
      <w:r w:rsidR="00E56505" w:rsidRPr="00E56505">
        <w:rPr>
          <w:rFonts w:ascii="Arial" w:hAnsi="Arial" w:cs="Arial"/>
          <w:iCs/>
        </w:rPr>
        <w:t xml:space="preserve"> a user-friendly interface at </w:t>
      </w:r>
      <w:ins w:id="12" w:author="Charlie Bayne" w:date="2024-08-13T10:24:00Z" w16du:dateUtc="2024-08-13T17:24:00Z">
        <w:r w:rsidR="006C6A16">
          <w:rPr>
            <w:rFonts w:ascii="Arial" w:hAnsi="Arial" w:cs="Arial"/>
            <w:iCs/>
          </w:rPr>
          <w:fldChar w:fldCharType="begin"/>
        </w:r>
        <w:r w:rsidR="006C6A16">
          <w:rPr>
            <w:rFonts w:ascii="Arial" w:hAnsi="Arial" w:cs="Arial"/>
            <w:iCs/>
          </w:rPr>
          <w:instrText>HYPERLINK "https://gonzalezlab.shinyapps.io/EcB_multiomics/"</w:instrText>
        </w:r>
        <w:r w:rsidR="006C6A16">
          <w:rPr>
            <w:rFonts w:ascii="Arial" w:hAnsi="Arial" w:cs="Arial"/>
            <w:iCs/>
          </w:rPr>
        </w:r>
        <w:r w:rsidR="006C6A16">
          <w:rPr>
            <w:rFonts w:ascii="Arial" w:hAnsi="Arial" w:cs="Arial"/>
            <w:iCs/>
          </w:rPr>
          <w:fldChar w:fldCharType="separate"/>
        </w:r>
        <w:r w:rsidR="00E56505" w:rsidRPr="006C6A16">
          <w:rPr>
            <w:rStyle w:val="Hyperlink"/>
            <w:rFonts w:ascii="Arial" w:hAnsi="Arial" w:cs="Arial"/>
            <w:iCs/>
          </w:rPr>
          <w:t>https://gonzalezlab.shinyapps.io/EcB_multiomics/</w:t>
        </w:r>
        <w:r w:rsidR="006C6A16">
          <w:rPr>
            <w:rFonts w:ascii="Arial" w:hAnsi="Arial" w:cs="Arial"/>
            <w:iCs/>
          </w:rPr>
          <w:fldChar w:fldCharType="end"/>
        </w:r>
        <w:r w:rsidR="006C6A16">
          <w:rPr>
            <w:rFonts w:ascii="Arial" w:hAnsi="Arial" w:cs="Arial"/>
            <w:iCs/>
          </w:rPr>
          <w:t>.</w:t>
        </w:r>
      </w:ins>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37AEF022" w:rsidR="008728FA" w:rsidRDefault="002E2AD9" w:rsidP="00C6545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w:t>
      </w:r>
      <w:r w:rsidR="0024020C">
        <w:rPr>
          <w:rFonts w:ascii="Arial" w:hAnsi="Arial" w:cs="Arial"/>
        </w:rPr>
        <w:t>features</w:t>
      </w:r>
      <w:r w:rsidRPr="002E2AD9">
        <w:rPr>
          <w:rFonts w:ascii="Arial" w:hAnsi="Arial" w:cs="Arial"/>
        </w:rPr>
        <w:t xml:space="preserve"> in the metabolome and proteome associated with </w:t>
      </w:r>
      <w:r w:rsidR="00E542E9">
        <w:rPr>
          <w:rFonts w:ascii="Arial" w:hAnsi="Arial" w:cs="Arial"/>
        </w:rPr>
        <w:t>the</w:t>
      </w:r>
      <w:r w:rsidR="00E542E9" w:rsidRPr="002E2AD9">
        <w:rPr>
          <w:rFonts w:ascii="Arial" w:hAnsi="Arial" w:cs="Arial"/>
        </w:rPr>
        <w:t xml:space="preserve"> </w:t>
      </w:r>
      <w:r w:rsidRPr="002E2AD9">
        <w:rPr>
          <w:rFonts w:ascii="Arial" w:hAnsi="Arial" w:cs="Arial"/>
        </w:rPr>
        <w:t>presence</w:t>
      </w:r>
      <w:r w:rsidR="00E542E9">
        <w:rPr>
          <w:rFonts w:ascii="Arial" w:hAnsi="Arial" w:cs="Arial"/>
        </w:rPr>
        <w:t xml:space="preserve"> of infection</w:t>
      </w:r>
      <w:r w:rsidRPr="002E2AD9">
        <w:rPr>
          <w:rFonts w:ascii="Arial" w:hAnsi="Arial" w:cs="Arial"/>
        </w:rPr>
        <w:t xml:space="preserve">, </w:t>
      </w:r>
      <w:r w:rsidR="00CB5F26">
        <w:rPr>
          <w:rFonts w:ascii="Arial" w:hAnsi="Arial" w:cs="Arial"/>
        </w:rPr>
        <w:t>species</w:t>
      </w:r>
      <w:r w:rsidR="00E542E9">
        <w:rPr>
          <w:rFonts w:ascii="Arial" w:hAnsi="Arial" w:cs="Arial"/>
        </w:rPr>
        <w:t xml:space="preserve"> differences</w:t>
      </w:r>
      <w:r w:rsidRPr="002E2AD9">
        <w:rPr>
          <w:rFonts w:ascii="Arial" w:hAnsi="Arial" w:cs="Arial"/>
        </w:rPr>
        <w:t xml:space="preserve">, and survival outcome. </w:t>
      </w:r>
      <w:r w:rsidR="00DE65B5">
        <w:rPr>
          <w:rFonts w:ascii="Arial" w:hAnsi="Arial" w:cs="Arial"/>
        </w:rPr>
        <w:t xml:space="preserve">We </w:t>
      </w:r>
      <w:r w:rsidR="00E542E9" w:rsidRPr="002E2AD9">
        <w:rPr>
          <w:rFonts w:ascii="Arial" w:hAnsi="Arial" w:cs="Arial"/>
        </w:rPr>
        <w:t>identif</w:t>
      </w:r>
      <w:r w:rsidR="00E542E9">
        <w:rPr>
          <w:rFonts w:ascii="Arial" w:hAnsi="Arial" w:cs="Arial"/>
        </w:rPr>
        <w:t>ied</w:t>
      </w:r>
      <w:r w:rsidR="00E542E9" w:rsidRPr="002E2AD9">
        <w:rPr>
          <w:rFonts w:ascii="Arial" w:hAnsi="Arial" w:cs="Arial"/>
        </w:rPr>
        <w:t xml:space="preserve"> </w:t>
      </w:r>
      <w:r w:rsidRPr="002E2AD9">
        <w:rPr>
          <w:rFonts w:ascii="Arial" w:hAnsi="Arial" w:cs="Arial"/>
        </w:rPr>
        <w:t xml:space="preserve">features capable of discriminating EcB infection from healthy states and survival from mortality with excellent accuracy, </w:t>
      </w:r>
      <w:r w:rsidR="00DE65B5">
        <w:rPr>
          <w:rFonts w:ascii="Arial" w:hAnsi="Arial" w:cs="Arial"/>
        </w:rPr>
        <w:t xml:space="preserve">suggesting </w:t>
      </w:r>
      <w:r w:rsidRPr="002E2AD9">
        <w:rPr>
          <w:rFonts w:ascii="Arial" w:hAnsi="Arial" w:cs="Arial"/>
        </w:rPr>
        <w:t>potential practical clinical utility.</w:t>
      </w:r>
      <w:r w:rsidR="00DE65B5">
        <w:rPr>
          <w:rFonts w:ascii="Arial" w:hAnsi="Arial" w:cs="Arial"/>
        </w:rPr>
        <w:t xml:space="preserve"> </w:t>
      </w:r>
      <w:r w:rsidR="00E542E9">
        <w:rPr>
          <w:rFonts w:ascii="Arial" w:hAnsi="Arial" w:cs="Arial"/>
        </w:rPr>
        <w:t xml:space="preserve">However, our study </w:t>
      </w:r>
      <w:r w:rsidR="008B6E16">
        <w:rPr>
          <w:rFonts w:ascii="Arial" w:hAnsi="Arial" w:cs="Arial"/>
        </w:rPr>
        <w:t>also</w:t>
      </w:r>
      <w:r w:rsidR="00077760">
        <w:rPr>
          <w:rFonts w:ascii="Arial" w:hAnsi="Arial" w:cs="Arial"/>
        </w:rPr>
        <w:t xml:space="preserve"> establish</w:t>
      </w:r>
      <w:r w:rsidR="00E542E9">
        <w:rPr>
          <w:rFonts w:ascii="Arial" w:hAnsi="Arial" w:cs="Arial"/>
        </w:rPr>
        <w:t>ed</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 xml:space="preserve">EcB show </w:t>
      </w:r>
      <w:r w:rsidR="00E542E9">
        <w:rPr>
          <w:rFonts w:ascii="Arial" w:hAnsi="Arial" w:cs="Arial"/>
        </w:rPr>
        <w:t xml:space="preserve">only </w:t>
      </w:r>
      <w:r w:rsidR="00DE65B5">
        <w:rPr>
          <w:rFonts w:ascii="Arial" w:hAnsi="Arial" w:cs="Arial"/>
        </w:rPr>
        <w:t>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E542E9">
        <w:rPr>
          <w:rFonts w:ascii="Arial" w:hAnsi="Arial" w:cs="Arial"/>
        </w:rPr>
        <w:t>,</w:t>
      </w:r>
      <w:r w:rsidR="00DE65B5">
        <w:rPr>
          <w:rFonts w:ascii="Arial" w:hAnsi="Arial" w:cs="Arial"/>
        </w:rPr>
        <w:t xml:space="preserve"> </w:t>
      </w:r>
      <w:r w:rsidR="00E542E9">
        <w:rPr>
          <w:rFonts w:ascii="Arial" w:hAnsi="Arial" w:cs="Arial"/>
        </w:rPr>
        <w:t xml:space="preserve">unlikely </w:t>
      </w:r>
      <w:r w:rsidR="002247E0" w:rsidRPr="002247E0">
        <w:rPr>
          <w:rFonts w:ascii="Arial" w:hAnsi="Arial" w:cs="Arial"/>
        </w:rPr>
        <w:t xml:space="preserve">to significantly </w:t>
      </w:r>
      <w:r w:rsidR="002247E0">
        <w:rPr>
          <w:rFonts w:ascii="Arial" w:hAnsi="Arial" w:cs="Arial"/>
        </w:rPr>
        <w:t>improve upon</w:t>
      </w:r>
      <w:r w:rsidR="002247E0" w:rsidRPr="002247E0">
        <w:rPr>
          <w:rFonts w:ascii="Arial" w:hAnsi="Arial" w:cs="Arial"/>
        </w:rPr>
        <w:t xml:space="preserve"> current</w:t>
      </w:r>
      <w:r w:rsidR="00760DA6">
        <w:rPr>
          <w:rFonts w:ascii="Arial" w:hAnsi="Arial" w:cs="Arial"/>
        </w:rPr>
        <w:t xml:space="preserve"> </w:t>
      </w:r>
      <w:r w:rsidR="002247E0" w:rsidRPr="002247E0">
        <w:rPr>
          <w:rFonts w:ascii="Arial" w:hAnsi="Arial" w:cs="Arial"/>
        </w:rPr>
        <w:t>diagnostic</w:t>
      </w:r>
      <w:r w:rsidR="002247E0">
        <w:rPr>
          <w:rFonts w:ascii="Arial" w:hAnsi="Arial" w:cs="Arial"/>
        </w:rPr>
        <w:t xml:space="preserve"> methods.</w:t>
      </w:r>
      <w:r w:rsidR="00077760" w:rsidRPr="00077760">
        <w:t xml:space="preserve"> </w:t>
      </w:r>
      <w:r w:rsidR="006D3386" w:rsidRPr="006D3386">
        <w:rPr>
          <w:rFonts w:ascii="Arial" w:hAnsi="Arial" w:cs="Arial"/>
        </w:rPr>
        <w:t xml:space="preserve">Comparisons of differences in the plasma proteome relative to healthy samples between bacteremia caused by </w:t>
      </w:r>
      <w:r w:rsidR="006D3386" w:rsidRPr="006D3386">
        <w:rPr>
          <w:rFonts w:ascii="Arial" w:hAnsi="Arial" w:cs="Arial"/>
          <w:i/>
          <w:iCs/>
        </w:rPr>
        <w:t>Enterococcus</w:t>
      </w:r>
      <w:r w:rsidR="006D3386" w:rsidRPr="006D3386">
        <w:rPr>
          <w:rFonts w:ascii="Arial" w:hAnsi="Arial" w:cs="Arial"/>
        </w:rPr>
        <w:t xml:space="preserve"> and </w:t>
      </w:r>
      <w:r w:rsidR="006D3386" w:rsidRPr="006D3386">
        <w:rPr>
          <w:rFonts w:ascii="Arial" w:hAnsi="Arial" w:cs="Arial"/>
          <w:i/>
          <w:iCs/>
        </w:rPr>
        <w:t>Staphylococcus aureus</w:t>
      </w:r>
      <w:r w:rsidR="006D3386" w:rsidRPr="006D3386">
        <w:rPr>
          <w:rFonts w:ascii="Arial" w:hAnsi="Arial" w:cs="Arial"/>
        </w:rPr>
        <w:t xml:space="preserve"> suggest the presence of bacteria-specific responses alongside conserved inflammatory reactions.</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7408A539"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C3F8A">
        <w:rPr>
          <w:rFonts w:ascii="Arial" w:hAnsi="Arial" w:cs="Arial"/>
        </w:rPr>
        <w:t xml:space="preserve">terrestrial animals first </w:t>
      </w:r>
      <w:r w:rsidR="00A2163E">
        <w:rPr>
          <w:rFonts w:ascii="Arial" w:hAnsi="Arial" w:cs="Arial"/>
        </w:rPr>
        <w:t>transition</w:t>
      </w:r>
      <w:r w:rsidR="00AC3F8A">
        <w:rPr>
          <w:rFonts w:ascii="Arial" w:hAnsi="Arial" w:cs="Arial"/>
        </w:rPr>
        <w:t>ed</w:t>
      </w:r>
      <w:r w:rsidR="00A2163E">
        <w:rPr>
          <w:rFonts w:ascii="Arial" w:hAnsi="Arial" w:cs="Arial"/>
        </w:rPr>
        <w:t xml:space="preserve"> 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A1584C">
        <w:rPr>
          <w:rFonts w:ascii="Arial" w:hAnsi="Arial" w:cs="Arial"/>
        </w:rPr>
        <w:instrText xml:space="preserve"> ADDIN ZOTERO_ITEM CSL_CITATION {"citationID":"WHW0LTdu","properties":{"formattedCitation":"\\super 1\\nosupersub{}","plainCitation":"1","noteIndex":0},"citationItems":[{"id":5676,"uris":["http://zotero.org/users/6494753/items/RP693UZA"],"itemData":{"id":5676,"type":"chapter","abstract":"Enterococci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interest.","container-title":"Enterococci: From Commensals to Leading Causes of Drug Resistant Infection","event-place":"Boston: Massachusetts Eye and Ear Infirmary","language":"en","publisher-place":"Boston: Massachusetts Eye and Ear Infirmary","source":"Zotero","title":"Enterococcus Diversity, Origins in Nature, and Gut Colonization","author":[{"family":"Lebreton","given":"Francois"},{"family":"Willems","given":"Rob J L"},{"family":"Gilmore","given":"Michael S"}],"issued":{"date-parts":[["2014"]]}}}],"schema":"https://github.com/citation-style-language/schema/raw/master/csl-citation.json"}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AC3F8A">
        <w:rPr>
          <w:rFonts w:ascii="Arial" w:hAnsi="Arial" w:cs="Arial"/>
        </w:rPr>
        <w:t xml:space="preserve">have </w:t>
      </w:r>
      <w:r w:rsidR="00F11B63">
        <w:rPr>
          <w:rFonts w:ascii="Arial" w:hAnsi="Arial" w:cs="Arial"/>
        </w:rPr>
        <w:t xml:space="preserve">independently </w:t>
      </w:r>
      <w:r w:rsidR="00AC3F8A">
        <w:rPr>
          <w:rFonts w:ascii="Arial" w:hAnsi="Arial" w:cs="Arial"/>
        </w:rPr>
        <w:t xml:space="preserve">evolved </w:t>
      </w:r>
      <w:r w:rsidR="00F11B63">
        <w:rPr>
          <w:rFonts w:ascii="Arial" w:hAnsi="Arial" w:cs="Arial"/>
        </w:rPr>
        <w:t xml:space="preserve">to become </w:t>
      </w:r>
      <w:r w:rsidR="00C17300">
        <w:rPr>
          <w:rFonts w:ascii="Arial" w:hAnsi="Arial" w:cs="Arial"/>
        </w:rPr>
        <w:t>members of</w:t>
      </w:r>
      <w:r w:rsidR="00F11B63">
        <w:rPr>
          <w:rFonts w:ascii="Arial" w:hAnsi="Arial" w:cs="Arial"/>
        </w:rPr>
        <w:t xml:space="preserve"> the human gut microbiome. These microbes establish their </w:t>
      </w:r>
      <w:r w:rsidR="00F11B63">
        <w:rPr>
          <w:rFonts w:ascii="Arial" w:hAnsi="Arial" w:cs="Arial"/>
        </w:rPr>
        <w:lastRenderedPageBreak/>
        <w:t xml:space="preserve">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AC3F8A">
        <w:rPr>
          <w:rFonts w:ascii="Arial" w:hAnsi="Arial" w:cs="Arial"/>
        </w:rPr>
        <w:t>can</w:t>
      </w:r>
      <w:r w:rsidR="00D93400">
        <w:rPr>
          <w:rFonts w:ascii="Arial" w:hAnsi="Arial" w:cs="Arial"/>
        </w:rPr>
        <w:t xml:space="preserve"> become pathogen</w:t>
      </w:r>
      <w:r w:rsidR="00F27D24">
        <w:rPr>
          <w:rFonts w:ascii="Arial" w:hAnsi="Arial" w:cs="Arial"/>
        </w:rPr>
        <w:t>ic</w:t>
      </w:r>
      <w:r w:rsidR="00C17300">
        <w:rPr>
          <w:rFonts w:ascii="Arial" w:hAnsi="Arial" w:cs="Arial"/>
        </w:rPr>
        <w:t xml:space="preserve">. These conditions are commonly </w:t>
      </w:r>
      <w:r w:rsidR="00AC3F8A">
        <w:rPr>
          <w:rFonts w:ascii="Arial" w:hAnsi="Arial" w:cs="Arial"/>
        </w:rPr>
        <w:t xml:space="preserve">encountered </w:t>
      </w:r>
      <w:r w:rsidR="00D93400">
        <w:rPr>
          <w:rFonts w:ascii="Arial" w:hAnsi="Arial" w:cs="Arial"/>
        </w:rPr>
        <w:t>in healthcare setting</w:t>
      </w:r>
      <w:r w:rsidR="00AC3F8A">
        <w:rPr>
          <w:rFonts w:ascii="Arial" w:hAnsi="Arial" w:cs="Arial"/>
        </w:rPr>
        <w:t>s</w:t>
      </w:r>
      <w:r w:rsidR="00D93400">
        <w:rPr>
          <w:rFonts w:ascii="Arial" w:hAnsi="Arial" w:cs="Arial"/>
        </w:rPr>
        <w:t xml:space="preserve">, where </w:t>
      </w:r>
      <w:r w:rsidR="00A47296">
        <w:rPr>
          <w:rFonts w:ascii="Arial" w:hAnsi="Arial" w:cs="Arial"/>
        </w:rPr>
        <w:t xml:space="preserve">several features acquired </w:t>
      </w:r>
      <w:r w:rsidR="00AC3F8A">
        <w:rPr>
          <w:rFonts w:ascii="Arial" w:hAnsi="Arial" w:cs="Arial"/>
        </w:rPr>
        <w:t>during</w:t>
      </w:r>
      <w:r w:rsidR="0018660C">
        <w:rPr>
          <w:rFonts w:ascii="Arial" w:hAnsi="Arial" w:cs="Arial"/>
        </w:rPr>
        <w:t xml:space="preserve">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003590F8" w14:textId="23FF6214" w:rsidR="006002D7" w:rsidRDefault="00A47296" w:rsidP="00B67950">
      <w:pPr>
        <w:spacing w:line="480" w:lineRule="auto"/>
        <w:ind w:firstLine="720"/>
        <w:rPr>
          <w:rFonts w:ascii="Arial" w:hAnsi="Arial" w:cs="Arial"/>
        </w:rPr>
      </w:pPr>
      <w:r>
        <w:rPr>
          <w:rFonts w:ascii="Arial" w:hAnsi="Arial" w:cs="Arial"/>
        </w:rPr>
        <w:t xml:space="preserve">These microbes </w:t>
      </w:r>
      <w:r w:rsidR="00AC3F8A">
        <w:rPr>
          <w:rFonts w:ascii="Arial" w:hAnsi="Arial" w:cs="Arial"/>
        </w:rPr>
        <w:t xml:space="preserve">possess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AC3F8A">
        <w:rPr>
          <w:rFonts w:ascii="Arial" w:hAnsi="Arial" w:cs="Arial"/>
        </w:rPr>
        <w:t xml:space="preserve">thereby </w:t>
      </w:r>
      <w:r w:rsidR="0054622D">
        <w:rPr>
          <w:rFonts w:ascii="Arial" w:hAnsi="Arial" w:cs="Arial"/>
        </w:rPr>
        <w:t>facilitating patient-to-patient transmission</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AC3F8A">
        <w:rPr>
          <w:rFonts w:ascii="Arial" w:hAnsi="Arial" w:cs="Arial"/>
        </w:rPr>
        <w:t xml:space="preserve">Additionally, they </w:t>
      </w:r>
      <w:r w:rsidR="002A5F6F">
        <w:rPr>
          <w:rFonts w:ascii="Arial" w:hAnsi="Arial" w:cs="Arial"/>
        </w:rPr>
        <w:t xml:space="preserve">are increasingly </w:t>
      </w:r>
      <w:r w:rsidR="00AC3F8A">
        <w:rPr>
          <w:rFonts w:ascii="Arial" w:hAnsi="Arial" w:cs="Arial"/>
        </w:rPr>
        <w:t xml:space="preserve">resistant to </w:t>
      </w:r>
      <w:r w:rsidR="002A5F6F">
        <w:rPr>
          <w:rFonts w:ascii="Arial" w:hAnsi="Arial" w:cs="Arial"/>
        </w:rPr>
        <w:t>antibiotic</w:t>
      </w:r>
      <w:r w:rsidR="00AC3F8A">
        <w:rPr>
          <w:rFonts w:ascii="Arial" w:hAnsi="Arial" w:cs="Arial"/>
        </w:rPr>
        <w:t>s</w:t>
      </w:r>
      <w:r w:rsidR="002A5F6F">
        <w:rPr>
          <w:rFonts w:ascii="Arial" w:hAnsi="Arial" w:cs="Arial"/>
        </w:rPr>
        <w:t xml:space="preserve">, </w:t>
      </w:r>
      <w:r w:rsidR="00AC3F8A">
        <w:rPr>
          <w:rFonts w:ascii="Arial" w:hAnsi="Arial" w:cs="Arial"/>
        </w:rPr>
        <w:t xml:space="preserve">owing </w:t>
      </w:r>
      <w:r w:rsidR="002A5F6F">
        <w:rPr>
          <w:rFonts w:ascii="Arial" w:hAnsi="Arial" w:cs="Arial"/>
        </w:rPr>
        <w:t>both to an intrinsic resistance to commonly used broad-spectrum antibiotics</w:t>
      </w:r>
      <w:r w:rsidR="00AC3F8A">
        <w:rPr>
          <w:rFonts w:ascii="Arial" w:hAnsi="Arial" w:cs="Arial"/>
        </w:rPr>
        <w:t>,</w:t>
      </w:r>
      <w:r w:rsidR="002A5F6F">
        <w:rPr>
          <w:rFonts w:ascii="Arial" w:hAnsi="Arial" w:cs="Arial"/>
        </w:rPr>
        <w:t xml:space="preserve"> such as cephalosporins and carbapenems </w:t>
      </w:r>
      <w:r w:rsidR="002A5F6F">
        <w:rPr>
          <w:rFonts w:ascii="Arial" w:hAnsi="Arial" w:cs="Arial"/>
        </w:rPr>
        <w:fldChar w:fldCharType="begin"/>
      </w:r>
      <w:r w:rsidR="00090699">
        <w:rPr>
          <w:rFonts w:ascii="Arial" w:hAnsi="Arial" w:cs="Arial"/>
        </w:rPr>
        <w:instrText xml:space="preserve"> ADDIN ZOTERO_ITEM CSL_CITATION {"citationID":"9Gsd58uj","properties":{"formattedCitation":"\\super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AC3F8A">
        <w:rPr>
          <w:rFonts w:ascii="Arial" w:hAnsi="Arial" w:cs="Arial"/>
        </w:rPr>
        <w:t>,</w:t>
      </w:r>
      <w:r w:rsidR="002A5F6F">
        <w:rPr>
          <w:rFonts w:ascii="Arial" w:hAnsi="Arial" w:cs="Arial"/>
        </w:rPr>
        <w:t xml:space="preserve"> </w:t>
      </w:r>
      <w:r w:rsidR="00AC3F8A">
        <w:rPr>
          <w:rFonts w:ascii="Arial" w:hAnsi="Arial" w:cs="Arial"/>
        </w:rPr>
        <w:t>and to</w:t>
      </w:r>
      <w:r w:rsidR="002A5F6F">
        <w:rPr>
          <w:rFonts w:ascii="Arial" w:hAnsi="Arial" w:cs="Arial"/>
        </w:rPr>
        <w:t xml:space="preserve"> an impressive capacity to acquire mobile genetic elements through horizontal gene transfer</w:t>
      </w:r>
      <w:r w:rsidR="00AC3F8A">
        <w:rPr>
          <w:rFonts w:ascii="Arial" w:hAnsi="Arial" w:cs="Arial"/>
        </w:rPr>
        <w:t>,</w:t>
      </w:r>
      <w:r w:rsidR="002A5F6F">
        <w:rPr>
          <w:rFonts w:ascii="Arial" w:hAnsi="Arial" w:cs="Arial"/>
        </w:rPr>
        <w:t xml:space="preserve"> </w:t>
      </w:r>
      <w:r w:rsidR="00AC3F8A">
        <w:rPr>
          <w:rFonts w:ascii="Arial" w:hAnsi="Arial" w:cs="Arial"/>
        </w:rPr>
        <w:t>which enhances their</w:t>
      </w:r>
      <w:r w:rsidR="002A5F6F">
        <w:rPr>
          <w:rFonts w:ascii="Arial" w:hAnsi="Arial" w:cs="Arial"/>
        </w:rPr>
        <w:t xml:space="preserv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3043A9">
        <w:rPr>
          <w:rFonts w:ascii="Arial" w:hAnsi="Arial" w:cs="Arial"/>
        </w:rPr>
        <w:t xml:space="preserve">Even more </w:t>
      </w:r>
      <w:r w:rsidR="00AC3F8A">
        <w:rPr>
          <w:rFonts w:ascii="Arial" w:hAnsi="Arial" w:cs="Arial"/>
        </w:rPr>
        <w:t xml:space="preserve">concerning </w:t>
      </w:r>
      <w:r w:rsidR="003043A9">
        <w:rPr>
          <w:rFonts w:ascii="Arial" w:hAnsi="Arial" w:cs="Arial"/>
        </w:rPr>
        <w:t xml:space="preserve">is that newly developed antibiotics targeting </w:t>
      </w:r>
      <w:r w:rsidR="00AC3F8A">
        <w:rPr>
          <w:rFonts w:ascii="Arial" w:hAnsi="Arial" w:cs="Arial"/>
        </w:rPr>
        <w:t>Gram</w:t>
      </w:r>
      <w:r w:rsidR="003043A9">
        <w:rPr>
          <w:rFonts w:ascii="Arial" w:hAnsi="Arial" w:cs="Arial"/>
        </w:rPr>
        <w:t xml:space="preserve">-positive pathogens are either </w:t>
      </w:r>
      <w:r w:rsidR="00AC3F8A">
        <w:rPr>
          <w:rFonts w:ascii="Arial" w:hAnsi="Arial" w:cs="Arial"/>
        </w:rPr>
        <w:t xml:space="preserve">ineffective </w:t>
      </w:r>
      <w:r w:rsidR="003043A9">
        <w:rPr>
          <w:rFonts w:ascii="Arial" w:hAnsi="Arial" w:cs="Arial"/>
        </w:rPr>
        <w:t xml:space="preserve">against </w:t>
      </w:r>
      <w:r w:rsidR="00AC3F8A">
        <w:rPr>
          <w:rFonts w:ascii="Arial" w:hAnsi="Arial" w:cs="Arial"/>
        </w:rPr>
        <w:t xml:space="preserve">enterococci </w:t>
      </w:r>
      <w:r w:rsidR="003043A9">
        <w:rPr>
          <w:rFonts w:ascii="Arial" w:hAnsi="Arial" w:cs="Arial"/>
        </w:rPr>
        <w:t>or rapid</w:t>
      </w:r>
      <w:r w:rsidR="00AC3F8A">
        <w:rPr>
          <w:rFonts w:ascii="Arial" w:hAnsi="Arial" w:cs="Arial"/>
        </w:rPr>
        <w:t>ly lead to the emergence of</w:t>
      </w:r>
      <w:r w:rsidR="003043A9">
        <w:rPr>
          <w:rFonts w:ascii="Arial" w:hAnsi="Arial" w:cs="Arial"/>
        </w:rPr>
        <w:t xml:space="preserve"> resistance</w:t>
      </w:r>
      <w:r w:rsidR="00360311">
        <w:rPr>
          <w:rFonts w:ascii="Arial" w:hAnsi="Arial" w:cs="Arial"/>
        </w:rPr>
        <w:fldChar w:fldCharType="begin"/>
      </w:r>
      <w:r w:rsidR="00360311">
        <w:rPr>
          <w:rFonts w:ascii="Arial" w:hAnsi="Arial" w:cs="Arial"/>
        </w:rPr>
        <w:instrText xml:space="preserve"> ADDIN ZOTERO_ITEM CSL_CITATION {"citationID":"BNfy7x2D","properties":{"formattedCitation":"\\super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9</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{"citationID":"CUcyl5Vp","properties":{"formattedCitation":"\\super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10</w:t>
      </w:r>
      <w:r w:rsidR="00360311">
        <w:rPr>
          <w:rFonts w:ascii="Arial" w:hAnsi="Arial" w:cs="Arial"/>
        </w:rPr>
        <w:fldChar w:fldCharType="end"/>
      </w:r>
      <w:r w:rsidR="00360311" w:rsidRPr="00B67950">
        <w:rPr>
          <w:rFonts w:ascii="Arial" w:hAnsi="Arial" w:cs="Arial"/>
          <w:sz w:val="20"/>
          <w:szCs w:val="20"/>
          <w:vertAlign w:val="superscript"/>
        </w:rPr>
        <w:t>,</w:t>
      </w:r>
      <w:r w:rsidR="00360311">
        <w:rPr>
          <w:rFonts w:ascii="Arial" w:hAnsi="Arial" w:cs="Arial"/>
        </w:rPr>
        <w:fldChar w:fldCharType="begin"/>
      </w:r>
      <w:r w:rsidR="00360311">
        <w:rPr>
          <w:rFonts w:ascii="Arial" w:hAnsi="Arial" w:cs="Arial"/>
        </w:rPr>
        <w:instrText xml:space="preserve"> ADDIN ZOTERO_ITEM CSL_CITATION {"citationID":"F2fPM8QG","properties":{"formattedCitation":"\\super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11</w:t>
      </w:r>
      <w:r w:rsidR="00360311">
        <w:rPr>
          <w:rFonts w:ascii="Arial" w:hAnsi="Arial" w:cs="Arial"/>
        </w:rPr>
        <w:fldChar w:fldCharType="end"/>
      </w:r>
      <w:r w:rsidR="00360311" w:rsidRPr="00B67950">
        <w:rPr>
          <w:rFonts w:ascii="Arial" w:hAnsi="Arial" w:cs="Arial"/>
          <w:vertAlign w:val="superscript"/>
        </w:rPr>
        <w:t>,</w:t>
      </w:r>
      <w:r w:rsidR="00360311">
        <w:rPr>
          <w:rFonts w:ascii="Arial" w:hAnsi="Arial" w:cs="Arial"/>
        </w:rPr>
        <w:fldChar w:fldCharType="begin"/>
      </w:r>
      <w:r w:rsidR="00360311">
        <w:rPr>
          <w:rFonts w:ascii="Arial" w:hAnsi="Arial" w:cs="Arial"/>
        </w:rPr>
        <w:instrText xml:space="preserve"> ADDIN ZOTERO_ITEM CSL_CITATION {"citationID":"42ertJkY","properties":{"formattedCitation":"\\super 12\\nosupersub{}","plainCitation":"12","noteIndex":0},"citationItems":[{"id":6131,"uris":["http://zotero.org/users/6494753/items/KZPTAM7Q"],"itemData":{"id":6131,"type":"article-journal","abstract":"The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360311">
        <w:rPr>
          <w:rFonts w:ascii="Arial" w:hAnsi="Arial" w:cs="Arial"/>
        </w:rPr>
        <w:fldChar w:fldCharType="separate"/>
      </w:r>
      <w:r w:rsidR="00360311" w:rsidRPr="00360311">
        <w:rPr>
          <w:rFonts w:ascii="Arial" w:hAnsi="Arial" w:cs="Arial"/>
          <w:vertAlign w:val="superscript"/>
        </w:rPr>
        <w:t>12</w:t>
      </w:r>
      <w:r w:rsidR="00360311">
        <w:rPr>
          <w:rFonts w:ascii="Arial" w:hAnsi="Arial" w:cs="Arial"/>
        </w:rPr>
        <w:fldChar w:fldCharType="end"/>
      </w:r>
      <w:r w:rsidR="00360311">
        <w:rPr>
          <w:rFonts w:ascii="Arial" w:hAnsi="Arial" w:cs="Arial"/>
        </w:rPr>
        <w:t>.</w:t>
      </w:r>
      <w:r w:rsidR="003043A9">
        <w:rPr>
          <w:rFonts w:ascii="Arial" w:hAnsi="Arial" w:cs="Arial"/>
        </w:rPr>
        <w:t xml:space="preserve"> </w:t>
      </w:r>
      <w:r w:rsidR="00AC3F8A">
        <w:rPr>
          <w:rFonts w:ascii="Arial" w:hAnsi="Arial" w:cs="Arial"/>
        </w:rPr>
        <w:t>Furthermore</w:t>
      </w:r>
      <w:r w:rsidR="00AF378D">
        <w:rPr>
          <w:rFonts w:ascii="Arial" w:hAnsi="Arial" w:cs="Arial"/>
        </w:rPr>
        <w:t xml:space="preserve">, antibiotics </w:t>
      </w:r>
      <w:r w:rsidR="00AC3F8A">
        <w:rPr>
          <w:rFonts w:ascii="Arial" w:hAnsi="Arial" w:cs="Arial"/>
        </w:rPr>
        <w:t>that are active</w:t>
      </w:r>
      <w:r w:rsidR="00AF378D">
        <w:rPr>
          <w:rFonts w:ascii="Arial" w:hAnsi="Arial" w:cs="Arial"/>
        </w:rPr>
        <w:t xml:space="preserve"> against enterococci, </w:t>
      </w:r>
      <w:r w:rsidR="00AC3F8A">
        <w:rPr>
          <w:rFonts w:ascii="Arial" w:hAnsi="Arial" w:cs="Arial"/>
        </w:rPr>
        <w:t xml:space="preserve">such as </w:t>
      </w:r>
      <w:r w:rsidR="00AF378D">
        <w:rPr>
          <w:rFonts w:ascii="Arial" w:hAnsi="Arial" w:cs="Arial"/>
        </w:rPr>
        <w:t xml:space="preserve">beta-lactams in the case of </w:t>
      </w:r>
      <w:r w:rsidR="00AF378D" w:rsidRPr="00B67950">
        <w:rPr>
          <w:rFonts w:ascii="Arial" w:hAnsi="Arial" w:cs="Arial"/>
          <w:i/>
        </w:rPr>
        <w:t>E. faecalis</w:t>
      </w:r>
      <w:r w:rsidR="00AF378D">
        <w:rPr>
          <w:rFonts w:ascii="Arial" w:hAnsi="Arial" w:cs="Arial"/>
        </w:rPr>
        <w:t>, are bacteriostatic</w:t>
      </w:r>
      <w:r w:rsidR="00AC3F8A">
        <w:rPr>
          <w:rFonts w:ascii="Arial" w:hAnsi="Arial" w:cs="Arial"/>
        </w:rPr>
        <w:t>,</w:t>
      </w:r>
      <w:r w:rsidR="00AF378D">
        <w:rPr>
          <w:rFonts w:ascii="Arial" w:hAnsi="Arial" w:cs="Arial"/>
        </w:rPr>
        <w:t xml:space="preserve"> </w:t>
      </w:r>
      <w:r w:rsidR="00AC3F8A">
        <w:rPr>
          <w:rFonts w:ascii="Arial" w:hAnsi="Arial" w:cs="Arial"/>
        </w:rPr>
        <w:t>necessitating</w:t>
      </w:r>
      <w:r w:rsidR="00AF378D">
        <w:rPr>
          <w:rFonts w:ascii="Arial" w:hAnsi="Arial" w:cs="Arial"/>
        </w:rPr>
        <w:t xml:space="preserve"> prolonged </w:t>
      </w:r>
      <w:r w:rsidR="00AF378D" w:rsidRPr="0042057F">
        <w:rPr>
          <w:rFonts w:ascii="Arial" w:hAnsi="Arial" w:cs="Arial"/>
        </w:rPr>
        <w:t>courses of combination antibiotic therapy to prevent relapse</w:t>
      </w:r>
      <w:r w:rsidR="00B67950">
        <w:rPr>
          <w:rFonts w:ascii="Arial" w:hAnsi="Arial" w:cs="Arial"/>
        </w:rPr>
        <w:t xml:space="preserve"> </w:t>
      </w:r>
      <w:r w:rsidR="00B67950">
        <w:rPr>
          <w:rFonts w:ascii="Arial" w:hAnsi="Arial" w:cs="Arial"/>
        </w:rPr>
        <w:fldChar w:fldCharType="begin"/>
      </w:r>
      <w:r w:rsidR="00B67950">
        <w:rPr>
          <w:rFonts w:ascii="Arial" w:hAnsi="Arial" w:cs="Arial"/>
        </w:rPr>
        <w:instrText xml:space="preserve"> ADDIN ZOTERO_ITEM CSL_CITATION {"citationID":"IEeB3LxY","properties":{"formattedCitation":"\\super 13\\nosupersub{}","plainCitation":"13","noteIndex":0},"citationItems":[{"id":5679,"uris":["http://zotero.org/users/6494753/items/7LBSZMDC"],"itemData":{"id":5679,"type":"article-journal","abstract":"Persistent enterococcal bacteremia is a commonly encountered and morbid syndrome without a strong evidence base for optimal management practices. Here we highlight reports on the epidemiology of enterococcal bacteremia to better describe and define persistent enterococcal bacteremia, discuss factors specific to Enterococcus species that may contribute to persistent infections, and describe a measured approach to diagnostic and therapeutic strategies for patients with these frequently complicated infections. The diagnosis of persistent enterococcal bacteremia is typically clinically evident in the setting of repeatedly positive blood culture results; instead, the challenge is to determine in an accurate, cost-effective, and minimally invasive manner whether any underlying nidus of infection (eg, endocarditis or undrained abscess) is present and contributing to the persistent bacteremia. Clinical outcomes for patients with persistent enterococcal bacteremia remain suboptimal. Beyond addressing host immune status if relevant and pursuing source control for all patients, management decisions primarily involve the selection of the proper antimicrobial agent(s). Options for antimicrobial therapy are often limited in the setting of intrinsic and acquired antimicrobial resistance among enterococcal clinical isolates. The synergistic benefit of combination antimicrobial therapy has been demonstrated for enterococcal endocarditis, but it is not clear at present whether a similar approach will provide any clinical benefit to some or all patients with persistent enterococcal bacteremia.","container-title":"Clinical Infectious Diseases","DOI":"10.1093/cid/ciad612","ISSN":"1058-4838, 1537-6591","language":"en","page":"ciad612","source":"DOI.org (Crossref)","title":"State-of-the-Art Review: Persistent Enterococcal Bacteremia","title-short":"State-of-the-Art Review","author":[{"family":"Rogers","given":"Ralph"},{"family":"Rice","given":"Louis B"}],"issued":{"date-parts":[["2023",11,29]]}}}],"schema":"https://github.com/citation-style-language/schema/raw/master/csl-citation.json"} </w:instrText>
      </w:r>
      <w:r w:rsidR="00B67950">
        <w:rPr>
          <w:rFonts w:ascii="Arial" w:hAnsi="Arial" w:cs="Arial"/>
        </w:rPr>
        <w:fldChar w:fldCharType="separate"/>
      </w:r>
      <w:r w:rsidR="00B67950" w:rsidRPr="00B67950">
        <w:rPr>
          <w:rFonts w:ascii="Arial" w:hAnsi="Arial" w:cs="Arial"/>
          <w:vertAlign w:val="superscript"/>
        </w:rPr>
        <w:t>13</w:t>
      </w:r>
      <w:r w:rsidR="00B67950">
        <w:rPr>
          <w:rFonts w:ascii="Arial" w:hAnsi="Arial" w:cs="Arial"/>
        </w:rPr>
        <w:fldChar w:fldCharType="end"/>
      </w:r>
      <w:r w:rsidR="00AF378D" w:rsidRPr="00442E6F">
        <w:rPr>
          <w:rFonts w:ascii="Arial" w:hAnsi="Arial" w:cs="Arial"/>
        </w:rPr>
        <w:t>.</w:t>
      </w:r>
      <w:r w:rsidR="00AF378D">
        <w:rPr>
          <w:rFonts w:ascii="Arial" w:hAnsi="Arial" w:cs="Arial"/>
        </w:rPr>
        <w:t xml:space="preserve">These </w:t>
      </w:r>
      <w:r w:rsidR="00B154B7">
        <w:rPr>
          <w:rFonts w:ascii="Arial" w:hAnsi="Arial" w:cs="Arial"/>
        </w:rPr>
        <w:t>traits</w:t>
      </w:r>
      <w:r w:rsidR="00AC3F8A">
        <w:rPr>
          <w:rFonts w:ascii="Arial" w:hAnsi="Arial" w:cs="Arial"/>
        </w:rPr>
        <w:t>,</w:t>
      </w:r>
      <w:r w:rsidR="00B154B7">
        <w:rPr>
          <w:rFonts w:ascii="Arial" w:hAnsi="Arial" w:cs="Arial"/>
        </w:rPr>
        <w:t xml:space="preserve"> combined with inadequate antibiotic stewardship and </w:t>
      </w:r>
      <w:r w:rsidR="00AC3F8A">
        <w:rPr>
          <w:rFonts w:ascii="Arial" w:hAnsi="Arial" w:cs="Arial"/>
        </w:rPr>
        <w:t>the increase in</w:t>
      </w:r>
      <w:r w:rsidR="00B154B7">
        <w:rPr>
          <w:rFonts w:ascii="Arial" w:hAnsi="Arial" w:cs="Arial"/>
        </w:rPr>
        <w:t xml:space="preserve"> aggressive</w:t>
      </w:r>
      <w:r w:rsidR="00F11B63" w:rsidRPr="00CF169D">
        <w:rPr>
          <w:rFonts w:ascii="Arial" w:hAnsi="Arial" w:cs="Arial"/>
        </w:rPr>
        <w:t xml:space="preserve"> medical </w:t>
      </w:r>
      <w:r w:rsidR="00B154B7">
        <w:rPr>
          <w:rFonts w:ascii="Arial" w:hAnsi="Arial" w:cs="Arial"/>
        </w:rPr>
        <w:t>treatment</w:t>
      </w:r>
      <w:r w:rsidR="00AC3F8A">
        <w:rPr>
          <w:rFonts w:ascii="Arial" w:hAnsi="Arial" w:cs="Arial"/>
        </w:rPr>
        <w:t>s</w:t>
      </w:r>
      <w:r w:rsidR="00B154B7">
        <w:rPr>
          <w:rFonts w:ascii="Arial" w:hAnsi="Arial" w:cs="Arial"/>
        </w:rPr>
        <w:t xml:space="preserve"> </w:t>
      </w:r>
      <w:r w:rsidR="00AC3F8A">
        <w:rPr>
          <w:rFonts w:ascii="Arial" w:hAnsi="Arial" w:cs="Arial"/>
        </w:rPr>
        <w:t>in an aging</w:t>
      </w:r>
      <w:r w:rsidR="00B154B7">
        <w:rPr>
          <w:rFonts w:ascii="Arial" w:hAnsi="Arial" w:cs="Arial"/>
        </w:rPr>
        <w:t xml:space="preserve"> patient </w:t>
      </w:r>
      <w:r w:rsidR="00AC3F8A">
        <w:rPr>
          <w:rFonts w:ascii="Arial" w:hAnsi="Arial" w:cs="Arial"/>
        </w:rPr>
        <w:t>population,</w:t>
      </w:r>
      <w:r w:rsidR="00AC3F8A" w:rsidRPr="00CF169D">
        <w:rPr>
          <w:rFonts w:ascii="Arial" w:hAnsi="Arial" w:cs="Arial"/>
        </w:rPr>
        <w:t xml:space="preserve"> </w:t>
      </w:r>
      <w:r w:rsidR="00F11B63" w:rsidRPr="00CF169D">
        <w:rPr>
          <w:rFonts w:ascii="Arial" w:hAnsi="Arial" w:cs="Arial"/>
        </w:rPr>
        <w:t xml:space="preserve">have </w:t>
      </w:r>
      <w:r w:rsidR="00AC3F8A">
        <w:rPr>
          <w:rFonts w:ascii="Arial" w:hAnsi="Arial" w:cs="Arial"/>
        </w:rPr>
        <w:t>led to</w:t>
      </w:r>
      <w:r w:rsidR="00F11B63" w:rsidRPr="00CF169D">
        <w:rPr>
          <w:rFonts w:ascii="Arial" w:hAnsi="Arial" w:cs="Arial"/>
        </w:rPr>
        <w:t xml:space="preserve">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54622D">
        <w:rPr>
          <w:rFonts w:ascii="Arial" w:hAnsi="Arial" w:cs="Arial"/>
        </w:rPr>
        <w:t xml:space="preserve"> with a mortality rate of 25-50% in </w:t>
      </w:r>
      <w:r w:rsidR="00AC3F8A">
        <w:rPr>
          <w:rFonts w:ascii="Arial" w:hAnsi="Arial" w:cs="Arial"/>
        </w:rPr>
        <w:t>enterococcal bacteremia (</w:t>
      </w:r>
      <w:r w:rsidR="0054622D">
        <w:rPr>
          <w:rFonts w:ascii="Arial" w:hAnsi="Arial" w:cs="Arial"/>
        </w:rPr>
        <w:t>EcB</w:t>
      </w:r>
      <w:r w:rsidR="00AC3F8A">
        <w:rPr>
          <w:rFonts w:ascii="Arial" w:hAnsi="Arial" w:cs="Arial"/>
        </w:rPr>
        <w:t>)</w:t>
      </w:r>
      <w:r w:rsidR="00F11B63" w:rsidRPr="00CF169D">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090699">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7\\nosupersub{}","plainCitation":"7","noteIndex":0},"citationItems":[{"id":5708,"uris":["http://zotero.org/users/6494753/items/WB5NR8NX"],"itemData":{"id":5708,"type":"chapter","container-title":"Enterococci: From Commensals to Leading Causes of Drug Resistant Infection","event-place":"Boston: Massachusetts Eye and Ear Infirmary","language":"en","publisher-place":"Boston: Massachusetts Eye and Ear Infirmary","source":"Zotero","title":"Enterococcal Disease, Epidemiology, and Implications for Treatment","author":[{"family":"Higuita","given":"Nelson I Agudelo"},{"family":"Huycke","given":"Mark M"}],"issued":{"date-parts":[["2014"]]}}}],"schema":"https://github.com/citation-style-language/schema/raw/master/csl-citation.json"}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B67950">
            <w:rPr>
              <w:rFonts w:ascii="Arial" w:hAnsi="Arial" w:cs="Arial"/>
              <w:color w:val="000000"/>
              <w:vertAlign w:val="superscript"/>
            </w:rPr>
            <w:instrText xml:space="preserve"> ADDIN ZOTERO_ITEM CSL_CITATION {"citationID":"P1DwmB2W","properties":{"formattedCitation":"\\super 14\\nosupersub{}","plainCitation":"14","noteIndex":0},"citationItems":[{"id":5885,"uris":["http://zotero.org/users/6494753/items/8VP3R2W3"],"itemData":{"id":5885,"type":"article-journal","container-title":"Clinical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B67950" w:rsidRPr="00B67950">
            <w:rPr>
              <w:rFonts w:ascii="Arial" w:hAnsi="Arial" w:cs="Arial"/>
              <w:color w:val="000000"/>
              <w:vertAlign w:val="superscript"/>
            </w:rPr>
            <w:t>14</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{"citationID":"CCjTvS8A","properties":{"formattedCitation":"\\super 9\\nosupersub{}","plainCitation":"9","noteIndex":0},"citationItems":[{"id":5890,"uris":["http://zotero.org/users/6494753/items/DR9R5UJC"],"itemData":{"id":5890,"type":"article-journal","container-title":"New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360311">
            <w:rPr>
              <w:rFonts w:ascii="Arial" w:hAnsi="Arial" w:cs="Arial"/>
              <w:color w:val="000000"/>
              <w:vertAlign w:val="superscript"/>
            </w:rPr>
            <w:instrText xml:space="preserve"> ADDIN ZOTERO_ITEM CSL_CITATION {"citationID":"WxKoQNOJ","properties":{"formattedCitation":"\\super 11\\nosupersub{}","plainCitation":"11","noteIndex":0},"citationItems":[{"id":5892,"uris":["http://zotero.org/users/6494753/items/ABIGDYA4"],"itemData":{"id":5892,"type":"article-journal","container-title":"Antimicrobial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360311" w:rsidRPr="00360311">
            <w:rPr>
              <w:rFonts w:ascii="Arial" w:hAnsi="Arial" w:cs="Arial"/>
              <w:color w:val="000000"/>
              <w:vertAlign w:val="superscript"/>
            </w:rPr>
            <w:t>11</w:t>
          </w:r>
          <w:r w:rsidR="00F11B63">
            <w:rPr>
              <w:rFonts w:ascii="Arial" w:hAnsi="Arial" w:cs="Arial"/>
              <w:color w:val="000000"/>
              <w:vertAlign w:val="superscript"/>
            </w:rPr>
            <w:fldChar w:fldCharType="end"/>
          </w:r>
          <w:r w:rsidR="00360311">
            <w:rPr>
              <w:rFonts w:ascii="Arial" w:hAnsi="Arial" w:cs="Arial"/>
              <w:color w:val="000000"/>
              <w:vertAlign w:val="superscript"/>
            </w:rPr>
            <w:t>,</w:t>
          </w:r>
        </w:sdtContent>
      </w:sdt>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r w:rsidR="005A3BCC">
        <w:rPr>
          <w:rFonts w:ascii="Arial" w:hAnsi="Arial" w:cs="Arial"/>
        </w:rPr>
        <w:t>.</w:t>
      </w:r>
    </w:p>
    <w:p w14:paraId="0402DAE4" w14:textId="77777777" w:rsidR="00B67950" w:rsidRDefault="00B67950" w:rsidP="00B67950">
      <w:pPr>
        <w:spacing w:line="480" w:lineRule="auto"/>
        <w:ind w:firstLine="720"/>
        <w:rPr>
          <w:rFonts w:ascii="Arial" w:hAnsi="Arial" w:cs="Arial"/>
        </w:rPr>
      </w:pPr>
    </w:p>
    <w:p w14:paraId="389BA5F9" w14:textId="78798FF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lastRenderedPageBreak/>
        <w:t xml:space="preserve">Host factors are </w:t>
      </w:r>
      <w:r w:rsidR="00AC3F8A">
        <w:rPr>
          <w:rFonts w:ascii="Arial" w:hAnsi="Arial" w:cs="Arial"/>
          <w:color w:val="000000" w:themeColor="text1"/>
        </w:rPr>
        <w:t>widely recognized as</w:t>
      </w:r>
      <w:r w:rsidR="00616F2E">
        <w:rPr>
          <w:rFonts w:ascii="Arial" w:hAnsi="Arial" w:cs="Arial"/>
          <w:color w:val="000000" w:themeColor="text1"/>
        </w:rPr>
        <w:t xml:space="preserv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 The Attributes of Virulence","title-short":"Host</w:instrText>
      </w:r>
      <w:r w:rsidR="00B67950">
        <w:rPr>
          <w:rFonts w:ascii="Cambria Math" w:hAnsi="Cambria Math" w:cs="Cambria Math"/>
          <w:color w:val="000000" w:themeColor="text1"/>
        </w:rPr>
        <w:instrText>‐</w:instrText>
      </w:r>
      <w:r w:rsidR="00B67950">
        <w:rPr>
          <w:rFonts w:ascii="Arial" w:hAnsi="Arial" w:cs="Arial"/>
          <w:color w:val="000000" w:themeColor="text1"/>
        </w:rPr>
        <w:instrText>Pathogen Interactions","volume":"184","author":[{"family":"Casadevall","given":"Arturo"},{"family":"Pirofski","given":"Liise</w:instrText>
      </w:r>
      <w:r w:rsidR="00B67950">
        <w:rPr>
          <w:rFonts w:ascii="Cambria Math" w:hAnsi="Cambria Math" w:cs="Cambria Math"/>
          <w:color w:val="000000" w:themeColor="text1"/>
        </w:rPr>
        <w:instrText>‐</w:instrText>
      </w:r>
      <w:r w:rsidR="00B67950">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B67950" w:rsidRPr="00B67950">
        <w:rPr>
          <w:rFonts w:ascii="Arial" w:hAnsi="Arial" w:cs="Arial"/>
          <w:color w:val="000000"/>
          <w:vertAlign w:val="superscript"/>
        </w:rPr>
        <w:t>15</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have been </w:t>
      </w:r>
      <w:r w:rsidR="00AC3F8A">
        <w:rPr>
          <w:rFonts w:ascii="Arial" w:hAnsi="Arial" w:cs="Arial"/>
          <w:color w:val="000000" w:themeColor="text1"/>
        </w:rPr>
        <w:t xml:space="preserve">used </w:t>
      </w:r>
      <w:r w:rsidR="006D0731">
        <w:rPr>
          <w:rFonts w:ascii="Arial" w:hAnsi="Arial" w:cs="Arial"/>
          <w:color w:val="000000" w:themeColor="text1"/>
        </w:rPr>
        <w:t xml:space="preserve">as prognostic biomarkers to </w:t>
      </w:r>
      <w:r w:rsidR="00AC3F8A">
        <w:rPr>
          <w:rFonts w:ascii="Arial" w:hAnsi="Arial" w:cs="Arial"/>
          <w:color w:val="000000" w:themeColor="text1"/>
        </w:rPr>
        <w:t>predict</w:t>
      </w:r>
      <w:r w:rsidR="00616F2E">
        <w:rPr>
          <w:rFonts w:ascii="Arial" w:hAnsi="Arial" w:cs="Arial"/>
          <w:color w:val="000000" w:themeColor="text1"/>
        </w:rPr>
        <w:t xml:space="preserve"> patient outcome</w:t>
      </w:r>
      <w:r w:rsidR="00AC3F8A">
        <w:rPr>
          <w:rFonts w:ascii="Arial" w:hAnsi="Arial" w:cs="Arial"/>
          <w:color w:val="000000" w:themeColor="text1"/>
        </w:rPr>
        <w:t>s</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diseases</w:t>
      </w:r>
      <w:r w:rsidR="00AC3F8A">
        <w:rPr>
          <w:rFonts w:ascii="Arial" w:hAnsi="Arial" w:cs="Arial"/>
          <w:color w:val="000000" w:themeColor="text1"/>
        </w:rPr>
        <w:t>,</w:t>
      </w:r>
      <w:r w:rsidR="00791612">
        <w:rPr>
          <w:rFonts w:ascii="Arial" w:hAnsi="Arial" w:cs="Arial"/>
          <w:color w:val="000000" w:themeColor="text1"/>
        </w:rPr>
        <w:t xml:space="preserve">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B67950" w:rsidRPr="00B67950">
        <w:rPr>
          <w:rFonts w:ascii="Arial" w:hAnsi="Arial" w:cs="Arial"/>
          <w:color w:val="000000"/>
          <w:vertAlign w:val="superscript"/>
        </w:rPr>
        <w:t>16</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17</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w:t>
      </w:r>
      <w:r w:rsidR="00CF3960">
        <w:rPr>
          <w:rFonts w:ascii="Arial" w:hAnsi="Arial" w:cs="Arial"/>
          <w:color w:val="000000" w:themeColor="text1"/>
        </w:rPr>
        <w:t xml:space="preserve">While molecular </w:t>
      </w:r>
      <w:r w:rsidR="00616F2E">
        <w:rPr>
          <w:rFonts w:ascii="Arial" w:hAnsi="Arial" w:cs="Arial"/>
          <w:color w:val="000000" w:themeColor="text1"/>
        </w:rPr>
        <w:t xml:space="preserve">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{"citationID":"oMy8Mv2C","properties":{"formattedCitation":"\\super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18</w:t>
      </w:r>
      <w:r w:rsidR="00F6573C">
        <w:rPr>
          <w:rFonts w:ascii="Arial" w:hAnsi="Arial" w:cs="Arial"/>
          <w:color w:val="000000" w:themeColor="text1"/>
        </w:rPr>
        <w:fldChar w:fldCharType="end"/>
      </w:r>
      <w:r w:rsidR="00F6573C">
        <w:rPr>
          <w:rFonts w:ascii="Arial" w:hAnsi="Arial" w:cs="Arial"/>
          <w:color w:val="000000" w:themeColor="text1"/>
        </w:rPr>
        <w:t xml:space="preserve">, in </w:t>
      </w:r>
      <w:r w:rsidR="00F6573C" w:rsidRPr="00616F2E">
        <w:rPr>
          <w:rFonts w:ascii="Arial" w:hAnsi="Arial" w:cs="Arial"/>
          <w:color w:val="000000" w:themeColor="text1"/>
        </w:rPr>
        <w:t>the context of EcB</w:t>
      </w:r>
      <w:r w:rsidR="00CF3960">
        <w:rPr>
          <w:rFonts w:ascii="Arial" w:hAnsi="Arial" w:cs="Arial"/>
          <w:color w:val="000000" w:themeColor="text1"/>
        </w:rPr>
        <w:t>,</w:t>
      </w:r>
      <w:r w:rsidR="00F6573C">
        <w:rPr>
          <w:rFonts w:ascii="Arial" w:hAnsi="Arial" w:cs="Arial"/>
          <w:color w:val="000000" w:themeColor="text1"/>
        </w:rPr>
        <w:t xml:space="preserve"> </w:t>
      </w:r>
      <w:r w:rsidR="00CF3960">
        <w:rPr>
          <w:rFonts w:ascii="Arial" w:hAnsi="Arial" w:cs="Arial"/>
          <w:color w:val="000000" w:themeColor="text1"/>
        </w:rPr>
        <w:t xml:space="preserve">the </w:t>
      </w:r>
      <w:r w:rsidR="00F6573C">
        <w:rPr>
          <w:rFonts w:ascii="Arial" w:hAnsi="Arial" w:cs="Arial"/>
          <w:color w:val="000000" w:themeColor="text1"/>
        </w:rPr>
        <w:t xml:space="preserve">prediction of mortality has </w:t>
      </w:r>
      <w:r w:rsidR="00CF3960">
        <w:rPr>
          <w:rFonts w:ascii="Arial" w:hAnsi="Arial" w:cs="Arial"/>
          <w:color w:val="000000" w:themeColor="text1"/>
        </w:rPr>
        <w:t xml:space="preserve">so </w:t>
      </w:r>
      <w:r w:rsidR="00F6573C">
        <w:rPr>
          <w:rFonts w:ascii="Arial" w:hAnsi="Arial" w:cs="Arial"/>
          <w:color w:val="000000" w:themeColor="text1"/>
        </w:rPr>
        <w:t xml:space="preserve">far been limited to crude clinical metrics such as severity of illness and age </w:t>
      </w:r>
      <w:r w:rsidR="00F6573C">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{"citationID":"AfZNZ7wg","properties":{"formattedCitation":"\\super 19\\nosupersub{}","plainCitation":"19","noteIndex":0},"citationItems":[{"id":6158,"uris":["http://zotero.org/users/6494753/items/BKXIHJHF"],"itemData":{"id":6158,"type":"article-journal","abstract":"Abstract\n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B67950" w:rsidRPr="00B67950">
        <w:rPr>
          <w:rFonts w:ascii="Arial" w:hAnsi="Arial" w:cs="Arial"/>
          <w:color w:val="000000"/>
          <w:vertAlign w:val="superscript"/>
        </w:rPr>
        <w:t>19</w:t>
      </w:r>
      <w:r w:rsidR="00F6573C">
        <w:rPr>
          <w:rFonts w:ascii="Arial" w:hAnsi="Arial" w:cs="Arial"/>
          <w:color w:val="000000" w:themeColor="text1"/>
        </w:rPr>
        <w:fldChar w:fldCharType="end"/>
      </w:r>
      <w:r w:rsidR="00F6573C">
        <w:rPr>
          <w:rFonts w:ascii="Arial" w:hAnsi="Arial" w:cs="Arial"/>
          <w:color w:val="000000" w:themeColor="text1"/>
        </w:rPr>
        <w:t xml:space="preserve">. A </w:t>
      </w:r>
      <w:r w:rsidR="00CF3960">
        <w:rPr>
          <w:rFonts w:ascii="Arial" w:hAnsi="Arial" w:cs="Arial"/>
          <w:color w:val="000000" w:themeColor="text1"/>
        </w:rPr>
        <w:t xml:space="preserve">comprehensive </w:t>
      </w:r>
      <w:r w:rsidR="00F6573C">
        <w:rPr>
          <w:rFonts w:ascii="Arial" w:hAnsi="Arial" w:cs="Arial"/>
          <w:color w:val="000000" w:themeColor="text1"/>
        </w:rPr>
        <w:t xml:space="preserve">profile of the molecular features of </w:t>
      </w:r>
      <w:r w:rsidR="00CF3960">
        <w:rPr>
          <w:rFonts w:ascii="Arial" w:hAnsi="Arial" w:cs="Arial"/>
          <w:color w:val="000000" w:themeColor="text1"/>
        </w:rPr>
        <w:t xml:space="preserve">the </w:t>
      </w:r>
      <w:r w:rsidR="00F6573C">
        <w:rPr>
          <w:rFonts w:ascii="Arial" w:hAnsi="Arial" w:cs="Arial"/>
          <w:color w:val="000000" w:themeColor="text1"/>
        </w:rPr>
        <w:t xml:space="preserve">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w:t>
      </w:r>
      <w:r w:rsidR="00CF3960">
        <w:rPr>
          <w:rFonts w:ascii="Arial" w:hAnsi="Arial" w:cs="Arial"/>
          <w:color w:val="000000" w:themeColor="text1"/>
        </w:rPr>
        <w:t xml:space="preserve">enable </w:t>
      </w:r>
      <w:r w:rsidR="00F6573C">
        <w:rPr>
          <w:rFonts w:ascii="Arial" w:hAnsi="Arial" w:cs="Arial"/>
          <w:color w:val="000000" w:themeColor="text1"/>
        </w:rPr>
        <w:t xml:space="preserve">the </w:t>
      </w:r>
      <w:r w:rsidR="00F438D8">
        <w:rPr>
          <w:rFonts w:ascii="Arial" w:hAnsi="Arial" w:cs="Arial"/>
          <w:color w:val="000000" w:themeColor="text1"/>
        </w:rPr>
        <w:t xml:space="preserve">discovery of </w:t>
      </w:r>
      <w:r w:rsidR="00F6573C">
        <w:rPr>
          <w:rFonts w:ascii="Arial" w:hAnsi="Arial" w:cs="Arial"/>
          <w:color w:val="000000" w:themeColor="text1"/>
        </w:rPr>
        <w:t xml:space="preserve">associations with </w:t>
      </w:r>
      <w:r w:rsidR="0054622D">
        <w:rPr>
          <w:rFonts w:ascii="Arial" w:hAnsi="Arial" w:cs="Arial"/>
          <w:color w:val="000000" w:themeColor="text1"/>
        </w:rPr>
        <w:t>successful and suboptimal outcomes</w:t>
      </w:r>
      <w:r w:rsidR="00F6573C">
        <w:rPr>
          <w:rFonts w:ascii="Arial" w:hAnsi="Arial" w:cs="Arial"/>
          <w:color w:val="000000" w:themeColor="text1"/>
        </w:rPr>
        <w:t>.</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4AB25598"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007586">
        <w:rPr>
          <w:rFonts w:ascii="Arial" w:hAnsi="Arial" w:cs="Arial"/>
        </w:rPr>
        <w:t>and</w:t>
      </w:r>
      <w:r w:rsidR="009F6138">
        <w:rPr>
          <w:rFonts w:ascii="Arial" w:hAnsi="Arial" w:cs="Arial"/>
        </w:rPr>
        <w:t xml:space="preserve"> healthy controls</w:t>
      </w:r>
      <w:r w:rsidR="004C2A64">
        <w:rPr>
          <w:rFonts w:ascii="Arial" w:hAnsi="Arial" w:cs="Arial"/>
        </w:rPr>
        <w:t xml:space="preserve">. </w:t>
      </w:r>
      <w:r w:rsidR="00A44FEB">
        <w:rPr>
          <w:rFonts w:ascii="Arial" w:hAnsi="Arial" w:cs="Arial"/>
        </w:rPr>
        <w:t>Furthermore, we utilized previously published results from our 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w:t>
      </w:r>
      <w:r w:rsidR="00765099">
        <w:rPr>
          <w:rFonts w:ascii="Arial" w:hAnsi="Arial" w:cs="Arial"/>
        </w:rPr>
        <w:t>bacteremia. This</w:t>
      </w:r>
      <w:r>
        <w:rPr>
          <w:rFonts w:ascii="Arial" w:hAnsi="Arial" w:cs="Arial"/>
        </w:rPr>
        <w:t xml:space="preserve"> dataset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7B14F06C" w:rsidR="00CF169D" w:rsidRDefault="00CF169D" w:rsidP="00CF169D">
      <w:pPr>
        <w:spacing w:line="480" w:lineRule="auto"/>
        <w:ind w:firstLine="720"/>
        <w:rPr>
          <w:rFonts w:ascii="Arial" w:hAnsi="Arial" w:cs="Arial"/>
        </w:rPr>
      </w:pPr>
      <w:r w:rsidRPr="0029437B">
        <w:rPr>
          <w:rFonts w:ascii="Arial" w:hAnsi="Arial" w:cs="Arial"/>
          <w:i/>
          <w:iCs/>
        </w:rPr>
        <w:lastRenderedPageBreak/>
        <w:t>Experimental Design and Statistical Rationale</w:t>
      </w:r>
      <w:r w:rsidRPr="00CF169D">
        <w:rPr>
          <w:rFonts w:ascii="Arial" w:hAnsi="Arial" w:cs="Arial"/>
        </w:rPr>
        <w:t xml:space="preserve"> – The study </w:t>
      </w:r>
      <w:r w:rsidR="00007586">
        <w:rPr>
          <w:rFonts w:ascii="Arial" w:hAnsi="Arial" w:cs="Arial"/>
        </w:rPr>
        <w:t>conducted</w:t>
      </w:r>
      <w:r w:rsidR="00007586" w:rsidRPr="00CF169D">
        <w:rPr>
          <w:rFonts w:ascii="Arial" w:hAnsi="Arial" w:cs="Arial"/>
        </w:rPr>
        <w:t xml:space="preserve"> </w:t>
      </w:r>
      <w:r w:rsidRPr="00CF169D">
        <w:rPr>
          <w:rFonts w:ascii="Arial" w:hAnsi="Arial" w:cs="Arial"/>
        </w:rPr>
        <w:t xml:space="preserve">here </w:t>
      </w:r>
      <w:r w:rsidR="00007586">
        <w:rPr>
          <w:rFonts w:ascii="Arial" w:hAnsi="Arial" w:cs="Arial"/>
        </w:rPr>
        <w:t>utilized</w:t>
      </w:r>
      <w:r w:rsidRPr="00CF169D">
        <w:rPr>
          <w:rFonts w:ascii="Arial" w:hAnsi="Arial" w:cs="Arial"/>
        </w:rPr>
        <w:t xml:space="preserve"> human </w:t>
      </w:r>
      <w:r w:rsidR="008858C5">
        <w:rPr>
          <w:rFonts w:ascii="Arial" w:hAnsi="Arial" w:cs="Arial"/>
        </w:rPr>
        <w:t>plasma</w:t>
      </w:r>
      <w:r w:rsidRPr="00CF169D">
        <w:rPr>
          <w:rFonts w:ascii="Arial" w:hAnsi="Arial" w:cs="Arial"/>
        </w:rPr>
        <w:t xml:space="preserve"> collected from patients </w:t>
      </w:r>
      <w:r w:rsidR="00007586">
        <w:rPr>
          <w:rFonts w:ascii="Arial" w:hAnsi="Arial" w:cs="Arial"/>
        </w:rPr>
        <w:t xml:space="preserve">between </w:t>
      </w:r>
      <w:r w:rsidR="0054622D">
        <w:rPr>
          <w:rFonts w:ascii="Arial" w:hAnsi="Arial" w:cs="Arial"/>
        </w:rPr>
        <w:t>2018</w:t>
      </w:r>
      <w:r w:rsidR="00007586">
        <w:rPr>
          <w:rFonts w:ascii="Arial" w:hAnsi="Arial" w:cs="Arial"/>
        </w:rPr>
        <w:t xml:space="preserve"> and </w:t>
      </w:r>
      <w:r w:rsidR="0054622D">
        <w:rPr>
          <w:rFonts w:ascii="Arial" w:hAnsi="Arial" w:cs="Arial"/>
        </w:rPr>
        <w:t xml:space="preserve">2021 at UW Health, a </w:t>
      </w:r>
      <w:r w:rsidR="00A734C1">
        <w:rPr>
          <w:rFonts w:ascii="Arial" w:hAnsi="Arial" w:cs="Arial"/>
        </w:rPr>
        <w:t>450-bed</w:t>
      </w:r>
      <w:r w:rsidR="0054622D">
        <w:rPr>
          <w:rFonts w:ascii="Arial" w:hAnsi="Arial" w:cs="Arial"/>
        </w:rPr>
        <w:t xml:space="preserve"> tertiary academic medical center in Madison, WI</w:t>
      </w:r>
      <w:r w:rsidRPr="00CF169D">
        <w:rPr>
          <w:rFonts w:ascii="Arial" w:hAnsi="Arial" w:cs="Arial"/>
        </w:rPr>
        <w:t xml:space="preserve">. </w:t>
      </w:r>
      <w:r w:rsidR="00007586">
        <w:rPr>
          <w:rFonts w:ascii="Arial" w:hAnsi="Arial" w:cs="Arial"/>
        </w:rPr>
        <w:t>The s</w:t>
      </w:r>
      <w:r w:rsidR="00007586" w:rsidRPr="00CF169D">
        <w:rPr>
          <w:rFonts w:ascii="Arial" w:hAnsi="Arial" w:cs="Arial"/>
        </w:rPr>
        <w:t xml:space="preserve">ample </w:t>
      </w:r>
      <w:r w:rsidRPr="00CF169D">
        <w:rPr>
          <w:rFonts w:ascii="Arial" w:hAnsi="Arial" w:cs="Arial"/>
        </w:rPr>
        <w:t xml:space="preserve">size was </w:t>
      </w:r>
      <w:r w:rsidR="00007586">
        <w:rPr>
          <w:rFonts w:ascii="Arial" w:hAnsi="Arial" w:cs="Arial"/>
        </w:rPr>
        <w:t>determined</w:t>
      </w:r>
      <w:r w:rsidR="00007586" w:rsidRPr="00CF169D">
        <w:rPr>
          <w:rFonts w:ascii="Arial" w:hAnsi="Arial" w:cs="Arial"/>
        </w:rPr>
        <w:t xml:space="preserve"> </w:t>
      </w:r>
      <w:r w:rsidRPr="00CF169D">
        <w:rPr>
          <w:rFonts w:ascii="Arial" w:hAnsi="Arial" w:cs="Arial"/>
        </w:rPr>
        <w:t>based on technical considerations for multiplexed proteomics and metabolomics approaches</w:t>
      </w:r>
      <w:r w:rsidR="00007586">
        <w:rPr>
          <w:rFonts w:ascii="Arial" w:hAnsi="Arial" w:cs="Arial"/>
        </w:rPr>
        <w:t>,</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{"citationID":"mPU7XwV6","properties":{"formattedCitation":"\\super 20\\nosupersub{}","plainCitation":"20","noteIndex":0},"citationItems":[{"id":5882,"uris":["http://zotero.org/users/6494753/items/ZXEVUIVG"],"itemData":{"id":5882,"type":"article-journal","abstract":"Biomarker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20</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B67950">
        <w:rPr>
          <w:rFonts w:ascii="Arial" w:hAnsi="Arial" w:cs="Arial"/>
        </w:rPr>
        <w:instrText xml:space="preserve"> ADDIN ZOTERO_ITEM CSL_CITATION {"citationID":"TQKV2LHB","properties":{"formattedCitation":"\\super 21\\nosupersub{}","plainCitation":"21","noteIndex":0},"citationItems":[{"id":5881,"uris":["http://zotero.org/users/6494753/items/PBPYB345"],"itemData":{"id":5881,"type":"article-journal","abstract":"Protein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21</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w:t>
      </w:r>
      <w:r w:rsidR="00007586">
        <w:rPr>
          <w:rFonts w:ascii="Arial" w:hAnsi="Arial" w:cs="Arial"/>
        </w:rPr>
        <w:t xml:space="preserve">in the sections </w:t>
      </w:r>
      <w:r w:rsidRPr="00CF169D">
        <w:rPr>
          <w:rFonts w:ascii="Arial" w:hAnsi="Arial" w:cs="Arial"/>
        </w:rPr>
        <w:t xml:space="preserve">below. </w:t>
      </w:r>
    </w:p>
    <w:p w14:paraId="4DD78142" w14:textId="77777777" w:rsidR="00A26A1F" w:rsidRPr="00CF169D" w:rsidRDefault="00A26A1F" w:rsidP="00CF169D">
      <w:pPr>
        <w:spacing w:line="480" w:lineRule="auto"/>
        <w:ind w:firstLine="720"/>
        <w:rPr>
          <w:rFonts w:ascii="Arial" w:hAnsi="Arial" w:cs="Arial"/>
        </w:rPr>
      </w:pPr>
    </w:p>
    <w:p w14:paraId="0DF39D71" w14:textId="564355CE" w:rsidR="00CF169D" w:rsidRDefault="00CF169D" w:rsidP="00CF169D">
      <w:pPr>
        <w:spacing w:line="480" w:lineRule="auto"/>
        <w:ind w:firstLine="720"/>
        <w:rPr>
          <w:rFonts w:ascii="Arial" w:hAnsi="Arial" w:cs="Arial"/>
        </w:rPr>
      </w:pPr>
      <w:r w:rsidRPr="0029437B">
        <w:rPr>
          <w:rFonts w:ascii="Arial" w:hAnsi="Arial" w:cs="Arial"/>
          <w:i/>
          <w:iCs/>
        </w:rPr>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w:t>
      </w:r>
      <w:r w:rsidR="00007586">
        <w:rPr>
          <w:rFonts w:ascii="Arial" w:hAnsi="Arial" w:cs="Arial"/>
        </w:rPr>
        <w:t xml:space="preserve"> under protocol number</w:t>
      </w:r>
      <w:r w:rsidR="005376D1" w:rsidRPr="008858C5">
        <w:rPr>
          <w:rFonts w:ascii="Arial" w:hAnsi="Arial" w:cs="Arial"/>
        </w:rPr>
        <w:t xml:space="preserve"> </w:t>
      </w:r>
      <w:r w:rsidR="008858C5" w:rsidRPr="008858C5">
        <w:rPr>
          <w:rFonts w:ascii="Arial" w:hAnsi="Arial" w:cs="Arial"/>
        </w:rPr>
        <w:t>2018-0098</w:t>
      </w:r>
      <w:r w:rsidR="008858C5">
        <w:rPr>
          <w:rFonts w:ascii="Arial" w:hAnsi="Arial" w:cs="Arial"/>
        </w:rPr>
        <w:t>.</w:t>
      </w:r>
      <w:r w:rsidRPr="00CF169D">
        <w:rPr>
          <w:rFonts w:ascii="Arial" w:hAnsi="Arial" w:cs="Arial"/>
        </w:rPr>
        <w:t xml:space="preserve"> </w:t>
      </w:r>
      <w:r w:rsidR="00007586">
        <w:rPr>
          <w:rFonts w:ascii="Arial" w:hAnsi="Arial" w:cs="Arial"/>
        </w:rPr>
        <w:t>Upon</w:t>
      </w:r>
      <w:r w:rsidR="00007586" w:rsidRPr="00CF169D">
        <w:rPr>
          <w:rFonts w:ascii="Arial" w:hAnsi="Arial" w:cs="Arial"/>
        </w:rPr>
        <w:t xml:space="preserve"> </w:t>
      </w:r>
      <w:r w:rsidRPr="00CF169D">
        <w:rPr>
          <w:rFonts w:ascii="Arial" w:hAnsi="Arial" w:cs="Arial"/>
        </w:rPr>
        <w:t xml:space="preserve">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w:t>
      </w:r>
      <w:r w:rsidR="00007586">
        <w:rPr>
          <w:rFonts w:ascii="Arial" w:hAnsi="Arial" w:cs="Arial"/>
        </w:rPr>
        <w:t xml:space="preserve">through </w:t>
      </w:r>
      <w:r w:rsidR="008858C5">
        <w:rPr>
          <w:rFonts w:ascii="Arial" w:hAnsi="Arial" w:cs="Arial"/>
        </w:rPr>
        <w:t xml:space="preserve">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w:t>
      </w:r>
      <w:r w:rsidR="005A3BCC">
        <w:rPr>
          <w:rFonts w:ascii="Arial" w:hAnsi="Arial" w:cs="Arial"/>
        </w:rPr>
        <w:t>-</w:t>
      </w:r>
      <w:r w:rsidR="008858C5">
        <w:rPr>
          <w:rFonts w:ascii="Arial" w:hAnsi="Arial" w:cs="Arial"/>
        </w:rPr>
        <w:t xml:space="preserve">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w:t>
      </w:r>
      <w:r w:rsidR="00007586">
        <w:rPr>
          <w:rFonts w:ascii="Arial" w:hAnsi="Arial" w:cs="Arial"/>
        </w:rPr>
        <w:t xml:space="preserve">Additionally, plasma </w:t>
      </w:r>
      <w:r w:rsidR="008858C5">
        <w:rPr>
          <w:rFonts w:ascii="Arial" w:hAnsi="Arial" w:cs="Arial"/>
        </w:rPr>
        <w:t xml:space="preserve">from </w:t>
      </w:r>
      <w:r w:rsidR="00065726">
        <w:rPr>
          <w:rFonts w:ascii="Arial" w:hAnsi="Arial" w:cs="Arial"/>
        </w:rPr>
        <w:t xml:space="preserve">29 </w:t>
      </w:r>
      <w:r w:rsidR="008858C5">
        <w:rPr>
          <w:rFonts w:ascii="Arial" w:hAnsi="Arial" w:cs="Arial"/>
        </w:rPr>
        <w:t xml:space="preserve">healthy controls was collected from blood bank volunteers. </w:t>
      </w:r>
    </w:p>
    <w:p w14:paraId="06C62999" w14:textId="4FBEE5F4" w:rsidR="00007586" w:rsidRDefault="00B60B5D" w:rsidP="00CF169D">
      <w:pPr>
        <w:spacing w:line="480" w:lineRule="auto"/>
        <w:rPr>
          <w:rFonts w:ascii="Arial" w:hAnsi="Arial" w:cs="Arial"/>
          <w:i/>
          <w:iCs/>
        </w:rPr>
      </w:pPr>
      <w:r w:rsidRPr="00B60B5D">
        <w:rPr>
          <w:rFonts w:ascii="Arial" w:hAnsi="Arial" w:cs="Arial"/>
          <w:i/>
          <w:iCs/>
        </w:rPr>
        <w:t xml:space="preserve">Clinical </w:t>
      </w:r>
      <w:r>
        <w:rPr>
          <w:rFonts w:ascii="Arial" w:hAnsi="Arial" w:cs="Arial"/>
          <w:i/>
          <w:iCs/>
        </w:rPr>
        <w:t>Data Collection</w:t>
      </w:r>
      <w:r w:rsidR="00CE4201">
        <w:rPr>
          <w:rFonts w:ascii="Arial" w:hAnsi="Arial" w:cs="Arial"/>
          <w:i/>
          <w:iCs/>
        </w:rPr>
        <w:t xml:space="preserve"> – </w:t>
      </w:r>
      <w:r w:rsidRPr="006816A5">
        <w:rPr>
          <w:rFonts w:ascii="Arial" w:hAnsi="Arial" w:cs="Arial"/>
        </w:rPr>
        <w:t>Patient electronic medical records were reviewed to collect basic demographics</w:t>
      </w:r>
      <w:r w:rsidR="00007586">
        <w:rPr>
          <w:rFonts w:ascii="Arial" w:hAnsi="Arial" w:cs="Arial"/>
        </w:rPr>
        <w:t>,</w:t>
      </w:r>
      <w:r w:rsidRPr="006816A5">
        <w:rPr>
          <w:rFonts w:ascii="Arial" w:hAnsi="Arial" w:cs="Arial"/>
        </w:rPr>
        <w:t xml:space="preserve"> including age, gender, and comorbidities. </w:t>
      </w:r>
      <w:r w:rsidR="00007586">
        <w:rPr>
          <w:rFonts w:ascii="Arial" w:hAnsi="Arial" w:cs="Arial"/>
        </w:rPr>
        <w:t>Data on the</w:t>
      </w:r>
      <w:r w:rsidR="00007586" w:rsidRPr="006816A5">
        <w:rPr>
          <w:rFonts w:ascii="Arial" w:hAnsi="Arial" w:cs="Arial"/>
        </w:rPr>
        <w:t xml:space="preserve"> </w:t>
      </w:r>
      <w:r w:rsidRPr="006816A5">
        <w:rPr>
          <w:rFonts w:ascii="Arial" w:hAnsi="Arial" w:cs="Arial"/>
        </w:rPr>
        <w:t xml:space="preserve">infection and treatment </w:t>
      </w:r>
      <w:r w:rsidR="00CE4201" w:rsidRPr="006816A5">
        <w:rPr>
          <w:rFonts w:ascii="Arial" w:hAnsi="Arial" w:cs="Arial"/>
        </w:rPr>
        <w:t>(antibiotic</w:t>
      </w:r>
      <w:r w:rsidR="00007586">
        <w:rPr>
          <w:rFonts w:ascii="Arial" w:hAnsi="Arial" w:cs="Arial"/>
        </w:rPr>
        <w:t xml:space="preserve"> use</w:t>
      </w:r>
      <w:r w:rsidR="00CE4201" w:rsidRPr="006816A5">
        <w:rPr>
          <w:rFonts w:ascii="Arial" w:hAnsi="Arial" w:cs="Arial"/>
        </w:rPr>
        <w:t xml:space="preserve"> and source control methods) </w:t>
      </w:r>
      <w:r w:rsidRPr="006816A5">
        <w:rPr>
          <w:rFonts w:ascii="Arial" w:hAnsi="Arial" w:cs="Arial"/>
        </w:rPr>
        <w:t xml:space="preserve">and clinical course included </w:t>
      </w:r>
      <w:r w:rsidR="00007586">
        <w:rPr>
          <w:rFonts w:ascii="Arial" w:hAnsi="Arial" w:cs="Arial"/>
        </w:rPr>
        <w:t xml:space="preserve">the </w:t>
      </w:r>
      <w:r w:rsidRPr="006816A5">
        <w:rPr>
          <w:rFonts w:ascii="Arial" w:hAnsi="Arial" w:cs="Arial"/>
        </w:rPr>
        <w:t>organism type (</w:t>
      </w:r>
      <w:r w:rsidRPr="00CE4201">
        <w:rPr>
          <w:rFonts w:ascii="Arial" w:hAnsi="Arial" w:cs="Arial"/>
          <w:i/>
          <w:iCs/>
        </w:rPr>
        <w:t>E. faecalis</w:t>
      </w:r>
      <w:r w:rsidRPr="006816A5">
        <w:rPr>
          <w:rFonts w:ascii="Arial" w:hAnsi="Arial" w:cs="Arial"/>
        </w:rPr>
        <w:t xml:space="preserve"> /</w:t>
      </w:r>
      <w:r w:rsidRPr="00CE4201">
        <w:rPr>
          <w:rFonts w:ascii="Arial" w:hAnsi="Arial" w:cs="Arial"/>
          <w:i/>
          <w:iCs/>
        </w:rPr>
        <w:t xml:space="preserve"> E. faecium</w:t>
      </w:r>
      <w:r w:rsidRPr="006816A5">
        <w:rPr>
          <w:rFonts w:ascii="Arial" w:hAnsi="Arial" w:cs="Arial"/>
        </w:rPr>
        <w:t>), source of</w:t>
      </w:r>
      <w:r w:rsidR="00007586">
        <w:rPr>
          <w:rFonts w:ascii="Arial" w:hAnsi="Arial" w:cs="Arial"/>
        </w:rPr>
        <w:t xml:space="preserve"> the</w:t>
      </w:r>
      <w:r w:rsidRPr="006816A5">
        <w:rPr>
          <w:rFonts w:ascii="Arial" w:hAnsi="Arial" w:cs="Arial"/>
        </w:rPr>
        <w:t xml:space="preserve"> bloodstream infection (endovascular, urine, abdominal fluid, </w:t>
      </w:r>
      <w:r w:rsidR="00CE4201" w:rsidRPr="00CE4201">
        <w:rPr>
          <w:rFonts w:ascii="Arial" w:hAnsi="Arial" w:cs="Arial"/>
        </w:rPr>
        <w:t>etc.</w:t>
      </w:r>
      <w:r w:rsidRPr="006816A5">
        <w:rPr>
          <w:rFonts w:ascii="Arial" w:hAnsi="Arial" w:cs="Arial"/>
        </w:rPr>
        <w:t>)</w:t>
      </w:r>
      <w:ins w:id="13" w:author="Charlie Bayne" w:date="2024-08-13T10:25:00Z" w16du:dateUtc="2024-08-13T17:25:00Z">
        <w:r w:rsidR="006C6A16">
          <w:rPr>
            <w:rFonts w:ascii="Arial" w:hAnsi="Arial" w:cs="Arial"/>
          </w:rPr>
          <w:t xml:space="preserve">, </w:t>
        </w:r>
      </w:ins>
      <w:del w:id="14" w:author="Charlie Bayne" w:date="2024-08-13T10:25:00Z" w16du:dateUtc="2024-08-13T17:25:00Z">
        <w:r w:rsidRPr="006816A5" w:rsidDel="006C6A16">
          <w:rPr>
            <w:rFonts w:ascii="Arial" w:hAnsi="Arial" w:cs="Arial"/>
          </w:rPr>
          <w:delText xml:space="preserve"> </w:delText>
        </w:r>
      </w:del>
      <w:r w:rsidRPr="006816A5">
        <w:rPr>
          <w:rFonts w:ascii="Arial" w:hAnsi="Arial" w:cs="Arial"/>
        </w:rPr>
        <w:t>antibiotic susceptibility, and laboratory values and markers of infection (</w:t>
      </w:r>
      <w:r w:rsidR="00CE4201" w:rsidRPr="006816A5">
        <w:rPr>
          <w:rFonts w:ascii="Arial" w:hAnsi="Arial" w:cs="Arial"/>
        </w:rPr>
        <w:t>e.g</w:t>
      </w:r>
      <w:r w:rsidR="0002182F">
        <w:rPr>
          <w:rFonts w:ascii="Arial" w:hAnsi="Arial" w:cs="Arial"/>
        </w:rPr>
        <w:t xml:space="preserve">., </w:t>
      </w:r>
      <w:r w:rsidR="0002182F" w:rsidRPr="0002182F">
        <w:rPr>
          <w:rFonts w:ascii="Arial" w:hAnsi="Arial" w:cs="Arial"/>
        </w:rPr>
        <w:t>serum</w:t>
      </w:r>
      <w:r w:rsidR="00CE4201" w:rsidRPr="006816A5">
        <w:rPr>
          <w:rFonts w:ascii="Arial" w:hAnsi="Arial" w:cs="Arial"/>
        </w:rPr>
        <w:t xml:space="preserve"> creatinine, </w:t>
      </w:r>
      <w:r w:rsidRPr="006816A5">
        <w:rPr>
          <w:rFonts w:ascii="Arial" w:hAnsi="Arial" w:cs="Arial"/>
        </w:rPr>
        <w:t>white blood cell count</w:t>
      </w:r>
      <w:r w:rsidR="00CE4201" w:rsidRPr="006816A5">
        <w:rPr>
          <w:rFonts w:ascii="Arial" w:hAnsi="Arial" w:cs="Arial"/>
        </w:rPr>
        <w:t xml:space="preserve"> with differential, temperature</w:t>
      </w:r>
      <w:r w:rsidR="00CE4201">
        <w:rPr>
          <w:rFonts w:ascii="Arial" w:hAnsi="Arial" w:cs="Arial"/>
        </w:rPr>
        <w:t>, vital signs)</w:t>
      </w:r>
      <w:r w:rsidRPr="006816A5">
        <w:rPr>
          <w:rFonts w:ascii="Arial" w:hAnsi="Arial" w:cs="Arial"/>
        </w:rPr>
        <w:t>. The mean age</w:t>
      </w:r>
      <w:r w:rsidR="00007586">
        <w:rPr>
          <w:rFonts w:ascii="Arial" w:hAnsi="Arial" w:cs="Arial"/>
        </w:rPr>
        <w:t xml:space="preserve"> of the patients</w:t>
      </w:r>
      <w:r w:rsidRPr="006816A5">
        <w:rPr>
          <w:rFonts w:ascii="Arial" w:hAnsi="Arial" w:cs="Arial"/>
        </w:rPr>
        <w:t xml:space="preserve"> was 5</w:t>
      </w:r>
      <w:r w:rsidR="00BC3277">
        <w:rPr>
          <w:rFonts w:ascii="Arial" w:hAnsi="Arial" w:cs="Arial"/>
        </w:rPr>
        <w:t>9</w:t>
      </w:r>
      <w:r w:rsidRPr="006816A5">
        <w:rPr>
          <w:rFonts w:ascii="Arial" w:hAnsi="Arial" w:cs="Arial"/>
        </w:rPr>
        <w:t>.</w:t>
      </w:r>
      <w:r w:rsidR="00BC3277">
        <w:rPr>
          <w:rFonts w:ascii="Arial" w:hAnsi="Arial" w:cs="Arial"/>
        </w:rPr>
        <w:t>6</w:t>
      </w:r>
      <w:r w:rsidR="00007586">
        <w:rPr>
          <w:rFonts w:ascii="Arial" w:hAnsi="Arial" w:cs="Arial"/>
        </w:rPr>
        <w:t xml:space="preserve"> </w:t>
      </w:r>
      <w:r w:rsidRPr="006816A5">
        <w:rPr>
          <w:rFonts w:ascii="Arial" w:hAnsi="Arial" w:cs="Arial"/>
        </w:rPr>
        <w:t>±</w:t>
      </w:r>
      <w:r w:rsidR="00007586">
        <w:rPr>
          <w:rFonts w:ascii="Arial" w:hAnsi="Arial" w:cs="Arial"/>
        </w:rPr>
        <w:t xml:space="preserve"> </w:t>
      </w:r>
      <w:r w:rsidRPr="006816A5">
        <w:rPr>
          <w:rFonts w:ascii="Arial" w:hAnsi="Arial" w:cs="Arial"/>
        </w:rPr>
        <w:t>1</w:t>
      </w:r>
      <w:r w:rsidR="00BC3277">
        <w:rPr>
          <w:rFonts w:ascii="Arial" w:hAnsi="Arial" w:cs="Arial"/>
        </w:rPr>
        <w:t>6</w:t>
      </w:r>
      <w:r w:rsidRPr="006816A5">
        <w:rPr>
          <w:rFonts w:ascii="Arial" w:hAnsi="Arial" w:cs="Arial"/>
        </w:rPr>
        <w:t>.</w:t>
      </w:r>
      <w:r w:rsidR="00BC3277">
        <w:rPr>
          <w:rFonts w:ascii="Arial" w:hAnsi="Arial" w:cs="Arial"/>
        </w:rPr>
        <w:t>3</w:t>
      </w:r>
      <w:r w:rsidRPr="006816A5">
        <w:rPr>
          <w:rFonts w:ascii="Arial" w:hAnsi="Arial" w:cs="Arial"/>
        </w:rPr>
        <w:t xml:space="preserve"> </w:t>
      </w:r>
      <w:r w:rsidRPr="006816A5">
        <w:rPr>
          <w:rFonts w:ascii="Arial" w:hAnsi="Arial" w:cs="Arial"/>
        </w:rPr>
        <w:lastRenderedPageBreak/>
        <w:t>years</w:t>
      </w:r>
      <w:r w:rsidR="00007586">
        <w:rPr>
          <w:rFonts w:ascii="Arial" w:hAnsi="Arial" w:cs="Arial"/>
        </w:rPr>
        <w:t>,</w:t>
      </w:r>
      <w:r w:rsidRPr="006816A5">
        <w:rPr>
          <w:rFonts w:ascii="Arial" w:hAnsi="Arial" w:cs="Arial"/>
        </w:rPr>
        <w:t xml:space="preserve"> and </w:t>
      </w:r>
      <w:r w:rsidR="00BC3277">
        <w:rPr>
          <w:rFonts w:ascii="Arial" w:hAnsi="Arial" w:cs="Arial"/>
        </w:rPr>
        <w:t>59</w:t>
      </w:r>
      <w:r w:rsidRPr="006816A5">
        <w:rPr>
          <w:rFonts w:ascii="Arial" w:hAnsi="Arial" w:cs="Arial"/>
        </w:rPr>
        <w:t xml:space="preserve">% were male. </w:t>
      </w:r>
      <w:r w:rsidR="00007586">
        <w:rPr>
          <w:rFonts w:ascii="Arial" w:hAnsi="Arial" w:cs="Arial"/>
        </w:rPr>
        <w:t>Among</w:t>
      </w:r>
      <w:r w:rsidR="00007586" w:rsidRPr="006816A5">
        <w:rPr>
          <w:rFonts w:ascii="Arial" w:hAnsi="Arial" w:cs="Arial"/>
        </w:rPr>
        <w:t xml:space="preserve"> </w:t>
      </w:r>
      <w:r w:rsidRPr="006816A5">
        <w:rPr>
          <w:rFonts w:ascii="Arial" w:hAnsi="Arial" w:cs="Arial"/>
        </w:rPr>
        <w:t>th</w:t>
      </w:r>
      <w:r w:rsidR="00BC3277">
        <w:rPr>
          <w:rFonts w:ascii="Arial" w:hAnsi="Arial" w:cs="Arial"/>
        </w:rPr>
        <w:t xml:space="preserve">e 83 patients with enterococcal bacteremia, </w:t>
      </w:r>
      <w:r w:rsidR="0002182F">
        <w:rPr>
          <w:rFonts w:ascii="Arial" w:hAnsi="Arial" w:cs="Arial"/>
        </w:rPr>
        <w:t>30.1</w:t>
      </w:r>
      <w:r w:rsidRPr="006816A5">
        <w:rPr>
          <w:rFonts w:ascii="Arial" w:hAnsi="Arial" w:cs="Arial"/>
        </w:rPr>
        <w:t xml:space="preserve">% were infected with </w:t>
      </w:r>
      <w:r w:rsidR="00007586">
        <w:rPr>
          <w:rFonts w:ascii="Arial" w:hAnsi="Arial" w:cs="Arial"/>
        </w:rPr>
        <w:t xml:space="preserve">vancomycin-resistant </w:t>
      </w:r>
      <w:r w:rsidR="00007586" w:rsidRPr="00822717">
        <w:rPr>
          <w:rFonts w:ascii="Arial" w:hAnsi="Arial" w:cs="Arial"/>
          <w:i/>
          <w:iCs/>
        </w:rPr>
        <w:t>Enterococcus</w:t>
      </w:r>
      <w:r w:rsidR="00007586">
        <w:rPr>
          <w:rFonts w:ascii="Arial" w:hAnsi="Arial" w:cs="Arial"/>
        </w:rPr>
        <w:t xml:space="preserve"> (</w:t>
      </w:r>
      <w:r w:rsidR="0002182F" w:rsidRPr="0002182F">
        <w:rPr>
          <w:rFonts w:ascii="Arial" w:hAnsi="Arial" w:cs="Arial"/>
        </w:rPr>
        <w:t>VRE</w:t>
      </w:r>
      <w:r w:rsidR="00007586">
        <w:rPr>
          <w:rFonts w:ascii="Arial" w:hAnsi="Arial" w:cs="Arial"/>
        </w:rPr>
        <w:t>)</w:t>
      </w:r>
      <w:r w:rsidR="0002182F" w:rsidRPr="0002182F">
        <w:rPr>
          <w:rFonts w:ascii="Arial" w:hAnsi="Arial" w:cs="Arial"/>
        </w:rPr>
        <w:t xml:space="preserve">, </w:t>
      </w:r>
      <w:del w:id="15" w:author="Charlie Bayne" w:date="2024-08-13T10:27:00Z" w16du:dateUtc="2024-08-13T17:27:00Z">
        <w:r w:rsidR="00765099" w:rsidRPr="0002182F" w:rsidDel="006C6A16">
          <w:rPr>
            <w:rFonts w:ascii="Arial" w:hAnsi="Arial" w:cs="Arial"/>
          </w:rPr>
          <w:delText>identified,</w:delText>
        </w:r>
        <w:r w:rsidR="0002182F" w:rsidRPr="0002182F" w:rsidDel="006C6A16">
          <w:rPr>
            <w:rFonts w:ascii="Arial" w:hAnsi="Arial" w:cs="Arial"/>
          </w:rPr>
          <w:delText xml:space="preserve"> </w:delText>
        </w:r>
        <w:r w:rsidRPr="006816A5" w:rsidDel="006C6A16">
          <w:rPr>
            <w:rFonts w:ascii="Arial" w:hAnsi="Arial" w:cs="Arial"/>
          </w:rPr>
          <w:delText>and</w:delText>
        </w:r>
      </w:del>
      <w:ins w:id="16" w:author="Charlie Bayne" w:date="2024-08-13T10:27:00Z" w16du:dateUtc="2024-08-13T17:27:00Z">
        <w:r w:rsidR="006C6A16">
          <w:rPr>
            <w:rFonts w:ascii="Arial" w:hAnsi="Arial" w:cs="Arial"/>
          </w:rPr>
          <w:t>as</w:t>
        </w:r>
      </w:ins>
      <w:r w:rsidRPr="006816A5">
        <w:rPr>
          <w:rFonts w:ascii="Arial" w:hAnsi="Arial" w:cs="Arial"/>
        </w:rPr>
        <w:t xml:space="preserve"> confirmed by routine antimicrobial susceptibility testing in the clinical microbiology laboratory. </w:t>
      </w:r>
      <w:r w:rsidR="00007586">
        <w:rPr>
          <w:rFonts w:ascii="Arial" w:hAnsi="Arial" w:cs="Arial"/>
        </w:rPr>
        <w:t>The t</w:t>
      </w:r>
      <w:r w:rsidR="00007586" w:rsidRPr="006816A5">
        <w:rPr>
          <w:rFonts w:ascii="Arial" w:hAnsi="Arial" w:cs="Arial"/>
        </w:rPr>
        <w:t xml:space="preserve">otal </w:t>
      </w:r>
      <w:r w:rsidRPr="006816A5">
        <w:rPr>
          <w:rFonts w:ascii="Arial" w:hAnsi="Arial" w:cs="Arial"/>
        </w:rPr>
        <w:t>duration of bacteremia included cases of persistent bacteremia (consecutive days of positive blood cultures) and in-hospital microbiologic relapse</w:t>
      </w:r>
      <w:r w:rsidR="00007586">
        <w:rPr>
          <w:rFonts w:ascii="Arial" w:hAnsi="Arial" w:cs="Arial"/>
        </w:rPr>
        <w:t>,</w:t>
      </w:r>
      <w:r w:rsidRPr="006816A5">
        <w:rPr>
          <w:rFonts w:ascii="Arial" w:hAnsi="Arial" w:cs="Arial"/>
        </w:rPr>
        <w:t xml:space="preserve"> defined as </w:t>
      </w:r>
      <w:r w:rsidR="00007586">
        <w:rPr>
          <w:rFonts w:ascii="Arial" w:hAnsi="Arial" w:cs="Arial"/>
        </w:rPr>
        <w:t xml:space="preserve">the </w:t>
      </w:r>
      <w:r w:rsidRPr="006816A5">
        <w:rPr>
          <w:rFonts w:ascii="Arial" w:hAnsi="Arial" w:cs="Arial"/>
        </w:rPr>
        <w:t>recurrence of a positive blood culture after the first negative culture while receiving appropriate antibiotic</w:t>
      </w:r>
      <w:r w:rsidR="00007586">
        <w:rPr>
          <w:rFonts w:ascii="Arial" w:hAnsi="Arial" w:cs="Arial"/>
        </w:rPr>
        <w:t xml:space="preserve"> therapy</w:t>
      </w:r>
      <w:r w:rsidRPr="006816A5">
        <w:rPr>
          <w:rFonts w:ascii="Arial" w:hAnsi="Arial" w:cs="Arial"/>
        </w:rPr>
        <w:t xml:space="preserve">. The </w:t>
      </w:r>
      <w:r w:rsidR="0002182F">
        <w:rPr>
          <w:rFonts w:ascii="Arial" w:hAnsi="Arial" w:cs="Arial"/>
        </w:rPr>
        <w:t>mean</w:t>
      </w:r>
      <w:r w:rsidRPr="006816A5">
        <w:rPr>
          <w:rFonts w:ascii="Arial" w:hAnsi="Arial" w:cs="Arial"/>
        </w:rPr>
        <w:t xml:space="preserve"> duration of bacteremia was 2</w:t>
      </w:r>
      <w:r w:rsidR="0002182F">
        <w:rPr>
          <w:rFonts w:ascii="Arial" w:hAnsi="Arial" w:cs="Arial"/>
        </w:rPr>
        <w:t>.7</w:t>
      </w:r>
      <w:r w:rsidR="00007586">
        <w:rPr>
          <w:rFonts w:ascii="Arial" w:hAnsi="Arial" w:cs="Arial"/>
        </w:rPr>
        <w:t xml:space="preserve"> </w:t>
      </w:r>
      <w:r w:rsidR="0002182F" w:rsidRPr="000129D0">
        <w:rPr>
          <w:rFonts w:ascii="Arial" w:hAnsi="Arial" w:cs="Arial"/>
        </w:rPr>
        <w:t>±</w:t>
      </w:r>
      <w:r w:rsidR="00007586">
        <w:rPr>
          <w:rFonts w:ascii="Arial" w:hAnsi="Arial" w:cs="Arial"/>
        </w:rPr>
        <w:t xml:space="preserve"> </w:t>
      </w:r>
      <w:r w:rsidR="0002182F">
        <w:rPr>
          <w:rFonts w:ascii="Arial" w:hAnsi="Arial" w:cs="Arial"/>
        </w:rPr>
        <w:t>1.9</w:t>
      </w:r>
      <w:r w:rsidRPr="006816A5">
        <w:rPr>
          <w:rFonts w:ascii="Arial" w:hAnsi="Arial" w:cs="Arial"/>
        </w:rPr>
        <w:t xml:space="preserve"> days</w:t>
      </w:r>
      <w:r w:rsidR="00007586">
        <w:rPr>
          <w:rFonts w:ascii="Arial" w:hAnsi="Arial" w:cs="Arial"/>
        </w:rPr>
        <w:t xml:space="preserve">, with a </w:t>
      </w:r>
      <w:r w:rsidR="0002182F">
        <w:rPr>
          <w:rFonts w:ascii="Arial" w:hAnsi="Arial" w:cs="Arial"/>
        </w:rPr>
        <w:t xml:space="preserve">median </w:t>
      </w:r>
      <w:r w:rsidR="00007586">
        <w:rPr>
          <w:rFonts w:ascii="Arial" w:hAnsi="Arial" w:cs="Arial"/>
        </w:rPr>
        <w:t xml:space="preserve">of </w:t>
      </w:r>
      <w:r w:rsidR="0002182F">
        <w:rPr>
          <w:rFonts w:ascii="Arial" w:hAnsi="Arial" w:cs="Arial"/>
        </w:rPr>
        <w:t>2 days</w:t>
      </w:r>
      <w:r w:rsidR="00007586">
        <w:rPr>
          <w:rFonts w:ascii="Arial" w:hAnsi="Arial" w:cs="Arial"/>
        </w:rPr>
        <w:t xml:space="preserve"> and </w:t>
      </w:r>
      <w:r w:rsidR="0002182F">
        <w:rPr>
          <w:rFonts w:ascii="Arial" w:hAnsi="Arial" w:cs="Arial"/>
        </w:rPr>
        <w:t>a range o</w:t>
      </w:r>
      <w:r w:rsidR="0057276E">
        <w:rPr>
          <w:rFonts w:ascii="Arial" w:hAnsi="Arial" w:cs="Arial"/>
        </w:rPr>
        <w:t>f</w:t>
      </w:r>
      <w:r w:rsidR="0002182F" w:rsidRPr="000129D0">
        <w:rPr>
          <w:rFonts w:ascii="Arial" w:hAnsi="Arial" w:cs="Arial"/>
        </w:rPr>
        <w:t xml:space="preserve"> 1-14 days</w:t>
      </w:r>
      <w:r w:rsidRPr="006816A5">
        <w:rPr>
          <w:rFonts w:ascii="Arial" w:hAnsi="Arial" w:cs="Arial"/>
        </w:rPr>
        <w:t>.</w:t>
      </w:r>
      <w:r w:rsidRPr="00B60B5D">
        <w:rPr>
          <w:rFonts w:ascii="Arial" w:hAnsi="Arial" w:cs="Arial"/>
          <w:i/>
          <w:iCs/>
        </w:rPr>
        <w:t xml:space="preserve"> </w:t>
      </w:r>
      <w:r w:rsidR="00F25369" w:rsidRPr="00822717">
        <w:rPr>
          <w:rFonts w:ascii="Arial" w:hAnsi="Arial" w:cs="Arial"/>
        </w:rPr>
        <w:t>The mortality rate during hospitalization and within 1 year of infection onset was 21.7% and 38.6%</w:t>
      </w:r>
      <w:r w:rsidR="00007586">
        <w:rPr>
          <w:rFonts w:ascii="Arial" w:hAnsi="Arial" w:cs="Arial"/>
        </w:rPr>
        <w:t>,</w:t>
      </w:r>
      <w:r w:rsidR="00F25369" w:rsidRPr="00822717">
        <w:rPr>
          <w:rFonts w:ascii="Arial" w:hAnsi="Arial" w:cs="Arial"/>
        </w:rPr>
        <w:t xml:space="preserve"> respectively</w:t>
      </w:r>
      <w:r w:rsidR="00F25369">
        <w:rPr>
          <w:rFonts w:ascii="Arial" w:hAnsi="Arial" w:cs="Arial"/>
          <w:i/>
          <w:iCs/>
        </w:rPr>
        <w:t xml:space="preserve">. </w:t>
      </w:r>
    </w:p>
    <w:p w14:paraId="5F9E0FBE" w14:textId="7A0757F4" w:rsidR="00133FD2" w:rsidRDefault="00F25369" w:rsidP="00CF169D">
      <w:pPr>
        <w:spacing w:line="480" w:lineRule="auto"/>
        <w:rPr>
          <w:rFonts w:ascii="Arial" w:hAnsi="Arial" w:cs="Arial"/>
          <w:color w:val="FF0000"/>
        </w:rPr>
      </w:pPr>
      <w:r>
        <w:rPr>
          <w:rFonts w:ascii="Arial" w:hAnsi="Arial" w:cs="Arial"/>
          <w:i/>
          <w:iCs/>
        </w:rPr>
        <w:t xml:space="preserve"> </w:t>
      </w: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7B22F064"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w:t>
      </w:r>
      <w:r w:rsidR="00007586">
        <w:rPr>
          <w:rFonts w:ascii="Arial" w:hAnsi="Arial" w:cs="Arial"/>
        </w:rPr>
        <w:t xml:space="preserve">of </w:t>
      </w:r>
      <w:r w:rsidRPr="00CF169D">
        <w:rPr>
          <w:rFonts w:ascii="Arial" w:hAnsi="Arial" w:cs="Arial"/>
        </w:rPr>
        <w:t xml:space="preserve">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00007586">
        <w:rPr>
          <w:rFonts w:ascii="Arial" w:hAnsi="Arial" w:cs="Arial"/>
        </w:rPr>
        <w:t>,</w:t>
      </w:r>
      <w:r w:rsidRPr="00CF169D">
        <w:rPr>
          <w:rFonts w:ascii="Arial" w:hAnsi="Arial" w:cs="Arial"/>
        </w:rPr>
        <w:t xml:space="preserve"> and </w:t>
      </w:r>
      <w:r w:rsidR="00007586">
        <w:rPr>
          <w:rFonts w:ascii="Arial" w:hAnsi="Arial" w:cs="Arial"/>
        </w:rPr>
        <w:t xml:space="preserve">one </w:t>
      </w:r>
      <w:r w:rsidRPr="00CF169D">
        <w:rPr>
          <w:rFonts w:ascii="Arial" w:hAnsi="Arial" w:cs="Arial"/>
        </w:rPr>
        <w:t>PhosStop tablet (Roche</w:t>
      </w:r>
      <w:r w:rsidR="0000153B">
        <w:rPr>
          <w:rFonts w:ascii="Arial" w:hAnsi="Arial" w:cs="Arial"/>
        </w:rPr>
        <w:t xml:space="preserve"> cat </w:t>
      </w:r>
      <w:r w:rsidR="00765099">
        <w:rPr>
          <w:rFonts w:ascii="Arial" w:hAnsi="Arial" w:cs="Arial"/>
        </w:rPr>
        <w:t># 04906845001</w:t>
      </w:r>
      <w:r w:rsidRPr="00CF169D">
        <w:rPr>
          <w:rFonts w:ascii="Arial" w:hAnsi="Arial" w:cs="Arial"/>
        </w:rPr>
        <w:t>),</w:t>
      </w:r>
      <w:r w:rsidR="00007586">
        <w:rPr>
          <w:rFonts w:ascii="Arial" w:hAnsi="Arial" w:cs="Arial"/>
        </w:rPr>
        <w:t xml:space="preserve"> with the</w:t>
      </w:r>
      <w:r w:rsidRPr="00CF169D">
        <w:rPr>
          <w:rFonts w:ascii="Arial" w:hAnsi="Arial" w:cs="Arial"/>
        </w:rPr>
        <w:t xml:space="preserve"> final pH</w:t>
      </w:r>
      <w:r w:rsidR="00007586">
        <w:rPr>
          <w:rFonts w:ascii="Arial" w:hAnsi="Arial" w:cs="Arial"/>
        </w:rPr>
        <w:t xml:space="preserve"> adjusted to</w:t>
      </w:r>
      <w:r w:rsidRPr="00CF169D">
        <w:rPr>
          <w:rFonts w:ascii="Arial" w:hAnsi="Arial" w:cs="Arial"/>
        </w:rPr>
        <w:t xml:space="preserve"> 8.1 </w:t>
      </w:r>
      <w:r w:rsidR="00007586">
        <w:rPr>
          <w:rFonts w:ascii="Arial" w:hAnsi="Arial" w:cs="Arial"/>
        </w:rPr>
        <w:t>using</w:t>
      </w:r>
      <w:r w:rsidR="00007586" w:rsidRPr="00CF169D">
        <w:rPr>
          <w:rFonts w:ascii="Arial" w:hAnsi="Arial" w:cs="Arial"/>
        </w:rPr>
        <w:t xml:space="preserve"> </w:t>
      </w:r>
      <w:r w:rsidRPr="00CF169D">
        <w:rPr>
          <w:rFonts w:ascii="Arial" w:hAnsi="Arial" w:cs="Arial"/>
        </w:rPr>
        <w:t xml:space="preserve">phosphoric acid. The samples were </w:t>
      </w:r>
      <w:r w:rsidR="00007586">
        <w:rPr>
          <w:rFonts w:ascii="Arial" w:hAnsi="Arial" w:cs="Arial"/>
        </w:rPr>
        <w:t xml:space="preserve">then </w:t>
      </w:r>
      <w:r w:rsidRPr="00CF169D">
        <w:rPr>
          <w:rFonts w:ascii="Arial" w:hAnsi="Arial" w:cs="Arial"/>
        </w:rPr>
        <w:t>sonicated</w:t>
      </w:r>
      <w:r w:rsidR="0000153B">
        <w:rPr>
          <w:rFonts w:ascii="Arial" w:hAnsi="Arial" w:cs="Arial"/>
        </w:rPr>
        <w:t xml:space="preserve"> in a water bath </w:t>
      </w:r>
      <w:r w:rsidRPr="00CF169D">
        <w:rPr>
          <w:rFonts w:ascii="Arial" w:hAnsi="Arial" w:cs="Arial"/>
        </w:rPr>
        <w:t xml:space="preserve">and vortexed for 5 minutes each. Disulfide bonds were reduced </w:t>
      </w:r>
      <w:r w:rsidR="00007586">
        <w:rPr>
          <w:rFonts w:ascii="Arial" w:hAnsi="Arial" w:cs="Arial"/>
        </w:rPr>
        <w:t>using</w:t>
      </w:r>
      <w:r w:rsidR="00007586" w:rsidRPr="00CF169D">
        <w:rPr>
          <w:rFonts w:ascii="Arial" w:hAnsi="Arial" w:cs="Arial"/>
        </w:rPr>
        <w:t xml:space="preserve"> </w:t>
      </w:r>
      <w:r w:rsidRPr="00CF169D">
        <w:rPr>
          <w:rFonts w:ascii="Arial" w:hAnsi="Arial" w:cs="Arial"/>
        </w:rPr>
        <w:t>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w:t>
      </w:r>
      <w:r w:rsidR="00822717">
        <w:rPr>
          <w:rFonts w:ascii="Arial" w:hAnsi="Arial" w:cs="Arial"/>
        </w:rPr>
        <w:t>utes</w:t>
      </w:r>
      <w:r w:rsidRPr="00CF169D">
        <w:rPr>
          <w:rFonts w:ascii="Arial" w:hAnsi="Arial" w:cs="Arial"/>
        </w:rPr>
        <w:t xml:space="preserve"> at 47</w:t>
      </w:r>
      <w:r w:rsidR="00007586" w:rsidRPr="00822717">
        <w:rPr>
          <w:rFonts w:ascii="Arial" w:hAnsi="Arial" w:cs="Arial"/>
          <w:vertAlign w:val="superscript"/>
        </w:rPr>
        <w:t>o</w:t>
      </w:r>
      <w:r w:rsidR="00007586">
        <w:rPr>
          <w:rFonts w:ascii="Arial" w:hAnsi="Arial" w:cs="Arial"/>
        </w:rPr>
        <w:t>C</w:t>
      </w:r>
      <w:r w:rsidRPr="00CF169D">
        <w:rPr>
          <w:rFonts w:ascii="Arial" w:hAnsi="Arial" w:cs="Arial"/>
        </w:rPr>
        <w:t xml:space="preserve">, </w:t>
      </w:r>
      <w:r w:rsidR="00007586">
        <w:rPr>
          <w:rFonts w:ascii="Arial" w:hAnsi="Arial" w:cs="Arial"/>
        </w:rPr>
        <w:t xml:space="preserve">followed by brief </w:t>
      </w:r>
      <w:r w:rsidRPr="00CF169D">
        <w:rPr>
          <w:rFonts w:ascii="Arial" w:hAnsi="Arial" w:cs="Arial"/>
        </w:rPr>
        <w:t>cool</w:t>
      </w:r>
      <w:r w:rsidR="00007586">
        <w:rPr>
          <w:rFonts w:ascii="Arial" w:hAnsi="Arial" w:cs="Arial"/>
        </w:rPr>
        <w:t>ing</w:t>
      </w:r>
      <w:r w:rsidRPr="00CF169D">
        <w:rPr>
          <w:rFonts w:ascii="Arial" w:hAnsi="Arial" w:cs="Arial"/>
        </w:rPr>
        <w:t xml:space="preserve"> on ice</w:t>
      </w:r>
      <w:r w:rsidR="00007586">
        <w:rPr>
          <w:rFonts w:ascii="Arial" w:hAnsi="Arial" w:cs="Arial"/>
        </w:rPr>
        <w:t>.</w:t>
      </w:r>
      <w:r w:rsidR="00007586" w:rsidRPr="00CF169D">
        <w:rPr>
          <w:rFonts w:ascii="Arial" w:hAnsi="Arial" w:cs="Arial"/>
        </w:rPr>
        <w:t xml:space="preserve"> </w:t>
      </w:r>
      <w:r w:rsidR="00007586">
        <w:rPr>
          <w:rFonts w:ascii="Arial" w:hAnsi="Arial" w:cs="Arial"/>
        </w:rPr>
        <w:t>A</w:t>
      </w:r>
      <w:r w:rsidRPr="00CF169D">
        <w:rPr>
          <w:rFonts w:ascii="Arial" w:hAnsi="Arial" w:cs="Arial"/>
        </w:rPr>
        <w:t>lkylation</w:t>
      </w:r>
      <w:r w:rsidR="00007586">
        <w:rPr>
          <w:rFonts w:ascii="Arial" w:hAnsi="Arial" w:cs="Arial"/>
        </w:rPr>
        <w:t xml:space="preserve"> was performed</w:t>
      </w:r>
      <w:r w:rsidRPr="00CF169D">
        <w:rPr>
          <w:rFonts w:ascii="Arial" w:hAnsi="Arial" w:cs="Arial"/>
        </w:rPr>
        <w:t xml:space="preserve">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M DTT at room temperature for 5 minutes. Samples were loaded on</w:t>
      </w:r>
      <w:r w:rsidR="004B2319">
        <w:rPr>
          <w:rFonts w:ascii="Arial" w:hAnsi="Arial" w:cs="Arial"/>
        </w:rPr>
        <w:t>to</w:t>
      </w:r>
      <w:r w:rsidRPr="00CF169D">
        <w:rPr>
          <w:rFonts w:ascii="Arial" w:hAnsi="Arial" w:cs="Arial"/>
        </w:rPr>
        <w:t xml:space="preserve"> S-Trap 96-well plates (Protifi) per </w:t>
      </w:r>
      <w:r w:rsidR="00D4649B">
        <w:rPr>
          <w:rFonts w:ascii="Arial" w:hAnsi="Arial" w:cs="Arial"/>
        </w:rPr>
        <w:t xml:space="preserve">the </w:t>
      </w:r>
      <w:r w:rsidRPr="00CF169D">
        <w:rPr>
          <w:rFonts w:ascii="Arial" w:hAnsi="Arial" w:cs="Arial"/>
        </w:rPr>
        <w:t xml:space="preserve">manufacturer’s instructions. Samples were </w:t>
      </w:r>
      <w:r w:rsidR="004B2319">
        <w:rPr>
          <w:rFonts w:ascii="Arial" w:hAnsi="Arial" w:cs="Arial"/>
        </w:rPr>
        <w:t xml:space="preserve">then </w:t>
      </w:r>
      <w:r w:rsidRPr="00CF169D">
        <w:rPr>
          <w:rFonts w:ascii="Arial" w:hAnsi="Arial" w:cs="Arial"/>
        </w:rPr>
        <w:t>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 xml:space="preserve">mM TEAB </w:t>
      </w:r>
      <w:r w:rsidR="004B2319">
        <w:rPr>
          <w:rFonts w:ascii="Arial" w:hAnsi="Arial" w:cs="Arial"/>
        </w:rPr>
        <w:t>for</w:t>
      </w:r>
      <w:r w:rsidR="004B2319" w:rsidRPr="00CF169D">
        <w:rPr>
          <w:rFonts w:ascii="Arial" w:hAnsi="Arial" w:cs="Arial"/>
        </w:rPr>
        <w:t xml:space="preserve"> </w:t>
      </w:r>
      <w:r w:rsidRPr="00CF169D">
        <w:rPr>
          <w:rFonts w:ascii="Arial" w:hAnsi="Arial" w:cs="Arial"/>
        </w:rPr>
        <w:t>3 hours at 47</w:t>
      </w:r>
      <w:r w:rsidR="004B2319" w:rsidRPr="004B2319">
        <w:rPr>
          <w:rFonts w:ascii="Arial" w:hAnsi="Arial" w:cs="Arial"/>
          <w:vertAlign w:val="superscript"/>
        </w:rPr>
        <w:t xml:space="preserve"> </w:t>
      </w:r>
      <w:proofErr w:type="gramStart"/>
      <w:r w:rsidR="004B2319" w:rsidRPr="004D2268">
        <w:rPr>
          <w:rFonts w:ascii="Arial" w:hAnsi="Arial" w:cs="Arial"/>
          <w:vertAlign w:val="superscript"/>
        </w:rPr>
        <w:t>o</w:t>
      </w:r>
      <w:r w:rsidR="004B2319">
        <w:rPr>
          <w:rFonts w:ascii="Arial" w:hAnsi="Arial" w:cs="Arial"/>
        </w:rPr>
        <w:t>C</w:t>
      </w:r>
      <w:r w:rsidR="004B2319" w:rsidRPr="0000153B">
        <w:rPr>
          <w:rFonts w:ascii="Cambria Math" w:hAnsi="Cambria Math" w:cs="Cambria Math"/>
        </w:rPr>
        <w:t xml:space="preserve"> </w:t>
      </w:r>
      <w:r w:rsidRPr="00CF169D">
        <w:rPr>
          <w:rFonts w:ascii="Arial" w:hAnsi="Arial" w:cs="Arial"/>
        </w:rPr>
        <w:t>.</w:t>
      </w:r>
      <w:proofErr w:type="gramEnd"/>
      <w:r w:rsidRPr="00CF169D">
        <w:rPr>
          <w:rFonts w:ascii="Arial" w:hAnsi="Arial" w:cs="Arial"/>
        </w:rPr>
        <w:t xml:space="preserve"> Peptides were eluted </w:t>
      </w:r>
      <w:r w:rsidR="004B2319">
        <w:rPr>
          <w:rFonts w:ascii="Arial" w:hAnsi="Arial" w:cs="Arial"/>
        </w:rPr>
        <w:t>sequentially</w:t>
      </w:r>
      <w:r w:rsidR="004B2319" w:rsidRPr="00CF169D">
        <w:rPr>
          <w:rFonts w:ascii="Arial" w:hAnsi="Arial" w:cs="Arial"/>
        </w:rPr>
        <w:t xml:space="preserve"> </w:t>
      </w:r>
      <w:r w:rsidRPr="00CF169D">
        <w:rPr>
          <w:rFonts w:ascii="Arial" w:hAnsi="Arial" w:cs="Arial"/>
        </w:rPr>
        <w:t>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0000153B">
        <w:rPr>
          <w:rFonts w:ascii="Arial" w:hAnsi="Arial" w:cs="Arial"/>
        </w:rPr>
        <w:lastRenderedPageBreak/>
        <w:t>(</w:t>
      </w:r>
      <w:r w:rsidRPr="00CF169D">
        <w:rPr>
          <w:rFonts w:ascii="Arial" w:hAnsi="Arial" w:cs="Arial"/>
        </w:rPr>
        <w:t>FA</w:t>
      </w:r>
      <w:r w:rsidR="0000153B">
        <w:rPr>
          <w:rFonts w:ascii="Arial" w:hAnsi="Arial" w:cs="Arial"/>
        </w:rPr>
        <w:t>)</w:t>
      </w:r>
      <w:r w:rsidRPr="00CF169D">
        <w:rPr>
          <w:rFonts w:ascii="Arial" w:hAnsi="Arial" w:cs="Arial"/>
        </w:rPr>
        <w:t xml:space="preserve">, </w:t>
      </w:r>
      <w:r w:rsidR="004B2319">
        <w:rPr>
          <w:rFonts w:ascii="Arial" w:hAnsi="Arial" w:cs="Arial"/>
        </w:rPr>
        <w:t xml:space="preserve">and </w:t>
      </w:r>
      <w:r w:rsidRPr="00CF169D">
        <w:rPr>
          <w:rFonts w:ascii="Arial" w:hAnsi="Arial" w:cs="Arial"/>
        </w:rPr>
        <w:t xml:space="preserve">finally 50% </w:t>
      </w:r>
      <w:r w:rsidR="0000153B">
        <w:rPr>
          <w:rFonts w:ascii="Arial" w:hAnsi="Arial" w:cs="Arial"/>
        </w:rPr>
        <w:t>acetonitrile (ACN</w:t>
      </w:r>
      <w:r w:rsidR="004B2319">
        <w:rPr>
          <w:rFonts w:ascii="Arial" w:hAnsi="Arial" w:cs="Arial"/>
        </w:rPr>
        <w:t>) with</w:t>
      </w:r>
      <w:r w:rsidR="004B2319" w:rsidRPr="00CF169D">
        <w:rPr>
          <w:rFonts w:ascii="Arial" w:hAnsi="Arial" w:cs="Arial"/>
        </w:rPr>
        <w:t xml:space="preserve"> </w:t>
      </w:r>
      <w:r w:rsidRPr="00CF169D">
        <w:rPr>
          <w:rFonts w:ascii="Arial" w:hAnsi="Arial" w:cs="Arial"/>
        </w:rPr>
        <w:t xml:space="preserve">5% </w:t>
      </w:r>
      <w:r w:rsidR="00765099" w:rsidRPr="00CF169D">
        <w:rPr>
          <w:rFonts w:ascii="Arial" w:hAnsi="Arial" w:cs="Arial"/>
        </w:rPr>
        <w:t>FA and</w:t>
      </w:r>
      <w:r w:rsidR="00374A52">
        <w:rPr>
          <w:rFonts w:ascii="Arial" w:hAnsi="Arial" w:cs="Arial"/>
        </w:rPr>
        <w:t xml:space="preserve"> </w:t>
      </w:r>
      <w:r w:rsidR="004B2319">
        <w:rPr>
          <w:rFonts w:ascii="Arial" w:hAnsi="Arial" w:cs="Arial"/>
        </w:rPr>
        <w:t xml:space="preserve">were </w:t>
      </w:r>
      <w:r w:rsidRPr="00CF169D">
        <w:rPr>
          <w:rFonts w:ascii="Arial" w:hAnsi="Arial" w:cs="Arial"/>
        </w:rPr>
        <w:t xml:space="preserve">then dried under vacuum centrifugation. </w:t>
      </w:r>
      <w:r w:rsidR="004B2319">
        <w:rPr>
          <w:rFonts w:ascii="Arial" w:hAnsi="Arial" w:cs="Arial"/>
        </w:rPr>
        <w:t>The p</w:t>
      </w:r>
      <w:r w:rsidR="004B2319" w:rsidRPr="00CF169D">
        <w:rPr>
          <w:rFonts w:ascii="Arial" w:hAnsi="Arial" w:cs="Arial"/>
        </w:rPr>
        <w:t xml:space="preserve">eptides </w:t>
      </w:r>
      <w:r w:rsidRPr="00CF169D">
        <w:rPr>
          <w:rFonts w:ascii="Arial" w:hAnsi="Arial" w:cs="Arial"/>
        </w:rPr>
        <w:t>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w:t>
      </w:r>
      <w:r w:rsidR="004B2319">
        <w:rPr>
          <w:rFonts w:ascii="Arial" w:hAnsi="Arial" w:cs="Arial"/>
        </w:rPr>
        <w:t>per</w:t>
      </w:r>
      <w:r w:rsidR="004B2319" w:rsidRPr="00CF169D">
        <w:rPr>
          <w:rFonts w:ascii="Arial" w:hAnsi="Arial" w:cs="Arial"/>
        </w:rPr>
        <w:t xml:space="preserve"> </w:t>
      </w:r>
      <w:r w:rsidRPr="00CF169D">
        <w:rPr>
          <w:rFonts w:ascii="Arial" w:hAnsi="Arial" w:cs="Arial"/>
        </w:rPr>
        <w:t xml:space="preserve">manufacturer instructions and were quantified </w:t>
      </w:r>
      <w:r w:rsidR="004B2319">
        <w:rPr>
          <w:rFonts w:ascii="Arial" w:hAnsi="Arial" w:cs="Arial"/>
        </w:rPr>
        <w:t>using</w:t>
      </w:r>
      <w:r w:rsidR="004B2319" w:rsidRPr="00CF169D">
        <w:rPr>
          <w:rFonts w:ascii="Arial" w:hAnsi="Arial" w:cs="Arial"/>
        </w:rPr>
        <w:t xml:space="preserve"> </w:t>
      </w:r>
      <w:r w:rsidRPr="00CF169D">
        <w:rPr>
          <w:rFonts w:ascii="Arial" w:hAnsi="Arial" w:cs="Arial"/>
        </w:rPr>
        <w:t xml:space="preserve">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4B2319">
        <w:rPr>
          <w:rFonts w:ascii="Arial" w:hAnsi="Arial" w:cs="Arial"/>
        </w:rPr>
        <w:t xml:space="preserve">A </w:t>
      </w:r>
      <w:proofErr w:type="gramStart"/>
      <w:r w:rsidR="0000153B">
        <w:rPr>
          <w:rFonts w:ascii="Arial" w:hAnsi="Arial" w:cs="Arial"/>
        </w:rPr>
        <w:t>50 µg</w:t>
      </w:r>
      <w:proofErr w:type="gramEnd"/>
      <w:r w:rsidR="0000153B">
        <w:rPr>
          <w:rFonts w:ascii="Arial" w:hAnsi="Arial" w:cs="Arial"/>
        </w:rPr>
        <w:t xml:space="preserve"> </w:t>
      </w:r>
      <w:r w:rsidR="004B2319">
        <w:rPr>
          <w:rFonts w:ascii="Arial" w:hAnsi="Arial" w:cs="Arial"/>
        </w:rPr>
        <w:t xml:space="preserve">aliquot </w:t>
      </w:r>
      <w:r w:rsidRPr="00CF169D">
        <w:rPr>
          <w:rFonts w:ascii="Arial" w:hAnsi="Arial" w:cs="Arial"/>
        </w:rPr>
        <w:t xml:space="preserve">of each sample </w:t>
      </w:r>
      <w:r w:rsidR="004B2319">
        <w:rPr>
          <w:rFonts w:ascii="Arial" w:hAnsi="Arial" w:cs="Arial"/>
        </w:rPr>
        <w:t>was designated</w:t>
      </w:r>
      <w:r w:rsidRPr="00CF169D">
        <w:rPr>
          <w:rFonts w:ascii="Arial" w:hAnsi="Arial" w:cs="Arial"/>
        </w:rPr>
        <w:t xml:space="preserve"> for TMT labeling</w:t>
      </w:r>
      <w:r w:rsidR="004B2319">
        <w:rPr>
          <w:rFonts w:ascii="Arial" w:hAnsi="Arial" w:cs="Arial"/>
        </w:rPr>
        <w:t>,</w:t>
      </w:r>
      <w:r w:rsidRPr="00CF169D">
        <w:rPr>
          <w:rFonts w:ascii="Arial" w:hAnsi="Arial" w:cs="Arial"/>
        </w:rPr>
        <w:t xml:space="preserve"> with a</w:t>
      </w:r>
      <w:r w:rsidR="004B2319">
        <w:rPr>
          <w:rFonts w:ascii="Arial" w:hAnsi="Arial" w:cs="Arial"/>
        </w:rPr>
        <w:t>n</w:t>
      </w:r>
      <w:r w:rsidRPr="00CF169D">
        <w:rPr>
          <w:rFonts w:ascii="Arial" w:hAnsi="Arial" w:cs="Arial"/>
        </w:rPr>
        <w:t xml:space="preserve"> </w:t>
      </w:r>
      <w:r w:rsidR="004B2319">
        <w:rPr>
          <w:rFonts w:ascii="Arial" w:hAnsi="Arial" w:cs="Arial"/>
        </w:rPr>
        <w:t>additional</w:t>
      </w:r>
      <w:r w:rsidR="004B2319" w:rsidRPr="00CF169D">
        <w:rPr>
          <w:rFonts w:ascii="Arial" w:hAnsi="Arial" w:cs="Arial"/>
        </w:rPr>
        <w:t xml:space="preserve"> </w:t>
      </w:r>
      <w:r w:rsidRPr="00CF169D">
        <w:rPr>
          <w:rFonts w:ascii="Arial" w:hAnsi="Arial" w:cs="Arial"/>
        </w:rPr>
        <w:t>10</w:t>
      </w:r>
      <w:r w:rsidR="0000153B">
        <w:rPr>
          <w:rFonts w:ascii="Arial" w:hAnsi="Arial" w:cs="Arial"/>
        </w:rPr>
        <w:t xml:space="preserve"> µ</w:t>
      </w:r>
      <w:r w:rsidRPr="00CF169D">
        <w:rPr>
          <w:rFonts w:ascii="Arial" w:hAnsi="Arial" w:cs="Arial"/>
        </w:rPr>
        <w:t xml:space="preserve">g </w:t>
      </w:r>
      <w:r w:rsidR="004B2319">
        <w:rPr>
          <w:rFonts w:ascii="Arial" w:hAnsi="Arial" w:cs="Arial"/>
        </w:rPr>
        <w:t>from</w:t>
      </w:r>
      <w:r w:rsidR="004B2319" w:rsidRPr="00CF169D">
        <w:rPr>
          <w:rFonts w:ascii="Arial" w:hAnsi="Arial" w:cs="Arial"/>
        </w:rPr>
        <w:t xml:space="preserve"> </w:t>
      </w:r>
      <w:r w:rsidRPr="00CF169D">
        <w:rPr>
          <w:rFonts w:ascii="Arial" w:hAnsi="Arial" w:cs="Arial"/>
        </w:rPr>
        <w:t>each sample combined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w:t>
      </w:r>
      <w:r w:rsidR="004B2319" w:rsidRPr="00CF169D">
        <w:rPr>
          <w:rFonts w:ascii="Arial" w:hAnsi="Arial" w:cs="Arial"/>
        </w:rPr>
        <w:t>us</w:t>
      </w:r>
      <w:r w:rsidR="004B2319">
        <w:rPr>
          <w:rFonts w:ascii="Arial" w:hAnsi="Arial" w:cs="Arial"/>
        </w:rPr>
        <w:t>e</w:t>
      </w:r>
      <w:r w:rsidR="004B2319" w:rsidRPr="00CF169D">
        <w:rPr>
          <w:rFonts w:ascii="Arial" w:hAnsi="Arial" w:cs="Arial"/>
        </w:rPr>
        <w:t xml:space="preserve"> </w:t>
      </w:r>
      <w:r w:rsidRPr="00CF169D">
        <w:rPr>
          <w:rFonts w:ascii="Arial" w:hAnsi="Arial" w:cs="Arial"/>
        </w:rPr>
        <w:t xml:space="preserve">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2C61C08A"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B67950">
        <w:rPr>
          <w:rFonts w:ascii="Arial" w:hAnsi="Arial" w:cs="Arial"/>
        </w:rPr>
        <w:instrText xml:space="preserve"> ADDIN ZOTERO_ITEM CSL_CITATION {"citationID":"Ws8MgUIQ","properties":{"formattedCitation":"\\super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5B036BD9"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{"citationID":"yvbP8kCB","properties":{"formattedCitation":"\\super 22\\nosupersub{}","plainCitation":"22","noteIndex":0},"citationItems":[{"id":2078,"uris":["http://zotero.org/users/6494753/items/2WVFD5XU"],"itemData":{"id":2078,"type":"article-journal","container-title":"Cell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22</w:t>
      </w:r>
      <w:r w:rsidR="00620471">
        <w:rPr>
          <w:rFonts w:ascii="Arial" w:hAnsi="Arial" w:cs="Arial"/>
        </w:rPr>
        <w:fldChar w:fldCharType="end"/>
      </w:r>
      <w:r w:rsidRPr="00CF169D">
        <w:rPr>
          <w:rFonts w:ascii="Arial" w:hAnsi="Arial" w:cs="Arial"/>
        </w:rPr>
        <w:t>. Briefly, 75</w:t>
      </w:r>
      <w:r w:rsidR="004B2319">
        <w:rPr>
          <w:rFonts w:ascii="Arial" w:hAnsi="Arial" w:cs="Arial"/>
        </w:rPr>
        <w:t>-</w:t>
      </w:r>
      <w:r w:rsidRPr="00CF169D">
        <w:rPr>
          <w:rFonts w:ascii="Arial" w:hAnsi="Arial" w:cs="Arial"/>
        </w:rPr>
        <w:t>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 xml:space="preserve">mM ammonium bicarbonate were </w:t>
      </w:r>
      <w:r w:rsidR="004B2319">
        <w:rPr>
          <w:rFonts w:ascii="Arial" w:hAnsi="Arial" w:cs="Arial"/>
        </w:rPr>
        <w:t>used to elute peptides</w:t>
      </w:r>
      <w:r w:rsidR="004B2319" w:rsidRPr="00CF169D">
        <w:rPr>
          <w:rFonts w:ascii="Arial" w:hAnsi="Arial" w:cs="Arial"/>
        </w:rPr>
        <w:t xml:space="preserve"> </w:t>
      </w:r>
      <w:r w:rsidRPr="00CF169D">
        <w:rPr>
          <w:rFonts w:ascii="Arial" w:hAnsi="Arial" w:cs="Arial"/>
        </w:rPr>
        <w:t>on HPLC C18 columns (Biobasic)</w:t>
      </w:r>
      <w:r w:rsidR="004B2319">
        <w:rPr>
          <w:rFonts w:ascii="Arial" w:hAnsi="Arial" w:cs="Arial"/>
        </w:rPr>
        <w:t>.</w:t>
      </w:r>
      <w:r w:rsidRPr="00CF169D">
        <w:rPr>
          <w:rFonts w:ascii="Arial" w:hAnsi="Arial" w:cs="Arial"/>
        </w:rPr>
        <w:t xml:space="preserve"> </w:t>
      </w:r>
      <w:r w:rsidR="004B2319">
        <w:rPr>
          <w:rFonts w:ascii="Arial" w:hAnsi="Arial" w:cs="Arial"/>
        </w:rPr>
        <w:t>The</w:t>
      </w:r>
      <w:r w:rsidR="004B2319" w:rsidRPr="00CF169D">
        <w:rPr>
          <w:rFonts w:ascii="Arial" w:hAnsi="Arial" w:cs="Arial"/>
        </w:rPr>
        <w:t xml:space="preserve"> </w:t>
      </w:r>
      <w:r w:rsidRPr="00CF169D">
        <w:rPr>
          <w:rFonts w:ascii="Arial" w:hAnsi="Arial" w:cs="Arial"/>
        </w:rPr>
        <w:t xml:space="preserve">resulting ninety-six fractions </w:t>
      </w:r>
      <w:r w:rsidR="004B2319">
        <w:rPr>
          <w:rFonts w:ascii="Arial" w:hAnsi="Arial" w:cs="Arial"/>
        </w:rPr>
        <w:t xml:space="preserve">were </w:t>
      </w:r>
      <w:r w:rsidRPr="00CF169D">
        <w:rPr>
          <w:rFonts w:ascii="Arial" w:hAnsi="Arial" w:cs="Arial"/>
        </w:rPr>
        <w:t>combined as previously described</w:t>
      </w:r>
      <w:r w:rsidR="00990CE5">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{"citationID":"uii7GbNN","properties":{"formattedCitation":"\\super 23\\nosupersub{}","plainCitation":"23","noteIndex":0},"citationItems":[{"id":5879,"uris":["http://zotero.org/users/6494753/items/46QQ47T6"],"itemData":{"id":5879,"type":"article-journal","abstract":"In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B67950">
        <w:rPr>
          <w:rFonts w:ascii="Cambria Math" w:hAnsi="Cambria Math" w:cs="Cambria Math"/>
        </w:rPr>
        <w:instrText>‐</w:instrText>
      </w:r>
      <w:r w:rsidR="00B67950">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B67950">
        <w:rPr>
          <w:rFonts w:ascii="Cambria Math" w:hAnsi="Cambria Math" w:cs="Cambria Math"/>
        </w:rPr>
        <w:instrText>‐</w:instrText>
      </w:r>
      <w:r w:rsidR="00B67950">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23</w:t>
      </w:r>
      <w:r w:rsidR="00620471">
        <w:rPr>
          <w:rFonts w:ascii="Arial" w:hAnsi="Arial" w:cs="Arial"/>
        </w:rPr>
        <w:fldChar w:fldCharType="end"/>
      </w:r>
      <w:r w:rsidR="00620471">
        <w:rPr>
          <w:rFonts w:ascii="Arial" w:hAnsi="Arial" w:cs="Arial"/>
        </w:rPr>
        <w:t>.</w:t>
      </w:r>
      <w:r w:rsidRPr="00CF169D">
        <w:rPr>
          <w:rFonts w:ascii="Arial" w:hAnsi="Arial" w:cs="Arial"/>
        </w:rPr>
        <w:t xml:space="preserve"> </w:t>
      </w:r>
      <w:r w:rsidR="004B2319">
        <w:rPr>
          <w:rFonts w:ascii="Arial" w:hAnsi="Arial" w:cs="Arial"/>
        </w:rPr>
        <w:t>These f</w:t>
      </w:r>
      <w:r w:rsidR="004B2319" w:rsidRPr="00CF169D">
        <w:rPr>
          <w:rFonts w:ascii="Arial" w:hAnsi="Arial" w:cs="Arial"/>
        </w:rPr>
        <w:t xml:space="preserve">ractions </w:t>
      </w:r>
      <w:r w:rsidRPr="00CF169D">
        <w:rPr>
          <w:rFonts w:ascii="Arial" w:hAnsi="Arial" w:cs="Arial"/>
        </w:rPr>
        <w:t xml:space="preserve">were </w:t>
      </w:r>
      <w:r w:rsidR="004B2319">
        <w:rPr>
          <w:rFonts w:ascii="Arial" w:hAnsi="Arial" w:cs="Arial"/>
        </w:rPr>
        <w:t>then</w:t>
      </w:r>
      <w:r w:rsidR="004B2319" w:rsidRPr="00CF169D">
        <w:rPr>
          <w:rFonts w:ascii="Arial" w:hAnsi="Arial" w:cs="Arial"/>
        </w:rPr>
        <w:t xml:space="preserve"> </w:t>
      </w:r>
      <w:r w:rsidRPr="00CF169D">
        <w:rPr>
          <w:rFonts w:ascii="Arial" w:hAnsi="Arial" w:cs="Arial"/>
        </w:rPr>
        <w:t>analyzed using tandem mass spectrometry (MS2/MS3) on an Orbitrap Fusion mass spectrometer (ThermoFisher)</w:t>
      </w:r>
      <w:r w:rsidR="004B2319">
        <w:rPr>
          <w:rFonts w:ascii="Arial" w:hAnsi="Arial" w:cs="Arial"/>
        </w:rPr>
        <w:t xml:space="preserve"> equipped</w:t>
      </w:r>
      <w:r w:rsidRPr="00CF169D">
        <w:rPr>
          <w:rFonts w:ascii="Arial" w:hAnsi="Arial" w:cs="Arial"/>
        </w:rPr>
        <w:t xml:space="preserve">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{"citationID":"Ar1R5PiX","properties":{"formattedCitation":"\\super 24\\nosupersub{}","plainCitation":"24","noteIndex":0},"citationItems":[{"id":1077,"uris":["http://zotero.org/users/6494753/items/NMGREIFU"],"itemData":{"id":1077,"type":"article-journal","abstract":"Group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B67950" w:rsidRPr="00B67950">
        <w:rPr>
          <w:rFonts w:ascii="Arial" w:hAnsi="Arial" w:cs="Arial"/>
          <w:color w:val="000000"/>
          <w:vertAlign w:val="superscript"/>
        </w:rPr>
        <w:t>24</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21956269"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zML files using MSConvert</w:t>
      </w:r>
      <w:r w:rsidR="004B2319">
        <w:rPr>
          <w:rFonts w:ascii="Arial" w:hAnsi="Arial" w:cs="Arial"/>
        </w:rPr>
        <w:t>,</w:t>
      </w:r>
      <w:r w:rsidR="00EA4D80" w:rsidRPr="00EA4D80">
        <w:rPr>
          <w:rFonts w:ascii="Arial" w:hAnsi="Arial" w:cs="Arial"/>
        </w:rPr>
        <w:t xml:space="preserve">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w:t>
      </w:r>
      <w:r w:rsidR="004B2319">
        <w:rPr>
          <w:rFonts w:ascii="Arial" w:hAnsi="Arial" w:cs="Arial"/>
        </w:rPr>
        <w:t xml:space="preserve">The </w:t>
      </w:r>
      <w:r w:rsidR="004B2319">
        <w:rPr>
          <w:rFonts w:ascii="Arial" w:hAnsi="Arial" w:cs="Arial"/>
        </w:rPr>
        <w:lastRenderedPageBreak/>
        <w:t>r</w:t>
      </w:r>
      <w:r w:rsidR="004B2319" w:rsidRPr="00EA4D80">
        <w:rPr>
          <w:rFonts w:ascii="Arial" w:hAnsi="Arial" w:cs="Arial"/>
        </w:rPr>
        <w:t xml:space="preserve">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t>
      </w:r>
      <w:r w:rsidR="004B2319">
        <w:rPr>
          <w:rFonts w:ascii="Arial" w:hAnsi="Arial" w:cs="Arial"/>
        </w:rPr>
        <w:t>settings included a</w:t>
      </w:r>
      <w:r w:rsidR="009E5C01">
        <w:rPr>
          <w:rFonts w:ascii="Arial" w:hAnsi="Arial" w:cs="Arial"/>
        </w:rPr>
        <w:t xml:space="preserve"> pre</w:t>
      </w:r>
      <w:r w:rsidR="00EA4D80" w:rsidRPr="00EA4D80">
        <w:rPr>
          <w:rFonts w:ascii="Arial" w:hAnsi="Arial" w:cs="Arial"/>
        </w:rPr>
        <w:t xml:space="preserve">cursor mass </w:t>
      </w:r>
      <w:r w:rsidR="004B2319">
        <w:rPr>
          <w:rFonts w:ascii="Arial" w:hAnsi="Arial" w:cs="Arial"/>
        </w:rPr>
        <w:t xml:space="preserve">tolerance of 20 ppm for both </w:t>
      </w:r>
      <w:r w:rsidR="00EA4D80" w:rsidRPr="00EA4D80">
        <w:rPr>
          <w:rFonts w:ascii="Arial" w:hAnsi="Arial" w:cs="Arial"/>
        </w:rPr>
        <w:t xml:space="preserve">upper and lower </w:t>
      </w:r>
      <w:r w:rsidR="004B2319">
        <w:rPr>
          <w:rFonts w:ascii="Arial" w:hAnsi="Arial" w:cs="Arial"/>
        </w:rPr>
        <w:t>limits</w:t>
      </w:r>
      <w:r w:rsidR="00EA4D80" w:rsidRPr="00EA4D80">
        <w:rPr>
          <w:rFonts w:ascii="Arial" w:hAnsi="Arial" w:cs="Arial"/>
        </w:rPr>
        <w:t xml:space="preserve">,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6C6A16">
        <w:rPr>
          <w:rFonts w:ascii="Arial" w:hAnsi="Arial" w:cs="Arial"/>
          <w:color w:val="000000" w:themeColor="text1"/>
        </w:rPr>
        <w:t xml:space="preserve">carbamidomethylation </w:t>
      </w:r>
      <w:del w:id="17" w:author="Charlie Bayne" w:date="2024-08-13T10:31:00Z" w16du:dateUtc="2024-08-13T17:31:00Z">
        <w:r w:rsidR="006241FC" w:rsidRPr="006C6A16" w:rsidDel="006C6A16">
          <w:rPr>
            <w:rFonts w:ascii="Arial" w:hAnsi="Arial" w:cs="Arial"/>
            <w:color w:val="000000" w:themeColor="text1"/>
          </w:rPr>
          <w:delText>of</w:delText>
        </w:r>
      </w:del>
      <w:del w:id="18" w:author="Charlie Bayne" w:date="2024-08-13T10:30:00Z" w16du:dateUtc="2024-08-13T17:30:00Z">
        <w:r w:rsidR="006241FC" w:rsidRPr="006C6A16" w:rsidDel="006C6A16">
          <w:rPr>
            <w:rFonts w:ascii="Arial" w:hAnsi="Arial" w:cs="Arial"/>
            <w:color w:val="000000" w:themeColor="text1"/>
          </w:rPr>
          <w:delText xml:space="preserve"> </w:delText>
        </w:r>
      </w:del>
      <w:ins w:id="19" w:author="Charlie Bayne" w:date="2024-08-13T10:31:00Z" w16du:dateUtc="2024-08-13T17:31:00Z">
        <w:r w:rsidR="006C6A16" w:rsidRPr="006C6A16">
          <w:rPr>
            <w:rFonts w:ascii="Arial" w:hAnsi="Arial" w:cs="Arial"/>
            <w:color w:val="000000" w:themeColor="text1"/>
          </w:rPr>
          <w:t>of</w:t>
        </w:r>
        <w:r w:rsidR="006C6A16" w:rsidRPr="006C6A16">
          <w:rPr>
            <w:rFonts w:ascii="Arial" w:hAnsi="Arial" w:cs="Arial"/>
            <w:color w:val="212121"/>
            <w:shd w:val="clear" w:color="auto" w:fill="FFFFFF"/>
            <w:rPrChange w:id="20" w:author="Charlie Bayne" w:date="2024-08-13T10:31:00Z" w16du:dateUtc="2024-08-13T17:31:00Z">
              <w:rPr>
                <w:rFonts w:ascii="Aptos" w:hAnsi="Aptos"/>
                <w:color w:val="212121"/>
                <w:shd w:val="clear" w:color="auto" w:fill="FFFFFF"/>
              </w:rPr>
            </w:rPrChange>
          </w:rPr>
          <w:t xml:space="preserve"> cysteines</w:t>
        </w:r>
      </w:ins>
      <w:del w:id="21" w:author="Charlie Bayne" w:date="2024-08-13T10:30:00Z" w16du:dateUtc="2024-08-13T17:30:00Z">
        <w:r w:rsidR="006241FC" w:rsidRPr="006C6A16" w:rsidDel="006C6A16">
          <w:rPr>
            <w:rFonts w:ascii="Arial" w:hAnsi="Arial" w:cs="Arial"/>
            <w:color w:val="000000" w:themeColor="text1"/>
          </w:rPr>
          <w:delText>cystines</w:delText>
        </w:r>
      </w:del>
      <w:r w:rsidR="006241FC" w:rsidRPr="006256FD">
        <w:rPr>
          <w:rFonts w:ascii="Arial" w:hAnsi="Arial" w:cs="Arial"/>
          <w:color w:val="000000" w:themeColor="text1"/>
        </w:rPr>
        <w:t>,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0CC5751E" w:rsidR="00EA4D80" w:rsidRDefault="00EA4D80" w:rsidP="00EA4D80">
      <w:pPr>
        <w:spacing w:line="480" w:lineRule="auto"/>
        <w:ind w:firstLine="720"/>
        <w:rPr>
          <w:rFonts w:ascii="Arial" w:hAnsi="Arial" w:cs="Arial"/>
        </w:rPr>
      </w:pPr>
      <w:r w:rsidRPr="00EA4D80">
        <w:rPr>
          <w:rFonts w:ascii="Arial" w:hAnsi="Arial" w:cs="Arial"/>
        </w:rPr>
        <w:t xml:space="preserve">Proteins identified as differentially abundant were subjected to Gene Ontology </w:t>
      </w:r>
      <w:ins w:id="22" w:author="Charlie Bayne" w:date="2024-08-13T10:32:00Z" w16du:dateUtc="2024-08-13T17:32:00Z">
        <w:r w:rsidR="006C6A16">
          <w:rPr>
            <w:rFonts w:ascii="Arial" w:hAnsi="Arial" w:cs="Arial"/>
          </w:rPr>
          <w:t>a</w:t>
        </w:r>
      </w:ins>
      <w:del w:id="23" w:author="Charlie Bayne" w:date="2024-08-13T10:32:00Z" w16du:dateUtc="2024-08-13T17:32:00Z">
        <w:r w:rsidRPr="00EA4D80" w:rsidDel="006C6A16">
          <w:rPr>
            <w:rFonts w:ascii="Arial" w:hAnsi="Arial" w:cs="Arial"/>
          </w:rPr>
          <w:delText>A</w:delText>
        </w:r>
      </w:del>
      <w:r w:rsidRPr="00EA4D80">
        <w:rPr>
          <w:rFonts w:ascii="Arial" w:hAnsi="Arial" w:cs="Arial"/>
        </w:rPr>
        <w:t>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B67950">
        <w:rPr>
          <w:rFonts w:ascii="Arial" w:hAnsi="Arial" w:cs="Arial"/>
        </w:rPr>
        <w:instrText xml:space="preserve"> ADDIN ZOTERO_ITEM CSL_CITATION {"citationID":"79uamUjC","properties":{"formattedCitation":"\\super 25\\nosupersub{}","plainCitation":"25","noteIndex":0},"citationItems":[{"id":4177,"uris":["http://zotero.org/users/6494753/items/WMSSTACP"],"itemData":{"id":4177,"type":"article-journal","container-title":"The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25</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7C7E2A1A"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w:t>
      </w:r>
      <w:r w:rsidR="00FA4CB1" w:rsidRPr="00FA4CB1">
        <w:rPr>
          <w:rFonts w:ascii="Arial" w:hAnsi="Arial" w:cs="Arial"/>
        </w:rPr>
        <w:lastRenderedPageBreak/>
        <w:t xml:space="preserve">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w:t>
      </w:r>
      <w:ins w:id="24" w:author="Charlie Bayne" w:date="2024-08-13T10:33:00Z" w16du:dateUtc="2024-08-13T17:33:00Z">
        <w:r w:rsidR="006C6A16" w:rsidRPr="004D2268">
          <w:rPr>
            <w:rFonts w:ascii="Arial" w:hAnsi="Arial" w:cs="Arial"/>
            <w:vertAlign w:val="superscript"/>
          </w:rPr>
          <w:t>o</w:t>
        </w:r>
      </w:ins>
      <w:del w:id="25" w:author="Charlie Bayne" w:date="2024-08-13T10:33:00Z" w16du:dateUtc="2024-08-13T17:33:00Z">
        <w:r w:rsidR="004B2319" w:rsidRPr="00822717" w:rsidDel="006C6A16">
          <w:rPr>
            <w:rFonts w:ascii="Arial" w:hAnsi="Arial" w:cs="Arial"/>
          </w:rPr>
          <w:delText>o</w:delText>
        </w:r>
      </w:del>
      <w:r w:rsidR="00FA4CB1" w:rsidRPr="00FA4CB1">
        <w:rPr>
          <w:rFonts w:ascii="Arial" w:hAnsi="Arial" w:cs="Arial"/>
        </w:rPr>
        <w:t>C for 20 min</w:t>
      </w:r>
      <w:r w:rsidR="00734304">
        <w:rPr>
          <w:rFonts w:ascii="Arial" w:hAnsi="Arial" w:cs="Arial"/>
        </w:rPr>
        <w:t>utes</w:t>
      </w:r>
      <w:r w:rsidR="00FA4CB1" w:rsidRPr="00FA4CB1">
        <w:rPr>
          <w:rFonts w:ascii="Arial" w:hAnsi="Arial" w:cs="Arial"/>
        </w:rPr>
        <w:t xml:space="preserve"> to aid in protein precipitation. Samples were centrifuged at 16,000 x </w:t>
      </w:r>
      <w:r w:rsidR="00FA4CB1" w:rsidRPr="00822717">
        <w:rPr>
          <w:rFonts w:ascii="Arial" w:hAnsi="Arial" w:cs="Arial"/>
          <w:i/>
          <w:iCs/>
        </w:rPr>
        <w:t>g</w:t>
      </w:r>
      <w:r w:rsidR="00FA4CB1" w:rsidRPr="00FA4CB1">
        <w:rPr>
          <w:rFonts w:ascii="Arial" w:hAnsi="Arial" w:cs="Arial"/>
        </w:rPr>
        <w:t xml:space="preserve">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The 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4B2319" w:rsidRPr="004D2268">
        <w:rPr>
          <w:rFonts w:ascii="Arial" w:hAnsi="Arial" w:cs="Arial"/>
          <w:vertAlign w:val="superscript"/>
        </w:rPr>
        <w:t>o</w:t>
      </w:r>
      <w:r w:rsidR="004B2319" w:rsidRPr="00FA4CB1">
        <w:rPr>
          <w:rFonts w:ascii="Arial" w:hAnsi="Arial" w:cs="Arial"/>
        </w:rPr>
        <w:t>C</w:t>
      </w:r>
      <w:del w:id="26" w:author="Charlie Bayne" w:date="2024-08-13T10:33:00Z" w16du:dateUtc="2024-08-13T17:33:00Z">
        <w:r w:rsidR="00734304" w:rsidRPr="0000153B" w:rsidDel="006C6A16">
          <w:rPr>
            <w:rFonts w:ascii="Cambria Math" w:hAnsi="Cambria Math" w:cs="Cambria Math"/>
          </w:rPr>
          <w:delText>℃</w:delText>
        </w:r>
      </w:del>
      <w:r w:rsidR="00FA4CB1" w:rsidRPr="00FA4CB1">
        <w:rPr>
          <w:rFonts w:ascii="Arial" w:hAnsi="Arial" w:cs="Arial"/>
        </w:rPr>
        <w:t xml:space="preserve"> once dry. </w:t>
      </w:r>
    </w:p>
    <w:p w14:paraId="62E64BE1" w14:textId="1ECE64A0"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 xml:space="preserve">L of each sample was injected and run on a 10-minute gradient. The mobile phase solvents (solvent A, water- 0.1% formic acid; solvent B, acetonitrile-0.1% formic acid) were run at a flow rate of 0.500mL/min and chromatographic separation was achieved using the following gradient: 0 to 1 minute </w:t>
      </w:r>
      <w:ins w:id="27" w:author="Charlie Bayne" w:date="2024-08-13T10:34:00Z" w16du:dateUtc="2024-08-13T17:34:00Z">
        <w:r w:rsidR="006C6A16">
          <w:rPr>
            <w:rFonts w:ascii="Arial" w:hAnsi="Arial" w:cs="Arial"/>
          </w:rPr>
          <w:t>s</w:t>
        </w:r>
      </w:ins>
      <w:ins w:id="28" w:author="Charlie Bayne" w:date="2024-08-13T10:35:00Z" w16du:dateUtc="2024-08-13T17:35:00Z">
        <w:r w:rsidR="006C6A16">
          <w:rPr>
            <w:rFonts w:ascii="Arial" w:hAnsi="Arial" w:cs="Arial"/>
          </w:rPr>
          <w:t xml:space="preserve"> </w:t>
        </w:r>
      </w:ins>
      <w:r w:rsidR="00FA4CB1" w:rsidRPr="00FA4CB1">
        <w:rPr>
          <w:rFonts w:ascii="Arial" w:hAnsi="Arial" w:cs="Arial"/>
        </w:rPr>
        <w:t>5% B</w:t>
      </w:r>
      <w:ins w:id="29" w:author="Charlie Bayne" w:date="2024-08-13T10:35:00Z" w16du:dateUtc="2024-08-13T17:35:00Z">
        <w:r w:rsidR="006C6A16">
          <w:rPr>
            <w:rFonts w:ascii="Arial" w:hAnsi="Arial" w:cs="Arial"/>
          </w:rPr>
          <w:t>;</w:t>
        </w:r>
      </w:ins>
      <w:del w:id="30"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1 to 7 min</w:t>
      </w:r>
      <w:r w:rsidR="00734304">
        <w:rPr>
          <w:rFonts w:ascii="Arial" w:hAnsi="Arial" w:cs="Arial"/>
        </w:rPr>
        <w:t>ute</w:t>
      </w:r>
      <w:ins w:id="31" w:author="Charlie Bayne" w:date="2024-08-13T10:34:00Z" w16du:dateUtc="2024-08-13T17:34:00Z">
        <w:r w:rsidR="006C6A16">
          <w:rPr>
            <w:rFonts w:ascii="Arial" w:hAnsi="Arial" w:cs="Arial"/>
          </w:rPr>
          <w:t>s</w:t>
        </w:r>
      </w:ins>
      <w:r w:rsidR="00FA4CB1" w:rsidRPr="00FA4CB1">
        <w:rPr>
          <w:rFonts w:ascii="Arial" w:hAnsi="Arial" w:cs="Arial"/>
        </w:rPr>
        <w:t xml:space="preserve"> a linear increase from 5 to 100% B</w:t>
      </w:r>
      <w:ins w:id="32" w:author="Charlie Bayne" w:date="2024-08-13T10:35:00Z" w16du:dateUtc="2024-08-13T17:35:00Z">
        <w:r w:rsidR="006C6A16">
          <w:rPr>
            <w:rFonts w:ascii="Arial" w:hAnsi="Arial" w:cs="Arial"/>
          </w:rPr>
          <w:t>;</w:t>
        </w:r>
      </w:ins>
      <w:del w:id="33"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7 to 7.5 minute</w:t>
      </w:r>
      <w:ins w:id="34" w:author="Charlie Bayne" w:date="2024-08-13T10:34:00Z" w16du:dateUtc="2024-08-13T17:34:00Z">
        <w:r w:rsidR="006C6A16">
          <w:rPr>
            <w:rFonts w:ascii="Arial" w:hAnsi="Arial" w:cs="Arial"/>
          </w:rPr>
          <w:t>s</w:t>
        </w:r>
      </w:ins>
      <w:r w:rsidR="00FA4CB1" w:rsidRPr="00FA4CB1">
        <w:rPr>
          <w:rFonts w:ascii="Arial" w:hAnsi="Arial" w:cs="Arial"/>
        </w:rPr>
        <w:t xml:space="preserve"> held at 100% B</w:t>
      </w:r>
      <w:ins w:id="35" w:author="Charlie Bayne" w:date="2024-08-13T10:35:00Z" w16du:dateUtc="2024-08-13T17:35:00Z">
        <w:r w:rsidR="006C6A16">
          <w:rPr>
            <w:rFonts w:ascii="Arial" w:hAnsi="Arial" w:cs="Arial"/>
          </w:rPr>
          <w:t>;</w:t>
        </w:r>
      </w:ins>
      <w:del w:id="36"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7.5 minute</w:t>
      </w:r>
      <w:ins w:id="37" w:author="Charlie Bayne" w:date="2024-08-13T10:34:00Z" w16du:dateUtc="2024-08-13T17:34:00Z">
        <w:r w:rsidR="006C6A16">
          <w:rPr>
            <w:rFonts w:ascii="Arial" w:hAnsi="Arial" w:cs="Arial"/>
          </w:rPr>
          <w:t>s</w:t>
        </w:r>
      </w:ins>
      <w:r w:rsidR="00FA4CB1" w:rsidRPr="00FA4CB1">
        <w:rPr>
          <w:rFonts w:ascii="Arial" w:hAnsi="Arial" w:cs="Arial"/>
        </w:rPr>
        <w:t xml:space="preserve"> to 8 minute</w:t>
      </w:r>
      <w:ins w:id="38" w:author="Charlie Bayne" w:date="2024-08-13T10:34:00Z" w16du:dateUtc="2024-08-13T17:34:00Z">
        <w:r w:rsidR="006C6A16">
          <w:rPr>
            <w:rFonts w:ascii="Arial" w:hAnsi="Arial" w:cs="Arial"/>
          </w:rPr>
          <w:t>s</w:t>
        </w:r>
      </w:ins>
      <w:r w:rsidR="00FA4CB1" w:rsidRPr="00FA4CB1">
        <w:rPr>
          <w:rFonts w:ascii="Arial" w:hAnsi="Arial" w:cs="Arial"/>
        </w:rPr>
        <w:t xml:space="preserve"> a linear decrease from 100% to 5% B</w:t>
      </w:r>
      <w:ins w:id="39" w:author="Charlie Bayne" w:date="2024-08-13T10:35:00Z" w16du:dateUtc="2024-08-13T17:35:00Z">
        <w:r w:rsidR="006C6A16">
          <w:rPr>
            <w:rFonts w:ascii="Arial" w:hAnsi="Arial" w:cs="Arial"/>
          </w:rPr>
          <w:t>;</w:t>
        </w:r>
      </w:ins>
      <w:del w:id="40" w:author="Charlie Bayne" w:date="2024-08-13T10:35:00Z" w16du:dateUtc="2024-08-13T17:35:00Z">
        <w:r w:rsidR="00FA4CB1" w:rsidRPr="00FA4CB1" w:rsidDel="006C6A16">
          <w:rPr>
            <w:rFonts w:ascii="Arial" w:hAnsi="Arial" w:cs="Arial"/>
          </w:rPr>
          <w:delText>,</w:delText>
        </w:r>
      </w:del>
      <w:r w:rsidR="00FA4CB1" w:rsidRPr="00FA4CB1">
        <w:rPr>
          <w:rFonts w:ascii="Arial" w:hAnsi="Arial" w:cs="Arial"/>
        </w:rPr>
        <w:t xml:space="preserve"> and then 5% B from 8 minute</w:t>
      </w:r>
      <w:ins w:id="41" w:author="Charlie Bayne" w:date="2024-08-13T10:34:00Z" w16du:dateUtc="2024-08-13T17:34:00Z">
        <w:r w:rsidR="006C6A16">
          <w:rPr>
            <w:rFonts w:ascii="Arial" w:hAnsi="Arial" w:cs="Arial"/>
          </w:rPr>
          <w:t>s</w:t>
        </w:r>
      </w:ins>
      <w:r w:rsidR="00FA4CB1" w:rsidRPr="00FA4CB1">
        <w:rPr>
          <w:rFonts w:ascii="Arial" w:hAnsi="Arial" w:cs="Arial"/>
        </w:rPr>
        <w:t xml:space="preserve"> to 10 minute</w:t>
      </w:r>
      <w:ins w:id="42" w:author="Charlie Bayne" w:date="2024-08-13T10:34:00Z" w16du:dateUtc="2024-08-13T17:34:00Z">
        <w:r w:rsidR="006C6A16">
          <w:rPr>
            <w:rFonts w:ascii="Arial" w:hAnsi="Arial" w:cs="Arial"/>
          </w:rPr>
          <w:t>s</w:t>
        </w:r>
      </w:ins>
      <w:r w:rsidR="00FA4CB1" w:rsidRPr="00FA4CB1">
        <w:rPr>
          <w:rFonts w:ascii="Arial" w:hAnsi="Arial" w:cs="Arial"/>
        </w:rPr>
        <w:t xml:space="preserv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36F0008F" w:rsidR="00CF169D" w:rsidRDefault="00CF169D" w:rsidP="00CF169D">
      <w:pPr>
        <w:spacing w:line="480" w:lineRule="auto"/>
        <w:ind w:firstLine="720"/>
        <w:rPr>
          <w:rFonts w:ascii="Arial" w:hAnsi="Arial" w:cs="Arial"/>
        </w:rPr>
      </w:pPr>
      <w:r w:rsidRPr="0029437B">
        <w:rPr>
          <w:rFonts w:ascii="Arial" w:hAnsi="Arial" w:cs="Arial"/>
          <w:i/>
          <w:iCs/>
        </w:rPr>
        <w:lastRenderedPageBreak/>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B67950">
        <w:rPr>
          <w:rFonts w:ascii="Arial" w:hAnsi="Arial" w:cs="Arial"/>
        </w:rPr>
        <w:instrText xml:space="preserve"> ADDIN ZOTERO_ITEM CSL_CITATION {"citationID":"DMklTDf5","properties":{"formattedCitation":"\\super 26\\nosupersub{}","plainCitation":"26","noteIndex":0},"citationItems":[{"id":5899,"uris":["http://zotero.org/users/6494753/items/5A7I6KS3"],"itemData":{"id":5899,"type":"article-journal","abstract":"After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B67950" w:rsidRPr="00B67950">
        <w:rPr>
          <w:rFonts w:ascii="Arial" w:hAnsi="Arial" w:cs="Arial"/>
          <w:vertAlign w:val="superscript"/>
        </w:rPr>
        <w:t>26</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B67950">
        <w:rPr>
          <w:rFonts w:ascii="Arial" w:hAnsi="Arial" w:cs="Arial"/>
        </w:rPr>
        <w:instrText xml:space="preserve"> ADDIN ZOTERO_ITEM CSL_CITATION {"citationID":"5irNiSOn","properties":{"formattedCitation":"\\super 27\\nosupersub{}","plainCitation":"27","noteIndex":0},"citationItems":[{"id":5836,"uris":["http://zotero.org/users/6494753/items/AL26UQVA"],"itemData":{"id":5836,"type":"article-journal","container-title":"Nature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27</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group size in # of scans</w:t>
      </w:r>
      <w:ins w:id="43" w:author="Charlie Bayne" w:date="2024-08-13T10:36:00Z" w16du:dateUtc="2024-08-13T17:36:00Z">
        <w:r w:rsidR="006C6A16">
          <w:rPr>
            <w:rFonts w:ascii="Arial" w:hAnsi="Arial" w:cs="Arial"/>
          </w:rPr>
          <w:t xml:space="preserve"> </w:t>
        </w:r>
      </w:ins>
      <w:r w:rsidRPr="00CF169D">
        <w:rPr>
          <w:rFonts w:ascii="Arial" w:hAnsi="Arial" w:cs="Arial"/>
        </w:rPr>
        <w:t xml:space="preserve">= </w:t>
      </w:r>
      <w:ins w:id="44" w:author="Charlie Bayne" w:date="2024-08-13T10:36:00Z" w16du:dateUtc="2024-08-13T17:36:00Z">
        <w:r w:rsidR="006C6A16">
          <w:rPr>
            <w:rFonts w:ascii="Arial" w:hAnsi="Arial" w:cs="Arial"/>
          </w:rPr>
          <w:t xml:space="preserve"> </w:t>
        </w:r>
      </w:ins>
      <w:r w:rsidRPr="00CF169D">
        <w:rPr>
          <w:rFonts w:ascii="Arial" w:hAnsi="Arial" w:cs="Arial"/>
        </w:rPr>
        <w:t>4, group intensity threshold</w:t>
      </w:r>
      <w:ins w:id="45" w:author="Charlie Bayne" w:date="2024-08-13T10:36:00Z" w16du:dateUtc="2024-08-13T17:36:00Z">
        <w:r w:rsidR="006C6A16">
          <w:rPr>
            <w:rFonts w:ascii="Arial" w:hAnsi="Arial" w:cs="Arial"/>
          </w:rPr>
          <w:t xml:space="preserve"> </w:t>
        </w:r>
      </w:ins>
      <w:r w:rsidRPr="00CF169D">
        <w:rPr>
          <w:rFonts w:ascii="Arial" w:hAnsi="Arial" w:cs="Arial"/>
        </w:rPr>
        <w:t>=</w:t>
      </w:r>
      <w:ins w:id="46" w:author="Charlie Bayne" w:date="2024-08-13T10:36:00Z" w16du:dateUtc="2024-08-13T17:36:00Z">
        <w:r w:rsidR="006C6A16">
          <w:rPr>
            <w:rFonts w:ascii="Arial" w:hAnsi="Arial" w:cs="Arial"/>
          </w:rPr>
          <w:t xml:space="preserve"> </w:t>
        </w:r>
      </w:ins>
      <w:r w:rsidRPr="00CF169D">
        <w:rPr>
          <w:rFonts w:ascii="Arial" w:hAnsi="Arial" w:cs="Arial"/>
        </w:rPr>
        <w:t>3000, min highest intensity</w:t>
      </w:r>
      <w:ins w:id="47" w:author="Charlie Bayne" w:date="2024-08-13T10:36:00Z" w16du:dateUtc="2024-08-13T17:36:00Z">
        <w:r w:rsidR="006C6A16">
          <w:rPr>
            <w:rFonts w:ascii="Arial" w:hAnsi="Arial" w:cs="Arial"/>
          </w:rPr>
          <w:t xml:space="preserve"> </w:t>
        </w:r>
      </w:ins>
      <w:r w:rsidRPr="00CF169D">
        <w:rPr>
          <w:rFonts w:ascii="Arial" w:hAnsi="Arial" w:cs="Arial"/>
        </w:rPr>
        <w:t>=</w:t>
      </w:r>
      <w:ins w:id="48" w:author="Charlie Bayne" w:date="2024-08-13T10:36:00Z" w16du:dateUtc="2024-08-13T17:36:00Z">
        <w:r w:rsidR="006C6A16">
          <w:rPr>
            <w:rFonts w:ascii="Arial" w:hAnsi="Arial" w:cs="Arial"/>
          </w:rPr>
          <w:t xml:space="preserve"> </w:t>
        </w:r>
      </w:ins>
      <w:r w:rsidRPr="00CF169D">
        <w:rPr>
          <w:rFonts w:ascii="Arial" w:hAnsi="Arial" w:cs="Arial"/>
        </w:rPr>
        <w:t>1000, m/z tolerance = 0.005 Da or 10 ppm), Feature Detection Chromatogram Resolving (MS/MS scan pairing with RT Tolerance</w:t>
      </w:r>
      <w:ins w:id="49" w:author="Charlie Bayne" w:date="2024-08-13T10:36:00Z" w16du:dateUtc="2024-08-13T17:36:00Z">
        <w:r w:rsidR="006C6A16">
          <w:rPr>
            <w:rFonts w:ascii="Arial" w:hAnsi="Arial" w:cs="Arial"/>
          </w:rPr>
          <w:t xml:space="preserve"> </w:t>
        </w:r>
      </w:ins>
      <w:r w:rsidRPr="00CF169D">
        <w:rPr>
          <w:rFonts w:ascii="Arial" w:hAnsi="Arial" w:cs="Arial"/>
        </w:rPr>
        <w:t>=</w:t>
      </w:r>
      <w:ins w:id="50" w:author="Charlie Bayne" w:date="2024-08-13T10:36:00Z" w16du:dateUtc="2024-08-13T17:36:00Z">
        <w:r w:rsidR="006C6A16">
          <w:rPr>
            <w:rFonts w:ascii="Arial" w:hAnsi="Arial" w:cs="Arial"/>
          </w:rPr>
          <w:t xml:space="preserve"> </w:t>
        </w:r>
      </w:ins>
      <w:r w:rsidRPr="00CF169D">
        <w:rPr>
          <w:rFonts w:ascii="Arial" w:hAnsi="Arial" w:cs="Arial"/>
        </w:rPr>
        <w:t>0.10 min and MS1-MS2 precursor tolerance</w:t>
      </w:r>
      <w:ins w:id="51" w:author="Charlie Bayne" w:date="2024-08-13T10:36:00Z" w16du:dateUtc="2024-08-13T17:36:00Z">
        <w:r w:rsidR="006C6A16">
          <w:rPr>
            <w:rFonts w:ascii="Arial" w:hAnsi="Arial" w:cs="Arial"/>
          </w:rPr>
          <w:t xml:space="preserve"> </w:t>
        </w:r>
      </w:ins>
      <w:r w:rsidRPr="00CF169D">
        <w:rPr>
          <w:rFonts w:ascii="Arial" w:hAnsi="Arial" w:cs="Arial"/>
        </w:rPr>
        <w:t>=</w:t>
      </w:r>
      <w:ins w:id="52" w:author="Charlie Bayne" w:date="2024-08-13T10:36:00Z" w16du:dateUtc="2024-08-13T17:36:00Z">
        <w:r w:rsidR="006C6A16">
          <w:rPr>
            <w:rFonts w:ascii="Arial" w:hAnsi="Arial" w:cs="Arial"/>
          </w:rPr>
          <w:t xml:space="preserve"> </w:t>
        </w:r>
      </w:ins>
      <w:r w:rsidRPr="00CF169D">
        <w:rPr>
          <w:rFonts w:ascii="Arial" w:hAnsi="Arial" w:cs="Arial"/>
        </w:rPr>
        <w:t>0.0100 m/z; Local min search used with chromatographic threshold</w:t>
      </w:r>
      <w:ins w:id="53" w:author="Charlie Bayne" w:date="2024-08-13T10:36:00Z" w16du:dateUtc="2024-08-13T17:36:00Z">
        <w:r w:rsidR="006C6A16">
          <w:rPr>
            <w:rFonts w:ascii="Arial" w:hAnsi="Arial" w:cs="Arial"/>
          </w:rPr>
          <w:t xml:space="preserve"> </w:t>
        </w:r>
      </w:ins>
      <w:r w:rsidRPr="00CF169D">
        <w:rPr>
          <w:rFonts w:ascii="Arial" w:hAnsi="Arial" w:cs="Arial"/>
        </w:rPr>
        <w:t>=</w:t>
      </w:r>
      <w:ins w:id="54" w:author="Charlie Bayne" w:date="2024-08-13T10:36:00Z" w16du:dateUtc="2024-08-13T17:36:00Z">
        <w:r w:rsidR="006C6A16">
          <w:rPr>
            <w:rFonts w:ascii="Arial" w:hAnsi="Arial" w:cs="Arial"/>
          </w:rPr>
          <w:t xml:space="preserve"> </w:t>
        </w:r>
      </w:ins>
      <w:r w:rsidRPr="00CF169D">
        <w:rPr>
          <w:rFonts w:ascii="Arial" w:hAnsi="Arial" w:cs="Arial"/>
        </w:rPr>
        <w:t>90%, min RT range 0.50min, min relative height 0.01%, min absolute height 1000, min ratio of peak top/edge</w:t>
      </w:r>
      <w:ins w:id="55" w:author="Charlie Bayne" w:date="2024-08-13T10:36:00Z" w16du:dateUtc="2024-08-13T17:36:00Z">
        <w:r w:rsidR="006C6A16">
          <w:rPr>
            <w:rFonts w:ascii="Arial" w:hAnsi="Arial" w:cs="Arial"/>
          </w:rPr>
          <w:t xml:space="preserve"> </w:t>
        </w:r>
      </w:ins>
      <w:r w:rsidRPr="00CF169D">
        <w:rPr>
          <w:rFonts w:ascii="Arial" w:hAnsi="Arial" w:cs="Arial"/>
        </w:rPr>
        <w:t>=</w:t>
      </w:r>
      <w:ins w:id="56" w:author="Charlie Bayne" w:date="2024-08-13T10:36:00Z" w16du:dateUtc="2024-08-13T17:36:00Z">
        <w:r w:rsidR="006C6A16">
          <w:rPr>
            <w:rFonts w:ascii="Arial" w:hAnsi="Arial" w:cs="Arial"/>
          </w:rPr>
          <w:t xml:space="preserve"> </w:t>
        </w:r>
      </w:ins>
      <w:r w:rsidRPr="00CF169D">
        <w:rPr>
          <w:rFonts w:ascii="Arial" w:hAnsi="Arial" w:cs="Arial"/>
        </w:rPr>
        <w:t>1.7, peak duration 0.05-1 min, and min # data points</w:t>
      </w:r>
      <w:ins w:id="57" w:author="Charlie Bayne" w:date="2024-08-13T10:36:00Z" w16du:dateUtc="2024-08-13T17:36:00Z">
        <w:r w:rsidR="006C6A16">
          <w:rPr>
            <w:rFonts w:ascii="Arial" w:hAnsi="Arial" w:cs="Arial"/>
          </w:rPr>
          <w:t xml:space="preserve"> </w:t>
        </w:r>
      </w:ins>
      <w:r w:rsidRPr="00CF169D">
        <w:rPr>
          <w:rFonts w:ascii="Arial" w:hAnsi="Arial" w:cs="Arial"/>
        </w:rPr>
        <w:t>=</w:t>
      </w:r>
      <w:ins w:id="58" w:author="Charlie Bayne" w:date="2024-08-13T10:36:00Z" w16du:dateUtc="2024-08-13T17:36:00Z">
        <w:r w:rsidR="006C6A16">
          <w:rPr>
            <w:rFonts w:ascii="Arial" w:hAnsi="Arial" w:cs="Arial"/>
          </w:rPr>
          <w:t xml:space="preserve"> </w:t>
        </w:r>
      </w:ins>
      <w:r w:rsidRPr="00CF169D">
        <w:rPr>
          <w:rFonts w:ascii="Arial" w:hAnsi="Arial" w:cs="Arial"/>
        </w:rPr>
        <w:t>4), 13C Isotope filter (m/z tolerance</w:t>
      </w:r>
      <w:ins w:id="59" w:author="Charlie Bayne" w:date="2024-08-13T10:36:00Z" w16du:dateUtc="2024-08-13T17:36:00Z">
        <w:r w:rsidR="006C6A16">
          <w:rPr>
            <w:rFonts w:ascii="Arial" w:hAnsi="Arial" w:cs="Arial"/>
          </w:rPr>
          <w:t xml:space="preserve"> </w:t>
        </w:r>
      </w:ins>
      <w:r w:rsidRPr="00CF169D">
        <w:rPr>
          <w:rFonts w:ascii="Arial" w:hAnsi="Arial" w:cs="Arial"/>
        </w:rPr>
        <w:t>= 0.01 m/z, RT tolerance=0.30min, and maximum charge</w:t>
      </w:r>
      <w:ins w:id="60" w:author="Charlie Bayne" w:date="2024-08-13T10:36:00Z" w16du:dateUtc="2024-08-13T17:36:00Z">
        <w:r w:rsidR="006C6A16">
          <w:rPr>
            <w:rFonts w:ascii="Arial" w:hAnsi="Arial" w:cs="Arial"/>
          </w:rPr>
          <w:t xml:space="preserve"> </w:t>
        </w:r>
      </w:ins>
      <w:r w:rsidRPr="00CF169D">
        <w:rPr>
          <w:rFonts w:ascii="Arial" w:hAnsi="Arial" w:cs="Arial"/>
        </w:rPr>
        <w:t>=</w:t>
      </w:r>
      <w:ins w:id="61" w:author="Charlie Bayne" w:date="2024-08-13T10:36:00Z" w16du:dateUtc="2024-08-13T17:36:00Z">
        <w:r w:rsidR="006C6A16">
          <w:rPr>
            <w:rFonts w:ascii="Arial" w:hAnsi="Arial" w:cs="Arial"/>
          </w:rPr>
          <w:t xml:space="preserve"> </w:t>
        </w:r>
      </w:ins>
      <w:r w:rsidRPr="00CF169D">
        <w:rPr>
          <w:rFonts w:ascii="Arial" w:hAnsi="Arial" w:cs="Arial"/>
        </w:rPr>
        <w:t xml:space="preserve">5). Parameters for </w:t>
      </w:r>
      <w:r w:rsidR="00584A86">
        <w:rPr>
          <w:rFonts w:ascii="Arial" w:hAnsi="Arial" w:cs="Arial"/>
        </w:rPr>
        <w:t xml:space="preserve">the </w:t>
      </w:r>
      <w:r w:rsidRPr="00CF169D">
        <w:rPr>
          <w:rFonts w:ascii="Arial" w:hAnsi="Arial" w:cs="Arial"/>
        </w:rPr>
        <w:t>metabolome feature bucket table were as follows: Join Aligner (m/z tolerance</w:t>
      </w:r>
      <w:ins w:id="62" w:author="Charlie Bayne" w:date="2024-08-13T10:37:00Z" w16du:dateUtc="2024-08-13T17:37:00Z">
        <w:r w:rsidR="006C6A16">
          <w:rPr>
            <w:rFonts w:ascii="Arial" w:hAnsi="Arial" w:cs="Arial"/>
          </w:rPr>
          <w:t xml:space="preserve"> </w:t>
        </w:r>
      </w:ins>
      <w:r w:rsidRPr="00CF169D">
        <w:rPr>
          <w:rFonts w:ascii="Arial" w:hAnsi="Arial" w:cs="Arial"/>
        </w:rPr>
        <w:t>=</w:t>
      </w:r>
      <w:ins w:id="63" w:author="Charlie Bayne" w:date="2024-08-13T10:37:00Z" w16du:dateUtc="2024-08-13T17:37:00Z">
        <w:r w:rsidR="006C6A16">
          <w:rPr>
            <w:rFonts w:ascii="Arial" w:hAnsi="Arial" w:cs="Arial"/>
          </w:rPr>
          <w:t xml:space="preserve"> </w:t>
        </w:r>
      </w:ins>
      <w:r w:rsidRPr="00CF169D">
        <w:rPr>
          <w:rFonts w:ascii="Arial" w:hAnsi="Arial" w:cs="Arial"/>
        </w:rPr>
        <w:t>0.01 m/z, m/z weight</w:t>
      </w:r>
      <w:ins w:id="64" w:author="Charlie Bayne" w:date="2024-08-13T10:37:00Z" w16du:dateUtc="2024-08-13T17:37:00Z">
        <w:r w:rsidR="006C6A16">
          <w:rPr>
            <w:rFonts w:ascii="Arial" w:hAnsi="Arial" w:cs="Arial"/>
          </w:rPr>
          <w:t xml:space="preserve"> </w:t>
        </w:r>
      </w:ins>
      <w:r w:rsidRPr="00CF169D">
        <w:rPr>
          <w:rFonts w:ascii="Arial" w:hAnsi="Arial" w:cs="Arial"/>
        </w:rPr>
        <w:t>= 80, RT tolerance</w:t>
      </w:r>
      <w:ins w:id="65" w:author="Charlie Bayne" w:date="2024-08-13T10:37:00Z" w16du:dateUtc="2024-08-13T17:37:00Z">
        <w:r w:rsidR="006C6A16">
          <w:rPr>
            <w:rFonts w:ascii="Arial" w:hAnsi="Arial" w:cs="Arial"/>
          </w:rPr>
          <w:t xml:space="preserve"> </w:t>
        </w:r>
      </w:ins>
      <w:r w:rsidRPr="00CF169D">
        <w:rPr>
          <w:rFonts w:ascii="Arial" w:hAnsi="Arial" w:cs="Arial"/>
        </w:rPr>
        <w:t>= 0.30min, RT weight</w:t>
      </w:r>
      <w:ins w:id="66" w:author="Charlie Bayne" w:date="2024-08-13T10:37:00Z" w16du:dateUtc="2024-08-13T17:37:00Z">
        <w:r w:rsidR="006C6A16">
          <w:rPr>
            <w:rFonts w:ascii="Arial" w:hAnsi="Arial" w:cs="Arial"/>
          </w:rPr>
          <w:t xml:space="preserve"> </w:t>
        </w:r>
      </w:ins>
      <w:r w:rsidRPr="00CF169D">
        <w:rPr>
          <w:rFonts w:ascii="Arial" w:hAnsi="Arial" w:cs="Arial"/>
        </w:rPr>
        <w:t>= 20), Feature list filtering (at least 2 peaks per row), and Gap Filling (intensity tolerance</w:t>
      </w:r>
      <w:ins w:id="67" w:author="Charlie Bayne" w:date="2024-08-13T10:37:00Z" w16du:dateUtc="2024-08-13T17:37:00Z">
        <w:r w:rsidR="006C6A16">
          <w:rPr>
            <w:rFonts w:ascii="Arial" w:hAnsi="Arial" w:cs="Arial"/>
          </w:rPr>
          <w:t xml:space="preserve"> </w:t>
        </w:r>
      </w:ins>
      <w:r w:rsidRPr="00CF169D">
        <w:rPr>
          <w:rFonts w:ascii="Arial" w:hAnsi="Arial" w:cs="Arial"/>
        </w:rPr>
        <w:t>=</w:t>
      </w:r>
      <w:ins w:id="68" w:author="Charlie Bayne" w:date="2024-08-13T10:37:00Z" w16du:dateUtc="2024-08-13T17:37:00Z">
        <w:r w:rsidR="006C6A16">
          <w:rPr>
            <w:rFonts w:ascii="Arial" w:hAnsi="Arial" w:cs="Arial"/>
          </w:rPr>
          <w:t xml:space="preserve"> </w:t>
        </w:r>
      </w:ins>
      <w:r w:rsidRPr="00CF169D">
        <w:rPr>
          <w:rFonts w:ascii="Arial" w:hAnsi="Arial" w:cs="Arial"/>
        </w:rPr>
        <w:t>10%, m/z tolerance</w:t>
      </w:r>
      <w:ins w:id="69" w:author="Charlie Bayne" w:date="2024-08-13T10:37:00Z" w16du:dateUtc="2024-08-13T17:37:00Z">
        <w:r w:rsidR="006C6A16">
          <w:rPr>
            <w:rFonts w:ascii="Arial" w:hAnsi="Arial" w:cs="Arial"/>
          </w:rPr>
          <w:t xml:space="preserve"> </w:t>
        </w:r>
      </w:ins>
      <w:r w:rsidRPr="00CF169D">
        <w:rPr>
          <w:rFonts w:ascii="Arial" w:hAnsi="Arial" w:cs="Arial"/>
        </w:rPr>
        <w:t>= 0 m/z, RT tolerance</w:t>
      </w:r>
      <w:ins w:id="70" w:author="Charlie Bayne" w:date="2024-08-13T10:37:00Z" w16du:dateUtc="2024-08-13T17:37:00Z">
        <w:r w:rsidR="006C6A16">
          <w:rPr>
            <w:rFonts w:ascii="Arial" w:hAnsi="Arial" w:cs="Arial"/>
          </w:rPr>
          <w:t xml:space="preserve"> </w:t>
        </w:r>
      </w:ins>
      <w:r w:rsidRPr="00CF169D">
        <w:rPr>
          <w:rFonts w:ascii="Arial" w:hAnsi="Arial" w:cs="Arial"/>
        </w:rPr>
        <w:t>=</w:t>
      </w:r>
      <w:ins w:id="71" w:author="Charlie Bayne" w:date="2024-08-13T10:37:00Z" w16du:dateUtc="2024-08-13T17:37:00Z">
        <w:r w:rsidR="006C6A16">
          <w:rPr>
            <w:rFonts w:ascii="Arial" w:hAnsi="Arial" w:cs="Arial"/>
          </w:rPr>
          <w:t xml:space="preserve"> </w:t>
        </w:r>
      </w:ins>
      <w:r w:rsidRPr="00CF169D">
        <w:rPr>
          <w:rFonts w:ascii="Arial" w:hAnsi="Arial" w:cs="Arial"/>
        </w:rPr>
        <w:t xml:space="preserv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w:t>
      </w:r>
      <w:ins w:id="72" w:author="Charlie Bayne" w:date="2024-08-13T10:37:00Z" w16du:dateUtc="2024-08-13T17:37:00Z">
        <w:r w:rsidR="006C6A16">
          <w:rPr>
            <w:rFonts w:ascii="Arial" w:hAnsi="Arial" w:cs="Arial"/>
          </w:rPr>
          <w:t xml:space="preserve">the </w:t>
        </w:r>
      </w:ins>
      <w:r w:rsidRPr="00CF169D">
        <w:rPr>
          <w:rFonts w:ascii="Arial" w:hAnsi="Arial" w:cs="Arial"/>
        </w:rPr>
        <w:t xml:space="preserve">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A69810C"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{"citationID":"SmgbebbL","properties":{"formattedCitation":"\\super 28\\nosupersub{}","plainCitation":"28","noteIndex":0},"citationItems":[{"id":5837,"uris":["http://zotero.org/users/6494753/items/SU7N2DBW"],"itemData":{"id":5837,"type":"article-journal","container-title":"Nature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28</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w:t>
      </w:r>
      <w:r w:rsidRPr="00CF169D">
        <w:rPr>
          <w:rFonts w:ascii="Arial" w:hAnsi="Arial" w:cs="Arial"/>
        </w:rPr>
        <w:lastRenderedPageBreak/>
        <w:t xml:space="preserve">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49246A76"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B67950">
        <w:rPr>
          <w:rFonts w:ascii="Arial" w:hAnsi="Arial" w:cs="Arial"/>
        </w:rPr>
        <w:instrText xml:space="preserve"> ADDIN ZOTERO_ITEM CSL_CITATION {"citationID":"WB6zgOAB","properties":{"formattedCitation":"\\super 29\\nosupersub{}","plainCitation":"29","noteIndex":0},"citationItems":[{"id":5901,"uris":["http://zotero.org/users/6494753/items/2PJ4FDLX"],"itemData":{"id":5901,"type":"article-journal","abstract":"Abstract\n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B67950" w:rsidRPr="00B67950">
        <w:rPr>
          <w:rFonts w:ascii="Arial" w:hAnsi="Arial" w:cs="Arial"/>
          <w:vertAlign w:val="superscript"/>
        </w:rPr>
        <w:t>29</w:t>
      </w:r>
      <w:r w:rsidR="00731CCD">
        <w:rPr>
          <w:rFonts w:ascii="Arial" w:hAnsi="Arial" w:cs="Arial"/>
        </w:rPr>
        <w:fldChar w:fldCharType="end"/>
      </w:r>
      <w:r w:rsidR="00FA4CB1" w:rsidRPr="00FA4CB1">
        <w:rPr>
          <w:rFonts w:ascii="Arial" w:hAnsi="Arial" w:cs="Arial"/>
        </w:rPr>
        <w:t xml:space="preserve"> Briefly, </w:t>
      </w:r>
      <w:r w:rsidR="00FA4CB1" w:rsidRPr="00FA4CB1">
        <w:rPr>
          <w:rFonts w:ascii="Arial" w:hAnsi="Arial" w:cs="Arial"/>
        </w:rPr>
        <w:lastRenderedPageBreak/>
        <w:t xml:space="preserve">any feature containing a 0 value </w:t>
      </w:r>
      <w:del w:id="73" w:author="Charlie Bayne" w:date="2024-08-13T10:39:00Z" w16du:dateUtc="2024-08-13T17:39:00Z">
        <w:r w:rsidR="00FA4CB1" w:rsidRPr="00FA4CB1" w:rsidDel="006C6A16">
          <w:rPr>
            <w:rFonts w:ascii="Arial" w:hAnsi="Arial" w:cs="Arial"/>
          </w:rPr>
          <w:delText xml:space="preserve">across </w:delText>
        </w:r>
      </w:del>
      <w:ins w:id="74" w:author="Charlie Bayne" w:date="2024-08-13T10:39:00Z" w16du:dateUtc="2024-08-13T17:39:00Z">
        <w:r w:rsidR="006C6A16">
          <w:rPr>
            <w:rFonts w:ascii="Arial" w:hAnsi="Arial" w:cs="Arial"/>
          </w:rPr>
          <w:t>in</w:t>
        </w:r>
        <w:r w:rsidR="006C6A16" w:rsidRPr="00FA4CB1">
          <w:rPr>
            <w:rFonts w:ascii="Arial" w:hAnsi="Arial" w:cs="Arial"/>
          </w:rPr>
          <w:t xml:space="preserve"> </w:t>
        </w:r>
      </w:ins>
      <w:r w:rsidR="00FA4CB1" w:rsidRPr="00FA4CB1">
        <w:rPr>
          <w:rFonts w:ascii="Arial" w:hAnsi="Arial" w:cs="Arial"/>
        </w:rPr>
        <w:t>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5F077EC5" w:rsidR="00CF169D" w:rsidRDefault="00CF169D" w:rsidP="00620471">
      <w:pPr>
        <w:spacing w:line="480" w:lineRule="auto"/>
        <w:ind w:firstLine="720"/>
        <w:rPr>
          <w:rFonts w:ascii="Arial" w:hAnsi="Arial" w:cs="Arial"/>
        </w:rPr>
      </w:pPr>
      <w:r w:rsidRPr="00990CE5">
        <w:rPr>
          <w:rFonts w:ascii="Arial" w:hAnsi="Arial" w:cs="Arial"/>
          <w:i/>
          <w:iCs/>
        </w:rPr>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del w:id="75" w:author="Charlie Bayne" w:date="2024-08-13T10:40:00Z" w16du:dateUtc="2024-08-13T17:40:00Z">
        <w:r w:rsidRPr="00CF169D" w:rsidDel="006C6A16">
          <w:rPr>
            <w:rFonts w:ascii="Arial" w:hAnsi="Arial" w:cs="Arial"/>
            <w:i/>
            <w:iCs/>
          </w:rPr>
          <w:delText>randomforest</w:delText>
        </w:r>
        <w:r w:rsidRPr="00CF169D" w:rsidDel="006C6A16">
          <w:rPr>
            <w:rFonts w:ascii="Arial" w:hAnsi="Arial" w:cs="Arial"/>
          </w:rPr>
          <w:delText xml:space="preserve"> was</w:delText>
        </w:r>
      </w:del>
      <w:ins w:id="76" w:author="Charlie Bayne" w:date="2024-08-13T10:40:00Z" w16du:dateUtc="2024-08-13T17:40:00Z">
        <w:r w:rsidR="006C6A16">
          <w:rPr>
            <w:rFonts w:ascii="Arial" w:hAnsi="Arial" w:cs="Arial"/>
            <w:i/>
            <w:iCs/>
          </w:rPr>
          <w:t>randomforest,</w:t>
        </w:r>
        <w:r w:rsidR="006C6A16" w:rsidRPr="00CF169D">
          <w:rPr>
            <w:rFonts w:ascii="Arial" w:hAnsi="Arial" w:cs="Arial"/>
          </w:rPr>
          <w:t xml:space="preserve"> was</w:t>
        </w:r>
      </w:ins>
      <w:r w:rsidRPr="00CF169D">
        <w:rPr>
          <w:rFonts w:ascii="Arial" w:hAnsi="Arial" w:cs="Arial"/>
        </w:rPr>
        <w:t xml:space="preserve"> employed as an R</w:t>
      </w:r>
      <w:ins w:id="77" w:author="Charlie Bayne" w:date="2024-08-13T10:40:00Z" w16du:dateUtc="2024-08-13T17:40:00Z">
        <w:r w:rsidR="006C6A16">
          <w:rPr>
            <w:rFonts w:ascii="Arial" w:hAnsi="Arial" w:cs="Arial"/>
          </w:rPr>
          <w:t xml:space="preserve"> </w:t>
        </w:r>
      </w:ins>
      <w:del w:id="78" w:author="Charlie Bayne" w:date="2024-08-13T10:40:00Z" w16du:dateUtc="2024-08-13T17:40:00Z">
        <w:r w:rsidRPr="00CF169D" w:rsidDel="006C6A16">
          <w:rPr>
            <w:rFonts w:ascii="Arial" w:hAnsi="Arial" w:cs="Arial"/>
          </w:rPr>
          <w:delText>-</w:delText>
        </w:r>
      </w:del>
      <w:r w:rsidRPr="00CF169D">
        <w:rPr>
          <w:rFonts w:ascii="Arial" w:hAnsi="Arial" w:cs="Arial"/>
        </w:rPr>
        <w:t>package to select features with minimal bias</w:t>
      </w:r>
      <w:r w:rsidR="00620471">
        <w:rPr>
          <w:rFonts w:ascii="Arial" w:hAnsi="Arial" w:cs="Arial"/>
        </w:rPr>
        <w:t xml:space="preserve"> </w:t>
      </w:r>
      <w:r w:rsidR="00620471">
        <w:rPr>
          <w:rFonts w:ascii="Arial" w:hAnsi="Arial" w:cs="Arial"/>
        </w:rPr>
        <w:fldChar w:fldCharType="begin"/>
      </w:r>
      <w:r w:rsidR="00B67950">
        <w:rPr>
          <w:rFonts w:ascii="Arial" w:hAnsi="Arial" w:cs="Arial"/>
        </w:rPr>
        <w:instrText xml:space="preserve"> ADDIN ZOTERO_ITEM CSL_CITATION {"citationID":"20uzAGWh","properties":{"formattedCitation":"\\super 30\\nosupersub{}","plainCitation":"30","noteIndex":0},"citationItems":[{"id":5541,"uris":["http://zotero.org/users/6494753/items/SJFMG4VF"],"itemData":{"id":5541,"type":"article-journal","abstract":"Background: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B67950" w:rsidRPr="00B67950">
        <w:rPr>
          <w:rFonts w:ascii="Arial" w:hAnsi="Arial" w:cs="Arial"/>
          <w:vertAlign w:val="superscript"/>
        </w:rPr>
        <w:t>30</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09FDB82C" w:rsidR="00FA4CB1" w:rsidRDefault="00FA4CB1" w:rsidP="009B2A30">
      <w:pPr>
        <w:spacing w:line="480" w:lineRule="auto"/>
        <w:ind w:firstLine="720"/>
        <w:rPr>
          <w:rFonts w:ascii="Arial" w:hAnsi="Arial" w:cs="Arial"/>
        </w:rPr>
      </w:pPr>
      <w:r w:rsidRPr="00990CE5">
        <w:rPr>
          <w:rFonts w:ascii="Arial" w:hAnsi="Arial" w:cs="Arial"/>
          <w:i/>
          <w:iCs/>
        </w:rPr>
        <w:lastRenderedPageBreak/>
        <w:t>Strain isolation</w:t>
      </w:r>
      <w:r>
        <w:rPr>
          <w:rFonts w:ascii="Arial" w:hAnsi="Arial" w:cs="Arial"/>
        </w:rPr>
        <w:t xml:space="preserve"> - </w:t>
      </w:r>
      <w:r w:rsidR="004B2319" w:rsidRPr="00822717">
        <w:rPr>
          <w:rFonts w:ascii="Arial" w:hAnsi="Arial" w:cs="Arial"/>
          <w:i/>
          <w:iCs/>
        </w:rPr>
        <w:t xml:space="preserve">E. </w:t>
      </w:r>
      <w:r w:rsidRPr="00822717">
        <w:rPr>
          <w:rFonts w:ascii="Arial" w:hAnsi="Arial" w:cs="Arial"/>
          <w:i/>
          <w:iCs/>
        </w:rPr>
        <w:t>faecium</w:t>
      </w:r>
      <w:r w:rsidRPr="00FA4CB1">
        <w:rPr>
          <w:rFonts w:ascii="Arial" w:hAnsi="Arial" w:cs="Arial"/>
        </w:rPr>
        <w:t xml:space="preserve"> and </w:t>
      </w:r>
      <w:r w:rsidR="004B2319" w:rsidRPr="00822717">
        <w:rPr>
          <w:rFonts w:ascii="Arial" w:hAnsi="Arial" w:cs="Arial"/>
          <w:i/>
          <w:iCs/>
        </w:rPr>
        <w:t xml:space="preserve">E. </w:t>
      </w:r>
      <w:r w:rsidRPr="00822717">
        <w:rPr>
          <w:rFonts w:ascii="Arial" w:hAnsi="Arial" w:cs="Arial"/>
          <w:i/>
          <w:iCs/>
        </w:rPr>
        <w:t>faecalis</w:t>
      </w:r>
      <w:r w:rsidRPr="00FA4CB1">
        <w:rPr>
          <w:rFonts w:ascii="Arial" w:hAnsi="Arial" w:cs="Arial"/>
        </w:rPr>
        <w:t xml:space="preserve">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E8439C9" w:rsidR="008858C5" w:rsidRDefault="00FA4CB1" w:rsidP="00A1584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documented lysozyme resistance among enterococcal clinical isolate</w:t>
      </w:r>
      <w:ins w:id="79" w:author="Charlie Bayne" w:date="2024-08-13T14:41:00Z" w16du:dateUtc="2024-08-13T21:41:00Z">
        <w:r w:rsidR="00A1584C">
          <w:rPr>
            <w:rFonts w:ascii="Arial" w:hAnsi="Arial" w:cs="Arial"/>
          </w:rPr>
          <w:t>s</w:t>
        </w:r>
      </w:ins>
      <w:r w:rsidR="00A1584C">
        <w:rPr>
          <w:rFonts w:ascii="Arial" w:hAnsi="Arial" w:cs="Arial"/>
        </w:rPr>
        <w:fldChar w:fldCharType="begin"/>
      </w:r>
      <w:r w:rsidR="00A1584C">
        <w:rPr>
          <w:rFonts w:ascii="Arial" w:hAnsi="Arial" w:cs="Arial"/>
        </w:rPr>
        <w:instrText xml:space="preserve"> ADDIN ZOTERO_ITEM CSL_CITATION {"citationID":"ycJz6vP3","properties":{"formattedCitation":"\\super 31\\nosupersub{}","plainCitation":"31","noteIndex":0},"citationItems":[{"id":6490,"uris":["http://zotero.org/users/6494753/items/ZYEYIEIU"],"itemData":{"id":6490,"type":"article-journal","abstract":"ABSTRACT\n            \n              Lysozyme is an important and widespread compound of the host constitutive defense system, and it is assumed that\n              Enterococcus faecalis\n              is one of the few bacteria that are almost completely lysozyme resistant. On the basis of the sequence analysis of the whole genome of\n              E. faecalis\n              V583 strain, we identified two genes that are potentially involved in lysozyme resistance, EF_0783 and EF_1843. Protein products of these two genes share significant homology with\n              Staphylococcus aureus\n              peptidoglycan\n              O\n              -acetyltransferase (OatA) and\n              Streptococcus pneumoniae N\n              -acetylglucosamine deacetylase (PgdA), respectively. In order to determine whether EF_0783 and EF_1843 are involved in lysozyme resistance, we constructed their corresponding mutants and a double mutant. The ΔEF_0783 mutant and ΔEF_0783 ΔEF_1843 double mutant were shown to be more sensitive to lysozyme than the parental\n              E. faecalis\n              JH2-2 strain and ΔEF_1843 mutant were. However, compared to other bacteria, such as\n              Listeria monocytogenes\n              or\n              S. pneumoniae\n              , the tolerance of ΔEF_0783 and ΔEF_0783 ΔEF_1843 mutants towards lysozyme remains very high. Peptidoglycan structure analysis showed that EF_0783 modifies the peptidoglycan by O acetylation of\n              N\n              -acetyl muramic acid, while the EF_1843 deletion has no obvious effect on peptidoglycan structure under the same conditions. Moreover, the EF_0783 and EF_1843 deletions seem to significantly affect the ability of\n              E. faecalis\n              to survive within murine macrophages. In all, while EF_0783 is currently involved in the lysozyme resistance of\n              E. faecalis\n              , peptidoglycan O acetylation and de-N-acetylation are not the main mechanisms conferring high levels of lysozyme resistance to\n              E. faecalis\n              .","container-title":"Infection and Immunity","DOI":"10.1128/IAI.00571-07","ISSN":"0019-9567, 1098-5522","issue":"11","journalAbbreviation":"Infect Immun","language":"en","page":"5390-5398","source":"DOI.org (Crossref)","title":"&lt;i&gt;Enterococcus faecalis&lt;/i&gt; Constitutes an Unusual Bacterial Model in Lysozyme Resistance","volume":"75","author":[{"family":"Hébert","given":"Laurent"},{"family":"Courtin","given":"Pascal"},{"family":"Torelli","given":"Riccardo"},{"family":"Sanguinetti","given":"Maurizio"},{"family":"Chapot-Chartier","given":"Marie-Pierre"},{"family":"Auffray","given":"Yanick"},{"family":"Benachour","given":"Abdellah"}],"issued":{"date-parts":[["2007",11]]}}}],"schema":"https://github.com/citation-style-language/schema/raw/master/csl-citation.json"} </w:instrText>
      </w:r>
      <w:r w:rsidR="00A1584C">
        <w:rPr>
          <w:rFonts w:ascii="Arial" w:hAnsi="Arial" w:cs="Arial"/>
        </w:rPr>
        <w:fldChar w:fldCharType="separate"/>
      </w:r>
      <w:r w:rsidR="00A1584C" w:rsidRPr="00A1584C">
        <w:rPr>
          <w:rFonts w:ascii="Arial" w:hAnsi="Arial" w:cs="Arial"/>
          <w:vertAlign w:val="superscript"/>
        </w:rPr>
        <w:t>31</w:t>
      </w:r>
      <w:r w:rsidR="00A1584C">
        <w:rPr>
          <w:rFonts w:ascii="Arial" w:hAnsi="Arial" w:cs="Arial"/>
        </w:rPr>
        <w:fldChar w:fldCharType="end"/>
      </w:r>
      <w:del w:id="80" w:author="Charlie Bayne" w:date="2024-08-13T14:41:00Z" w16du:dateUtc="2024-08-13T21:41:00Z">
        <w:r w:rsidRPr="00FA4CB1" w:rsidDel="00A1584C">
          <w:rPr>
            <w:rFonts w:ascii="Arial" w:hAnsi="Arial" w:cs="Arial"/>
          </w:rPr>
          <w:delText>s</w:delText>
        </w:r>
        <w:r w:rsidR="0076211E" w:rsidDel="00A1584C">
          <w:rPr>
            <w:rFonts w:ascii="Arial" w:hAnsi="Arial" w:cs="Arial"/>
          </w:rPr>
          <w:fldChar w:fldCharType="begin"/>
        </w:r>
        <w:r w:rsidR="0076211E" w:rsidDel="00A1584C">
          <w:rPr>
            <w:rFonts w:ascii="Arial" w:hAnsi="Arial" w:cs="Arial"/>
          </w:rPr>
          <w:delInstrText xml:space="preserve"> ADDIN ZOTERO_TEMP </w:delInstrText>
        </w:r>
        <w:r w:rsidR="0076211E" w:rsidDel="00A1584C">
          <w:rPr>
            <w:rFonts w:ascii="Arial" w:hAnsi="Arial" w:cs="Arial"/>
          </w:rPr>
          <w:fldChar w:fldCharType="separate"/>
        </w:r>
        <w:r w:rsidR="0076211E" w:rsidDel="00A1584C">
          <w:rPr>
            <w:rFonts w:ascii="Arial" w:hAnsi="Arial" w:cs="Arial"/>
            <w:noProof/>
          </w:rPr>
          <w:delText>{Citation}</w:delText>
        </w:r>
        <w:r w:rsidR="0076211E" w:rsidDel="00A1584C">
          <w:rPr>
            <w:rFonts w:ascii="Arial" w:hAnsi="Arial" w:cs="Arial"/>
          </w:rPr>
          <w:fldChar w:fldCharType="end"/>
        </w:r>
      </w:del>
      <w:del w:id="81" w:author="Charlie Bayne" w:date="2024-08-13T14:35:00Z" w16du:dateUtc="2024-08-13T21:35:00Z">
        <w:r w:rsidRPr="00FA4CB1" w:rsidDel="009E0841">
          <w:rPr>
            <w:rFonts w:ascii="Arial" w:hAnsi="Arial" w:cs="Arial"/>
          </w:rPr>
          <w:delText xml:space="preserve"> 10</w:delText>
        </w:r>
      </w:del>
      <w:r w:rsidRPr="00FA4CB1">
        <w:rPr>
          <w:rFonts w:ascii="Arial" w:hAnsi="Arial" w:cs="Arial"/>
        </w:rPr>
        <w:t xml:space="preserve">.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w:t>
      </w:r>
      <w:ins w:id="82" w:author="Charlie Bayne" w:date="2024-08-13T10:41:00Z" w16du:dateUtc="2024-08-13T17:41:00Z">
        <w:r w:rsidR="006C6A16" w:rsidRPr="0000153B">
          <w:rPr>
            <w:rFonts w:ascii="Cambria Math" w:hAnsi="Cambria Math" w:cs="Cambria Math"/>
          </w:rPr>
          <w:t>℃</w:t>
        </w:r>
      </w:ins>
      <w:del w:id="83" w:author="Charlie Bayne" w:date="2024-08-13T10:41:00Z" w16du:dateUtc="2024-08-13T17:41:00Z">
        <w:r w:rsidRPr="00FA4CB1" w:rsidDel="006C6A16">
          <w:rPr>
            <w:rFonts w:ascii="Arial" w:hAnsi="Arial" w:cs="Arial"/>
          </w:rPr>
          <w:delText>C</w:delText>
        </w:r>
      </w:del>
      <w:r w:rsidRPr="00FA4CB1">
        <w:rPr>
          <w:rFonts w:ascii="Arial" w:hAnsi="Arial" w:cs="Arial"/>
        </w:rPr>
        <w:t>. Next, 0.35 mL of QIAGEN Buffer B2 was added to each sample, tubes were mixed several times by inversion and then incubated at 50</w:t>
      </w:r>
      <w:ins w:id="84" w:author="Charlie Bayne" w:date="2024-08-13T10:41:00Z" w16du:dateUtc="2024-08-13T17:41:00Z">
        <w:r w:rsidR="006C6A16" w:rsidRPr="0000153B">
          <w:rPr>
            <w:rFonts w:ascii="Cambria Math" w:hAnsi="Cambria Math" w:cs="Cambria Math"/>
          </w:rPr>
          <w:t>℃</w:t>
        </w:r>
      </w:ins>
      <w:del w:id="85" w:author="Charlie Bayne" w:date="2024-08-13T10:41:00Z" w16du:dateUtc="2024-08-13T17:41:00Z">
        <w:r w:rsidRPr="00FA4CB1" w:rsidDel="006C6A16">
          <w:rPr>
            <w:rFonts w:ascii="Arial" w:hAnsi="Arial" w:cs="Arial"/>
          </w:rPr>
          <w:delText>C</w:delText>
        </w:r>
      </w:del>
      <w:r w:rsidRPr="00FA4CB1">
        <w:rPr>
          <w:rFonts w:ascii="Arial" w:hAnsi="Arial" w:cs="Arial"/>
        </w:rPr>
        <w:t xml:space="preserve">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high molecular weight DNA was then purified using QIAGEN Genomic-tip 20/G</w:t>
      </w:r>
      <w:ins w:id="86" w:author="Charlie Bayne" w:date="2024-08-13T10:58:00Z" w16du:dateUtc="2024-08-13T17:58:00Z">
        <w:r w:rsidR="006C55E2">
          <w:rPr>
            <w:rFonts w:ascii="Arial" w:hAnsi="Arial" w:cs="Arial"/>
          </w:rPr>
          <w:t xml:space="preserve"> </w:t>
        </w:r>
        <w:r w:rsidR="006C55E2" w:rsidRPr="006C55E2">
          <w:rPr>
            <w:rFonts w:ascii="Arial" w:hAnsi="Arial" w:cs="Arial"/>
          </w:rPr>
          <w:t xml:space="preserve">(Cat # </w:t>
        </w:r>
        <w:r w:rsidR="006C55E2" w:rsidRPr="006C55E2">
          <w:rPr>
            <w:rStyle w:val="catalog-number"/>
            <w:rFonts w:ascii="Arial" w:hAnsi="Arial" w:cs="Arial"/>
            <w:color w:val="606060"/>
            <w:spacing w:val="6"/>
            <w:bdr w:val="none" w:sz="0" w:space="0" w:color="auto" w:frame="1"/>
            <w:shd w:val="clear" w:color="auto" w:fill="FFFFFF"/>
            <w:rPrChange w:id="87" w:author="Charlie Bayne" w:date="2024-08-13T10:58:00Z" w16du:dateUtc="2024-08-13T17:58:00Z">
              <w:rPr>
                <w:rStyle w:val="catalog-number"/>
                <w:rFonts w:ascii="Arial" w:hAnsi="Arial" w:cs="Arial"/>
                <w:color w:val="606060"/>
                <w:spacing w:val="6"/>
                <w:sz w:val="18"/>
                <w:szCs w:val="18"/>
                <w:bdr w:val="none" w:sz="0" w:space="0" w:color="auto" w:frame="1"/>
                <w:shd w:val="clear" w:color="auto" w:fill="FFFFFF"/>
              </w:rPr>
            </w:rPrChange>
          </w:rPr>
          <w:t>10223 Qiagen)</w:t>
        </w:r>
      </w:ins>
      <w:r w:rsidRPr="006C55E2">
        <w:rPr>
          <w:rFonts w:ascii="Arial" w:hAnsi="Arial" w:cs="Arial"/>
        </w:rPr>
        <w:t>.</w:t>
      </w:r>
      <w:r w:rsidRPr="00FA4CB1">
        <w:rPr>
          <w:rFonts w:ascii="Arial" w:hAnsi="Arial" w:cs="Arial"/>
        </w:rPr>
        <w:t xml:space="preserve"> A genomic tip was equilibrated with 1mL of buffer QBT. Samples were vortexed for 10 </w:t>
      </w:r>
      <w:r w:rsidRPr="00FA4CB1">
        <w:rPr>
          <w:rFonts w:ascii="Arial" w:hAnsi="Arial" w:cs="Arial"/>
        </w:rPr>
        <w:lastRenderedPageBreak/>
        <w:t xml:space="preserve">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the DNA, samples were centrifuged at 12,000xg for 15 minutes at </w:t>
      </w:r>
      <w:r w:rsidR="00817302" w:rsidRPr="00FA4CB1">
        <w:rPr>
          <w:rFonts w:ascii="Arial" w:hAnsi="Arial" w:cs="Arial"/>
        </w:rPr>
        <w:t>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w:t>
      </w:r>
      <w:r w:rsidR="005C2855" w:rsidRPr="004D2268">
        <w:rPr>
          <w:rFonts w:ascii="Arial" w:hAnsi="Arial" w:cs="Arial"/>
          <w:vertAlign w:val="superscript"/>
        </w:rPr>
        <w:t>o</w:t>
      </w:r>
      <w:r w:rsidR="005C2855" w:rsidRPr="00FA4CB1">
        <w:rPr>
          <w:rFonts w:ascii="Arial" w:hAnsi="Arial" w:cs="Arial"/>
        </w:rPr>
        <w:t>C</w:t>
      </w:r>
      <w:r w:rsidRPr="00FA4CB1">
        <w:rPr>
          <w:rFonts w:ascii="Arial" w:hAnsi="Arial" w:cs="Arial"/>
        </w:rPr>
        <w:t>.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w:t>
      </w:r>
      <w:r w:rsidRPr="00FA4CB1">
        <w:rPr>
          <w:rFonts w:ascii="Arial" w:hAnsi="Arial" w:cs="Arial"/>
        </w:rPr>
        <w:lastRenderedPageBreak/>
        <w:t xml:space="preserve">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52D26C9A"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distribution of molecular weight.) Minknow 23.07.5 was used to acquire the data in SAC basecalling mode, facilitated by a custom-built desktop computer equipped with a Nvidia G</w:t>
      </w:r>
      <w:ins w:id="88" w:author="Charlie Bayne" w:date="2024-08-13T10:42:00Z" w16du:dateUtc="2024-08-13T17:42:00Z">
        <w:r w:rsidR="006F576E">
          <w:rPr>
            <w:rFonts w:ascii="Arial" w:hAnsi="Arial" w:cs="Arial"/>
          </w:rPr>
          <w:t>e</w:t>
        </w:r>
      </w:ins>
      <w:del w:id="89" w:author="Charlie Bayne" w:date="2024-08-13T10:42:00Z" w16du:dateUtc="2024-08-13T17:42:00Z">
        <w:r w:rsidRPr="00FA4CB1" w:rsidDel="006F576E">
          <w:rPr>
            <w:rFonts w:ascii="Arial" w:hAnsi="Arial" w:cs="Arial"/>
          </w:rPr>
          <w:delText>E</w:delText>
        </w:r>
      </w:del>
      <w:r w:rsidRPr="00FA4CB1">
        <w:rPr>
          <w:rFonts w:ascii="Arial" w:hAnsi="Arial" w:cs="Arial"/>
        </w:rPr>
        <w:t>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3D2CCADC"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A1584C">
        <w:rPr>
          <w:rFonts w:ascii="Arial" w:hAnsi="Arial" w:cs="Arial"/>
        </w:rPr>
        <w:instrText xml:space="preserve"> ADDIN ZOTERO_ITEM CSL_CITATION {"citationID":"bK9qS7vt","properties":{"formattedCitation":"\\super 32\\nosupersub{}","plainCitation":"32","noteIndex":0},"citationItems":[{"id":5686,"uris":["http://zotero.org/users/6494753/items/BNGPWSPB"],"itemData":{"id":5686,"type":"article-journal","abstract":"Centrifuge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A1584C" w:rsidRPr="00A1584C">
        <w:rPr>
          <w:rFonts w:ascii="Arial" w:hAnsi="Arial" w:cs="Arial"/>
          <w:vertAlign w:val="superscript"/>
        </w:rPr>
        <w:t>32</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A1584C">
        <w:rPr>
          <w:rFonts w:ascii="Arial" w:hAnsi="Arial" w:cs="Arial"/>
        </w:rPr>
        <w:instrText xml:space="preserve"> ADDIN ZOTERO_ITEM CSL_CITATION {"citationID":"phyFGX69","properties":{"formattedCitation":"\\super 33\\nosupersub{}","plainCitation":"33","noteIndex":0},"citationItems":[{"id":5902,"uris":["http://zotero.org/users/6494753/items/GSA3XXN6"],"itemData":{"id":5902,"type":"software","title":"seqtk","title-short":"toolkit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A1584C" w:rsidRPr="00A1584C">
        <w:rPr>
          <w:rFonts w:ascii="Arial" w:hAnsi="Arial" w:cs="Arial"/>
          <w:vertAlign w:val="superscript"/>
        </w:rPr>
        <w:t>33</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A1584C">
        <w:rPr>
          <w:rFonts w:ascii="Arial" w:hAnsi="Arial" w:cs="Arial"/>
        </w:rPr>
        <w:instrText xml:space="preserve"> ADDIN ZOTERO_ITEM CSL_CITATION {"citationID":"XlCj35Pu","properties":{"formattedCitation":"\\super 34\\nosupersub{}","plainCitation":"34","noteIndex":0},"citationItems":[{"id":5914,"uris":["http://zotero.org/users/6494753/items/ALCLVE7G"],"itemData":{"id":5914,"type":"software","title":"wf-bacterial-genomes","title-short":"Small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A1584C" w:rsidRPr="00A1584C">
        <w:rPr>
          <w:rFonts w:ascii="Arial" w:hAnsi="Arial" w:cs="Arial"/>
          <w:vertAlign w:val="superscript"/>
        </w:rPr>
        <w:t>34</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A1584C">
        <w:rPr>
          <w:rFonts w:ascii="Arial" w:hAnsi="Arial" w:cs="Arial"/>
        </w:rPr>
        <w:instrText xml:space="preserve"> ADDIN ZOTERO_ITEM CSL_CITATION {"citationID":"zS2Az13q","properties":{"formattedCitation":"\\super 35\\nosupersub{}","plainCitation":"35","noteIndex":0},"citationItems":[{"id":5915,"uris":["http://zotero.org/users/6494753/items/MP5I6ZNM"],"itemData":{"id":5915,"type":"software","abstract":"A command line tool to compute mapping statistics from a BAM file","title":"bamstats","URL":"https://github.com/guigolab/bamstats","author":[{"family":"Palumbo","given":"Emilio"}]}}],"schema":"https://github.com/citation-style-language/schema/raw/master/csl-citation.json"} </w:instrText>
      </w:r>
      <w:r w:rsidR="00872CC3">
        <w:rPr>
          <w:rFonts w:ascii="Arial" w:hAnsi="Arial" w:cs="Arial"/>
        </w:rPr>
        <w:fldChar w:fldCharType="separate"/>
      </w:r>
      <w:r w:rsidR="00A1584C" w:rsidRPr="00A1584C">
        <w:rPr>
          <w:rFonts w:ascii="Arial" w:hAnsi="Arial" w:cs="Arial"/>
          <w:vertAlign w:val="superscript"/>
        </w:rPr>
        <w:t>35</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A1584C">
        <w:rPr>
          <w:rFonts w:ascii="Arial" w:hAnsi="Arial" w:cs="Arial"/>
        </w:rPr>
        <w:instrText xml:space="preserve"> ADDIN ZOTERO_ITEM CSL_CITATION {"citationID":"k7Zw7uHc","properties":{"formattedCitation":"\\super 36\\nosupersub{}","plainCitation":"36","noteIndex":0},"citationItems":[{"id":5904,"uris":["http://zotero.org/users/6494753/items/6QERAL8S"],"itemData":{"id":5904,"type":"article-journal","abstract":"In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A1584C" w:rsidRPr="00A1584C">
        <w:rPr>
          <w:rFonts w:ascii="Arial" w:hAnsi="Arial" w:cs="Arial"/>
          <w:vertAlign w:val="superscript"/>
        </w:rPr>
        <w:t>36</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A1584C">
        <w:rPr>
          <w:rFonts w:ascii="Arial" w:hAnsi="Arial" w:cs="Arial"/>
        </w:rPr>
        <w:instrText xml:space="preserve"> ADDIN ZOTERO_ITEM CSL_CITATION {"citationID":"GqnuCBtS","properties":{"formattedCitation":"\\super 37\\nosupersub{}","plainCitation":"37","noteIndex":0},"citationItems":[{"id":5907,"uris":["http://zotero.org/users/6494753/items/HZUPS6I4"],"itemData":{"id":5907,"type":"software","title":"Medaka","title-short":"Sequence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A1584C" w:rsidRPr="00A1584C">
        <w:rPr>
          <w:rFonts w:ascii="Arial" w:hAnsi="Arial" w:cs="Arial"/>
          <w:vertAlign w:val="superscript"/>
        </w:rPr>
        <w:t>37</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A1584C">
        <w:rPr>
          <w:rFonts w:ascii="Arial" w:hAnsi="Arial" w:cs="Arial"/>
        </w:rPr>
        <w:instrText xml:space="preserve"> ADDIN ZOTERO_ITEM CSL_CITATION {"citationID":"XmOjkESJ","properties":{"formattedCitation":"\\super 38\\nosupersub{}","plainCitation":"38","noteIndex":0},"citationItems":[{"id":5913,"uris":["http://zotero.org/users/6494753/items/PJMCF5Y2"],"itemData":{"id":5913,"type":"software","title":"mlst","title-short":"Scan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A1584C" w:rsidRPr="00A1584C">
        <w:rPr>
          <w:rFonts w:ascii="Arial" w:hAnsi="Arial" w:cs="Arial"/>
          <w:vertAlign w:val="superscript"/>
        </w:rPr>
        <w:t>38</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A1584C">
        <w:rPr>
          <w:rFonts w:ascii="Arial" w:hAnsi="Arial" w:cs="Arial"/>
        </w:rPr>
        <w:instrText xml:space="preserve"> ADDIN ZOTERO_ITEM CSL_CITATION {"citationID":"dA4VuRGU","properties":{"formattedCitation":"\\super 39\\nosupersub{}","plainCitation":"39","noteIndex":0},"citationItems":[{"id":5906,"uris":["http://zotero.org/users/6494753/items/STHBGAIV"],"itemData":{"id":5906,"type":"article-journal","abstract":"Antimicrobial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A1584C" w:rsidRPr="00A1584C">
        <w:rPr>
          <w:rFonts w:ascii="Arial" w:hAnsi="Arial" w:cs="Arial"/>
          <w:vertAlign w:val="superscript"/>
        </w:rPr>
        <w:t>39</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A1584C">
        <w:rPr>
          <w:rFonts w:ascii="Arial" w:hAnsi="Arial" w:cs="Arial"/>
        </w:rPr>
        <w:instrText xml:space="preserve"> ADDIN ZOTERO_ITEM CSL_CITATION {"citationID":"mVQLotJK","properties":{"formattedCitation":"\\super 40\\nosupersub{}","plainCitation":"40","noteIndex":0},"citationItems":[{"id":5910,"uris":["http://zotero.org/users/6494753/items/A593NSX3"],"itemData":{"id":5910,"type":"software","title":"assembly_stats","title-short":"Calculates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A1584C" w:rsidRPr="00A1584C">
        <w:rPr>
          <w:rFonts w:ascii="Arial" w:hAnsi="Arial" w:cs="Arial"/>
          <w:vertAlign w:val="superscript"/>
        </w:rPr>
        <w:t>40</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A1584C">
        <w:rPr>
          <w:rFonts w:ascii="Arial" w:hAnsi="Arial" w:cs="Arial"/>
        </w:rPr>
        <w:instrText xml:space="preserve"> ADDIN ZOTERO_ITEM CSL_CITATION {"citationID":"pI3lGAkn","properties":{"formattedCitation":"\\super 41\\nosupersub{}","plainCitation":"41","noteIndex":0},"citationItems":[{"id":5688,"uris":["http://zotero.org/users/6494753/items/M4A7FN8R"],"itemData":{"id":5688,"type":"article-journal","abstract":"Summary: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A1584C" w:rsidRPr="00A1584C">
        <w:rPr>
          <w:rFonts w:ascii="Arial" w:hAnsi="Arial" w:cs="Arial"/>
          <w:vertAlign w:val="superscript"/>
        </w:rPr>
        <w:t>41</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lastRenderedPageBreak/>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662C3659"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005C2855">
        <w:rPr>
          <w:rFonts w:ascii="Arial" w:hAnsi="Arial" w:cs="Arial"/>
        </w:rPr>
        <w:t>EcB</w:t>
      </w:r>
      <w:r w:rsidRPr="00DD6827">
        <w:rPr>
          <w:rFonts w:ascii="Arial" w:hAnsi="Arial" w:cs="Arial"/>
        </w:rPr>
        <w:t xml:space="preserve"> (</w:t>
      </w:r>
      <w:r w:rsidRPr="00822717">
        <w:rPr>
          <w:rFonts w:ascii="Arial" w:hAnsi="Arial" w:cs="Arial"/>
          <w:b/>
          <w:bCs/>
        </w:rPr>
        <w:t>Figure 1A</w:t>
      </w:r>
      <w:r w:rsidRPr="00DD6827">
        <w:rPr>
          <w:rFonts w:ascii="Arial" w:hAnsi="Arial" w:cs="Arial"/>
        </w:rPr>
        <w:t xml:space="preserve">).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5C2855">
        <w:rPr>
          <w:rFonts w:ascii="Arial" w:hAnsi="Arial" w:cs="Arial"/>
          <w:color w:val="000000" w:themeColor="text1"/>
        </w:rPr>
        <w:t xml:space="preserve">were collected </w:t>
      </w:r>
      <w:r w:rsidR="004909BA">
        <w:rPr>
          <w:rFonts w:ascii="Arial" w:hAnsi="Arial" w:cs="Arial"/>
          <w:color w:val="000000" w:themeColor="text1"/>
        </w:rPr>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E</w:t>
      </w:r>
      <w:ins w:id="90" w:author="Charlie Bayne" w:date="2024-08-13T10:42:00Z" w16du:dateUtc="2024-08-13T17:42:00Z">
        <w:r w:rsidR="006F576E">
          <w:rPr>
            <w:rFonts w:ascii="Arial" w:hAnsi="Arial" w:cs="Arial"/>
            <w:color w:val="000000" w:themeColor="text1"/>
          </w:rPr>
          <w:t>c</w:t>
        </w:r>
      </w:ins>
      <w:r w:rsidR="00015A48">
        <w:rPr>
          <w:rFonts w:ascii="Arial" w:hAnsi="Arial" w:cs="Arial"/>
          <w:color w:val="000000" w:themeColor="text1"/>
        </w:rPr>
        <w:t xml:space="preserve">B </w:t>
      </w:r>
      <w:r w:rsidR="009049FB">
        <w:rPr>
          <w:rFonts w:ascii="Arial" w:hAnsi="Arial" w:cs="Arial"/>
          <w:color w:val="000000" w:themeColor="text1"/>
        </w:rPr>
        <w:t xml:space="preserve">patient, including gender, the Charleston </w:t>
      </w:r>
      <w:r w:rsidR="0099243B">
        <w:rPr>
          <w:rFonts w:ascii="Arial" w:hAnsi="Arial" w:cs="Arial"/>
          <w:color w:val="000000" w:themeColor="text1"/>
        </w:rPr>
        <w:t xml:space="preserve">comorbidity </w:t>
      </w:r>
      <w:r w:rsidR="009049FB">
        <w:rPr>
          <w:rFonts w:ascii="Arial" w:hAnsi="Arial" w:cs="Arial"/>
          <w:color w:val="000000" w:themeColor="text1"/>
        </w:rPr>
        <w:t>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w:t>
      </w:r>
      <w:r w:rsidR="009049FB" w:rsidRPr="00822717">
        <w:rPr>
          <w:rFonts w:ascii="Arial" w:hAnsi="Arial" w:cs="Arial"/>
          <w:b/>
          <w:bCs/>
          <w:color w:val="000000" w:themeColor="text1"/>
        </w:rPr>
        <w:t xml:space="preserve">Figure </w:t>
      </w:r>
      <w:r w:rsidR="0099243B" w:rsidRPr="00822717">
        <w:rPr>
          <w:rFonts w:ascii="Arial" w:hAnsi="Arial" w:cs="Arial"/>
          <w:b/>
          <w:bCs/>
          <w:color w:val="000000" w:themeColor="text1"/>
        </w:rPr>
        <w:t>1B</w:t>
      </w:r>
      <w:r w:rsidR="009049FB">
        <w:rPr>
          <w:rFonts w:ascii="Arial" w:hAnsi="Arial" w:cs="Arial"/>
          <w:color w:val="000000" w:themeColor="text1"/>
        </w:rPr>
        <w:t>)</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w:t>
      </w:r>
      <w:r w:rsidR="005C2855">
        <w:rPr>
          <w:rFonts w:ascii="Arial" w:hAnsi="Arial" w:cs="Arial"/>
          <w:color w:val="000000" w:themeColor="text1"/>
        </w:rPr>
        <w:t>obtained</w:t>
      </w:r>
      <w:r w:rsidR="00304837">
        <w:rPr>
          <w:rFonts w:ascii="Arial" w:hAnsi="Arial" w:cs="Arial"/>
          <w:color w:val="000000" w:themeColor="text1"/>
        </w:rPr>
        <w:t xml:space="preserve"> from each patient. As expected</w:t>
      </w:r>
      <w:r w:rsidR="005C2855">
        <w:rPr>
          <w:rFonts w:ascii="Arial" w:hAnsi="Arial" w:cs="Arial"/>
          <w:color w:val="000000" w:themeColor="text1"/>
        </w:rPr>
        <w:t>,</w:t>
      </w:r>
      <w:r w:rsidR="00304837">
        <w:rPr>
          <w:rFonts w:ascii="Arial" w:hAnsi="Arial" w:cs="Arial"/>
          <w:color w:val="000000" w:themeColor="text1"/>
        </w:rPr>
        <w:t xml:space="preserve"> based on </w:t>
      </w:r>
      <w:r w:rsidR="005C2855">
        <w:rPr>
          <w:rFonts w:ascii="Arial" w:hAnsi="Arial" w:cs="Arial"/>
          <w:color w:val="000000" w:themeColor="text1"/>
        </w:rPr>
        <w:t xml:space="preserve">the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w:t>
      </w:r>
      <w:r w:rsidR="005C2855">
        <w:rPr>
          <w:rFonts w:ascii="Arial" w:hAnsi="Arial" w:cs="Arial"/>
          <w:color w:val="000000" w:themeColor="text1"/>
        </w:rPr>
        <w:t xml:space="preserve">vancomycin </w:t>
      </w:r>
      <w:r w:rsidR="00304837">
        <w:rPr>
          <w:rFonts w:ascii="Arial" w:hAnsi="Arial" w:cs="Arial"/>
          <w:color w:val="000000" w:themeColor="text1"/>
        </w:rPr>
        <w:t>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A1584C">
        <w:rPr>
          <w:rFonts w:ascii="Arial" w:hAnsi="Arial" w:cs="Arial"/>
          <w:color w:val="000000" w:themeColor="text1"/>
        </w:rPr>
        <w:instrText xml:space="preserve"> ADDIN ZOTERO_ITEM CSL_CITATION {"citationID":"cv3phDos","properties":{"formattedCitation":"\\super 42\\nosupersub{}","plainCitation":"42","noteIndex":0},"citationItems":[{"id":5597,"uris":["http://zotero.org/users/6494753/items/TJSTFSBK"],"itemData":{"id":5597,"type":"article-journal","abstract":"Background: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A1584C" w:rsidRPr="00A1584C">
        <w:rPr>
          <w:rFonts w:ascii="Arial" w:hAnsi="Arial" w:cs="Arial"/>
          <w:color w:val="000000"/>
          <w:vertAlign w:val="superscript"/>
        </w:rPr>
        <w:t>42</w:t>
      </w:r>
      <w:r w:rsidR="003C76F1">
        <w:rPr>
          <w:rFonts w:ascii="Arial" w:hAnsi="Arial" w:cs="Arial"/>
          <w:color w:val="000000" w:themeColor="text1"/>
        </w:rPr>
        <w:fldChar w:fldCharType="end"/>
      </w:r>
      <w:r w:rsidR="005C2855">
        <w:rPr>
          <w:rFonts w:ascii="Arial" w:hAnsi="Arial" w:cs="Arial"/>
          <w:color w:val="000000" w:themeColor="text1"/>
        </w:rPr>
        <w:t xml:space="preserve">. This highlights </w:t>
      </w:r>
      <w:r w:rsidR="003C76F1">
        <w:rPr>
          <w:rFonts w:ascii="Arial" w:hAnsi="Arial" w:cs="Arial"/>
          <w:color w:val="000000" w:themeColor="text1"/>
        </w:rPr>
        <w:t xml:space="preserve">that </w:t>
      </w:r>
      <w:r w:rsidR="004E4566">
        <w:rPr>
          <w:rFonts w:ascii="Arial" w:hAnsi="Arial" w:cs="Arial"/>
          <w:color w:val="000000" w:themeColor="text1"/>
        </w:rPr>
        <w:t>initial identification of</w:t>
      </w:r>
      <w:r w:rsidR="005C2855">
        <w:rPr>
          <w:rFonts w:ascii="Arial" w:hAnsi="Arial" w:cs="Arial"/>
          <w:color w:val="000000" w:themeColor="text1"/>
        </w:rPr>
        <w:t xml:space="preserve"> the </w:t>
      </w:r>
      <w:r w:rsidR="003C76F1">
        <w:rPr>
          <w:rFonts w:ascii="Arial" w:hAnsi="Arial" w:cs="Arial"/>
          <w:color w:val="000000" w:themeColor="text1"/>
        </w:rPr>
        <w:t xml:space="preserve">species can inform the selection </w:t>
      </w:r>
      <w:r w:rsidR="00331DF6">
        <w:rPr>
          <w:rFonts w:ascii="Arial" w:hAnsi="Arial" w:cs="Arial"/>
          <w:color w:val="000000" w:themeColor="text1"/>
        </w:rPr>
        <w:t xml:space="preserve">of </w:t>
      </w:r>
      <w:r w:rsidR="003C76F1">
        <w:rPr>
          <w:rFonts w:ascii="Arial" w:hAnsi="Arial" w:cs="Arial"/>
          <w:color w:val="000000" w:themeColor="text1"/>
        </w:rPr>
        <w:t>optimal antibiotic therapy</w:t>
      </w:r>
      <w:r w:rsidR="005C2855">
        <w:rPr>
          <w:rFonts w:ascii="Arial" w:hAnsi="Arial" w:cs="Arial"/>
          <w:color w:val="000000" w:themeColor="text1"/>
        </w:rPr>
        <w:t xml:space="preserve"> for EcB</w:t>
      </w:r>
      <w:r w:rsidR="003C76F1">
        <w:rPr>
          <w:rFonts w:ascii="Arial" w:hAnsi="Arial" w:cs="Arial"/>
          <w:color w:val="000000" w:themeColor="text1"/>
        </w:rPr>
        <w:t xml:space="preserve">.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5EA04A08"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w:t>
      </w:r>
      <w:r w:rsidR="005C2855">
        <w:rPr>
          <w:rFonts w:ascii="Arial" w:hAnsi="Arial" w:cs="Arial"/>
          <w:color w:val="000000" w:themeColor="text1"/>
        </w:rPr>
        <w:t>with</w:t>
      </w:r>
      <w:r w:rsidR="00A525F2">
        <w:rPr>
          <w:rFonts w:ascii="Arial" w:hAnsi="Arial" w:cs="Arial"/>
          <w:color w:val="000000" w:themeColor="text1"/>
        </w:rPr>
        <w:t xml:space="preserve"> </w:t>
      </w:r>
      <w:r w:rsidR="0001359F">
        <w:rPr>
          <w:rFonts w:ascii="Arial" w:hAnsi="Arial" w:cs="Arial"/>
          <w:color w:val="000000" w:themeColor="text1"/>
        </w:rPr>
        <w:t>278</w:t>
      </w:r>
      <w:r w:rsidR="00A525F2">
        <w:rPr>
          <w:rFonts w:ascii="Arial" w:hAnsi="Arial" w:cs="Arial"/>
          <w:color w:val="000000" w:themeColor="text1"/>
        </w:rPr>
        <w:t xml:space="preserve"> </w:t>
      </w:r>
      <w:r w:rsidR="005C2855">
        <w:rPr>
          <w:rFonts w:ascii="Arial" w:hAnsi="Arial" w:cs="Arial"/>
          <w:color w:val="000000" w:themeColor="text1"/>
        </w:rPr>
        <w:t xml:space="preserve">proteins </w:t>
      </w:r>
      <w:r w:rsidR="00A525F2">
        <w:rPr>
          <w:rFonts w:ascii="Arial" w:hAnsi="Arial" w:cs="Arial"/>
          <w:color w:val="000000" w:themeColor="text1"/>
        </w:rPr>
        <w:t xml:space="preserve">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w:t>
      </w:r>
      <w:del w:id="91" w:author="Charlie Bayne" w:date="2024-08-13T11:17:00Z" w16du:dateUtc="2024-08-13T18:17:00Z">
        <w:r w:rsidR="00A22C66" w:rsidDel="005E24A5">
          <w:rPr>
            <w:rFonts w:ascii="Arial" w:hAnsi="Arial" w:cs="Arial"/>
            <w:color w:val="000000" w:themeColor="text1"/>
          </w:rPr>
          <w:delText>No</w:delText>
        </w:r>
        <w:r w:rsidR="005C2855" w:rsidDel="005E24A5">
          <w:rPr>
            <w:rFonts w:ascii="Arial" w:hAnsi="Arial" w:cs="Arial"/>
            <w:color w:val="000000" w:themeColor="text1"/>
          </w:rPr>
          <w:delText xml:space="preserve">tably, </w:delText>
        </w:r>
      </w:del>
      <w:ins w:id="92" w:author="Charlie Bayne" w:date="2024-08-13T11:18:00Z" w16du:dateUtc="2024-08-13T18:18:00Z">
        <w:r w:rsidR="005E24A5">
          <w:rPr>
            <w:rFonts w:ascii="Arial" w:hAnsi="Arial" w:cs="Arial"/>
            <w:color w:val="000000" w:themeColor="text1"/>
          </w:rPr>
          <w:t>N</w:t>
        </w:r>
      </w:ins>
      <w:del w:id="93" w:author="Charlie Bayne" w:date="2024-08-13T11:18:00Z" w16du:dateUtc="2024-08-13T18:18:00Z">
        <w:r w:rsidR="005C2855" w:rsidDel="005E24A5">
          <w:rPr>
            <w:rFonts w:ascii="Arial" w:hAnsi="Arial" w:cs="Arial"/>
            <w:color w:val="000000" w:themeColor="text1"/>
          </w:rPr>
          <w:delText>n</w:delText>
        </w:r>
      </w:del>
      <w:r w:rsidR="005C2855">
        <w:rPr>
          <w:rFonts w:ascii="Arial" w:hAnsi="Arial" w:cs="Arial"/>
          <w:color w:val="000000" w:themeColor="text1"/>
        </w:rPr>
        <w:t>o</w:t>
      </w:r>
      <w:r w:rsidR="00A22C66">
        <w:rPr>
          <w:rFonts w:ascii="Arial" w:hAnsi="Arial" w:cs="Arial"/>
          <w:color w:val="000000" w:themeColor="text1"/>
        </w:rPr>
        <w:t xml:space="preserve"> proteins were found to map to the </w:t>
      </w:r>
      <w:r w:rsidR="00A22C66" w:rsidRPr="00822717">
        <w:rPr>
          <w:rFonts w:ascii="Arial" w:hAnsi="Arial" w:cs="Arial"/>
          <w:i/>
          <w:iCs/>
          <w:color w:val="000000" w:themeColor="text1"/>
        </w:rPr>
        <w:t>Enterococc</w:t>
      </w:r>
      <w:del w:id="94" w:author="Charlie Bayne" w:date="2024-08-13T10:43:00Z" w16du:dateUtc="2024-08-13T17:43:00Z">
        <w:r w:rsidR="00A22C66" w:rsidRPr="00822717" w:rsidDel="006F576E">
          <w:rPr>
            <w:rFonts w:ascii="Arial" w:hAnsi="Arial" w:cs="Arial"/>
            <w:i/>
            <w:iCs/>
            <w:color w:val="000000" w:themeColor="text1"/>
          </w:rPr>
          <w:delText>o</w:delText>
        </w:r>
      </w:del>
      <w:r w:rsidR="00A22C66" w:rsidRPr="00822717">
        <w:rPr>
          <w:rFonts w:ascii="Arial" w:hAnsi="Arial" w:cs="Arial"/>
          <w:i/>
          <w:iCs/>
          <w:color w:val="000000" w:themeColor="text1"/>
        </w:rPr>
        <w:t>us</w:t>
      </w:r>
      <w:r w:rsidR="00A22C66">
        <w:rPr>
          <w:rFonts w:ascii="Arial" w:hAnsi="Arial" w:cs="Arial"/>
          <w:color w:val="000000" w:themeColor="text1"/>
        </w:rPr>
        <w:t xml:space="preserve"> proteomes.</w:t>
      </w:r>
      <w:r w:rsidR="00A525F2">
        <w:rPr>
          <w:rFonts w:ascii="Arial" w:hAnsi="Arial" w:cs="Arial"/>
          <w:color w:val="000000" w:themeColor="text1"/>
        </w:rPr>
        <w:t xml:space="preserve"> </w:t>
      </w:r>
      <w:r w:rsidR="00A525F2">
        <w:rPr>
          <w:rFonts w:ascii="Arial" w:hAnsi="Arial" w:cs="Arial"/>
        </w:rPr>
        <w:t>In our metabolomics dataset, we quantified a total of 10</w:t>
      </w:r>
      <w:r w:rsidR="005C2855">
        <w:rPr>
          <w:rFonts w:ascii="Arial" w:hAnsi="Arial" w:cs="Arial"/>
        </w:rPr>
        <w:t>,</w:t>
      </w:r>
      <w:r w:rsidR="00A525F2">
        <w:rPr>
          <w:rFonts w:ascii="Arial" w:hAnsi="Arial" w:cs="Arial"/>
        </w:rPr>
        <w:t xml:space="preserve">092 features, </w:t>
      </w:r>
      <w:r w:rsidR="005C2855">
        <w:rPr>
          <w:rFonts w:ascii="Arial" w:hAnsi="Arial" w:cs="Arial"/>
        </w:rPr>
        <w:t>with</w:t>
      </w:r>
      <w:r w:rsidR="00A525F2">
        <w:rPr>
          <w:rFonts w:ascii="Arial" w:hAnsi="Arial" w:cs="Arial"/>
        </w:rPr>
        <w:t xml:space="preserve"> </w:t>
      </w:r>
      <w:r w:rsidR="003C6AFC">
        <w:rPr>
          <w:rFonts w:ascii="Arial" w:hAnsi="Arial" w:cs="Arial"/>
        </w:rPr>
        <w:t>693</w:t>
      </w:r>
      <w:r w:rsidR="00A525F2">
        <w:rPr>
          <w:rFonts w:ascii="Arial" w:hAnsi="Arial" w:cs="Arial"/>
        </w:rPr>
        <w:t xml:space="preserve"> </w:t>
      </w:r>
      <w:r w:rsidR="005C2855">
        <w:rPr>
          <w:rFonts w:ascii="Arial" w:hAnsi="Arial" w:cs="Arial"/>
        </w:rPr>
        <w:t>of these features being</w:t>
      </w:r>
      <w:r w:rsidR="003C6AFC">
        <w:rPr>
          <w:rFonts w:ascii="Arial" w:hAnsi="Arial" w:cs="Arial"/>
        </w:rPr>
        <w:t xml:space="preserv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5C2855">
        <w:rPr>
          <w:rFonts w:ascii="Arial" w:hAnsi="Arial" w:cs="Arial"/>
          <w:color w:val="000000" w:themeColor="text1"/>
        </w:rPr>
        <w:t xml:space="preserve">comprehensive profiling enabled </w:t>
      </w:r>
      <w:r w:rsidR="006E2228">
        <w:rPr>
          <w:rFonts w:ascii="Arial" w:hAnsi="Arial" w:cs="Arial"/>
          <w:color w:val="000000" w:themeColor="text1"/>
        </w:rPr>
        <w:t>us to</w:t>
      </w:r>
      <w:r w:rsidR="003C76F1">
        <w:rPr>
          <w:rFonts w:ascii="Arial" w:hAnsi="Arial" w:cs="Arial"/>
          <w:color w:val="000000" w:themeColor="text1"/>
        </w:rPr>
        <w:t xml:space="preserve"> examine the differences between healthy</w:t>
      </w:r>
      <w:r w:rsidR="005C2855">
        <w:rPr>
          <w:rFonts w:ascii="Arial" w:hAnsi="Arial" w:cs="Arial"/>
          <w:color w:val="000000" w:themeColor="text1"/>
        </w:rPr>
        <w:t xml:space="preserve"> individuals</w:t>
      </w:r>
      <w:r w:rsidR="003C76F1">
        <w:rPr>
          <w:rFonts w:ascii="Arial" w:hAnsi="Arial" w:cs="Arial"/>
          <w:color w:val="000000" w:themeColor="text1"/>
        </w:rPr>
        <w:t xml:space="preserve"> and</w:t>
      </w:r>
      <w:r w:rsidR="005C2855">
        <w:rPr>
          <w:rFonts w:ascii="Arial" w:hAnsi="Arial" w:cs="Arial"/>
          <w:color w:val="000000" w:themeColor="text1"/>
        </w:rPr>
        <w:t xml:space="preserve"> those</w:t>
      </w:r>
      <w:r w:rsidR="003C76F1">
        <w:rPr>
          <w:rFonts w:ascii="Arial" w:hAnsi="Arial" w:cs="Arial"/>
          <w:color w:val="000000" w:themeColor="text1"/>
        </w:rPr>
        <w:t xml:space="preserve"> infected</w:t>
      </w:r>
      <w:r w:rsidR="005C2855">
        <w:rPr>
          <w:rFonts w:ascii="Arial" w:hAnsi="Arial" w:cs="Arial"/>
          <w:i/>
          <w:iCs/>
          <w:color w:val="000000" w:themeColor="text1"/>
        </w:rPr>
        <w:t xml:space="preserve"> </w:t>
      </w:r>
      <w:r w:rsidR="005C2855" w:rsidRPr="00822717">
        <w:rPr>
          <w:rFonts w:ascii="Arial" w:hAnsi="Arial" w:cs="Arial"/>
          <w:color w:val="000000" w:themeColor="text1"/>
        </w:rPr>
        <w:t>with</w:t>
      </w:r>
      <w:r w:rsidR="005C2855" w:rsidRPr="003C76F1">
        <w:rPr>
          <w:rFonts w:ascii="Arial" w:hAnsi="Arial" w:cs="Arial"/>
          <w:i/>
          <w:iCs/>
          <w:color w:val="000000" w:themeColor="text1"/>
        </w:rPr>
        <w:t xml:space="preserve">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w:t>
      </w:r>
      <w:r w:rsidR="005C2855">
        <w:rPr>
          <w:rFonts w:ascii="Arial" w:hAnsi="Arial" w:cs="Arial"/>
          <w:color w:val="000000" w:themeColor="text1"/>
        </w:rPr>
        <w:t xml:space="preserve">or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w:t>
      </w:r>
      <w:r w:rsidR="005C2855">
        <w:rPr>
          <w:rFonts w:ascii="Arial" w:hAnsi="Arial" w:cs="Arial"/>
          <w:color w:val="000000" w:themeColor="text1"/>
        </w:rPr>
        <w:t xml:space="preserve">also </w:t>
      </w:r>
      <w:r w:rsidR="006E2228">
        <w:rPr>
          <w:rFonts w:ascii="Arial" w:hAnsi="Arial" w:cs="Arial"/>
          <w:color w:val="000000" w:themeColor="text1"/>
        </w:rPr>
        <w:t xml:space="preserve">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w:t>
      </w:r>
      <w:r w:rsidR="005C2855">
        <w:rPr>
          <w:rFonts w:ascii="Arial" w:hAnsi="Arial" w:cs="Arial"/>
          <w:color w:val="000000" w:themeColor="text1"/>
        </w:rPr>
        <w:t xml:space="preserve">vs. </w:t>
      </w:r>
      <w:r w:rsidR="0001359F">
        <w:rPr>
          <w:rFonts w:ascii="Arial" w:hAnsi="Arial" w:cs="Arial"/>
          <w:color w:val="000000" w:themeColor="text1"/>
        </w:rPr>
        <w:t>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3311947E"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 xml:space="preserve">global proteomics </w:t>
      </w:r>
      <w:r w:rsidR="007D6373">
        <w:rPr>
          <w:rFonts w:ascii="Arial" w:hAnsi="Arial" w:cs="Arial"/>
        </w:rPr>
        <w:t>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w:t>
      </w:r>
      <w:r w:rsidR="00CF169D" w:rsidRPr="00822717">
        <w:rPr>
          <w:rFonts w:ascii="Arial" w:hAnsi="Arial" w:cs="Arial"/>
          <w:b/>
          <w:bCs/>
        </w:rPr>
        <w:t>Figure 1</w:t>
      </w:r>
      <w:r w:rsidR="009049FB" w:rsidRPr="00822717">
        <w:rPr>
          <w:rFonts w:ascii="Arial" w:hAnsi="Arial" w:cs="Arial"/>
          <w:b/>
          <w:bCs/>
        </w:rPr>
        <w:t>C</w:t>
      </w:r>
      <w:r w:rsidR="005C2855">
        <w:rPr>
          <w:rFonts w:ascii="Arial" w:hAnsi="Arial" w:cs="Arial"/>
        </w:rPr>
        <w:t xml:space="preserve"> </w:t>
      </w:r>
      <w:r w:rsidR="005C2855" w:rsidRPr="00822717">
        <w:rPr>
          <w:rFonts w:ascii="Arial" w:hAnsi="Arial" w:cs="Arial"/>
          <w:b/>
          <w:bCs/>
        </w:rPr>
        <w:t xml:space="preserve">and </w:t>
      </w:r>
      <w:r w:rsidR="007D6373" w:rsidRPr="00822717">
        <w:rPr>
          <w:rFonts w:ascii="Arial" w:hAnsi="Arial" w:cs="Arial"/>
          <w:b/>
          <w:bCs/>
        </w:rPr>
        <w:t>1D</w:t>
      </w:r>
      <w:r w:rsidR="007D6373">
        <w:rPr>
          <w:rFonts w:ascii="Arial" w:hAnsi="Arial" w:cs="Arial"/>
        </w:rPr>
        <w:t>)</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w:t>
      </w:r>
      <w:r w:rsidR="00FF0577" w:rsidRPr="00822717">
        <w:rPr>
          <w:rFonts w:ascii="Arial" w:hAnsi="Arial" w:cs="Arial"/>
          <w:b/>
          <w:bCs/>
        </w:rPr>
        <w:t xml:space="preserve">Figure </w:t>
      </w:r>
      <w:r w:rsidR="007E38F8" w:rsidRPr="00822717">
        <w:rPr>
          <w:rFonts w:ascii="Arial" w:hAnsi="Arial" w:cs="Arial"/>
          <w:b/>
          <w:bCs/>
        </w:rPr>
        <w:t>4</w:t>
      </w:r>
      <w:r w:rsidR="00FF0577" w:rsidRPr="00822717">
        <w:rPr>
          <w:rFonts w:ascii="Arial" w:hAnsi="Arial" w:cs="Arial"/>
          <w:b/>
          <w:bCs/>
        </w:rPr>
        <w:t>A</w:t>
      </w:r>
      <w:r w:rsidR="005C2855">
        <w:rPr>
          <w:rFonts w:ascii="Arial" w:hAnsi="Arial" w:cs="Arial"/>
        </w:rPr>
        <w:t xml:space="preserve"> and </w:t>
      </w:r>
      <w:r w:rsidR="005C2855" w:rsidRPr="00822717">
        <w:rPr>
          <w:rFonts w:ascii="Arial" w:hAnsi="Arial" w:cs="Arial"/>
          <w:b/>
          <w:bCs/>
        </w:rPr>
        <w:t>5A</w:t>
      </w:r>
      <w:r w:rsidR="00FF0577">
        <w:rPr>
          <w:rFonts w:ascii="Arial" w:hAnsi="Arial" w:cs="Arial"/>
        </w:rPr>
        <w:t>)</w:t>
      </w:r>
      <w:r w:rsidR="005C2855">
        <w:rPr>
          <w:rFonts w:ascii="Arial" w:hAnsi="Arial" w:cs="Arial"/>
        </w:rPr>
        <w:t>,</w:t>
      </w:r>
      <w:r w:rsidR="00FF0577">
        <w:rPr>
          <w:rFonts w:ascii="Arial" w:hAnsi="Arial" w:cs="Arial"/>
        </w:rPr>
        <w:t xml:space="preserve"> </w:t>
      </w:r>
      <w:r w:rsidR="005C2855">
        <w:rPr>
          <w:rFonts w:ascii="Arial" w:hAnsi="Arial" w:cs="Arial"/>
        </w:rPr>
        <w:t xml:space="preserve">yet the </w:t>
      </w:r>
      <w:r w:rsidR="00FF0577">
        <w:rPr>
          <w:rFonts w:ascii="Arial" w:hAnsi="Arial" w:cs="Arial"/>
        </w:rPr>
        <w:t>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5C2855">
        <w:rPr>
          <w:rFonts w:ascii="Arial" w:hAnsi="Arial" w:cs="Arial"/>
        </w:rPr>
        <w:t>.</w:t>
      </w:r>
      <w:r w:rsidR="005C2855" w:rsidRPr="00DD6827">
        <w:rPr>
          <w:rFonts w:ascii="Arial" w:hAnsi="Arial" w:cs="Arial"/>
        </w:rPr>
        <w:t xml:space="preserve"> </w:t>
      </w:r>
      <w:r w:rsidR="005C2855">
        <w:rPr>
          <w:rFonts w:ascii="Arial" w:hAnsi="Arial" w:cs="Arial"/>
        </w:rPr>
        <w:t>This indicates</w:t>
      </w:r>
      <w:r w:rsidR="005C2855" w:rsidRPr="00DD6827">
        <w:rPr>
          <w:rFonts w:ascii="Arial" w:hAnsi="Arial" w:cs="Arial"/>
        </w:rPr>
        <w:t xml:space="preserve"> </w:t>
      </w:r>
      <w:r w:rsidR="00CF169D" w:rsidRPr="00DD6827">
        <w:rPr>
          <w:rFonts w:ascii="Arial" w:hAnsi="Arial" w:cs="Arial"/>
        </w:rPr>
        <w:t>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the</w:t>
      </w:r>
      <w:r w:rsidR="005C2855">
        <w:rPr>
          <w:rFonts w:ascii="Arial" w:hAnsi="Arial" w:cs="Arial"/>
        </w:rPr>
        <w:t>se</w:t>
      </w:r>
      <w:r w:rsidR="00FF0577">
        <w:rPr>
          <w:rFonts w:ascii="Arial" w:hAnsi="Arial" w:cs="Arial"/>
        </w:rPr>
        <w:t xml:space="preserve"> </w:t>
      </w:r>
      <w:r w:rsidR="00FB03D2">
        <w:rPr>
          <w:rFonts w:ascii="Arial" w:hAnsi="Arial" w:cs="Arial"/>
        </w:rPr>
        <w:t xml:space="preserve">two related </w:t>
      </w:r>
      <w:r w:rsidR="005C2855">
        <w:rPr>
          <w:rFonts w:ascii="Arial" w:hAnsi="Arial" w:cs="Arial"/>
        </w:rPr>
        <w:t>pathogens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6CEACB0D" w:rsidR="008D715D" w:rsidRDefault="00243500" w:rsidP="00243500">
      <w:pPr>
        <w:spacing w:line="480" w:lineRule="auto"/>
        <w:rPr>
          <w:rFonts w:ascii="Arial" w:hAnsi="Arial" w:cs="Arial"/>
        </w:rPr>
      </w:pPr>
      <w:r>
        <w:rPr>
          <w:rFonts w:ascii="Arial" w:hAnsi="Arial" w:cs="Arial"/>
        </w:rPr>
        <w:tab/>
        <w:t xml:space="preserve">We </w:t>
      </w:r>
      <w:r w:rsidR="006144BD">
        <w:rPr>
          <w:rFonts w:ascii="Arial" w:hAnsi="Arial" w:cs="Arial"/>
        </w:rPr>
        <w:t>initially focused on identifying</w:t>
      </w:r>
      <w:r>
        <w:rPr>
          <w:rFonts w:ascii="Arial" w:hAnsi="Arial" w:cs="Arial"/>
        </w:rPr>
        <w:t xml:space="preserve"> prot</w:t>
      </w:r>
      <w:r w:rsidR="00E65566">
        <w:rPr>
          <w:rFonts w:ascii="Arial" w:hAnsi="Arial" w:cs="Arial"/>
        </w:rPr>
        <w:t>ei</w:t>
      </w:r>
      <w:r>
        <w:rPr>
          <w:rFonts w:ascii="Arial" w:hAnsi="Arial" w:cs="Arial"/>
        </w:rPr>
        <w:t xml:space="preserve">ns most effective at </w:t>
      </w:r>
      <w:r w:rsidR="009D1933">
        <w:rPr>
          <w:rFonts w:ascii="Arial" w:hAnsi="Arial" w:cs="Arial"/>
        </w:rPr>
        <w:t>differentiating</w:t>
      </w:r>
      <w:r>
        <w:rPr>
          <w:rFonts w:ascii="Arial" w:hAnsi="Arial" w:cs="Arial"/>
        </w:rPr>
        <w:t xml:space="preserve"> </w:t>
      </w:r>
      <w:r w:rsidR="006144BD">
        <w:rPr>
          <w:rFonts w:ascii="Arial" w:hAnsi="Arial" w:cs="Arial"/>
        </w:rPr>
        <w:t>EcB</w:t>
      </w:r>
      <w:r>
        <w:rPr>
          <w:rFonts w:ascii="Arial" w:hAnsi="Arial" w:cs="Arial"/>
        </w:rPr>
        <w:t xml:space="preserve"> from healthy populations. </w:t>
      </w:r>
      <w:r w:rsidR="006144BD">
        <w:rPr>
          <w:rFonts w:ascii="Arial" w:hAnsi="Arial" w:cs="Arial"/>
        </w:rPr>
        <w:t xml:space="preserve">Comparted </w:t>
      </w:r>
      <w:r>
        <w:rPr>
          <w:rFonts w:ascii="Arial" w:hAnsi="Arial" w:cs="Arial"/>
        </w:rPr>
        <w:t>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w:t>
      </w:r>
      <w:r w:rsidR="006144BD">
        <w:rPr>
          <w:rFonts w:ascii="Arial" w:hAnsi="Arial" w:cs="Arial"/>
        </w:rPr>
        <w:t xml:space="preserve"> individuals with EcB,</w:t>
      </w:r>
      <w:r>
        <w:rPr>
          <w:rFonts w:ascii="Arial" w:hAnsi="Arial" w:cs="Arial"/>
        </w:rPr>
        <w:t xml:space="preserve"> while </w:t>
      </w:r>
      <w:r w:rsidR="001410ED" w:rsidRPr="001410ED">
        <w:rPr>
          <w:rFonts w:ascii="Arial" w:hAnsi="Arial" w:cs="Arial"/>
          <w:color w:val="000000" w:themeColor="text1"/>
        </w:rPr>
        <w:t>85</w:t>
      </w:r>
      <w:r w:rsidR="006144BD">
        <w:rPr>
          <w:rFonts w:ascii="Arial" w:hAnsi="Arial" w:cs="Arial"/>
          <w:color w:val="000000" w:themeColor="text1"/>
        </w:rPr>
        <w:t xml:space="preserve"> proteins</w:t>
      </w:r>
      <w:r w:rsidRPr="001410ED">
        <w:rPr>
          <w:rFonts w:ascii="Arial" w:hAnsi="Arial" w:cs="Arial"/>
          <w:color w:val="000000" w:themeColor="text1"/>
        </w:rPr>
        <w:t xml:space="preserve"> were </w:t>
      </w:r>
      <w:r>
        <w:rPr>
          <w:rFonts w:ascii="Arial" w:hAnsi="Arial" w:cs="Arial"/>
        </w:rPr>
        <w:t>significantly less abundant (</w:t>
      </w:r>
      <w:r w:rsidRPr="00BA4EA5">
        <w:rPr>
          <w:rFonts w:ascii="Arial" w:hAnsi="Arial" w:cs="Arial"/>
          <w:b/>
          <w:bCs/>
        </w:rPr>
        <w:t xml:space="preserve">Figure </w:t>
      </w:r>
      <w:r w:rsidR="00C32880" w:rsidRPr="00BA4EA5">
        <w:rPr>
          <w:rFonts w:ascii="Arial" w:hAnsi="Arial" w:cs="Arial"/>
          <w:b/>
          <w:bCs/>
        </w:rPr>
        <w:t>2A</w:t>
      </w:r>
      <w:r w:rsidR="006241EC">
        <w:rPr>
          <w:rFonts w:ascii="Arial" w:hAnsi="Arial" w:cs="Arial"/>
        </w:rPr>
        <w:t xml:space="preserve">, </w:t>
      </w:r>
      <w:r w:rsidR="006144BD">
        <w:rPr>
          <w:rFonts w:ascii="Arial" w:hAnsi="Arial" w:cs="Arial"/>
        </w:rPr>
        <w:t xml:space="preserve">with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sidRPr="00BA4EA5">
        <w:rPr>
          <w:rFonts w:ascii="Arial" w:hAnsi="Arial" w:cs="Arial"/>
          <w:u w:val="single"/>
        </w:rPr>
        <w:t>&lt;</w:t>
      </w:r>
      <w:r w:rsidR="00C32880">
        <w:rPr>
          <w:rFonts w:ascii="Arial" w:hAnsi="Arial" w:cs="Arial"/>
        </w:rPr>
        <w:t xml:space="preserve"> 0.05)</w:t>
      </w:r>
      <w:r>
        <w:rPr>
          <w:rFonts w:ascii="Arial" w:hAnsi="Arial" w:cs="Arial"/>
        </w:rPr>
        <w:t>.</w:t>
      </w:r>
      <w:r w:rsidR="003C76F1">
        <w:rPr>
          <w:rFonts w:ascii="Arial" w:hAnsi="Arial" w:cs="Arial"/>
        </w:rPr>
        <w:t xml:space="preserve"> </w:t>
      </w:r>
      <w:r w:rsidR="006144BD">
        <w:rPr>
          <w:rFonts w:ascii="Arial" w:hAnsi="Arial" w:cs="Arial"/>
        </w:rPr>
        <w:t xml:space="preserve">Some proteins showed highly significant </w:t>
      </w:r>
      <w:r w:rsidR="004A0FA7" w:rsidRPr="004A0FA7">
        <w:rPr>
          <w:rFonts w:ascii="Arial" w:hAnsi="Arial" w:cs="Arial"/>
        </w:rPr>
        <w:t>Benjamini-Hochberg</w:t>
      </w:r>
      <w:r w:rsidR="004A0FA7">
        <w:rPr>
          <w:rFonts w:ascii="Arial" w:hAnsi="Arial" w:cs="Arial"/>
        </w:rPr>
        <w:t xml:space="preserve"> adjusted </w:t>
      </w:r>
      <w:r w:rsidR="006144BD">
        <w:rPr>
          <w:rFonts w:ascii="Arial" w:hAnsi="Arial" w:cs="Arial"/>
        </w:rPr>
        <w:t>p-</w:t>
      </w:r>
      <w:r w:rsidR="00BA6990">
        <w:rPr>
          <w:rFonts w:ascii="Arial" w:hAnsi="Arial" w:cs="Arial"/>
        </w:rPr>
        <w:t>values</w:t>
      </w:r>
      <w:r w:rsidR="006144BD">
        <w:rPr>
          <w:rFonts w:ascii="Arial" w:hAnsi="Arial" w:cs="Arial"/>
        </w:rPr>
        <w:t>,</w:t>
      </w:r>
      <w:r w:rsidR="00BA6990">
        <w:rPr>
          <w:rFonts w:ascii="Arial" w:hAnsi="Arial" w:cs="Arial"/>
        </w:rPr>
        <w:t xml:space="preserve"> reaching</w:t>
      </w:r>
      <w:r w:rsidR="008E1538">
        <w:rPr>
          <w:rFonts w:ascii="Arial" w:hAnsi="Arial" w:cs="Arial"/>
        </w:rPr>
        <w:t xml:space="preserve"> </w:t>
      </w:r>
      <w:r w:rsidR="00BA6990">
        <w:rPr>
          <w:rFonts w:ascii="Arial" w:hAnsi="Arial" w:cs="Arial"/>
        </w:rPr>
        <w:t xml:space="preserve">as </w:t>
      </w:r>
      <w:r w:rsidR="006144BD">
        <w:rPr>
          <w:rFonts w:ascii="Arial" w:hAnsi="Arial" w:cs="Arial"/>
        </w:rPr>
        <w:t xml:space="preserve">low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ins w:id="95" w:author="Charlie Bayne" w:date="2024-08-13T10:44:00Z" w16du:dateUtc="2024-08-13T17:44:00Z">
        <w:r w:rsidR="006F576E" w:rsidRPr="006F576E">
          <w:rPr>
            <w:rFonts w:ascii="Arial" w:hAnsi="Arial" w:cs="Arial"/>
            <w:vertAlign w:val="superscript"/>
            <w:rPrChange w:id="96" w:author="Charlie Bayne" w:date="2024-08-13T10:44:00Z" w16du:dateUtc="2024-08-13T17:44:00Z">
              <w:rPr>
                <w:rFonts w:ascii="Arial" w:hAnsi="Arial" w:cs="Arial"/>
              </w:rPr>
            </w:rPrChange>
          </w:rPr>
          <w:t>-</w:t>
        </w:r>
      </w:ins>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6144BD">
        <w:rPr>
          <w:rFonts w:ascii="Arial" w:hAnsi="Arial" w:cs="Arial"/>
        </w:rPr>
        <w:t xml:space="preserve">Similarly, evaluation </w:t>
      </w:r>
      <w:r w:rsidR="00DB5868">
        <w:rPr>
          <w:rFonts w:ascii="Arial" w:hAnsi="Arial" w:cs="Arial"/>
        </w:rPr>
        <w:t>of the</w:t>
      </w:r>
      <w:r w:rsidR="00DB5868" w:rsidRPr="00DB5868">
        <w:rPr>
          <w:rFonts w:ascii="Arial" w:hAnsi="Arial" w:cs="Arial"/>
        </w:rPr>
        <w:t xml:space="preserve"> metabolomic data</w:t>
      </w:r>
      <w:r w:rsidR="00DB5868">
        <w:rPr>
          <w:rFonts w:ascii="Arial" w:hAnsi="Arial" w:cs="Arial"/>
        </w:rPr>
        <w:t xml:space="preserve"> </w:t>
      </w:r>
      <w:r w:rsidR="006144BD">
        <w:rPr>
          <w:rFonts w:ascii="Arial" w:hAnsi="Arial" w:cs="Arial"/>
        </w:rPr>
        <w:t xml:space="preserve">revealed </w:t>
      </w:r>
      <w:r w:rsidR="00DB5868">
        <w:rPr>
          <w:rFonts w:ascii="Arial" w:hAnsi="Arial" w:cs="Arial"/>
        </w:rPr>
        <w:t xml:space="preserve">that </w:t>
      </w:r>
      <w:r w:rsidR="00DB5868" w:rsidRPr="00DB5868">
        <w:rPr>
          <w:rFonts w:ascii="Arial" w:hAnsi="Arial" w:cs="Arial"/>
        </w:rPr>
        <w:t>427 features were significantly increased in</w:t>
      </w:r>
      <w:r w:rsidR="006144BD">
        <w:rPr>
          <w:rFonts w:ascii="Arial" w:hAnsi="Arial" w:cs="Arial"/>
        </w:rPr>
        <w:t xml:space="preserve"> the</w:t>
      </w:r>
      <w:r w:rsidR="00DB5868" w:rsidRPr="00DB5868">
        <w:rPr>
          <w:rFonts w:ascii="Arial" w:hAnsi="Arial" w:cs="Arial"/>
        </w:rPr>
        <w:t xml:space="preserve"> infected</w:t>
      </w:r>
      <w:r w:rsidR="006144BD">
        <w:rPr>
          <w:rFonts w:ascii="Arial" w:hAnsi="Arial" w:cs="Arial"/>
        </w:rPr>
        <w:t xml:space="preserve"> group</w:t>
      </w:r>
      <w:r w:rsidR="00DB5868" w:rsidRPr="00DB5868">
        <w:rPr>
          <w:rFonts w:ascii="Arial" w:hAnsi="Arial" w:cs="Arial"/>
        </w:rPr>
        <w:t xml:space="preserve"> </w:t>
      </w:r>
      <w:r w:rsidR="006144BD">
        <w:rPr>
          <w:rFonts w:ascii="Arial" w:hAnsi="Arial" w:cs="Arial"/>
        </w:rPr>
        <w:t>compared</w:t>
      </w:r>
      <w:r w:rsidR="006144BD" w:rsidRPr="00DB5868">
        <w:rPr>
          <w:rFonts w:ascii="Arial" w:hAnsi="Arial" w:cs="Arial"/>
        </w:rPr>
        <w:t xml:space="preserve"> </w:t>
      </w:r>
      <w:r w:rsidR="00DB5868" w:rsidRPr="00DB5868">
        <w:rPr>
          <w:rFonts w:ascii="Arial" w:hAnsi="Arial" w:cs="Arial"/>
        </w:rPr>
        <w:t xml:space="preserve">to </w:t>
      </w:r>
      <w:r w:rsidR="006144BD">
        <w:rPr>
          <w:rFonts w:ascii="Arial" w:hAnsi="Arial" w:cs="Arial"/>
        </w:rPr>
        <w:t xml:space="preserve">the </w:t>
      </w:r>
      <w:r w:rsidR="00DB5868" w:rsidRPr="00DB5868">
        <w:rPr>
          <w:rFonts w:ascii="Arial" w:hAnsi="Arial" w:cs="Arial"/>
        </w:rPr>
        <w:t>healthy</w:t>
      </w:r>
      <w:r w:rsidR="006144BD">
        <w:rPr>
          <w:rFonts w:ascii="Arial" w:hAnsi="Arial" w:cs="Arial"/>
        </w:rPr>
        <w:t xml:space="preserve"> group</w:t>
      </w:r>
      <w:r w:rsidR="00DB5868" w:rsidRPr="00DB5868">
        <w:rPr>
          <w:rFonts w:ascii="Arial" w:hAnsi="Arial" w:cs="Arial"/>
        </w:rPr>
        <w:t>,</w:t>
      </w:r>
      <w:r w:rsidR="006144BD">
        <w:rPr>
          <w:rFonts w:ascii="Arial" w:hAnsi="Arial" w:cs="Arial"/>
        </w:rPr>
        <w:t xml:space="preserve"> while</w:t>
      </w:r>
      <w:r w:rsidR="00DB5868" w:rsidRPr="00DB5868">
        <w:rPr>
          <w:rFonts w:ascii="Arial" w:hAnsi="Arial" w:cs="Arial"/>
        </w:rPr>
        <w:t xml:space="preserve"> 968</w:t>
      </w:r>
      <w:r w:rsidR="006144BD">
        <w:rPr>
          <w:rFonts w:ascii="Arial" w:hAnsi="Arial" w:cs="Arial"/>
        </w:rPr>
        <w:t xml:space="preserve"> features</w:t>
      </w:r>
      <w:r w:rsidR="00DB5868" w:rsidRPr="00DB5868">
        <w:rPr>
          <w:rFonts w:ascii="Arial" w:hAnsi="Arial" w:cs="Arial"/>
        </w:rPr>
        <w:t xml:space="preserve"> were significantly </w:t>
      </w:r>
      <w:r w:rsidR="00DB5868">
        <w:rPr>
          <w:rFonts w:ascii="Arial" w:hAnsi="Arial" w:cs="Arial"/>
        </w:rPr>
        <w:t>decreased</w:t>
      </w:r>
      <w:r w:rsidR="006144BD">
        <w:rPr>
          <w:rFonts w:ascii="Arial" w:hAnsi="Arial" w:cs="Arial"/>
        </w:rPr>
        <w:t xml:space="preserve">. </w:t>
      </w:r>
      <w:r w:rsidR="00DB5868">
        <w:rPr>
          <w:rFonts w:ascii="Arial" w:hAnsi="Arial" w:cs="Arial"/>
        </w:rPr>
        <w:t>FDR</w:t>
      </w:r>
      <w:r w:rsidR="004A0FA7">
        <w:rPr>
          <w:rFonts w:ascii="Arial" w:hAnsi="Arial" w:cs="Arial"/>
        </w:rPr>
        <w:t>-</w:t>
      </w:r>
      <w:r w:rsidR="00DB5868">
        <w:rPr>
          <w:rFonts w:ascii="Arial" w:hAnsi="Arial" w:cs="Arial"/>
        </w:rPr>
        <w:t xml:space="preserve">adjusted </w:t>
      </w:r>
      <w:r w:rsidR="006144BD">
        <w:rPr>
          <w:rFonts w:ascii="Arial" w:hAnsi="Arial" w:cs="Arial"/>
        </w:rPr>
        <w:t>p-</w:t>
      </w:r>
      <w:r w:rsidR="00DB5868">
        <w:rPr>
          <w:rFonts w:ascii="Arial" w:hAnsi="Arial" w:cs="Arial"/>
        </w:rPr>
        <w:t xml:space="preserve">values </w:t>
      </w:r>
      <w:r w:rsidR="006144BD">
        <w:rPr>
          <w:rFonts w:ascii="Arial" w:hAnsi="Arial" w:cs="Arial"/>
        </w:rPr>
        <w:t xml:space="preserve">for these features </w:t>
      </w:r>
      <w:r w:rsidR="00DB5868">
        <w:rPr>
          <w:rFonts w:ascii="Arial" w:hAnsi="Arial" w:cs="Arial"/>
        </w:rPr>
        <w:t>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w:t>
      </w:r>
      <w:r w:rsidR="00DB5868" w:rsidRPr="00ED4AE2">
        <w:rPr>
          <w:rFonts w:ascii="Arial" w:hAnsi="Arial" w:cs="Arial"/>
          <w:b/>
          <w:bCs/>
        </w:rPr>
        <w:t>Figure 3A</w:t>
      </w:r>
      <w:r w:rsidR="00DB5868" w:rsidRPr="00DB5868">
        <w:rPr>
          <w:rFonts w:ascii="Arial" w:hAnsi="Arial" w:cs="Arial"/>
        </w:rPr>
        <w:t>).</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w:t>
      </w:r>
      <w:r w:rsidR="004A0FA7" w:rsidRPr="00ED4AE2">
        <w:rPr>
          <w:rFonts w:ascii="Arial" w:hAnsi="Arial" w:cs="Arial"/>
          <w:b/>
          <w:bCs/>
        </w:rPr>
        <w:t>Figure 3B</w:t>
      </w:r>
      <w:r w:rsidR="004A0FA7" w:rsidRPr="00DB5868">
        <w:rPr>
          <w:rFonts w:ascii="Arial" w:hAnsi="Arial" w:cs="Arial"/>
        </w:rPr>
        <w:t>).</w:t>
      </w:r>
      <w:r w:rsidR="004A0FA7">
        <w:rPr>
          <w:rFonts w:ascii="Arial" w:hAnsi="Arial" w:cs="Arial"/>
        </w:rPr>
        <w:t xml:space="preserve"> Th</w:t>
      </w:r>
      <w:r w:rsidR="006144BD">
        <w:rPr>
          <w:rFonts w:ascii="Arial" w:hAnsi="Arial" w:cs="Arial"/>
        </w:rPr>
        <w:t>is partial annotation</w:t>
      </w:r>
      <w:r w:rsidR="004A0FA7">
        <w:rPr>
          <w:rFonts w:ascii="Arial" w:hAnsi="Arial" w:cs="Arial"/>
        </w:rPr>
        <w:t xml:space="preserve"> </w:t>
      </w:r>
      <w:r w:rsidR="006144BD">
        <w:rPr>
          <w:rFonts w:ascii="Arial" w:hAnsi="Arial" w:cs="Arial"/>
        </w:rPr>
        <w:t>highlights</w:t>
      </w:r>
      <w:r w:rsidR="004A0FA7">
        <w:rPr>
          <w:rFonts w:ascii="Arial" w:hAnsi="Arial" w:cs="Arial"/>
        </w:rPr>
        <w:t xml:space="preserve">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50902937" w:rsidR="00DB5868" w:rsidRPr="006241EC" w:rsidRDefault="00E47602" w:rsidP="007814C2">
      <w:pPr>
        <w:spacing w:line="480" w:lineRule="auto"/>
        <w:ind w:firstLine="720"/>
        <w:rPr>
          <w:rFonts w:ascii="Arial" w:hAnsi="Arial" w:cs="Arial"/>
        </w:rPr>
      </w:pPr>
      <w:r>
        <w:rPr>
          <w:rFonts w:ascii="Arial" w:hAnsi="Arial" w:cs="Arial"/>
        </w:rPr>
        <w:lastRenderedPageBreak/>
        <w:t xml:space="preserve">To further understand </w:t>
      </w:r>
      <w:r w:rsidR="00675D46">
        <w:rPr>
          <w:rFonts w:ascii="Arial" w:hAnsi="Arial" w:cs="Arial"/>
        </w:rPr>
        <w:t xml:space="preserve">the differences between these bacteremia types, we investigated </w:t>
      </w:r>
      <w:r w:rsidR="006144BD">
        <w:rPr>
          <w:rFonts w:ascii="Arial" w:hAnsi="Arial" w:cs="Arial"/>
        </w:rPr>
        <w:t>how many of</w:t>
      </w:r>
      <w:r w:rsidR="00675D46">
        <w:rPr>
          <w:rFonts w:ascii="Arial" w:hAnsi="Arial" w:cs="Arial"/>
        </w:rPr>
        <w:t xml:space="preserve"> the specific proteins identified as significant</w:t>
      </w:r>
      <w:r w:rsidR="006144BD">
        <w:rPr>
          <w:rFonts w:ascii="Arial" w:hAnsi="Arial" w:cs="Arial"/>
        </w:rPr>
        <w:t>ly altered</w:t>
      </w:r>
      <w:r w:rsidR="00675D46">
        <w:rPr>
          <w:rFonts w:ascii="Arial" w:hAnsi="Arial" w:cs="Arial"/>
        </w:rPr>
        <w:t xml:space="preserve"> relative to healthy were shared among the</w:t>
      </w:r>
      <w:r w:rsidR="006144BD">
        <w:rPr>
          <w:rFonts w:ascii="Arial" w:hAnsi="Arial" w:cs="Arial"/>
        </w:rPr>
        <w:t xml:space="preserve"> different</w:t>
      </w:r>
      <w:r w:rsidR="00675D46">
        <w:rPr>
          <w:rFonts w:ascii="Arial" w:hAnsi="Arial" w:cs="Arial"/>
        </w:rPr>
        <w:t xml:space="preserve"> types of bacteremia. </w:t>
      </w:r>
      <w:r w:rsidR="006144BD">
        <w:rPr>
          <w:rFonts w:ascii="Arial" w:hAnsi="Arial" w:cs="Arial"/>
        </w:rPr>
        <w:t>Additionally, we compared these</w:t>
      </w:r>
      <w:r w:rsidR="007814C2">
        <w:rPr>
          <w:rFonts w:ascii="Arial" w:hAnsi="Arial" w:cs="Arial"/>
        </w:rPr>
        <w:t xml:space="preserve"> deviations from homeostasis observed upon infection to another clinically relevant pathogen</w:t>
      </w:r>
      <w:r w:rsidR="006144BD">
        <w:rPr>
          <w:rFonts w:ascii="Arial" w:hAnsi="Arial" w:cs="Arial"/>
        </w:rPr>
        <w:t xml:space="preserve"> by</w:t>
      </w:r>
      <w:r w:rsidR="007814C2">
        <w:rPr>
          <w:rFonts w:ascii="Arial" w:hAnsi="Arial" w:cs="Arial"/>
        </w:rPr>
        <w:t xml:space="preserve"> </w:t>
      </w:r>
      <w:r w:rsidR="006144BD">
        <w:rPr>
          <w:rFonts w:ascii="Arial" w:hAnsi="Arial" w:cs="Arial"/>
        </w:rPr>
        <w:t xml:space="preserve">analyzing </w:t>
      </w:r>
      <w:r w:rsidR="007814C2">
        <w:rPr>
          <w:rFonts w:ascii="Arial" w:hAnsi="Arial" w:cs="Arial"/>
        </w:rPr>
        <w:t xml:space="preserve">previously published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t>patients</w:t>
      </w:r>
      <w:r w:rsidR="007814C2">
        <w:rPr>
          <w:rFonts w:ascii="Arial" w:hAnsi="Arial" w:cs="Arial"/>
          <w:i/>
          <w:iCs/>
        </w:rPr>
        <w:t xml:space="preserve"> </w:t>
      </w:r>
      <w:r w:rsidR="007814C2">
        <w:rPr>
          <w:rFonts w:ascii="Arial" w:hAnsi="Arial" w:cs="Arial"/>
        </w:rPr>
        <w:t>and healthy volunteers</w:t>
      </w:r>
      <w:r w:rsidR="00A17A38">
        <w:rPr>
          <w:rFonts w:ascii="Arial" w:hAnsi="Arial" w:cs="Arial"/>
        </w:rPr>
        <w:fldChar w:fldCharType="begin"/>
      </w:r>
      <w:r w:rsidR="00A17A38">
        <w:rPr>
          <w:rFonts w:ascii="Arial" w:hAnsi="Arial" w:cs="Arial"/>
        </w:rPr>
        <w:instrText xml:space="preserve"> ADDIN ZOTERO_ITEM CSL_CITATION {"citationID":"eYdLqvD6","properties":{"formattedCitation":"\\super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A17A38">
        <w:rPr>
          <w:rFonts w:ascii="Arial" w:hAnsi="Arial" w:cs="Arial"/>
        </w:rPr>
        <w:fldChar w:fldCharType="separate"/>
      </w:r>
      <w:r w:rsidR="00A17A38" w:rsidRPr="00B67950">
        <w:rPr>
          <w:rFonts w:ascii="Arial" w:hAnsi="Arial" w:cs="Arial"/>
          <w:vertAlign w:val="superscript"/>
        </w:rPr>
        <w:t>18</w:t>
      </w:r>
      <w:r w:rsidR="00A17A38">
        <w:rPr>
          <w:rFonts w:ascii="Arial" w:hAnsi="Arial" w:cs="Arial"/>
        </w:rPr>
        <w:fldChar w:fldCharType="end"/>
      </w:r>
      <w:r w:rsidR="007814C2">
        <w:rPr>
          <w:rFonts w:ascii="Arial" w:hAnsi="Arial" w:cs="Arial"/>
        </w:rPr>
        <w:t xml:space="preserve">.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w:t>
      </w:r>
      <w:r w:rsidR="00A17A38">
        <w:rPr>
          <w:rFonts w:ascii="Arial" w:hAnsi="Arial" w:cs="Arial"/>
        </w:rPr>
        <w:t>that</w:t>
      </w:r>
      <w:r w:rsidR="001A1284">
        <w:rPr>
          <w:rFonts w:ascii="Arial" w:hAnsi="Arial" w:cs="Arial"/>
        </w:rPr>
        <w:t xml:space="preserve"> increased upon infection were </w:t>
      </w:r>
      <w:r w:rsidR="00A17A38">
        <w:rPr>
          <w:rFonts w:ascii="Arial" w:hAnsi="Arial" w:cs="Arial"/>
        </w:rPr>
        <w:t xml:space="preserve">common </w:t>
      </w:r>
      <w:r w:rsidR="001A1284">
        <w:rPr>
          <w:rFonts w:ascii="Arial" w:hAnsi="Arial" w:cs="Arial"/>
        </w:rPr>
        <w:t xml:space="preserve">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w:t>
      </w:r>
      <w:r w:rsidR="007E38F8">
        <w:rPr>
          <w:rFonts w:ascii="Arial" w:hAnsi="Arial" w:cs="Arial"/>
        </w:rPr>
        <w:t>13</w:t>
      </w:r>
      <w:r w:rsidR="003D55DD">
        <w:rPr>
          <w:rFonts w:ascii="Arial" w:hAnsi="Arial" w:cs="Arial"/>
        </w:rPr>
        <w:t xml:space="preserve">% </w:t>
      </w:r>
      <w:r w:rsidR="007E38F8">
        <w:rPr>
          <w:rFonts w:ascii="Arial" w:hAnsi="Arial" w:cs="Arial"/>
        </w:rPr>
        <w:t>(30</w:t>
      </w:r>
      <w:ins w:id="97" w:author="Charlie Bayne" w:date="2024-08-13T10:44:00Z" w16du:dateUtc="2024-08-13T17:44:00Z">
        <w:r w:rsidR="006F576E">
          <w:rPr>
            <w:rFonts w:ascii="Arial" w:hAnsi="Arial" w:cs="Arial"/>
          </w:rPr>
          <w:t>)</w:t>
        </w:r>
      </w:ins>
      <w:r w:rsidR="003D55DD">
        <w:rPr>
          <w:rFonts w:ascii="Arial" w:hAnsi="Arial" w:cs="Arial"/>
        </w:rPr>
        <w:t xml:space="preserve">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w:t>
      </w:r>
      <w:r w:rsidR="00A17A38">
        <w:rPr>
          <w:rFonts w:ascii="Arial" w:hAnsi="Arial" w:cs="Arial"/>
        </w:rPr>
        <w:t>none</w:t>
      </w:r>
      <w:r w:rsidR="00ED4AE2">
        <w:rPr>
          <w:rFonts w:ascii="Arial" w:hAnsi="Arial" w:cs="Arial"/>
        </w:rPr>
        <w:t xml:space="preserve"> </w:t>
      </w:r>
      <w:r w:rsidR="007814C2">
        <w:rPr>
          <w:rFonts w:ascii="Arial" w:hAnsi="Arial" w:cs="Arial"/>
        </w:rPr>
        <w:t xml:space="preserve">were specific to </w:t>
      </w:r>
      <w:r w:rsidR="007814C2" w:rsidRPr="007814C2">
        <w:rPr>
          <w:rFonts w:ascii="Arial" w:hAnsi="Arial" w:cs="Arial"/>
          <w:i/>
          <w:iCs/>
        </w:rPr>
        <w:t xml:space="preserve">E. faecalis </w:t>
      </w:r>
      <w:r w:rsidR="007814C2">
        <w:rPr>
          <w:rFonts w:ascii="Arial" w:hAnsi="Arial" w:cs="Arial"/>
        </w:rPr>
        <w:t>bacteremia</w:t>
      </w:r>
      <w:r w:rsidR="00A17A38">
        <w:rPr>
          <w:rFonts w:ascii="Arial" w:hAnsi="Arial" w:cs="Arial"/>
        </w:rPr>
        <w:t>,</w:t>
      </w:r>
      <w:r w:rsidR="007814C2">
        <w:rPr>
          <w:rFonts w:ascii="Arial" w:hAnsi="Arial" w:cs="Arial"/>
        </w:rPr>
        <w:t xml:space="preserve"> </w:t>
      </w:r>
      <w:r w:rsidR="003D55DD">
        <w:rPr>
          <w:rFonts w:ascii="Arial" w:hAnsi="Arial" w:cs="Arial"/>
        </w:rPr>
        <w:t>and 42%</w:t>
      </w:r>
      <w:r w:rsidR="007E38F8">
        <w:rPr>
          <w:rFonts w:ascii="Arial" w:hAnsi="Arial" w:cs="Arial"/>
        </w:rPr>
        <w:t xml:space="preserve"> (93)</w:t>
      </w:r>
      <w:r w:rsidR="003D55DD">
        <w:rPr>
          <w:rFonts w:ascii="Arial" w:hAnsi="Arial" w:cs="Arial"/>
        </w:rPr>
        <w:t xml:space="preserve"> were specific to </w:t>
      </w:r>
      <w:r w:rsidR="003D55DD" w:rsidRPr="003D55DD">
        <w:rPr>
          <w:rFonts w:ascii="Arial" w:hAnsi="Arial" w:cs="Arial"/>
          <w:i/>
          <w:iCs/>
        </w:rPr>
        <w:t>S. aureus</w:t>
      </w:r>
      <w:r w:rsidR="003D55DD">
        <w:rPr>
          <w:rFonts w:ascii="Arial" w:hAnsi="Arial" w:cs="Arial"/>
        </w:rPr>
        <w:t xml:space="preserve"> bacteremia (</w:t>
      </w:r>
      <w:r w:rsidR="003D55DD" w:rsidRPr="00BA4EA5">
        <w:rPr>
          <w:rFonts w:ascii="Arial" w:hAnsi="Arial" w:cs="Arial"/>
          <w:b/>
          <w:bCs/>
        </w:rPr>
        <w:t>Figure 2D</w:t>
      </w:r>
      <w:r w:rsidR="003D55DD">
        <w:rPr>
          <w:rFonts w:ascii="Arial" w:hAnsi="Arial" w:cs="Arial"/>
        </w:rPr>
        <w:t>)</w:t>
      </w:r>
      <w:r w:rsidR="001A1284">
        <w:rPr>
          <w:rFonts w:ascii="Arial" w:hAnsi="Arial" w:cs="Arial"/>
        </w:rPr>
        <w:t xml:space="preserve">. </w:t>
      </w:r>
      <w:r w:rsidR="00A17A38">
        <w:rPr>
          <w:rFonts w:ascii="Arial" w:hAnsi="Arial" w:cs="Arial"/>
        </w:rPr>
        <w:t>In terms of</w:t>
      </w:r>
      <w:r w:rsidR="00CD091E">
        <w:rPr>
          <w:rFonts w:ascii="Arial" w:hAnsi="Arial" w:cs="Arial"/>
        </w:rPr>
        <w:t xml:space="preserve"> proteins that were found to be significantly decreased in infection</w:t>
      </w:r>
      <w:r w:rsidR="00A17A38">
        <w:rPr>
          <w:rFonts w:ascii="Arial" w:hAnsi="Arial" w:cs="Arial"/>
        </w:rPr>
        <w:t>s</w:t>
      </w:r>
      <w:r w:rsidR="00CD091E">
        <w:rPr>
          <w:rFonts w:ascii="Arial" w:hAnsi="Arial" w:cs="Arial"/>
        </w:rPr>
        <w:t xml:space="preserve">,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were shared</w:t>
      </w:r>
      <w:r w:rsidR="003D55DD">
        <w:rPr>
          <w:rFonts w:ascii="Arial" w:hAnsi="Arial" w:cs="Arial"/>
        </w:rPr>
        <w:t xml:space="preserve"> across all types of bacteremia</w:t>
      </w:r>
      <w:r w:rsidR="00CD091E">
        <w:rPr>
          <w:rFonts w:ascii="Arial" w:hAnsi="Arial" w:cs="Arial"/>
        </w:rPr>
        <w:t xml:space="preserve">, </w:t>
      </w:r>
      <w:del w:id="98" w:author="Charlie Bayne" w:date="2024-08-13T10:45:00Z" w16du:dateUtc="2024-08-13T17:45:00Z">
        <w:r w:rsidR="00A17A38" w:rsidDel="006F576E">
          <w:rPr>
            <w:rFonts w:ascii="Arial" w:hAnsi="Arial" w:cs="Arial"/>
          </w:rPr>
          <w:delText xml:space="preserve">one </w:delText>
        </w:r>
      </w:del>
      <w:r w:rsidR="007E38F8">
        <w:rPr>
          <w:rFonts w:ascii="Arial" w:hAnsi="Arial" w:cs="Arial"/>
        </w:rPr>
        <w:t>2</w:t>
      </w:r>
      <w:r w:rsidR="002B6605">
        <w:rPr>
          <w:rFonts w:ascii="Arial" w:hAnsi="Arial" w:cs="Arial"/>
        </w:rPr>
        <w:t>%</w:t>
      </w:r>
      <w:r w:rsidR="00A17A38">
        <w:rPr>
          <w:rFonts w:ascii="Arial" w:hAnsi="Arial" w:cs="Arial"/>
        </w:rPr>
        <w:t xml:space="preserve"> </w:t>
      </w:r>
      <w:r w:rsidR="007E38F8">
        <w:rPr>
          <w:rFonts w:ascii="Arial" w:hAnsi="Arial" w:cs="Arial"/>
        </w:rPr>
        <w:t xml:space="preserve">(6) </w:t>
      </w:r>
      <w:r w:rsidR="002B6605">
        <w:rPr>
          <w:rFonts w:ascii="Arial" w:hAnsi="Arial" w:cs="Arial"/>
        </w:rPr>
        <w:t xml:space="preserve">were specific to EcB, </w:t>
      </w:r>
      <w:r w:rsidR="007E38F8">
        <w:rPr>
          <w:rFonts w:ascii="Arial" w:hAnsi="Arial" w:cs="Arial"/>
        </w:rPr>
        <w:t>3</w:t>
      </w:r>
      <w:r w:rsidR="002B6605">
        <w:rPr>
          <w:rFonts w:ascii="Arial" w:hAnsi="Arial" w:cs="Arial"/>
        </w:rPr>
        <w:t>%</w:t>
      </w:r>
      <w:r w:rsidR="007E38F8">
        <w:rPr>
          <w:rFonts w:ascii="Arial" w:hAnsi="Arial" w:cs="Arial"/>
        </w:rPr>
        <w:t xml:space="preserve"> (10)</w:t>
      </w:r>
      <w:r w:rsidR="002B6605">
        <w:rPr>
          <w:rFonts w:ascii="Arial" w:hAnsi="Arial" w:cs="Arial"/>
        </w:rPr>
        <w:t xml:space="preserve"> specific to </w:t>
      </w:r>
      <w:r w:rsidR="002B6605" w:rsidRPr="002B6605">
        <w:rPr>
          <w:rFonts w:ascii="Arial" w:hAnsi="Arial" w:cs="Arial"/>
          <w:i/>
          <w:iCs/>
        </w:rPr>
        <w:t>E. faecium</w:t>
      </w:r>
      <w:r w:rsidR="002B6605">
        <w:rPr>
          <w:rFonts w:ascii="Arial" w:hAnsi="Arial" w:cs="Arial"/>
        </w:rPr>
        <w:t xml:space="preserve"> bacteremia, </w:t>
      </w:r>
      <w:r w:rsidR="007E38F8">
        <w:rPr>
          <w:rFonts w:ascii="Arial" w:hAnsi="Arial" w:cs="Arial"/>
        </w:rPr>
        <w:t>2</w:t>
      </w:r>
      <w:r w:rsidR="002B6605">
        <w:rPr>
          <w:rFonts w:ascii="Arial" w:hAnsi="Arial" w:cs="Arial"/>
        </w:rPr>
        <w:t xml:space="preserve">% </w:t>
      </w:r>
      <w:r w:rsidR="007E38F8">
        <w:rPr>
          <w:rFonts w:ascii="Arial" w:hAnsi="Arial" w:cs="Arial"/>
        </w:rPr>
        <w:t xml:space="preserve">(7) </w:t>
      </w:r>
      <w:r w:rsidR="002B6605">
        <w:rPr>
          <w:rFonts w:ascii="Arial" w:hAnsi="Arial" w:cs="Arial"/>
        </w:rPr>
        <w:t xml:space="preserve">to </w:t>
      </w:r>
      <w:r w:rsidR="002B6605" w:rsidRPr="00BA4EA5">
        <w:rPr>
          <w:rFonts w:ascii="Arial" w:hAnsi="Arial" w:cs="Arial"/>
          <w:i/>
          <w:iCs/>
        </w:rPr>
        <w:t>E. faecalis</w:t>
      </w:r>
      <w:r w:rsidR="002B6605">
        <w:rPr>
          <w:rFonts w:ascii="Arial" w:hAnsi="Arial" w:cs="Arial"/>
        </w:rPr>
        <w:t xml:space="preserve"> bacteremia, and </w:t>
      </w:r>
      <w:r w:rsidR="003D55DD">
        <w:rPr>
          <w:rFonts w:ascii="Arial" w:hAnsi="Arial" w:cs="Arial"/>
        </w:rPr>
        <w:t>32</w:t>
      </w:r>
      <w:r w:rsidR="00CD091E">
        <w:rPr>
          <w:rFonts w:ascii="Arial" w:hAnsi="Arial" w:cs="Arial"/>
        </w:rPr>
        <w:t>%</w:t>
      </w:r>
      <w:r w:rsidR="007E38F8">
        <w:rPr>
          <w:rFonts w:ascii="Arial" w:hAnsi="Arial" w:cs="Arial"/>
        </w:rPr>
        <w:t xml:space="preserve"> (106)</w:t>
      </w:r>
      <w:r w:rsidR="00CD091E">
        <w:rPr>
          <w:rFonts w:ascii="Arial" w:hAnsi="Arial" w:cs="Arial"/>
        </w:rPr>
        <w:t xml:space="preserve"> were </w:t>
      </w:r>
      <w:r w:rsidR="00A17A38">
        <w:rPr>
          <w:rFonts w:ascii="Arial" w:hAnsi="Arial" w:cs="Arial"/>
        </w:rPr>
        <w:t>found only</w:t>
      </w:r>
      <w:r w:rsidR="00CD091E">
        <w:rPr>
          <w:rFonts w:ascii="Arial" w:hAnsi="Arial" w:cs="Arial"/>
        </w:rPr>
        <w:t xml:space="preserve">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BA4EA5">
        <w:rPr>
          <w:rFonts w:ascii="Arial" w:hAnsi="Arial" w:cs="Arial"/>
          <w:b/>
          <w:bCs/>
          <w:color w:val="000000" w:themeColor="text1"/>
        </w:rPr>
        <w:t>Figure 2D</w:t>
      </w:r>
      <w:r w:rsidR="001A1284" w:rsidRPr="001A1284">
        <w:rPr>
          <w:rFonts w:ascii="Arial" w:hAnsi="Arial" w:cs="Arial"/>
          <w:color w:val="000000" w:themeColor="text1"/>
        </w:rPr>
        <w:t>)</w:t>
      </w:r>
      <w:r w:rsidR="006241EC">
        <w:rPr>
          <w:rFonts w:ascii="Arial" w:hAnsi="Arial" w:cs="Arial"/>
          <w:color w:val="000000" w:themeColor="text1"/>
        </w:rPr>
        <w:t>.</w:t>
      </w:r>
      <w:r w:rsidR="007814C2">
        <w:rPr>
          <w:rFonts w:ascii="Arial" w:hAnsi="Arial" w:cs="Arial"/>
          <w:color w:val="000000" w:themeColor="text1"/>
        </w:rPr>
        <w:t xml:space="preserve"> </w:t>
      </w:r>
      <w:r w:rsidR="00A17A38">
        <w:rPr>
          <w:rFonts w:ascii="Arial" w:hAnsi="Arial" w:cs="Arial"/>
          <w:color w:val="000000" w:themeColor="text1"/>
        </w:rPr>
        <w:t xml:space="preserve"> </w:t>
      </w:r>
      <w:r w:rsidR="00A17A38" w:rsidRPr="00A17A38">
        <w:rPr>
          <w:rFonts w:ascii="Arial" w:hAnsi="Arial" w:cs="Arial"/>
          <w:color w:val="000000" w:themeColor="text1"/>
        </w:rPr>
        <w:t>This analysis underscores the complex and often overlapping protein expression profiles in bacterial infections and highlights specific protein markers that could potentially differentiate between these infections.</w:t>
      </w:r>
    </w:p>
    <w:p w14:paraId="71C1F3FB" w14:textId="77777777" w:rsidR="003D55DD" w:rsidRPr="001A1284" w:rsidRDefault="003D55DD" w:rsidP="00243500">
      <w:pPr>
        <w:spacing w:line="480" w:lineRule="auto"/>
        <w:rPr>
          <w:rFonts w:ascii="Arial" w:hAnsi="Arial" w:cs="Arial"/>
        </w:rPr>
      </w:pPr>
    </w:p>
    <w:p w14:paraId="282B9F7A" w14:textId="4E069F78" w:rsidR="00772457" w:rsidRDefault="00DB5868" w:rsidP="00A26A1F">
      <w:pPr>
        <w:spacing w:line="480" w:lineRule="auto"/>
        <w:ind w:firstLine="720"/>
        <w:rPr>
          <w:rFonts w:ascii="Arial" w:hAnsi="Arial" w:cs="Arial"/>
        </w:rPr>
      </w:pPr>
      <w:r>
        <w:rPr>
          <w:rFonts w:ascii="Arial" w:hAnsi="Arial" w:cs="Arial"/>
        </w:rPr>
        <w:t xml:space="preserve">We </w:t>
      </w:r>
      <w:r w:rsidR="00A17A38">
        <w:rPr>
          <w:rFonts w:ascii="Arial" w:hAnsi="Arial" w:cs="Arial"/>
        </w:rPr>
        <w:t>explored the</w:t>
      </w:r>
      <w:r>
        <w:rPr>
          <w:rFonts w:ascii="Arial" w:hAnsi="Arial" w:cs="Arial"/>
        </w:rPr>
        <w:t xml:space="preserve"> biological processes </w:t>
      </w:r>
      <w:r w:rsidR="00A17A38">
        <w:rPr>
          <w:rFonts w:ascii="Arial" w:hAnsi="Arial" w:cs="Arial"/>
        </w:rPr>
        <w:t xml:space="preserve">involving </w:t>
      </w:r>
      <w:r>
        <w:rPr>
          <w:rFonts w:ascii="Arial" w:hAnsi="Arial" w:cs="Arial"/>
        </w:rPr>
        <w:t xml:space="preserve">the proteins identified as statistically significant </w:t>
      </w:r>
      <w:r w:rsidR="00A17A38">
        <w:rPr>
          <w:rFonts w:ascii="Arial" w:hAnsi="Arial" w:cs="Arial"/>
        </w:rPr>
        <w:t xml:space="preserve">in comparisons between </w:t>
      </w:r>
      <w:r>
        <w:rPr>
          <w:rFonts w:ascii="Arial" w:hAnsi="Arial" w:cs="Arial"/>
        </w:rPr>
        <w:t xml:space="preserve">infected </w:t>
      </w:r>
      <w:r w:rsidR="00A17A38">
        <w:rPr>
          <w:rFonts w:ascii="Arial" w:hAnsi="Arial" w:cs="Arial"/>
        </w:rPr>
        <w:t xml:space="preserve">and </w:t>
      </w:r>
      <w:r>
        <w:rPr>
          <w:rFonts w:ascii="Arial" w:hAnsi="Arial" w:cs="Arial"/>
        </w:rPr>
        <w:t xml:space="preserve">healthy </w:t>
      </w:r>
      <w:r w:rsidR="00A17A38">
        <w:rPr>
          <w:rFonts w:ascii="Arial" w:hAnsi="Arial" w:cs="Arial"/>
        </w:rPr>
        <w:t>individuals</w:t>
      </w:r>
      <w:r>
        <w:rPr>
          <w:rFonts w:ascii="Arial" w:hAnsi="Arial" w:cs="Arial"/>
        </w:rPr>
        <w:t xml:space="preserve">, </w:t>
      </w:r>
      <w:r w:rsidR="00A17A38">
        <w:rPr>
          <w:rFonts w:ascii="Arial" w:hAnsi="Arial" w:cs="Arial"/>
        </w:rPr>
        <w:t xml:space="preserve">focusing on </w:t>
      </w:r>
      <w:r>
        <w:rPr>
          <w:rFonts w:ascii="Arial" w:hAnsi="Arial" w:cs="Arial"/>
        </w:rPr>
        <w:t xml:space="preserve">how these processes </w:t>
      </w:r>
      <w:r w:rsidR="00A17A38">
        <w:rPr>
          <w:rFonts w:ascii="Arial" w:hAnsi="Arial" w:cs="Arial"/>
        </w:rPr>
        <w:t xml:space="preserve">varied among </w:t>
      </w:r>
      <w:r>
        <w:rPr>
          <w:rFonts w:ascii="Arial" w:hAnsi="Arial" w:cs="Arial"/>
        </w:rPr>
        <w:t xml:space="preserve">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w:t>
      </w:r>
      <w:r w:rsidR="00A17A38">
        <w:rPr>
          <w:rFonts w:ascii="Arial" w:hAnsi="Arial" w:cs="Arial"/>
        </w:rPr>
        <w:t xml:space="preserve"> analysis</w:t>
      </w:r>
      <w:r w:rsidR="00772457">
        <w:rPr>
          <w:rFonts w:ascii="Arial" w:hAnsi="Arial" w:cs="Arial"/>
        </w:rPr>
        <w:t xml:space="preserve">, we conducted </w:t>
      </w:r>
      <w:ins w:id="99" w:author="Charlie Bayne" w:date="2024-08-13T10:45:00Z" w16du:dateUtc="2024-08-13T17:45:00Z">
        <w:r w:rsidR="006F576E">
          <w:rPr>
            <w:rFonts w:ascii="Arial" w:hAnsi="Arial" w:cs="Arial"/>
          </w:rPr>
          <w:t>G</w:t>
        </w:r>
      </w:ins>
      <w:del w:id="100" w:author="Charlie Bayne" w:date="2024-08-13T10:45:00Z" w16du:dateUtc="2024-08-13T17:45:00Z">
        <w:r w:rsidR="00A17A38" w:rsidDel="006F576E">
          <w:rPr>
            <w:rFonts w:ascii="Arial" w:hAnsi="Arial" w:cs="Arial"/>
          </w:rPr>
          <w:delText>g</w:delText>
        </w:r>
      </w:del>
      <w:r w:rsidR="00A17A38">
        <w:rPr>
          <w:rFonts w:ascii="Arial" w:hAnsi="Arial" w:cs="Arial"/>
        </w:rPr>
        <w:t xml:space="preserve">ene </w:t>
      </w:r>
      <w:ins w:id="101" w:author="Charlie Bayne" w:date="2024-08-13T10:45:00Z" w16du:dateUtc="2024-08-13T17:45:00Z">
        <w:r w:rsidR="006F576E">
          <w:rPr>
            <w:rFonts w:ascii="Arial" w:hAnsi="Arial" w:cs="Arial"/>
          </w:rPr>
          <w:t>O</w:t>
        </w:r>
      </w:ins>
      <w:del w:id="102" w:author="Charlie Bayne" w:date="2024-08-13T10:45:00Z" w16du:dateUtc="2024-08-13T17:45:00Z">
        <w:r w:rsidR="00A17A38" w:rsidDel="006F576E">
          <w:rPr>
            <w:rFonts w:ascii="Arial" w:hAnsi="Arial" w:cs="Arial"/>
          </w:rPr>
          <w:delText>o</w:delText>
        </w:r>
      </w:del>
      <w:r w:rsidR="00A17A38">
        <w:rPr>
          <w:rFonts w:ascii="Arial" w:hAnsi="Arial" w:cs="Arial"/>
        </w:rPr>
        <w:t>ntology (</w:t>
      </w:r>
      <w:r w:rsidR="00772457">
        <w:rPr>
          <w:rFonts w:ascii="Arial" w:hAnsi="Arial" w:cs="Arial"/>
        </w:rPr>
        <w:t>GO</w:t>
      </w:r>
      <w:r w:rsidR="00A17A38">
        <w:rPr>
          <w:rFonts w:ascii="Arial" w:hAnsi="Arial" w:cs="Arial"/>
        </w:rPr>
        <w:t>)</w:t>
      </w:r>
      <w:r w:rsidR="00772457">
        <w:rPr>
          <w:rFonts w:ascii="Arial" w:hAnsi="Arial" w:cs="Arial"/>
        </w:rPr>
        <w:t xml:space="preserve"> enrichment analysis on the proteins identified as significantly different </w:t>
      </w:r>
      <w:r w:rsidR="00A17A38">
        <w:rPr>
          <w:rFonts w:ascii="Arial" w:hAnsi="Arial" w:cs="Arial"/>
        </w:rPr>
        <w:t xml:space="preserve">in </w:t>
      </w:r>
      <w:r w:rsidR="00772457">
        <w:rPr>
          <w:rFonts w:ascii="Arial" w:hAnsi="Arial" w:cs="Arial"/>
        </w:rPr>
        <w:t>binary comparisons (</w:t>
      </w:r>
      <w:r w:rsidR="00772457" w:rsidRPr="00ED4AE2">
        <w:rPr>
          <w:rFonts w:ascii="Arial" w:hAnsi="Arial" w:cs="Arial"/>
          <w:b/>
          <w:bCs/>
        </w:rPr>
        <w:t>Supplementary Figure 5</w:t>
      </w:r>
      <w:r w:rsidR="00772457">
        <w:rPr>
          <w:rFonts w:ascii="Arial" w:hAnsi="Arial" w:cs="Arial"/>
        </w:rPr>
        <w:t xml:space="preserve">). </w:t>
      </w:r>
      <w:r w:rsidR="00A17A38">
        <w:rPr>
          <w:rFonts w:ascii="Arial" w:hAnsi="Arial" w:cs="Arial"/>
        </w:rPr>
        <w:t xml:space="preserve">For </w:t>
      </w:r>
      <w:r w:rsidR="004A0FA7">
        <w:rPr>
          <w:rFonts w:ascii="Arial" w:hAnsi="Arial" w:cs="Arial"/>
        </w:rPr>
        <w:t>both</w:t>
      </w:r>
      <w:r w:rsidR="00A17A38">
        <w:rPr>
          <w:rFonts w:ascii="Arial" w:hAnsi="Arial" w:cs="Arial"/>
        </w:rPr>
        <w:t xml:space="preserve"> types of</w:t>
      </w:r>
      <w:r w:rsidR="00470075">
        <w:rPr>
          <w:rFonts w:ascii="Arial" w:hAnsi="Arial" w:cs="Arial"/>
        </w:rPr>
        <w:t xml:space="preserve"> </w:t>
      </w:r>
      <w:r w:rsidR="00772457">
        <w:rPr>
          <w:rFonts w:ascii="Arial" w:hAnsi="Arial" w:cs="Arial"/>
        </w:rPr>
        <w:t>EcB</w:t>
      </w:r>
      <w:r w:rsidR="00470075">
        <w:rPr>
          <w:rFonts w:ascii="Arial" w:hAnsi="Arial" w:cs="Arial"/>
        </w:rPr>
        <w:t xml:space="preserve">, we observed </w:t>
      </w:r>
      <w:r w:rsidR="00470075">
        <w:rPr>
          <w:rFonts w:ascii="Arial" w:hAnsi="Arial" w:cs="Arial"/>
        </w:rPr>
        <w:lastRenderedPageBreak/>
        <w:t>an enrichment in</w:t>
      </w:r>
      <w:r w:rsidR="00A17A38">
        <w:rPr>
          <w:rFonts w:ascii="Arial" w:hAnsi="Arial" w:cs="Arial"/>
        </w:rPr>
        <w:t xml:space="preserve"> biological processes such as</w:t>
      </w:r>
      <w:r w:rsidR="00470075">
        <w:rPr>
          <w:rFonts w:ascii="Arial" w:hAnsi="Arial" w:cs="Arial"/>
        </w:rPr>
        <w:t xml:space="preserve">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w:t>
      </w:r>
      <w:r w:rsidR="00772457" w:rsidRPr="00ED4AE2">
        <w:rPr>
          <w:rFonts w:ascii="Arial" w:hAnsi="Arial" w:cs="Arial"/>
          <w:b/>
          <w:bCs/>
        </w:rPr>
        <w:t>Figure 2B</w:t>
      </w:r>
      <w:r w:rsidR="00772457">
        <w:rPr>
          <w:rFonts w:ascii="Arial" w:hAnsi="Arial" w:cs="Arial"/>
        </w:rPr>
        <w:t>)</w:t>
      </w:r>
      <w:r w:rsidR="00470075">
        <w:rPr>
          <w:rFonts w:ascii="Arial" w:hAnsi="Arial" w:cs="Arial"/>
        </w:rPr>
        <w:t>.</w:t>
      </w:r>
      <w:r w:rsidR="00A17A38">
        <w:rPr>
          <w:rFonts w:ascii="Arial" w:hAnsi="Arial" w:cs="Arial"/>
        </w:rPr>
        <w:t xml:space="preserve"> </w:t>
      </w:r>
      <w:r w:rsidR="00A17A38" w:rsidRPr="00A17A38">
        <w:rPr>
          <w:rFonts w:ascii="Arial" w:hAnsi="Arial" w:cs="Arial"/>
        </w:rPr>
        <w:t>These findings indicate that despite the microbial differences, there are common host responses involving critical immune and structural cellular responses.</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5179A393"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w:t>
      </w:r>
      <w:r w:rsidR="00A17A38">
        <w:rPr>
          <w:rFonts w:ascii="Arial" w:hAnsi="Arial" w:cs="Arial"/>
        </w:rPr>
        <w:t xml:space="preserve">share </w:t>
      </w:r>
      <w:r w:rsidR="008122DD">
        <w:rPr>
          <w:rFonts w:ascii="Arial" w:hAnsi="Arial" w:cs="Arial"/>
        </w:rPr>
        <w:t>several</w:t>
      </w:r>
      <w:r w:rsidR="00772457">
        <w:rPr>
          <w:rFonts w:ascii="Arial" w:hAnsi="Arial" w:cs="Arial"/>
        </w:rPr>
        <w:t xml:space="preserve"> </w:t>
      </w:r>
      <w:r w:rsidR="003A5C57">
        <w:rPr>
          <w:rFonts w:ascii="Arial" w:hAnsi="Arial" w:cs="Arial"/>
        </w:rPr>
        <w:t xml:space="preserve">biological processes that </w:t>
      </w:r>
      <w:r w:rsidR="00A17A38">
        <w:rPr>
          <w:rFonts w:ascii="Arial" w:hAnsi="Arial" w:cs="Arial"/>
        </w:rPr>
        <w:t xml:space="preserve">are </w:t>
      </w:r>
      <w:r w:rsidR="003A5C57">
        <w:rPr>
          <w:rFonts w:ascii="Arial" w:hAnsi="Arial" w:cs="Arial"/>
        </w:rPr>
        <w:t>significantly depleted upon infection</w:t>
      </w:r>
      <w:r w:rsidR="00772457">
        <w:rPr>
          <w:rFonts w:ascii="Arial" w:hAnsi="Arial" w:cs="Arial"/>
        </w:rPr>
        <w:t xml:space="preserve">. </w:t>
      </w:r>
      <w:r w:rsidR="00A17A38">
        <w:rPr>
          <w:rFonts w:ascii="Arial" w:hAnsi="Arial" w:cs="Arial"/>
        </w:rPr>
        <w:t>Notably,</w:t>
      </w:r>
      <w:r w:rsidR="00744CC4">
        <w:rPr>
          <w:rFonts w:ascii="Arial" w:hAnsi="Arial" w:cs="Arial"/>
        </w:rPr>
        <w:t xml:space="preserve">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w:t>
      </w:r>
      <w:r w:rsidR="00A17A38">
        <w:rPr>
          <w:rFonts w:ascii="Arial" w:hAnsi="Arial" w:cs="Arial"/>
        </w:rPr>
        <w:t xml:space="preserve">as evidenced by </w:t>
      </w:r>
      <w:r w:rsidR="003A5C57">
        <w:rPr>
          <w:rFonts w:ascii="Arial" w:hAnsi="Arial" w:cs="Arial"/>
        </w:rPr>
        <w:t>the significant reduction in GO terms</w:t>
      </w:r>
      <w:r w:rsidR="00A17A38">
        <w:rPr>
          <w:rFonts w:ascii="Arial" w:hAnsi="Arial" w:cs="Arial"/>
        </w:rPr>
        <w:t xml:space="preserve"> such as</w:t>
      </w:r>
      <w:r w:rsidR="003A5C57">
        <w:rPr>
          <w:rFonts w:ascii="Arial" w:hAnsi="Arial" w:cs="Arial"/>
        </w:rPr>
        <w:t xml:space="preserve"> reverse cholesterol transport, cholesterol homeostasis, cholesterol metabolic process, very-low-density lipoprotein particle, high-density lipoprotein particle, and blood microparticle.</w:t>
      </w:r>
      <w:r w:rsidR="007D6373">
        <w:rPr>
          <w:rFonts w:ascii="Arial" w:hAnsi="Arial" w:cs="Arial"/>
        </w:rPr>
        <w:t xml:space="preserve"> </w:t>
      </w:r>
      <w:r w:rsidR="00A17A38">
        <w:rPr>
          <w:rFonts w:ascii="Arial" w:hAnsi="Arial" w:cs="Arial"/>
        </w:rPr>
        <w:t xml:space="preserve">Similarly, we </w:t>
      </w:r>
      <w:r w:rsidR="003A5C57">
        <w:rPr>
          <w:rFonts w:ascii="Arial" w:hAnsi="Arial" w:cs="Arial"/>
        </w:rPr>
        <w:t xml:space="preserve">observed </w:t>
      </w:r>
      <w:r w:rsidR="00A17A38">
        <w:rPr>
          <w:rFonts w:ascii="Arial" w:hAnsi="Arial" w:cs="Arial"/>
        </w:rPr>
        <w:t xml:space="preserve">commonalities </w:t>
      </w:r>
      <w:r w:rsidR="003A5C57">
        <w:rPr>
          <w:rFonts w:ascii="Arial" w:hAnsi="Arial" w:cs="Arial"/>
        </w:rPr>
        <w:t xml:space="preserve">in processes related to blood clotting between EcB and </w:t>
      </w:r>
      <w:r w:rsidR="003A5C57" w:rsidRPr="003D55DD">
        <w:rPr>
          <w:rFonts w:ascii="Arial" w:hAnsi="Arial" w:cs="Arial"/>
          <w:i/>
          <w:iCs/>
        </w:rPr>
        <w:t>S. aureus</w:t>
      </w:r>
      <w:r w:rsidR="003A5C57">
        <w:rPr>
          <w:rFonts w:ascii="Arial" w:hAnsi="Arial" w:cs="Arial"/>
        </w:rPr>
        <w:t xml:space="preserve"> bacteremia</w:t>
      </w:r>
      <w:r w:rsidR="00A17A38">
        <w:rPr>
          <w:rFonts w:ascii="Arial" w:hAnsi="Arial" w:cs="Arial"/>
        </w:rPr>
        <w:t>,</w:t>
      </w:r>
      <w:r w:rsidR="003A5C57">
        <w:rPr>
          <w:rFonts w:ascii="Arial" w:hAnsi="Arial" w:cs="Arial"/>
        </w:rPr>
        <w:t xml:space="preserve"> </w:t>
      </w:r>
      <w:r w:rsidR="00A17A38">
        <w:rPr>
          <w:rFonts w:ascii="Arial" w:hAnsi="Arial" w:cs="Arial"/>
        </w:rPr>
        <w:t xml:space="preserve">with </w:t>
      </w:r>
      <w:r w:rsidR="003A5C57">
        <w:rPr>
          <w:rFonts w:ascii="Arial" w:hAnsi="Arial" w:cs="Arial"/>
        </w:rPr>
        <w:t>significant depletion</w:t>
      </w:r>
      <w:r w:rsidR="00A17A38">
        <w:rPr>
          <w:rFonts w:ascii="Arial" w:hAnsi="Arial" w:cs="Arial"/>
        </w:rPr>
        <w:t xml:space="preserve"> noted</w:t>
      </w:r>
      <w:r w:rsidR="003A5C57">
        <w:rPr>
          <w:rFonts w:ascii="Arial" w:hAnsi="Arial" w:cs="Arial"/>
        </w:rPr>
        <w:t xml:space="preserve"> in the GO terms </w:t>
      </w:r>
      <w:r w:rsidR="00A17A38">
        <w:rPr>
          <w:rFonts w:ascii="Arial" w:hAnsi="Arial" w:cs="Arial"/>
        </w:rPr>
        <w:t>for</w:t>
      </w:r>
      <w:r w:rsidR="003A5C57">
        <w:rPr>
          <w:rFonts w:ascii="Arial" w:hAnsi="Arial" w:cs="Arial"/>
        </w:rPr>
        <w:t xml:space="preserve"> blood coagulation, heparin binding, and zymogen activation.</w:t>
      </w:r>
      <w:r w:rsidR="007D6373">
        <w:rPr>
          <w:rFonts w:ascii="Arial" w:hAnsi="Arial" w:cs="Arial"/>
        </w:rPr>
        <w:t xml:space="preserve"> </w:t>
      </w:r>
      <w:r w:rsidR="00A17A38">
        <w:rPr>
          <w:rFonts w:ascii="Arial" w:hAnsi="Arial" w:cs="Arial"/>
        </w:rPr>
        <w:t xml:space="preserve">Of note, the platelet </w:t>
      </w:r>
      <w:r w:rsidR="003A5C57">
        <w:rPr>
          <w:rFonts w:ascii="Arial" w:hAnsi="Arial" w:cs="Arial"/>
        </w:rPr>
        <w:t xml:space="preserve">alpha granule lumen was the only GO </w:t>
      </w:r>
      <w:r w:rsidR="00A17A38">
        <w:rPr>
          <w:rFonts w:ascii="Arial" w:hAnsi="Arial" w:cs="Arial"/>
        </w:rPr>
        <w:t xml:space="preserve">term </w:t>
      </w:r>
      <w:r w:rsidR="003A5C57">
        <w:rPr>
          <w:rFonts w:ascii="Arial" w:hAnsi="Arial" w:cs="Arial"/>
        </w:rPr>
        <w:t xml:space="preserve">observed to have </w:t>
      </w:r>
      <w:r w:rsidR="00B504FC">
        <w:rPr>
          <w:rFonts w:ascii="Arial" w:hAnsi="Arial" w:cs="Arial"/>
        </w:rPr>
        <w:t>the</w:t>
      </w:r>
      <w:r w:rsidR="00201286">
        <w:rPr>
          <w:rFonts w:ascii="Arial" w:hAnsi="Arial" w:cs="Arial"/>
        </w:rPr>
        <w:t xml:space="preserve"> </w:t>
      </w:r>
      <w:r w:rsidR="00A17A38">
        <w:rPr>
          <w:rFonts w:ascii="Arial" w:hAnsi="Arial" w:cs="Arial"/>
        </w:rPr>
        <w:t xml:space="preserve">opposing </w:t>
      </w:r>
      <w:r w:rsidR="003A5C57">
        <w:rPr>
          <w:rFonts w:ascii="Arial" w:hAnsi="Arial" w:cs="Arial"/>
        </w:rPr>
        <w:t>effect</w:t>
      </w:r>
      <w:r w:rsidR="00A17A38">
        <w:rPr>
          <w:rFonts w:ascii="Arial" w:hAnsi="Arial" w:cs="Arial"/>
        </w:rPr>
        <w:t>s</w:t>
      </w:r>
      <w:r w:rsidR="003A5C57">
        <w:rPr>
          <w:rFonts w:ascii="Arial" w:hAnsi="Arial" w:cs="Arial"/>
        </w:rPr>
        <w:t xml:space="preserve"> in different types of bacteremia</w:t>
      </w:r>
      <w:r w:rsidR="00A17A38">
        <w:rPr>
          <w:rFonts w:ascii="Arial" w:hAnsi="Arial" w:cs="Arial"/>
        </w:rPr>
        <w:t>. It</w:t>
      </w:r>
      <w:r w:rsidR="003A5C57">
        <w:rPr>
          <w:rFonts w:ascii="Arial" w:hAnsi="Arial" w:cs="Arial"/>
        </w:rPr>
        <w:t xml:space="preserve">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 xml:space="preserve">B </w:t>
      </w:r>
      <w:r w:rsidR="00B17DB1">
        <w:rPr>
          <w:rFonts w:ascii="Arial" w:hAnsi="Arial" w:cs="Arial"/>
        </w:rPr>
        <w:t xml:space="preserve">but </w:t>
      </w:r>
      <w:r w:rsidR="00470075">
        <w:rPr>
          <w:rFonts w:ascii="Arial" w:hAnsi="Arial" w:cs="Arial"/>
        </w:rPr>
        <w:t>depleted in</w:t>
      </w:r>
      <w:r w:rsidR="00B17DB1">
        <w:rPr>
          <w:rFonts w:ascii="Arial" w:hAnsi="Arial" w:cs="Arial"/>
        </w:rPr>
        <w:t xml:space="preserve"> those from</w:t>
      </w:r>
      <w:r w:rsidR="00470075">
        <w:rPr>
          <w:rFonts w:ascii="Arial" w:hAnsi="Arial" w:cs="Arial"/>
        </w:rPr>
        <w:t xml:space="preserve"> </w:t>
      </w:r>
      <w:r w:rsidR="00470075" w:rsidRPr="00CD091E">
        <w:rPr>
          <w:rFonts w:ascii="Arial" w:hAnsi="Arial" w:cs="Arial"/>
          <w:i/>
          <w:iCs/>
        </w:rPr>
        <w:t>S. aureus</w:t>
      </w:r>
      <w:r w:rsidR="00470075">
        <w:rPr>
          <w:rFonts w:ascii="Arial" w:hAnsi="Arial" w:cs="Arial"/>
        </w:rPr>
        <w:t xml:space="preserve"> </w:t>
      </w:r>
      <w:r w:rsidR="00B17DB1">
        <w:rPr>
          <w:rFonts w:ascii="Arial" w:hAnsi="Arial" w:cs="Arial"/>
        </w:rPr>
        <w:t>bacteremia</w:t>
      </w:r>
      <w:r w:rsidR="006241EC">
        <w:rPr>
          <w:rFonts w:ascii="Arial" w:hAnsi="Arial" w:cs="Arial"/>
        </w:rPr>
        <w:t xml:space="preserve"> (</w:t>
      </w:r>
      <w:r w:rsidR="006241EC" w:rsidRPr="00ED4AE2">
        <w:rPr>
          <w:rFonts w:ascii="Arial" w:hAnsi="Arial" w:cs="Arial"/>
          <w:b/>
          <w:bCs/>
        </w:rPr>
        <w:t>Figure 2B</w:t>
      </w:r>
      <w:r w:rsidR="006241EC">
        <w:rPr>
          <w:rFonts w:ascii="Arial" w:hAnsi="Arial" w:cs="Arial"/>
        </w:rPr>
        <w:t>)</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1BC15B0F"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The metabolites that were significantly differentially abundant (</w:t>
      </w:r>
      <w:r w:rsidR="00B17DB1">
        <w:rPr>
          <w:rFonts w:ascii="Arial" w:hAnsi="Arial" w:cs="Arial"/>
          <w:color w:val="000000" w:themeColor="text1"/>
        </w:rPr>
        <w:t xml:space="preserve">adjusted p-value </w:t>
      </w:r>
      <w:r w:rsidR="00B17DB1" w:rsidRPr="00ED4AE2">
        <w:rPr>
          <w:rFonts w:ascii="Arial" w:hAnsi="Arial" w:cs="Arial"/>
          <w:color w:val="000000" w:themeColor="text1"/>
          <w:u w:val="single"/>
        </w:rPr>
        <w:t>&lt;</w:t>
      </w:r>
      <w:r>
        <w:rPr>
          <w:rFonts w:ascii="Arial" w:hAnsi="Arial" w:cs="Arial"/>
          <w:color w:val="000000" w:themeColor="text1"/>
        </w:rPr>
        <w:t xml:space="preserve"> 0.05) </w:t>
      </w:r>
      <w:r w:rsidR="00B17DB1">
        <w:rPr>
          <w:rFonts w:ascii="Arial" w:hAnsi="Arial" w:cs="Arial"/>
          <w:color w:val="000000" w:themeColor="text1"/>
        </w:rPr>
        <w:t>underwent</w:t>
      </w:r>
      <w:r>
        <w:rPr>
          <w:rFonts w:ascii="Arial" w:hAnsi="Arial" w:cs="Arial"/>
          <w:color w:val="000000" w:themeColor="text1"/>
        </w:rPr>
        <w:t xml:space="preserve"> enrichment analysis to </w:t>
      </w:r>
      <w:r w:rsidR="00B17DB1">
        <w:rPr>
          <w:rFonts w:ascii="Arial" w:hAnsi="Arial" w:cs="Arial"/>
          <w:color w:val="000000" w:themeColor="text1"/>
        </w:rPr>
        <w:t xml:space="preserve">determine </w:t>
      </w:r>
      <w:r>
        <w:rPr>
          <w:rFonts w:ascii="Arial" w:hAnsi="Arial" w:cs="Arial"/>
          <w:color w:val="000000" w:themeColor="text1"/>
        </w:rPr>
        <w:t xml:space="preserve">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w:t>
      </w:r>
      <w:r w:rsidR="00B17DB1">
        <w:rPr>
          <w:rFonts w:ascii="Arial" w:hAnsi="Arial" w:cs="Arial"/>
          <w:color w:val="000000" w:themeColor="text1"/>
        </w:rPr>
        <w:t xml:space="preserve">compared </w:t>
      </w:r>
      <w:r>
        <w:rPr>
          <w:rFonts w:ascii="Arial" w:hAnsi="Arial" w:cs="Arial"/>
          <w:color w:val="000000" w:themeColor="text1"/>
        </w:rPr>
        <w:t xml:space="preserve">to </w:t>
      </w:r>
      <w:r w:rsidR="004A0FA7">
        <w:rPr>
          <w:rFonts w:ascii="Arial" w:hAnsi="Arial" w:cs="Arial"/>
          <w:color w:val="000000" w:themeColor="text1"/>
        </w:rPr>
        <w:t>all features detected in</w:t>
      </w:r>
      <w:r>
        <w:rPr>
          <w:rFonts w:ascii="Arial" w:hAnsi="Arial" w:cs="Arial"/>
          <w:color w:val="000000" w:themeColor="text1"/>
        </w:rPr>
        <w:t xml:space="preserve"> the experiment (</w:t>
      </w:r>
      <w:r w:rsidRPr="00ED4AE2">
        <w:rPr>
          <w:rFonts w:ascii="Arial" w:hAnsi="Arial" w:cs="Arial"/>
          <w:b/>
          <w:bCs/>
          <w:color w:val="000000" w:themeColor="text1"/>
        </w:rPr>
        <w:t>Figure 3C</w:t>
      </w:r>
      <w:r>
        <w:rPr>
          <w:rFonts w:ascii="Arial" w:hAnsi="Arial" w:cs="Arial"/>
          <w:color w:val="000000" w:themeColor="text1"/>
        </w:rPr>
        <w:t xml:space="preserve">). </w:t>
      </w:r>
      <w:r w:rsidR="00475E90">
        <w:rPr>
          <w:rFonts w:ascii="Arial" w:hAnsi="Arial" w:cs="Arial"/>
          <w:color w:val="000000" w:themeColor="text1"/>
        </w:rPr>
        <w:t xml:space="preserve">A closer </w:t>
      </w:r>
      <w:r>
        <w:rPr>
          <w:rFonts w:ascii="Arial" w:hAnsi="Arial" w:cs="Arial"/>
          <w:color w:val="000000" w:themeColor="text1"/>
        </w:rPr>
        <w:t xml:space="preserve">examination </w:t>
      </w:r>
      <w:r w:rsidR="00B17DB1">
        <w:rPr>
          <w:rFonts w:ascii="Arial" w:hAnsi="Arial" w:cs="Arial"/>
          <w:color w:val="000000" w:themeColor="text1"/>
        </w:rPr>
        <w:t>revealed</w:t>
      </w:r>
      <w:r>
        <w:rPr>
          <w:rFonts w:ascii="Arial" w:hAnsi="Arial" w:cs="Arial"/>
          <w:color w:val="000000" w:themeColor="text1"/>
        </w:rPr>
        <w:t xml:space="preserve"> that 10</w:t>
      </w:r>
      <w:r w:rsidR="00B17DB1">
        <w:rPr>
          <w:rFonts w:ascii="Arial" w:hAnsi="Arial" w:cs="Arial"/>
          <w:color w:val="000000" w:themeColor="text1"/>
        </w:rPr>
        <w:t xml:space="preserve"> out of the </w:t>
      </w:r>
      <w:r>
        <w:rPr>
          <w:rFonts w:ascii="Arial" w:hAnsi="Arial" w:cs="Arial"/>
          <w:color w:val="000000" w:themeColor="text1"/>
        </w:rPr>
        <w:t xml:space="preserve">12 molecules annotated as steroids could </w:t>
      </w:r>
      <w:r>
        <w:rPr>
          <w:rFonts w:ascii="Arial" w:hAnsi="Arial" w:cs="Arial"/>
          <w:color w:val="000000" w:themeColor="text1"/>
        </w:rPr>
        <w:lastRenderedPageBreak/>
        <w:t>be more specifically described as bile acids. These included the primary bile acid cholic acid</w:t>
      </w:r>
      <w:r w:rsidR="00F20346">
        <w:rPr>
          <w:rFonts w:ascii="Arial" w:hAnsi="Arial" w:cs="Arial"/>
          <w:color w:val="000000" w:themeColor="text1"/>
        </w:rPr>
        <w:t xml:space="preserve"> (CA), </w:t>
      </w:r>
      <w:r w:rsidR="00CB3234">
        <w:rPr>
          <w:rFonts w:ascii="Arial" w:hAnsi="Arial" w:cs="Arial"/>
          <w:color w:val="000000" w:themeColor="text1"/>
        </w:rPr>
        <w:t xml:space="preserve">the </w:t>
      </w:r>
      <w:r w:rsidR="00F20346">
        <w:rPr>
          <w:rFonts w:ascii="Arial" w:hAnsi="Arial" w:cs="Arial"/>
          <w:color w:val="000000" w:themeColor="text1"/>
        </w:rPr>
        <w:t>conjugated primary bile acids glycocholic acid (GCA), taurocholic acid (TCA),</w:t>
      </w:r>
      <w:r w:rsidR="00F20346" w:rsidRPr="00F20346">
        <w:rPr>
          <w:rFonts w:ascii="Arial" w:hAnsi="Arial" w:cs="Arial"/>
          <w:color w:val="000000" w:themeColor="text1"/>
        </w:rPr>
        <w:t xml:space="preserve"> </w:t>
      </w:r>
      <w:r w:rsidR="00F20346">
        <w:rPr>
          <w:rFonts w:ascii="Arial" w:hAnsi="Arial" w:cs="Arial"/>
          <w:color w:val="000000" w:themeColor="text1"/>
        </w:rPr>
        <w:t>glycochenodeoxycholate (GCDCA), glycochenodeoxycholic acid (GCDCA), glycohyocholic acid (G</w:t>
      </w:r>
      <w:r w:rsidR="00CB3234">
        <w:rPr>
          <w:rFonts w:ascii="Arial" w:hAnsi="Arial" w:cs="Arial"/>
          <w:color w:val="000000" w:themeColor="text1"/>
        </w:rPr>
        <w:t xml:space="preserve">HCA), </w:t>
      </w:r>
      <w:proofErr w:type="spellStart"/>
      <w:r w:rsidR="00CB3234">
        <w:rPr>
          <w:rFonts w:ascii="Arial" w:hAnsi="Arial" w:cs="Arial"/>
          <w:color w:val="000000" w:themeColor="text1"/>
        </w:rPr>
        <w:t>t</w:t>
      </w:r>
      <w:r w:rsidR="00CB3234" w:rsidRPr="00CB3234">
        <w:rPr>
          <w:rFonts w:ascii="Arial" w:hAnsi="Arial" w:cs="Arial"/>
          <w:color w:val="000000" w:themeColor="text1"/>
        </w:rPr>
        <w:t>aurochenodeoxycholic</w:t>
      </w:r>
      <w:proofErr w:type="spellEnd"/>
      <w:r w:rsidR="00CB3234" w:rsidRPr="00CB3234">
        <w:rPr>
          <w:rFonts w:ascii="Arial" w:hAnsi="Arial" w:cs="Arial"/>
          <w:color w:val="000000" w:themeColor="text1"/>
        </w:rPr>
        <w:t xml:space="preserve"> acid</w:t>
      </w:r>
      <w:r w:rsidR="00CB3234">
        <w:rPr>
          <w:rFonts w:ascii="Arial" w:hAnsi="Arial" w:cs="Arial"/>
          <w:color w:val="000000" w:themeColor="text1"/>
        </w:rPr>
        <w:t xml:space="preserve"> (TCDCA) as well as the</w:t>
      </w:r>
      <w:r>
        <w:rPr>
          <w:rFonts w:ascii="Arial" w:hAnsi="Arial" w:cs="Arial"/>
          <w:color w:val="000000" w:themeColor="text1"/>
        </w:rPr>
        <w:t xml:space="preserve"> </w:t>
      </w:r>
      <w:r w:rsidR="00F20346">
        <w:rPr>
          <w:rFonts w:ascii="Arial" w:hAnsi="Arial" w:cs="Arial"/>
          <w:color w:val="000000" w:themeColor="text1"/>
        </w:rPr>
        <w:t xml:space="preserve">conjugated </w:t>
      </w:r>
      <w:r>
        <w:rPr>
          <w:rFonts w:ascii="Arial" w:hAnsi="Arial" w:cs="Arial"/>
          <w:color w:val="000000" w:themeColor="text1"/>
        </w:rPr>
        <w:t>secondary bile acids</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Tauroursodeoxycholic acid </w:t>
      </w:r>
      <w:r w:rsidR="00CB3234">
        <w:rPr>
          <w:rFonts w:ascii="Arial" w:hAnsi="Arial" w:cs="Arial"/>
          <w:color w:val="000000" w:themeColor="text1"/>
        </w:rPr>
        <w:t>(</w:t>
      </w:r>
      <w:r w:rsidR="00CB3234" w:rsidRPr="00CB3234">
        <w:rPr>
          <w:rFonts w:ascii="Arial" w:hAnsi="Arial" w:cs="Arial"/>
          <w:color w:val="000000" w:themeColor="text1"/>
        </w:rPr>
        <w:t>TUDCA</w:t>
      </w:r>
      <w:r w:rsidR="00CB3234">
        <w:rPr>
          <w:rFonts w:ascii="Arial" w:hAnsi="Arial" w:cs="Arial"/>
          <w:color w:val="000000" w:themeColor="text1"/>
        </w:rPr>
        <w:t xml:space="preserve">), </w:t>
      </w:r>
      <w:r w:rsidR="00CB3234" w:rsidRPr="00CB3234">
        <w:rPr>
          <w:rFonts w:ascii="Arial" w:hAnsi="Arial" w:cs="Arial"/>
          <w:color w:val="000000" w:themeColor="text1"/>
        </w:rPr>
        <w:t xml:space="preserve">taurohyodeoxycholic acid </w:t>
      </w:r>
      <w:r w:rsidR="00CB3234">
        <w:rPr>
          <w:rFonts w:ascii="Arial" w:hAnsi="Arial" w:cs="Arial"/>
          <w:color w:val="000000" w:themeColor="text1"/>
        </w:rPr>
        <w:t>(</w:t>
      </w:r>
      <w:r w:rsidR="00CB3234" w:rsidRPr="00CB3234">
        <w:rPr>
          <w:rFonts w:ascii="Arial" w:hAnsi="Arial" w:cs="Arial"/>
          <w:color w:val="000000" w:themeColor="text1"/>
        </w:rPr>
        <w:t>THDCA</w:t>
      </w:r>
      <w:r w:rsidR="00CB3234">
        <w:rPr>
          <w:rFonts w:ascii="Arial" w:hAnsi="Arial" w:cs="Arial"/>
          <w:color w:val="000000" w:themeColor="text1"/>
        </w:rPr>
        <w:t xml:space="preserve">), and </w:t>
      </w:r>
      <w:proofErr w:type="spellStart"/>
      <w:r w:rsidR="00CB3234" w:rsidRPr="00CB3234">
        <w:rPr>
          <w:rFonts w:ascii="Arial" w:hAnsi="Arial" w:cs="Arial"/>
          <w:color w:val="000000" w:themeColor="text1"/>
        </w:rPr>
        <w:t>glycoursodeoxycholic</w:t>
      </w:r>
      <w:proofErr w:type="spellEnd"/>
      <w:r w:rsidR="00CB3234" w:rsidRPr="00CB3234">
        <w:rPr>
          <w:rFonts w:ascii="Arial" w:hAnsi="Arial" w:cs="Arial"/>
          <w:color w:val="000000" w:themeColor="text1"/>
        </w:rPr>
        <w:t xml:space="preserve"> acid </w:t>
      </w:r>
      <w:r w:rsidR="00CB3234">
        <w:rPr>
          <w:rFonts w:ascii="Arial" w:hAnsi="Arial" w:cs="Arial"/>
          <w:color w:val="000000" w:themeColor="text1"/>
        </w:rPr>
        <w:t>(</w:t>
      </w:r>
      <w:r w:rsidR="00CB3234" w:rsidRPr="00CB3234">
        <w:rPr>
          <w:rFonts w:ascii="Arial" w:hAnsi="Arial" w:cs="Arial"/>
          <w:color w:val="000000" w:themeColor="text1"/>
        </w:rPr>
        <w:t>GUDCA</w:t>
      </w:r>
      <w:r w:rsidR="00CB3234">
        <w:rPr>
          <w:rFonts w:ascii="Arial" w:hAnsi="Arial" w:cs="Arial"/>
          <w:color w:val="000000" w:themeColor="text1"/>
        </w:rPr>
        <w:t>)</w:t>
      </w:r>
      <w:ins w:id="103" w:author="Charlie Bayne" w:date="2024-08-13T10:46:00Z" w16du:dateUtc="2024-08-13T17:46:00Z">
        <w:r w:rsidR="006F576E">
          <w:rPr>
            <w:rFonts w:ascii="Arial" w:hAnsi="Arial" w:cs="Arial"/>
            <w:color w:val="000000" w:themeColor="text1"/>
          </w:rPr>
          <w:t>.</w:t>
        </w:r>
      </w:ins>
      <w:r>
        <w:rPr>
          <w:rFonts w:ascii="Arial" w:hAnsi="Arial" w:cs="Arial"/>
          <w:color w:val="000000" w:themeColor="text1"/>
        </w:rPr>
        <w:t xml:space="preserve"> The same functional enrichment was observed </w:t>
      </w:r>
      <w:r w:rsidR="00B17DB1">
        <w:rPr>
          <w:rFonts w:ascii="Arial" w:hAnsi="Arial" w:cs="Arial"/>
          <w:color w:val="000000" w:themeColor="text1"/>
        </w:rPr>
        <w:t xml:space="preserve">in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sidRPr="00ED4AE2">
        <w:rPr>
          <w:rFonts w:ascii="Arial" w:hAnsi="Arial" w:cs="Arial"/>
          <w:b/>
          <w:bCs/>
          <w:color w:val="000000" w:themeColor="text1"/>
        </w:rPr>
        <w:t>Supplementary</w:t>
      </w:r>
      <w:r w:rsidRPr="00ED4AE2">
        <w:rPr>
          <w:rFonts w:ascii="Arial" w:hAnsi="Arial" w:cs="Arial"/>
          <w:b/>
          <w:bCs/>
          <w:color w:val="000000" w:themeColor="text1"/>
        </w:rPr>
        <w:t xml:space="preserve"> Figure </w:t>
      </w:r>
      <w:r w:rsidR="00302365" w:rsidRPr="00ED4AE2">
        <w:rPr>
          <w:rFonts w:ascii="Arial" w:hAnsi="Arial" w:cs="Arial"/>
          <w:b/>
          <w:bCs/>
          <w:color w:val="000000" w:themeColor="text1"/>
        </w:rPr>
        <w:t>2</w:t>
      </w:r>
      <w:r>
        <w:rPr>
          <w:rFonts w:ascii="Arial" w:hAnsi="Arial" w:cs="Arial"/>
          <w:color w:val="000000" w:themeColor="text1"/>
        </w:rPr>
        <w:t>)</w:t>
      </w:r>
      <w:r w:rsidR="00B17DB1">
        <w:rPr>
          <w:rFonts w:ascii="Arial" w:hAnsi="Arial" w:cs="Arial"/>
          <w:color w:val="000000" w:themeColor="text1"/>
        </w:rPr>
        <w:t>,</w:t>
      </w:r>
      <w:r>
        <w:rPr>
          <w:rFonts w:ascii="Arial" w:hAnsi="Arial" w:cs="Arial"/>
          <w:color w:val="000000" w:themeColor="text1"/>
        </w:rPr>
        <w:t xml:space="preserve"> where the abundances of</w:t>
      </w:r>
      <w:r w:rsidR="00AA7ACC">
        <w:rPr>
          <w:rFonts w:ascii="Arial" w:hAnsi="Arial" w:cs="Arial"/>
          <w:color w:val="000000" w:themeColor="text1"/>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aurocholic </w:t>
      </w:r>
      <w:r w:rsidR="00AA7ACC" w:rsidRPr="00AA7ACC">
        <w:rPr>
          <w:rFonts w:ascii="Arial" w:hAnsi="Arial" w:cs="Arial"/>
          <w:color w:val="000000" w:themeColor="text1"/>
        </w:rPr>
        <w:t>acid</w:t>
      </w:r>
      <w:r w:rsidR="00CB3234">
        <w:rPr>
          <w:rFonts w:ascii="Arial" w:hAnsi="Arial" w:cs="Arial"/>
          <w:color w:val="000000" w:themeColor="text1"/>
        </w:rPr>
        <w:t xml:space="preserve"> (TCA)</w:t>
      </w:r>
      <w:r w:rsidR="00AA7ACC">
        <w:rPr>
          <w:rFonts w:ascii="Arial" w:hAnsi="Arial" w:cs="Arial"/>
          <w:color w:val="000000" w:themeColor="text1"/>
        </w:rPr>
        <w:t>,</w:t>
      </w:r>
      <w:r w:rsidR="00AA7ACC" w:rsidRPr="00AA7ACC">
        <w:t xml:space="preserve"> </w:t>
      </w:r>
      <w:r w:rsidR="00B17DB1">
        <w:rPr>
          <w:rFonts w:ascii="Arial" w:hAnsi="Arial" w:cs="Arial"/>
          <w:color w:val="000000" w:themeColor="text1"/>
        </w:rPr>
        <w:t>g</w:t>
      </w:r>
      <w:r w:rsidR="00B17DB1" w:rsidRPr="00AA7ACC">
        <w:rPr>
          <w:rFonts w:ascii="Arial" w:hAnsi="Arial" w:cs="Arial"/>
          <w:color w:val="000000" w:themeColor="text1"/>
        </w:rPr>
        <w:t xml:space="preserve">lycocholic </w:t>
      </w:r>
      <w:r w:rsidR="00AA7ACC" w:rsidRPr="00AA7ACC">
        <w:rPr>
          <w:rFonts w:ascii="Arial" w:hAnsi="Arial" w:cs="Arial"/>
          <w:color w:val="000000" w:themeColor="text1"/>
        </w:rPr>
        <w:t>acid</w:t>
      </w:r>
      <w:r w:rsidR="00CB3234">
        <w:rPr>
          <w:rFonts w:ascii="Arial" w:hAnsi="Arial" w:cs="Arial"/>
          <w:color w:val="000000" w:themeColor="text1"/>
        </w:rPr>
        <w:t xml:space="preserve"> (GCA)</w:t>
      </w:r>
      <w:r w:rsidR="00AA7ACC">
        <w:rPr>
          <w:rFonts w:ascii="Arial" w:hAnsi="Arial" w:cs="Arial"/>
          <w:color w:val="000000" w:themeColor="text1"/>
        </w:rPr>
        <w:t>,</w:t>
      </w:r>
      <w:r w:rsidRPr="005402F8">
        <w:rPr>
          <w:rFonts w:ascii="Arial" w:hAnsi="Arial" w:cs="Arial"/>
          <w:color w:val="FF0000"/>
        </w:rPr>
        <w:t xml:space="preserve"> </w:t>
      </w:r>
      <w:r w:rsidR="00B17DB1">
        <w:rPr>
          <w:rFonts w:ascii="Arial" w:hAnsi="Arial" w:cs="Arial"/>
          <w:color w:val="000000" w:themeColor="text1"/>
        </w:rPr>
        <w:t>t</w:t>
      </w:r>
      <w:r w:rsidR="00B17DB1" w:rsidRPr="00AA7ACC">
        <w:rPr>
          <w:rFonts w:ascii="Arial" w:hAnsi="Arial" w:cs="Arial"/>
          <w:color w:val="000000" w:themeColor="text1"/>
        </w:rPr>
        <w:t xml:space="preserve">auroursodeoxycholic </w:t>
      </w:r>
      <w:r w:rsidR="00AA7ACC" w:rsidRPr="00AA7ACC">
        <w:rPr>
          <w:rFonts w:ascii="Arial" w:hAnsi="Arial" w:cs="Arial"/>
          <w:color w:val="000000" w:themeColor="text1"/>
        </w:rPr>
        <w:t>acid</w:t>
      </w:r>
      <w:r w:rsidR="00CB3234">
        <w:rPr>
          <w:rFonts w:ascii="Arial" w:hAnsi="Arial" w:cs="Arial"/>
          <w:color w:val="000000" w:themeColor="text1"/>
        </w:rPr>
        <w:t xml:space="preserve"> (TUDCA)</w:t>
      </w:r>
      <w:r w:rsidR="00AA7ACC" w:rsidRPr="00AA7ACC">
        <w:rPr>
          <w:rFonts w:ascii="Arial" w:hAnsi="Arial" w:cs="Arial"/>
          <w:color w:val="000000" w:themeColor="text1"/>
        </w:rPr>
        <w:t>, 3beta−</w:t>
      </w:r>
      <w:r w:rsidR="00B17DB1">
        <w:rPr>
          <w:rFonts w:ascii="Arial" w:hAnsi="Arial" w:cs="Arial"/>
          <w:color w:val="000000" w:themeColor="text1"/>
        </w:rPr>
        <w:t>h</w:t>
      </w:r>
      <w:r w:rsidR="00B17DB1" w:rsidRPr="00AA7ACC">
        <w:rPr>
          <w:rFonts w:ascii="Arial" w:hAnsi="Arial" w:cs="Arial"/>
          <w:color w:val="000000" w:themeColor="text1"/>
        </w:rPr>
        <w:t>ydroxy</w:t>
      </w:r>
      <w:r w:rsidR="00AA7ACC" w:rsidRPr="00AA7ACC">
        <w:rPr>
          <w:rFonts w:ascii="Arial" w:hAnsi="Arial" w:cs="Arial"/>
          <w:color w:val="000000" w:themeColor="text1"/>
        </w:rPr>
        <w:t>−5−cholenoic acid, and 12−</w:t>
      </w:r>
      <w:r w:rsidR="00B17DB1">
        <w:rPr>
          <w:rFonts w:ascii="Arial" w:hAnsi="Arial" w:cs="Arial"/>
          <w:color w:val="000000" w:themeColor="text1"/>
        </w:rPr>
        <w:t>k</w:t>
      </w:r>
      <w:r w:rsidR="00B17DB1" w:rsidRPr="00AA7ACC">
        <w:rPr>
          <w:rFonts w:ascii="Arial" w:hAnsi="Arial" w:cs="Arial"/>
          <w:color w:val="000000" w:themeColor="text1"/>
        </w:rPr>
        <w:t xml:space="preserve">etodeoxycholic </w:t>
      </w:r>
      <w:r w:rsidR="00AA7ACC" w:rsidRPr="00AA7ACC">
        <w:rPr>
          <w:rFonts w:ascii="Arial" w:hAnsi="Arial" w:cs="Arial"/>
          <w:color w:val="000000" w:themeColor="text1"/>
        </w:rPr>
        <w:t xml:space="preserve">acid </w:t>
      </w:r>
      <w:r>
        <w:rPr>
          <w:rFonts w:ascii="Arial" w:hAnsi="Arial" w:cs="Arial"/>
          <w:color w:val="000000" w:themeColor="text1"/>
        </w:rPr>
        <w:t xml:space="preserve">were enriched. </w:t>
      </w:r>
      <w:r w:rsidR="00B17DB1">
        <w:rPr>
          <w:rFonts w:ascii="Arial" w:hAnsi="Arial" w:cs="Arial"/>
          <w:color w:val="000000" w:themeColor="text1"/>
        </w:rPr>
        <w:t xml:space="preserve">In addition, several </w:t>
      </w:r>
      <w:r w:rsidR="004A0FA7">
        <w:rPr>
          <w:rFonts w:ascii="Arial" w:hAnsi="Arial" w:cs="Arial"/>
          <w:color w:val="000000" w:themeColor="text1"/>
        </w:rPr>
        <w:t xml:space="preserve">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w:t>
      </w:r>
      <w:r w:rsidR="00313CAE" w:rsidRPr="00ED4AE2">
        <w:rPr>
          <w:rFonts w:ascii="Arial" w:hAnsi="Arial" w:cs="Arial"/>
          <w:b/>
          <w:bCs/>
          <w:color w:val="000000" w:themeColor="text1"/>
        </w:rPr>
        <w:t>Supplementary Figure 2</w:t>
      </w:r>
      <w:r w:rsidR="00313CAE">
        <w:rPr>
          <w:rFonts w:ascii="Arial" w:hAnsi="Arial" w:cs="Arial"/>
          <w:color w:val="000000" w:themeColor="text1"/>
        </w:rPr>
        <w:t>)</w:t>
      </w:r>
      <w:r w:rsidR="00AA7ACC">
        <w:rPr>
          <w:rFonts w:ascii="Arial" w:hAnsi="Arial" w:cs="Arial"/>
          <w:color w:val="000000" w:themeColor="text1"/>
        </w:rPr>
        <w:t xml:space="preserve">. While </w:t>
      </w:r>
      <w:r w:rsidR="00313CAE">
        <w:rPr>
          <w:rFonts w:ascii="Arial" w:hAnsi="Arial" w:cs="Arial"/>
          <w:color w:val="000000" w:themeColor="text1"/>
        </w:rPr>
        <w:t>this 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B17DB1">
        <w:rPr>
          <w:rFonts w:ascii="Arial" w:hAnsi="Arial" w:cs="Arial"/>
          <w:color w:val="000000" w:themeColor="text1"/>
        </w:rPr>
        <w:t>in</w:t>
      </w:r>
      <w:r w:rsidR="00313CAE">
        <w:rPr>
          <w:rFonts w:ascii="Arial" w:hAnsi="Arial" w:cs="Arial"/>
          <w:color w:val="000000" w:themeColor="text1"/>
        </w:rPr>
        <w:t xml:space="preserve"> GO enrichment </w:t>
      </w:r>
      <w:r w:rsidR="00B17DB1">
        <w:rPr>
          <w:rFonts w:ascii="Arial" w:hAnsi="Arial" w:cs="Arial"/>
          <w:color w:val="000000" w:themeColor="text1"/>
        </w:rPr>
        <w:t xml:space="preserve">analysis from </w:t>
      </w:r>
      <w:r w:rsidR="00313CAE">
        <w:rPr>
          <w:rFonts w:ascii="Arial" w:hAnsi="Arial" w:cs="Arial"/>
          <w:color w:val="000000" w:themeColor="text1"/>
        </w:rPr>
        <w:t>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ED4AE2">
        <w:rPr>
          <w:rFonts w:ascii="Arial" w:hAnsi="Arial" w:cs="Arial"/>
          <w:b/>
          <w:bCs/>
          <w:color w:val="000000" w:themeColor="text1"/>
        </w:rPr>
        <w:t xml:space="preserve">Supplementary Table </w:t>
      </w:r>
      <w:r w:rsidR="00945616" w:rsidRPr="00ED4AE2">
        <w:rPr>
          <w:rFonts w:ascii="Arial" w:hAnsi="Arial" w:cs="Arial"/>
          <w:b/>
          <w:bCs/>
          <w:color w:val="000000" w:themeColor="text1"/>
        </w:rPr>
        <w:t>2</w:t>
      </w:r>
      <w:r w:rsidR="00313CAE">
        <w:rPr>
          <w:rFonts w:ascii="Arial" w:hAnsi="Arial" w:cs="Arial"/>
          <w:color w:val="000000" w:themeColor="text1"/>
        </w:rPr>
        <w:t>).</w:t>
      </w:r>
      <w:r w:rsidR="00E97FB0">
        <w:rPr>
          <w:rFonts w:ascii="Arial" w:hAnsi="Arial" w:cs="Arial"/>
          <w:color w:val="000000" w:themeColor="text1"/>
        </w:rPr>
        <w:t xml:space="preserve"> </w:t>
      </w:r>
      <w:r w:rsidR="00E97FB0" w:rsidRPr="00E97FB0">
        <w:rPr>
          <w:rFonts w:ascii="Arial" w:hAnsi="Arial" w:cs="Arial"/>
          <w:color w:val="000000" w:themeColor="text1"/>
        </w:rPr>
        <w:t>This highlights a potentially common lipid metabolism disruption in bacteremia, regardless of the bacterial species involved.</w:t>
      </w:r>
    </w:p>
    <w:p w14:paraId="3FF902AF" w14:textId="77777777" w:rsidR="00EC0AAD" w:rsidRDefault="00EC0AAD" w:rsidP="00243500">
      <w:pPr>
        <w:spacing w:line="480" w:lineRule="auto"/>
        <w:rPr>
          <w:rFonts w:ascii="Arial" w:hAnsi="Arial" w:cs="Arial"/>
        </w:rPr>
      </w:pPr>
    </w:p>
    <w:p w14:paraId="2060CB71" w14:textId="07A235AA" w:rsidR="00E97FB0" w:rsidRDefault="005402F8" w:rsidP="00A26A1F">
      <w:pPr>
        <w:spacing w:line="480" w:lineRule="auto"/>
        <w:ind w:firstLine="720"/>
        <w:rPr>
          <w:rFonts w:ascii="Arial" w:hAnsi="Arial" w:cs="Arial"/>
          <w:color w:val="000000"/>
        </w:rPr>
      </w:pPr>
      <w:r>
        <w:rPr>
          <w:rFonts w:ascii="Arial" w:hAnsi="Arial" w:cs="Arial"/>
        </w:rPr>
        <w:t xml:space="preserve">We next set out to evaluate the potential utility of features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w:t>
      </w:r>
      <w:r w:rsidR="00E97FB0">
        <w:rPr>
          <w:rFonts w:ascii="Arial" w:hAnsi="Arial" w:cs="Arial"/>
        </w:rPr>
        <w:t>,</w:t>
      </w:r>
      <w:r w:rsidR="00F17A89" w:rsidRPr="00DD6827">
        <w:rPr>
          <w:rFonts w:ascii="Arial" w:hAnsi="Arial" w:cs="Arial"/>
        </w:rPr>
        <w:t xml:space="preserve"> we used ensemble feature selection (EFS)</w:t>
      </w:r>
      <w:r w:rsidR="00E97FB0">
        <w:rPr>
          <w:rFonts w:ascii="Arial" w:hAnsi="Arial" w:cs="Arial"/>
        </w:rPr>
        <w:t>,</w:t>
      </w:r>
      <w:r w:rsidR="00F17A89" w:rsidRPr="00DD6827">
        <w:rPr>
          <w:rFonts w:ascii="Arial" w:hAnsi="Arial" w:cs="Arial"/>
        </w:rPr>
        <w:t xml:space="preserve"> an unbiased approach</w:t>
      </w:r>
      <w:r w:rsidR="00E97FB0">
        <w:rPr>
          <w:rFonts w:ascii="Arial" w:hAnsi="Arial" w:cs="Arial"/>
        </w:rPr>
        <w:t xml:space="preserve"> that integrates outcomes from eight distinct feature selection algorithms</w:t>
      </w:r>
      <w:r w:rsidR="00E97FB0">
        <w:rPr>
          <w:rFonts w:ascii="Arial" w:hAnsi="Arial" w:cs="Arial"/>
        </w:rPr>
        <w:fldChar w:fldCharType="begin"/>
      </w:r>
      <w:r w:rsidR="00E97FB0">
        <w:rPr>
          <w:rFonts w:ascii="Arial" w:hAnsi="Arial" w:cs="Arial"/>
        </w:rPr>
        <w:instrText xml:space="preserve"> ADDIN ZOTERO_TEMP </w:instrText>
      </w:r>
      <w:r w:rsidR="00E97FB0">
        <w:rPr>
          <w:rFonts w:ascii="Arial" w:hAnsi="Arial" w:cs="Arial"/>
        </w:rPr>
        <w:fldChar w:fldCharType="separate"/>
      </w:r>
      <w:r w:rsidR="00E97FB0" w:rsidRPr="0046644A">
        <w:rPr>
          <w:rFonts w:ascii="Arial" w:hAnsi="Arial" w:cs="Arial"/>
          <w:vertAlign w:val="superscript"/>
        </w:rPr>
        <w:t>17</w:t>
      </w:r>
      <w:r w:rsidR="00E97FB0">
        <w:rPr>
          <w:rFonts w:ascii="Arial" w:hAnsi="Arial" w:cs="Arial"/>
        </w:rPr>
        <w:fldChar w:fldCharType="end"/>
      </w:r>
      <w:r w:rsidR="00E97FB0">
        <w:rPr>
          <w:rFonts w:ascii="Arial" w:hAnsi="Arial" w:cs="Arial"/>
        </w:rPr>
        <w:t>, subsequently aggregating and assigning ranks to the scores.</w:t>
      </w:r>
      <w:r w:rsidR="00226A9B">
        <w:rPr>
          <w:rFonts w:ascii="Arial" w:hAnsi="Arial" w:cs="Arial"/>
        </w:rPr>
        <w:t xml:space="preserve"> </w:t>
      </w:r>
      <w:r w:rsidR="00F17A89" w:rsidRPr="00DD6827">
        <w:rPr>
          <w:rFonts w:ascii="Arial" w:hAnsi="Arial" w:cs="Arial"/>
        </w:rPr>
        <w:t xml:space="preserve">This approach </w:t>
      </w:r>
      <w:r w:rsidR="00E97FB0">
        <w:rPr>
          <w:rFonts w:ascii="Arial" w:hAnsi="Arial" w:cs="Arial"/>
        </w:rPr>
        <w:t xml:space="preserve">helps </w:t>
      </w:r>
      <w:r w:rsidR="00F17A89" w:rsidRPr="00DD6827">
        <w:rPr>
          <w:rFonts w:ascii="Arial" w:hAnsi="Arial" w:cs="Arial"/>
        </w:rPr>
        <w:t>mitigat</w:t>
      </w:r>
      <w:r w:rsidR="00ED4AE2">
        <w:rPr>
          <w:rFonts w:ascii="Arial" w:hAnsi="Arial" w:cs="Arial"/>
        </w:rPr>
        <w:t>e</w:t>
      </w:r>
      <w:r w:rsidR="00F17A89" w:rsidRPr="00DD6827">
        <w:rPr>
          <w:rFonts w:ascii="Arial" w:hAnsi="Arial" w:cs="Arial"/>
        </w:rPr>
        <w:t xml:space="preserve"> many of the inherent biases </w:t>
      </w:r>
      <w:r w:rsidR="00F17A89" w:rsidRPr="00DD6827">
        <w:rPr>
          <w:rFonts w:ascii="Arial" w:hAnsi="Arial" w:cs="Arial"/>
        </w:rPr>
        <w:lastRenderedPageBreak/>
        <w:t>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A1584C">
        <w:rPr>
          <w:rFonts w:ascii="Arial" w:hAnsi="Arial" w:cs="Arial"/>
          <w:vertAlign w:val="superscript"/>
        </w:rPr>
        <w:instrText xml:space="preserve"> ADDIN ZOTERO_ITEM CSL_CITATION {"citationID":"me95qkQD","properties":{"formattedCitation":"\\super 43\\nosupersub{}","plainCitation":"43","noteIndex":0},"citationItems":[{"id":5871,"uris":["http://zotero.org/users/6494753/items/VEE6FITI"],"itemData":{"id":5871,"type":"article-journal","abstract":"Feature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A1584C" w:rsidRPr="00A1584C">
        <w:rPr>
          <w:rFonts w:ascii="Arial" w:hAnsi="Arial" w:cs="Arial"/>
          <w:vertAlign w:val="superscript"/>
        </w:rPr>
        <w:t>43</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A1584C">
        <w:rPr>
          <w:rFonts w:ascii="Arial" w:hAnsi="Arial" w:cs="Arial"/>
          <w:vertAlign w:val="superscript"/>
        </w:rPr>
        <w:instrText xml:space="preserve"> ADDIN ZOTERO_ITEM CSL_CITATION {"citationID":"AYHQd07z","properties":{"formattedCitation":"\\super 44\\nosupersub{}","plainCitation":"44","noteIndex":0},"citationItems":[{"id":5841,"uris":["http://zotero.org/users/6494753/items/F2RSLSHF"],"itemData":{"id":5841,"type":"article-journal","abstract":"Motivation: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A1584C" w:rsidRPr="00A1584C">
        <w:rPr>
          <w:rFonts w:ascii="Arial" w:hAnsi="Arial" w:cs="Arial"/>
          <w:vertAlign w:val="superscript"/>
        </w:rPr>
        <w:t>44</w:t>
      </w:r>
      <w:r w:rsidR="0046644A" w:rsidRPr="00F32124">
        <w:rPr>
          <w:rFonts w:ascii="Arial" w:hAnsi="Arial" w:cs="Arial"/>
          <w:vertAlign w:val="superscript"/>
        </w:rPr>
        <w:fldChar w:fldCharType="end"/>
      </w:r>
      <w:r w:rsidR="004909BA">
        <w:rPr>
          <w:rFonts w:ascii="Arial" w:hAnsi="Arial" w:cs="Arial"/>
          <w:color w:val="000000"/>
        </w:rPr>
        <w:t xml:space="preserve">. </w:t>
      </w:r>
      <w:r w:rsidR="00E97FB0">
        <w:rPr>
          <w:rFonts w:ascii="Arial" w:hAnsi="Arial" w:cs="Arial"/>
          <w:color w:val="000000"/>
        </w:rPr>
        <w:t>We</w:t>
      </w:r>
      <w:r w:rsidR="00226A9B">
        <w:rPr>
          <w:rFonts w:ascii="Arial" w:hAnsi="Arial" w:cs="Arial"/>
          <w:color w:val="000000"/>
        </w:rPr>
        <w:t xml:space="preserve"> set the correlation threshold </w:t>
      </w:r>
      <w:r w:rsidR="00E97FB0">
        <w:rPr>
          <w:rFonts w:ascii="Arial" w:hAnsi="Arial" w:cs="Arial"/>
          <w:color w:val="000000"/>
        </w:rPr>
        <w:t xml:space="preserve">at </w:t>
      </w:r>
      <w:r w:rsidR="00226A9B">
        <w:rPr>
          <w:rFonts w:ascii="Arial" w:hAnsi="Arial" w:cs="Arial"/>
          <w:color w:val="000000"/>
        </w:rPr>
        <w:t>0</w:t>
      </w:r>
      <w:r w:rsidR="00E97FB0">
        <w:rPr>
          <w:rFonts w:ascii="Arial" w:hAnsi="Arial" w:cs="Arial"/>
          <w:color w:val="000000"/>
        </w:rPr>
        <w:t xml:space="preserve"> in the EFS, </w:t>
      </w:r>
      <w:r w:rsidR="00226A9B">
        <w:rPr>
          <w:rFonts w:ascii="Arial" w:hAnsi="Arial" w:cs="Arial"/>
          <w:color w:val="000000"/>
        </w:rPr>
        <w:t>ensuring that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performing biomarker</w:t>
      </w:r>
      <w:r w:rsidR="00E97FB0">
        <w:rPr>
          <w:rFonts w:ascii="Arial" w:hAnsi="Arial" w:cs="Arial"/>
          <w:color w:val="000000"/>
        </w:rPr>
        <w:t>s</w:t>
      </w:r>
      <w:r w:rsidR="00226A9B">
        <w:rPr>
          <w:rFonts w:ascii="Arial" w:hAnsi="Arial" w:cs="Arial"/>
          <w:color w:val="000000"/>
        </w:rPr>
        <w:t xml:space="preserve"> </w:t>
      </w:r>
      <w:r w:rsidR="00E97FB0">
        <w:rPr>
          <w:rFonts w:ascii="Arial" w:hAnsi="Arial" w:cs="Arial"/>
          <w:color w:val="000000"/>
        </w:rPr>
        <w:t>that were highly</w:t>
      </w:r>
      <w:r w:rsidR="00226A9B">
        <w:rPr>
          <w:rFonts w:ascii="Arial" w:hAnsi="Arial" w:cs="Arial"/>
          <w:color w:val="000000"/>
        </w:rPr>
        <w:t xml:space="preserve"> correlated with </w:t>
      </w:r>
      <w:r w:rsidR="00E97FB0">
        <w:rPr>
          <w:rFonts w:ascii="Arial" w:hAnsi="Arial" w:cs="Arial"/>
          <w:color w:val="000000"/>
        </w:rPr>
        <w:t>others would still be ranked highly</w:t>
      </w:r>
      <w:r>
        <w:rPr>
          <w:rFonts w:ascii="Arial" w:hAnsi="Arial" w:cs="Arial"/>
          <w:color w:val="000000"/>
        </w:rPr>
        <w:t xml:space="preserve">. </w:t>
      </w:r>
    </w:p>
    <w:p w14:paraId="2B7F1786" w14:textId="02632731" w:rsidR="009D636B" w:rsidRPr="005402F8" w:rsidRDefault="00E97FB0" w:rsidP="00A26A1F">
      <w:pPr>
        <w:spacing w:line="480" w:lineRule="auto"/>
        <w:ind w:firstLine="720"/>
        <w:rPr>
          <w:rFonts w:ascii="Arial" w:hAnsi="Arial" w:cs="Arial"/>
        </w:rPr>
      </w:pPr>
      <w:r>
        <w:rPr>
          <w:rFonts w:ascii="Arial" w:hAnsi="Arial" w:cs="Arial"/>
          <w:color w:val="000000"/>
        </w:rPr>
        <w:t xml:space="preserve">Our analysis identified </w:t>
      </w:r>
      <w:r w:rsidR="005402F8">
        <w:rPr>
          <w:rFonts w:ascii="Arial" w:hAnsi="Arial" w:cs="Arial"/>
          <w:color w:val="000000"/>
        </w:rPr>
        <w:t xml:space="preserve">the </w:t>
      </w:r>
      <w:r w:rsidR="005402F8">
        <w:rPr>
          <w:rFonts w:ascii="Arial" w:hAnsi="Arial" w:cs="Arial"/>
        </w:rPr>
        <w:t>top</w:t>
      </w:r>
      <w:r w:rsidR="008B65E9">
        <w:rPr>
          <w:rFonts w:ascii="Arial" w:hAnsi="Arial" w:cs="Arial"/>
        </w:rPr>
        <w:t>-</w:t>
      </w:r>
      <w:r w:rsidR="005402F8">
        <w:rPr>
          <w:rFonts w:ascii="Arial" w:hAnsi="Arial" w:cs="Arial"/>
        </w:rPr>
        <w:t>r</w:t>
      </w:r>
      <w:r w:rsidR="00226A9B">
        <w:rPr>
          <w:rFonts w:ascii="Arial" w:hAnsi="Arial" w:cs="Arial"/>
        </w:rPr>
        <w:t>anked</w:t>
      </w:r>
      <w:r w:rsidR="005402F8">
        <w:rPr>
          <w:rFonts w:ascii="Arial" w:hAnsi="Arial" w:cs="Arial"/>
        </w:rPr>
        <w:t xml:space="preserve"> protein and metabolite</w:t>
      </w:r>
      <w:r w:rsidR="00226A9B">
        <w:rPr>
          <w:rFonts w:ascii="Arial" w:hAnsi="Arial" w:cs="Arial"/>
        </w:rPr>
        <w:t xml:space="preserve"> biomarkers</w:t>
      </w:r>
      <w:r>
        <w:rPr>
          <w:rFonts w:ascii="Arial" w:hAnsi="Arial" w:cs="Arial"/>
        </w:rPr>
        <w:t>—</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sidR="005402F8">
        <w:rPr>
          <w:rFonts w:ascii="Arial" w:hAnsi="Arial" w:cs="Arial"/>
        </w:rPr>
        <w:t>SERPINA3</w:t>
      </w:r>
      <w:r w:rsidR="008B65E9">
        <w:rPr>
          <w:rFonts w:ascii="Arial" w:hAnsi="Arial" w:cs="Arial"/>
        </w:rPr>
        <w:t>)</w:t>
      </w:r>
      <w:r w:rsidR="005402F8">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sidR="005402F8">
        <w:rPr>
          <w:rFonts w:ascii="Arial" w:hAnsi="Arial" w:cs="Arial"/>
        </w:rPr>
        <w:t>LRG1</w:t>
      </w:r>
      <w:r w:rsidR="008B65E9">
        <w:rPr>
          <w:rFonts w:ascii="Arial" w:hAnsi="Arial" w:cs="Arial"/>
        </w:rPr>
        <w:t>)</w:t>
      </w:r>
      <w:r w:rsidR="005402F8">
        <w:rPr>
          <w:rFonts w:ascii="Arial" w:hAnsi="Arial" w:cs="Arial"/>
        </w:rPr>
        <w:t xml:space="preserve">, </w:t>
      </w:r>
      <w:proofErr w:type="spellStart"/>
      <w:r w:rsidR="005402F8" w:rsidRPr="005402F8">
        <w:rPr>
          <w:rFonts w:ascii="Arial" w:hAnsi="Arial" w:cs="Arial"/>
        </w:rPr>
        <w:t>threonylcarbamoyladenosine</w:t>
      </w:r>
      <w:proofErr w:type="spellEnd"/>
      <w:r w:rsidR="005402F8">
        <w:rPr>
          <w:rFonts w:ascii="Arial" w:hAnsi="Arial" w:cs="Arial"/>
        </w:rPr>
        <w:t xml:space="preserve">, and </w:t>
      </w:r>
      <w:r w:rsidR="00642E7F" w:rsidRPr="00B9533A">
        <w:rPr>
          <w:rFonts w:ascii="Arial" w:hAnsi="Arial" w:cs="Arial"/>
        </w:rPr>
        <w:t>13-OXO-ODE</w:t>
      </w:r>
      <w:del w:id="104" w:author="Charlie Bayne" w:date="2024-08-13T10:48:00Z" w16du:dateUtc="2024-08-13T17:48:00Z">
        <w:r w:rsidR="00642E7F" w:rsidRPr="00B9533A" w:rsidDel="006F576E">
          <w:rPr>
            <w:rFonts w:ascii="Arial" w:hAnsi="Arial" w:cs="Arial"/>
          </w:rPr>
          <w:delText xml:space="preserve"> </w:delText>
        </w:r>
      </w:del>
      <w:r>
        <w:rPr>
          <w:rFonts w:ascii="Arial" w:hAnsi="Arial" w:cs="Arial"/>
        </w:rPr>
        <w:t xml:space="preserve">—as </w:t>
      </w:r>
      <w:r w:rsidR="005402F8">
        <w:rPr>
          <w:rFonts w:ascii="Arial" w:hAnsi="Arial" w:cs="Arial"/>
        </w:rPr>
        <w:t xml:space="preserve">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w:t>
      </w:r>
      <w:r>
        <w:rPr>
          <w:rFonts w:ascii="Arial" w:hAnsi="Arial" w:cs="Arial"/>
        </w:rPr>
        <w:t>.</w:t>
      </w:r>
      <w:r w:rsidR="00C32880">
        <w:rPr>
          <w:rFonts w:ascii="Arial" w:hAnsi="Arial" w:cs="Arial"/>
        </w:rPr>
        <w:t xml:space="preserve"> </w:t>
      </w:r>
      <w:r>
        <w:rPr>
          <w:rFonts w:ascii="Arial" w:hAnsi="Arial" w:cs="Arial"/>
        </w:rPr>
        <w:t xml:space="preserve">When </w:t>
      </w:r>
      <w:r w:rsidR="00226A9B">
        <w:rPr>
          <w:rFonts w:ascii="Arial" w:hAnsi="Arial" w:cs="Arial"/>
        </w:rPr>
        <w:t xml:space="preserve">evaluated using logistic regression, </w:t>
      </w:r>
      <w:r>
        <w:rPr>
          <w:rFonts w:ascii="Arial" w:hAnsi="Arial" w:cs="Arial"/>
        </w:rPr>
        <w:t xml:space="preserve">these biomarkers produced </w:t>
      </w:r>
      <w:r w:rsidR="00C32880">
        <w:rPr>
          <w:rFonts w:ascii="Arial" w:hAnsi="Arial" w:cs="Arial"/>
        </w:rPr>
        <w:t xml:space="preserve">AUCs ranging from </w:t>
      </w:r>
      <w:r w:rsidR="00074487">
        <w:rPr>
          <w:rFonts w:ascii="Arial" w:hAnsi="Arial" w:cs="Arial"/>
        </w:rPr>
        <w:t>0.99</w:t>
      </w:r>
      <w:r w:rsidR="00C32880">
        <w:rPr>
          <w:rFonts w:ascii="Arial" w:hAnsi="Arial" w:cs="Arial"/>
        </w:rPr>
        <w:t xml:space="preserve">- </w:t>
      </w:r>
      <w:r>
        <w:rPr>
          <w:rFonts w:ascii="Arial" w:hAnsi="Arial" w:cs="Arial"/>
        </w:rPr>
        <w:t>1.0, indicating nearly perfect discrimination</w:t>
      </w:r>
      <w:r w:rsidR="00C32880">
        <w:rPr>
          <w:rFonts w:ascii="Arial" w:hAnsi="Arial" w:cs="Arial"/>
        </w:rPr>
        <w:t xml:space="preserve"> </w:t>
      </w:r>
      <w:r w:rsidR="003D1187">
        <w:rPr>
          <w:rFonts w:ascii="Arial" w:hAnsi="Arial" w:cs="Arial"/>
        </w:rPr>
        <w:t>(</w:t>
      </w:r>
      <w:r w:rsidR="003D1187" w:rsidRPr="00BA4EA5">
        <w:rPr>
          <w:rFonts w:ascii="Arial" w:hAnsi="Arial" w:cs="Arial"/>
          <w:b/>
          <w:bCs/>
        </w:rPr>
        <w:t>Figure 2</w:t>
      </w:r>
      <w:r w:rsidR="005402F8" w:rsidRPr="00BA4EA5">
        <w:rPr>
          <w:rFonts w:ascii="Arial" w:hAnsi="Arial" w:cs="Arial"/>
          <w:b/>
          <w:bCs/>
        </w:rPr>
        <w:t>C</w:t>
      </w:r>
      <w:r w:rsidR="00ED4AE2">
        <w:rPr>
          <w:rFonts w:ascii="Arial" w:hAnsi="Arial" w:cs="Arial"/>
          <w:b/>
          <w:bCs/>
        </w:rPr>
        <w:t xml:space="preserve"> </w:t>
      </w:r>
      <w:r w:rsidRPr="00BA4EA5">
        <w:rPr>
          <w:rFonts w:ascii="Arial" w:hAnsi="Arial" w:cs="Arial"/>
          <w:b/>
          <w:bCs/>
        </w:rPr>
        <w:t>and</w:t>
      </w:r>
      <w:r w:rsidR="005402F8" w:rsidRPr="00BA4EA5">
        <w:rPr>
          <w:rFonts w:ascii="Arial" w:hAnsi="Arial" w:cs="Arial"/>
          <w:b/>
          <w:bCs/>
        </w:rPr>
        <w:t xml:space="preserve"> 3D</w:t>
      </w:r>
      <w:r w:rsidR="005402F8">
        <w:rPr>
          <w:rFonts w:ascii="Arial" w:hAnsi="Arial" w:cs="Arial"/>
        </w:rPr>
        <w:t>).</w:t>
      </w:r>
      <w:r w:rsidR="004A5E7B">
        <w:rPr>
          <w:rFonts w:ascii="Arial" w:hAnsi="Arial" w:cs="Arial"/>
        </w:rPr>
        <w:t xml:space="preserve"> </w:t>
      </w:r>
      <w:r w:rsidR="00074487">
        <w:rPr>
          <w:rFonts w:ascii="Arial" w:hAnsi="Arial" w:cs="Arial"/>
        </w:rPr>
        <w:t xml:space="preserve">Other top biomarkers identified in our study also </w:t>
      </w:r>
      <w:r w:rsidR="00ED4AE2">
        <w:rPr>
          <w:rFonts w:ascii="Arial" w:hAnsi="Arial" w:cs="Arial"/>
        </w:rPr>
        <w:t xml:space="preserve">were able to distinguish </w:t>
      </w:r>
      <w:r w:rsidR="00074487">
        <w:rPr>
          <w:rFonts w:ascii="Arial" w:hAnsi="Arial" w:cs="Arial"/>
        </w:rPr>
        <w:t xml:space="preserve">healthy </w:t>
      </w:r>
      <w:r>
        <w:rPr>
          <w:rFonts w:ascii="Arial" w:hAnsi="Arial" w:cs="Arial"/>
        </w:rPr>
        <w:t>and EcB plasma</w:t>
      </w:r>
      <w:r w:rsidR="00ED4AE2">
        <w:rPr>
          <w:rFonts w:ascii="Arial" w:hAnsi="Arial" w:cs="Arial"/>
        </w:rPr>
        <w:t xml:space="preserve"> extremely well, </w:t>
      </w:r>
      <w:r>
        <w:rPr>
          <w:rFonts w:ascii="Arial" w:hAnsi="Arial" w:cs="Arial"/>
        </w:rPr>
        <w:t xml:space="preserve">as shown in </w:t>
      </w:r>
      <w:r w:rsidR="00074487" w:rsidRPr="00BA4EA5">
        <w:rPr>
          <w:rFonts w:ascii="Arial" w:hAnsi="Arial" w:cs="Arial"/>
          <w:b/>
          <w:bCs/>
        </w:rPr>
        <w:t>Supplementary Figure 4</w:t>
      </w:r>
      <w:r>
        <w:rPr>
          <w:rFonts w:ascii="Arial" w:hAnsi="Arial" w:cs="Arial"/>
        </w:rPr>
        <w:t xml:space="preserve">, </w:t>
      </w:r>
      <w:r w:rsidRPr="00E97FB0">
        <w:rPr>
          <w:rFonts w:ascii="Arial" w:hAnsi="Arial" w:cs="Arial"/>
        </w:rPr>
        <w:t>highlighting the extreme differences between the metabolic and proteomic profiles of healthy and infected individuals.</w:t>
      </w:r>
    </w:p>
    <w:p w14:paraId="4F234A0E" w14:textId="77777777" w:rsidR="00165884" w:rsidRPr="004A5E7B" w:rsidRDefault="00165884" w:rsidP="00243500">
      <w:pPr>
        <w:spacing w:line="480" w:lineRule="auto"/>
        <w:rPr>
          <w:rFonts w:ascii="Arial" w:hAnsi="Arial" w:cs="Arial"/>
        </w:rPr>
      </w:pPr>
    </w:p>
    <w:p w14:paraId="0D981C60" w14:textId="3D90DEBC" w:rsidR="00F726F4" w:rsidRDefault="00C32880" w:rsidP="00A26A1F">
      <w:pPr>
        <w:spacing w:line="480" w:lineRule="auto"/>
        <w:ind w:firstLine="720"/>
        <w:rPr>
          <w:rFonts w:ascii="Arial" w:hAnsi="Arial" w:cs="Arial"/>
        </w:rPr>
      </w:pPr>
      <w:r>
        <w:rPr>
          <w:rFonts w:ascii="Arial" w:hAnsi="Arial" w:cs="Arial"/>
        </w:rPr>
        <w:t xml:space="preserve">To benchmark these findings, we </w:t>
      </w:r>
      <w:r w:rsidR="00E97FB0">
        <w:rPr>
          <w:rFonts w:ascii="Arial" w:hAnsi="Arial" w:cs="Arial"/>
        </w:rPr>
        <w:t>evaluated</w:t>
      </w:r>
      <w:r>
        <w:rPr>
          <w:rFonts w:ascii="Arial" w:hAnsi="Arial" w:cs="Arial"/>
        </w:rPr>
        <w:t xml:space="preserve"> </w:t>
      </w:r>
      <w:r w:rsidR="001E4207">
        <w:rPr>
          <w:rFonts w:ascii="Arial" w:hAnsi="Arial" w:cs="Arial"/>
        </w:rPr>
        <w:t>two</w:t>
      </w:r>
      <w:r w:rsidR="00E97FB0">
        <w:rPr>
          <w:rFonts w:ascii="Arial" w:hAnsi="Arial" w:cs="Arial"/>
        </w:rPr>
        <w:t xml:space="preserve"> well-known clinical</w:t>
      </w:r>
      <w:r w:rsidR="001E4207">
        <w:rPr>
          <w:rFonts w:ascii="Arial" w:hAnsi="Arial" w:cs="Arial"/>
        </w:rPr>
        <w:t xml:space="preserve"> </w:t>
      </w:r>
      <w:r>
        <w:rPr>
          <w:rFonts w:ascii="Arial" w:hAnsi="Arial" w:cs="Arial"/>
        </w:rPr>
        <w:t xml:space="preserve">biomarkers of </w:t>
      </w:r>
      <w:r w:rsidR="00036C92">
        <w:rPr>
          <w:rFonts w:ascii="Arial" w:hAnsi="Arial" w:cs="Arial"/>
        </w:rPr>
        <w:t>inflammation</w:t>
      </w:r>
      <w:r w:rsidR="00E97FB0">
        <w:rPr>
          <w:rFonts w:ascii="Arial" w:hAnsi="Arial" w:cs="Arial"/>
        </w:rPr>
        <w:t>,</w:t>
      </w:r>
      <w:r w:rsidR="00036C92">
        <w:rPr>
          <w:rFonts w:ascii="Arial" w:hAnsi="Arial" w:cs="Arial"/>
        </w:rPr>
        <w:t xml:space="preserve"> 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E97FB0">
        <w:rPr>
          <w:rFonts w:ascii="Arial" w:hAnsi="Arial" w:cs="Arial"/>
        </w:rPr>
        <w:t xml:space="preserve">), which are commonly used to monitor infection progression.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significantly </w:t>
      </w:r>
      <w:r w:rsidR="00E97FB0">
        <w:rPr>
          <w:rFonts w:ascii="Arial" w:hAnsi="Arial" w:cs="Arial"/>
        </w:rPr>
        <w:t xml:space="preserve">elevated </w:t>
      </w:r>
      <w:r w:rsidR="00B44F58">
        <w:rPr>
          <w:rFonts w:ascii="Arial" w:hAnsi="Arial" w:cs="Arial"/>
        </w:rPr>
        <w:t>in infected samples compared to healthy</w:t>
      </w:r>
      <w:r w:rsidR="008B65E9">
        <w:rPr>
          <w:rFonts w:ascii="Arial" w:hAnsi="Arial" w:cs="Arial"/>
        </w:rPr>
        <w:t xml:space="preserve"> controls</w:t>
      </w:r>
      <w:r w:rsidR="001410ED">
        <w:rPr>
          <w:rFonts w:ascii="Arial" w:hAnsi="Arial" w:cs="Arial"/>
        </w:rPr>
        <w:t xml:space="preserve"> (</w:t>
      </w:r>
      <w:r w:rsidR="001410ED" w:rsidRPr="00BA4EA5">
        <w:rPr>
          <w:rFonts w:ascii="Arial" w:hAnsi="Arial" w:cs="Arial"/>
          <w:b/>
          <w:bCs/>
        </w:rPr>
        <w:t xml:space="preserve">Supplementary Figure </w:t>
      </w:r>
      <w:r w:rsidR="00074487" w:rsidRPr="00BA4EA5">
        <w:rPr>
          <w:rFonts w:ascii="Arial" w:hAnsi="Arial" w:cs="Arial"/>
          <w:b/>
          <w:bCs/>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w:t>
      </w:r>
      <w:r w:rsidR="00E97FB0">
        <w:rPr>
          <w:rFonts w:ascii="Arial" w:hAnsi="Arial" w:cs="Arial"/>
        </w:rPr>
        <w:t>there were</w:t>
      </w:r>
      <w:r w:rsidR="00096F1E">
        <w:rPr>
          <w:rFonts w:ascii="Arial" w:hAnsi="Arial" w:cs="Arial"/>
        </w:rPr>
        <w:t xml:space="preserve"> no </w:t>
      </w:r>
      <w:r w:rsidR="00B44F58">
        <w:rPr>
          <w:rFonts w:ascii="Arial" w:hAnsi="Arial" w:cs="Arial"/>
        </w:rPr>
        <w:t>significant differences</w:t>
      </w:r>
      <w:r w:rsidR="000B4615">
        <w:rPr>
          <w:rFonts w:ascii="Arial" w:hAnsi="Arial" w:cs="Arial"/>
        </w:rPr>
        <w:t xml:space="preserve"> in the levels of these proteins</w:t>
      </w:r>
      <w:r w:rsidR="00B44F58">
        <w:rPr>
          <w:rFonts w:ascii="Arial" w:hAnsi="Arial" w:cs="Arial"/>
        </w:rPr>
        <w:t xml:space="preserve">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w:t>
      </w:r>
      <w:r w:rsidR="000B4615">
        <w:rPr>
          <w:rFonts w:ascii="Arial" w:hAnsi="Arial" w:cs="Arial"/>
          <w:color w:val="000000" w:themeColor="text1"/>
        </w:rPr>
        <w:t>analyzed using</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the EFS approach, these clinically validated biomarkers </w:t>
      </w:r>
      <w:r w:rsidR="000B4615">
        <w:rPr>
          <w:rFonts w:ascii="Arial" w:hAnsi="Arial" w:cs="Arial"/>
          <w:color w:val="000000" w:themeColor="text1"/>
        </w:rPr>
        <w:t>demonstrated</w:t>
      </w:r>
      <w:r w:rsidR="000B4615" w:rsidRPr="009D1933">
        <w:rPr>
          <w:rFonts w:ascii="Arial" w:hAnsi="Arial" w:cs="Arial"/>
          <w:color w:val="000000" w:themeColor="text1"/>
        </w:rPr>
        <w:t xml:space="preserve"> </w:t>
      </w:r>
      <w:r w:rsidR="004044EE">
        <w:rPr>
          <w:rFonts w:ascii="Arial" w:hAnsi="Arial" w:cs="Arial"/>
          <w:color w:val="000000" w:themeColor="text1"/>
        </w:rPr>
        <w:t>good</w:t>
      </w:r>
      <w:r w:rsidR="000B4615">
        <w:rPr>
          <w:rFonts w:ascii="Arial" w:hAnsi="Arial" w:cs="Arial"/>
          <w:color w:val="000000" w:themeColor="text1"/>
        </w:rPr>
        <w:t xml:space="preserve"> performance,</w:t>
      </w:r>
      <w:r w:rsidR="004044EE">
        <w:rPr>
          <w:rFonts w:ascii="Arial" w:hAnsi="Arial" w:cs="Arial"/>
          <w:color w:val="000000" w:themeColor="text1"/>
        </w:rPr>
        <w:t xml:space="preserve"> </w:t>
      </w:r>
      <w:r w:rsidR="000B4615">
        <w:rPr>
          <w:rFonts w:ascii="Arial" w:hAnsi="Arial" w:cs="Arial"/>
          <w:color w:val="000000" w:themeColor="text1"/>
        </w:rPr>
        <w:t xml:space="preserve">though they were not </w:t>
      </w:r>
      <w:r w:rsidR="00B43C13">
        <w:rPr>
          <w:rFonts w:ascii="Arial" w:hAnsi="Arial" w:cs="Arial"/>
          <w:color w:val="000000" w:themeColor="text1"/>
        </w:rPr>
        <w:t xml:space="preserve">among the </w:t>
      </w:r>
      <w:r w:rsidR="000B4615">
        <w:rPr>
          <w:rFonts w:ascii="Arial" w:hAnsi="Arial" w:cs="Arial"/>
          <w:color w:val="000000" w:themeColor="text1"/>
        </w:rPr>
        <w:t>top performers</w:t>
      </w:r>
      <w:r w:rsidR="004044EE">
        <w:rPr>
          <w:rFonts w:ascii="Arial" w:hAnsi="Arial" w:cs="Arial"/>
          <w:color w:val="000000" w:themeColor="text1"/>
        </w:rPr>
        <w:t xml:space="preserve"> </w:t>
      </w:r>
      <w:r w:rsidR="00B44F58" w:rsidRPr="009D1933">
        <w:rPr>
          <w:rFonts w:ascii="Arial" w:hAnsi="Arial" w:cs="Arial"/>
          <w:color w:val="000000" w:themeColor="text1"/>
        </w:rPr>
        <w:t xml:space="preserve">in our dataset, ranking </w:t>
      </w:r>
      <w:r w:rsidR="000B4615" w:rsidRPr="009D1933">
        <w:rPr>
          <w:rFonts w:ascii="Arial" w:hAnsi="Arial" w:cs="Arial"/>
          <w:color w:val="000000" w:themeColor="text1"/>
        </w:rPr>
        <w:t>12</w:t>
      </w:r>
      <w:r w:rsidR="000B4615">
        <w:rPr>
          <w:rFonts w:ascii="Arial" w:hAnsi="Arial" w:cs="Arial"/>
          <w:color w:val="000000" w:themeColor="text1"/>
          <w:vertAlign w:val="superscript"/>
        </w:rPr>
        <w:t>th</w:t>
      </w:r>
      <w:r w:rsidR="000B4615" w:rsidRPr="009D1933">
        <w:rPr>
          <w:rFonts w:ascii="Arial" w:hAnsi="Arial" w:cs="Arial"/>
          <w:color w:val="000000" w:themeColor="text1"/>
        </w:rPr>
        <w:t xml:space="preserve"> </w:t>
      </w:r>
      <w:r w:rsidR="00B44F58" w:rsidRPr="009D1933">
        <w:rPr>
          <w:rFonts w:ascii="Arial" w:hAnsi="Arial" w:cs="Arial"/>
          <w:color w:val="000000" w:themeColor="text1"/>
        </w:rPr>
        <w:t xml:space="preserve">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w:t>
      </w:r>
      <w:r w:rsidR="000B4615">
        <w:rPr>
          <w:rFonts w:ascii="Arial" w:hAnsi="Arial" w:cs="Arial"/>
        </w:rPr>
        <w:t>receiver operating characteristic (</w:t>
      </w:r>
      <w:r w:rsidR="00B44F58">
        <w:rPr>
          <w:rFonts w:ascii="Arial" w:hAnsi="Arial" w:cs="Arial"/>
        </w:rPr>
        <w:t>ROC</w:t>
      </w:r>
      <w:r w:rsidR="000B4615">
        <w:rPr>
          <w:rFonts w:ascii="Arial" w:hAnsi="Arial" w:cs="Arial"/>
        </w:rPr>
        <w:t>)</w:t>
      </w:r>
      <w:r w:rsidR="00B44F58">
        <w:rPr>
          <w:rFonts w:ascii="Arial" w:hAnsi="Arial" w:cs="Arial"/>
        </w:rPr>
        <w:t xml:space="preserve"> analysis </w:t>
      </w:r>
      <w:r w:rsidR="000B4615">
        <w:rPr>
          <w:rFonts w:ascii="Arial" w:hAnsi="Arial" w:cs="Arial"/>
        </w:rPr>
        <w:t xml:space="preserve">confirmed their ability </w:t>
      </w:r>
      <w:r w:rsidR="00972B79">
        <w:rPr>
          <w:rFonts w:ascii="Arial" w:hAnsi="Arial" w:cs="Arial"/>
        </w:rPr>
        <w:t xml:space="preserve">to differentiate infected from uninfected samples with a high degree of </w:t>
      </w:r>
      <w:r w:rsidR="00972B79">
        <w:rPr>
          <w:rFonts w:ascii="Arial" w:hAnsi="Arial" w:cs="Arial"/>
        </w:rPr>
        <w:lastRenderedPageBreak/>
        <w:t>sensitivity and specificity as expected, displaying AUC values of 0.97</w:t>
      </w:r>
      <w:r w:rsidR="000B4615">
        <w:rPr>
          <w:rFonts w:ascii="Arial" w:hAnsi="Arial" w:cs="Arial"/>
        </w:rPr>
        <w:t xml:space="preserve"> for CRP</w:t>
      </w:r>
      <w:r w:rsidR="00972B79">
        <w:rPr>
          <w:rFonts w:ascii="Arial" w:hAnsi="Arial" w:cs="Arial"/>
        </w:rPr>
        <w:t xml:space="preserve"> and 0.92 </w:t>
      </w:r>
      <w:r w:rsidR="000B4615">
        <w:rPr>
          <w:rFonts w:ascii="Arial" w:hAnsi="Arial" w:cs="Arial"/>
        </w:rPr>
        <w:t xml:space="preserve">for SAA1 </w:t>
      </w:r>
      <w:r w:rsidR="00375400">
        <w:rPr>
          <w:rFonts w:ascii="Arial" w:hAnsi="Arial" w:cs="Arial"/>
        </w:rPr>
        <w:t>(</w:t>
      </w:r>
      <w:r w:rsidR="00375400" w:rsidRPr="00B43C13">
        <w:rPr>
          <w:rFonts w:ascii="Arial" w:hAnsi="Arial" w:cs="Arial"/>
          <w:b/>
          <w:bCs/>
        </w:rPr>
        <w:t xml:space="preserve">Supplementary Figure </w:t>
      </w:r>
      <w:r w:rsidR="00074487" w:rsidRPr="00B43C13">
        <w:rPr>
          <w:rFonts w:ascii="Arial" w:hAnsi="Arial" w:cs="Arial"/>
          <w:b/>
          <w:bCs/>
        </w:rPr>
        <w:t>3</w:t>
      </w:r>
      <w:r w:rsidR="00375400">
        <w:rPr>
          <w:rFonts w:ascii="Arial" w:hAnsi="Arial" w:cs="Arial"/>
        </w:rPr>
        <w:t>)</w:t>
      </w:r>
      <w:r w:rsidR="00972B79">
        <w:rPr>
          <w:rFonts w:ascii="Arial" w:hAnsi="Arial" w:cs="Arial"/>
        </w:rPr>
        <w:t>.</w:t>
      </w:r>
      <w:r w:rsidR="000B4615">
        <w:rPr>
          <w:rFonts w:ascii="Arial" w:hAnsi="Arial" w:cs="Arial"/>
        </w:rPr>
        <w:t xml:space="preserve"> </w:t>
      </w:r>
      <w:r w:rsidR="000B4615" w:rsidRPr="000B4615">
        <w:rPr>
          <w:rFonts w:ascii="Arial" w:hAnsi="Arial" w:cs="Arial"/>
        </w:rPr>
        <w:t>These results reaffirm the reliability of CRP and SAA1 as indicators of infection while highlighting the potential of using EFS to discover additional biomarkers that could further enhance diagnostic accuracy.</w:t>
      </w:r>
    </w:p>
    <w:p w14:paraId="609C43BC" w14:textId="77777777" w:rsidR="005F5B63" w:rsidRDefault="005F5B63" w:rsidP="00243500">
      <w:pPr>
        <w:spacing w:line="480" w:lineRule="auto"/>
        <w:rPr>
          <w:rFonts w:ascii="Arial" w:hAnsi="Arial" w:cs="Arial"/>
        </w:rPr>
      </w:pPr>
    </w:p>
    <w:p w14:paraId="785B5C40" w14:textId="4267FDE6"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 xml:space="preserve">Due to the </w:t>
      </w:r>
      <w:r w:rsidR="000B4615">
        <w:rPr>
          <w:rFonts w:ascii="Arial" w:hAnsi="Arial" w:cs="Arial"/>
          <w:color w:val="000000" w:themeColor="text1"/>
        </w:rPr>
        <w:t xml:space="preserve">critical role </w:t>
      </w:r>
      <w:r>
        <w:rPr>
          <w:rFonts w:ascii="Arial" w:hAnsi="Arial" w:cs="Arial"/>
          <w:color w:val="000000" w:themeColor="text1"/>
        </w:rPr>
        <w:t xml:space="preserve">of cytokines as modulators of the immune system, we </w:t>
      </w:r>
      <w:r w:rsidR="000B4615">
        <w:rPr>
          <w:rFonts w:ascii="Arial" w:hAnsi="Arial" w:cs="Arial"/>
          <w:color w:val="000000" w:themeColor="text1"/>
        </w:rPr>
        <w:t xml:space="preserve">examined potential </w:t>
      </w:r>
      <w:r>
        <w:rPr>
          <w:rFonts w:ascii="Arial" w:hAnsi="Arial" w:cs="Arial"/>
          <w:color w:val="000000" w:themeColor="text1"/>
        </w:rPr>
        <w:t>differences in cytokine profiles</w:t>
      </w:r>
      <w:r w:rsidR="00AA7ACC">
        <w:rPr>
          <w:rFonts w:ascii="Arial" w:hAnsi="Arial" w:cs="Arial"/>
          <w:color w:val="000000" w:themeColor="text1"/>
        </w:rPr>
        <w:t xml:space="preserve"> by bacteremia type</w:t>
      </w:r>
      <w:r w:rsidR="000B4615">
        <w:rPr>
          <w:rFonts w:ascii="Arial" w:hAnsi="Arial" w:cs="Arial"/>
          <w:color w:val="000000" w:themeColor="text1"/>
        </w:rPr>
        <w:t xml:space="preserve"> within our dataset</w:t>
      </w:r>
      <w:r>
        <w:rPr>
          <w:rFonts w:ascii="Arial" w:hAnsi="Arial" w:cs="Arial"/>
          <w:i/>
          <w:iCs/>
          <w:color w:val="000000" w:themeColor="text1"/>
        </w:rPr>
        <w:t xml:space="preserve">. </w:t>
      </w:r>
      <w:r w:rsidR="000B4615">
        <w:rPr>
          <w:rFonts w:ascii="Arial" w:hAnsi="Arial" w:cs="Arial"/>
          <w:color w:val="000000" w:themeColor="text1"/>
        </w:rPr>
        <w:t xml:space="preserve">Given that </w:t>
      </w:r>
      <w:r>
        <w:rPr>
          <w:rFonts w:ascii="Arial" w:hAnsi="Arial" w:cs="Arial"/>
          <w:color w:val="000000" w:themeColor="text1"/>
        </w:rPr>
        <w:t xml:space="preserve">cytokines are not readily detected in plasma using untargeted </w:t>
      </w:r>
      <w:r w:rsidR="000B4615">
        <w:rPr>
          <w:rFonts w:ascii="Arial" w:hAnsi="Arial" w:cs="Arial"/>
          <w:color w:val="000000" w:themeColor="text1"/>
        </w:rPr>
        <w:t>MS</w:t>
      </w:r>
      <w:r w:rsidR="009421FA">
        <w:rPr>
          <w:rFonts w:ascii="Arial" w:hAnsi="Arial" w:cs="Arial"/>
          <w:color w:val="000000" w:themeColor="text1"/>
        </w:rPr>
        <w:t>-based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A1584C">
        <w:rPr>
          <w:rFonts w:ascii="Arial" w:hAnsi="Arial" w:cs="Arial"/>
          <w:color w:val="000000" w:themeColor="text1"/>
        </w:rPr>
        <w:instrText xml:space="preserve"> ADDIN ZOTERO_ITEM CSL_CITATION {"citationID":"Q7snVOJD","properties":{"formattedCitation":"\\super 45\\nosupersub{}","plainCitation":"45","noteIndex":0},"citationItems":[{"id":6029,"uris":["http://zotero.org/users/6494753/items/YJF9JKLZ"],"itemData":{"id":6029,"type":"article-journal","abstract":"Melanoma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A1584C" w:rsidRPr="00A1584C">
        <w:rPr>
          <w:rFonts w:ascii="Arial" w:hAnsi="Arial" w:cs="Arial"/>
          <w:color w:val="000000"/>
          <w:vertAlign w:val="superscript"/>
        </w:rPr>
        <w:t>45</w:t>
      </w:r>
      <w:r>
        <w:rPr>
          <w:rFonts w:ascii="Arial" w:hAnsi="Arial" w:cs="Arial"/>
          <w:color w:val="000000" w:themeColor="text1"/>
        </w:rPr>
        <w:fldChar w:fldCharType="end"/>
      </w:r>
      <w:r>
        <w:rPr>
          <w:rFonts w:ascii="Arial" w:hAnsi="Arial" w:cs="Arial"/>
          <w:color w:val="000000" w:themeColor="text1"/>
        </w:rPr>
        <w:t xml:space="preserve">, we </w:t>
      </w:r>
      <w:r w:rsidR="000B4615">
        <w:rPr>
          <w:rFonts w:ascii="Arial" w:hAnsi="Arial" w:cs="Arial"/>
          <w:color w:val="000000" w:themeColor="text1"/>
        </w:rPr>
        <w:t xml:space="preserve">utilized a previously reported </w:t>
      </w:r>
      <w:r w:rsidR="00765099">
        <w:rPr>
          <w:rFonts w:ascii="Arial" w:hAnsi="Arial" w:cs="Arial"/>
          <w:color w:val="000000" w:themeColor="text1"/>
        </w:rPr>
        <w:t>method</w:t>
      </w:r>
      <w:r w:rsidR="000B4615">
        <w:rPr>
          <w:rFonts w:ascii="Arial" w:hAnsi="Arial" w:cs="Arial"/>
          <w:color w:val="000000" w:themeColor="text1"/>
        </w:rPr>
        <w:t xml:space="preserve"> to </w:t>
      </w:r>
      <w:r>
        <w:rPr>
          <w:rFonts w:ascii="Arial" w:hAnsi="Arial" w:cs="Arial"/>
          <w:color w:val="000000" w:themeColor="text1"/>
        </w:rPr>
        <w:t>infer cytokine profiles</w:t>
      </w:r>
      <w:r w:rsidR="000B4615">
        <w:rPr>
          <w:rFonts w:ascii="Arial" w:hAnsi="Arial" w:cs="Arial"/>
          <w:color w:val="000000" w:themeColor="text1"/>
        </w:rPr>
        <w:t>.</w:t>
      </w:r>
      <w:r>
        <w:rPr>
          <w:rFonts w:ascii="Arial" w:hAnsi="Arial" w:cs="Arial"/>
          <w:color w:val="000000" w:themeColor="text1"/>
        </w:rPr>
        <w:t xml:space="preserve"> </w:t>
      </w:r>
      <w:r w:rsidR="000B4615">
        <w:rPr>
          <w:rFonts w:ascii="Arial" w:hAnsi="Arial" w:cs="Arial"/>
          <w:color w:val="000000" w:themeColor="text1"/>
        </w:rPr>
        <w:t>This method leverages</w:t>
      </w:r>
      <w:r>
        <w:rPr>
          <w:rFonts w:ascii="Arial" w:hAnsi="Arial" w:cs="Arial"/>
          <w:color w:val="000000" w:themeColor="text1"/>
        </w:rPr>
        <w:t xml:space="preserve"> known interactions between proteins and cytokines </w:t>
      </w:r>
      <w:del w:id="105" w:author="Charlie Bayne" w:date="2024-08-13T10:48:00Z" w16du:dateUtc="2024-08-13T17:48:00Z">
        <w:r w:rsidDel="006F576E">
          <w:rPr>
            <w:rFonts w:ascii="Arial" w:hAnsi="Arial" w:cs="Arial"/>
            <w:color w:val="000000" w:themeColor="text1"/>
          </w:rPr>
          <w:delText xml:space="preserve">are leveraged </w:delText>
        </w:r>
      </w:del>
      <w:r>
        <w:rPr>
          <w:rFonts w:ascii="Arial" w:hAnsi="Arial" w:cs="Arial"/>
          <w:color w:val="000000" w:themeColor="text1"/>
        </w:rPr>
        <w:t xml:space="preserve">to infer cytokine abundance </w:t>
      </w:r>
      <w:r>
        <w:rPr>
          <w:rFonts w:ascii="Arial" w:hAnsi="Arial" w:cs="Arial"/>
          <w:color w:val="000000" w:themeColor="text1"/>
        </w:rPr>
        <w:fldChar w:fldCharType="begin"/>
      </w:r>
      <w:r w:rsidR="00B67950">
        <w:rPr>
          <w:rFonts w:ascii="Arial" w:hAnsi="Arial" w:cs="Arial"/>
          <w:color w:val="000000" w:themeColor="text1"/>
        </w:rPr>
        <w:instrText xml:space="preserve"> ADDIN ZOTERO_ITEM CSL_CITATION {"citationID":"pBP7L4nW","properties":{"formattedCitation":"\\super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B67950" w:rsidRPr="00B67950">
        <w:rPr>
          <w:rFonts w:ascii="Arial" w:hAnsi="Arial" w:cs="Arial"/>
          <w:color w:val="000000"/>
          <w:vertAlign w:val="superscript"/>
        </w:rPr>
        <w:t>18</w:t>
      </w:r>
      <w:r>
        <w:rPr>
          <w:rFonts w:ascii="Arial" w:hAnsi="Arial" w:cs="Arial"/>
          <w:color w:val="000000" w:themeColor="text1"/>
        </w:rPr>
        <w:fldChar w:fldCharType="end"/>
      </w:r>
      <w:r>
        <w:rPr>
          <w:rFonts w:ascii="Arial" w:hAnsi="Arial" w:cs="Arial"/>
          <w:color w:val="000000" w:themeColor="text1"/>
        </w:rPr>
        <w:t xml:space="preserve">. </w:t>
      </w:r>
      <w:r w:rsidR="000B4615">
        <w:rPr>
          <w:rFonts w:ascii="Arial" w:hAnsi="Arial" w:cs="Arial"/>
          <w:color w:val="000000" w:themeColor="text1"/>
        </w:rPr>
        <w:t xml:space="preserve">Applying </w:t>
      </w:r>
      <w:r>
        <w:rPr>
          <w:rFonts w:ascii="Arial" w:hAnsi="Arial" w:cs="Arial"/>
          <w:color w:val="000000" w:themeColor="text1"/>
        </w:rPr>
        <w:t xml:space="preserve">this technique, we </w:t>
      </w:r>
      <w:r w:rsidR="000B4615">
        <w:rPr>
          <w:rFonts w:ascii="Arial" w:hAnsi="Arial" w:cs="Arial"/>
          <w:color w:val="000000" w:themeColor="text1"/>
        </w:rPr>
        <w:t xml:space="preserve">found </w:t>
      </w:r>
      <w:r>
        <w:rPr>
          <w:rFonts w:ascii="Arial" w:hAnsi="Arial" w:cs="Arial"/>
          <w:color w:val="000000" w:themeColor="text1"/>
        </w:rPr>
        <w:t xml:space="preserve">that the inferred </w:t>
      </w:r>
      <w:r w:rsidR="000B4615">
        <w:rPr>
          <w:rFonts w:ascii="Arial" w:hAnsi="Arial" w:cs="Arial"/>
          <w:color w:val="000000" w:themeColor="text1"/>
        </w:rPr>
        <w:t xml:space="preserve">level </w:t>
      </w:r>
      <w:r>
        <w:rPr>
          <w:rFonts w:ascii="Arial" w:hAnsi="Arial" w:cs="Arial"/>
          <w:color w:val="000000" w:themeColor="text1"/>
        </w:rPr>
        <w:t>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w:t>
      </w:r>
      <w:r w:rsidR="000B4615">
        <w:rPr>
          <w:rFonts w:ascii="Arial" w:hAnsi="Arial" w:cs="Arial"/>
          <w:color w:val="000000" w:themeColor="text1"/>
        </w:rPr>
        <w:t>, with an adjusted p-value</w:t>
      </w:r>
      <w:r>
        <w:rPr>
          <w:rFonts w:ascii="Arial" w:hAnsi="Arial" w:cs="Arial"/>
          <w:color w:val="000000" w:themeColor="text1"/>
        </w:rPr>
        <w:t xml:space="preserve"> </w:t>
      </w:r>
      <w:r w:rsidRPr="00B43C13">
        <w:rPr>
          <w:rFonts w:ascii="Arial" w:hAnsi="Arial" w:cs="Arial"/>
          <w:color w:val="000000" w:themeColor="text1"/>
          <w:u w:val="single"/>
        </w:rPr>
        <w:t>&lt;</w:t>
      </w:r>
      <w:r>
        <w:rPr>
          <w:rFonts w:ascii="Arial" w:hAnsi="Arial" w:cs="Arial"/>
          <w:color w:val="000000" w:themeColor="text1"/>
        </w:rPr>
        <w:t xml:space="preserve"> 0.05 (</w:t>
      </w:r>
      <w:r w:rsidRPr="00B43C13">
        <w:rPr>
          <w:rFonts w:ascii="Arial" w:hAnsi="Arial" w:cs="Arial"/>
          <w:b/>
          <w:bCs/>
          <w:color w:val="000000" w:themeColor="text1"/>
        </w:rPr>
        <w:t>Supplementary Figure 6</w:t>
      </w:r>
      <w:r>
        <w:rPr>
          <w:rFonts w:ascii="Arial" w:hAnsi="Arial" w:cs="Arial"/>
          <w:color w:val="000000" w:themeColor="text1"/>
        </w:rPr>
        <w:t xml:space="preserve">). </w:t>
      </w:r>
      <w:r w:rsidR="000B4615">
        <w:rPr>
          <w:rFonts w:ascii="Arial" w:hAnsi="Arial" w:cs="Arial"/>
          <w:color w:val="000000" w:themeColor="text1"/>
        </w:rPr>
        <w:t xml:space="preserve">Additionally, we </w:t>
      </w:r>
      <w:r>
        <w:rPr>
          <w:rFonts w:ascii="Arial" w:hAnsi="Arial" w:cs="Arial"/>
          <w:color w:val="000000" w:themeColor="text1"/>
        </w:rPr>
        <w:t>observed a trend</w:t>
      </w:r>
      <w:r w:rsidR="000B4615">
        <w:rPr>
          <w:rFonts w:ascii="Arial" w:hAnsi="Arial" w:cs="Arial"/>
          <w:color w:val="000000" w:themeColor="text1"/>
        </w:rPr>
        <w:t xml:space="preserve"> indicating an increase</w:t>
      </w:r>
      <w:r>
        <w:rPr>
          <w:rFonts w:ascii="Arial" w:hAnsi="Arial" w:cs="Arial"/>
          <w:color w:val="000000" w:themeColor="text1"/>
        </w:rPr>
        <w:t xml:space="preserve"> </w:t>
      </w:r>
      <w:r w:rsidR="000B4615">
        <w:rPr>
          <w:rFonts w:ascii="Arial" w:hAnsi="Arial" w:cs="Arial"/>
          <w:color w:val="000000" w:themeColor="text1"/>
        </w:rPr>
        <w:t xml:space="preserve">in </w:t>
      </w:r>
      <w:r>
        <w:rPr>
          <w:rFonts w:ascii="Arial" w:hAnsi="Arial" w:cs="Arial"/>
          <w:color w:val="000000" w:themeColor="text1"/>
        </w:rPr>
        <w:t xml:space="preserve">many other cytokines </w:t>
      </w:r>
      <w:r w:rsidR="000B4615">
        <w:rPr>
          <w:rFonts w:ascii="Arial" w:hAnsi="Arial" w:cs="Arial"/>
          <w:color w:val="000000" w:themeColor="text1"/>
        </w:rPr>
        <w:t>in</w:t>
      </w:r>
      <w:r>
        <w:rPr>
          <w:rFonts w:ascii="Arial" w:hAnsi="Arial" w:cs="Arial"/>
          <w:color w:val="000000" w:themeColor="text1"/>
        </w:rPr>
        <w:t xml:space="preserve"> infected </w:t>
      </w:r>
      <w:r w:rsidR="000B4615">
        <w:rPr>
          <w:rFonts w:ascii="Arial" w:hAnsi="Arial" w:cs="Arial"/>
          <w:color w:val="000000" w:themeColor="text1"/>
        </w:rPr>
        <w:t xml:space="preserve">samples compared </w:t>
      </w:r>
      <w:r>
        <w:rPr>
          <w:rFonts w:ascii="Arial" w:hAnsi="Arial" w:cs="Arial"/>
          <w:color w:val="000000" w:themeColor="text1"/>
        </w:rPr>
        <w:t>to healthy</w:t>
      </w:r>
      <w:r w:rsidR="000B4615">
        <w:rPr>
          <w:rFonts w:ascii="Arial" w:hAnsi="Arial" w:cs="Arial"/>
          <w:color w:val="000000" w:themeColor="text1"/>
        </w:rPr>
        <w:t xml:space="preserve"> samples</w:t>
      </w:r>
      <w:r>
        <w:rPr>
          <w:rFonts w:ascii="Arial" w:hAnsi="Arial" w:cs="Arial"/>
          <w:color w:val="000000" w:themeColor="text1"/>
        </w:rPr>
        <w:t xml:space="preserve">, </w:t>
      </w:r>
      <w:r w:rsidR="000B4615">
        <w:rPr>
          <w:rFonts w:ascii="Arial" w:hAnsi="Arial" w:cs="Arial"/>
          <w:color w:val="000000" w:themeColor="text1"/>
        </w:rPr>
        <w:t xml:space="preserve">with IL-6 being </w:t>
      </w:r>
      <w:r>
        <w:rPr>
          <w:rFonts w:ascii="Arial" w:hAnsi="Arial" w:cs="Arial"/>
          <w:color w:val="000000" w:themeColor="text1"/>
        </w:rPr>
        <w:t xml:space="preserve">notably </w:t>
      </w:r>
      <w:r w:rsidR="000B4615">
        <w:rPr>
          <w:rFonts w:ascii="Arial" w:hAnsi="Arial" w:cs="Arial"/>
          <w:color w:val="000000" w:themeColor="text1"/>
        </w:rPr>
        <w:t>higher</w:t>
      </w:r>
      <w:r>
        <w:rPr>
          <w:rFonts w:ascii="Arial" w:hAnsi="Arial" w:cs="Arial"/>
          <w:color w:val="000000" w:themeColor="text1"/>
        </w:rPr>
        <w:t xml:space="preserve">, but they did not </w:t>
      </w:r>
      <w:r w:rsidR="000B4615">
        <w:rPr>
          <w:rFonts w:ascii="Arial" w:hAnsi="Arial" w:cs="Arial"/>
          <w:color w:val="000000" w:themeColor="text1"/>
        </w:rPr>
        <w:t xml:space="preserve">reach the statistical </w:t>
      </w:r>
      <w:r w:rsidR="00765099">
        <w:rPr>
          <w:rFonts w:ascii="Arial" w:hAnsi="Arial" w:cs="Arial"/>
          <w:color w:val="000000" w:themeColor="text1"/>
        </w:rPr>
        <w:t>significance</w:t>
      </w:r>
      <w:r w:rsidR="000B4615">
        <w:rPr>
          <w:rFonts w:ascii="Arial" w:hAnsi="Arial" w:cs="Arial"/>
          <w:color w:val="000000" w:themeColor="text1"/>
        </w:rPr>
        <w:t xml:space="preserve"> threshold set at an </w:t>
      </w:r>
      <w:r w:rsidR="006241EC">
        <w:rPr>
          <w:rFonts w:ascii="Arial" w:hAnsi="Arial" w:cs="Arial"/>
          <w:color w:val="000000" w:themeColor="text1"/>
        </w:rPr>
        <w:t>alpha level of 0.05</w:t>
      </w:r>
      <w:r w:rsidR="000B4615">
        <w:rPr>
          <w:rFonts w:ascii="Arial" w:hAnsi="Arial" w:cs="Arial"/>
          <w:color w:val="000000" w:themeColor="text1"/>
        </w:rPr>
        <w:t>.</w:t>
      </w:r>
      <w:r w:rsidR="006241EC">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26A1F404" w:rsidR="004A69A7" w:rsidRDefault="000B4615" w:rsidP="00AB3D7C">
      <w:pPr>
        <w:spacing w:line="480" w:lineRule="auto"/>
        <w:ind w:firstLine="720"/>
        <w:rPr>
          <w:rFonts w:ascii="Arial" w:hAnsi="Arial" w:cs="Arial"/>
        </w:rPr>
      </w:pPr>
      <w:r>
        <w:rPr>
          <w:rFonts w:ascii="Arial" w:hAnsi="Arial" w:cs="Arial"/>
        </w:rPr>
        <w:t>To further delineate the</w:t>
      </w:r>
      <w:r w:rsidR="004A7C5A">
        <w:rPr>
          <w:rFonts w:ascii="Arial" w:hAnsi="Arial" w:cs="Arial"/>
        </w:rPr>
        <w:t xml:space="preserve"> systemic plasma profile</w:t>
      </w:r>
      <w:r>
        <w:rPr>
          <w:rFonts w:ascii="Arial" w:hAnsi="Arial" w:cs="Arial"/>
        </w:rPr>
        <w:t>s</w:t>
      </w:r>
      <w:r w:rsidR="00CF169D" w:rsidRPr="00DD6827">
        <w:rPr>
          <w:rFonts w:ascii="Arial" w:hAnsi="Arial" w:cs="Arial"/>
        </w:rPr>
        <w:t xml:space="preserve"> </w:t>
      </w:r>
      <w:r>
        <w:rPr>
          <w:rFonts w:ascii="Arial" w:hAnsi="Arial" w:cs="Arial"/>
        </w:rPr>
        <w:t>caused by different</w:t>
      </w:r>
      <w:r w:rsidR="00AC35E8" w:rsidRPr="00DD6827">
        <w:rPr>
          <w:rFonts w:ascii="Arial" w:hAnsi="Arial" w:cs="Arial"/>
        </w:rPr>
        <w:t xml:space="preserve"> </w:t>
      </w:r>
      <w:r w:rsidR="00CF169D" w:rsidRPr="00DD6827">
        <w:rPr>
          <w:rFonts w:ascii="Arial" w:hAnsi="Arial" w:cs="Arial"/>
        </w:rPr>
        <w:t xml:space="preserve">enterococcal </w:t>
      </w:r>
      <w:r>
        <w:rPr>
          <w:rFonts w:ascii="Arial" w:hAnsi="Arial" w:cs="Arial"/>
        </w:rPr>
        <w:t>species</w:t>
      </w:r>
      <w:r w:rsidR="00CF169D" w:rsidRPr="00DD6827">
        <w:rPr>
          <w:rFonts w:ascii="Arial" w:hAnsi="Arial" w:cs="Arial"/>
        </w:rPr>
        <w:t xml:space="preserve">, </w:t>
      </w:r>
      <w:r>
        <w:rPr>
          <w:rFonts w:ascii="Arial" w:hAnsi="Arial" w:cs="Arial"/>
        </w:rPr>
        <w:t xml:space="preserve">we focused on </w:t>
      </w:r>
      <w:r w:rsidR="006241EC">
        <w:rPr>
          <w:rFonts w:ascii="Arial" w:hAnsi="Arial" w:cs="Arial"/>
        </w:rPr>
        <w:t xml:space="preserve">cases </w:t>
      </w:r>
      <w:r>
        <w:rPr>
          <w:rFonts w:ascii="Arial" w:hAnsi="Arial" w:cs="Arial"/>
        </w:rPr>
        <w:t>of EcB where</w:t>
      </w:r>
      <w:r w:rsidRPr="00DD6827">
        <w:rPr>
          <w:rFonts w:ascii="Arial" w:hAnsi="Arial" w:cs="Arial"/>
        </w:rPr>
        <w:t xml:space="preserve"> </w:t>
      </w:r>
      <w:r w:rsidR="00CF169D" w:rsidRPr="00DD6827">
        <w:rPr>
          <w:rFonts w:ascii="Arial" w:hAnsi="Arial" w:cs="Arial"/>
        </w:rPr>
        <w:t xml:space="preserve">&gt;90%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w:t>
      </w:r>
      <w:r w:rsidR="00CA1293">
        <w:rPr>
          <w:rFonts w:ascii="Arial" w:hAnsi="Arial" w:cs="Arial"/>
        </w:rPr>
        <w:t xml:space="preserve">identified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lastRenderedPageBreak/>
        <w:t xml:space="preserve">significantly enriched (adjusted p values </w:t>
      </w:r>
      <w:r w:rsidR="00046019" w:rsidRPr="00B43C13">
        <w:rPr>
          <w:rFonts w:ascii="Arial" w:hAnsi="Arial" w:cs="Arial"/>
          <w:u w:val="single"/>
        </w:rPr>
        <w:t>&lt;</w:t>
      </w:r>
      <w:r w:rsidR="00046019">
        <w:rPr>
          <w:rFonts w:ascii="Arial" w:hAnsi="Arial" w:cs="Arial"/>
        </w:rPr>
        <w:t xml:space="preserve"> 0.05) in</w:t>
      </w:r>
      <w:r w:rsidR="00CA1293">
        <w:rPr>
          <w:rFonts w:ascii="Arial" w:hAnsi="Arial" w:cs="Arial"/>
        </w:rPr>
        <w:t xml:space="preserve"> plasm</w:t>
      </w:r>
      <w:r w:rsidR="00B43C13">
        <w:rPr>
          <w:rFonts w:ascii="Arial" w:hAnsi="Arial" w:cs="Arial"/>
        </w:rPr>
        <w:t>a</w:t>
      </w:r>
      <w:r w:rsidR="00CA1293">
        <w:rPr>
          <w:rFonts w:ascii="Arial" w:hAnsi="Arial" w:cs="Arial"/>
        </w:rPr>
        <w:t xml:space="preserve"> from patients infected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w:t>
      </w:r>
      <w:r w:rsidR="00CA1293">
        <w:rPr>
          <w:rFonts w:ascii="Arial" w:hAnsi="Arial" w:cs="Arial"/>
        </w:rPr>
        <w:t>compared</w:t>
      </w:r>
      <w:r w:rsidR="00046019">
        <w:rPr>
          <w:rFonts w:ascii="Arial" w:hAnsi="Arial" w:cs="Arial"/>
        </w:rPr>
        <w:t xml:space="preserve"> to</w:t>
      </w:r>
      <w:r w:rsidR="00CA1293">
        <w:rPr>
          <w:rFonts w:ascii="Arial" w:hAnsi="Arial" w:cs="Arial"/>
        </w:rPr>
        <w:t xml:space="preserve"> those with</w:t>
      </w:r>
      <w:r w:rsidR="00046019">
        <w:rPr>
          <w:rFonts w:ascii="Arial" w:hAnsi="Arial" w:cs="Arial"/>
        </w:rPr>
        <w:t xml:space="preserve"> </w:t>
      </w:r>
      <w:r w:rsidR="00AF439F" w:rsidRPr="00AF439F">
        <w:rPr>
          <w:rFonts w:ascii="Arial" w:hAnsi="Arial" w:cs="Arial"/>
          <w:i/>
          <w:iCs/>
        </w:rPr>
        <w:t xml:space="preserve">E. </w:t>
      </w:r>
      <w:r w:rsidR="00046019" w:rsidRPr="00AF439F">
        <w:rPr>
          <w:rFonts w:ascii="Arial" w:hAnsi="Arial" w:cs="Arial"/>
          <w:i/>
          <w:iCs/>
        </w:rPr>
        <w:t>faecium</w:t>
      </w:r>
      <w:r w:rsidR="00CA1293">
        <w:rPr>
          <w:rFonts w:ascii="Arial" w:hAnsi="Arial" w:cs="Arial"/>
        </w:rPr>
        <w:t xml:space="preserve">. Conversely, </w:t>
      </w:r>
      <w:r w:rsidR="00046019">
        <w:rPr>
          <w:rFonts w:ascii="Arial" w:hAnsi="Arial" w:cs="Arial"/>
        </w:rPr>
        <w:t xml:space="preserve">30 </w:t>
      </w:r>
      <w:r w:rsidR="00CA1293">
        <w:rPr>
          <w:rFonts w:ascii="Arial" w:hAnsi="Arial" w:cs="Arial"/>
        </w:rPr>
        <w:t xml:space="preserve">proteins </w:t>
      </w:r>
      <w:r w:rsidR="00046019">
        <w:rPr>
          <w:rFonts w:ascii="Arial" w:hAnsi="Arial" w:cs="Arial"/>
        </w:rPr>
        <w:t xml:space="preserve">were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w:t>
      </w:r>
      <w:r w:rsidR="00A974F6" w:rsidRPr="00BA4EA5">
        <w:rPr>
          <w:rFonts w:ascii="Arial" w:hAnsi="Arial" w:cs="Arial"/>
          <w:b/>
          <w:bCs/>
        </w:rPr>
        <w:t>Figure 4A</w:t>
      </w:r>
      <w:r w:rsidR="00A974F6">
        <w:rPr>
          <w:rFonts w:ascii="Arial" w:hAnsi="Arial" w:cs="Arial"/>
        </w:rPr>
        <w:t>).</w:t>
      </w:r>
      <w:r w:rsidR="00AB3D7C">
        <w:rPr>
          <w:rFonts w:ascii="Arial" w:hAnsi="Arial" w:cs="Arial"/>
        </w:rPr>
        <w:t xml:space="preserve"> </w:t>
      </w:r>
      <w:r w:rsidR="00CA1293">
        <w:rPr>
          <w:rFonts w:ascii="Arial" w:hAnsi="Arial" w:cs="Arial"/>
        </w:rPr>
        <w:t>Similarly, in</w:t>
      </w:r>
      <w:r w:rsidR="00AB3D7C">
        <w:rPr>
          <w:rFonts w:ascii="Arial" w:hAnsi="Arial" w:cs="Arial"/>
        </w:rPr>
        <w:t xml:space="preserve"> the metabolomic data, </w:t>
      </w:r>
      <w:r w:rsidR="008B65E9">
        <w:rPr>
          <w:rFonts w:ascii="Arial" w:hAnsi="Arial" w:cs="Arial"/>
        </w:rPr>
        <w:t xml:space="preserve">we </w:t>
      </w:r>
      <w:r w:rsidR="00CA1293">
        <w:rPr>
          <w:rFonts w:ascii="Arial" w:hAnsi="Arial" w:cs="Arial"/>
        </w:rPr>
        <w:t xml:space="preserve">found </w:t>
      </w:r>
      <w:r w:rsidR="00AB3D7C">
        <w:rPr>
          <w:rFonts w:ascii="Arial" w:hAnsi="Arial" w:cs="Arial"/>
        </w:rPr>
        <w:t>11</w:t>
      </w:r>
      <w:r w:rsidR="008B65E9">
        <w:rPr>
          <w:rFonts w:ascii="Arial" w:hAnsi="Arial" w:cs="Arial"/>
        </w:rPr>
        <w:t xml:space="preserve"> </w:t>
      </w:r>
      <w:r w:rsidR="00CA1293">
        <w:rPr>
          <w:rFonts w:ascii="Arial" w:hAnsi="Arial" w:cs="Arial"/>
        </w:rPr>
        <w:t xml:space="preserve">metabolites </w:t>
      </w:r>
      <w:r w:rsidR="008B65E9">
        <w:rPr>
          <w:rFonts w:ascii="Arial" w:hAnsi="Arial" w:cs="Arial"/>
        </w:rPr>
        <w:t>significantly increased</w:t>
      </w:r>
      <w:r w:rsidR="00AB3D7C">
        <w:rPr>
          <w:rFonts w:ascii="Arial" w:hAnsi="Arial" w:cs="Arial"/>
        </w:rPr>
        <w:t xml:space="preserve">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w:t>
      </w:r>
      <w:r w:rsidR="00AB3D7C" w:rsidRPr="00B43C13">
        <w:rPr>
          <w:rFonts w:ascii="Arial" w:hAnsi="Arial" w:cs="Arial"/>
          <w:b/>
          <w:bCs/>
        </w:rPr>
        <w:t>Figure 5A</w:t>
      </w:r>
      <w:r w:rsidR="00AB3D7C">
        <w:rPr>
          <w:rFonts w:ascii="Arial" w:hAnsi="Arial" w:cs="Arial"/>
        </w:rPr>
        <w:t xml:space="preserve">). </w:t>
      </w:r>
    </w:p>
    <w:p w14:paraId="198ACB3C" w14:textId="77777777" w:rsidR="00AB3D7C" w:rsidRDefault="00AB3D7C" w:rsidP="00AB3D7C">
      <w:pPr>
        <w:spacing w:line="480" w:lineRule="auto"/>
        <w:ind w:firstLine="720"/>
        <w:rPr>
          <w:rFonts w:ascii="Arial" w:hAnsi="Arial" w:cs="Arial"/>
        </w:rPr>
      </w:pPr>
    </w:p>
    <w:p w14:paraId="553A2D05" w14:textId="35C91EE7" w:rsidR="00265BEB" w:rsidRDefault="00A974F6" w:rsidP="00A974F6">
      <w:pPr>
        <w:spacing w:line="480" w:lineRule="auto"/>
        <w:rPr>
          <w:rFonts w:ascii="Arial" w:hAnsi="Arial" w:cs="Arial"/>
        </w:rPr>
      </w:pPr>
      <w:r>
        <w:rPr>
          <w:rFonts w:ascii="Arial" w:hAnsi="Arial" w:cs="Arial"/>
        </w:rPr>
        <w:tab/>
      </w:r>
      <w:r w:rsidR="00CA1293">
        <w:rPr>
          <w:rFonts w:ascii="Arial" w:hAnsi="Arial" w:cs="Arial"/>
        </w:rPr>
        <w:t xml:space="preserve">The </w:t>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proteins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CA1293">
        <w:rPr>
          <w:rFonts w:ascii="Arial" w:hAnsi="Arial" w:cs="Arial"/>
        </w:rPr>
        <w:t xml:space="preserve">-infected samples revealed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sidRPr="00B43C13">
        <w:rPr>
          <w:rFonts w:ascii="Arial" w:hAnsi="Arial" w:cs="Arial"/>
          <w:b/>
          <w:bCs/>
        </w:rPr>
        <w:t>(Figure 4B</w:t>
      </w:r>
      <w:r w:rsidR="00046019">
        <w:rPr>
          <w:rFonts w:ascii="Arial" w:hAnsi="Arial" w:cs="Arial"/>
        </w:rPr>
        <w:t>)</w:t>
      </w:r>
      <w:r w:rsidR="00A96011">
        <w:rPr>
          <w:rFonts w:ascii="Arial" w:hAnsi="Arial" w:cs="Arial"/>
        </w:rPr>
        <w:t xml:space="preserve">. </w:t>
      </w:r>
      <w:r w:rsidR="00CA1293">
        <w:rPr>
          <w:rFonts w:ascii="Arial" w:hAnsi="Arial" w:cs="Arial"/>
        </w:rPr>
        <w:t xml:space="preserve">Upon further </w:t>
      </w:r>
      <w:r w:rsidR="00A96011">
        <w:rPr>
          <w:rFonts w:ascii="Arial" w:hAnsi="Arial" w:cs="Arial"/>
        </w:rPr>
        <w:t>investigation</w:t>
      </w:r>
      <w:r w:rsidR="00CA1293">
        <w:rPr>
          <w:rFonts w:ascii="Arial" w:hAnsi="Arial" w:cs="Arial"/>
        </w:rPr>
        <w:t>,</w:t>
      </w:r>
      <w:r w:rsidR="00A96011">
        <w:rPr>
          <w:rFonts w:ascii="Arial" w:hAnsi="Arial" w:cs="Arial"/>
        </w:rPr>
        <w:t xml:space="preserve"> </w:t>
      </w:r>
      <w:r w:rsidR="00CA1293">
        <w:rPr>
          <w:rFonts w:ascii="Arial" w:hAnsi="Arial" w:cs="Arial"/>
        </w:rPr>
        <w:t xml:space="preserve">it was found </w:t>
      </w:r>
      <w:r w:rsidR="0073208B">
        <w:rPr>
          <w:rFonts w:ascii="Arial" w:hAnsi="Arial" w:cs="Arial"/>
        </w:rPr>
        <w:t xml:space="preserve">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w:t>
      </w:r>
      <w:r w:rsidR="00CA1293">
        <w:rPr>
          <w:rFonts w:ascii="Arial" w:hAnsi="Arial" w:cs="Arial"/>
        </w:rPr>
        <w:t xml:space="preserve">attributable </w:t>
      </w:r>
      <w:r w:rsidR="0073208B">
        <w:rPr>
          <w:rFonts w:ascii="Arial" w:hAnsi="Arial" w:cs="Arial"/>
        </w:rPr>
        <w:t xml:space="preserve">to reduced levels of antibodies in </w:t>
      </w:r>
      <w:r w:rsidR="00467745" w:rsidRPr="0073208B">
        <w:rPr>
          <w:rFonts w:ascii="Arial" w:hAnsi="Arial" w:cs="Arial"/>
          <w:i/>
          <w:iCs/>
        </w:rPr>
        <w:t>E. faecium</w:t>
      </w:r>
      <w:r w:rsidR="0073208B">
        <w:rPr>
          <w:rFonts w:ascii="Arial" w:hAnsi="Arial" w:cs="Arial"/>
        </w:rPr>
        <w:t xml:space="preserve"> </w:t>
      </w:r>
      <w:r w:rsidR="00CA1293">
        <w:rPr>
          <w:rFonts w:ascii="Arial" w:hAnsi="Arial" w:cs="Arial"/>
        </w:rPr>
        <w:t>-</w:t>
      </w:r>
      <w:r w:rsidR="0073208B">
        <w:rPr>
          <w:rFonts w:ascii="Arial" w:hAnsi="Arial" w:cs="Arial"/>
        </w:rPr>
        <w:t>infected samples</w:t>
      </w:r>
      <w:r w:rsidR="00CA1293">
        <w:rPr>
          <w:rFonts w:ascii="Arial" w:hAnsi="Arial" w:cs="Arial"/>
        </w:rPr>
        <w:t>,</w:t>
      </w:r>
      <w:r w:rsidR="0073208B">
        <w:rPr>
          <w:rFonts w:ascii="Arial" w:hAnsi="Arial" w:cs="Arial"/>
        </w:rPr>
        <w:t xml:space="preserve"> </w:t>
      </w:r>
      <w:r w:rsidR="00302365">
        <w:rPr>
          <w:rFonts w:ascii="Arial" w:hAnsi="Arial" w:cs="Arial"/>
        </w:rPr>
        <w:t>as</w:t>
      </w:r>
      <w:r w:rsidR="00CA1293">
        <w:rPr>
          <w:rFonts w:ascii="Arial" w:hAnsi="Arial" w:cs="Arial"/>
        </w:rPr>
        <w:t xml:space="preserve"> the levels of immunoglobulins in</w:t>
      </w:r>
      <w:r w:rsidR="00302365">
        <w:rPr>
          <w:rFonts w:ascii="Arial" w:hAnsi="Arial" w:cs="Arial"/>
        </w:rPr>
        <w:t xml:space="preserve"> </w:t>
      </w:r>
      <w:r w:rsidR="00302365" w:rsidRPr="003C0895">
        <w:rPr>
          <w:rFonts w:ascii="Arial" w:hAnsi="Arial" w:cs="Arial"/>
          <w:i/>
          <w:iCs/>
        </w:rPr>
        <w:t>E. faecalis</w:t>
      </w:r>
      <w:r w:rsidR="00302365">
        <w:rPr>
          <w:rFonts w:ascii="Arial" w:hAnsi="Arial" w:cs="Arial"/>
        </w:rPr>
        <w:t xml:space="preserve"> </w:t>
      </w:r>
      <w:r w:rsidR="00CA1293">
        <w:rPr>
          <w:rFonts w:ascii="Arial" w:hAnsi="Arial" w:cs="Arial"/>
        </w:rPr>
        <w:t xml:space="preserve">infections and </w:t>
      </w:r>
      <w:r w:rsidR="00302365">
        <w:rPr>
          <w:rFonts w:ascii="Arial" w:hAnsi="Arial" w:cs="Arial"/>
        </w:rPr>
        <w:t xml:space="preserve">healthy </w:t>
      </w:r>
      <w:r w:rsidR="00CA1293">
        <w:rPr>
          <w:rFonts w:ascii="Arial" w:hAnsi="Arial" w:cs="Arial"/>
        </w:rPr>
        <w:t>samples were comparable</w:t>
      </w:r>
      <w:r w:rsidR="00265BEB">
        <w:rPr>
          <w:rFonts w:ascii="Arial" w:hAnsi="Arial" w:cs="Arial"/>
        </w:rPr>
        <w:t xml:space="preserve"> (</w:t>
      </w:r>
      <w:r w:rsidR="00265BEB" w:rsidRPr="00B43C13">
        <w:rPr>
          <w:rFonts w:ascii="Arial" w:hAnsi="Arial" w:cs="Arial"/>
          <w:b/>
          <w:bCs/>
        </w:rPr>
        <w:t xml:space="preserve">Figure </w:t>
      </w:r>
      <w:r w:rsidR="00D37086" w:rsidRPr="00B43C13">
        <w:rPr>
          <w:rFonts w:ascii="Arial" w:hAnsi="Arial" w:cs="Arial"/>
          <w:b/>
          <w:bCs/>
        </w:rPr>
        <w:t>4C</w:t>
      </w:r>
      <w:r w:rsidR="00265BEB">
        <w:rPr>
          <w:rFonts w:ascii="Arial" w:hAnsi="Arial" w:cs="Arial"/>
        </w:rPr>
        <w:t>)</w:t>
      </w:r>
      <w:r w:rsidR="009E287D">
        <w:rPr>
          <w:rFonts w:ascii="Arial" w:hAnsi="Arial" w:cs="Arial"/>
        </w:rPr>
        <w:t>.</w:t>
      </w:r>
      <w:r w:rsidR="00AB3D7C">
        <w:rPr>
          <w:rFonts w:ascii="Arial" w:hAnsi="Arial" w:cs="Arial"/>
        </w:rPr>
        <w:t xml:space="preserve"> These </w:t>
      </w:r>
      <w:r w:rsidR="00CA1293">
        <w:rPr>
          <w:rFonts w:ascii="Arial" w:hAnsi="Arial" w:cs="Arial"/>
        </w:rPr>
        <w:t>differential abundance</w:t>
      </w:r>
      <w:r w:rsidR="00765099">
        <w:rPr>
          <w:rFonts w:ascii="Arial" w:hAnsi="Arial" w:cs="Arial"/>
        </w:rPr>
        <w:t>s</w:t>
      </w:r>
      <w:r w:rsidR="00CA1293">
        <w:rPr>
          <w:rFonts w:ascii="Arial" w:hAnsi="Arial" w:cs="Arial"/>
        </w:rPr>
        <w:t xml:space="preserve"> of immunoglobulins </w:t>
      </w:r>
      <w:r w:rsidR="00765099">
        <w:rPr>
          <w:rFonts w:ascii="Arial" w:hAnsi="Arial" w:cs="Arial"/>
        </w:rPr>
        <w:t>were</w:t>
      </w:r>
      <w:r w:rsidR="00CA1293">
        <w:rPr>
          <w:rFonts w:ascii="Arial" w:hAnsi="Arial" w:cs="Arial"/>
        </w:rPr>
        <w:t xml:space="preserve"> </w:t>
      </w:r>
      <w:r w:rsidR="00AB3D7C">
        <w:rPr>
          <w:rFonts w:ascii="Arial" w:hAnsi="Arial" w:cs="Arial"/>
        </w:rPr>
        <w:t>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CA1293">
        <w:rPr>
          <w:rFonts w:ascii="Arial" w:hAnsi="Arial" w:cs="Arial"/>
        </w:rPr>
        <w:t>-</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w:t>
      </w:r>
      <w:r w:rsidR="00AB3D7C" w:rsidRPr="00B43C13">
        <w:rPr>
          <w:rFonts w:ascii="Arial" w:hAnsi="Arial" w:cs="Arial"/>
          <w:b/>
          <w:bCs/>
        </w:rPr>
        <w:t>Figure 2</w:t>
      </w:r>
      <w:r w:rsidR="00765099" w:rsidRPr="00B43C13">
        <w:rPr>
          <w:rFonts w:ascii="Arial" w:hAnsi="Arial" w:cs="Arial"/>
          <w:b/>
          <w:bCs/>
        </w:rPr>
        <w:t>B</w:t>
      </w:r>
      <w:r w:rsidR="00765099">
        <w:rPr>
          <w:rFonts w:ascii="Arial" w:hAnsi="Arial" w:cs="Arial"/>
        </w:rPr>
        <w:t>, Supplementary</w:t>
      </w:r>
      <w:r w:rsidR="00AB3D7C" w:rsidRPr="00B43C13">
        <w:rPr>
          <w:rFonts w:ascii="Arial" w:hAnsi="Arial" w:cs="Arial"/>
          <w:b/>
          <w:bCs/>
        </w:rPr>
        <w:t xml:space="preserve"> Figure 2</w:t>
      </w:r>
      <w:r w:rsidR="00AB3D7C">
        <w:rPr>
          <w:rFonts w:ascii="Arial" w:hAnsi="Arial" w:cs="Arial"/>
        </w:rPr>
        <w:t>)</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7D26B4F4" w14:textId="4D47112C" w:rsidR="00561C08" w:rsidRPr="00561C08" w:rsidRDefault="00AF77FA" w:rsidP="00561C08">
      <w:pPr>
        <w:spacing w:line="480" w:lineRule="auto"/>
        <w:ind w:firstLine="720"/>
        <w:rPr>
          <w:rFonts w:ascii="Arial" w:hAnsi="Arial" w:cs="Arial"/>
          <w:color w:val="000000" w:themeColor="text1"/>
        </w:rPr>
      </w:pPr>
      <w:r>
        <w:rPr>
          <w:rFonts w:ascii="Arial" w:hAnsi="Arial" w:cs="Arial"/>
        </w:rPr>
        <w:t xml:space="preserve">When </w:t>
      </w:r>
      <w:r w:rsidR="00CA1293">
        <w:rPr>
          <w:rFonts w:ascii="Arial" w:hAnsi="Arial" w:cs="Arial"/>
        </w:rPr>
        <w:t xml:space="preserve">analyzing </w:t>
      </w:r>
      <w:r>
        <w:rPr>
          <w:rFonts w:ascii="Arial" w:hAnsi="Arial" w:cs="Arial"/>
        </w:rPr>
        <w:t xml:space="preserve">the GO term enrichment </w:t>
      </w:r>
      <w:r w:rsidR="00CA1293">
        <w:rPr>
          <w:rFonts w:ascii="Arial" w:hAnsi="Arial" w:cs="Arial"/>
        </w:rPr>
        <w:t>for</w:t>
      </w:r>
      <w:r>
        <w:rPr>
          <w:rFonts w:ascii="Arial" w:hAnsi="Arial" w:cs="Arial"/>
        </w:rPr>
        <w:t xml:space="preserv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w:t>
      </w:r>
      <w:r w:rsidR="00CA1293">
        <w:rPr>
          <w:rFonts w:ascii="Arial" w:hAnsi="Arial" w:cs="Arial"/>
        </w:rPr>
        <w:t xml:space="preserve">. These included processes such as </w:t>
      </w:r>
      <w:r w:rsidR="008B5FB9">
        <w:rPr>
          <w:rFonts w:ascii="Arial" w:hAnsi="Arial" w:cs="Arial"/>
        </w:rPr>
        <w:t xml:space="preserve">reverse cholesterol transport, cholesterol efflux, chylomicron, and very low-density </w:t>
      </w:r>
      <w:r w:rsidR="005E29F3">
        <w:rPr>
          <w:rFonts w:ascii="Arial" w:hAnsi="Arial" w:cs="Arial"/>
        </w:rPr>
        <w:t>lipoprotein</w:t>
      </w:r>
      <w:r w:rsidR="00CA1293">
        <w:rPr>
          <w:rFonts w:ascii="Arial" w:hAnsi="Arial" w:cs="Arial"/>
        </w:rPr>
        <w:t xml:space="preserve"> (VLDL)</w:t>
      </w:r>
      <w:r w:rsidR="005E29F3">
        <w:rPr>
          <w:rFonts w:ascii="Arial" w:hAnsi="Arial" w:cs="Arial"/>
        </w:rPr>
        <w:t xml:space="preserve"> particle</w:t>
      </w:r>
      <w:r w:rsidR="00CA1293">
        <w:rPr>
          <w:rFonts w:ascii="Arial" w:hAnsi="Arial" w:cs="Arial"/>
        </w:rPr>
        <w:t xml:space="preserve"> dynamics</w:t>
      </w:r>
      <w:r w:rsidR="0073208B">
        <w:rPr>
          <w:rFonts w:ascii="Arial" w:hAnsi="Arial" w:cs="Arial"/>
        </w:rPr>
        <w:t xml:space="preserve"> (</w:t>
      </w:r>
      <w:r w:rsidR="0073208B" w:rsidRPr="00B43C13">
        <w:rPr>
          <w:rFonts w:ascii="Arial" w:hAnsi="Arial" w:cs="Arial"/>
          <w:b/>
          <w:bCs/>
        </w:rPr>
        <w:t xml:space="preserve">Figure </w:t>
      </w:r>
      <w:r w:rsidR="00D37086" w:rsidRPr="00B43C13">
        <w:rPr>
          <w:rFonts w:ascii="Arial" w:hAnsi="Arial" w:cs="Arial"/>
          <w:b/>
          <w:bCs/>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4A964D1D" w14:textId="51CF6AB1" w:rsidR="00AA7ACC" w:rsidRDefault="00561C08" w:rsidP="00561C08">
      <w:pPr>
        <w:spacing w:line="480" w:lineRule="auto"/>
        <w:ind w:firstLine="720"/>
        <w:rPr>
          <w:rFonts w:ascii="Arial" w:hAnsi="Arial" w:cs="Arial"/>
          <w:color w:val="000000" w:themeColor="text1"/>
        </w:rPr>
      </w:pPr>
      <w:r w:rsidRPr="00561C08">
        <w:rPr>
          <w:rFonts w:ascii="Arial" w:hAnsi="Arial" w:cs="Arial"/>
          <w:color w:val="000000" w:themeColor="text1"/>
        </w:rPr>
        <w:t xml:space="preserve">In our analysis to distinguish between </w:t>
      </w:r>
      <w:r w:rsidRPr="00B43C13">
        <w:rPr>
          <w:rFonts w:ascii="Arial" w:hAnsi="Arial" w:cs="Arial"/>
          <w:i/>
          <w:iCs/>
          <w:color w:val="000000" w:themeColor="text1"/>
        </w:rPr>
        <w:t>E. faecalis</w:t>
      </w:r>
      <w:r w:rsidRPr="00561C08">
        <w:rPr>
          <w:rFonts w:ascii="Arial" w:hAnsi="Arial" w:cs="Arial"/>
          <w:color w:val="000000" w:themeColor="text1"/>
        </w:rPr>
        <w:t xml:space="preserve"> and </w:t>
      </w:r>
      <w:r w:rsidRPr="00B43C13">
        <w:rPr>
          <w:rFonts w:ascii="Arial" w:hAnsi="Arial" w:cs="Arial"/>
          <w:i/>
          <w:iCs/>
          <w:color w:val="000000" w:themeColor="text1"/>
        </w:rPr>
        <w:t>E. faecium</w:t>
      </w:r>
      <w:r w:rsidRPr="00561C08">
        <w:rPr>
          <w:rFonts w:ascii="Arial" w:hAnsi="Arial" w:cs="Arial"/>
          <w:color w:val="000000" w:themeColor="text1"/>
        </w:rPr>
        <w:t xml:space="preserve"> infections, </w:t>
      </w:r>
      <w:r>
        <w:rPr>
          <w:rFonts w:ascii="Arial" w:hAnsi="Arial" w:cs="Arial"/>
          <w:color w:val="000000" w:themeColor="text1"/>
        </w:rPr>
        <w:t>t</w:t>
      </w:r>
      <w:r w:rsidR="001828B2">
        <w:rPr>
          <w:rFonts w:ascii="Arial" w:hAnsi="Arial" w:cs="Arial"/>
          <w:color w:val="000000" w:themeColor="text1"/>
        </w:rPr>
        <w:t xml:space="preserve">he top proteomic </w:t>
      </w:r>
      <w:r>
        <w:rPr>
          <w:rFonts w:ascii="Arial" w:hAnsi="Arial" w:cs="Arial"/>
          <w:color w:val="000000" w:themeColor="text1"/>
        </w:rPr>
        <w:t>biomarkers</w:t>
      </w:r>
      <w:r w:rsidR="001828B2">
        <w:rPr>
          <w:rFonts w:ascii="Arial" w:hAnsi="Arial" w:cs="Arial"/>
          <w:color w:val="000000" w:themeColor="text1"/>
        </w:rPr>
        <w:t xml:space="preserve"> identified </w:t>
      </w:r>
      <w:r>
        <w:rPr>
          <w:rFonts w:ascii="Arial" w:hAnsi="Arial" w:cs="Arial"/>
          <w:color w:val="000000" w:themeColor="text1"/>
        </w:rPr>
        <w:t xml:space="preserve">were </w:t>
      </w:r>
      <w:r w:rsidR="001828B2">
        <w:rPr>
          <w:rFonts w:ascii="Arial" w:hAnsi="Arial" w:cs="Arial"/>
          <w:color w:val="000000" w:themeColor="text1"/>
        </w:rPr>
        <w:t>i</w:t>
      </w:r>
      <w:r w:rsidR="001828B2" w:rsidRPr="001828B2">
        <w:rPr>
          <w:rFonts w:ascii="Arial" w:hAnsi="Arial" w:cs="Arial"/>
          <w:color w:val="000000" w:themeColor="text1"/>
        </w:rPr>
        <w:t xml:space="preserve">mmunoglobulin kappa variable 2-30 </w:t>
      </w:r>
      <w:r w:rsidR="001828B2">
        <w:rPr>
          <w:rFonts w:ascii="Arial" w:hAnsi="Arial" w:cs="Arial"/>
          <w:color w:val="000000" w:themeColor="text1"/>
        </w:rPr>
        <w:t>(IGKV2-</w:t>
      </w:r>
      <w:r w:rsidR="001828B2">
        <w:rPr>
          <w:rFonts w:ascii="Arial" w:hAnsi="Arial" w:cs="Arial"/>
          <w:color w:val="000000" w:themeColor="text1"/>
        </w:rPr>
        <w:lastRenderedPageBreak/>
        <w:t>30) and retinol binding protein 4 (RBP4), which produced ROC AUCs of 0.76 and 0.79</w:t>
      </w:r>
      <w:r>
        <w:rPr>
          <w:rFonts w:ascii="Arial" w:hAnsi="Arial" w:cs="Arial"/>
          <w:color w:val="000000" w:themeColor="text1"/>
        </w:rPr>
        <w:t>,</w:t>
      </w:r>
      <w:r w:rsidR="001828B2">
        <w:rPr>
          <w:rFonts w:ascii="Arial" w:hAnsi="Arial" w:cs="Arial"/>
          <w:color w:val="000000" w:themeColor="text1"/>
        </w:rPr>
        <w:t xml:space="preserve"> respectively (</w:t>
      </w:r>
      <w:r w:rsidR="001828B2" w:rsidRPr="00B43C13">
        <w:rPr>
          <w:rFonts w:ascii="Arial" w:hAnsi="Arial" w:cs="Arial"/>
          <w:b/>
          <w:bCs/>
          <w:color w:val="000000" w:themeColor="text1"/>
        </w:rPr>
        <w:t>Figure 4E</w:t>
      </w:r>
      <w:r w:rsidR="001828B2">
        <w:rPr>
          <w:rFonts w:ascii="Arial" w:hAnsi="Arial" w:cs="Arial"/>
          <w:color w:val="000000" w:themeColor="text1"/>
        </w:rPr>
        <w:t xml:space="preserve">). </w:t>
      </w:r>
      <w:r>
        <w:rPr>
          <w:rFonts w:ascii="Arial" w:hAnsi="Arial" w:cs="Arial"/>
          <w:color w:val="000000" w:themeColor="text1"/>
        </w:rPr>
        <w:t xml:space="preserve">Additionally, the </w:t>
      </w:r>
      <w:r w:rsidR="001828B2">
        <w:rPr>
          <w:rFonts w:ascii="Arial" w:hAnsi="Arial" w:cs="Arial"/>
          <w:color w:val="000000" w:themeColor="text1"/>
        </w:rPr>
        <w:t xml:space="preserve">top metabolomic features </w:t>
      </w:r>
      <w:r>
        <w:rPr>
          <w:rFonts w:ascii="Arial" w:hAnsi="Arial" w:cs="Arial"/>
          <w:color w:val="000000" w:themeColor="text1"/>
        </w:rPr>
        <w:t xml:space="preserve">identified </w:t>
      </w:r>
      <w:r w:rsidR="001828B2">
        <w:rPr>
          <w:rFonts w:ascii="Arial" w:hAnsi="Arial" w:cs="Arial"/>
          <w:color w:val="000000" w:themeColor="text1"/>
        </w:rPr>
        <w:t xml:space="preserve">were retinol and </w:t>
      </w:r>
      <w:proofErr w:type="gramStart"/>
      <w:r w:rsidR="00642E7F" w:rsidRPr="00642E7F">
        <w:rPr>
          <w:rFonts w:ascii="Arial" w:hAnsi="Arial" w:cs="Arial"/>
          <w:color w:val="000000" w:themeColor="text1"/>
        </w:rPr>
        <w:t>PC(</w:t>
      </w:r>
      <w:proofErr w:type="gramEnd"/>
      <w:r w:rsidR="00642E7F" w:rsidRPr="00642E7F">
        <w:rPr>
          <w:rFonts w:ascii="Arial" w:hAnsi="Arial" w:cs="Arial"/>
          <w:color w:val="000000" w:themeColor="text1"/>
        </w:rPr>
        <w:t>16:1/0:0)</w:t>
      </w:r>
      <w:r w:rsidR="001828B2">
        <w:rPr>
          <w:rFonts w:ascii="Arial" w:hAnsi="Arial" w:cs="Arial"/>
          <w:color w:val="000000" w:themeColor="text1"/>
        </w:rPr>
        <w:t>, which had ROC AUCs of 0.77 and 0.82</w:t>
      </w:r>
      <w:r>
        <w:rPr>
          <w:rFonts w:ascii="Arial" w:hAnsi="Arial" w:cs="Arial"/>
          <w:color w:val="000000" w:themeColor="text1"/>
        </w:rPr>
        <w:t>,</w:t>
      </w:r>
      <w:r w:rsidR="001828B2">
        <w:rPr>
          <w:rFonts w:ascii="Arial" w:hAnsi="Arial" w:cs="Arial"/>
          <w:color w:val="000000" w:themeColor="text1"/>
        </w:rPr>
        <w:t xml:space="preserve"> respectively. When </w:t>
      </w:r>
      <w:r>
        <w:rPr>
          <w:rFonts w:ascii="Arial" w:hAnsi="Arial" w:cs="Arial"/>
          <w:color w:val="000000" w:themeColor="text1"/>
        </w:rPr>
        <w:t>investigating differences in inferred</w:t>
      </w:r>
      <w:r w:rsidR="001828B2">
        <w:rPr>
          <w:rFonts w:ascii="Arial" w:hAnsi="Arial" w:cs="Arial"/>
          <w:color w:val="000000" w:themeColor="text1"/>
        </w:rPr>
        <w:t xml:space="preserve"> cytokine </w:t>
      </w:r>
      <w:r>
        <w:rPr>
          <w:rFonts w:ascii="Arial" w:hAnsi="Arial" w:cs="Arial"/>
          <w:color w:val="000000" w:themeColor="text1"/>
        </w:rPr>
        <w:t>profiles</w:t>
      </w:r>
      <w:r w:rsidR="001828B2">
        <w:rPr>
          <w:rFonts w:ascii="Arial" w:hAnsi="Arial" w:cs="Arial"/>
          <w:color w:val="000000" w:themeColor="text1"/>
        </w:rPr>
        <w:t xml:space="preserve"> between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faecalis</w:t>
      </w:r>
      <w:r w:rsidR="001828B2">
        <w:rPr>
          <w:rFonts w:ascii="Arial" w:hAnsi="Arial" w:cs="Arial"/>
          <w:color w:val="000000" w:themeColor="text1"/>
        </w:rPr>
        <w:t xml:space="preserve"> and </w:t>
      </w:r>
      <w:r w:rsidR="001828B2" w:rsidRPr="00753331">
        <w:rPr>
          <w:rFonts w:ascii="Arial" w:hAnsi="Arial" w:cs="Arial"/>
          <w:i/>
          <w:iCs/>
          <w:color w:val="000000" w:themeColor="text1"/>
        </w:rPr>
        <w:t>E.</w:t>
      </w:r>
      <w:r w:rsidR="001828B2">
        <w:rPr>
          <w:rFonts w:ascii="Arial" w:hAnsi="Arial" w:cs="Arial"/>
          <w:i/>
          <w:iCs/>
          <w:color w:val="000000" w:themeColor="text1"/>
        </w:rPr>
        <w:t xml:space="preserve"> </w:t>
      </w:r>
      <w:r w:rsidR="001828B2" w:rsidRPr="00753331">
        <w:rPr>
          <w:rFonts w:ascii="Arial" w:hAnsi="Arial" w:cs="Arial"/>
          <w:i/>
          <w:iCs/>
          <w:color w:val="000000" w:themeColor="text1"/>
        </w:rPr>
        <w:t>faecium</w:t>
      </w:r>
      <w:r w:rsidR="001828B2">
        <w:rPr>
          <w:rFonts w:ascii="Arial" w:hAnsi="Arial" w:cs="Arial"/>
          <w:color w:val="000000" w:themeColor="text1"/>
        </w:rPr>
        <w:t>, no significant differences were observed (</w:t>
      </w:r>
      <w:r w:rsidR="001828B2" w:rsidRPr="00B43C13">
        <w:rPr>
          <w:rFonts w:ascii="Arial" w:hAnsi="Arial" w:cs="Arial"/>
          <w:b/>
          <w:bCs/>
          <w:color w:val="000000" w:themeColor="text1"/>
        </w:rPr>
        <w:t>Supplementary Figure 6</w:t>
      </w:r>
      <w:r w:rsidR="001828B2">
        <w:rPr>
          <w:rFonts w:ascii="Arial" w:hAnsi="Arial" w:cs="Arial"/>
          <w:color w:val="000000" w:themeColor="text1"/>
        </w:rPr>
        <w:t>).</w:t>
      </w:r>
    </w:p>
    <w:p w14:paraId="2A591FA0" w14:textId="77777777" w:rsidR="001828B2" w:rsidRPr="001828B2" w:rsidRDefault="001828B2" w:rsidP="00AF77FA">
      <w:pPr>
        <w:spacing w:line="480" w:lineRule="auto"/>
        <w:rPr>
          <w:rFonts w:ascii="Arial" w:hAnsi="Arial" w:cs="Arial"/>
          <w:color w:val="000000" w:themeColor="text1"/>
        </w:rPr>
      </w:pPr>
    </w:p>
    <w:p w14:paraId="399C23B5" w14:textId="7E6C7254" w:rsidR="0002473B" w:rsidRDefault="00561C08" w:rsidP="009134FC">
      <w:pPr>
        <w:spacing w:line="480" w:lineRule="auto"/>
        <w:ind w:firstLine="720"/>
        <w:rPr>
          <w:rFonts w:ascii="Arial" w:hAnsi="Arial" w:cs="Arial"/>
        </w:rPr>
      </w:pPr>
      <w:r w:rsidRPr="00561C08">
        <w:rPr>
          <w:rFonts w:ascii="Arial" w:hAnsi="Arial" w:cs="Arial"/>
        </w:rPr>
        <w:t xml:space="preserve">In the realm of biomarker discovery, </w:t>
      </w:r>
      <w:r>
        <w:rPr>
          <w:rFonts w:ascii="Arial" w:hAnsi="Arial" w:cs="Arial"/>
        </w:rPr>
        <w:t>it is important to</w:t>
      </w:r>
      <w:r w:rsidRPr="00561C08">
        <w:rPr>
          <w:rFonts w:ascii="Arial" w:hAnsi="Arial" w:cs="Arial"/>
        </w:rPr>
        <w:t xml:space="preserve"> ensure that the differences observed in biomarkers are truly attributable </w:t>
      </w:r>
      <w:r w:rsidR="0041437E">
        <w:rPr>
          <w:rFonts w:ascii="Arial" w:hAnsi="Arial" w:cs="Arial"/>
        </w:rPr>
        <w:t xml:space="preserve"> to the variable of interest and not confounded by additional factors</w:t>
      </w:r>
      <w:r w:rsidR="0041437E"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41437E" w:rsidRPr="006B6A4A">
        <w:rPr>
          <w:rFonts w:ascii="Arial" w:hAnsi="Arial" w:cs="Arial"/>
          <w:vertAlign w:val="superscript"/>
        </w:rPr>
        <w:fldChar w:fldCharType="separate"/>
      </w:r>
      <w:r w:rsidR="00DB4D5B">
        <w:rPr>
          <w:rFonts w:ascii="Arial" w:hAnsi="Arial" w:cs="Arial"/>
          <w:vertAlign w:val="superscript"/>
        </w:rPr>
        <w:t xml:space="preserve"> </w:t>
      </w:r>
      <w:r w:rsidR="0041437E"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A1584C">
        <w:rPr>
          <w:rFonts w:ascii="Arial" w:hAnsi="Arial" w:cs="Arial"/>
          <w:vertAlign w:val="superscript"/>
        </w:rPr>
        <w:instrText xml:space="preserve"> ADDIN ZOTERO_ITEM CSL_CITATION {"citationID":"W2Ia5gj3","properties":{"formattedCitation":"\\super 46\\nosupersub{}","plainCitation":"46","noteIndex":0},"citationItems":[{"id":5844,"uris":["http://zotero.org/users/6494753/items/PQIKZXQ7"],"itemData":{"id":5844,"type":"article-journal","abstract":"Introduction: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A1584C">
        <w:rPr>
          <w:rFonts w:ascii="Cambria Math" w:hAnsi="Cambria Math" w:cs="Cambria Math"/>
          <w:vertAlign w:val="superscript"/>
        </w:rPr>
        <w:instrText>‐</w:instrText>
      </w:r>
      <w:r w:rsidR="00A1584C">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A1584C" w:rsidRPr="00A1584C">
        <w:rPr>
          <w:rFonts w:ascii="Arial" w:hAnsi="Arial" w:cs="Arial"/>
          <w:vertAlign w:val="superscript"/>
        </w:rPr>
        <w:t>46</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A1584C">
        <w:rPr>
          <w:rFonts w:ascii="Arial" w:hAnsi="Arial" w:cs="Arial"/>
          <w:vertAlign w:val="superscript"/>
        </w:rPr>
        <w:instrText xml:space="preserve"> ADDIN ZOTERO_ITEM CSL_CITATION {"citationID":"rTfEB6TW","properties":{"formattedCitation":"\\super 47\\nosupersub{}","plainCitation":"47","noteIndex":0},"citationItems":[{"id":5843,"uris":["http://zotero.org/users/6494753/items/Q2T5CJZK"],"itemData":{"id":5843,"type":"article-journal","abstract":"Proinﬂammatory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A1584C" w:rsidRPr="00A1584C">
        <w:rPr>
          <w:rFonts w:ascii="Arial" w:hAnsi="Arial" w:cs="Arial"/>
          <w:vertAlign w:val="superscript"/>
        </w:rPr>
        <w:t>47</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Pr>
          <w:rFonts w:ascii="Arial" w:hAnsi="Arial" w:cs="Arial"/>
        </w:rPr>
        <w:t xml:space="preserve">Our evaluation </w:t>
      </w:r>
      <w:r w:rsidR="00AA3D94">
        <w:rPr>
          <w:rFonts w:ascii="Arial" w:hAnsi="Arial" w:cs="Arial"/>
        </w:rPr>
        <w:t>of clinical metadata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sidR="0041437E">
        <w:rPr>
          <w:rFonts w:ascii="Arial" w:hAnsi="Arial" w:cs="Arial"/>
        </w:rPr>
        <w:t xml:space="preserve">variables </w:t>
      </w:r>
      <w:r>
        <w:rPr>
          <w:rFonts w:ascii="Arial" w:hAnsi="Arial" w:cs="Arial"/>
        </w:rPr>
        <w:t>with</w:t>
      </w:r>
      <w:r w:rsidR="009134FC">
        <w:rPr>
          <w:rFonts w:ascii="Arial" w:hAnsi="Arial" w:cs="Arial"/>
        </w:rPr>
        <w:t>in our dataset.</w:t>
      </w:r>
      <w:r w:rsidR="00AA3D94">
        <w:rPr>
          <w:rFonts w:ascii="Arial" w:hAnsi="Arial" w:cs="Arial"/>
        </w:rPr>
        <w:t xml:space="preserve"> </w:t>
      </w:r>
      <w:r>
        <w:rPr>
          <w:rFonts w:ascii="Arial" w:hAnsi="Arial" w:cs="Arial"/>
        </w:rPr>
        <w:t xml:space="preserve">Specifically, transplant </w:t>
      </w:r>
      <w:r w:rsidR="00AA3D94">
        <w:rPr>
          <w:rFonts w:ascii="Arial" w:hAnsi="Arial" w:cs="Arial"/>
        </w:rPr>
        <w:t xml:space="preserve">type </w:t>
      </w:r>
      <w:r w:rsidR="00696F18">
        <w:rPr>
          <w:rFonts w:ascii="Arial" w:hAnsi="Arial" w:cs="Arial"/>
        </w:rPr>
        <w:t>was</w:t>
      </w:r>
      <w:r w:rsidR="00AA3D94">
        <w:rPr>
          <w:rFonts w:ascii="Arial" w:hAnsi="Arial" w:cs="Arial"/>
        </w:rPr>
        <w:t xml:space="preserv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440D57">
        <w:rPr>
          <w:rFonts w:ascii="Arial" w:hAnsi="Arial" w:cs="Arial"/>
        </w:rPr>
        <w:t>ranked</w:t>
      </w:r>
      <w:r>
        <w:rPr>
          <w:rFonts w:ascii="Arial" w:hAnsi="Arial" w:cs="Arial"/>
        </w:rPr>
        <w:t xml:space="preserve"> protein</w:t>
      </w:r>
      <w:r w:rsidR="00696F18">
        <w:rPr>
          <w:rFonts w:ascii="Arial" w:hAnsi="Arial" w:cs="Arial"/>
        </w:rPr>
        <w:t xml:space="preserve"> biomarkers (</w:t>
      </w:r>
      <w:r w:rsidR="00467745" w:rsidRPr="00B43C13">
        <w:rPr>
          <w:rFonts w:ascii="Arial" w:hAnsi="Arial" w:cs="Arial"/>
          <w:b/>
          <w:bCs/>
        </w:rPr>
        <w:t>Supplementary</w:t>
      </w:r>
      <w:r w:rsidR="00696F18" w:rsidRPr="00B43C13">
        <w:rPr>
          <w:rFonts w:ascii="Arial" w:hAnsi="Arial" w:cs="Arial"/>
          <w:b/>
          <w:bCs/>
        </w:rPr>
        <w:t xml:space="preserve"> Figure </w:t>
      </w:r>
      <w:r w:rsidR="005F5B63" w:rsidRPr="00B43C13">
        <w:rPr>
          <w:rFonts w:ascii="Arial" w:hAnsi="Arial" w:cs="Arial"/>
          <w:b/>
          <w:bCs/>
        </w:rPr>
        <w:t>7</w:t>
      </w:r>
      <w:r w:rsidR="00696F18">
        <w:rPr>
          <w:rFonts w:ascii="Arial" w:hAnsi="Arial" w:cs="Arial"/>
        </w:rPr>
        <w:t xml:space="preserve">). </w:t>
      </w:r>
      <w:r w:rsidR="000B0B40">
        <w:rPr>
          <w:rFonts w:ascii="Arial" w:hAnsi="Arial" w:cs="Arial"/>
        </w:rPr>
        <w:t xml:space="preserve">Further investigation </w:t>
      </w:r>
      <w:r>
        <w:rPr>
          <w:rFonts w:ascii="Arial" w:hAnsi="Arial" w:cs="Arial"/>
        </w:rPr>
        <w:t>revealed that this association could be</w:t>
      </w:r>
      <w:r w:rsidR="00ED3B23">
        <w:rPr>
          <w:rFonts w:ascii="Arial" w:hAnsi="Arial" w:cs="Arial"/>
        </w:rPr>
        <w:t xml:space="preserve"> </w:t>
      </w:r>
      <w:r w:rsidR="009134FC">
        <w:rPr>
          <w:rFonts w:ascii="Arial" w:hAnsi="Arial" w:cs="Arial"/>
        </w:rPr>
        <w:t>challenging</w:t>
      </w:r>
      <w:r w:rsidR="00ED3B23">
        <w:rPr>
          <w:rFonts w:ascii="Arial" w:hAnsi="Arial" w:cs="Arial"/>
        </w:rPr>
        <w:t xml:space="preserve"> to </w:t>
      </w:r>
      <w:r>
        <w:rPr>
          <w:rFonts w:ascii="Arial" w:hAnsi="Arial" w:cs="Arial"/>
        </w:rPr>
        <w:t xml:space="preserve">disentangle </w:t>
      </w:r>
      <w:r w:rsidR="00ED3B23">
        <w:rPr>
          <w:rFonts w:ascii="Arial" w:hAnsi="Arial" w:cs="Arial"/>
        </w:rPr>
        <w:t xml:space="preserve">from the type of pathogen </w:t>
      </w:r>
      <w:r w:rsidR="009134FC">
        <w:rPr>
          <w:rFonts w:ascii="Arial" w:hAnsi="Arial" w:cs="Arial"/>
        </w:rPr>
        <w:t>causing the infection</w:t>
      </w:r>
      <w:r>
        <w:rPr>
          <w:rFonts w:ascii="Arial" w:hAnsi="Arial" w:cs="Arial"/>
        </w:rPr>
        <w:t>,</w:t>
      </w:r>
      <w:r w:rsidR="00ED3B23">
        <w:rPr>
          <w:rFonts w:ascii="Arial" w:hAnsi="Arial" w:cs="Arial"/>
        </w:rPr>
        <w:t xml:space="preserve"> as</w:t>
      </w:r>
      <w:r>
        <w:rPr>
          <w:rFonts w:ascii="Arial" w:hAnsi="Arial" w:cs="Arial"/>
        </w:rPr>
        <w:t xml:space="preserve"> patients infected with</w:t>
      </w:r>
      <w:r w:rsidR="00ED3B23" w:rsidRPr="002E4507">
        <w:rPr>
          <w:rFonts w:ascii="Arial" w:hAnsi="Arial" w:cs="Arial"/>
          <w:i/>
          <w:iCs/>
        </w:rPr>
        <w:t xml:space="preserve"> </w:t>
      </w:r>
      <w:r w:rsidR="002E4507" w:rsidRPr="002E4507">
        <w:rPr>
          <w:rFonts w:ascii="Arial" w:hAnsi="Arial" w:cs="Arial"/>
          <w:i/>
          <w:iCs/>
        </w:rPr>
        <w:t>E.</w:t>
      </w:r>
      <w:ins w:id="106" w:author="Charlie Bayne" w:date="2024-08-13T11:22:00Z" w16du:dateUtc="2024-08-13T18:22:00Z">
        <w:r w:rsidR="005E24A5">
          <w:rPr>
            <w:rFonts w:ascii="Arial" w:hAnsi="Arial" w:cs="Arial"/>
            <w:i/>
            <w:iCs/>
          </w:rPr>
          <w:t xml:space="preserve"> faecium</w:t>
        </w:r>
      </w:ins>
      <w:r w:rsidR="002E4507" w:rsidRPr="002E4507">
        <w:rPr>
          <w:rFonts w:ascii="Arial" w:hAnsi="Arial" w:cs="Arial"/>
          <w:i/>
          <w:iCs/>
        </w:rPr>
        <w:t xml:space="preserve"> </w:t>
      </w:r>
      <w:r w:rsidR="00ED3B23">
        <w:rPr>
          <w:rFonts w:ascii="Arial" w:hAnsi="Arial" w:cs="Arial"/>
        </w:rPr>
        <w:t xml:space="preserve">were more </w:t>
      </w:r>
      <w:r w:rsidR="0041437E">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w:t>
      </w:r>
      <w:r>
        <w:rPr>
          <w:rFonts w:ascii="Arial" w:hAnsi="Arial" w:cs="Arial"/>
        </w:rPr>
        <w:t>To address this</w:t>
      </w:r>
      <w:r w:rsidR="006B6A4A">
        <w:rPr>
          <w:rFonts w:ascii="Arial" w:hAnsi="Arial" w:cs="Arial"/>
        </w:rPr>
        <w:t>,</w:t>
      </w:r>
      <w:r w:rsidR="00CD5AE6">
        <w:rPr>
          <w:rFonts w:ascii="Arial" w:hAnsi="Arial" w:cs="Arial"/>
        </w:rPr>
        <w:t xml:space="preserve"> we </w:t>
      </w:r>
      <w:r>
        <w:rPr>
          <w:rFonts w:ascii="Arial" w:hAnsi="Arial" w:cs="Arial"/>
        </w:rPr>
        <w:t xml:space="preserve">refined </w:t>
      </w:r>
      <w:r w:rsidR="009134FC">
        <w:rPr>
          <w:rFonts w:ascii="Arial" w:hAnsi="Arial" w:cs="Arial"/>
        </w:rPr>
        <w:t xml:space="preserve">our </w:t>
      </w:r>
      <w:r>
        <w:rPr>
          <w:rFonts w:ascii="Arial" w:hAnsi="Arial" w:cs="Arial"/>
        </w:rPr>
        <w:t xml:space="preserve">analysis </w:t>
      </w:r>
      <w:r w:rsidR="009134FC">
        <w:rPr>
          <w:rFonts w:ascii="Arial" w:hAnsi="Arial" w:cs="Arial"/>
        </w:rPr>
        <w:t xml:space="preserve">to </w:t>
      </w:r>
      <w:r>
        <w:rPr>
          <w:rFonts w:ascii="Arial" w:hAnsi="Arial" w:cs="Arial"/>
        </w:rPr>
        <w:t>include only</w:t>
      </w:r>
      <w:r w:rsidR="00ED3B23">
        <w:rPr>
          <w:rFonts w:ascii="Arial" w:hAnsi="Arial" w:cs="Arial"/>
        </w:rPr>
        <w:t xml:space="preserve"> patients </w:t>
      </w:r>
      <w:r w:rsidR="00440D57">
        <w:rPr>
          <w:rFonts w:ascii="Arial" w:hAnsi="Arial" w:cs="Arial"/>
        </w:rPr>
        <w:t>who</w:t>
      </w:r>
      <w:r w:rsidR="00ED3B23">
        <w:rPr>
          <w:rFonts w:ascii="Arial" w:hAnsi="Arial" w:cs="Arial"/>
        </w:rPr>
        <w:t xml:space="preserve"> </w:t>
      </w:r>
      <w:r>
        <w:rPr>
          <w:rFonts w:ascii="Arial" w:hAnsi="Arial" w:cs="Arial"/>
        </w:rPr>
        <w:t xml:space="preserve">had </w:t>
      </w:r>
      <w:r w:rsidR="00ED3B23">
        <w:rPr>
          <w:rFonts w:ascii="Arial" w:hAnsi="Arial" w:cs="Arial"/>
        </w:rPr>
        <w:t xml:space="preserve">not </w:t>
      </w:r>
      <w:r>
        <w:rPr>
          <w:rFonts w:ascii="Arial" w:hAnsi="Arial" w:cs="Arial"/>
        </w:rPr>
        <w:t xml:space="preserve">undergone </w:t>
      </w:r>
      <w:r w:rsidR="00367BE1">
        <w:rPr>
          <w:rFonts w:ascii="Arial" w:hAnsi="Arial" w:cs="Arial"/>
        </w:rPr>
        <w:t xml:space="preserve">a </w:t>
      </w:r>
      <w:r w:rsidR="00467745">
        <w:rPr>
          <w:rFonts w:ascii="Arial" w:hAnsi="Arial" w:cs="Arial"/>
        </w:rPr>
        <w:t>transplant</w:t>
      </w:r>
      <w:r w:rsidR="009134FC">
        <w:rPr>
          <w:rFonts w:ascii="Arial" w:hAnsi="Arial" w:cs="Arial"/>
        </w:rPr>
        <w:t xml:space="preserve">. </w:t>
      </w:r>
      <w:r>
        <w:rPr>
          <w:rFonts w:ascii="Arial" w:hAnsi="Arial" w:cs="Arial"/>
        </w:rPr>
        <w:t xml:space="preserve">Under these conditions, we </w:t>
      </w:r>
      <w:r w:rsidR="009134FC">
        <w:rPr>
          <w:rFonts w:ascii="Arial" w:hAnsi="Arial" w:cs="Arial"/>
        </w:rPr>
        <w:t>found</w:t>
      </w:r>
      <w:r w:rsidR="00467745">
        <w:rPr>
          <w:rFonts w:ascii="Arial" w:hAnsi="Arial" w:cs="Arial"/>
        </w:rPr>
        <w:t xml:space="preserve"> </w:t>
      </w:r>
      <w:r w:rsidR="00367BE1">
        <w:rPr>
          <w:rFonts w:ascii="Arial" w:hAnsi="Arial" w:cs="Arial"/>
        </w:rPr>
        <w:t xml:space="preserve">that antibody levels </w:t>
      </w:r>
      <w:r>
        <w:rPr>
          <w:rFonts w:ascii="Arial" w:hAnsi="Arial" w:cs="Arial"/>
        </w:rPr>
        <w:t>remained</w:t>
      </w:r>
      <w:r w:rsidR="00367BE1">
        <w:rPr>
          <w:rFonts w:ascii="Arial" w:hAnsi="Arial" w:cs="Arial"/>
        </w:rPr>
        <w:t xml:space="preserve"> </w:t>
      </w:r>
      <w:r w:rsidR="006B6A4A">
        <w:rPr>
          <w:rFonts w:ascii="Arial" w:hAnsi="Arial" w:cs="Arial"/>
        </w:rPr>
        <w:t>significantly</w:t>
      </w:r>
      <w:r w:rsidR="00367BE1">
        <w:rPr>
          <w:rFonts w:ascii="Arial" w:hAnsi="Arial" w:cs="Arial"/>
        </w:rPr>
        <w:t xml:space="preserve"> reduced in </w:t>
      </w:r>
      <w:r w:rsidR="0041437E" w:rsidRPr="0041437E">
        <w:rPr>
          <w:rFonts w:ascii="Arial" w:hAnsi="Arial" w:cs="Arial"/>
          <w:i/>
          <w:iCs/>
        </w:rPr>
        <w:t xml:space="preserve">E. </w:t>
      </w:r>
      <w:r w:rsidR="00367BE1" w:rsidRPr="0041437E">
        <w:rPr>
          <w:rFonts w:ascii="Arial" w:hAnsi="Arial" w:cs="Arial"/>
          <w:i/>
          <w:iCs/>
        </w:rPr>
        <w:t>faecium</w:t>
      </w:r>
      <w:r>
        <w:rPr>
          <w:rFonts w:ascii="Arial" w:hAnsi="Arial" w:cs="Arial"/>
        </w:rPr>
        <w:t>-</w:t>
      </w:r>
      <w:r w:rsidR="0041437E">
        <w:rPr>
          <w:rFonts w:ascii="Arial" w:hAnsi="Arial" w:cs="Arial"/>
        </w:rPr>
        <w:t xml:space="preserve">infected samples </w:t>
      </w:r>
      <w:r>
        <w:rPr>
          <w:rFonts w:ascii="Arial" w:hAnsi="Arial" w:cs="Arial"/>
        </w:rPr>
        <w:t xml:space="preserve">compared </w:t>
      </w:r>
      <w:r w:rsidR="00367BE1">
        <w:rPr>
          <w:rFonts w:ascii="Arial" w:hAnsi="Arial" w:cs="Arial"/>
        </w:rPr>
        <w:t xml:space="preserve">to </w:t>
      </w:r>
      <w:r w:rsidR="0041437E" w:rsidRPr="0041437E">
        <w:rPr>
          <w:rFonts w:ascii="Arial" w:hAnsi="Arial" w:cs="Arial"/>
          <w:i/>
          <w:iCs/>
        </w:rPr>
        <w:t xml:space="preserve">E. </w:t>
      </w:r>
      <w:r w:rsidR="00367BE1" w:rsidRPr="0041437E">
        <w:rPr>
          <w:rFonts w:ascii="Arial" w:hAnsi="Arial" w:cs="Arial"/>
          <w:i/>
          <w:iCs/>
        </w:rPr>
        <w:t>faecalis</w:t>
      </w:r>
      <w:r w:rsidR="0041437E">
        <w:rPr>
          <w:rFonts w:ascii="Arial" w:hAnsi="Arial" w:cs="Arial"/>
        </w:rPr>
        <w:t xml:space="preserve"> </w:t>
      </w:r>
      <w:r w:rsidR="002E4507">
        <w:rPr>
          <w:rFonts w:ascii="Arial" w:hAnsi="Arial" w:cs="Arial"/>
        </w:rPr>
        <w:t>(</w:t>
      </w:r>
      <w:r w:rsidR="002E4507" w:rsidRPr="00B43C13">
        <w:rPr>
          <w:rFonts w:ascii="Arial" w:hAnsi="Arial" w:cs="Arial"/>
          <w:b/>
          <w:bCs/>
        </w:rPr>
        <w:t>Supplementary Figure</w:t>
      </w:r>
      <w:r w:rsidR="007E146F" w:rsidRPr="00B43C13">
        <w:rPr>
          <w:rFonts w:ascii="Arial" w:hAnsi="Arial" w:cs="Arial"/>
          <w:b/>
          <w:bCs/>
        </w:rPr>
        <w:t xml:space="preserve"> </w:t>
      </w:r>
      <w:r w:rsidR="00764BD3" w:rsidRPr="00B43C13">
        <w:rPr>
          <w:rFonts w:ascii="Arial" w:hAnsi="Arial" w:cs="Arial"/>
          <w:b/>
          <w:bCs/>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Pr>
          <w:rFonts w:ascii="Arial" w:hAnsi="Arial" w:cs="Arial"/>
          <w:color w:val="000000" w:themeColor="text1"/>
        </w:rPr>
        <w:t>However, we</w:t>
      </w:r>
      <w:r w:rsidRPr="0083250D">
        <w:rPr>
          <w:rFonts w:ascii="Arial" w:hAnsi="Arial" w:cs="Arial"/>
          <w:color w:val="000000" w:themeColor="text1"/>
        </w:rPr>
        <w:t xml:space="preserve"> </w:t>
      </w:r>
      <w:r w:rsidR="00764BD3" w:rsidRPr="0083250D">
        <w:rPr>
          <w:rFonts w:ascii="Arial" w:hAnsi="Arial" w:cs="Arial"/>
          <w:color w:val="000000" w:themeColor="text1"/>
        </w:rPr>
        <w:t xml:space="preserve">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Pr>
          <w:rFonts w:ascii="Arial" w:hAnsi="Arial" w:cs="Arial"/>
          <w:color w:val="000000" w:themeColor="text1"/>
        </w:rPr>
        <w:t>indicating</w:t>
      </w:r>
      <w:r w:rsidRPr="0083250D">
        <w:rPr>
          <w:rFonts w:ascii="Arial" w:hAnsi="Arial" w:cs="Arial"/>
          <w:color w:val="000000" w:themeColor="text1"/>
        </w:rPr>
        <w:t xml:space="preserve"> </w:t>
      </w:r>
      <w:r w:rsidR="00764BD3" w:rsidRPr="0083250D">
        <w:rPr>
          <w:rFonts w:ascii="Arial" w:hAnsi="Arial" w:cs="Arial"/>
          <w:color w:val="000000" w:themeColor="text1"/>
        </w:rPr>
        <w:t>that the</w:t>
      </w:r>
      <w:r>
        <w:rPr>
          <w:rFonts w:ascii="Arial" w:hAnsi="Arial" w:cs="Arial"/>
          <w:color w:val="000000" w:themeColor="text1"/>
        </w:rPr>
        <w:t>ir</w:t>
      </w:r>
      <w:r w:rsidR="00764BD3" w:rsidRPr="0083250D">
        <w:rPr>
          <w:rFonts w:ascii="Arial" w:hAnsi="Arial" w:cs="Arial"/>
          <w:color w:val="000000" w:themeColor="text1"/>
        </w:rPr>
        <w:t xml:space="preserve"> significance may be confounded by transplant status</w:t>
      </w:r>
      <w:r w:rsidR="0083250D">
        <w:rPr>
          <w:rFonts w:ascii="Arial" w:hAnsi="Arial" w:cs="Arial"/>
          <w:color w:val="000000" w:themeColor="text1"/>
        </w:rPr>
        <w:t xml:space="preserve"> (</w:t>
      </w:r>
      <w:r w:rsidR="0083250D" w:rsidRPr="00B43C13">
        <w:rPr>
          <w:rFonts w:ascii="Arial" w:hAnsi="Arial" w:cs="Arial"/>
          <w:b/>
          <w:bCs/>
          <w:color w:val="000000" w:themeColor="text1"/>
        </w:rPr>
        <w:t>Supplementary Figure 10C</w:t>
      </w:r>
      <w:r w:rsidR="0083250D">
        <w:rPr>
          <w:rFonts w:ascii="Arial" w:hAnsi="Arial" w:cs="Arial"/>
          <w:color w:val="000000" w:themeColor="text1"/>
        </w:rPr>
        <w:t>)</w:t>
      </w:r>
      <w:r w:rsidR="00764BD3" w:rsidRPr="0083250D">
        <w:rPr>
          <w:rFonts w:ascii="Arial" w:hAnsi="Arial" w:cs="Arial"/>
          <w:color w:val="000000" w:themeColor="text1"/>
        </w:rPr>
        <w:t>.</w:t>
      </w:r>
      <w:r w:rsidR="00764BD3" w:rsidRPr="0083250D">
        <w:rPr>
          <w:rFonts w:ascii="Arial" w:hAnsi="Arial" w:cs="Arial"/>
          <w:color w:val="FF0000"/>
        </w:rPr>
        <w:t xml:space="preserve"> </w:t>
      </w:r>
      <w:r>
        <w:rPr>
          <w:rFonts w:ascii="Arial" w:hAnsi="Arial" w:cs="Arial"/>
          <w:color w:val="000000" w:themeColor="text1"/>
        </w:rPr>
        <w:t>Nevertheless</w:t>
      </w:r>
      <w:r w:rsidR="0083250D" w:rsidRPr="0083250D">
        <w:rPr>
          <w:rFonts w:ascii="Arial" w:hAnsi="Arial" w:cs="Arial"/>
          <w:color w:val="000000" w:themeColor="text1"/>
        </w:rPr>
        <w:t>,</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w:t>
      </w:r>
      <w:r w:rsidR="0083250D" w:rsidRPr="0083250D">
        <w:rPr>
          <w:rFonts w:ascii="Arial" w:hAnsi="Arial" w:cs="Arial"/>
          <w:color w:val="000000" w:themeColor="text1"/>
        </w:rPr>
        <w:t xml:space="preserve">narrowly </w:t>
      </w:r>
      <w:r w:rsidRPr="0083250D">
        <w:rPr>
          <w:rFonts w:ascii="Arial" w:hAnsi="Arial" w:cs="Arial"/>
          <w:color w:val="000000" w:themeColor="text1"/>
        </w:rPr>
        <w:t>miss</w:t>
      </w:r>
      <w:r>
        <w:rPr>
          <w:rFonts w:ascii="Arial" w:hAnsi="Arial" w:cs="Arial"/>
          <w:color w:val="000000" w:themeColor="text1"/>
        </w:rPr>
        <w:t>ing</w:t>
      </w:r>
      <w:r w:rsidRPr="0083250D">
        <w:rPr>
          <w:rFonts w:ascii="Arial" w:hAnsi="Arial" w:cs="Arial"/>
          <w:color w:val="000000" w:themeColor="text1"/>
        </w:rPr>
        <w:t xml:space="preserve"> </w:t>
      </w:r>
      <w:r w:rsidR="0083250D">
        <w:rPr>
          <w:rFonts w:ascii="Arial" w:hAnsi="Arial" w:cs="Arial"/>
          <w:color w:val="000000" w:themeColor="text1"/>
        </w:rPr>
        <w:t>our threshold for statistical significance with p values of 0.098, and 0.064</w:t>
      </w:r>
      <w:r>
        <w:rPr>
          <w:rFonts w:ascii="Arial" w:hAnsi="Arial" w:cs="Arial"/>
          <w:color w:val="000000" w:themeColor="text1"/>
        </w:rPr>
        <w:t>,</w:t>
      </w:r>
      <w:r w:rsidR="0083250D">
        <w:rPr>
          <w:rFonts w:ascii="Arial" w:hAnsi="Arial" w:cs="Arial"/>
          <w:color w:val="000000" w:themeColor="text1"/>
        </w:rPr>
        <w:t xml:space="preserve"> respectively.</w:t>
      </w:r>
      <w:r w:rsidR="00764BD3">
        <w:rPr>
          <w:rFonts w:ascii="Arial" w:hAnsi="Arial" w:cs="Arial"/>
        </w:rPr>
        <w:t xml:space="preserve"> When </w:t>
      </w:r>
      <w:r>
        <w:rPr>
          <w:rFonts w:ascii="Arial" w:hAnsi="Arial" w:cs="Arial"/>
        </w:rPr>
        <w:t>examining only non-</w:t>
      </w:r>
      <w:r w:rsidR="00764BD3">
        <w:rPr>
          <w:rFonts w:ascii="Arial" w:hAnsi="Arial" w:cs="Arial"/>
        </w:rPr>
        <w:t>transplant</w:t>
      </w:r>
      <w:r w:rsidR="0002473B">
        <w:rPr>
          <w:rFonts w:ascii="Arial" w:hAnsi="Arial" w:cs="Arial"/>
        </w:rPr>
        <w:t xml:space="preserve"> </w:t>
      </w:r>
      <w:r w:rsidR="0002473B">
        <w:rPr>
          <w:rFonts w:ascii="Arial" w:hAnsi="Arial" w:cs="Arial"/>
        </w:rPr>
        <w:lastRenderedPageBreak/>
        <w:t>patients</w:t>
      </w:r>
      <w:r w:rsidR="00764BD3">
        <w:rPr>
          <w:rFonts w:ascii="Arial" w:hAnsi="Arial" w:cs="Arial"/>
        </w:rPr>
        <w:t xml:space="preserve">, </w:t>
      </w:r>
      <w:r w:rsidR="0083250D">
        <w:rPr>
          <w:rFonts w:ascii="Arial" w:hAnsi="Arial" w:cs="Arial"/>
        </w:rPr>
        <w:t>metabolites</w:t>
      </w:r>
      <w:r w:rsidR="0002473B">
        <w:rPr>
          <w:rFonts w:ascii="Arial" w:hAnsi="Arial" w:cs="Arial"/>
        </w:rPr>
        <w:t xml:space="preserve"> like</w:t>
      </w:r>
      <w:r w:rsidR="0083250D">
        <w:rPr>
          <w:rFonts w:ascii="Arial" w:hAnsi="Arial" w:cs="Arial"/>
        </w:rPr>
        <w:t xml:space="preserve"> </w:t>
      </w:r>
      <w:proofErr w:type="gramStart"/>
      <w:r w:rsidR="00CB3234" w:rsidRPr="00CB3234">
        <w:rPr>
          <w:rFonts w:ascii="Arial" w:hAnsi="Arial" w:cs="Arial"/>
        </w:rPr>
        <w:t>PE(</w:t>
      </w:r>
      <w:proofErr w:type="gramEnd"/>
      <w:r w:rsidR="00CB3234" w:rsidRPr="00CB3234">
        <w:rPr>
          <w:rFonts w:ascii="Arial" w:hAnsi="Arial" w:cs="Arial"/>
        </w:rPr>
        <w:t>16:1/0:0)</w:t>
      </w:r>
      <w:r w:rsidR="009134FC">
        <w:rPr>
          <w:rFonts w:ascii="Arial" w:hAnsi="Arial" w:cs="Arial"/>
        </w:rPr>
        <w:t>, mycophenolic acid, and PC</w:t>
      </w:r>
      <w:r w:rsidR="00CB3234">
        <w:rPr>
          <w:rFonts w:ascii="Arial" w:hAnsi="Arial" w:cs="Arial"/>
        </w:rPr>
        <w:t>(16:1/0:0)</w:t>
      </w:r>
      <w:r w:rsidR="009134FC">
        <w:rPr>
          <w:rFonts w:ascii="Arial" w:hAnsi="Arial" w:cs="Arial"/>
        </w:rPr>
        <w:t xml:space="preserve"> no longer </w:t>
      </w:r>
      <w:r w:rsidR="0002473B">
        <w:rPr>
          <w:rFonts w:ascii="Arial" w:hAnsi="Arial" w:cs="Arial"/>
        </w:rPr>
        <w:t xml:space="preserve">displayed </w:t>
      </w:r>
      <w:r w:rsidR="009134FC">
        <w:rPr>
          <w:rFonts w:ascii="Arial" w:hAnsi="Arial" w:cs="Arial"/>
        </w:rPr>
        <w:t xml:space="preserve">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the</w:t>
      </w:r>
      <w:r w:rsidR="0002473B">
        <w:rPr>
          <w:rFonts w:ascii="Arial" w:hAnsi="Arial" w:cs="Arial"/>
        </w:rPr>
        <w:t xml:space="preserve"> observed</w:t>
      </w:r>
      <w:r w:rsidR="009134FC">
        <w:rPr>
          <w:rFonts w:ascii="Arial" w:hAnsi="Arial" w:cs="Arial"/>
        </w:rPr>
        <w:t xml:space="preserve"> significance may </w:t>
      </w:r>
      <w:r w:rsidR="0002473B">
        <w:rPr>
          <w:rFonts w:ascii="Arial" w:hAnsi="Arial" w:cs="Arial"/>
        </w:rPr>
        <w:t xml:space="preserve">also </w:t>
      </w:r>
      <w:r w:rsidR="009134FC">
        <w:rPr>
          <w:rFonts w:ascii="Arial" w:hAnsi="Arial" w:cs="Arial"/>
        </w:rPr>
        <w:t>be driven by transplant type</w:t>
      </w:r>
      <w:r w:rsidR="004E4566">
        <w:rPr>
          <w:rFonts w:ascii="Arial" w:hAnsi="Arial" w:cs="Arial"/>
        </w:rPr>
        <w:t xml:space="preserve"> and treatment</w:t>
      </w:r>
      <w:r w:rsidR="0002473B">
        <w:rPr>
          <w:rFonts w:ascii="Arial" w:hAnsi="Arial" w:cs="Arial"/>
        </w:rPr>
        <w:t>.</w:t>
      </w:r>
      <w:r w:rsidR="003C0895">
        <w:rPr>
          <w:rFonts w:ascii="Arial" w:hAnsi="Arial" w:cs="Arial"/>
        </w:rPr>
        <w:t xml:space="preserve"> </w:t>
      </w:r>
      <w:r w:rsidR="0002473B">
        <w:rPr>
          <w:rFonts w:ascii="Arial" w:hAnsi="Arial" w:cs="Arial"/>
        </w:rPr>
        <w:t>However,</w:t>
      </w:r>
      <w:r w:rsidR="009134FC">
        <w:rPr>
          <w:rFonts w:ascii="Arial" w:hAnsi="Arial" w:cs="Arial"/>
        </w:rPr>
        <w:t xml:space="preserve"> </w:t>
      </w:r>
      <w:proofErr w:type="gramStart"/>
      <w:r w:rsidR="00CB3234" w:rsidRPr="00CB3234">
        <w:rPr>
          <w:rFonts w:ascii="Arial" w:hAnsi="Arial" w:cs="Arial"/>
        </w:rPr>
        <w:t>PC(</w:t>
      </w:r>
      <w:proofErr w:type="gramEnd"/>
      <w:r w:rsidR="00CB3234" w:rsidRPr="00CB3234">
        <w:rPr>
          <w:rFonts w:ascii="Arial" w:hAnsi="Arial" w:cs="Arial"/>
        </w:rPr>
        <w:t>16:1/0:0)</w:t>
      </w:r>
      <w:r w:rsidR="009134FC">
        <w:rPr>
          <w:rFonts w:ascii="Arial" w:hAnsi="Arial" w:cs="Arial"/>
        </w:rPr>
        <w:t xml:space="preserve">, </w:t>
      </w:r>
      <w:r w:rsidR="00CB3234" w:rsidRPr="00CB3234">
        <w:rPr>
          <w:rFonts w:ascii="Arial" w:hAnsi="Arial" w:cs="Arial"/>
        </w:rPr>
        <w:t>PC(17:1/0:0)</w:t>
      </w:r>
      <w:r w:rsidR="009134FC">
        <w:rPr>
          <w:rFonts w:ascii="Arial" w:hAnsi="Arial" w:cs="Arial"/>
        </w:rPr>
        <w:t xml:space="preserve">, and retinol still showed significant differences, </w:t>
      </w:r>
      <w:r w:rsidR="0002473B">
        <w:rPr>
          <w:rFonts w:ascii="Arial" w:hAnsi="Arial" w:cs="Arial"/>
        </w:rPr>
        <w:t xml:space="preserve">indicating </w:t>
      </w:r>
      <w:r w:rsidR="009943DB">
        <w:rPr>
          <w:rFonts w:ascii="Arial" w:hAnsi="Arial" w:cs="Arial"/>
        </w:rPr>
        <w:t>these</w:t>
      </w:r>
      <w:r w:rsidR="009134FC">
        <w:rPr>
          <w:rFonts w:ascii="Arial" w:hAnsi="Arial" w:cs="Arial"/>
        </w:rPr>
        <w:t xml:space="preserve"> conclusions were not confounded by </w:t>
      </w:r>
      <w:r w:rsidR="0002473B">
        <w:rPr>
          <w:rFonts w:ascii="Arial" w:hAnsi="Arial" w:cs="Arial"/>
        </w:rPr>
        <w:t>transplant status</w:t>
      </w:r>
      <w:r w:rsidR="009134FC">
        <w:rPr>
          <w:rFonts w:ascii="Arial" w:hAnsi="Arial" w:cs="Arial"/>
        </w:rPr>
        <w:t xml:space="preserve"> (</w:t>
      </w:r>
      <w:r w:rsidR="009134FC" w:rsidRPr="00B43C13">
        <w:rPr>
          <w:rFonts w:ascii="Arial" w:hAnsi="Arial" w:cs="Arial"/>
          <w:b/>
          <w:bCs/>
        </w:rPr>
        <w:t>Supplementary Figure 10D</w:t>
      </w:r>
      <w:r w:rsidR="009134FC">
        <w:rPr>
          <w:rFonts w:ascii="Arial" w:hAnsi="Arial" w:cs="Arial"/>
        </w:rPr>
        <w:t xml:space="preserve">). </w:t>
      </w:r>
    </w:p>
    <w:p w14:paraId="2597AC7E" w14:textId="4DF22DF1" w:rsidR="00E144D3" w:rsidRDefault="00367BE1" w:rsidP="009134FC">
      <w:pPr>
        <w:spacing w:line="480" w:lineRule="auto"/>
        <w:ind w:firstLine="720"/>
        <w:rPr>
          <w:rFonts w:ascii="Arial" w:hAnsi="Arial" w:cs="Arial"/>
        </w:rPr>
      </w:pPr>
      <w:r>
        <w:rPr>
          <w:rFonts w:ascii="Arial" w:hAnsi="Arial" w:cs="Arial"/>
        </w:rPr>
        <w:t>Additionally,</w:t>
      </w:r>
      <w:r w:rsidR="00696F18">
        <w:rPr>
          <w:rFonts w:ascii="Arial" w:hAnsi="Arial" w:cs="Arial"/>
        </w:rPr>
        <w:t xml:space="preserve"> smoking </w:t>
      </w:r>
      <w:r w:rsidR="009134FC">
        <w:rPr>
          <w:rFonts w:ascii="Arial" w:hAnsi="Arial" w:cs="Arial"/>
        </w:rPr>
        <w:t xml:space="preserve">status </w:t>
      </w:r>
      <w:r w:rsidR="0002473B">
        <w:rPr>
          <w:rFonts w:ascii="Arial" w:hAnsi="Arial" w:cs="Arial"/>
        </w:rPr>
        <w:t>was</w:t>
      </w:r>
      <w:r w:rsidR="009134FC">
        <w:rPr>
          <w:rFonts w:ascii="Arial" w:hAnsi="Arial" w:cs="Arial"/>
        </w:rPr>
        <w:t xml:space="preserve"> s</w:t>
      </w:r>
      <w:r w:rsidR="006B6A4A">
        <w:rPr>
          <w:rFonts w:ascii="Arial" w:hAnsi="Arial" w:cs="Arial"/>
        </w:rPr>
        <w:t xml:space="preserve">ignificantly </w:t>
      </w:r>
      <w:r w:rsidR="00696F18">
        <w:rPr>
          <w:rFonts w:ascii="Arial" w:hAnsi="Arial" w:cs="Arial"/>
        </w:rPr>
        <w:t>associated with the abundances of 5</w:t>
      </w:r>
      <w:r w:rsidR="0002473B">
        <w:rPr>
          <w:rFonts w:ascii="Arial" w:hAnsi="Arial" w:cs="Arial"/>
        </w:rPr>
        <w:t xml:space="preserve"> out of the top </w:t>
      </w:r>
      <w:r w:rsidR="00696F18">
        <w:rPr>
          <w:rFonts w:ascii="Arial" w:hAnsi="Arial" w:cs="Arial"/>
        </w:rPr>
        <w:t xml:space="preserve">10 </w:t>
      </w:r>
      <w:r w:rsidR="002C71B1">
        <w:rPr>
          <w:rFonts w:ascii="Arial" w:hAnsi="Arial" w:cs="Arial"/>
        </w:rPr>
        <w:t>protein</w:t>
      </w:r>
      <w:r w:rsidR="006F68E7">
        <w:rPr>
          <w:rFonts w:ascii="Arial" w:hAnsi="Arial" w:cs="Arial"/>
        </w:rPr>
        <w:t xml:space="preserve"> </w:t>
      </w:r>
      <w:r w:rsidR="00696F18">
        <w:rPr>
          <w:rFonts w:ascii="Arial" w:hAnsi="Arial" w:cs="Arial"/>
        </w:rPr>
        <w:t>biomarkers (</w:t>
      </w:r>
      <w:r w:rsidR="00467745" w:rsidRPr="00B43C13">
        <w:rPr>
          <w:rFonts w:ascii="Arial" w:hAnsi="Arial" w:cs="Arial"/>
          <w:b/>
          <w:bCs/>
        </w:rPr>
        <w:t>Supplementary</w:t>
      </w:r>
      <w:r w:rsidR="00696F18" w:rsidRPr="00B43C13">
        <w:rPr>
          <w:rFonts w:ascii="Arial" w:hAnsi="Arial" w:cs="Arial"/>
          <w:b/>
          <w:bCs/>
        </w:rPr>
        <w:t xml:space="preserve"> Figure </w:t>
      </w:r>
      <w:r w:rsidR="00764BD3" w:rsidRPr="00B43C13">
        <w:rPr>
          <w:rFonts w:ascii="Arial" w:hAnsi="Arial" w:cs="Arial"/>
          <w:b/>
          <w:bCs/>
        </w:rPr>
        <w:t>7</w:t>
      </w:r>
      <w:r w:rsidR="00696F18">
        <w:rPr>
          <w:rFonts w:ascii="Arial" w:hAnsi="Arial" w:cs="Arial"/>
        </w:rPr>
        <w:t>).</w:t>
      </w:r>
      <w:r w:rsidR="000B0B40">
        <w:rPr>
          <w:rFonts w:ascii="Arial" w:hAnsi="Arial" w:cs="Arial"/>
        </w:rPr>
        <w:t xml:space="preserve"> </w:t>
      </w:r>
      <w:r w:rsidR="0002473B">
        <w:rPr>
          <w:rFonts w:ascii="Arial" w:hAnsi="Arial" w:cs="Arial"/>
          <w:color w:val="000000" w:themeColor="text1"/>
        </w:rPr>
        <w:t xml:space="preserve">When </w:t>
      </w:r>
      <w:r w:rsidR="006F68E7">
        <w:rPr>
          <w:rFonts w:ascii="Arial" w:hAnsi="Arial" w:cs="Arial"/>
          <w:color w:val="000000" w:themeColor="text1"/>
        </w:rPr>
        <w:t>filtering</w:t>
      </w:r>
      <w:r w:rsidR="006F7ABC">
        <w:rPr>
          <w:rFonts w:ascii="Arial" w:hAnsi="Arial" w:cs="Arial"/>
          <w:color w:val="000000" w:themeColor="text1"/>
        </w:rPr>
        <w:t xml:space="preserve"> </w:t>
      </w:r>
      <w:r w:rsidR="0002473B">
        <w:rPr>
          <w:rFonts w:ascii="Arial" w:hAnsi="Arial" w:cs="Arial"/>
          <w:color w:val="000000" w:themeColor="text1"/>
        </w:rPr>
        <w:t>for non-smoking patients</w:t>
      </w:r>
      <w:r w:rsidR="006F7ABC">
        <w:rPr>
          <w:rFonts w:ascii="Arial" w:hAnsi="Arial" w:cs="Arial"/>
          <w:color w:val="000000" w:themeColor="text1"/>
        </w:rPr>
        <w:t xml:space="preserve">,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w:t>
      </w:r>
      <w:r w:rsidR="0002473B">
        <w:rPr>
          <w:rFonts w:ascii="Arial" w:hAnsi="Arial" w:cs="Arial"/>
          <w:color w:val="000000" w:themeColor="text1"/>
        </w:rPr>
        <w:t>persisted</w:t>
      </w:r>
      <w:r w:rsidR="006F7ABC">
        <w:rPr>
          <w:rFonts w:ascii="Arial" w:hAnsi="Arial" w:cs="Arial"/>
          <w:color w:val="000000" w:themeColor="text1"/>
        </w:rPr>
        <w:t xml:space="preserve">,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w:t>
      </w:r>
      <w:r w:rsidR="00D04E26" w:rsidRPr="00B43C13">
        <w:rPr>
          <w:rFonts w:ascii="Arial" w:hAnsi="Arial" w:cs="Arial"/>
          <w:b/>
          <w:bCs/>
          <w:color w:val="000000" w:themeColor="text1"/>
        </w:rPr>
        <w:t xml:space="preserve">Supplementary Figure </w:t>
      </w:r>
      <w:r w:rsidR="005F5B63" w:rsidRPr="00B43C13">
        <w:rPr>
          <w:rFonts w:ascii="Arial" w:hAnsi="Arial" w:cs="Arial"/>
          <w:b/>
          <w:bCs/>
          <w:color w:val="000000" w:themeColor="text1"/>
        </w:rPr>
        <w:t>10</w:t>
      </w:r>
      <w:r w:rsidR="00764BD3" w:rsidRPr="00B43C13">
        <w:rPr>
          <w:rFonts w:ascii="Arial" w:hAnsi="Arial" w:cs="Arial"/>
          <w:b/>
          <w:bCs/>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Interestingly</w:t>
      </w:r>
      <w:r w:rsidR="0002473B">
        <w:rPr>
          <w:rFonts w:ascii="Arial" w:hAnsi="Arial" w:cs="Arial"/>
        </w:rPr>
        <w:t>,</w:t>
      </w:r>
      <w:r w:rsidR="00440D57">
        <w:rPr>
          <w:rFonts w:ascii="Arial" w:hAnsi="Arial" w:cs="Arial"/>
        </w:rPr>
        <w:t xml:space="preserve"> AZGP1, </w:t>
      </w:r>
      <w:r w:rsidR="0002473B">
        <w:rPr>
          <w:rFonts w:ascii="Arial" w:hAnsi="Arial" w:cs="Arial"/>
        </w:rPr>
        <w:t>a</w:t>
      </w:r>
      <w:r w:rsidR="00440D57">
        <w:rPr>
          <w:rFonts w:ascii="Arial" w:hAnsi="Arial" w:cs="Arial"/>
        </w:rPr>
        <w:t xml:space="preserve">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the airway upon smoking </w:t>
      </w:r>
      <w:r w:rsidR="00440D57">
        <w:rPr>
          <w:rFonts w:ascii="Arial" w:hAnsi="Arial" w:cs="Arial"/>
        </w:rPr>
        <w:fldChar w:fldCharType="begin"/>
      </w:r>
      <w:r w:rsidR="00A1584C">
        <w:rPr>
          <w:rFonts w:ascii="Arial" w:hAnsi="Arial" w:cs="Arial"/>
        </w:rPr>
        <w:instrText xml:space="preserve"> ADDIN ZOTERO_ITEM CSL_CITATION {"citationID":"amyXqq8v","properties":{"formattedCitation":"\\super 48\\nosupersub{}","plainCitation":"48","noteIndex":0},"citationItems":[{"id":6027,"uris":["http://zotero.org/users/6494753/items/PDMJ9TH7"],"itemData":{"id":6027,"type":"article-journal","abstract":"Background: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A1584C">
        <w:rPr>
          <w:rFonts w:ascii="Segoe UI Symbol" w:hAnsi="Segoe UI Symbol" w:cs="Segoe UI Symbol"/>
        </w:rPr>
        <w:instrText>␣</w:instrText>
      </w:r>
      <w:r w:rsidR="00A1584C">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A1584C" w:rsidRPr="00A1584C">
        <w:rPr>
          <w:rFonts w:ascii="Arial" w:hAnsi="Arial" w:cs="Arial"/>
          <w:vertAlign w:val="superscript"/>
        </w:rPr>
        <w:t>48</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0291E21B" w14:textId="774A87AA" w:rsidR="002836BD" w:rsidRDefault="004E3429" w:rsidP="00AA1590">
      <w:pPr>
        <w:spacing w:line="480" w:lineRule="auto"/>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t>
      </w:r>
      <w:r w:rsidR="0002473B">
        <w:rPr>
          <w:rFonts w:ascii="Arial" w:hAnsi="Arial" w:cs="Arial"/>
        </w:rPr>
        <w:t xml:space="preserve">from </w:t>
      </w:r>
      <w:r w:rsidR="002836BD">
        <w:rPr>
          <w:rFonts w:ascii="Arial" w:hAnsi="Arial" w:cs="Arial"/>
        </w:rPr>
        <w:t xml:space="preserve">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2836BD">
        <w:rPr>
          <w:rFonts w:ascii="Arial" w:hAnsi="Arial" w:cs="Arial"/>
        </w:rPr>
        <w:t xml:space="preserve">identify biomarkers predictive of mortality </w:t>
      </w:r>
      <w:r w:rsidR="0002473B">
        <w:rPr>
          <w:rFonts w:ascii="Arial" w:hAnsi="Arial" w:cs="Arial"/>
        </w:rPr>
        <w:t xml:space="preserve">at the time of </w:t>
      </w:r>
      <w:r w:rsidR="00036C92">
        <w:rPr>
          <w:rFonts w:ascii="Arial" w:hAnsi="Arial" w:cs="Arial"/>
        </w:rPr>
        <w:t xml:space="preserve">hospital </w:t>
      </w:r>
      <w:r w:rsidR="002E6B24">
        <w:rPr>
          <w:rFonts w:ascii="Arial" w:hAnsi="Arial" w:cs="Arial"/>
        </w:rPr>
        <w:t xml:space="preserve">presentation and </w:t>
      </w:r>
      <w:r w:rsidR="002836BD">
        <w:rPr>
          <w:rFonts w:ascii="Arial" w:hAnsi="Arial" w:cs="Arial"/>
        </w:rPr>
        <w:t>admission</w:t>
      </w:r>
      <w:del w:id="107" w:author="Charlie Bayne" w:date="2024-08-13T11:35:00Z" w16du:dateUtc="2024-08-13T18:35:00Z">
        <w:r w:rsidR="002836BD" w:rsidDel="003771D4">
          <w:rPr>
            <w:rFonts w:ascii="Arial" w:hAnsi="Arial" w:cs="Arial"/>
          </w:rPr>
          <w:delText xml:space="preserve">. </w:delText>
        </w:r>
      </w:del>
      <w:del w:id="108" w:author="Charlie Bayne" w:date="2024-08-13T11:32:00Z" w16du:dateUtc="2024-08-13T18:32:00Z">
        <w:r w:rsidR="0002473B" w:rsidDel="008225CA">
          <w:rPr>
            <w:rFonts w:ascii="Arial" w:hAnsi="Arial" w:cs="Arial"/>
          </w:rPr>
          <w:delText>Initially, o</w:delText>
        </w:r>
      </w:del>
      <w:del w:id="109" w:author="Charlie Bayne" w:date="2024-08-13T11:35:00Z" w16du:dateUtc="2024-08-13T18:35:00Z">
        <w:r w:rsidR="0002473B" w:rsidDel="003771D4">
          <w:rPr>
            <w:rFonts w:ascii="Arial" w:hAnsi="Arial" w:cs="Arial"/>
          </w:rPr>
          <w:delText xml:space="preserve">ur </w:delText>
        </w:r>
      </w:del>
      <w:ins w:id="110" w:author="Charlie Bayne" w:date="2024-08-13T11:35:00Z" w16du:dateUtc="2024-08-13T18:35:00Z">
        <w:r w:rsidR="003771D4">
          <w:rPr>
            <w:rFonts w:ascii="Arial" w:hAnsi="Arial" w:cs="Arial"/>
          </w:rPr>
          <w:t xml:space="preserve"> Our </w:t>
        </w:r>
      </w:ins>
      <w:del w:id="111" w:author="Charlie Bayne" w:date="2024-08-13T11:35:00Z" w16du:dateUtc="2024-08-13T18:35:00Z">
        <w:r w:rsidR="0002473B" w:rsidDel="003771D4">
          <w:rPr>
            <w:rFonts w:ascii="Arial" w:hAnsi="Arial" w:cs="Arial"/>
          </w:rPr>
          <w:delText>analysis</w:delText>
        </w:r>
        <w:r w:rsidR="005F5B63" w:rsidDel="003771D4">
          <w:rPr>
            <w:rFonts w:ascii="Arial" w:hAnsi="Arial" w:cs="Arial"/>
          </w:rPr>
          <w:delText xml:space="preserve"> </w:delText>
        </w:r>
      </w:del>
      <w:r w:rsidR="005F5B63">
        <w:rPr>
          <w:rFonts w:ascii="Arial" w:hAnsi="Arial" w:cs="Arial"/>
        </w:rPr>
        <w:t xml:space="preserve">unsupervised </w:t>
      </w:r>
      <w:r w:rsidR="00F74C3B" w:rsidRPr="00F74C3B">
        <w:rPr>
          <w:rFonts w:ascii="Arial" w:hAnsi="Arial" w:cs="Arial"/>
        </w:rPr>
        <w:t xml:space="preserve">hierarchical </w:t>
      </w:r>
      <w:r w:rsidR="005F5B63">
        <w:rPr>
          <w:rFonts w:ascii="Arial" w:hAnsi="Arial" w:cs="Arial"/>
        </w:rPr>
        <w:t>clustering</w:t>
      </w:r>
      <w:ins w:id="112" w:author="Charlie Bayne" w:date="2024-08-13T11:36:00Z" w16du:dateUtc="2024-08-13T18:36:00Z">
        <w:r w:rsidR="003771D4">
          <w:rPr>
            <w:rFonts w:ascii="Arial" w:hAnsi="Arial" w:cs="Arial"/>
          </w:rPr>
          <w:t xml:space="preserve"> analy</w:t>
        </w:r>
      </w:ins>
      <w:ins w:id="113" w:author="Charlie Bayne" w:date="2024-08-13T11:39:00Z" w16du:dateUtc="2024-08-13T18:39:00Z">
        <w:r w:rsidR="003771D4">
          <w:rPr>
            <w:rFonts w:ascii="Arial" w:hAnsi="Arial" w:cs="Arial"/>
          </w:rPr>
          <w:t>ses</w:t>
        </w:r>
      </w:ins>
      <w:r w:rsidR="005F5B63">
        <w:rPr>
          <w:rFonts w:ascii="Arial" w:hAnsi="Arial" w:cs="Arial"/>
        </w:rPr>
        <w:t xml:space="preserve"> of proteomics (</w:t>
      </w:r>
      <w:r w:rsidR="005F5B63" w:rsidRPr="00B43C13">
        <w:rPr>
          <w:rFonts w:ascii="Arial" w:hAnsi="Arial" w:cs="Arial"/>
          <w:b/>
          <w:bCs/>
        </w:rPr>
        <w:t>Figure 1C</w:t>
      </w:r>
      <w:r w:rsidR="005F5B63">
        <w:rPr>
          <w:rFonts w:ascii="Arial" w:hAnsi="Arial" w:cs="Arial"/>
        </w:rPr>
        <w:t>) or metabolomics</w:t>
      </w:r>
      <w:r w:rsidR="00B23053">
        <w:rPr>
          <w:rFonts w:ascii="Arial" w:hAnsi="Arial" w:cs="Arial"/>
        </w:rPr>
        <w:t xml:space="preserve"> data</w:t>
      </w:r>
      <w:r w:rsidR="005F5B63">
        <w:rPr>
          <w:rFonts w:ascii="Arial" w:hAnsi="Arial" w:cs="Arial"/>
        </w:rPr>
        <w:t xml:space="preserve"> (</w:t>
      </w:r>
      <w:r w:rsidR="005F5B63" w:rsidRPr="00B43C13">
        <w:rPr>
          <w:rFonts w:ascii="Arial" w:hAnsi="Arial" w:cs="Arial"/>
          <w:b/>
          <w:bCs/>
        </w:rPr>
        <w:t>Figure 1D</w:t>
      </w:r>
      <w:r w:rsidR="005F5B63">
        <w:rPr>
          <w:rFonts w:ascii="Arial" w:hAnsi="Arial" w:cs="Arial"/>
        </w:rPr>
        <w:t>)</w:t>
      </w:r>
      <w:r w:rsidR="00B23053">
        <w:rPr>
          <w:rFonts w:ascii="Arial" w:hAnsi="Arial" w:cs="Arial"/>
        </w:rPr>
        <w:t xml:space="preserve"> revealed no</w:t>
      </w:r>
      <w:ins w:id="114" w:author="Charlie Bayne" w:date="2024-08-13T11:32:00Z" w16du:dateUtc="2024-08-13T18:32:00Z">
        <w:r w:rsidR="008225CA">
          <w:rPr>
            <w:rFonts w:ascii="Arial" w:hAnsi="Arial" w:cs="Arial"/>
          </w:rPr>
          <w:t xml:space="preserve"> high-level</w:t>
        </w:r>
      </w:ins>
      <w:r w:rsidR="00B23053">
        <w:rPr>
          <w:rFonts w:ascii="Arial" w:hAnsi="Arial" w:cs="Arial"/>
        </w:rPr>
        <w:t xml:space="preserve"> association</w:t>
      </w:r>
      <w:ins w:id="115" w:author="Charlie Bayne" w:date="2024-08-13T11:32:00Z" w16du:dateUtc="2024-08-13T18:32:00Z">
        <w:r w:rsidR="008225CA">
          <w:rPr>
            <w:rFonts w:ascii="Arial" w:hAnsi="Arial" w:cs="Arial"/>
          </w:rPr>
          <w:t>s</w:t>
        </w:r>
      </w:ins>
      <w:r w:rsidR="00B23053">
        <w:rPr>
          <w:rFonts w:ascii="Arial" w:hAnsi="Arial" w:cs="Arial"/>
        </w:rPr>
        <w:t xml:space="preserve"> of mortality with overall proteomic or metabolomic profiles</w:t>
      </w:r>
      <w:r w:rsidR="005F5B63">
        <w:rPr>
          <w:rFonts w:ascii="Arial" w:hAnsi="Arial" w:cs="Arial"/>
        </w:rPr>
        <w:t>.</w:t>
      </w:r>
      <w:r w:rsidR="00B23053">
        <w:rPr>
          <w:rFonts w:ascii="Arial" w:hAnsi="Arial" w:cs="Arial"/>
        </w:rPr>
        <w:t xml:space="preserve"> However, </w:t>
      </w:r>
      <w:del w:id="116" w:author="Charlie Bayne" w:date="2024-08-13T11:39:00Z" w16du:dateUtc="2024-08-13T18:39:00Z">
        <w:r w:rsidR="00B23053" w:rsidDel="003771D4">
          <w:rPr>
            <w:rFonts w:ascii="Arial" w:hAnsi="Arial" w:cs="Arial"/>
          </w:rPr>
          <w:delText xml:space="preserve">upon </w:delText>
        </w:r>
      </w:del>
      <w:del w:id="117" w:author="Charlie Bayne" w:date="2024-08-13T11:32:00Z" w16du:dateUtc="2024-08-13T18:32:00Z">
        <w:r w:rsidR="00B23053" w:rsidDel="008225CA">
          <w:rPr>
            <w:rFonts w:ascii="Arial" w:hAnsi="Arial" w:cs="Arial"/>
          </w:rPr>
          <w:delText xml:space="preserve">further </w:delText>
        </w:r>
      </w:del>
      <w:del w:id="118" w:author="Charlie Bayne" w:date="2024-08-13T11:36:00Z" w16du:dateUtc="2024-08-13T18:36:00Z">
        <w:r w:rsidR="00B23053" w:rsidDel="003771D4">
          <w:rPr>
            <w:rFonts w:ascii="Arial" w:hAnsi="Arial" w:cs="Arial"/>
          </w:rPr>
          <w:delText>analysis</w:delText>
        </w:r>
      </w:del>
      <w:ins w:id="119" w:author="Charlie Bayne" w:date="2024-08-13T11:39:00Z" w16du:dateUtc="2024-08-13T18:39:00Z">
        <w:r w:rsidR="003771D4">
          <w:rPr>
            <w:rFonts w:ascii="Arial" w:hAnsi="Arial" w:cs="Arial"/>
          </w:rPr>
          <w:t>when conducting</w:t>
        </w:r>
      </w:ins>
      <w:ins w:id="120" w:author="Charlie Bayne" w:date="2024-08-13T11:40:00Z" w16du:dateUtc="2024-08-13T18:40:00Z">
        <w:r w:rsidR="003771D4">
          <w:rPr>
            <w:rFonts w:ascii="Arial" w:hAnsi="Arial" w:cs="Arial"/>
          </w:rPr>
          <w:t xml:space="preserve"> feature-level</w:t>
        </w:r>
      </w:ins>
      <w:ins w:id="121" w:author="Charlie Bayne" w:date="2024-08-13T11:36:00Z" w16du:dateUtc="2024-08-13T18:36:00Z">
        <w:r w:rsidR="003771D4">
          <w:rPr>
            <w:rFonts w:ascii="Arial" w:hAnsi="Arial" w:cs="Arial"/>
          </w:rPr>
          <w:t xml:space="preserve"> analysis</w:t>
        </w:r>
      </w:ins>
      <w:r w:rsidR="00B23053">
        <w:rPr>
          <w:rFonts w:ascii="Arial" w:hAnsi="Arial" w:cs="Arial"/>
        </w:rPr>
        <w:t xml:space="preserve">, we identified specific proteins that were significantly associated with mortality </w:t>
      </w:r>
      <w:r w:rsidR="00765099">
        <w:rPr>
          <w:rFonts w:ascii="Arial" w:hAnsi="Arial" w:cs="Arial"/>
        </w:rPr>
        <w:lastRenderedPageBreak/>
        <w:t>outcomes</w:t>
      </w:r>
      <w:r w:rsidR="00B23053">
        <w:rPr>
          <w:rFonts w:ascii="Arial" w:hAnsi="Arial" w:cs="Arial"/>
        </w:rPr>
        <w:t xml:space="preserve">. We found that 87 proteins were significantly </w:t>
      </w:r>
      <w:r w:rsidR="00765099">
        <w:rPr>
          <w:rFonts w:ascii="Arial" w:hAnsi="Arial" w:cs="Arial"/>
        </w:rPr>
        <w:t>enriched</w:t>
      </w:r>
      <w:r w:rsidR="00B23053">
        <w:rPr>
          <w:rFonts w:ascii="Arial" w:hAnsi="Arial" w:cs="Arial"/>
        </w:rPr>
        <w:t xml:space="preserve"> in patients who </w:t>
      </w:r>
      <w:r w:rsidR="00142DDF">
        <w:rPr>
          <w:rFonts w:ascii="Arial" w:hAnsi="Arial" w:cs="Arial"/>
        </w:rPr>
        <w:t>died, while 29 proteins were significantly enriched in patients who survived (</w:t>
      </w:r>
      <w:r w:rsidR="00142DDF" w:rsidRPr="00B43C13">
        <w:rPr>
          <w:rFonts w:ascii="Arial" w:hAnsi="Arial" w:cs="Arial"/>
          <w:b/>
          <w:bCs/>
        </w:rPr>
        <w:t>Figure 6A</w:t>
      </w:r>
      <w:r w:rsidR="00142DDF">
        <w:rPr>
          <w:rFonts w:ascii="Arial" w:hAnsi="Arial" w:cs="Arial"/>
        </w:rPr>
        <w:t>)</w:t>
      </w:r>
      <w:ins w:id="122" w:author="Charlie Bayne" w:date="2024-08-13T10:49:00Z" w16du:dateUtc="2024-08-13T17:49:00Z">
        <w:r w:rsidR="006F576E">
          <w:rPr>
            <w:rFonts w:ascii="Arial" w:hAnsi="Arial" w:cs="Arial"/>
          </w:rPr>
          <w:t>.</w:t>
        </w:r>
      </w:ins>
    </w:p>
    <w:p w14:paraId="58C96B7F" w14:textId="6FB79AEB" w:rsidR="00142DDF" w:rsidRDefault="00142DDF" w:rsidP="00A26A1F">
      <w:pPr>
        <w:spacing w:line="480" w:lineRule="auto"/>
        <w:ind w:firstLine="720"/>
        <w:rPr>
          <w:rFonts w:ascii="Arial" w:hAnsi="Arial" w:cs="Arial"/>
        </w:rPr>
      </w:pPr>
      <w:r>
        <w:rPr>
          <w:rFonts w:ascii="Arial" w:hAnsi="Arial" w:cs="Arial"/>
        </w:rPr>
        <w:t xml:space="preserve">The enrichment </w:t>
      </w:r>
      <w:r w:rsidR="002836BD">
        <w:rPr>
          <w:rFonts w:ascii="Arial" w:hAnsi="Arial" w:cs="Arial"/>
        </w:rPr>
        <w:t xml:space="preserve">analysis of </w:t>
      </w:r>
      <w:r w:rsidR="00765099">
        <w:rPr>
          <w:rFonts w:ascii="Arial" w:hAnsi="Arial" w:cs="Arial"/>
        </w:rPr>
        <w:t>proteins significantly</w:t>
      </w:r>
      <w:r w:rsidR="000C37CE">
        <w:rPr>
          <w:rFonts w:ascii="Arial" w:hAnsi="Arial" w:cs="Arial"/>
        </w:rPr>
        <w:t xml:space="preserve"> associated with survival</w:t>
      </w:r>
      <w:r>
        <w:rPr>
          <w:rFonts w:ascii="Arial" w:hAnsi="Arial" w:cs="Arial"/>
        </w:rPr>
        <w:t xml:space="preserve"> revealed an association with biological processes and components linked to cellular structures and signaling functions.</w:t>
      </w:r>
      <w:r w:rsidR="002836BD">
        <w:rPr>
          <w:rFonts w:ascii="Arial" w:hAnsi="Arial" w:cs="Arial"/>
        </w:rPr>
        <w:t xml:space="preserve"> </w:t>
      </w:r>
      <w:r>
        <w:rPr>
          <w:rFonts w:ascii="Arial" w:hAnsi="Arial" w:cs="Arial"/>
        </w:rPr>
        <w:t xml:space="preserve">Specifically, the significant proteins were enriched </w:t>
      </w:r>
      <w:r w:rsidR="002836BD">
        <w:rPr>
          <w:rFonts w:ascii="Arial" w:hAnsi="Arial" w:cs="Arial"/>
        </w:rPr>
        <w:t xml:space="preserve">for terms associated with the Golgi apparatus, external side of </w:t>
      </w:r>
      <w:r w:rsidR="00F66C9E">
        <w:rPr>
          <w:rFonts w:ascii="Arial" w:hAnsi="Arial" w:cs="Arial"/>
        </w:rPr>
        <w:t xml:space="preserve">the </w:t>
      </w:r>
      <w:r w:rsidR="002836BD">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sidR="002836BD">
        <w:rPr>
          <w:rFonts w:ascii="Arial" w:hAnsi="Arial" w:cs="Arial"/>
        </w:rPr>
        <w:t xml:space="preserve">. </w:t>
      </w:r>
      <w:r w:rsidRPr="00142DDF">
        <w:rPr>
          <w:rFonts w:ascii="Arial" w:hAnsi="Arial" w:cs="Arial"/>
        </w:rPr>
        <w:t>These terms suggest a role for cellular trafficking, membrane interactions, and structural integrity in influencing patient survival, potentially through mechanisms that enhance cellular resilience and communication.</w:t>
      </w:r>
    </w:p>
    <w:p w14:paraId="1B376196" w14:textId="77777777" w:rsidR="00142DDF" w:rsidRDefault="00142DDF" w:rsidP="00A26A1F">
      <w:pPr>
        <w:spacing w:line="480" w:lineRule="auto"/>
        <w:ind w:firstLine="720"/>
        <w:rPr>
          <w:rFonts w:ascii="Arial" w:hAnsi="Arial" w:cs="Arial"/>
        </w:rPr>
      </w:pPr>
    </w:p>
    <w:p w14:paraId="07593161" w14:textId="2A54B17D" w:rsidR="002836BD" w:rsidRDefault="00142DDF" w:rsidP="00A26A1F">
      <w:pPr>
        <w:spacing w:line="480" w:lineRule="auto"/>
        <w:ind w:firstLine="720"/>
        <w:rPr>
          <w:rFonts w:ascii="Arial" w:hAnsi="Arial" w:cs="Arial"/>
        </w:rPr>
      </w:pPr>
      <w:r>
        <w:rPr>
          <w:rFonts w:ascii="Arial" w:hAnsi="Arial" w:cs="Arial"/>
        </w:rPr>
        <w:t xml:space="preserve">Conversely, proteins </w:t>
      </w:r>
      <w:r w:rsidR="000C37CE">
        <w:rPr>
          <w:rFonts w:ascii="Arial" w:hAnsi="Arial" w:cs="Arial"/>
        </w:rPr>
        <w:t xml:space="preserve">significantly associated with </w:t>
      </w:r>
      <w:r w:rsidR="002836BD">
        <w:rPr>
          <w:rFonts w:ascii="Arial" w:hAnsi="Arial" w:cs="Arial"/>
        </w:rPr>
        <w:t>mortality</w:t>
      </w:r>
      <w:r w:rsidR="000C37CE">
        <w:rPr>
          <w:rFonts w:ascii="Arial" w:hAnsi="Arial" w:cs="Arial"/>
        </w:rPr>
        <w:t xml:space="preserve"> </w:t>
      </w:r>
      <w:r>
        <w:rPr>
          <w:rFonts w:ascii="Arial" w:hAnsi="Arial" w:cs="Arial"/>
        </w:rPr>
        <w:t>were enriched in terms related to acute response and homeostasis disruptions. Notably, these</w:t>
      </w:r>
      <w:r w:rsidR="002836BD">
        <w:rPr>
          <w:rFonts w:ascii="Arial" w:hAnsi="Arial" w:cs="Arial"/>
        </w:rPr>
        <w:t xml:space="preserve"> proteins </w:t>
      </w:r>
      <w:r>
        <w:rPr>
          <w:rFonts w:ascii="Arial" w:hAnsi="Arial" w:cs="Arial"/>
        </w:rPr>
        <w:t xml:space="preserve">were associated with </w:t>
      </w:r>
      <w:r w:rsidR="002836BD">
        <w:rPr>
          <w:rFonts w:ascii="Arial" w:hAnsi="Arial" w:cs="Arial"/>
        </w:rPr>
        <w:t xml:space="preserve">blood coagulation, blood microparticle, complement activation, alternative pathway, </w:t>
      </w:r>
      <w:r w:rsidR="00DF4C9E">
        <w:rPr>
          <w:rFonts w:ascii="Arial" w:hAnsi="Arial" w:cs="Arial"/>
        </w:rPr>
        <w:t>negative</w:t>
      </w:r>
      <w:r w:rsidR="002836BD">
        <w:rPr>
          <w:rFonts w:ascii="Arial" w:hAnsi="Arial" w:cs="Arial"/>
        </w:rPr>
        <w:t xml:space="preserve"> regulation of endopeptidase activity </w:t>
      </w:r>
      <w:r w:rsidR="00F66C9E">
        <w:rPr>
          <w:rFonts w:ascii="Arial" w:hAnsi="Arial" w:cs="Arial"/>
        </w:rPr>
        <w:t>serine-type</w:t>
      </w:r>
      <w:r w:rsidR="002836BD">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r>
        <w:rPr>
          <w:rFonts w:ascii="Arial" w:hAnsi="Arial" w:cs="Arial"/>
        </w:rPr>
        <w:t xml:space="preserve"> </w:t>
      </w:r>
      <w:r w:rsidRPr="00142DDF">
        <w:rPr>
          <w:rFonts w:ascii="Arial" w:hAnsi="Arial" w:cs="Arial"/>
        </w:rPr>
        <w:t>This enrichment highlights the importance of coagulation processes and immune response regulation in the context of mortality, indicating that disruptions in these pathways might contribute to poorer outcomes in patients.</w:t>
      </w:r>
    </w:p>
    <w:p w14:paraId="1170F399" w14:textId="77777777" w:rsidR="00F74C3B" w:rsidRDefault="00F74C3B" w:rsidP="00AA1590">
      <w:pPr>
        <w:spacing w:line="480" w:lineRule="auto"/>
        <w:rPr>
          <w:rFonts w:ascii="Arial" w:hAnsi="Arial" w:cs="Arial"/>
        </w:rPr>
      </w:pPr>
    </w:p>
    <w:p w14:paraId="1C8877C2" w14:textId="0A8F8C77" w:rsidR="00A41BAB" w:rsidRDefault="00F74C3B" w:rsidP="00CB3234">
      <w:pPr>
        <w:spacing w:line="480" w:lineRule="auto"/>
        <w:ind w:firstLine="720"/>
        <w:rPr>
          <w:rFonts w:ascii="Arial" w:hAnsi="Arial" w:cs="Arial"/>
        </w:rPr>
      </w:pPr>
      <w:r>
        <w:rPr>
          <w:rFonts w:ascii="Arial" w:hAnsi="Arial" w:cs="Arial"/>
        </w:rPr>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t>
      </w:r>
      <w:r>
        <w:rPr>
          <w:rFonts w:ascii="Arial" w:hAnsi="Arial" w:cs="Arial"/>
        </w:rPr>
        <w:lastRenderedPageBreak/>
        <w:t>when evaluated by logistic regression where they produced ROC AUCs of 0.86 and 0.84</w:t>
      </w:r>
      <w:r w:rsidR="00142DDF">
        <w:rPr>
          <w:rFonts w:ascii="Arial" w:hAnsi="Arial" w:cs="Arial"/>
        </w:rPr>
        <w:t>,</w:t>
      </w:r>
      <w:r>
        <w:rPr>
          <w:rFonts w:ascii="Arial" w:hAnsi="Arial" w:cs="Arial"/>
        </w:rPr>
        <w:t xml:space="preserve"> respectively (</w:t>
      </w:r>
      <w:r w:rsidRPr="00B43C13">
        <w:rPr>
          <w:rFonts w:ascii="Arial" w:hAnsi="Arial" w:cs="Arial"/>
          <w:b/>
          <w:bCs/>
        </w:rPr>
        <w:t>Figure 6D</w:t>
      </w:r>
      <w:r>
        <w:rPr>
          <w:rFonts w:ascii="Arial" w:hAnsi="Arial" w:cs="Arial"/>
        </w:rPr>
        <w:t xml:space="preserve">). </w:t>
      </w:r>
    </w:p>
    <w:p w14:paraId="37521BFC" w14:textId="77777777" w:rsidR="00CB3234" w:rsidRPr="00A41BAB" w:rsidRDefault="00CB3234" w:rsidP="00CB3234">
      <w:pPr>
        <w:spacing w:line="480" w:lineRule="auto"/>
        <w:ind w:firstLine="720"/>
        <w:rPr>
          <w:rFonts w:ascii="Arial" w:hAnsi="Arial" w:cs="Arial"/>
        </w:rPr>
      </w:pPr>
    </w:p>
    <w:p w14:paraId="00929C3B" w14:textId="16D87F12" w:rsidR="00300BD1" w:rsidRDefault="00A41BAB" w:rsidP="00A41BAB">
      <w:pPr>
        <w:spacing w:line="480" w:lineRule="auto"/>
        <w:ind w:firstLine="720"/>
        <w:rPr>
          <w:rFonts w:ascii="Arial" w:hAnsi="Arial" w:cs="Arial"/>
        </w:rPr>
      </w:pPr>
      <w:r w:rsidRPr="00A41BAB">
        <w:rPr>
          <w:rFonts w:ascii="Arial" w:hAnsi="Arial" w:cs="Arial"/>
        </w:rPr>
        <w:t xml:space="preserve">In our investigation into the impact of metabolites on mortality outcomes, we found that </w:t>
      </w:r>
      <w:r>
        <w:rPr>
          <w:rFonts w:ascii="Arial" w:hAnsi="Arial" w:cs="Arial"/>
        </w:rPr>
        <w:t xml:space="preserve">very </w:t>
      </w:r>
      <w:r w:rsidR="002C71B1">
        <w:rPr>
          <w:rFonts w:ascii="Arial" w:hAnsi="Arial" w:cs="Arial"/>
        </w:rPr>
        <w:t>few metabolite features showed significant differences</w:t>
      </w:r>
      <w:r>
        <w:rPr>
          <w:rFonts w:ascii="Arial" w:hAnsi="Arial" w:cs="Arial"/>
        </w:rPr>
        <w:t>.</w:t>
      </w:r>
      <w:r w:rsidR="002C71B1">
        <w:rPr>
          <w:rFonts w:ascii="Arial" w:hAnsi="Arial" w:cs="Arial"/>
        </w:rPr>
        <w:t xml:space="preserve"> </w:t>
      </w:r>
      <w:r>
        <w:rPr>
          <w:rFonts w:ascii="Arial" w:hAnsi="Arial" w:cs="Arial"/>
        </w:rPr>
        <w:t xml:space="preserve">Specifically, six </w:t>
      </w:r>
      <w:r w:rsidR="00765099">
        <w:rPr>
          <w:rFonts w:ascii="Arial" w:hAnsi="Arial" w:cs="Arial"/>
        </w:rPr>
        <w:t>metabolites</w:t>
      </w:r>
      <w:r>
        <w:rPr>
          <w:rFonts w:ascii="Arial" w:hAnsi="Arial" w:cs="Arial"/>
        </w:rPr>
        <w:t xml:space="preserve"> </w:t>
      </w:r>
      <w:r w:rsidR="002C71B1">
        <w:rPr>
          <w:rFonts w:ascii="Arial" w:hAnsi="Arial" w:cs="Arial"/>
        </w:rPr>
        <w:t>were significantly increased in</w:t>
      </w:r>
      <w:r>
        <w:rPr>
          <w:rFonts w:ascii="Arial" w:hAnsi="Arial" w:cs="Arial"/>
        </w:rPr>
        <w:t xml:space="preserve"> patients who succumbed to</w:t>
      </w:r>
      <w:r w:rsidR="002C71B1">
        <w:rPr>
          <w:rFonts w:ascii="Arial" w:hAnsi="Arial" w:cs="Arial"/>
        </w:rPr>
        <w:t xml:space="preserve"> mortality, while only </w:t>
      </w:r>
      <w:r>
        <w:rPr>
          <w:rFonts w:ascii="Arial" w:hAnsi="Arial" w:cs="Arial"/>
        </w:rPr>
        <w:t>three showed</w:t>
      </w:r>
      <w:r w:rsidR="002C71B1">
        <w:rPr>
          <w:rFonts w:ascii="Arial" w:hAnsi="Arial" w:cs="Arial"/>
        </w:rPr>
        <w:t xml:space="preserve"> significant </w:t>
      </w:r>
      <w:r>
        <w:rPr>
          <w:rFonts w:ascii="Arial" w:hAnsi="Arial" w:cs="Arial"/>
        </w:rPr>
        <w:t xml:space="preserve">increases </w:t>
      </w:r>
      <w:r w:rsidR="002C71B1">
        <w:rPr>
          <w:rFonts w:ascii="Arial" w:hAnsi="Arial" w:cs="Arial"/>
        </w:rPr>
        <w:t>in patients that survived (</w:t>
      </w:r>
      <w:r w:rsidR="002C71B1" w:rsidRPr="00B43C13">
        <w:rPr>
          <w:rFonts w:ascii="Arial" w:hAnsi="Arial" w:cs="Arial"/>
          <w:b/>
          <w:bCs/>
        </w:rPr>
        <w:t>Figure 6E</w:t>
      </w:r>
      <w:r w:rsidR="002C71B1">
        <w:rPr>
          <w:rFonts w:ascii="Arial" w:hAnsi="Arial" w:cs="Arial"/>
        </w:rPr>
        <w:t xml:space="preserve">). </w:t>
      </w:r>
      <w:r>
        <w:rPr>
          <w:rFonts w:ascii="Arial" w:hAnsi="Arial" w:cs="Arial"/>
        </w:rPr>
        <w:t xml:space="preserve">Among these, the </w:t>
      </w:r>
      <w:r w:rsidR="00F74C3B">
        <w:rPr>
          <w:rFonts w:ascii="Arial" w:hAnsi="Arial" w:cs="Arial"/>
        </w:rPr>
        <w:t xml:space="preserve">top </w:t>
      </w:r>
      <w:r>
        <w:rPr>
          <w:rFonts w:ascii="Arial" w:hAnsi="Arial" w:cs="Arial"/>
        </w:rPr>
        <w:t xml:space="preserve">two </w:t>
      </w:r>
      <w:r w:rsidR="00F74C3B">
        <w:rPr>
          <w:rFonts w:ascii="Arial" w:hAnsi="Arial" w:cs="Arial"/>
        </w:rPr>
        <w:t xml:space="preserve">identified metabolite biomarkers, </w:t>
      </w:r>
      <w:r w:rsidR="00BD7AD7">
        <w:rPr>
          <w:rFonts w:ascii="Arial" w:hAnsi="Arial" w:cs="Arial"/>
        </w:rPr>
        <w:t>d</w:t>
      </w:r>
      <w:r w:rsidR="00F74C3B">
        <w:rPr>
          <w:rFonts w:ascii="Arial" w:hAnsi="Arial" w:cs="Arial"/>
        </w:rPr>
        <w:t xml:space="preserve">ecanoylcarninine and </w:t>
      </w:r>
      <w:proofErr w:type="gramStart"/>
      <w:r w:rsidR="00CB3234">
        <w:rPr>
          <w:rFonts w:ascii="Arial" w:hAnsi="Arial" w:cs="Arial"/>
        </w:rPr>
        <w:t>PC(</w:t>
      </w:r>
      <w:proofErr w:type="gramEnd"/>
      <w:r w:rsidR="00CB3234">
        <w:rPr>
          <w:rFonts w:ascii="Arial" w:hAnsi="Arial" w:cs="Arial"/>
        </w:rPr>
        <w:t>16:0/0:0)</w:t>
      </w:r>
      <w:r>
        <w:rPr>
          <w:rFonts w:ascii="Arial" w:hAnsi="Arial" w:cs="Arial"/>
        </w:rPr>
        <w:t>,</w:t>
      </w:r>
      <w:r w:rsidR="00F74C3B">
        <w:rPr>
          <w:rFonts w:ascii="Arial" w:hAnsi="Arial" w:cs="Arial"/>
        </w:rPr>
        <w:t xml:space="preserve"> showed moderate </w:t>
      </w:r>
      <w:r w:rsidR="00765099" w:rsidRPr="00765099">
        <w:rPr>
          <w:rFonts w:ascii="Arial" w:hAnsi="Arial" w:cs="Arial"/>
        </w:rPr>
        <w:t>discriminatory</w:t>
      </w:r>
      <w:r w:rsidR="00765099">
        <w:rPr>
          <w:rFonts w:ascii="Arial" w:hAnsi="Arial" w:cs="Arial"/>
        </w:rPr>
        <w:t xml:space="preserve"> </w:t>
      </w:r>
      <w:r w:rsidR="00F74C3B">
        <w:rPr>
          <w:rFonts w:ascii="Arial" w:hAnsi="Arial" w:cs="Arial"/>
        </w:rPr>
        <w:t>accuracy, producing ROC AU</w:t>
      </w:r>
      <w:r w:rsidR="00FC3DD5">
        <w:rPr>
          <w:rFonts w:ascii="Arial" w:hAnsi="Arial" w:cs="Arial"/>
        </w:rPr>
        <w:t>Cs</w:t>
      </w:r>
      <w:r w:rsidR="00F74C3B">
        <w:rPr>
          <w:rFonts w:ascii="Arial" w:hAnsi="Arial" w:cs="Arial"/>
        </w:rPr>
        <w:t xml:space="preserve"> of 0.75 and 0.79</w:t>
      </w:r>
      <w:r>
        <w:rPr>
          <w:rFonts w:ascii="Arial" w:hAnsi="Arial" w:cs="Arial"/>
        </w:rPr>
        <w:t>,</w:t>
      </w:r>
      <w:r w:rsidR="00F74C3B">
        <w:rPr>
          <w:rFonts w:ascii="Arial" w:hAnsi="Arial" w:cs="Arial"/>
        </w:rPr>
        <w:t xml:space="preserve"> respectively (</w:t>
      </w:r>
      <w:r w:rsidR="00F74C3B" w:rsidRPr="00B43C13">
        <w:rPr>
          <w:rFonts w:ascii="Arial" w:hAnsi="Arial" w:cs="Arial"/>
          <w:b/>
          <w:bCs/>
        </w:rPr>
        <w:t>Figure 6F</w:t>
      </w:r>
      <w:r w:rsidR="00F74C3B">
        <w:rPr>
          <w:rFonts w:ascii="Arial" w:hAnsi="Arial" w:cs="Arial"/>
        </w:rPr>
        <w:t xml:space="preserve">). </w:t>
      </w:r>
      <w:r>
        <w:rPr>
          <w:rFonts w:ascii="Arial" w:hAnsi="Arial" w:cs="Arial"/>
        </w:rPr>
        <w:t xml:space="preserve">Further assessment of </w:t>
      </w:r>
      <w:r w:rsidR="00F957C7">
        <w:rPr>
          <w:rFonts w:ascii="Arial" w:hAnsi="Arial" w:cs="Arial"/>
        </w:rPr>
        <w:t xml:space="preserve">our </w:t>
      </w:r>
      <w:r w:rsidR="00F74C3B">
        <w:rPr>
          <w:rFonts w:ascii="Arial" w:hAnsi="Arial" w:cs="Arial"/>
        </w:rPr>
        <w:t xml:space="preserve">top </w:t>
      </w:r>
      <w:r w:rsidR="002C71B1">
        <w:rPr>
          <w:rFonts w:ascii="Arial" w:hAnsi="Arial" w:cs="Arial"/>
        </w:rPr>
        <w:t xml:space="preserve">10 protein and metabolite </w:t>
      </w:r>
      <w:r w:rsidR="00F957C7">
        <w:rPr>
          <w:rFonts w:ascii="Arial" w:hAnsi="Arial" w:cs="Arial"/>
        </w:rPr>
        <w:t xml:space="preserve">biomarkers of mortality for potential confounding variables </w:t>
      </w:r>
      <w:r w:rsidR="00765099">
        <w:rPr>
          <w:rFonts w:ascii="Arial" w:hAnsi="Arial" w:cs="Arial"/>
        </w:rPr>
        <w:t>revealed</w:t>
      </w:r>
      <w:r>
        <w:rPr>
          <w:rFonts w:ascii="Arial" w:hAnsi="Arial" w:cs="Arial"/>
        </w:rPr>
        <w:t xml:space="preserve"> </w:t>
      </w:r>
      <w:r w:rsidR="00300BD1">
        <w:rPr>
          <w:rFonts w:ascii="Arial" w:hAnsi="Arial" w:cs="Arial"/>
        </w:rPr>
        <w:t>no significant associations</w:t>
      </w:r>
      <w:r>
        <w:rPr>
          <w:rFonts w:ascii="Arial" w:hAnsi="Arial" w:cs="Arial"/>
        </w:rPr>
        <w:t>,</w:t>
      </w:r>
      <w:r w:rsidR="00300BD1">
        <w:rPr>
          <w:rFonts w:ascii="Arial" w:hAnsi="Arial" w:cs="Arial"/>
        </w:rPr>
        <w:t xml:space="preserve"> </w:t>
      </w:r>
      <w:r>
        <w:rPr>
          <w:rFonts w:ascii="Arial" w:hAnsi="Arial" w:cs="Arial"/>
        </w:rPr>
        <w:t xml:space="preserve">with the exception of </w:t>
      </w:r>
      <w:r w:rsidR="00300BD1">
        <w:rPr>
          <w:rFonts w:ascii="Arial" w:hAnsi="Arial" w:cs="Arial"/>
        </w:rPr>
        <w:t xml:space="preserve">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2390AACB"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w:t>
      </w:r>
      <w:r w:rsidR="00A41BAB">
        <w:rPr>
          <w:rFonts w:ascii="Arial" w:hAnsi="Arial" w:cs="Arial"/>
        </w:rPr>
        <w:t xml:space="preserve"> specific</w:t>
      </w:r>
      <w:r w:rsidR="00300BD1">
        <w:rPr>
          <w:rFonts w:ascii="Arial" w:hAnsi="Arial" w:cs="Arial"/>
        </w:rPr>
        <w:t xml:space="preserve">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w:t>
      </w:r>
      <w:r w:rsidR="00A41BAB">
        <w:rPr>
          <w:rFonts w:ascii="Arial" w:hAnsi="Arial" w:cs="Arial"/>
        </w:rPr>
        <w:t>Using</w:t>
      </w:r>
      <w:r w:rsidR="004963DC">
        <w:rPr>
          <w:rFonts w:ascii="Arial" w:hAnsi="Arial" w:cs="Arial"/>
        </w:rPr>
        <w:t xml:space="preserve"> nanopore sequencing and </w:t>
      </w:r>
      <w:r w:rsidR="004963DC" w:rsidRPr="002C71B1">
        <w:rPr>
          <w:rFonts w:ascii="Arial" w:hAnsi="Arial" w:cs="Arial"/>
          <w:i/>
          <w:iCs/>
        </w:rPr>
        <w:t xml:space="preserve">de novo </w:t>
      </w:r>
      <w:r w:rsidR="004963DC">
        <w:rPr>
          <w:rFonts w:ascii="Arial" w:hAnsi="Arial" w:cs="Arial"/>
        </w:rPr>
        <w:t>assembly</w:t>
      </w:r>
      <w:r w:rsidR="00A41BAB">
        <w:rPr>
          <w:rFonts w:ascii="Arial" w:hAnsi="Arial" w:cs="Arial"/>
        </w:rPr>
        <w:t>,</w:t>
      </w:r>
      <w:r w:rsidR="004963DC">
        <w:rPr>
          <w:rFonts w:ascii="Arial" w:hAnsi="Arial" w:cs="Arial"/>
        </w:rPr>
        <w:t xml:space="preserve"> </w:t>
      </w:r>
      <w:r w:rsidR="00A41BAB">
        <w:rPr>
          <w:rFonts w:ascii="Arial" w:hAnsi="Arial" w:cs="Arial"/>
        </w:rPr>
        <w:t>we analyzed the genomic DNA (</w:t>
      </w:r>
      <w:r w:rsidR="004963DC">
        <w:rPr>
          <w:rFonts w:ascii="Arial" w:hAnsi="Arial" w:cs="Arial"/>
        </w:rPr>
        <w:t>gDNA</w:t>
      </w:r>
      <w:r w:rsidR="00A41BAB">
        <w:rPr>
          <w:rFonts w:ascii="Arial" w:hAnsi="Arial" w:cs="Arial"/>
        </w:rPr>
        <w:t>)</w:t>
      </w:r>
      <w:r w:rsidR="004963DC">
        <w:rPr>
          <w:rFonts w:ascii="Arial" w:hAnsi="Arial" w:cs="Arial"/>
        </w:rPr>
        <w:t xml:space="preserve"> from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w:t>
      </w:r>
      <w:r w:rsidR="00A41BAB">
        <w:rPr>
          <w:rFonts w:ascii="Arial" w:hAnsi="Arial" w:cs="Arial"/>
        </w:rPr>
        <w:t xml:space="preserve">collected </w:t>
      </w:r>
      <w:r w:rsidR="004963DC">
        <w:rPr>
          <w:rFonts w:ascii="Arial" w:hAnsi="Arial" w:cs="Arial"/>
        </w:rPr>
        <w:t xml:space="preserve">from patients in our study. </w:t>
      </w:r>
      <w:r w:rsidR="00A41BAB">
        <w:rPr>
          <w:rFonts w:ascii="Arial" w:hAnsi="Arial" w:cs="Arial"/>
        </w:rPr>
        <w:t xml:space="preserve">However, </w:t>
      </w:r>
      <w:r w:rsidR="00765099">
        <w:rPr>
          <w:rFonts w:ascii="Arial" w:hAnsi="Arial" w:cs="Arial"/>
        </w:rPr>
        <w:t>hierarchical</w:t>
      </w:r>
      <w:r w:rsidR="00A41BAB">
        <w:rPr>
          <w:rFonts w:ascii="Arial" w:hAnsi="Arial" w:cs="Arial"/>
        </w:rPr>
        <w:t xml:space="preserve"> clustering </w:t>
      </w:r>
      <w:r w:rsidR="00765099">
        <w:rPr>
          <w:rFonts w:ascii="Arial" w:hAnsi="Arial" w:cs="Arial"/>
        </w:rPr>
        <w:t>based</w:t>
      </w:r>
      <w:r w:rsidR="00A41BAB">
        <w:rPr>
          <w:rFonts w:ascii="Arial" w:hAnsi="Arial" w:cs="Arial"/>
        </w:rPr>
        <w:t xml:space="preserve"> on the presence or absence of</w:t>
      </w:r>
      <w:r w:rsidR="002C71B1">
        <w:rPr>
          <w:rFonts w:ascii="Arial" w:hAnsi="Arial" w:cs="Arial"/>
        </w:rPr>
        <w:t xml:space="preserve"> gene content across the clinical strains </w:t>
      </w:r>
      <w:r w:rsidR="00A41BAB">
        <w:rPr>
          <w:rFonts w:ascii="Arial" w:hAnsi="Arial" w:cs="Arial"/>
        </w:rPr>
        <w:t>revealed</w:t>
      </w:r>
      <w:r w:rsidR="002C71B1">
        <w:rPr>
          <w:rFonts w:ascii="Arial" w:hAnsi="Arial" w:cs="Arial"/>
        </w:rPr>
        <w:t xml:space="preserve"> no </w:t>
      </w:r>
      <w:r w:rsidR="00A41BAB">
        <w:rPr>
          <w:rFonts w:ascii="Arial" w:hAnsi="Arial" w:cs="Arial"/>
        </w:rPr>
        <w:t xml:space="preserve">significant </w:t>
      </w:r>
      <w:r w:rsidR="002C71B1">
        <w:rPr>
          <w:rFonts w:ascii="Arial" w:hAnsi="Arial" w:cs="Arial"/>
        </w:rPr>
        <w:t xml:space="preserve">correlations with mortality </w:t>
      </w:r>
      <w:r w:rsidR="00A41BAB">
        <w:rPr>
          <w:rFonts w:ascii="Arial" w:hAnsi="Arial" w:cs="Arial"/>
        </w:rPr>
        <w:t>outcomes</w:t>
      </w:r>
      <w:r w:rsidR="004963DC">
        <w:rPr>
          <w:rFonts w:ascii="Arial" w:hAnsi="Arial" w:cs="Arial"/>
        </w:rPr>
        <w:t xml:space="preserve"> </w:t>
      </w:r>
      <w:r w:rsidR="002123DC">
        <w:rPr>
          <w:rFonts w:ascii="Arial" w:hAnsi="Arial" w:cs="Arial"/>
        </w:rPr>
        <w:t>(</w:t>
      </w:r>
      <w:r w:rsidR="004963DC" w:rsidRPr="00B43C13">
        <w:rPr>
          <w:rFonts w:ascii="Arial" w:hAnsi="Arial" w:cs="Arial"/>
          <w:b/>
          <w:bCs/>
        </w:rPr>
        <w:t>Supplemental Figure 9</w:t>
      </w:r>
      <w:r w:rsidR="004963DC">
        <w:rPr>
          <w:rFonts w:ascii="Arial" w:hAnsi="Arial" w:cs="Arial"/>
        </w:rPr>
        <w:t>)</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t>Discussion:</w:t>
      </w:r>
    </w:p>
    <w:p w14:paraId="2C6E2867" w14:textId="4293FD69" w:rsidR="00A26A1F" w:rsidRDefault="00CF169D" w:rsidP="00930AB0">
      <w:pPr>
        <w:spacing w:line="480" w:lineRule="auto"/>
        <w:ind w:firstLine="720"/>
        <w:rPr>
          <w:rFonts w:ascii="Arial" w:hAnsi="Arial" w:cs="Arial"/>
        </w:rPr>
      </w:pPr>
      <w:r w:rsidRPr="00CF169D">
        <w:rPr>
          <w:rFonts w:ascii="Arial" w:hAnsi="Arial" w:cs="Arial"/>
        </w:rPr>
        <w:lastRenderedPageBreak/>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A41BAB">
        <w:rPr>
          <w:rFonts w:ascii="Arial" w:hAnsi="Arial" w:cs="Arial"/>
        </w:rPr>
        <w:t>towards</w:t>
      </w:r>
      <w:r w:rsidR="00D57759">
        <w:rPr>
          <w:rFonts w:ascii="Arial" w:hAnsi="Arial" w:cs="Arial"/>
        </w:rPr>
        <w:t xml:space="preserve"> an aging population</w:t>
      </w:r>
      <w:r w:rsidR="00A41BAB">
        <w:rPr>
          <w:rFonts w:ascii="Arial" w:hAnsi="Arial" w:cs="Arial"/>
        </w:rPr>
        <w:t>, which often presents with</w:t>
      </w:r>
      <w:r w:rsidRPr="00CF169D">
        <w:rPr>
          <w:rFonts w:ascii="Arial" w:hAnsi="Arial" w:cs="Arial"/>
        </w:rPr>
        <w:t xml:space="preserve"> </w:t>
      </w:r>
      <w:r w:rsidR="00A41BAB">
        <w:rPr>
          <w:rFonts w:ascii="Arial" w:hAnsi="Arial" w:cs="Arial"/>
        </w:rPr>
        <w:t>increased</w:t>
      </w:r>
      <w:r w:rsidRPr="00CF169D">
        <w:rPr>
          <w:rFonts w:ascii="Arial" w:hAnsi="Arial" w:cs="Arial"/>
        </w:rPr>
        <w:t xml:space="preserve"> comorbidities and compromised</w:t>
      </w:r>
      <w:r w:rsidR="00D57759">
        <w:rPr>
          <w:rFonts w:ascii="Arial" w:hAnsi="Arial" w:cs="Arial"/>
        </w:rPr>
        <w:t xml:space="preserve"> immune systems</w:t>
      </w:r>
      <w:r w:rsidRPr="00CF169D">
        <w:rPr>
          <w:rFonts w:ascii="Arial" w:hAnsi="Arial" w:cs="Arial"/>
        </w:rPr>
        <w:t xml:space="preserve">. </w:t>
      </w:r>
      <w:r w:rsidR="00A41BAB">
        <w:rPr>
          <w:rFonts w:ascii="Arial" w:hAnsi="Arial" w:cs="Arial"/>
        </w:rPr>
        <w:t>Simultaneously</w:t>
      </w:r>
      <w:r w:rsidR="00D57759">
        <w:rPr>
          <w:rFonts w:ascii="Arial" w:hAnsi="Arial" w:cs="Arial"/>
        </w:rPr>
        <w:t xml:space="preserve">, </w:t>
      </w:r>
      <w:r w:rsidR="00A41BAB">
        <w:rPr>
          <w:rFonts w:ascii="Arial" w:hAnsi="Arial" w:cs="Arial"/>
        </w:rPr>
        <w:t xml:space="preserve">there is a rising </w:t>
      </w:r>
      <w:r w:rsidR="00765099">
        <w:rPr>
          <w:rFonts w:ascii="Arial" w:hAnsi="Arial" w:cs="Arial"/>
        </w:rPr>
        <w:t>prevalence</w:t>
      </w:r>
      <w:r w:rsidRPr="00CF169D">
        <w:rPr>
          <w:rFonts w:ascii="Arial" w:hAnsi="Arial" w:cs="Arial"/>
        </w:rPr>
        <w:t xml:space="preserve"> of </w:t>
      </w:r>
      <w:r w:rsidR="00D57759" w:rsidRPr="00CF169D">
        <w:rPr>
          <w:rFonts w:ascii="Arial" w:hAnsi="Arial" w:cs="Arial"/>
        </w:rPr>
        <w:t>drug</w:t>
      </w:r>
      <w:r w:rsidR="00D57759">
        <w:rPr>
          <w:rFonts w:ascii="Arial" w:hAnsi="Arial" w:cs="Arial"/>
        </w:rPr>
        <w:t>-</w:t>
      </w:r>
      <w:r w:rsidRPr="00CF169D">
        <w:rPr>
          <w:rFonts w:ascii="Arial" w:hAnsi="Arial" w:cs="Arial"/>
        </w:rPr>
        <w:t>resistant pathogens</w:t>
      </w:r>
      <w:r w:rsidR="00A41BAB">
        <w:rPr>
          <w:rFonts w:ascii="Arial" w:hAnsi="Arial" w:cs="Arial"/>
        </w:rPr>
        <w:t>,</w:t>
      </w:r>
      <w:r w:rsidRPr="00CF169D">
        <w:rPr>
          <w:rFonts w:ascii="Arial" w:hAnsi="Arial" w:cs="Arial"/>
        </w:rPr>
        <w:t xml:space="preserve">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00A41BAB">
        <w:rPr>
          <w:rFonts w:ascii="Arial" w:hAnsi="Arial" w:cs="Arial"/>
        </w:rPr>
        <w:t xml:space="preserve">frequent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spectrum antibiotics</w:t>
      </w:r>
      <w:r w:rsidR="00A41BAB">
        <w:rPr>
          <w:rFonts w:ascii="Arial" w:hAnsi="Arial" w:cs="Arial"/>
        </w:rPr>
        <w:t>.</w:t>
      </w:r>
      <w:r w:rsidR="00A41BAB" w:rsidRPr="00CF169D">
        <w:rPr>
          <w:rFonts w:ascii="Arial" w:hAnsi="Arial" w:cs="Arial"/>
        </w:rPr>
        <w:t xml:space="preserve"> </w:t>
      </w:r>
      <w:r w:rsidR="00A41BAB">
        <w:rPr>
          <w:rFonts w:ascii="Arial" w:hAnsi="Arial" w:cs="Arial"/>
        </w:rPr>
        <w:t xml:space="preserve">This combination </w:t>
      </w:r>
      <w:r w:rsidR="00D57759">
        <w:rPr>
          <w:rFonts w:ascii="Arial" w:hAnsi="Arial" w:cs="Arial"/>
        </w:rPr>
        <w:t xml:space="preserve">has created </w:t>
      </w:r>
      <w:r w:rsidRPr="00CF169D">
        <w:rPr>
          <w:rFonts w:ascii="Arial" w:hAnsi="Arial" w:cs="Arial"/>
        </w:rPr>
        <w:t>a ‘perfect storm’</w:t>
      </w:r>
      <w:r w:rsidR="00A41BAB">
        <w:rPr>
          <w:rFonts w:ascii="Arial" w:hAnsi="Arial" w:cs="Arial"/>
        </w:rPr>
        <w:t>,</w:t>
      </w:r>
      <w:r w:rsidRPr="00CF169D">
        <w:rPr>
          <w:rFonts w:ascii="Arial" w:hAnsi="Arial" w:cs="Arial"/>
        </w:rPr>
        <w:t xml:space="preserve">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w:t>
      </w:r>
      <w:r w:rsidR="00A41BAB">
        <w:rPr>
          <w:rFonts w:ascii="Arial" w:hAnsi="Arial" w:cs="Arial"/>
        </w:rPr>
        <w:t>,</w:t>
      </w:r>
      <w:r w:rsidRPr="00CF169D">
        <w:rPr>
          <w:rFonts w:ascii="Arial" w:hAnsi="Arial" w:cs="Arial"/>
        </w:rPr>
        <w:t xml:space="preserve"> </w:t>
      </w:r>
      <w:r w:rsidR="00A41BAB">
        <w:rPr>
          <w:rFonts w:ascii="Arial" w:hAnsi="Arial" w:cs="Arial"/>
        </w:rPr>
        <w:t>such as</w:t>
      </w:r>
      <w:r w:rsidR="00A41BAB" w:rsidRPr="00CF169D">
        <w:rPr>
          <w:rFonts w:ascii="Arial" w:hAnsi="Arial" w:cs="Arial"/>
        </w:rPr>
        <w:t xml:space="preserve"> </w:t>
      </w:r>
      <w:r w:rsidRPr="00CF169D">
        <w:rPr>
          <w:rFonts w:ascii="Arial" w:hAnsi="Arial" w:cs="Arial"/>
          <w:i/>
        </w:rPr>
        <w:t>Enterococcus</w:t>
      </w:r>
      <w:r w:rsidRPr="00CF169D">
        <w:rPr>
          <w:rFonts w:ascii="Arial" w:hAnsi="Arial" w:cs="Arial"/>
        </w:rPr>
        <w:t xml:space="preserve"> spp.</w:t>
      </w:r>
      <w:r w:rsidR="00A41BAB">
        <w:rPr>
          <w:rFonts w:ascii="Arial" w:hAnsi="Arial" w:cs="Arial"/>
        </w:rPr>
        <w:t>,</w:t>
      </w:r>
      <w:r w:rsidRPr="00CF169D">
        <w:rPr>
          <w:rFonts w:ascii="Arial" w:hAnsi="Arial" w:cs="Arial"/>
        </w:rPr>
        <w:t xml:space="preserve">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B43C13">
        <w:rPr>
          <w:rFonts w:ascii="Arial" w:hAnsi="Arial" w:cs="Arial"/>
        </w:rPr>
        <w:t>t</w:t>
      </w:r>
      <w:r w:rsidR="00A41BAB" w:rsidRPr="00A41BAB">
        <w:rPr>
          <w:rFonts w:ascii="Arial" w:hAnsi="Arial" w:cs="Arial"/>
        </w:rPr>
        <w:t xml:space="preserve">here has been a lack of comprehensive, unbiased research describing the host systemic response to enterococcal bacteremia using a multi-omics </w:t>
      </w:r>
      <w:r w:rsidR="00765099" w:rsidRPr="00A41BAB">
        <w:rPr>
          <w:rFonts w:ascii="Arial" w:hAnsi="Arial" w:cs="Arial"/>
        </w:rPr>
        <w:t>approach.</w:t>
      </w:r>
    </w:p>
    <w:p w14:paraId="7705EB72" w14:textId="5E9B2ECE" w:rsidR="003E49C3" w:rsidRDefault="00110243" w:rsidP="00D46237">
      <w:pPr>
        <w:spacing w:line="480" w:lineRule="auto"/>
        <w:ind w:firstLine="720"/>
        <w:rPr>
          <w:rFonts w:ascii="Arial" w:hAnsi="Arial" w:cs="Arial"/>
        </w:rPr>
      </w:pPr>
      <w:r>
        <w:rPr>
          <w:rFonts w:ascii="Arial" w:hAnsi="Arial" w:cs="Arial"/>
        </w:rPr>
        <w:t xml:space="preserve">Beyond </w:t>
      </w:r>
      <w:r w:rsidR="00BE5BE3">
        <w:rPr>
          <w:rFonts w:ascii="Arial" w:hAnsi="Arial" w:cs="Arial"/>
        </w:rPr>
        <w:t xml:space="preserve">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sidR="00BE5BE3">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sidR="00BE5BE3">
        <w:rPr>
          <w:rFonts w:ascii="Arial" w:hAnsi="Arial" w:cs="Arial"/>
        </w:rPr>
        <w:t>also</w:t>
      </w:r>
      <w:r w:rsidR="00272006">
        <w:rPr>
          <w:rFonts w:ascii="Arial" w:hAnsi="Arial" w:cs="Arial"/>
        </w:rPr>
        <w:t xml:space="preserve"> </w:t>
      </w:r>
      <w:r w:rsidR="00BE5BE3">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Pr>
          <w:rFonts w:ascii="Arial" w:hAnsi="Arial" w:cs="Arial"/>
        </w:rPr>
        <w:t>often do</w:t>
      </w:r>
      <w:r w:rsidRPr="00CF169D">
        <w:rPr>
          <w:rFonts w:ascii="Arial" w:hAnsi="Arial" w:cs="Arial"/>
        </w:rPr>
        <w:t xml:space="preserve"> </w:t>
      </w:r>
      <w:r w:rsidR="00930AB0" w:rsidRPr="00CF169D">
        <w:rPr>
          <w:rFonts w:ascii="Arial" w:hAnsi="Arial" w:cs="Arial"/>
        </w:rPr>
        <w:t>not present</w:t>
      </w:r>
      <w:r>
        <w:rPr>
          <w:rFonts w:ascii="Arial" w:hAnsi="Arial" w:cs="Arial"/>
        </w:rPr>
        <w:t xml:space="preserve"> with</w:t>
      </w:r>
      <w:r w:rsidR="00930AB0" w:rsidRPr="00CF169D">
        <w:rPr>
          <w:rFonts w:ascii="Arial" w:hAnsi="Arial" w:cs="Arial"/>
        </w:rPr>
        <w:t xml:space="preserve">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w:t>
      </w:r>
      <w:r>
        <w:rPr>
          <w:rFonts w:ascii="Arial" w:hAnsi="Arial" w:cs="Arial"/>
        </w:rPr>
        <w:t>or localized</w:t>
      </w:r>
      <w:r w:rsidRPr="00CF169D">
        <w:rPr>
          <w:rFonts w:ascii="Arial" w:hAnsi="Arial" w:cs="Arial"/>
        </w:rPr>
        <w:t xml:space="preserve"> </w:t>
      </w:r>
      <w:r w:rsidR="002E6B24">
        <w:rPr>
          <w:rFonts w:ascii="Arial" w:hAnsi="Arial" w:cs="Arial"/>
        </w:rPr>
        <w:t>inflammation</w:t>
      </w:r>
      <w:r>
        <w:rPr>
          <w:rFonts w:ascii="Arial" w:hAnsi="Arial" w:cs="Arial"/>
        </w:rPr>
        <w:t xml:space="preserve"> and </w:t>
      </w:r>
      <w:r w:rsidR="00930AB0" w:rsidRPr="00CF169D">
        <w:rPr>
          <w:rFonts w:ascii="Arial" w:hAnsi="Arial" w:cs="Arial"/>
        </w:rPr>
        <w:t xml:space="preserve">pain. Instead, </w:t>
      </w:r>
      <w:r>
        <w:rPr>
          <w:rFonts w:ascii="Arial" w:hAnsi="Arial" w:cs="Arial"/>
        </w:rPr>
        <w:t>their symptoms can be</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w:t>
      </w:r>
      <w:r>
        <w:rPr>
          <w:rFonts w:ascii="Arial" w:hAnsi="Arial" w:cs="Arial"/>
        </w:rPr>
        <w:t>and non-specific, including</w:t>
      </w:r>
      <w:r w:rsidR="00930AB0" w:rsidRPr="00CF169D">
        <w:rPr>
          <w:rFonts w:ascii="Arial" w:hAnsi="Arial" w:cs="Arial"/>
        </w:rPr>
        <w:t xml:space="preserve"> generalized weakness, malaise, </w:t>
      </w:r>
      <w:r w:rsidR="00930AB0">
        <w:rPr>
          <w:rFonts w:ascii="Arial" w:hAnsi="Arial" w:cs="Arial"/>
        </w:rPr>
        <w:t xml:space="preserve">and </w:t>
      </w:r>
      <w:r w:rsidR="00930AB0" w:rsidRPr="00CF169D">
        <w:rPr>
          <w:rFonts w:ascii="Arial" w:hAnsi="Arial" w:cs="Arial"/>
        </w:rPr>
        <w:t xml:space="preserve">weight loss, </w:t>
      </w:r>
      <w:r>
        <w:rPr>
          <w:rFonts w:ascii="Arial" w:hAnsi="Arial" w:cs="Arial"/>
        </w:rPr>
        <w:t xml:space="preserve">which complicates </w:t>
      </w:r>
      <w:r w:rsidR="00D46237">
        <w:rPr>
          <w:rFonts w:ascii="Arial" w:hAnsi="Arial" w:cs="Arial"/>
        </w:rPr>
        <w:t xml:space="preserve">diagnosis and assessment </w:t>
      </w:r>
      <w:r>
        <w:rPr>
          <w:rFonts w:ascii="Arial" w:hAnsi="Arial" w:cs="Arial"/>
        </w:rPr>
        <w:t>of their condition</w:t>
      </w:r>
      <w:r w:rsidR="00D46237">
        <w:rPr>
          <w:rFonts w:ascii="Arial" w:hAnsi="Arial" w:cs="Arial"/>
        </w:rPr>
        <w:t xml:space="preserve">. </w:t>
      </w:r>
      <w:r>
        <w:rPr>
          <w:rFonts w:ascii="Arial" w:hAnsi="Arial" w:cs="Arial"/>
        </w:rPr>
        <w:t xml:space="preserve">Currently, molecular </w:t>
      </w:r>
      <w:r w:rsidR="00BE5BE3">
        <w:rPr>
          <w:rFonts w:ascii="Arial" w:hAnsi="Arial" w:cs="Arial"/>
        </w:rPr>
        <w:t xml:space="preserve">tests </w:t>
      </w:r>
      <w:r>
        <w:rPr>
          <w:rFonts w:ascii="Arial" w:hAnsi="Arial" w:cs="Arial"/>
        </w:rPr>
        <w:t xml:space="preserve">that analyze the </w:t>
      </w:r>
      <w:r w:rsidR="00272006">
        <w:rPr>
          <w:rFonts w:ascii="Arial" w:hAnsi="Arial" w:cs="Arial"/>
        </w:rPr>
        <w:t xml:space="preserve">host systemic response </w:t>
      </w:r>
      <w:r w:rsidR="00BE5BE3">
        <w:rPr>
          <w:rFonts w:ascii="Arial" w:hAnsi="Arial" w:cs="Arial"/>
        </w:rPr>
        <w:t xml:space="preserve">are </w:t>
      </w:r>
      <w:r>
        <w:rPr>
          <w:rFonts w:ascii="Arial" w:hAnsi="Arial" w:cs="Arial"/>
        </w:rPr>
        <w:t xml:space="preserve">not commonly </w:t>
      </w:r>
      <w:r w:rsidR="00BE5BE3">
        <w:rPr>
          <w:rFonts w:ascii="Arial" w:hAnsi="Arial" w:cs="Arial"/>
        </w:rPr>
        <w:t>used in clinic</w:t>
      </w:r>
      <w:r>
        <w:rPr>
          <w:rFonts w:ascii="Arial" w:hAnsi="Arial" w:cs="Arial"/>
        </w:rPr>
        <w:t>al settings</w:t>
      </w:r>
      <w:r w:rsidR="00BE5BE3">
        <w:rPr>
          <w:rFonts w:ascii="Arial" w:hAnsi="Arial" w:cs="Arial"/>
        </w:rPr>
        <w:t xml:space="preserve"> to diagnose bacteremia or inform therap</w:t>
      </w:r>
      <w:r>
        <w:rPr>
          <w:rFonts w:ascii="Arial" w:hAnsi="Arial" w:cs="Arial"/>
        </w:rPr>
        <w:t>eutic decisions</w:t>
      </w:r>
      <w:r w:rsidR="00BE5BE3">
        <w:rPr>
          <w:rFonts w:ascii="Arial" w:hAnsi="Arial" w:cs="Arial"/>
        </w:rPr>
        <w:t xml:space="preserve">, </w:t>
      </w:r>
      <w:r>
        <w:rPr>
          <w:rFonts w:ascii="Arial" w:hAnsi="Arial" w:cs="Arial"/>
        </w:rPr>
        <w:t xml:space="preserve">However, </w:t>
      </w:r>
      <w:r w:rsidR="00BE5BE3">
        <w:rPr>
          <w:rFonts w:ascii="Arial" w:hAnsi="Arial" w:cs="Arial"/>
        </w:rPr>
        <w:t xml:space="preserve">the data </w:t>
      </w:r>
      <w:r>
        <w:rPr>
          <w:rFonts w:ascii="Arial" w:hAnsi="Arial" w:cs="Arial"/>
        </w:rPr>
        <w:t>from our multi-omic analysis of the systemic response to EcB provide valuable insights that could potentially be</w:t>
      </w:r>
      <w:r w:rsidR="00BE5BE3">
        <w:rPr>
          <w:rFonts w:ascii="Arial" w:hAnsi="Arial" w:cs="Arial"/>
        </w:rPr>
        <w:t xml:space="preserve"> </w:t>
      </w:r>
      <w:r>
        <w:rPr>
          <w:rFonts w:ascii="Arial" w:hAnsi="Arial" w:cs="Arial"/>
        </w:rPr>
        <w:t xml:space="preserve">leveraged to </w:t>
      </w:r>
      <w:r w:rsidRPr="00110243">
        <w:rPr>
          <w:rFonts w:ascii="Arial" w:hAnsi="Arial" w:cs="Arial"/>
        </w:rPr>
        <w:t>help predict</w:t>
      </w:r>
      <w:r w:rsidR="00B43C13">
        <w:rPr>
          <w:rFonts w:ascii="Arial" w:hAnsi="Arial" w:cs="Arial"/>
        </w:rPr>
        <w:t xml:space="preserve"> </w:t>
      </w:r>
      <w:r w:rsidRPr="00110243">
        <w:rPr>
          <w:rFonts w:ascii="Arial" w:hAnsi="Arial" w:cs="Arial"/>
        </w:rPr>
        <w:t xml:space="preserve">the presence of enterococcal bacteremia, distinguish whether the infection is caused by </w:t>
      </w:r>
      <w:r w:rsidRPr="00BA4EA5">
        <w:rPr>
          <w:rFonts w:ascii="Arial" w:hAnsi="Arial" w:cs="Arial"/>
          <w:i/>
          <w:iCs/>
        </w:rPr>
        <w:t>E. faecalis</w:t>
      </w:r>
      <w:r w:rsidRPr="00110243">
        <w:rPr>
          <w:rFonts w:ascii="Arial" w:hAnsi="Arial" w:cs="Arial"/>
        </w:rPr>
        <w:t xml:space="preserve"> or </w:t>
      </w:r>
      <w:r w:rsidRPr="00BA4EA5">
        <w:rPr>
          <w:rFonts w:ascii="Arial" w:hAnsi="Arial" w:cs="Arial"/>
          <w:i/>
          <w:iCs/>
        </w:rPr>
        <w:t>E. faecium</w:t>
      </w:r>
      <w:r w:rsidRPr="00110243">
        <w:rPr>
          <w:rFonts w:ascii="Arial" w:hAnsi="Arial" w:cs="Arial"/>
        </w:rPr>
        <w:t xml:space="preserve">, and assess </w:t>
      </w:r>
      <w:r>
        <w:rPr>
          <w:rFonts w:ascii="Arial" w:hAnsi="Arial" w:cs="Arial"/>
        </w:rPr>
        <w:t>if</w:t>
      </w:r>
      <w:r w:rsidRPr="00110243">
        <w:rPr>
          <w:rFonts w:ascii="Arial" w:hAnsi="Arial" w:cs="Arial"/>
        </w:rPr>
        <w:t xml:space="preserve"> a patient is responding well to the current treatment strategy.</w:t>
      </w:r>
    </w:p>
    <w:p w14:paraId="1A78A849" w14:textId="1BCC09BF"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w:t>
      </w:r>
      <w:r w:rsidR="00110243">
        <w:rPr>
          <w:rFonts w:ascii="Arial" w:hAnsi="Arial" w:cs="Arial"/>
        </w:rPr>
        <w:t xml:space="preserve">that leverage </w:t>
      </w:r>
      <w:r w:rsidR="00930AB0">
        <w:rPr>
          <w:rFonts w:ascii="Arial" w:hAnsi="Arial" w:cs="Arial"/>
        </w:rPr>
        <w:t xml:space="preserve">differences in systemic host response have </w:t>
      </w:r>
      <w:r w:rsidR="00312A3C">
        <w:rPr>
          <w:rFonts w:ascii="Arial" w:hAnsi="Arial" w:cs="Arial"/>
        </w:rPr>
        <w:t>several</w:t>
      </w:r>
      <w:r w:rsidR="00930AB0">
        <w:rPr>
          <w:rFonts w:ascii="Arial" w:hAnsi="Arial" w:cs="Arial"/>
        </w:rPr>
        <w:t xml:space="preserve"> desirable qualities. They utilize plasma, </w:t>
      </w:r>
      <w:r w:rsidR="00E11908">
        <w:rPr>
          <w:rFonts w:ascii="Arial" w:hAnsi="Arial" w:cs="Arial"/>
        </w:rPr>
        <w:t>a clinically accessible</w:t>
      </w:r>
      <w:r w:rsidR="00110243">
        <w:rPr>
          <w:rFonts w:ascii="Arial" w:hAnsi="Arial" w:cs="Arial"/>
        </w:rPr>
        <w:t xml:space="preserve"> and </w:t>
      </w:r>
      <w:r w:rsidR="00A40599">
        <w:rPr>
          <w:rFonts w:ascii="Arial" w:hAnsi="Arial" w:cs="Arial"/>
        </w:rPr>
        <w:t>easy-to-obtain</w:t>
      </w:r>
      <w:r w:rsidR="00930AB0">
        <w:rPr>
          <w:rFonts w:ascii="Arial" w:hAnsi="Arial" w:cs="Arial"/>
        </w:rPr>
        <w:t xml:space="preserve"> </w:t>
      </w:r>
      <w:proofErr w:type="gramStart"/>
      <w:r w:rsidR="00765099">
        <w:rPr>
          <w:rFonts w:ascii="Arial" w:hAnsi="Arial" w:cs="Arial"/>
        </w:rPr>
        <w:t>biospecimen</w:t>
      </w:r>
      <w:ins w:id="123" w:author="Charlie Bayne" w:date="2024-08-13T10:49:00Z" w16du:dateUtc="2024-08-13T17:49:00Z">
        <w:r w:rsidR="006F576E">
          <w:rPr>
            <w:rFonts w:ascii="Arial" w:hAnsi="Arial" w:cs="Arial"/>
          </w:rPr>
          <w:t>,</w:t>
        </w:r>
      </w:ins>
      <w:r w:rsidR="00765099">
        <w:rPr>
          <w:rFonts w:ascii="Arial" w:hAnsi="Arial" w:cs="Arial"/>
        </w:rPr>
        <w:t xml:space="preserve"> and</w:t>
      </w:r>
      <w:proofErr w:type="gramEnd"/>
      <w:r w:rsidR="00110243">
        <w:rPr>
          <w:rFonts w:ascii="Arial" w:hAnsi="Arial" w:cs="Arial"/>
        </w:rPr>
        <w:t xml:space="preserve"> can detect</w:t>
      </w:r>
      <w:r w:rsidR="008D5B18">
        <w:rPr>
          <w:rFonts w:ascii="Arial" w:hAnsi="Arial" w:cs="Arial"/>
        </w:rPr>
        <w:t xml:space="preserve"> disease</w:t>
      </w:r>
      <w:r w:rsidR="007C5E19">
        <w:rPr>
          <w:rFonts w:ascii="Arial" w:hAnsi="Arial" w:cs="Arial"/>
        </w:rPr>
        <w:t>-</w:t>
      </w:r>
      <w:r w:rsidR="008D5B18">
        <w:rPr>
          <w:rFonts w:ascii="Arial" w:hAnsi="Arial" w:cs="Arial"/>
        </w:rPr>
        <w:t>relevant host proteins without any</w:t>
      </w:r>
      <w:r w:rsidR="00110243">
        <w:rPr>
          <w:rFonts w:ascii="Arial" w:hAnsi="Arial" w:cs="Arial"/>
        </w:rPr>
        <w:t xml:space="preserve"> need for signal</w:t>
      </w:r>
      <w:r w:rsidR="008D5B18">
        <w:rPr>
          <w:rFonts w:ascii="Arial" w:hAnsi="Arial" w:cs="Arial"/>
        </w:rPr>
        <w:t xml:space="preserve"> </w:t>
      </w:r>
      <w:r w:rsidR="00930AB0">
        <w:rPr>
          <w:rFonts w:ascii="Arial" w:hAnsi="Arial" w:cs="Arial"/>
        </w:rPr>
        <w:t xml:space="preserve">amplification, </w:t>
      </w:r>
      <w:r w:rsidR="00110243">
        <w:rPr>
          <w:rFonts w:ascii="Arial" w:hAnsi="Arial" w:cs="Arial"/>
        </w:rPr>
        <w:t xml:space="preserve">which </w:t>
      </w:r>
      <w:r w:rsidR="00930AB0">
        <w:rPr>
          <w:rFonts w:ascii="Arial" w:hAnsi="Arial" w:cs="Arial"/>
        </w:rPr>
        <w:t xml:space="preserve">is necessary </w:t>
      </w:r>
      <w:r w:rsidR="00110243">
        <w:rPr>
          <w:rFonts w:ascii="Arial" w:hAnsi="Arial" w:cs="Arial"/>
        </w:rPr>
        <w:t>in</w:t>
      </w:r>
      <w:r w:rsidR="00930AB0">
        <w:rPr>
          <w:rFonts w:ascii="Arial" w:hAnsi="Arial" w:cs="Arial"/>
        </w:rPr>
        <w:t xml:space="preserve"> blood culture-based testing. </w:t>
      </w:r>
      <w:r w:rsidR="00110243">
        <w:rPr>
          <w:rFonts w:ascii="Arial" w:hAnsi="Arial" w:cs="Arial"/>
        </w:rPr>
        <w:t xml:space="preserve">As a </w:t>
      </w:r>
      <w:r w:rsidR="00151720">
        <w:rPr>
          <w:rFonts w:ascii="Arial" w:hAnsi="Arial" w:cs="Arial"/>
        </w:rPr>
        <w:t>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110243">
        <w:rPr>
          <w:rFonts w:ascii="Arial" w:hAnsi="Arial" w:cs="Arial"/>
        </w:rPr>
        <w:t>within</w:t>
      </w:r>
      <w:r w:rsidR="00930AB0">
        <w:rPr>
          <w:rFonts w:ascii="Arial" w:hAnsi="Arial" w:cs="Arial"/>
        </w:rPr>
        <w:t xml:space="preserve"> hours rather than days. If true differences in host systemic response exist,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42E45D3A"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2D08AB">
        <w:rPr>
          <w:rFonts w:ascii="Arial" w:hAnsi="Arial" w:cs="Arial"/>
        </w:rPr>
        <w:t xml:space="preserve">employs </w:t>
      </w:r>
      <w:r w:rsidR="00AB6BCF">
        <w:rPr>
          <w:rFonts w:ascii="Arial" w:hAnsi="Arial" w:cs="Arial"/>
        </w:rPr>
        <w:t>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2D08AB">
        <w:rPr>
          <w:rFonts w:ascii="Arial" w:hAnsi="Arial" w:cs="Arial"/>
        </w:rPr>
        <w:t xml:space="preserve">using </w:t>
      </w:r>
      <w:r w:rsidR="00A81EB5">
        <w:rPr>
          <w:rFonts w:ascii="Arial" w:hAnsi="Arial" w:cs="Arial"/>
        </w:rPr>
        <w:t xml:space="preserve">TMT </w:t>
      </w:r>
      <w:r w:rsidR="007B70AB">
        <w:rPr>
          <w:rFonts w:ascii="Arial" w:hAnsi="Arial" w:cs="Arial"/>
        </w:rPr>
        <w:t>proteomics and metabolomics</w:t>
      </w:r>
      <w:r w:rsidR="00CF169D" w:rsidRPr="00CF169D">
        <w:rPr>
          <w:rFonts w:ascii="Arial" w:hAnsi="Arial" w:cs="Arial"/>
        </w:rPr>
        <w:t xml:space="preserve"> to begin dissect</w:t>
      </w:r>
      <w:r w:rsidR="002D08AB">
        <w:rPr>
          <w:rFonts w:ascii="Arial" w:hAnsi="Arial" w:cs="Arial"/>
        </w:rPr>
        <w:t>ing</w:t>
      </w:r>
      <w:r w:rsidR="00CF169D" w:rsidRPr="00CF169D">
        <w:rPr>
          <w:rFonts w:ascii="Arial" w:hAnsi="Arial" w:cs="Arial"/>
        </w:rPr>
        <w:t xml:space="preserve">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w:t>
      </w:r>
      <w:r w:rsidR="002D08AB">
        <w:rPr>
          <w:rFonts w:ascii="Arial" w:hAnsi="Arial" w:cs="Arial"/>
        </w:rPr>
        <w:t>EcB</w:t>
      </w:r>
      <w:r w:rsidR="00CF169D" w:rsidRPr="00CF169D">
        <w:rPr>
          <w:rFonts w:ascii="Arial" w:hAnsi="Arial" w:cs="Arial"/>
        </w:rPr>
        <w:t xml:space="preserve">,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2D08AB">
        <w:rPr>
          <w:rFonts w:ascii="Arial" w:hAnsi="Arial" w:cs="Arial"/>
        </w:rPr>
        <w:t>to characterize</w:t>
      </w:r>
      <w:r w:rsidR="002D08AB" w:rsidRPr="00CF169D">
        <w:rPr>
          <w:rFonts w:ascii="Arial" w:hAnsi="Arial" w:cs="Arial"/>
        </w:rPr>
        <w:t xml:space="preserve"> </w:t>
      </w:r>
      <w:r w:rsidR="00CF169D" w:rsidRPr="00CF169D">
        <w:rPr>
          <w:rFonts w:ascii="Arial" w:hAnsi="Arial" w:cs="Arial"/>
        </w:rPr>
        <w:t xml:space="preserve">the host response </w:t>
      </w:r>
      <w:r w:rsidR="002D08AB">
        <w:rPr>
          <w:rFonts w:ascii="Arial" w:hAnsi="Arial" w:cs="Arial"/>
        </w:rPr>
        <w:t>EcB</w:t>
      </w:r>
      <w:r w:rsidR="006F68E7">
        <w:rPr>
          <w:rFonts w:ascii="Arial" w:hAnsi="Arial" w:cs="Arial"/>
        </w:rPr>
        <w:t xml:space="preserve"> relative to </w:t>
      </w:r>
      <w:r w:rsidR="006B416A">
        <w:rPr>
          <w:rFonts w:ascii="Arial" w:hAnsi="Arial" w:cs="Arial"/>
        </w:rPr>
        <w:t>homeostasis</w:t>
      </w:r>
      <w:r w:rsidR="002E6B24">
        <w:rPr>
          <w:rFonts w:ascii="Arial" w:hAnsi="Arial" w:cs="Arial"/>
        </w:rPr>
        <w:t xml:space="preserve"> (i.e., healthy)</w:t>
      </w:r>
      <w:r w:rsidR="00AB6BCF">
        <w:rPr>
          <w:rFonts w:ascii="Arial" w:hAnsi="Arial" w:cs="Arial"/>
        </w:rPr>
        <w:t>; (2</w:t>
      </w:r>
      <w:r w:rsidR="00CF169D" w:rsidRPr="00CF169D">
        <w:rPr>
          <w:rFonts w:ascii="Arial" w:hAnsi="Arial" w:cs="Arial"/>
        </w:rPr>
        <w:t xml:space="preserve">) </w:t>
      </w:r>
      <w:r w:rsidR="002D08AB">
        <w:rPr>
          <w:rFonts w:ascii="Arial" w:hAnsi="Arial" w:cs="Arial"/>
        </w:rPr>
        <w:t xml:space="preserve">to determine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w:t>
      </w:r>
      <w:r w:rsidR="002D08AB">
        <w:rPr>
          <w:rFonts w:ascii="Arial" w:hAnsi="Arial" w:cs="Arial"/>
        </w:rPr>
        <w:t xml:space="preserve">to define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w:t>
      </w:r>
      <w:r w:rsidR="002D08AB">
        <w:rPr>
          <w:rFonts w:ascii="Arial" w:hAnsi="Arial" w:cs="Arial"/>
        </w:rPr>
        <w:t>s</w:t>
      </w:r>
      <w:r w:rsidR="001A0A25">
        <w:rPr>
          <w:rFonts w:ascii="Arial" w:hAnsi="Arial" w:cs="Arial"/>
        </w:rPr>
        <w:t xml:space="preserv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115AD466"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w:t>
      </w:r>
      <w:r w:rsidR="002D08AB">
        <w:rPr>
          <w:rFonts w:ascii="Arial" w:hAnsi="Arial" w:cs="Arial"/>
        </w:rPr>
        <w:t>W</w:t>
      </w:r>
      <w:r w:rsidR="00D46237">
        <w:rPr>
          <w:rFonts w:ascii="Arial" w:hAnsi="Arial" w:cs="Arial"/>
        </w:rPr>
        <w:t xml:space="preserve">e </w:t>
      </w:r>
      <w:r>
        <w:rPr>
          <w:rFonts w:ascii="Arial" w:hAnsi="Arial" w:cs="Arial"/>
        </w:rPr>
        <w:t xml:space="preserve">identified several individual protein and </w:t>
      </w:r>
      <w:r w:rsidR="007B70AB">
        <w:rPr>
          <w:rFonts w:ascii="Arial" w:hAnsi="Arial" w:cs="Arial"/>
        </w:rPr>
        <w:t>metabolite</w:t>
      </w:r>
      <w:r w:rsidR="00563F0D">
        <w:rPr>
          <w:rFonts w:ascii="Arial" w:hAnsi="Arial" w:cs="Arial"/>
        </w:rPr>
        <w:t>s based on</w:t>
      </w:r>
      <w:r w:rsidR="007B70AB">
        <w:rPr>
          <w:rFonts w:ascii="Arial" w:hAnsi="Arial" w:cs="Arial"/>
        </w:rPr>
        <w:t xml:space="preserve"> spectral matches (</w:t>
      </w:r>
      <w:r w:rsidR="007B70AB" w:rsidRPr="007B70AB">
        <w:rPr>
          <w:rFonts w:ascii="Arial" w:hAnsi="Arial" w:cs="Arial"/>
        </w:rPr>
        <w:t xml:space="preserve">annotation </w:t>
      </w:r>
      <w:r w:rsidR="007B70AB">
        <w:rPr>
          <w:rFonts w:ascii="Arial" w:hAnsi="Arial" w:cs="Arial"/>
        </w:rPr>
        <w:t>at</w:t>
      </w:r>
      <w:r w:rsidR="007B70AB" w:rsidRPr="007B70AB">
        <w:rPr>
          <w:rFonts w:ascii="Arial" w:hAnsi="Arial" w:cs="Arial"/>
        </w:rPr>
        <w:t xml:space="preserve"> level 2 or 3 according to 2007 metabolomics standards initiative guidelines</w:t>
      </w:r>
      <w:r w:rsidR="007B70AB">
        <w:rPr>
          <w:rFonts w:ascii="Arial" w:hAnsi="Arial" w:cs="Arial"/>
        </w:rPr>
        <w:fldChar w:fldCharType="begin"/>
      </w:r>
      <w:r w:rsidR="00A1584C">
        <w:rPr>
          <w:rFonts w:ascii="Arial" w:hAnsi="Arial" w:cs="Arial"/>
        </w:rPr>
        <w:instrText xml:space="preserve"> ADDIN ZOTERO_ITEM CSL_CITATION {"citationID":"vVQbSXSK","properties":{"formattedCitation":"\\super 49\\nosupersub{}","plainCitation":"49","noteIndex":0},"citationItems":[{"id":6363,"uris":["http://zotero.org/users/6494753/items/ZYWCVJIP"],"itemData":{"id":6363,"type":"article-journal","container-title":"Metabolomics","DOI":"10.1007/s11306-007-0082-2","ISSN":"1573-3882, 1573-3890","issue":"3","journalAbbreviation":"Metabolomics","language":"en","license":"http://www.springer.com/tdm","page":"211-221","source":"DOI.org (Crossref)","title":"Proposed minimum reporting standards for chemical analysis: Chemical Analysis Working Group (CAWG) Metabolomics Standards Initiative (MSI)","title-short":"Proposed minimum reporting standards for chemical analysis","volume":"3","author":[{"family":"Sumner","given":"Lloyd W."},{"family":"Amberg","given":"Alexander"},{"family":"Barrett","given":"Dave"},{"family":"Beale","given":"Michael H."},{"family":"Beger","given":"Richard"},{"family":"Daykin","given":"Clare A."},{"family":"Fan","given":"Teresa W.-M."},{"family":"Fiehn","given":"Oliver"},{"family":"Goodacre","given":"Royston"},{"family":"Griffin","given":"Julian L."},{"family":"Hankemeier","given":"Thomas"},{"family":"Hardy","given":"Nigel"},{"family":"Harnly","given":"James"},{"family":"Higashi","given":"Richard"},{"family":"Kopka","given":"Joachim"},{"family":"Lane","given":"Andrew N."},{"family":"Lindon","given":"John C."},{"family":"Marriott","given":"Philip"},{"family":"Nicholls","given":"Andrew W."},{"family":"Reily","given":"Michael D."},{"family":"Thaden","given":"John J."},{"family":"Viant","given":"Mark R."}],"issued":{"date-parts":[["2007",9,19]]}}}],"schema":"https://github.com/citation-style-language/schema/raw/master/csl-citation.json"} </w:instrText>
      </w:r>
      <w:r w:rsidR="007B70AB">
        <w:rPr>
          <w:rFonts w:ascii="Arial" w:hAnsi="Arial" w:cs="Arial"/>
        </w:rPr>
        <w:fldChar w:fldCharType="separate"/>
      </w:r>
      <w:r w:rsidR="00A1584C" w:rsidRPr="00A1584C">
        <w:rPr>
          <w:rFonts w:ascii="Arial" w:hAnsi="Arial" w:cs="Arial"/>
          <w:vertAlign w:val="superscript"/>
        </w:rPr>
        <w:t>49</w:t>
      </w:r>
      <w:r w:rsidR="007B70AB">
        <w:rPr>
          <w:rFonts w:ascii="Arial" w:hAnsi="Arial" w:cs="Arial"/>
        </w:rPr>
        <w:fldChar w:fldCharType="end"/>
      </w:r>
      <w:r w:rsidR="007B70AB">
        <w:rPr>
          <w:rFonts w:ascii="Arial" w:hAnsi="Arial" w:cs="Arial"/>
        </w:rPr>
        <w:t>)</w:t>
      </w:r>
      <w:r>
        <w:rPr>
          <w:rFonts w:ascii="Arial" w:hAnsi="Arial" w:cs="Arial"/>
        </w:rPr>
        <w:t xml:space="preserve">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t>
      </w:r>
      <w:r w:rsidR="00D46237">
        <w:rPr>
          <w:rFonts w:ascii="Arial" w:hAnsi="Arial" w:cs="Arial"/>
        </w:rPr>
        <w:lastRenderedPageBreak/>
        <w:t>with near</w:t>
      </w:r>
      <w:r w:rsidR="007C5E19">
        <w:rPr>
          <w:rFonts w:ascii="Arial" w:hAnsi="Arial" w:cs="Arial"/>
        </w:rPr>
        <w:t>-</w:t>
      </w:r>
      <w:r w:rsidR="00D46237">
        <w:rPr>
          <w:rFonts w:ascii="Arial" w:hAnsi="Arial" w:cs="Arial"/>
        </w:rPr>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w:t>
      </w:r>
      <w:r w:rsidR="002D08AB">
        <w:rPr>
          <w:rFonts w:ascii="Arial" w:hAnsi="Arial" w:cs="Arial"/>
        </w:rPr>
        <w:t>indicates</w:t>
      </w:r>
      <w:r w:rsidR="00471220">
        <w:rPr>
          <w:rFonts w:ascii="Arial" w:hAnsi="Arial" w:cs="Arial"/>
        </w:rPr>
        <w:t xml:space="preserve"> the potential for molecular diagnostics to predict </w:t>
      </w:r>
      <w:r w:rsidR="002D08AB">
        <w:rPr>
          <w:rFonts w:ascii="Arial" w:hAnsi="Arial" w:cs="Arial"/>
        </w:rPr>
        <w:t>EcB</w:t>
      </w:r>
      <w:r w:rsidR="00471220">
        <w:rPr>
          <w:rFonts w:ascii="Arial" w:hAnsi="Arial" w:cs="Arial"/>
        </w:rPr>
        <w:t xml:space="preserve">, but for these diagnostics to be more clinically useful than general molecular markers of inflammation such as CRP or SAA1, they must have some specificity to </w:t>
      </w:r>
      <w:r w:rsidR="002D08AB">
        <w:rPr>
          <w:rFonts w:ascii="Arial" w:hAnsi="Arial" w:cs="Arial"/>
        </w:rPr>
        <w:t>EcB</w:t>
      </w:r>
      <w:r w:rsidR="00471220">
        <w:rPr>
          <w:rFonts w:ascii="Arial" w:hAnsi="Arial" w:cs="Arial"/>
        </w:rPr>
        <w:t xml:space="preserve"> rather than </w:t>
      </w:r>
      <w:r w:rsidR="00B30DC6">
        <w:rPr>
          <w:rFonts w:ascii="Arial" w:hAnsi="Arial" w:cs="Arial"/>
        </w:rPr>
        <w:t>solely</w:t>
      </w:r>
      <w:r w:rsidR="00471220">
        <w:rPr>
          <w:rFonts w:ascii="Arial" w:hAnsi="Arial" w:cs="Arial"/>
        </w:rPr>
        <w:t xml:space="preserve"> being indicator</w:t>
      </w:r>
      <w:r w:rsidR="002D08AB">
        <w:rPr>
          <w:rFonts w:ascii="Arial" w:hAnsi="Arial" w:cs="Arial"/>
        </w:rPr>
        <w:t>s</w:t>
      </w:r>
      <w:r w:rsidR="00471220">
        <w:rPr>
          <w:rFonts w:ascii="Arial" w:hAnsi="Arial" w:cs="Arial"/>
        </w:rPr>
        <w:t xml:space="preserve">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several significant proteins and biological processes </w:t>
      </w:r>
      <w:r w:rsidR="00A12308">
        <w:rPr>
          <w:rFonts w:ascii="Arial" w:hAnsi="Arial" w:cs="Arial"/>
        </w:rPr>
        <w:t>t</w:t>
      </w:r>
      <w:r w:rsidR="00821621">
        <w:rPr>
          <w:rFonts w:ascii="Arial" w:hAnsi="Arial" w:cs="Arial"/>
        </w:rPr>
        <w:t>hat differed across these two types of bacteremia</w:t>
      </w:r>
      <w:r w:rsidR="002D08AB">
        <w:rPr>
          <w:rFonts w:ascii="Arial" w:hAnsi="Arial" w:cs="Arial"/>
        </w:rPr>
        <w:t>,</w:t>
      </w:r>
      <w:r w:rsidR="00821621">
        <w:rPr>
          <w:rFonts w:ascii="Arial" w:hAnsi="Arial" w:cs="Arial"/>
        </w:rPr>
        <w:t xml:space="preserve"> in addition to </w:t>
      </w:r>
      <w:r w:rsidR="00A12308">
        <w:rPr>
          <w:rFonts w:ascii="Arial" w:hAnsi="Arial" w:cs="Arial"/>
        </w:rPr>
        <w:t>many expected conserved respons</w:t>
      </w:r>
      <w:r>
        <w:rPr>
          <w:rFonts w:ascii="Arial" w:hAnsi="Arial" w:cs="Arial"/>
        </w:rPr>
        <w:t xml:space="preserve">es. </w:t>
      </w:r>
      <w:r w:rsidR="002E6B24">
        <w:rPr>
          <w:rFonts w:ascii="Arial" w:hAnsi="Arial" w:cs="Arial"/>
        </w:rPr>
        <w:t xml:space="preserve">Notably, </w:t>
      </w:r>
      <w:r>
        <w:rPr>
          <w:rFonts w:ascii="Arial" w:hAnsi="Arial" w:cs="Arial"/>
        </w:rPr>
        <w:t xml:space="preserve">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This</w:t>
      </w:r>
      <w:r w:rsidR="002D08AB">
        <w:rPr>
          <w:rFonts w:ascii="Arial" w:hAnsi="Arial" w:cs="Arial"/>
        </w:rPr>
        <w:t>,</w:t>
      </w:r>
      <w:r w:rsidR="006A531E">
        <w:rPr>
          <w:rFonts w:ascii="Arial" w:hAnsi="Arial" w:cs="Arial"/>
        </w:rPr>
        <w:t xml:space="preserve"> </w:t>
      </w:r>
      <w:r w:rsidR="002D08AB">
        <w:rPr>
          <w:rFonts w:ascii="Arial" w:hAnsi="Arial" w:cs="Arial"/>
        </w:rPr>
        <w:t>combined</w:t>
      </w:r>
      <w:r>
        <w:rPr>
          <w:rFonts w:ascii="Arial" w:hAnsi="Arial" w:cs="Arial"/>
        </w:rPr>
        <w:t xml:space="preserve"> with the </w:t>
      </w:r>
      <w:r w:rsidR="006A531E">
        <w:rPr>
          <w:rFonts w:ascii="Arial" w:hAnsi="Arial" w:cs="Arial"/>
        </w:rPr>
        <w:t xml:space="preserve">observation that </w:t>
      </w:r>
      <w:r w:rsidR="002D08AB">
        <w:rPr>
          <w:rFonts w:ascii="Arial" w:hAnsi="Arial" w:cs="Arial"/>
        </w:rPr>
        <w:t>neutrophil-</w:t>
      </w:r>
      <w:r w:rsidR="007C5E19">
        <w:rPr>
          <w:rFonts w:ascii="Arial" w:hAnsi="Arial" w:cs="Arial"/>
        </w:rPr>
        <w:t>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sidR="002D08AB">
        <w:rPr>
          <w:rFonts w:ascii="Arial" w:hAnsi="Arial" w:cs="Arial"/>
        </w:rPr>
        <w:t>,</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w:t>
      </w:r>
      <w:r w:rsidR="00961390">
        <w:rPr>
          <w:rFonts w:ascii="Arial" w:hAnsi="Arial" w:cs="Arial"/>
        </w:rPr>
        <w:t>platelet/</w:t>
      </w:r>
      <w:r>
        <w:rPr>
          <w:rFonts w:ascii="Arial" w:hAnsi="Arial" w:cs="Arial"/>
        </w:rPr>
        <w:t xml:space="preserve">neutrophils between </w:t>
      </w:r>
      <w:r w:rsidR="002D08AB">
        <w:rPr>
          <w:rFonts w:ascii="Arial" w:hAnsi="Arial" w:cs="Arial"/>
        </w:rPr>
        <w:t xml:space="preserve">EcB </w:t>
      </w:r>
      <w:r>
        <w:rPr>
          <w:rFonts w:ascii="Arial" w:hAnsi="Arial" w:cs="Arial"/>
        </w:rPr>
        <w:t xml:space="preserve">and </w:t>
      </w:r>
      <w:r w:rsidRPr="00931B8B">
        <w:rPr>
          <w:rFonts w:ascii="Arial" w:hAnsi="Arial" w:cs="Arial"/>
          <w:i/>
          <w:iCs/>
        </w:rPr>
        <w:t>S. aureus</w:t>
      </w:r>
      <w:r>
        <w:rPr>
          <w:rFonts w:ascii="Arial" w:hAnsi="Arial" w:cs="Arial"/>
        </w:rPr>
        <w:t xml:space="preserve"> bacteremia</w:t>
      </w:r>
      <w:r w:rsidR="00961390">
        <w:rPr>
          <w:rFonts w:ascii="Arial" w:hAnsi="Arial" w:cs="Arial"/>
        </w:rPr>
        <w:t xml:space="preserve"> and/or the differential effect of these organisms on platelet and neutrophil function</w:t>
      </w:r>
      <w:r w:rsidR="004448AF">
        <w:rPr>
          <w:rFonts w:ascii="Arial" w:hAnsi="Arial" w:cs="Arial"/>
        </w:rPr>
        <w:t xml:space="preserve"> </w:t>
      </w:r>
      <w:r w:rsidR="004448AF">
        <w:rPr>
          <w:rFonts w:ascii="Arial" w:hAnsi="Arial" w:cs="Arial"/>
        </w:rPr>
        <w:fldChar w:fldCharType="begin"/>
      </w:r>
      <w:r w:rsidR="00A1584C">
        <w:rPr>
          <w:rFonts w:ascii="Arial" w:hAnsi="Arial" w:cs="Arial"/>
        </w:rPr>
        <w:instrText xml:space="preserve"> ADDIN ZOTERO_ITEM CSL_CITATION {"citationID":"8cCtz1zi","properties":{"formattedCitation":"\\super 50\\nosupersub{}","plainCitation":"50","noteIndex":0},"citationItems":[{"id":6222,"uris":["http://zotero.org/users/6494753/items/9GSLP6ME"],"itemData":{"id":6222,"type":"article-journal","abstract":"The clinically approved drugs ticagrelor and oseltamivir fortify a pathway of platelet-mediated immunity to clear staphylococcal bacteremia in mice.\n          , \n            Promoting platelet persistence\n            \n              Blood infection by\n              Staphylococcus aureus\n              (SA) can be fatal. Sun\n              et al.\n              found that lowered platelet counts associated with mortality in a cohort of patients with bacteremia, and pinpointed SA-induced desialylation and hepatic clearance of platelets as the cause. This reduction in circulating platelets was counteracted by either of two approved drugs, the sialidase inhibitor oseltamivir or ticagrelor, an inhibitor of platelet receptor P2Y12, leading to improved outcomes in a mouse model of SA-induced bacteremia. This study supports the possibility of repurposing two clinically prescribed drugs against bloodstream infection by SA.\n            \n          , \n            \n              Staphylococcus aureus\n              (SA) bloodstream infections cause high morbidity and mortality (20 to 30%) despite modern supportive care. In a human bacteremia cohort, we found that development of thrombocytopenia was correlated to increased mortality and increased α-toxin expression by the pathogen. Platelet-derived antibacterial peptides are important in bloodstream defense against SA, but α-toxin decreased platelet viability, induced platelet sialidase to cause desialylation of platelet glycoproteins, and accelerated platelet clearance by the hepatic Ashwell-Morell receptor (AMR). Ticagrelor (Brilinta), a commonly prescribed P2Y12 receptor inhibitor used after myocardial infarction, blocked α-toxin–mediated platelet injury and resulting thrombocytopenia, thereby providing protection from lethal SA infection in a murine intravenous challenge model. Genetic deletion or pharmacological inhibition of AMR stabilized platelet counts and enhanced resistance to SA infection, and the anti-influenza sialidase inhibitor oseltamivir (Tamiflu) provided similar therapeutic benefit. Thus, a “toxin-platelet-AMR” regulatory pathway plays a critical role in the pathogenesis of SA bloodstream infection, and its elucidation provides proof of concept for repurposing two commonly prescribed drugs as adjunctive therapies to improve patient outcomes.","container-title":"Science Translational Medicine","DOI":"10.1126/scitranslmed.abd6737","ISSN":"1946-6234, 1946-6242","issue":"586","journalAbbreviation":"Sci. Transl. Med.","language":"en","page":"eabd6737","source":"DOI.org (Crossref)","title":"Repurposed drugs block toxin-driven platelet clearance by the hepatic Ashwell-Morell receptor to clear &lt;i&gt;Staphylococcus aureus&lt;/i&gt; bacteremia","volume":"13","author":[{"family":"Sun","given":"Josh"},{"family":"Uchiyama","given":"Satoshi"},{"family":"Olson","given":"Joshua"},{"family":"Morodomi","given":"Yosuke"},{"family":"Cornax","given":"Ingrid"},{"family":"Ando","given":"Nao"},{"family":"Kohno","given":"Yohei"},{"family":"Kyaw","given":"May M. T."},{"family":"Aguilar","given":"Bernice"},{"family":"Haste","given":"Nina M."},{"family":"Kanaji","given":"Sachiko"},{"family":"Kanaji","given":"Taisuke"},{"family":"Rose","given":"Warren E."},{"family":"Sakoulas","given":"George"},{"family":"Marth","given":"Jamey D."},{"family":"Nizet","given":"Victor"}],"issued":{"date-parts":[["2021",3,24]]}}}],"schema":"https://github.com/citation-style-language/schema/raw/master/csl-citation.json"} </w:instrText>
      </w:r>
      <w:r w:rsidR="004448AF">
        <w:rPr>
          <w:rFonts w:ascii="Arial" w:hAnsi="Arial" w:cs="Arial"/>
        </w:rPr>
        <w:fldChar w:fldCharType="separate"/>
      </w:r>
      <w:r w:rsidR="00A1584C" w:rsidRPr="00A1584C">
        <w:rPr>
          <w:rFonts w:ascii="Arial" w:hAnsi="Arial" w:cs="Arial"/>
          <w:vertAlign w:val="superscript"/>
        </w:rPr>
        <w:t>50</w:t>
      </w:r>
      <w:r w:rsidR="004448AF">
        <w:rPr>
          <w:rFonts w:ascii="Arial" w:hAnsi="Arial" w:cs="Arial"/>
        </w:rPr>
        <w:fldChar w:fldCharType="end"/>
      </w:r>
      <w:r w:rsidR="004448AF" w:rsidRPr="004448AF">
        <w:rPr>
          <w:rFonts w:ascii="Arial" w:hAnsi="Arial" w:cs="Arial"/>
          <w:vertAlign w:val="superscript"/>
        </w:rPr>
        <w:t>,</w:t>
      </w:r>
      <w:r w:rsidR="004448AF">
        <w:rPr>
          <w:rFonts w:ascii="Arial" w:hAnsi="Arial" w:cs="Arial"/>
        </w:rPr>
        <w:fldChar w:fldCharType="begin"/>
      </w:r>
      <w:r w:rsidR="00A1584C">
        <w:rPr>
          <w:rFonts w:ascii="Arial" w:hAnsi="Arial" w:cs="Arial"/>
        </w:rPr>
        <w:instrText xml:space="preserve"> ADDIN ZOTERO_ITEM CSL_CITATION {"citationID":"fep7SEF2","properties":{"formattedCitation":"\\super 51\\nosupersub{}","plainCitation":"51","noteIndex":0},"citationItems":[{"id":6221,"uris":["http://zotero.org/users/6494753/items/2GAFRG4U"],"itemData":{"id":6221,"type":"article-journal","abstract":"Hepatic failure is an important risk factor for poor outcome in septic patients. Using a chemical tagging workﬂow and high-resolution mass spectrometry, we demonstrate that rapid proteome remodeling of the vascular surfaces precedes hepatic damage in a murine model of Staphylococcus aureus sepsis. These early changes include vascular deposition of neutrophil-derived proteins, shedding of vascular receptors, and altered levels of heparin/heparan sulfate-binding factors. Modiﬁcation of endothelial heparan sulfate, a major component of the vascular glycocalyx, diminishes neutrophil trafﬁcking to the liver and reduces hepatic coagulopathy and organ damage during the systemic inﬂammatory response to infection. Modifying endothelial heparan sulfate likewise reduces neutrophil trafﬁcking in sterile hepatic injury, reﬂecting a more general role of heparan sulfate contribution to the modulation of leukocyte behavior during inﬂammation.","container-title":"mBio","DOI":"10.1128/mBio.01181-21","ISSN":"2150-7511","issue":"5","journalAbbreviation":"mBio","language":"en","page":"e01181-21","source":"DOI.org (Crossref)","title":"Endothelial Heparan Sulfate Mediates Hepatic Neutrophil Trafficking and Injury during Staphylococcus aureus Sepsis","volume":"12","author":[{"family":"Golden","given":"Gregory J."},{"family":"Toledo","given":"Alejandro Gómez"},{"family":"Marki","given":"Alex"},{"family":"Sorrentino","given":"James T."},{"family":"Morris","given":"Claire"},{"family":"Riley","given":"Raquel J."},{"family":"Spliid","given":"Charlotte"},{"family":"Chen","given":"Qiongyu"},{"family":"Cornax","given":"Ingrid"},{"family":"Lewis","given":"Nathan E."},{"family":"Varki","given":"Nissi"},{"family":"Le","given":"Dzung"},{"family":"Malmström","given":"Johan"},{"family":"Karlsson","given":"Christofer"},{"family":"Ley","given":"Klaus"},{"family":"Nizet","given":"Victor"},{"family":"Esko","given":"Jeffrey D."}],"editor":[{"family":"Conlon","given":"Brian"},{"family":"Whiteley","given":"Marvin"}],"issued":{"date-parts":[["2021",10,26]]}}}],"schema":"https://github.com/citation-style-language/schema/raw/master/csl-citation.json"} </w:instrText>
      </w:r>
      <w:r w:rsidR="004448AF">
        <w:rPr>
          <w:rFonts w:ascii="Arial" w:hAnsi="Arial" w:cs="Arial"/>
        </w:rPr>
        <w:fldChar w:fldCharType="separate"/>
      </w:r>
      <w:r w:rsidR="00A1584C" w:rsidRPr="00A1584C">
        <w:rPr>
          <w:rFonts w:ascii="Arial" w:hAnsi="Arial" w:cs="Arial"/>
          <w:vertAlign w:val="superscript"/>
        </w:rPr>
        <w:t>51</w:t>
      </w:r>
      <w:r w:rsidR="004448AF">
        <w:rPr>
          <w:rFonts w:ascii="Arial" w:hAnsi="Arial" w:cs="Arial"/>
        </w:rPr>
        <w:fldChar w:fldCharType="end"/>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 xml:space="preserve">study prevent </w:t>
      </w:r>
      <w:r w:rsidR="002D08AB">
        <w:rPr>
          <w:rFonts w:ascii="Arial" w:hAnsi="Arial" w:cs="Arial"/>
        </w:rPr>
        <w:t xml:space="preserve">a </w:t>
      </w:r>
      <w:r w:rsidR="006A531E">
        <w:rPr>
          <w:rFonts w:ascii="Arial" w:hAnsi="Arial" w:cs="Arial"/>
        </w:rPr>
        <w:t>direct comparison of these two datasets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ly compare these, and other types of bacteremia</w:t>
      </w:r>
      <w:r w:rsidR="00156C9E">
        <w:rPr>
          <w:rFonts w:ascii="Arial" w:hAnsi="Arial" w:cs="Arial"/>
        </w:rPr>
        <w:t>,</w:t>
      </w:r>
      <w:r w:rsidR="00776AA8">
        <w:rPr>
          <w:rFonts w:ascii="Arial" w:hAnsi="Arial" w:cs="Arial"/>
        </w:rPr>
        <w:t xml:space="preserve">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24FF8B77"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w:t>
      </w:r>
      <w:r w:rsidR="00156C9E">
        <w:rPr>
          <w:rFonts w:ascii="Arial" w:hAnsi="Arial" w:cs="Arial"/>
        </w:rPr>
        <w:t xml:space="preserve">for </w:t>
      </w:r>
      <w:r>
        <w:rPr>
          <w:rFonts w:ascii="Arial" w:hAnsi="Arial" w:cs="Arial"/>
        </w:rPr>
        <w:t xml:space="preserve">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major</w:t>
      </w:r>
      <w:r>
        <w:rPr>
          <w:rFonts w:ascii="Arial" w:hAnsi="Arial" w:cs="Arial"/>
          <w:color w:val="000000" w:themeColor="text1"/>
        </w:rPr>
        <w:t xml:space="preserve"> inflammatory cytokines that are </w:t>
      </w:r>
      <w:r w:rsidR="00156C9E">
        <w:rPr>
          <w:rFonts w:ascii="Arial" w:hAnsi="Arial" w:cs="Arial"/>
          <w:color w:val="000000" w:themeColor="text1"/>
        </w:rPr>
        <w:t xml:space="preserve">elevated </w:t>
      </w:r>
      <w:r>
        <w:rPr>
          <w:rFonts w:ascii="Arial" w:hAnsi="Arial" w:cs="Arial"/>
          <w:color w:val="000000" w:themeColor="text1"/>
        </w:rPr>
        <w:t xml:space="preserve">in patients with bacteremia and sepsis </w:t>
      </w:r>
      <w:r>
        <w:rPr>
          <w:rFonts w:ascii="Arial" w:hAnsi="Arial" w:cs="Arial"/>
          <w:color w:val="000000" w:themeColor="text1"/>
        </w:rPr>
        <w:fldChar w:fldCharType="begin"/>
      </w:r>
      <w:r w:rsidR="00A1584C">
        <w:rPr>
          <w:rFonts w:ascii="Arial" w:hAnsi="Arial" w:cs="Arial"/>
          <w:color w:val="000000" w:themeColor="text1"/>
        </w:rPr>
        <w:instrText xml:space="preserve"> ADDIN ZOTERO_ITEM CSL_CITATION {"citationID":"e8ARmSQE","properties":{"formattedCitation":"\\super 52\\nosupersub{}","plainCitation":"52","noteIndex":0},"citationItems":[{"id":6031,"uris":["http://zotero.org/users/6494753/items/HH6VZHAS"],"itemData":{"id":6031,"type":"article-journal","abstract":"Background: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A1584C" w:rsidRPr="00A1584C">
        <w:rPr>
          <w:rFonts w:ascii="Arial" w:hAnsi="Arial" w:cs="Arial"/>
          <w:color w:val="000000"/>
          <w:vertAlign w:val="superscript"/>
        </w:rPr>
        <w:t>52</w:t>
      </w:r>
      <w:r>
        <w:rPr>
          <w:rFonts w:ascii="Arial" w:hAnsi="Arial" w:cs="Arial"/>
          <w:color w:val="000000" w:themeColor="text1"/>
        </w:rPr>
        <w:fldChar w:fldCharType="end"/>
      </w:r>
      <w:r>
        <w:rPr>
          <w:rFonts w:ascii="Arial" w:hAnsi="Arial" w:cs="Arial"/>
          <w:color w:val="000000" w:themeColor="text1"/>
        </w:rPr>
        <w:t xml:space="preserve">, and </w:t>
      </w:r>
      <w:r w:rsidR="00156C9E">
        <w:rPr>
          <w:rFonts w:ascii="Arial" w:hAnsi="Arial" w:cs="Arial"/>
          <w:color w:val="000000" w:themeColor="text1"/>
        </w:rPr>
        <w:t xml:space="preserve">their </w:t>
      </w:r>
      <w:r>
        <w:rPr>
          <w:rFonts w:ascii="Arial" w:hAnsi="Arial" w:cs="Arial"/>
          <w:color w:val="000000" w:themeColor="text1"/>
        </w:rPr>
        <w:t>production by the innate immune system in response to bacteria</w:t>
      </w:r>
      <w:r w:rsidR="00156C9E">
        <w:rPr>
          <w:rFonts w:ascii="Arial" w:hAnsi="Arial" w:cs="Arial"/>
          <w:color w:val="000000" w:themeColor="text1"/>
        </w:rPr>
        <w:t>l infection</w:t>
      </w:r>
      <w:r>
        <w:rPr>
          <w:rFonts w:ascii="Arial" w:hAnsi="Arial" w:cs="Arial"/>
          <w:color w:val="000000" w:themeColor="text1"/>
        </w:rPr>
        <w:t xml:space="preserve"> </w:t>
      </w:r>
      <w:r w:rsidR="00156C9E">
        <w:rPr>
          <w:rFonts w:ascii="Arial" w:hAnsi="Arial" w:cs="Arial"/>
          <w:color w:val="000000" w:themeColor="text1"/>
        </w:rPr>
        <w:t xml:space="preserve">is </w:t>
      </w:r>
      <w:r w:rsidR="006213B6">
        <w:rPr>
          <w:rFonts w:ascii="Arial" w:hAnsi="Arial" w:cs="Arial"/>
          <w:color w:val="000000" w:themeColor="text1"/>
        </w:rPr>
        <w:t xml:space="preserve">likely </w:t>
      </w:r>
      <w:r w:rsidR="00156C9E">
        <w:rPr>
          <w:rFonts w:ascii="Arial" w:hAnsi="Arial" w:cs="Arial"/>
          <w:color w:val="000000" w:themeColor="text1"/>
        </w:rPr>
        <w:t xml:space="preserve">a </w:t>
      </w:r>
      <w:r>
        <w:rPr>
          <w:rFonts w:ascii="Arial" w:hAnsi="Arial" w:cs="Arial"/>
          <w:color w:val="000000" w:themeColor="text1"/>
        </w:rPr>
        <w:t xml:space="preserve">major driver of the general inflammatory responses observed. As such, these </w:t>
      </w:r>
      <w:r w:rsidR="00156C9E">
        <w:rPr>
          <w:rFonts w:ascii="Arial" w:hAnsi="Arial" w:cs="Arial"/>
          <w:color w:val="000000" w:themeColor="text1"/>
        </w:rPr>
        <w:t xml:space="preserve">cytokines </w:t>
      </w:r>
      <w:r>
        <w:rPr>
          <w:rFonts w:ascii="Arial" w:hAnsi="Arial" w:cs="Arial"/>
          <w:color w:val="000000" w:themeColor="text1"/>
        </w:rPr>
        <w:t xml:space="preserve">are unlikely to be useful for </w:t>
      </w:r>
      <w:r w:rsidR="00156C9E">
        <w:rPr>
          <w:rFonts w:ascii="Arial" w:hAnsi="Arial" w:cs="Arial"/>
          <w:color w:val="000000" w:themeColor="text1"/>
        </w:rPr>
        <w:t xml:space="preserve">specifically </w:t>
      </w:r>
      <w:r>
        <w:rPr>
          <w:rFonts w:ascii="Arial" w:hAnsi="Arial" w:cs="Arial"/>
          <w:color w:val="000000" w:themeColor="text1"/>
        </w:rPr>
        <w:t>predicting</w:t>
      </w:r>
      <w:r w:rsidR="007C5E19">
        <w:rPr>
          <w:rFonts w:ascii="Arial" w:hAnsi="Arial" w:cs="Arial"/>
          <w:color w:val="000000" w:themeColor="text1"/>
        </w:rPr>
        <w:t xml:space="preserve"> EcB</w:t>
      </w:r>
      <w:r>
        <w:rPr>
          <w:rFonts w:ascii="Arial" w:hAnsi="Arial" w:cs="Arial"/>
          <w:color w:val="000000" w:themeColor="text1"/>
        </w:rPr>
        <w:t>,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4F993986"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w:t>
      </w:r>
      <w:r w:rsidR="00156C9E">
        <w:rPr>
          <w:rFonts w:ascii="Arial" w:hAnsi="Arial" w:cs="Arial"/>
        </w:rPr>
        <w:t>s</w:t>
      </w:r>
      <w:r>
        <w:rPr>
          <w:rFonts w:ascii="Arial" w:hAnsi="Arial" w:cs="Arial"/>
        </w:rPr>
        <w:t xml:space="preserve">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w:t>
      </w:r>
      <w:r w:rsidR="00156C9E">
        <w:rPr>
          <w:rFonts w:ascii="Arial" w:hAnsi="Arial" w:cs="Arial"/>
        </w:rPr>
        <w:t xml:space="preserve">effective </w:t>
      </w:r>
      <w:r w:rsidR="00B8008B">
        <w:rPr>
          <w:rFonts w:ascii="Arial" w:hAnsi="Arial" w:cs="Arial"/>
        </w:rPr>
        <w:t xml:space="preserve">at distinguishing healthy from </w:t>
      </w:r>
      <w:r w:rsidR="002A126A">
        <w:rPr>
          <w:rFonts w:ascii="Arial" w:hAnsi="Arial" w:cs="Arial"/>
        </w:rPr>
        <w:t>infected</w:t>
      </w:r>
      <w:r w:rsidR="00156C9E">
        <w:rPr>
          <w:rFonts w:ascii="Arial" w:hAnsi="Arial" w:cs="Arial"/>
        </w:rPr>
        <w:t xml:space="preserve"> individuals</w:t>
      </w:r>
      <w:r w:rsidR="002A126A">
        <w:rPr>
          <w:rFonts w:ascii="Arial" w:hAnsi="Arial" w:cs="Arial"/>
        </w:rPr>
        <w:t xml:space="preserve"> have been previously reported to be biomarkers of other inflammatory processes; </w:t>
      </w:r>
      <w:r w:rsidR="00156C9E">
        <w:rPr>
          <w:rFonts w:ascii="Arial" w:hAnsi="Arial" w:cs="Arial"/>
        </w:rPr>
        <w:t>these include</w:t>
      </w:r>
      <w:r w:rsidR="00156C9E" w:rsidRPr="00603653">
        <w:rPr>
          <w:rFonts w:ascii="Arial" w:hAnsi="Arial" w:cs="Arial"/>
        </w:rPr>
        <w:t xml:space="preserve"> </w:t>
      </w:r>
      <w:r w:rsidR="00156C9E">
        <w:rPr>
          <w:rFonts w:ascii="Arial" w:hAnsi="Arial" w:cs="Arial"/>
        </w:rPr>
        <w:t>g</w:t>
      </w:r>
      <w:r w:rsidR="00156C9E" w:rsidRPr="00CF169D">
        <w:rPr>
          <w:rFonts w:ascii="Arial" w:hAnsi="Arial" w:cs="Arial"/>
        </w:rPr>
        <w:t>elsolin</w:t>
      </w:r>
      <w:r w:rsidR="00156C9E">
        <w:rPr>
          <w:rFonts w:ascii="Arial" w:hAnsi="Arial" w:cs="Arial"/>
        </w:rPr>
        <w:t xml:space="preserve"> </w:t>
      </w:r>
      <w:r w:rsidR="00B8008B">
        <w:rPr>
          <w:rFonts w:ascii="Arial" w:hAnsi="Arial" w:cs="Arial"/>
        </w:rPr>
        <w:fldChar w:fldCharType="begin"/>
      </w:r>
      <w:r w:rsidR="00A1584C">
        <w:rPr>
          <w:rFonts w:ascii="Arial" w:hAnsi="Arial" w:cs="Arial"/>
        </w:rPr>
        <w:instrText xml:space="preserve"> ADDIN ZOTERO_ITEM CSL_CITATION {"citationID":"DIPDaLE8","properties":{"formattedCitation":"\\super 53\\nosupersub{}","plainCitation":"53","noteIndex":0},"citationItems":[{"id":5848,"uris":["http://zotero.org/users/6494753/items/K4GE8SKT"],"itemData":{"id":5848,"type":"article-journal","abstract":"Gelsolin,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A1584C" w:rsidRPr="00A1584C">
        <w:rPr>
          <w:rFonts w:ascii="Arial" w:hAnsi="Arial" w:cs="Arial"/>
          <w:vertAlign w:val="superscript"/>
        </w:rPr>
        <w:t>53</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A1584C">
        <w:rPr>
          <w:rFonts w:ascii="Arial" w:hAnsi="Arial" w:cs="Arial"/>
        </w:rPr>
        <w:instrText xml:space="preserve"> ADDIN ZOTERO_ITEM CSL_CITATION {"citationID":"6XenawM1","properties":{"formattedCitation":"\\super 54\\nosupersub{}","plainCitation":"54","noteIndex":0},"citationItems":[{"id":5859,"uris":["http://zotero.org/users/6494753/items/CRHJJE3R"],"itemData":{"id":5859,"type":"article-journal","abstract":"Abstract\n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A1584C" w:rsidRPr="00A1584C">
        <w:rPr>
          <w:rFonts w:ascii="Arial" w:hAnsi="Arial" w:cs="Arial"/>
          <w:vertAlign w:val="superscript"/>
        </w:rPr>
        <w:t>54</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A1584C">
        <w:rPr>
          <w:rFonts w:ascii="Arial" w:hAnsi="Arial" w:cs="Arial"/>
        </w:rPr>
        <w:instrText xml:space="preserve"> ADDIN ZOTERO_ITEM CSL_CITATION {"citationID":"5OKvpJZv","properties":{"formattedCitation":"\\super 55\\nosupersub{}","plainCitation":"55","noteIndex":0},"citationItems":[{"id":5849,"uris":["http://zotero.org/users/6494753/items/67RFYSES"],"itemData":{"id":5849,"type":"article-journal","container-title":"Journal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A1584C" w:rsidRPr="00A1584C">
        <w:rPr>
          <w:rFonts w:ascii="Arial" w:hAnsi="Arial" w:cs="Arial"/>
          <w:vertAlign w:val="superscript"/>
        </w:rPr>
        <w:t>55</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A1584C">
        <w:rPr>
          <w:rFonts w:ascii="Arial" w:hAnsi="Arial" w:cs="Arial"/>
        </w:rPr>
        <w:instrText xml:space="preserve"> ADDIN ZOTERO_ITEM CSL_CITATION {"citationID":"k6pA0Q0S","properties":{"formattedCitation":"\\super 56\\nosupersub{}","plainCitation":"56","noteIndex":0},"citationItems":[{"id":5858,"uris":["http://zotero.org/users/6494753/items/PJ69XHZ4"],"itemData":{"id":5858,"type":"article-journal","container-title":"The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A1584C">
        <w:rPr>
          <w:rFonts w:ascii="Cambria Math" w:hAnsi="Cambria Math" w:cs="Cambria Math"/>
        </w:rPr>
        <w:instrText>‐</w:instrText>
      </w:r>
      <w:r w:rsidR="00A1584C">
        <w:rPr>
          <w:rFonts w:ascii="Arial" w:hAnsi="Arial" w:cs="Arial"/>
        </w:rPr>
        <w:instrText>Binding Protein Serum Levels in Patients with Severe Sepsis Due to Gram</w:instrText>
      </w:r>
      <w:r w:rsidR="00A1584C">
        <w:rPr>
          <w:rFonts w:ascii="Cambria Math" w:hAnsi="Cambria Math" w:cs="Cambria Math"/>
        </w:rPr>
        <w:instrText>‐</w:instrText>
      </w:r>
      <w:r w:rsidR="00A1584C">
        <w:rPr>
          <w:rFonts w:ascii="Arial" w:hAnsi="Arial" w:cs="Arial"/>
        </w:rPr>
        <w:instrText>Positive and Fungal Infections","volume":"187","author":[{"family":"Blairon","given":"Laurent"},{"family":"Wittebole","given":"Xavier"},{"family":"Laterre","given":"Pierre</w:instrText>
      </w:r>
      <w:r w:rsidR="00A1584C">
        <w:rPr>
          <w:rFonts w:ascii="Cambria Math" w:hAnsi="Cambria Math" w:cs="Cambria Math"/>
        </w:rPr>
        <w:instrText>‐</w:instrText>
      </w:r>
      <w:r w:rsidR="00A1584C">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A1584C" w:rsidRPr="00A1584C">
        <w:rPr>
          <w:rFonts w:ascii="Arial" w:hAnsi="Arial" w:cs="Arial"/>
          <w:vertAlign w:val="superscript"/>
        </w:rPr>
        <w:t>56</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 xml:space="preserve">This </w:t>
      </w:r>
      <w:r w:rsidR="00156C9E">
        <w:rPr>
          <w:rFonts w:ascii="Arial" w:hAnsi="Arial" w:cs="Arial"/>
        </w:rPr>
        <w:t>observation aligns with</w:t>
      </w:r>
      <w:r w:rsidR="007C5E19">
        <w:rPr>
          <w:rFonts w:ascii="Arial" w:hAnsi="Arial" w:cs="Arial"/>
        </w:rPr>
        <w:t xml:space="preserve">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156C9E">
        <w:rPr>
          <w:rFonts w:ascii="Arial" w:hAnsi="Arial" w:cs="Arial"/>
        </w:rPr>
        <w:t>including</w:t>
      </w:r>
      <w:r w:rsidR="00471220">
        <w:rPr>
          <w:rFonts w:ascii="Arial" w:hAnsi="Arial" w:cs="Arial"/>
        </w:rPr>
        <w:t xml:space="preserve"> immunity, cellular membrane </w:t>
      </w:r>
      <w:r w:rsidR="00156C9E">
        <w:rPr>
          <w:rFonts w:ascii="Arial" w:hAnsi="Arial" w:cs="Arial"/>
        </w:rPr>
        <w:t>functions</w:t>
      </w:r>
      <w:r w:rsidR="00471220">
        <w:rPr>
          <w:rFonts w:ascii="Arial" w:hAnsi="Arial" w:cs="Arial"/>
        </w:rPr>
        <w:t xml:space="preserve">, signaling, pathway regulation, </w:t>
      </w:r>
      <w:r w:rsidR="00156C9E">
        <w:rPr>
          <w:rFonts w:ascii="Arial" w:hAnsi="Arial" w:cs="Arial"/>
        </w:rPr>
        <w:t xml:space="preserve">and as a </w:t>
      </w:r>
      <w:r w:rsidR="00471220">
        <w:rPr>
          <w:rFonts w:ascii="Arial" w:hAnsi="Arial" w:cs="Arial"/>
        </w:rPr>
        <w:t xml:space="preserve">precursor for the synthesis of steroid hormones, bile acids, vitamin D, and oxysterols </w:t>
      </w:r>
      <w:r w:rsidR="00471220">
        <w:rPr>
          <w:rFonts w:ascii="Arial" w:hAnsi="Arial" w:cs="Arial"/>
        </w:rPr>
        <w:fldChar w:fldCharType="begin"/>
      </w:r>
      <w:r w:rsidR="00A1584C">
        <w:rPr>
          <w:rFonts w:ascii="Arial" w:hAnsi="Arial" w:cs="Arial"/>
        </w:rPr>
        <w:instrText xml:space="preserve"> ADDIN ZOTERO_ITEM CSL_CITATION {"citationID":"nqpeJv7x","properties":{"formattedCitation":"\\super 56\\nosupersub{}","plainCitation":"56","dontUpdate":true,"noteIndex":0},"citationItems":[{"id":5950,"uris":["http://zotero.org/users/6494753/items/8T6WNC6D"],"itemData":{"id":5950,"type":"article-journal","container-title":"American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76211E">
        <w:rPr>
          <w:rFonts w:ascii="Arial" w:hAnsi="Arial" w:cs="Arial"/>
          <w:vertAlign w:val="superscript"/>
        </w:rPr>
        <w:t xml:space="preserve"> </w:t>
      </w:r>
      <w:r w:rsidR="00471220">
        <w:rPr>
          <w:rFonts w:ascii="Arial" w:hAnsi="Arial" w:cs="Arial"/>
        </w:rPr>
        <w:fldChar w:fldCharType="end"/>
      </w:r>
      <w:r w:rsidR="00471220">
        <w:rPr>
          <w:rFonts w:ascii="Arial" w:hAnsi="Arial" w:cs="Arial"/>
        </w:rPr>
        <w:t>.  Both LDL and HDL</w:t>
      </w:r>
      <w:r w:rsidR="00156C9E">
        <w:rPr>
          <w:rFonts w:ascii="Arial" w:hAnsi="Arial" w:cs="Arial"/>
        </w:rPr>
        <w:t xml:space="preserve"> cholesterol levels</w:t>
      </w:r>
      <w:r w:rsidR="00471220">
        <w:rPr>
          <w:rFonts w:ascii="Arial" w:hAnsi="Arial" w:cs="Arial"/>
        </w:rPr>
        <w:t xml:space="preserve"> are reported to be reduced in cases of sepsis, regardless of the causative organism </w:t>
      </w:r>
      <w:r w:rsidR="00471220">
        <w:rPr>
          <w:rFonts w:ascii="Arial" w:hAnsi="Arial" w:cs="Arial"/>
        </w:rPr>
        <w:fldChar w:fldCharType="begin"/>
      </w:r>
      <w:r w:rsidR="0076211E">
        <w:rPr>
          <w:rFonts w:ascii="Arial" w:hAnsi="Arial" w:cs="Arial"/>
        </w:rPr>
        <w:instrText xml:space="preserve"> ADDIN ZOTERO_ITEM CSL_CITATION {"citationID":"xA1dtvcx","properties":{"formattedCitation":"\\super 58\\nosupersub{}","plainCitation":"58","noteIndex":0},"citationItems":[{"id":5947,"uris":["http://zotero.org/users/6494753/items/RGYMIBY7"],"itemData":{"id":5947,"type":"article-journal","abstract":"Abstract\n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76211E" w:rsidRPr="0076211E">
        <w:rPr>
          <w:rFonts w:ascii="Arial" w:hAnsi="Arial" w:cs="Arial"/>
          <w:vertAlign w:val="superscript"/>
        </w:rPr>
        <w:t>58</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w:t>
      </w:r>
      <w:r w:rsidR="00156C9E">
        <w:rPr>
          <w:rFonts w:ascii="Arial" w:hAnsi="Arial" w:cs="Arial"/>
        </w:rPr>
        <w:t>a</w:t>
      </w:r>
      <w:r w:rsidR="00D31A26">
        <w:rPr>
          <w:rFonts w:ascii="Arial" w:hAnsi="Arial" w:cs="Arial"/>
        </w:rPr>
        <w:t xml:space="preserve"> major feature of </w:t>
      </w:r>
      <w:r w:rsidR="00156C9E">
        <w:rPr>
          <w:rFonts w:ascii="Arial" w:hAnsi="Arial" w:cs="Arial"/>
        </w:rPr>
        <w:t>EcB</w:t>
      </w:r>
      <w:r w:rsidR="00471220">
        <w:rPr>
          <w:rFonts w:ascii="Arial" w:hAnsi="Arial" w:cs="Arial"/>
        </w:rPr>
        <w:t>.</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76C8CBD1"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lastRenderedPageBreak/>
        <w:t xml:space="preserve">Our observations that primary and secondary bile acids were significantly enriched upon infection </w:t>
      </w:r>
      <w:r w:rsidR="00156C9E">
        <w:rPr>
          <w:rFonts w:ascii="Arial" w:hAnsi="Arial" w:cs="Arial"/>
          <w:color w:val="000000" w:themeColor="text1"/>
        </w:rPr>
        <w:t xml:space="preserve">across </w:t>
      </w:r>
      <w:r>
        <w:rPr>
          <w:rFonts w:ascii="Arial" w:hAnsi="Arial" w:cs="Arial"/>
          <w:color w:val="000000" w:themeColor="text1"/>
        </w:rPr>
        <w:t xml:space="preserve">all bacteremia types </w:t>
      </w:r>
      <w:r w:rsidR="00156C9E">
        <w:rPr>
          <w:rFonts w:ascii="Arial" w:hAnsi="Arial" w:cs="Arial"/>
          <w:color w:val="000000" w:themeColor="text1"/>
        </w:rPr>
        <w:t>clearly indicate</w:t>
      </w:r>
      <w:r>
        <w:rPr>
          <w:rFonts w:ascii="Arial" w:hAnsi="Arial" w:cs="Arial"/>
          <w:color w:val="000000" w:themeColor="text1"/>
        </w:rPr>
        <w:t xml:space="preserve"> cholestasis, where </w:t>
      </w:r>
      <w:r w:rsidR="0016161F">
        <w:rPr>
          <w:rFonts w:ascii="Arial" w:hAnsi="Arial" w:cs="Arial"/>
          <w:color w:val="000000" w:themeColor="text1"/>
        </w:rPr>
        <w:t>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{"citationID":"gXTB2zY8","properties":{"formattedCitation":"\\super 59\\nosupersub{}","plainCitation":"59","noteIndex":0},"citationItems":[{"id":5938,"uris":["http://zotero.org/users/6494753/items/4JE2HZ65"],"itemData":{"id":5938,"type":"article-journal","abstract":"Sepsis-induced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76211E" w:rsidRPr="0076211E">
        <w:rPr>
          <w:rFonts w:ascii="Arial" w:hAnsi="Arial" w:cs="Arial"/>
          <w:color w:val="000000"/>
          <w:vertAlign w:val="superscript"/>
        </w:rPr>
        <w:t>59</w:t>
      </w:r>
      <w:r w:rsidR="0016161F">
        <w:rPr>
          <w:rFonts w:ascii="Arial" w:hAnsi="Arial" w:cs="Arial"/>
          <w:color w:val="000000" w:themeColor="text1"/>
        </w:rPr>
        <w:fldChar w:fldCharType="end"/>
      </w:r>
      <w:r>
        <w:rPr>
          <w:rFonts w:ascii="Arial" w:hAnsi="Arial" w:cs="Arial"/>
          <w:color w:val="000000" w:themeColor="text1"/>
        </w:rPr>
        <w:t xml:space="preserve">. </w:t>
      </w:r>
      <w:r w:rsidR="00156C9E">
        <w:rPr>
          <w:rFonts w:ascii="Arial" w:hAnsi="Arial" w:cs="Arial"/>
        </w:rPr>
        <w:t xml:space="preserve">This process is commonly observed during </w:t>
      </w:r>
      <w:r w:rsidR="00863690">
        <w:rPr>
          <w:rFonts w:ascii="Arial" w:hAnsi="Arial" w:cs="Arial"/>
        </w:rPr>
        <w:t>s</w:t>
      </w:r>
      <w:r w:rsidR="00156C9E">
        <w:rPr>
          <w:rFonts w:ascii="Arial" w:hAnsi="Arial" w:cs="Arial"/>
        </w:rPr>
        <w:t xml:space="preserve">ystemic </w:t>
      </w:r>
      <w:r w:rsidR="00B8008B">
        <w:rPr>
          <w:rFonts w:ascii="Arial" w:hAnsi="Arial" w:cs="Arial"/>
        </w:rPr>
        <w:t>inflammation</w:t>
      </w:r>
      <w:r w:rsidR="00156C9E">
        <w:rPr>
          <w:rFonts w:ascii="Arial" w:hAnsi="Arial" w:cs="Arial"/>
        </w:rPr>
        <w:t>, which</w:t>
      </w:r>
      <w:r w:rsidR="00B8008B">
        <w:rPr>
          <w:rFonts w:ascii="Arial" w:hAnsi="Arial" w:cs="Arial"/>
        </w:rPr>
        <w:t xml:space="preserve"> </w:t>
      </w:r>
      <w:r w:rsidR="00080925">
        <w:rPr>
          <w:rFonts w:ascii="Arial" w:hAnsi="Arial" w:cs="Arial"/>
        </w:rPr>
        <w:t xml:space="preserve">also </w:t>
      </w:r>
      <w:r w:rsidR="00B8008B">
        <w:rPr>
          <w:rFonts w:ascii="Arial" w:hAnsi="Arial" w:cs="Arial"/>
        </w:rPr>
        <w:t>has the capacity to activate and amplify coagulation</w:t>
      </w:r>
      <w:r w:rsidR="00156C9E">
        <w:rPr>
          <w:rFonts w:ascii="Arial" w:hAnsi="Arial" w:cs="Arial"/>
        </w:rPr>
        <w:t>. Consequently</w:t>
      </w:r>
      <w:r w:rsidR="00B8008B">
        <w:rPr>
          <w:rFonts w:ascii="Arial" w:hAnsi="Arial" w:cs="Arial"/>
        </w:rPr>
        <w:t>, changes in proteins associated with coagulation have been reported as a general response to sepsis</w:t>
      </w:r>
      <w:r w:rsidR="00156C9E">
        <w:rPr>
          <w:rFonts w:ascii="Arial" w:hAnsi="Arial" w:cs="Arial"/>
        </w:rPr>
        <w:t>,</w:t>
      </w:r>
      <w:r w:rsidR="00B8008B">
        <w:rPr>
          <w:rFonts w:ascii="Arial" w:hAnsi="Arial" w:cs="Arial"/>
        </w:rPr>
        <w:t xml:space="preserve"> regardless of the causative organism </w:t>
      </w:r>
      <w:r w:rsidR="00B8008B">
        <w:rPr>
          <w:rFonts w:ascii="Arial" w:hAnsi="Arial" w:cs="Arial"/>
        </w:rPr>
        <w:fldChar w:fldCharType="begin"/>
      </w:r>
      <w:r w:rsidR="0076211E">
        <w:rPr>
          <w:rFonts w:ascii="Arial" w:hAnsi="Arial" w:cs="Arial"/>
        </w:rPr>
        <w:instrText xml:space="preserve"> ADDIN ZOTERO_ITEM CSL_CITATION {"citationID":"yTjqybyi","properties":{"formattedCitation":"\\super 60\\nosupersub{}","plainCitation":"60","noteIndex":0},"citationItems":[{"id":5941,"uris":["http://zotero.org/users/6494753/items/46PRQ4HK"],"itemData":{"id":5941,"type":"article-journal","abstract":"Disseminated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76211E">
        <w:rPr>
          <w:rFonts w:ascii="Cambria Math" w:hAnsi="Cambria Math" w:cs="Cambria Math"/>
        </w:rPr>
        <w:instrText>‐</w:instrText>
      </w:r>
      <w:r w:rsidR="0076211E">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76211E">
        <w:rPr>
          <w:rFonts w:ascii="Cambria Math" w:hAnsi="Cambria Math" w:cs="Cambria Math"/>
        </w:rPr>
        <w:instrText>‐</w:instrText>
      </w:r>
      <w:r w:rsidR="0076211E">
        <w:rPr>
          <w:rFonts w:ascii="Arial" w:hAnsi="Arial" w:cs="Arial"/>
        </w:rPr>
        <w:instrText>induced coagulation. This review explores current anticoagulant therapies and discusses the development of future therapies to target platelet and NET</w:instrText>
      </w:r>
      <w:r w:rsidR="0076211E">
        <w:rPr>
          <w:rFonts w:ascii="Cambria Math" w:hAnsi="Cambria Math" w:cs="Cambria Math"/>
        </w:rPr>
        <w:instrText>‐</w:instrText>
      </w:r>
      <w:r w:rsidR="0076211E">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76211E">
        <w:rPr>
          <w:rFonts w:ascii="Cambria Math" w:hAnsi="Cambria Math" w:cs="Cambria Math"/>
        </w:rPr>
        <w:instrText>‐</w:instrText>
      </w:r>
      <w:r w:rsidR="0076211E">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76211E" w:rsidRPr="0076211E">
        <w:rPr>
          <w:rFonts w:ascii="Arial" w:hAnsi="Arial" w:cs="Arial"/>
          <w:vertAlign w:val="superscript"/>
        </w:rPr>
        <w:t>60</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156C9E">
        <w:rPr>
          <w:rFonts w:ascii="Arial" w:hAnsi="Arial" w:cs="Arial"/>
        </w:rPr>
        <w:t xml:space="preserve"> individuals</w:t>
      </w:r>
      <w:r w:rsidR="00B8008B">
        <w:rPr>
          <w:rFonts w:ascii="Arial" w:hAnsi="Arial" w:cs="Arial"/>
        </w:rPr>
        <w:t xml:space="preserve"> </w:t>
      </w:r>
      <w:r w:rsidR="00CF127C">
        <w:rPr>
          <w:rFonts w:ascii="Arial" w:hAnsi="Arial" w:cs="Arial"/>
        </w:rPr>
        <w:t xml:space="preserve">are known to be involved in </w:t>
      </w:r>
      <w:r w:rsidR="00156C9E">
        <w:rPr>
          <w:rFonts w:ascii="Arial" w:hAnsi="Arial" w:cs="Arial"/>
        </w:rPr>
        <w:t xml:space="preserve">the </w:t>
      </w:r>
      <w:r w:rsidR="00637BCB">
        <w:rPr>
          <w:rFonts w:ascii="Arial" w:hAnsi="Arial" w:cs="Arial"/>
        </w:rPr>
        <w:t>degradation of fibrin clots or platelet aggregation</w:t>
      </w:r>
      <w:r w:rsidR="00156C9E">
        <w:rPr>
          <w:rFonts w:ascii="Arial" w:hAnsi="Arial" w:cs="Arial"/>
        </w:rPr>
        <w:t>. These include</w:t>
      </w:r>
      <w:r w:rsidR="00CF127C">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76211E">
        <w:rPr>
          <w:rFonts w:ascii="Arial" w:hAnsi="Arial" w:cs="Arial"/>
          <w:color w:val="000000"/>
          <w:vertAlign w:val="superscript"/>
        </w:rPr>
        <w:instrText xml:space="preserve"> ADDIN ZOTERO_ITEM CSL_CITATION {"citationID":"k4n1hmav","properties":{"formattedCitation":"\\super 61\\nosupersub{}","plainCitation":"61","noteIndex":0},"citationItems":[{"id":5850,"uris":["http://zotero.org/users/6494753/items/AQYQG7NX"],"itemData":{"id":5850,"type":"article-journal","abstract":"Serpins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76211E" w:rsidRPr="0076211E">
        <w:rPr>
          <w:rFonts w:ascii="Arial" w:hAnsi="Arial" w:cs="Arial"/>
          <w:color w:val="000000"/>
          <w:vertAlign w:val="superscript"/>
        </w:rPr>
        <w:t>61</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76211E">
        <w:rPr>
          <w:rFonts w:ascii="Arial" w:hAnsi="Arial" w:cs="Arial"/>
          <w:color w:val="000000"/>
          <w:vertAlign w:val="superscript"/>
        </w:rPr>
        <w:instrText xml:space="preserve"> ADDIN ZOTERO_ITEM CSL_CITATION {"citationID":"mTTgIkyC","properties":{"formattedCitation":"\\super 62\\nosupersub{}","plainCitation":"62","noteIndex":0},"citationItems":[{"id":5857,"uris":["http://zotero.org/users/6494753/items/HSGD74P4"],"itemData":{"id":5857,"type":"article-journal","abstract":"Bleeding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76211E" w:rsidRPr="0076211E">
        <w:rPr>
          <w:rFonts w:ascii="Arial" w:hAnsi="Arial" w:cs="Arial"/>
          <w:color w:val="000000"/>
          <w:vertAlign w:val="superscript"/>
        </w:rPr>
        <w:t>62</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76211E">
        <w:rPr>
          <w:rFonts w:ascii="Arial" w:hAnsi="Arial" w:cs="Arial"/>
        </w:rPr>
        <w:instrText xml:space="preserve"> ADDIN ZOTERO_ITEM CSL_CITATION {"citationID":"lEsqf1uu","properties":{"formattedCitation":"\\super 63\\nosupersub{}","plainCitation":"63","noteIndex":0},"citationItems":[{"id":5987,"uris":["http://zotero.org/users/6494753/items/6R9E8W9I"],"itemData":{"id":5987,"type":"article-journal","language":"en","source":"Zotero","title":"The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76211E" w:rsidRPr="0076211E">
        <w:rPr>
          <w:rFonts w:ascii="Arial" w:hAnsi="Arial" w:cs="Arial"/>
          <w:vertAlign w:val="superscript"/>
        </w:rPr>
        <w:t>63</w:t>
      </w:r>
      <w:r w:rsidR="00FA26E9">
        <w:rPr>
          <w:rFonts w:ascii="Arial" w:hAnsi="Arial" w:cs="Arial"/>
        </w:rPr>
        <w:fldChar w:fldCharType="end"/>
      </w:r>
      <w:r w:rsidR="00156C9E">
        <w:rPr>
          <w:rFonts w:ascii="Arial" w:hAnsi="Arial" w:cs="Arial"/>
        </w:rPr>
        <w:t xml:space="preserve">, </w:t>
      </w:r>
      <w:r w:rsidR="00E65C15">
        <w:rPr>
          <w:rFonts w:ascii="Arial" w:hAnsi="Arial" w:cs="Arial"/>
        </w:rPr>
        <w:t>which were increased in infection</w:t>
      </w:r>
      <w:r w:rsidR="00156C9E">
        <w:rPr>
          <w:rFonts w:ascii="Arial" w:hAnsi="Arial" w:cs="Arial"/>
        </w:rPr>
        <w:t>s</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76211E">
        <w:rPr>
          <w:rFonts w:ascii="Arial" w:hAnsi="Arial" w:cs="Arial"/>
          <w:vertAlign w:val="superscript"/>
        </w:rPr>
        <w:instrText xml:space="preserve"> ADDIN ZOTERO_ITEM CSL_CITATION {"citationID":"MRyn8E1A","properties":{"formattedCitation":"\\super 64\\nosupersub{}","plainCitation":"64","noteIndex":0},"citationItems":[{"id":5851,"uris":["http://zotero.org/users/6494753/items/ZWT4H2GU"],"itemData":{"id":5851,"type":"article-journal","abstract":"The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76211E" w:rsidRPr="0076211E">
        <w:rPr>
          <w:rFonts w:ascii="Arial" w:hAnsi="Arial" w:cs="Arial"/>
          <w:vertAlign w:val="superscript"/>
        </w:rPr>
        <w:t>64</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76211E">
        <w:rPr>
          <w:rFonts w:ascii="Arial" w:hAnsi="Arial" w:cs="Arial"/>
          <w:vertAlign w:val="superscript"/>
        </w:rPr>
        <w:instrText xml:space="preserve"> ADDIN ZOTERO_ITEM CSL_CITATION {"citationID":"NqoaBGAX","properties":{"formattedCitation":"\\super 65\\nosupersub{}","plainCitation":"65","noteIndex":0},"citationItems":[{"id":5852,"uris":["http://zotero.org/users/6494753/items/93UNV2Y2"],"itemData":{"id":5852,"type":"article-journal","abstract":"Serine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76211E" w:rsidRPr="0076211E">
        <w:rPr>
          <w:rFonts w:ascii="Arial" w:hAnsi="Arial" w:cs="Arial"/>
          <w:vertAlign w:val="superscript"/>
        </w:rPr>
        <w:t>65</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76211E">
        <w:rPr>
          <w:rFonts w:ascii="Arial" w:hAnsi="Arial" w:cs="Arial"/>
        </w:rPr>
        <w:instrText xml:space="preserve"> ADDIN ZOTERO_ITEM CSL_CITATION {"citationID":"9A4FS3Hu","properties":{"formattedCitation":"\\super 66\\nosupersub{}","plainCitation":"66","noteIndex":0},"citationItems":[{"id":6095,"uris":["http://zotero.org/users/6494753/items/JZNGQUES"],"itemData":{"id":6095,"type":"article-journal","abstract":"Tetranectin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76211E" w:rsidRPr="0076211E">
        <w:rPr>
          <w:rFonts w:ascii="Arial" w:hAnsi="Arial" w:cs="Arial"/>
          <w:vertAlign w:val="superscript"/>
        </w:rPr>
        <w:t>66</w:t>
      </w:r>
      <w:r w:rsidR="00FA26E9">
        <w:rPr>
          <w:rFonts w:ascii="Arial" w:hAnsi="Arial" w:cs="Arial"/>
        </w:rPr>
        <w:fldChar w:fldCharType="end"/>
      </w:r>
      <w:r w:rsidR="00B8008B">
        <w:rPr>
          <w:rFonts w:ascii="Arial" w:hAnsi="Arial" w:cs="Arial"/>
        </w:rPr>
        <w:t xml:space="preserve">, and </w:t>
      </w:r>
      <w:r w:rsidR="00563F0D" w:rsidRPr="00563F0D">
        <w:rPr>
          <w:rFonts w:ascii="Arial" w:hAnsi="Arial" w:cs="Arial"/>
          <w:color w:val="000000" w:themeColor="text1"/>
        </w:rPr>
        <w:t>13-OXO-ODE</w:t>
      </w:r>
      <w:r w:rsidR="00B8008B">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{"citationID":"Aq3sfFfA","properties":{"formattedCitation":"\\super 67\\nosupersub{}","plainCitation":"67","noteIndex":0},"citationItems":[{"id":6024,"uris":["http://zotero.org/users/6494753/items/VR325UP9"],"itemData":{"id":6024,"type":"article-journal","container-title":"Journal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76211E" w:rsidRPr="0076211E">
        <w:rPr>
          <w:rFonts w:ascii="Arial" w:hAnsi="Arial" w:cs="Arial"/>
          <w:color w:val="000000"/>
          <w:vertAlign w:val="superscript"/>
        </w:rPr>
        <w:t>67</w:t>
      </w:r>
      <w:r w:rsidR="00B8008B">
        <w:rPr>
          <w:rFonts w:ascii="Arial" w:hAnsi="Arial" w:cs="Arial"/>
          <w:color w:val="000000" w:themeColor="text1"/>
        </w:rPr>
        <w:fldChar w:fldCharType="end"/>
      </w:r>
      <w:r w:rsidR="00156C9E">
        <w:rPr>
          <w:rFonts w:ascii="Arial" w:hAnsi="Arial" w:cs="Arial"/>
          <w:color w:val="000000" w:themeColor="text1"/>
        </w:rPr>
        <w:t xml:space="preserve">, </w:t>
      </w:r>
      <w:r w:rsidR="00E65C15">
        <w:rPr>
          <w:rFonts w:ascii="Arial" w:hAnsi="Arial" w:cs="Arial"/>
          <w:color w:val="000000" w:themeColor="text1"/>
        </w:rPr>
        <w:t xml:space="preserve">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2F0C6020" w14:textId="5AC7EE77" w:rsidR="00825BEC" w:rsidRDefault="002A126A" w:rsidP="00272006">
      <w:pPr>
        <w:spacing w:line="480" w:lineRule="auto"/>
        <w:ind w:firstLine="720"/>
        <w:rPr>
          <w:rFonts w:ascii="Arial" w:hAnsi="Arial" w:cs="Arial"/>
          <w:color w:val="000000" w:themeColor="text1"/>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EcB</w:t>
      </w:r>
      <w:r w:rsidR="00825BEC">
        <w:rPr>
          <w:rFonts w:ascii="Arial" w:hAnsi="Arial" w:cs="Arial"/>
        </w:rPr>
        <w:t>, as</w:t>
      </w:r>
      <w:r w:rsidR="007C5E19">
        <w:rPr>
          <w:rFonts w:ascii="Arial" w:hAnsi="Arial" w:cs="Arial"/>
        </w:rPr>
        <w:t xml:space="preserve"> </w:t>
      </w:r>
      <w:r w:rsidR="007623AC">
        <w:rPr>
          <w:rFonts w:ascii="Arial" w:hAnsi="Arial" w:cs="Arial"/>
        </w:rPr>
        <w:t>reported in this study</w:t>
      </w:r>
      <w:r w:rsidR="00825BEC">
        <w:rPr>
          <w:rFonts w:ascii="Arial" w:hAnsi="Arial" w:cs="Arial"/>
        </w:rPr>
        <w:t>,</w:t>
      </w:r>
      <w:r w:rsidR="007623AC">
        <w:rPr>
          <w:rFonts w:ascii="Arial" w:hAnsi="Arial" w:cs="Arial"/>
        </w:rPr>
        <w:t xml:space="preserve"> </w:t>
      </w:r>
      <w:r w:rsidR="00825BEC">
        <w:rPr>
          <w:rFonts w:ascii="Arial" w:hAnsi="Arial" w:cs="Arial"/>
        </w:rPr>
        <w:t xml:space="preserve">represent </w:t>
      </w:r>
      <w:r w:rsidR="007623AC">
        <w:rPr>
          <w:rFonts w:ascii="Arial" w:hAnsi="Arial" w:cs="Arial"/>
        </w:rPr>
        <w:t>novel</w:t>
      </w:r>
      <w:r w:rsidR="00776B33">
        <w:rPr>
          <w:rFonts w:ascii="Arial" w:hAnsi="Arial" w:cs="Arial"/>
        </w:rPr>
        <w:t xml:space="preserve"> associations with bacteremia</w:t>
      </w:r>
      <w:r w:rsidR="00825BEC">
        <w:rPr>
          <w:rFonts w:ascii="Arial" w:hAnsi="Arial" w:cs="Arial"/>
        </w:rPr>
        <w:t>,</w:t>
      </w:r>
      <w:r w:rsidR="00E65C15">
        <w:rPr>
          <w:rFonts w:ascii="Arial" w:hAnsi="Arial" w:cs="Arial"/>
        </w:rPr>
        <w:t xml:space="preserve"> </w:t>
      </w:r>
      <w:r w:rsidR="00825BEC">
        <w:rPr>
          <w:rFonts w:ascii="Arial" w:hAnsi="Arial" w:cs="Arial"/>
        </w:rPr>
        <w:t>suggestin</w:t>
      </w:r>
      <w:r w:rsidR="00863690">
        <w:rPr>
          <w:rFonts w:ascii="Arial" w:hAnsi="Arial" w:cs="Arial"/>
        </w:rPr>
        <w:t>g the potential</w:t>
      </w:r>
      <w:r w:rsidR="007623AC">
        <w:rPr>
          <w:rFonts w:ascii="Arial" w:hAnsi="Arial" w:cs="Arial"/>
        </w:rPr>
        <w:t xml:space="preserve"> </w:t>
      </w:r>
      <w:r w:rsidR="00863690">
        <w:rPr>
          <w:rFonts w:ascii="Arial" w:hAnsi="Arial" w:cs="Arial"/>
        </w:rPr>
        <w:t xml:space="preserve">to be </w:t>
      </w:r>
      <w:r w:rsidR="007623AC">
        <w:rPr>
          <w:rFonts w:ascii="Arial" w:hAnsi="Arial" w:cs="Arial"/>
        </w:rPr>
        <w:t xml:space="preserve">specific markers </w:t>
      </w:r>
      <w:r w:rsidR="00825BEC">
        <w:rPr>
          <w:rFonts w:ascii="Arial" w:hAnsi="Arial" w:cs="Arial"/>
        </w:rPr>
        <w:t>for EcB</w:t>
      </w:r>
      <w:r w:rsidR="007623AC">
        <w:rPr>
          <w:rFonts w:ascii="Arial" w:hAnsi="Arial" w:cs="Arial"/>
        </w:rPr>
        <w:t>.</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9-oxootre and cyclo(l-phe-d-pro)</w:t>
      </w:r>
      <w:r w:rsidR="00825BEC">
        <w:rPr>
          <w:rFonts w:ascii="Arial" w:hAnsi="Arial" w:cs="Arial"/>
          <w:color w:val="000000" w:themeColor="text1"/>
        </w:rPr>
        <w:t>,</w:t>
      </w:r>
      <w:r w:rsidR="00B2466A">
        <w:rPr>
          <w:rFonts w:ascii="Arial" w:hAnsi="Arial" w:cs="Arial"/>
          <w:color w:val="000000" w:themeColor="text1"/>
        </w:rPr>
        <w:t xml:space="preserve"> have </w:t>
      </w:r>
      <w:r w:rsidR="00825BEC">
        <w:rPr>
          <w:rFonts w:ascii="Arial" w:hAnsi="Arial" w:cs="Arial"/>
          <w:color w:val="000000" w:themeColor="text1"/>
        </w:rPr>
        <w:t>noted</w:t>
      </w:r>
      <w:r w:rsidR="00B2466A">
        <w:rPr>
          <w:rFonts w:ascii="Arial" w:hAnsi="Arial" w:cs="Arial"/>
          <w:color w:val="000000" w:themeColor="text1"/>
        </w:rPr>
        <w:t xml:space="preserve"> antimicrobial </w:t>
      </w:r>
      <w:r w:rsidR="00825BEC">
        <w:rPr>
          <w:rFonts w:ascii="Arial" w:hAnsi="Arial" w:cs="Arial"/>
          <w:color w:val="000000" w:themeColor="text1"/>
        </w:rPr>
        <w:t>activities</w:t>
      </w:r>
      <w:r w:rsidR="00B2466A">
        <w:rPr>
          <w:rFonts w:ascii="Arial" w:hAnsi="Arial" w:cs="Arial"/>
          <w:color w:val="000000" w:themeColor="text1"/>
        </w:rPr>
        <w:t>. 9-oxootre</w:t>
      </w:r>
      <w:r w:rsidR="00825BEC">
        <w:rPr>
          <w:rFonts w:ascii="Arial" w:hAnsi="Arial" w:cs="Arial"/>
          <w:color w:val="000000" w:themeColor="text1"/>
        </w:rPr>
        <w:t>,</w:t>
      </w:r>
      <w:r w:rsidR="00B2466A">
        <w:rPr>
          <w:rFonts w:ascii="Arial" w:hAnsi="Arial" w:cs="Arial"/>
          <w:color w:val="000000" w:themeColor="text1"/>
        </w:rPr>
        <w:t xml:space="preserve"> </w:t>
      </w:r>
      <w:r w:rsidR="00825BEC">
        <w:rPr>
          <w:rFonts w:ascii="Arial" w:hAnsi="Arial" w:cs="Arial"/>
          <w:color w:val="000000" w:themeColor="text1"/>
        </w:rPr>
        <w:t xml:space="preserve">an </w:t>
      </w:r>
      <w:r w:rsidR="00B2466A">
        <w:rPr>
          <w:rFonts w:ascii="Arial" w:hAnsi="Arial" w:cs="Arial"/>
          <w:color w:val="000000" w:themeColor="text1"/>
        </w:rPr>
        <w:t xml:space="preserve">oxylipins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{"citationID":"cyFpPbEO","properties":{"formattedCitation":"\\super 68\\nosupersub{}","plainCitation":"68","noteIndex":0},"citationItems":[{"id":6006,"uris":["http://zotero.org/users/6494753/items/3VQ9APV6"],"itemData":{"id":6006,"type":"article-journal","abstract":"α-linolenic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76211E" w:rsidRPr="0076211E">
        <w:rPr>
          <w:rFonts w:ascii="Arial" w:hAnsi="Arial" w:cs="Arial"/>
          <w:color w:val="000000"/>
          <w:vertAlign w:val="superscript"/>
        </w:rPr>
        <w:t>68</w:t>
      </w:r>
      <w:r w:rsidR="00B2466A">
        <w:rPr>
          <w:rFonts w:ascii="Arial" w:hAnsi="Arial" w:cs="Arial"/>
          <w:color w:val="000000" w:themeColor="text1"/>
        </w:rPr>
        <w:fldChar w:fldCharType="end"/>
      </w:r>
      <w:r w:rsidR="00B2466A">
        <w:rPr>
          <w:rFonts w:ascii="Arial" w:hAnsi="Arial" w:cs="Arial"/>
          <w:color w:val="000000" w:themeColor="text1"/>
        </w:rPr>
        <w:t xml:space="preserve">, has been </w:t>
      </w:r>
      <w:r w:rsidR="00825BEC">
        <w:rPr>
          <w:rFonts w:ascii="Arial" w:hAnsi="Arial" w:cs="Arial"/>
          <w:color w:val="000000" w:themeColor="text1"/>
        </w:rPr>
        <w:t xml:space="preserve">shown </w:t>
      </w:r>
      <w:r w:rsidR="00B2466A">
        <w:rPr>
          <w:rFonts w:ascii="Arial" w:hAnsi="Arial" w:cs="Arial"/>
          <w:color w:val="000000" w:themeColor="text1"/>
        </w:rPr>
        <w:t xml:space="preserve">to possess antimicrobial activity </w:t>
      </w:r>
      <w:r w:rsidR="00825BEC">
        <w:rPr>
          <w:rFonts w:ascii="Arial" w:hAnsi="Arial" w:cs="Arial"/>
          <w:color w:val="000000" w:themeColor="text1"/>
        </w:rPr>
        <w:t>against various</w:t>
      </w:r>
      <w:r w:rsidR="00B2466A">
        <w:rPr>
          <w:rFonts w:ascii="Arial" w:hAnsi="Arial" w:cs="Arial"/>
          <w:color w:val="000000" w:themeColor="text1"/>
        </w:rPr>
        <w:t xml:space="preserve"> bacterial and fungal species </w:t>
      </w:r>
      <w:r w:rsidR="00B2466A">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{"citationID":"bGnT0EdN","properties":{"formattedCitation":"\\super 69\\nosupersub{}","plainCitation":"69","noteIndex":0},"citationItems":[{"id":6008,"uris":["http://zotero.org/users/6494753/items/TLBFLRDL"],"itemData":{"id":6008,"type":"article-journal","abstract":"Abstract\n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76211E" w:rsidRPr="0076211E">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w:t>
      </w:r>
      <w:r w:rsidR="00825BEC">
        <w:rPr>
          <w:rFonts w:ascii="Arial" w:hAnsi="Arial" w:cs="Arial"/>
          <w:color w:val="000000" w:themeColor="text1"/>
        </w:rPr>
        <w:t>along with</w:t>
      </w:r>
      <w:r w:rsidR="00B2466A">
        <w:rPr>
          <w:rFonts w:ascii="Arial" w:hAnsi="Arial" w:cs="Arial"/>
          <w:color w:val="000000" w:themeColor="text1"/>
        </w:rPr>
        <w:t xml:space="preserve"> anti-inflammatory </w:t>
      </w:r>
      <w:r w:rsidR="00825BEC">
        <w:rPr>
          <w:rFonts w:ascii="Arial" w:hAnsi="Arial" w:cs="Arial"/>
          <w:color w:val="000000" w:themeColor="text1"/>
        </w:rPr>
        <w:t>properties</w:t>
      </w:r>
      <w:r w:rsidR="00B2466A">
        <w:rPr>
          <w:rFonts w:ascii="Arial" w:hAnsi="Arial" w:cs="Arial"/>
          <w:color w:val="000000" w:themeColor="text1"/>
        </w:rPr>
        <w:t xml:space="preserve">. Cyclo(l-phe-d-pro) </w:t>
      </w:r>
      <w:r w:rsidR="00825BEC">
        <w:rPr>
          <w:rFonts w:ascii="Arial" w:hAnsi="Arial" w:cs="Arial"/>
          <w:color w:val="000000" w:themeColor="text1"/>
        </w:rPr>
        <w:t>is a</w:t>
      </w:r>
      <w:r w:rsidR="00B2466A">
        <w:rPr>
          <w:rFonts w:ascii="Arial" w:hAnsi="Arial" w:cs="Arial"/>
          <w:color w:val="000000" w:themeColor="text1"/>
        </w:rPr>
        <w:t xml:space="preserve"> </w:t>
      </w:r>
      <w:r w:rsidR="00825BEC">
        <w:rPr>
          <w:rFonts w:ascii="Arial" w:hAnsi="Arial" w:cs="Arial"/>
          <w:color w:val="000000" w:themeColor="text1"/>
        </w:rPr>
        <w:t>d</w:t>
      </w:r>
      <w:r w:rsidR="00825BEC" w:rsidRPr="003F66B1">
        <w:rPr>
          <w:rFonts w:ascii="Arial" w:hAnsi="Arial" w:cs="Arial"/>
          <w:color w:val="000000" w:themeColor="text1"/>
        </w:rPr>
        <w:t>iketopiperazine</w:t>
      </w:r>
      <w:r w:rsidR="00825BEC">
        <w:rPr>
          <w:rFonts w:ascii="Arial" w:hAnsi="Arial" w:cs="Arial"/>
          <w:color w:val="000000" w:themeColor="text1"/>
        </w:rPr>
        <w:t xml:space="preserve">, the </w:t>
      </w:r>
      <w:r w:rsidR="00B2466A">
        <w:rPr>
          <w:rFonts w:ascii="Arial" w:hAnsi="Arial" w:cs="Arial"/>
          <w:color w:val="000000" w:themeColor="text1"/>
        </w:rPr>
        <w:t>smallest cyclic peptides known</w:t>
      </w:r>
      <w:r w:rsidR="00825BEC">
        <w:rPr>
          <w:rFonts w:ascii="Arial" w:hAnsi="Arial" w:cs="Arial"/>
          <w:color w:val="000000" w:themeColor="text1"/>
        </w:rPr>
        <w:t>,</w:t>
      </w:r>
      <w:r w:rsidR="00B2466A">
        <w:rPr>
          <w:rFonts w:ascii="Arial" w:hAnsi="Arial" w:cs="Arial"/>
          <w:color w:val="000000" w:themeColor="text1"/>
        </w:rPr>
        <w:t xml:space="preserve"> isolated from Gram-positive bacteria, </w:t>
      </w:r>
      <w:r w:rsidR="00825BEC">
        <w:rPr>
          <w:rFonts w:ascii="Arial" w:hAnsi="Arial" w:cs="Arial"/>
          <w:color w:val="000000" w:themeColor="text1"/>
        </w:rPr>
        <w:t>fungi</w:t>
      </w:r>
      <w:r w:rsidR="00B2466A">
        <w:rPr>
          <w:rFonts w:ascii="Arial" w:hAnsi="Arial" w:cs="Arial"/>
          <w:color w:val="000000" w:themeColor="text1"/>
        </w:rPr>
        <w:t xml:space="preserve">, and higher organisms </w:t>
      </w:r>
      <w:r w:rsidR="00B2466A">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{"citationID":"t8gUJYLC","properties":{"formattedCitation":"\\super 70\\nosupersub{}","plainCitation":"70","noteIndex":0},"citationItems":[{"id":6014,"uris":["http://zotero.org/users/6494753/items/Z6FPPYSW"],"itemData":{"id":6014,"type":"article-journal","abstract":"Diketopiperazines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76211E" w:rsidRPr="0076211E">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It has demonstrated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{"citationID":"r0OKPTvp","properties":{"formattedCitation":"\\super 71\\nosupersub{}","plainCitation":"71","noteIndex":0},"citationItems":[{"id":6017,"uris":["http://zotero.org/users/6494753/items/VUWFKCM3"],"itemData":{"id":6017,"type":"article-journal","abstract":"Bacterial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76211E" w:rsidRPr="0076211E">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and likely </w:t>
      </w:r>
      <w:r w:rsidR="00825BEC">
        <w:rPr>
          <w:rFonts w:ascii="Arial" w:hAnsi="Arial" w:cs="Arial"/>
          <w:color w:val="000000" w:themeColor="text1"/>
        </w:rPr>
        <w:t xml:space="preserve">possesses </w:t>
      </w:r>
      <w:r w:rsidR="00B2466A">
        <w:rPr>
          <w:rFonts w:ascii="Arial" w:hAnsi="Arial" w:cs="Arial"/>
          <w:color w:val="000000" w:themeColor="text1"/>
        </w:rPr>
        <w:t>antimicrobial activity in other contexts</w:t>
      </w:r>
      <w:r w:rsidR="00825BEC">
        <w:rPr>
          <w:rFonts w:ascii="Arial" w:hAnsi="Arial" w:cs="Arial"/>
          <w:color w:val="000000" w:themeColor="text1"/>
        </w:rPr>
        <w:t xml:space="preserve"> as well</w:t>
      </w:r>
      <w:r w:rsidR="00B2466A">
        <w:rPr>
          <w:rFonts w:ascii="Arial" w:hAnsi="Arial" w:cs="Arial"/>
          <w:color w:val="000000" w:themeColor="text1"/>
        </w:rPr>
        <w:t xml:space="preserve">. The </w:t>
      </w:r>
      <w:r w:rsidR="00825BEC">
        <w:rPr>
          <w:rFonts w:ascii="Arial" w:hAnsi="Arial" w:cs="Arial"/>
          <w:color w:val="000000" w:themeColor="text1"/>
        </w:rPr>
        <w:t xml:space="preserve">observed </w:t>
      </w:r>
      <w:r w:rsidR="00B2466A">
        <w:rPr>
          <w:rFonts w:ascii="Arial" w:hAnsi="Arial" w:cs="Arial"/>
          <w:color w:val="000000" w:themeColor="text1"/>
        </w:rPr>
        <w:lastRenderedPageBreak/>
        <w:t xml:space="preserve">reduction in these metabolites </w:t>
      </w:r>
      <w:r w:rsidR="00825BEC">
        <w:rPr>
          <w:rFonts w:ascii="Arial" w:hAnsi="Arial" w:cs="Arial"/>
          <w:color w:val="000000" w:themeColor="text1"/>
        </w:rPr>
        <w:t>during</w:t>
      </w:r>
      <w:r w:rsidR="00B2466A">
        <w:rPr>
          <w:rFonts w:ascii="Arial" w:hAnsi="Arial" w:cs="Arial"/>
          <w:color w:val="000000" w:themeColor="text1"/>
        </w:rPr>
        <w:t xml:space="preserve"> infection could indicate </w:t>
      </w:r>
      <w:r w:rsidR="00825BEC">
        <w:rPr>
          <w:rFonts w:ascii="Arial" w:hAnsi="Arial" w:cs="Arial"/>
          <w:color w:val="000000" w:themeColor="text1"/>
        </w:rPr>
        <w:t xml:space="preserve">the </w:t>
      </w:r>
      <w:r w:rsidR="00B2466A">
        <w:rPr>
          <w:rFonts w:ascii="Arial" w:hAnsi="Arial" w:cs="Arial"/>
          <w:color w:val="000000" w:themeColor="text1"/>
        </w:rPr>
        <w:t xml:space="preserve">consumption of these antimicrobial metabolites produced by the host </w:t>
      </w:r>
      <w:r w:rsidR="00825BEC">
        <w:rPr>
          <w:rFonts w:ascii="Arial" w:hAnsi="Arial" w:cs="Arial"/>
          <w:color w:val="000000" w:themeColor="text1"/>
        </w:rPr>
        <w:t xml:space="preserve">in </w:t>
      </w:r>
      <w:r w:rsidR="00B2466A">
        <w:rPr>
          <w:rFonts w:ascii="Arial" w:hAnsi="Arial" w:cs="Arial"/>
          <w:color w:val="000000" w:themeColor="text1"/>
        </w:rPr>
        <w:t>combating</w:t>
      </w:r>
      <w:r w:rsidR="00825BEC">
        <w:rPr>
          <w:rFonts w:ascii="Arial" w:hAnsi="Arial" w:cs="Arial"/>
          <w:color w:val="000000" w:themeColor="text1"/>
        </w:rPr>
        <w:t xml:space="preserve"> the</w:t>
      </w:r>
      <w:r w:rsidR="00B2466A">
        <w:rPr>
          <w:rFonts w:ascii="Arial" w:hAnsi="Arial" w:cs="Arial"/>
          <w:color w:val="000000" w:themeColor="text1"/>
        </w:rPr>
        <w:t xml:space="preserve"> infection.</w:t>
      </w:r>
    </w:p>
    <w:p w14:paraId="5F01BEE9" w14:textId="77777777" w:rsidR="00825BEC" w:rsidRDefault="00825BEC" w:rsidP="00272006">
      <w:pPr>
        <w:spacing w:line="480" w:lineRule="auto"/>
        <w:ind w:firstLine="720"/>
        <w:rPr>
          <w:rFonts w:ascii="Arial" w:hAnsi="Arial" w:cs="Arial"/>
          <w:color w:val="000000" w:themeColor="text1"/>
        </w:rPr>
      </w:pPr>
    </w:p>
    <w:p w14:paraId="5F14C7F8" w14:textId="6AB2E302" w:rsidR="007A2946" w:rsidRPr="00863690" w:rsidRDefault="006679E3" w:rsidP="00272006">
      <w:pPr>
        <w:spacing w:line="480" w:lineRule="auto"/>
        <w:ind w:firstLine="720"/>
        <w:rPr>
          <w:rFonts w:ascii="Arial" w:hAnsi="Arial" w:cs="Arial"/>
          <w:color w:val="000000" w:themeColor="text1"/>
        </w:rPr>
      </w:pPr>
      <w:r>
        <w:rPr>
          <w:rFonts w:ascii="Arial" w:hAnsi="Arial" w:cs="Arial"/>
          <w:color w:val="000000" w:themeColor="text1"/>
        </w:rPr>
        <w:t xml:space="preserve"> </w:t>
      </w:r>
      <w:r w:rsidR="00825BEC">
        <w:rPr>
          <w:rFonts w:ascii="Arial" w:hAnsi="Arial" w:cs="Arial"/>
          <w:color w:val="000000" w:themeColor="text1"/>
        </w:rPr>
        <w:t>Another</w:t>
      </w:r>
      <w:r>
        <w:rPr>
          <w:rFonts w:ascii="Arial" w:hAnsi="Arial" w:cs="Arial"/>
          <w:color w:val="000000" w:themeColor="text1"/>
        </w:rPr>
        <w:t xml:space="preserve"> top biomarker, </w:t>
      </w:r>
      <w:proofErr w:type="spellStart"/>
      <w:r w:rsidR="00776B33" w:rsidRPr="00FC592F">
        <w:rPr>
          <w:rFonts w:ascii="Arial" w:hAnsi="Arial" w:cs="Arial"/>
          <w:color w:val="000000" w:themeColor="text1"/>
        </w:rPr>
        <w:t>threonylcarbamoyladenosine</w:t>
      </w:r>
      <w:proofErr w:type="spellEnd"/>
      <w:r>
        <w:rPr>
          <w:rFonts w:ascii="Arial" w:hAnsi="Arial" w:cs="Arial"/>
          <w:color w:val="000000" w:themeColor="text1"/>
        </w:rPr>
        <w:t xml:space="preserve">, </w:t>
      </w:r>
      <w:r w:rsidR="00776B33">
        <w:rPr>
          <w:rFonts w:ascii="Arial" w:hAnsi="Arial" w:cs="Arial"/>
          <w:color w:val="000000" w:themeColor="text1"/>
        </w:rPr>
        <w:t>a nucleoside modification found in all kingdoms of life</w:t>
      </w:r>
      <w:r w:rsidR="00825BEC">
        <w:rPr>
          <w:rFonts w:ascii="Arial" w:hAnsi="Arial" w:cs="Arial"/>
          <w:color w:val="000000" w:themeColor="text1"/>
        </w:rPr>
        <w:t>,</w:t>
      </w:r>
      <w:r w:rsidR="00776B33">
        <w:rPr>
          <w:rFonts w:ascii="Arial" w:hAnsi="Arial" w:cs="Arial"/>
          <w:color w:val="000000" w:themeColor="text1"/>
        </w:rPr>
        <w:t xml:space="preserve"> has been </w:t>
      </w:r>
      <w:r w:rsidR="00825BEC">
        <w:rPr>
          <w:rFonts w:ascii="Arial" w:hAnsi="Arial" w:cs="Arial"/>
          <w:color w:val="000000" w:themeColor="text1"/>
        </w:rPr>
        <w:t xml:space="preserve">noted </w:t>
      </w:r>
      <w:r w:rsidR="00776B33">
        <w:rPr>
          <w:rFonts w:ascii="Arial" w:hAnsi="Arial" w:cs="Arial"/>
          <w:color w:val="000000" w:themeColor="text1"/>
        </w:rPr>
        <w:t>to restrict translation initiation to AUG and suppress frameshifting at tandem ANN codons</w:t>
      </w:r>
      <w:r w:rsidR="00825BEC">
        <w:rPr>
          <w:rFonts w:ascii="Arial" w:hAnsi="Arial" w:cs="Arial"/>
          <w:color w:val="000000" w:themeColor="text1"/>
        </w:rPr>
        <w:t>.</w:t>
      </w:r>
      <w:r w:rsidR="00776B33">
        <w:rPr>
          <w:rFonts w:ascii="Arial" w:hAnsi="Arial" w:cs="Arial"/>
          <w:color w:val="000000" w:themeColor="text1"/>
        </w:rPr>
        <w:t xml:space="preserve"> </w:t>
      </w:r>
      <w:r w:rsidR="00776B33">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{"citationID":"4B2eczvM","properties":{"formattedCitation":"\\super 72\\nosupersub{}","plainCitation":"72","noteIndex":0},"citationItems":[{"id":6033,"uris":["http://zotero.org/users/6494753/items/Z23UWB8N"],"itemData":{"id":6033,"type":"article-journal","abstract":"N6-threonylcarbamoyl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76211E" w:rsidRPr="0076211E">
        <w:rPr>
          <w:rFonts w:ascii="Arial" w:hAnsi="Arial" w:cs="Arial"/>
          <w:color w:val="000000"/>
          <w:vertAlign w:val="superscript"/>
        </w:rPr>
        <w:t>72</w:t>
      </w:r>
      <w:r w:rsidR="00776B33">
        <w:rPr>
          <w:rFonts w:ascii="Arial" w:hAnsi="Arial" w:cs="Arial"/>
          <w:color w:val="000000" w:themeColor="text1"/>
        </w:rPr>
        <w:fldChar w:fldCharType="end"/>
      </w:r>
      <w:r>
        <w:rPr>
          <w:rFonts w:ascii="Arial" w:hAnsi="Arial" w:cs="Arial"/>
          <w:color w:val="000000" w:themeColor="text1"/>
        </w:rPr>
        <w:t xml:space="preserve"> </w:t>
      </w:r>
      <w:r w:rsidR="00825BEC">
        <w:rPr>
          <w:rFonts w:ascii="Arial" w:hAnsi="Arial" w:cs="Arial"/>
          <w:color w:val="000000" w:themeColor="text1"/>
        </w:rPr>
        <w:t xml:space="preserve">This modification has also </w:t>
      </w:r>
      <w:r>
        <w:rPr>
          <w:rFonts w:ascii="Arial" w:hAnsi="Arial" w:cs="Arial"/>
          <w:color w:val="000000" w:themeColor="text1"/>
        </w:rPr>
        <w:t>been</w:t>
      </w:r>
      <w:r w:rsidR="00776B33">
        <w:rPr>
          <w:rFonts w:ascii="Arial" w:hAnsi="Arial" w:cs="Arial"/>
          <w:color w:val="000000" w:themeColor="text1"/>
        </w:rPr>
        <w:t xml:space="preserve"> proposed </w:t>
      </w:r>
      <w:r w:rsidR="00825BEC">
        <w:rPr>
          <w:rFonts w:ascii="Arial" w:hAnsi="Arial" w:cs="Arial"/>
          <w:color w:val="000000" w:themeColor="text1"/>
        </w:rPr>
        <w:t>as</w:t>
      </w:r>
      <w:r w:rsidR="00776B33">
        <w:rPr>
          <w:rFonts w:ascii="Arial" w:hAnsi="Arial" w:cs="Arial"/>
          <w:color w:val="000000" w:themeColor="text1"/>
        </w:rPr>
        <w:t xml:space="preserve"> a strong candidate biomarker for COVID-19 infection and severity </w:t>
      </w:r>
      <w:r w:rsidR="00776B33">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{"citationID":"KfKyi1Hp","properties":{"formattedCitation":"\\super 73\\nosupersub{}","plainCitation":"73","noteIndex":0},"citationItems":[{"id":5869,"uris":["http://zotero.org/users/6494753/items/R22G62RL"],"itemData":{"id":5869,"type":"article-journal","abstract":"SARS-CoV-2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76211E" w:rsidRPr="0076211E">
        <w:rPr>
          <w:rFonts w:ascii="Arial" w:hAnsi="Arial" w:cs="Arial"/>
          <w:color w:val="000000"/>
          <w:vertAlign w:val="superscript"/>
        </w:rPr>
        <w:t>73</w:t>
      </w:r>
      <w:r w:rsidR="00776B33">
        <w:rPr>
          <w:rFonts w:ascii="Arial" w:hAnsi="Arial" w:cs="Arial"/>
          <w:color w:val="000000" w:themeColor="text1"/>
        </w:rPr>
        <w:fldChar w:fldCharType="end"/>
      </w:r>
      <w:r w:rsidR="00776B33">
        <w:rPr>
          <w:rFonts w:ascii="Arial" w:hAnsi="Arial" w:cs="Arial"/>
          <w:color w:val="000000" w:themeColor="text1"/>
        </w:rPr>
        <w:t>.</w:t>
      </w:r>
      <w:ins w:id="124" w:author="Charlie Bayne" w:date="2024-08-13T10:50:00Z" w16du:dateUtc="2024-08-13T17:50:00Z">
        <w:r w:rsidR="006F576E">
          <w:rPr>
            <w:rFonts w:ascii="Arial" w:hAnsi="Arial" w:cs="Arial"/>
            <w:color w:val="000000" w:themeColor="text1"/>
          </w:rPr>
          <w:t xml:space="preserve"> </w:t>
        </w:r>
      </w:ins>
      <w:r w:rsidR="00825BEC">
        <w:rPr>
          <w:rFonts w:ascii="Arial" w:hAnsi="Arial" w:cs="Arial"/>
          <w:color w:val="000000" w:themeColor="text1"/>
        </w:rPr>
        <w:t xml:space="preserve">Interestingly, three </w:t>
      </w:r>
      <w:r w:rsidR="00AF055C">
        <w:rPr>
          <w:rFonts w:ascii="Arial" w:hAnsi="Arial" w:cs="Arial"/>
          <w:color w:val="000000" w:themeColor="text1"/>
        </w:rPr>
        <w:t>of the most effective metabolites at differentiating healthy from infected</w:t>
      </w:r>
      <w:r w:rsidR="00825BEC">
        <w:rPr>
          <w:rFonts w:ascii="Arial" w:hAnsi="Arial" w:cs="Arial"/>
          <w:color w:val="000000" w:themeColor="text1"/>
        </w:rPr>
        <w:t xml:space="preserve"> individuals</w:t>
      </w:r>
      <w:r w:rsidR="00AF055C">
        <w:rPr>
          <w:rFonts w:ascii="Arial" w:hAnsi="Arial" w:cs="Arial"/>
          <w:color w:val="000000" w:themeColor="text1"/>
        </w:rPr>
        <w:t xml:space="preserve"> </w:t>
      </w:r>
      <w:r w:rsidR="00825BEC">
        <w:rPr>
          <w:rFonts w:ascii="Arial" w:hAnsi="Arial" w:cs="Arial"/>
          <w:color w:val="000000" w:themeColor="text1"/>
        </w:rPr>
        <w:t xml:space="preserve">are used </w:t>
      </w:r>
      <w:r w:rsidR="00AF055C">
        <w:rPr>
          <w:rFonts w:ascii="Arial" w:hAnsi="Arial" w:cs="Arial"/>
          <w:color w:val="000000" w:themeColor="text1"/>
        </w:rPr>
        <w:t xml:space="preserve">as </w:t>
      </w:r>
      <w:r w:rsidR="00AF055C" w:rsidRPr="00A70D07">
        <w:rPr>
          <w:rFonts w:ascii="Arial" w:hAnsi="Arial" w:cs="Arial"/>
          <w:color w:val="000000" w:themeColor="text1"/>
        </w:rPr>
        <w:t>plasticizers</w:t>
      </w:r>
      <w:r w:rsidR="00825BEC">
        <w:rPr>
          <w:rFonts w:ascii="Arial" w:hAnsi="Arial" w:cs="Arial"/>
          <w:color w:val="000000" w:themeColor="text1"/>
        </w:rPr>
        <w:t>:</w:t>
      </w:r>
      <w:r w:rsidR="00AF055C">
        <w:rPr>
          <w:rFonts w:ascii="Arial" w:hAnsi="Arial" w:cs="Arial"/>
          <w:color w:val="000000" w:themeColor="text1"/>
        </w:rPr>
        <w:t xml:space="preserve">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{"citationID":"gMnRV0Ir","properties":{"formattedCitation":"\\super 74\\nosupersub{}","plainCitation":"74","noteIndex":0},"citationItems":[{"id":6019,"uris":["http://zotero.org/users/6494753/items/TDCTGQS4"],"itemData":{"id":6019,"type":"article-journal","abstract":"Phthalates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76211E" w:rsidRPr="0076211E">
        <w:rPr>
          <w:rFonts w:ascii="Arial" w:hAnsi="Arial" w:cs="Arial"/>
          <w:color w:val="000000"/>
          <w:vertAlign w:val="superscript"/>
        </w:rPr>
        <w:t>74</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76211E">
        <w:rPr>
          <w:rFonts w:ascii="Arial" w:hAnsi="Arial" w:cs="Arial"/>
          <w:color w:val="000000" w:themeColor="text1"/>
        </w:rPr>
        <w:instrText xml:space="preserve"> ADDIN ZOTERO_ITEM CSL_CITATION {"citationID":"H5f6Rqmf","properties":{"formattedCitation":"\\super 75\\nosupersub{}","plainCitation":"75","noteIndex":0},"citationItems":[{"id":6022,"uris":["http://zotero.org/users/6494753/items/65AZI95A"],"itemData":{"id":6022,"type":"article-journal","abstract":"Tris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76211E" w:rsidRPr="0076211E">
        <w:rPr>
          <w:rFonts w:ascii="Arial" w:hAnsi="Arial" w:cs="Arial"/>
          <w:color w:val="000000"/>
          <w:vertAlign w:val="superscript"/>
        </w:rPr>
        <w:t>75</w:t>
      </w:r>
      <w:r w:rsidR="00AF055C">
        <w:rPr>
          <w:rFonts w:ascii="Arial" w:hAnsi="Arial" w:cs="Arial"/>
          <w:color w:val="000000" w:themeColor="text1"/>
        </w:rPr>
        <w:fldChar w:fldCharType="end"/>
      </w:r>
      <w:r w:rsidR="00AF055C">
        <w:rPr>
          <w:rFonts w:ascii="Arial" w:hAnsi="Arial" w:cs="Arial"/>
          <w:color w:val="000000" w:themeColor="text1"/>
        </w:rPr>
        <w:t>.  The differences</w:t>
      </w:r>
      <w:r w:rsidR="00825BEC">
        <w:rPr>
          <w:rFonts w:ascii="Arial" w:hAnsi="Arial" w:cs="Arial"/>
          <w:color w:val="000000" w:themeColor="text1"/>
        </w:rPr>
        <w:t xml:space="preserve"> observed</w:t>
      </w:r>
      <w:r w:rsidR="00AF055C">
        <w:rPr>
          <w:rFonts w:ascii="Arial" w:hAnsi="Arial" w:cs="Arial"/>
          <w:color w:val="000000" w:themeColor="text1"/>
        </w:rPr>
        <w:t xml:space="preserve">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w:t>
      </w:r>
      <w:r w:rsidR="00825BEC">
        <w:rPr>
          <w:rFonts w:ascii="Arial" w:hAnsi="Arial" w:cs="Arial"/>
        </w:rPr>
        <w:t xml:space="preserve">leading to </w:t>
      </w:r>
      <w:r w:rsidR="00AF055C">
        <w:rPr>
          <w:rFonts w:ascii="Arial" w:hAnsi="Arial" w:cs="Arial"/>
        </w:rPr>
        <w:t xml:space="preserve">subtle differences in the </w:t>
      </w:r>
      <w:r w:rsidR="00776B33">
        <w:rPr>
          <w:rFonts w:ascii="Arial" w:hAnsi="Arial" w:cs="Arial"/>
        </w:rPr>
        <w:t xml:space="preserve">plastics used for </w:t>
      </w:r>
      <w:r w:rsidR="00AF055C">
        <w:rPr>
          <w:rFonts w:ascii="Arial" w:hAnsi="Arial" w:cs="Arial"/>
        </w:rPr>
        <w:t xml:space="preserve">plasma collection between sources. This highlights the importance of seemingly innocuous components of experimental design </w:t>
      </w:r>
      <w:r w:rsidR="00825BEC">
        <w:rPr>
          <w:rFonts w:ascii="Arial" w:hAnsi="Arial" w:cs="Arial"/>
        </w:rPr>
        <w:t xml:space="preserve">in </w:t>
      </w:r>
      <w:r w:rsidR="00AF055C">
        <w:rPr>
          <w:rFonts w:ascii="Arial" w:hAnsi="Arial" w:cs="Arial"/>
        </w:rPr>
        <w:t>highly sensitive, untargeted multi-omic approaches, as has been reported elsewhere</w:t>
      </w:r>
      <w:r>
        <w:rPr>
          <w:rFonts w:ascii="Arial" w:hAnsi="Arial" w:cs="Arial"/>
        </w:rPr>
        <w:t xml:space="preserve"> </w:t>
      </w:r>
      <w:r>
        <w:rPr>
          <w:rFonts w:ascii="Arial" w:hAnsi="Arial" w:cs="Arial"/>
        </w:rPr>
        <w:fldChar w:fldCharType="begin"/>
      </w:r>
      <w:r w:rsidR="0076211E">
        <w:rPr>
          <w:rFonts w:ascii="Arial" w:hAnsi="Arial" w:cs="Arial"/>
        </w:rPr>
        <w:instrText xml:space="preserve"> ADDIN ZOTERO_ITEM CSL_CITATION {"citationID":"hZunPFYg","properties":{"formattedCitation":"\\super 76\\nosupersub{}","plainCitation":"76","noteIndex":0},"citationItems":[{"id":6010,"uris":["http://zotero.org/users/6494753/items/W9W25ZNL"],"itemData":{"id":6010,"type":"article-journal","abstract":"Background: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Pr>
          <w:rFonts w:ascii="Arial" w:hAnsi="Arial" w:cs="Arial"/>
        </w:rPr>
        <w:fldChar w:fldCharType="separate"/>
      </w:r>
      <w:r w:rsidR="0076211E" w:rsidRPr="0076211E">
        <w:rPr>
          <w:rFonts w:ascii="Arial" w:hAnsi="Arial" w:cs="Arial"/>
          <w:vertAlign w:val="superscript"/>
        </w:rPr>
        <w:t>76</w:t>
      </w:r>
      <w:r>
        <w:rPr>
          <w:rFonts w:ascii="Arial" w:hAnsi="Arial" w:cs="Arial"/>
        </w:rPr>
        <w:fldChar w:fldCharType="end"/>
      </w:r>
      <w:r w:rsidR="00AF055C">
        <w:rPr>
          <w:rFonts w:ascii="Arial" w:hAnsi="Arial" w:cs="Arial"/>
        </w:rPr>
        <w:t>.</w:t>
      </w:r>
      <w:r w:rsidR="002A126A">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825BEC">
        <w:rPr>
          <w:rFonts w:ascii="Arial" w:hAnsi="Arial" w:cs="Arial"/>
        </w:rPr>
        <w:t xml:space="preserve">it would be essential to conduct </w:t>
      </w:r>
      <w:r w:rsidR="007A2946">
        <w:rPr>
          <w:rFonts w:ascii="Arial" w:hAnsi="Arial" w:cs="Arial"/>
        </w:rPr>
        <w:t>a comprehensive study directly comparing plasma from multiple types of bacteremia patient populations.</w:t>
      </w:r>
    </w:p>
    <w:p w14:paraId="6150A9C0" w14:textId="77777777" w:rsidR="007A2946" w:rsidRDefault="007A2946" w:rsidP="00272006">
      <w:pPr>
        <w:spacing w:line="480" w:lineRule="auto"/>
        <w:ind w:firstLine="720"/>
        <w:rPr>
          <w:rFonts w:ascii="Arial" w:hAnsi="Arial" w:cs="Arial"/>
        </w:rPr>
      </w:pPr>
    </w:p>
    <w:p w14:paraId="0FB83D90" w14:textId="479480A4"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825BEC">
        <w:rPr>
          <w:rFonts w:ascii="Arial" w:hAnsi="Arial" w:cs="Arial"/>
        </w:rPr>
        <w:t>-</w:t>
      </w:r>
      <w:r w:rsidR="006679E3">
        <w:rPr>
          <w:rFonts w:ascii="Arial" w:hAnsi="Arial" w:cs="Arial"/>
        </w:rPr>
        <w:t xml:space="preserve">infected samples from </w:t>
      </w:r>
      <w:r w:rsidR="006679E3" w:rsidRPr="006679E3">
        <w:rPr>
          <w:rFonts w:ascii="Arial" w:hAnsi="Arial" w:cs="Arial"/>
          <w:i/>
          <w:iCs/>
        </w:rPr>
        <w:t>E. faeciu</w:t>
      </w:r>
      <w:r w:rsidR="006679E3">
        <w:rPr>
          <w:rFonts w:ascii="Arial" w:hAnsi="Arial" w:cs="Arial"/>
          <w:i/>
          <w:iCs/>
        </w:rPr>
        <w:t>m</w:t>
      </w:r>
      <w:r w:rsidR="00825BEC">
        <w:rPr>
          <w:rFonts w:ascii="Arial" w:hAnsi="Arial" w:cs="Arial"/>
          <w:i/>
          <w:iCs/>
        </w:rPr>
        <w:t>-</w:t>
      </w:r>
      <w:r w:rsidR="00825BEC">
        <w:rPr>
          <w:rFonts w:ascii="Arial" w:hAnsi="Arial" w:cs="Arial"/>
        </w:rPr>
        <w:t>infected samples</w:t>
      </w:r>
      <w:r w:rsidR="006679E3">
        <w:rPr>
          <w:rFonts w:ascii="Arial" w:hAnsi="Arial" w:cs="Arial"/>
          <w:i/>
          <w:iCs/>
        </w:rPr>
        <w:t xml:space="preserve">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sidR="00825BEC">
        <w:rPr>
          <w:rFonts w:ascii="Arial" w:hAnsi="Arial" w:cs="Arial"/>
        </w:rPr>
        <w:t xml:space="preserve"> individuals.</w:t>
      </w:r>
      <w:r>
        <w:rPr>
          <w:rFonts w:ascii="Arial" w:hAnsi="Arial" w:cs="Arial"/>
        </w:rPr>
        <w:t xml:space="preserve"> </w:t>
      </w:r>
      <w:r w:rsidR="00825BEC">
        <w:rPr>
          <w:rFonts w:ascii="Arial" w:hAnsi="Arial" w:cs="Arial"/>
        </w:rPr>
        <w:t xml:space="preserve">However,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w:t>
      </w:r>
      <w:r w:rsidR="00825BEC">
        <w:rPr>
          <w:rFonts w:ascii="Arial" w:hAnsi="Arial" w:cs="Arial"/>
        </w:rPr>
        <w:t xml:space="preserve">based on </w:t>
      </w:r>
      <w:r w:rsidR="00D131EB">
        <w:rPr>
          <w:rFonts w:ascii="Arial" w:hAnsi="Arial" w:cs="Arial"/>
        </w:rPr>
        <w:t xml:space="preserve">host response </w:t>
      </w:r>
      <w:r w:rsidR="00A12308">
        <w:rPr>
          <w:rFonts w:ascii="Arial" w:hAnsi="Arial" w:cs="Arial"/>
        </w:rPr>
        <w:t>has</w:t>
      </w:r>
      <w:r w:rsidR="00B30DC6">
        <w:rPr>
          <w:rFonts w:ascii="Arial" w:hAnsi="Arial" w:cs="Arial"/>
        </w:rPr>
        <w:t xml:space="preserve"> the potential to be a clinically</w:t>
      </w:r>
      <w:r w:rsidR="00D131EB">
        <w:rPr>
          <w:rFonts w:ascii="Arial" w:hAnsi="Arial" w:cs="Arial"/>
        </w:rPr>
        <w:t xml:space="preserve"> important</w:t>
      </w:r>
      <w:r w:rsidR="00B30DC6">
        <w:rPr>
          <w:rFonts w:ascii="Arial" w:hAnsi="Arial" w:cs="Arial"/>
        </w:rPr>
        <w:t xml:space="preserve"> diagnostic</w:t>
      </w:r>
      <w:r w:rsidR="00825BEC">
        <w:rPr>
          <w:rFonts w:ascii="Arial" w:hAnsi="Arial" w:cs="Arial"/>
        </w:rPr>
        <w:t xml:space="preserve"> tool</w:t>
      </w:r>
      <w:r w:rsidR="00D131EB">
        <w:rPr>
          <w:rFonts w:ascii="Arial" w:hAnsi="Arial" w:cs="Arial"/>
        </w:rPr>
        <w:t xml:space="preserve">, as it could </w:t>
      </w:r>
      <w:r w:rsidR="00D131EB">
        <w:rPr>
          <w:rFonts w:ascii="Arial" w:hAnsi="Arial" w:cs="Arial"/>
        </w:rPr>
        <w:lastRenderedPageBreak/>
        <w:t xml:space="preserve">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 xml:space="preserve">more quickly than the current </w:t>
      </w:r>
      <w:r w:rsidR="00825BEC">
        <w:rPr>
          <w:rFonts w:ascii="Arial" w:hAnsi="Arial" w:cs="Arial"/>
        </w:rPr>
        <w:t>state-of-the-art methods,</w:t>
      </w:r>
      <w:r w:rsidR="00BB281C">
        <w:rPr>
          <w:rFonts w:ascii="Arial" w:hAnsi="Arial" w:cs="Arial"/>
        </w:rPr>
        <w:t xml:space="preserve"> </w:t>
      </w:r>
      <w:r w:rsidR="00825BEC">
        <w:rPr>
          <w:rFonts w:ascii="Arial" w:hAnsi="Arial" w:cs="Arial"/>
        </w:rPr>
        <w:t xml:space="preserve">potentially improving </w:t>
      </w:r>
      <w:r w:rsidR="00BB281C">
        <w:rPr>
          <w:rFonts w:ascii="Arial" w:hAnsi="Arial" w:cs="Arial"/>
        </w:rPr>
        <w:t>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based on systemic host response</w:t>
      </w:r>
      <w:r w:rsidR="00825BEC">
        <w:rPr>
          <w:rFonts w:ascii="Arial" w:hAnsi="Arial" w:cs="Arial"/>
        </w:rPr>
        <w:t>,</w:t>
      </w:r>
      <w:r w:rsidR="003A7F75">
        <w:rPr>
          <w:rFonts w:ascii="Arial" w:hAnsi="Arial" w:cs="Arial"/>
        </w:rPr>
        <w:t xml:space="preserve"> as observed in plasma</w:t>
      </w:r>
      <w:r w:rsidR="00825BEC">
        <w:rPr>
          <w:rFonts w:ascii="Arial" w:hAnsi="Arial" w:cs="Arial"/>
        </w:rPr>
        <w:t>,</w:t>
      </w:r>
      <w:r w:rsidR="003A7F75">
        <w:rPr>
          <w:rFonts w:ascii="Arial" w:hAnsi="Arial" w:cs="Arial"/>
        </w:rPr>
        <w:t xml:space="preserve"> </w:t>
      </w:r>
      <w:r w:rsidR="00D131EB">
        <w:rPr>
          <w:rFonts w:ascii="Arial" w:hAnsi="Arial" w:cs="Arial"/>
        </w:rPr>
        <w:t xml:space="preserve">is limited to a </w:t>
      </w:r>
      <w:r w:rsidR="00765099">
        <w:rPr>
          <w:rFonts w:ascii="Arial" w:hAnsi="Arial" w:cs="Arial"/>
        </w:rPr>
        <w:t>best-case</w:t>
      </w:r>
      <w:r w:rsidR="00825BEC">
        <w:rPr>
          <w:rFonts w:ascii="Arial" w:hAnsi="Arial" w:cs="Arial"/>
        </w:rPr>
        <w:t xml:space="preserve"> </w:t>
      </w:r>
      <w:r w:rsidR="00765099">
        <w:rPr>
          <w:rFonts w:ascii="Arial" w:hAnsi="Arial" w:cs="Arial"/>
        </w:rPr>
        <w:t>scenario</w:t>
      </w:r>
      <w:r w:rsidR="00D131EB">
        <w:rPr>
          <w:rFonts w:ascii="Arial" w:hAnsi="Arial" w:cs="Arial"/>
        </w:rPr>
        <w:t xml:space="preserve"> of around </w:t>
      </w:r>
      <w:r w:rsidR="003A7F75">
        <w:rPr>
          <w:rFonts w:ascii="Arial" w:hAnsi="Arial" w:cs="Arial"/>
        </w:rPr>
        <w:t>80</w:t>
      </w:r>
      <w:r w:rsidR="00D131EB">
        <w:rPr>
          <w:rFonts w:ascii="Arial" w:hAnsi="Arial" w:cs="Arial"/>
        </w:rPr>
        <w:t>% accuracy</w:t>
      </w:r>
      <w:r w:rsidR="00825BEC">
        <w:rPr>
          <w:rFonts w:ascii="Arial" w:hAnsi="Arial" w:cs="Arial"/>
        </w:rPr>
        <w:t xml:space="preserve">. This </w:t>
      </w:r>
      <w:r w:rsidR="00D131EB">
        <w:rPr>
          <w:rFonts w:ascii="Arial" w:hAnsi="Arial" w:cs="Arial"/>
        </w:rPr>
        <w:t xml:space="preserve">degree of predictive power </w:t>
      </w:r>
      <w:r w:rsidR="00825BEC">
        <w:rPr>
          <w:rFonts w:ascii="Arial" w:hAnsi="Arial" w:cs="Arial"/>
        </w:rPr>
        <w:t xml:space="preserve">may not be </w:t>
      </w:r>
      <w:r w:rsidR="00D131EB">
        <w:rPr>
          <w:rFonts w:ascii="Arial" w:hAnsi="Arial" w:cs="Arial"/>
        </w:rPr>
        <w:t xml:space="preserve">sufficient </w:t>
      </w:r>
      <w:r w:rsidR="00825BEC">
        <w:rPr>
          <w:rFonts w:ascii="Arial" w:hAnsi="Arial" w:cs="Arial"/>
        </w:rPr>
        <w:t>for clinical use,</w:t>
      </w:r>
      <w:r w:rsidR="00A12308">
        <w:rPr>
          <w:rFonts w:ascii="Arial" w:hAnsi="Arial" w:cs="Arial"/>
        </w:rPr>
        <w:t xml:space="preserve"> </w:t>
      </w:r>
      <w:r w:rsidR="00825BEC">
        <w:rPr>
          <w:rFonts w:ascii="Arial" w:hAnsi="Arial" w:cs="Arial"/>
        </w:rPr>
        <w:t>where clinicians would</w:t>
      </w:r>
      <w:r w:rsidR="00A12308">
        <w:rPr>
          <w:rFonts w:ascii="Arial" w:hAnsi="Arial" w:cs="Arial"/>
        </w:rPr>
        <w:t xml:space="preserve"> certainly </w:t>
      </w:r>
      <w:r w:rsidR="00825BEC">
        <w:rPr>
          <w:rFonts w:ascii="Arial" w:hAnsi="Arial" w:cs="Arial"/>
        </w:rPr>
        <w:t xml:space="preserve">opt for </w:t>
      </w:r>
      <w:r w:rsidR="006213B6">
        <w:rPr>
          <w:rFonts w:ascii="Arial" w:hAnsi="Arial" w:cs="Arial"/>
        </w:rPr>
        <w:t>slower, but more accurate</w:t>
      </w:r>
      <w:r w:rsidR="00825BEC">
        <w:rPr>
          <w:rFonts w:ascii="Arial" w:hAnsi="Arial" w:cs="Arial"/>
        </w:rPr>
        <w:t>,</w:t>
      </w:r>
      <w:r w:rsidR="006213B6">
        <w:rPr>
          <w:rFonts w:ascii="Arial" w:hAnsi="Arial" w:cs="Arial"/>
        </w:rPr>
        <w:t xml:space="preserve"> current methods.</w:t>
      </w:r>
    </w:p>
    <w:p w14:paraId="35018337" w14:textId="77777777" w:rsidR="00B30DC6" w:rsidRDefault="00B30DC6" w:rsidP="002A126A">
      <w:pPr>
        <w:spacing w:line="480" w:lineRule="auto"/>
        <w:rPr>
          <w:rFonts w:ascii="Arial" w:hAnsi="Arial" w:cs="Arial"/>
        </w:rPr>
      </w:pPr>
    </w:p>
    <w:p w14:paraId="3F69C4D6" w14:textId="03071978" w:rsidR="00523C85" w:rsidRDefault="00B30DC6" w:rsidP="00272006">
      <w:pPr>
        <w:spacing w:line="480" w:lineRule="auto"/>
        <w:ind w:firstLine="720"/>
        <w:rPr>
          <w:rFonts w:ascii="Arial" w:hAnsi="Arial" w:cs="Arial"/>
        </w:rPr>
      </w:pPr>
      <w:r>
        <w:rPr>
          <w:rFonts w:ascii="Arial" w:hAnsi="Arial" w:cs="Arial"/>
        </w:rPr>
        <w:t>Even so,</w:t>
      </w:r>
      <w:r w:rsidR="003908C2">
        <w:rPr>
          <w:rFonts w:ascii="Arial" w:hAnsi="Arial" w:cs="Arial"/>
        </w:rPr>
        <w:t xml:space="preserve"> our approach uncovered</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w:t>
      </w:r>
      <w:r w:rsidR="003908C2">
        <w:rPr>
          <w:rFonts w:ascii="Arial" w:hAnsi="Arial" w:cs="Arial"/>
        </w:rPr>
        <w:t>,</w:t>
      </w:r>
      <w:r w:rsidR="00D25EA5">
        <w:rPr>
          <w:rFonts w:ascii="Arial" w:hAnsi="Arial" w:cs="Arial"/>
        </w:rPr>
        <w:t xml:space="preserve"> </w:t>
      </w:r>
      <w:r w:rsidR="003908C2">
        <w:rPr>
          <w:rFonts w:ascii="Arial" w:hAnsi="Arial" w:cs="Arial"/>
        </w:rPr>
        <w:t>for example</w:t>
      </w:r>
      <w:r w:rsidR="00D25EA5">
        <w:rPr>
          <w:rFonts w:ascii="Arial" w:hAnsi="Arial" w:cs="Arial"/>
        </w:rPr>
        <w:t xml:space="preserve">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here are many reports of important human pathogens reducing immunoglobulins through various mechanisms, including the direct degradation of antibodies</w:t>
      </w:r>
      <w:r w:rsidR="003908C2">
        <w:rPr>
          <w:rFonts w:ascii="Arial" w:hAnsi="Arial" w:cs="Arial"/>
        </w:rPr>
        <w:t>,</w:t>
      </w:r>
      <w:r w:rsidR="00734ABA">
        <w:rPr>
          <w:rFonts w:ascii="Arial" w:hAnsi="Arial" w:cs="Arial"/>
        </w:rPr>
        <w:t xml:space="preserve">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76211E">
        <w:rPr>
          <w:rFonts w:ascii="Arial" w:hAnsi="Arial" w:cs="Arial"/>
        </w:rPr>
        <w:instrText xml:space="preserve"> ADDIN ZOTERO_ITEM CSL_CITATION {"citationID":"HmX8dO06","properties":{"formattedCitation":"\\super 77\\nosupersub{}","plainCitation":"77","noteIndex":0},"citationItems":[{"id":5623,"uris":["http://zotero.org/users/6494753/items/9B6RVX8E"],"itemData":{"id":5623,"type":"article-journal","abstract":"Streptococcus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76211E" w:rsidRPr="0076211E">
        <w:rPr>
          <w:rFonts w:ascii="Arial" w:hAnsi="Arial" w:cs="Arial"/>
          <w:vertAlign w:val="superscript"/>
        </w:rPr>
        <w:t>77</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76211E">
        <w:rPr>
          <w:rFonts w:ascii="Arial" w:hAnsi="Arial" w:cs="Arial"/>
        </w:rPr>
        <w:instrText xml:space="preserve"> ADDIN ZOTERO_ITEM CSL_CITATION {"citationID":"eqiWJ96H","properties":{"formattedCitation":"\\super 78\\nosupersub{}","plainCitation":"78","noteIndex":0},"citationItems":[{"id":5426,"uris":["http://zotero.org/users/6494753/items/EKQVWD5J"],"itemData":{"id":5426,"type":"article-journal","abstract":"Pathogenic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76211E" w:rsidRPr="0076211E">
        <w:rPr>
          <w:rFonts w:ascii="Arial" w:hAnsi="Arial" w:cs="Arial"/>
          <w:vertAlign w:val="superscript"/>
        </w:rPr>
        <w:t>78</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perhaps </w:t>
      </w:r>
      <w:r w:rsidR="003908C2">
        <w:rPr>
          <w:rFonts w:ascii="Arial" w:hAnsi="Arial" w:cs="Arial"/>
        </w:rPr>
        <w:t xml:space="preserve">indicating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w:t>
      </w:r>
      <w:r w:rsidR="000C6EAC" w:rsidRPr="00D353AE">
        <w:rPr>
          <w:rFonts w:ascii="Arial" w:hAnsi="Arial" w:cs="Arial"/>
          <w:i/>
          <w:iCs/>
        </w:rPr>
        <w:t xml:space="preserve">s. </w:t>
      </w:r>
      <w:r w:rsidR="00465413" w:rsidRPr="00D353AE">
        <w:rPr>
          <w:rFonts w:ascii="Arial" w:hAnsi="Arial" w:cs="Arial"/>
          <w:i/>
          <w:iCs/>
        </w:rPr>
        <w:t>E. faecium</w:t>
      </w:r>
      <w:r w:rsidR="00465413">
        <w:rPr>
          <w:rFonts w:ascii="Arial" w:hAnsi="Arial" w:cs="Arial"/>
        </w:rPr>
        <w:t xml:space="preserve"> is highly prevalent in patients with immunosuppressive diseases, notably solid organ transplant patients, support</w:t>
      </w:r>
      <w:r w:rsidR="00D441F9">
        <w:rPr>
          <w:rFonts w:ascii="Arial" w:hAnsi="Arial" w:cs="Arial"/>
        </w:rPr>
        <w:t>ing</w:t>
      </w:r>
      <w:r w:rsidR="00465413">
        <w:rPr>
          <w:rFonts w:ascii="Arial" w:hAnsi="Arial" w:cs="Arial"/>
        </w:rPr>
        <w:t xml:space="preserve"> this notion</w:t>
      </w:r>
      <w:r w:rsidR="00D441F9">
        <w:rPr>
          <w:rFonts w:ascii="Arial" w:hAnsi="Arial" w:cs="Arial"/>
        </w:rPr>
        <w:t xml:space="preserve"> </w:t>
      </w:r>
      <w:r w:rsidR="00D441F9">
        <w:rPr>
          <w:rFonts w:ascii="Arial" w:hAnsi="Arial" w:cs="Arial"/>
        </w:rPr>
        <w:fldChar w:fldCharType="begin"/>
      </w:r>
      <w:r w:rsidR="0076211E">
        <w:rPr>
          <w:rFonts w:ascii="Arial" w:hAnsi="Arial" w:cs="Arial"/>
        </w:rPr>
        <w:instrText xml:space="preserve"> ADDIN ZOTERO_ITEM CSL_CITATION {"citationID":"9cLl8UNj","properties":{"formattedCitation":"\\super 79\\nosupersub{}","plainCitation":"79","noteIndex":0},"citationItems":[{"id":6225,"uris":["http://zotero.org/users/6494753/items/8ADENXQL"],"itemData":{"id":6225,"type":"article-journal","abstract":"Background: Enterococcus faecium is a leading cause of hospital-acquired infection, particularly in the immunocompromised. Here, we use whole genome sequencing of E. faecium to study within-host evolution and the transition from gut carriage to invasive disease.\nMethods: We isolated and sequenced 180 E. faecium from four immunocompromised patients who developed bloodstream infection during longitudinal surveillance of E. faecium in stool and their immediate environment.\nResults: A phylogenetic tree based on single nucleotide polymorphisms (SNPs) in the core genome of the 180 isolates demonstrated several distinct clones. This was highly concordant with the population structure inferred by Bayesian methods, which contained four main BAPS (Bayesian Analysis of Population Structure) groups. The majority of isolates from each patient resided in a single group, but all four patients also carried minority populations in stool from multiple phylogenetic groups. Bloodstream isolates from each case belonged to a single BAPS group, which differed in all four patients. Analysis of 87 isolates (56 from blood) belonging to a single BAPS group that were cultured from the same patient over 54 days identified 30 SNPs in the core genome (nine intergenic, 13 non-synonymous, eight synonymous), and 250 accessory genes that were variably present. Comparison of these genetic variants in blood isolates versus those from stool or environment did not identify any variants associated with bloodstream infection. The substitution rate for these isolates was estimated to be 128 (95% confidence interval 79.82 181.77) mutations per genome per year, more than ten times higher than previous estimates for E. faecium. Within-patient variation in vancomycin resistance associated with vanA was common and could be explained by plasmid loss, or less often by transposon loss.\nConclusions: These findings demonstrate the diversity of E. faecium carriage by individual patients and significant within-host diversity of E. faecium, but do not provide evidence for adaptive genetic variation associated with invasion.","container-title":"Genome Medicine","DOI":"10.1186/s13073-017-0507-0","ISSN":"1756-994X","issue":"1","journalAbbreviation":"Genome Med","language":"en","page":"119","source":"DOI.org (Crossref)","title":"Within-host evolution of Enterococcus faecium during longitudinal carriage and transition to bloodstream infection in immunocompromised patients","volume":"9","author":[{"family":"Moradigaravand","given":"Danesh"},{"family":"Gouliouris","given":"Theodore"},{"family":"Blane","given":"Beth"},{"family":"Naydenova","given":"Plamena"},{"family":"Ludden","given":"Catherine"},{"family":"Crawley","given":"Charles"},{"family":"Brown","given":"Nicholas M."},{"family":"Török","given":"M. Estée"},{"family":"Parkhill","given":"Julian"},{"family":"Peacock","given":"Sharon J."}],"issued":{"date-parts":[["2017",12]]}}}],"schema":"https://github.com/citation-style-language/schema/raw/master/csl-citation.json"} </w:instrText>
      </w:r>
      <w:r w:rsidR="00D441F9">
        <w:rPr>
          <w:rFonts w:ascii="Arial" w:hAnsi="Arial" w:cs="Arial"/>
        </w:rPr>
        <w:fldChar w:fldCharType="separate"/>
      </w:r>
      <w:r w:rsidR="0076211E" w:rsidRPr="0076211E">
        <w:rPr>
          <w:rFonts w:ascii="Arial" w:hAnsi="Arial" w:cs="Arial"/>
          <w:vertAlign w:val="superscript"/>
        </w:rPr>
        <w:t>79</w:t>
      </w:r>
      <w:r w:rsidR="00D441F9">
        <w:rPr>
          <w:rFonts w:ascii="Arial" w:hAnsi="Arial" w:cs="Arial"/>
        </w:rPr>
        <w:fldChar w:fldCharType="end"/>
      </w:r>
      <w:r w:rsidR="00D441F9">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15B5F5BF"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w:t>
      </w:r>
      <w:r w:rsidR="003D75C1">
        <w:rPr>
          <w:rFonts w:ascii="Arial" w:hAnsi="Arial" w:cs="Arial"/>
        </w:rPr>
        <w:t xml:space="preserve">, </w:t>
      </w:r>
      <w:r w:rsidR="003908C2">
        <w:rPr>
          <w:rFonts w:ascii="Arial" w:hAnsi="Arial" w:cs="Arial"/>
        </w:rPr>
        <w:t>with both</w:t>
      </w:r>
      <w:r w:rsidR="003D75C1">
        <w:rPr>
          <w:rFonts w:ascii="Arial" w:hAnsi="Arial" w:cs="Arial"/>
        </w:rPr>
        <w:t xml:space="preserve"> retinol and retinol binding protein 4 (RBP4</w:t>
      </w:r>
      <w:r w:rsidR="00765099">
        <w:rPr>
          <w:rFonts w:ascii="Arial" w:hAnsi="Arial" w:cs="Arial"/>
        </w:rPr>
        <w:t>) being increased</w:t>
      </w:r>
      <w:r w:rsidR="003D75C1">
        <w:rPr>
          <w:rFonts w:ascii="Arial" w:hAnsi="Arial" w:cs="Arial"/>
        </w:rPr>
        <w:t xml:space="preserve">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908C2">
        <w:rPr>
          <w:rFonts w:ascii="Arial" w:hAnsi="Arial" w:cs="Arial"/>
          <w:i/>
          <w:iCs/>
        </w:rPr>
        <w:t>.</w:t>
      </w:r>
      <w:r w:rsidR="003D75C1">
        <w:rPr>
          <w:rFonts w:ascii="Arial" w:hAnsi="Arial" w:cs="Arial"/>
        </w:rPr>
        <w:t xml:space="preserve"> </w:t>
      </w:r>
      <w:r w:rsidR="003908C2">
        <w:rPr>
          <w:rFonts w:ascii="Arial" w:hAnsi="Arial" w:cs="Arial"/>
        </w:rPr>
        <w:t>These were</w:t>
      </w:r>
      <w:r w:rsidR="00D31A26">
        <w:rPr>
          <w:rFonts w:ascii="Arial" w:hAnsi="Arial" w:cs="Arial"/>
        </w:rPr>
        <w:t xml:space="preserve"> among the top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potentially confounded by transplant status in our data set, </w:t>
      </w:r>
      <w:r w:rsidR="0054376B">
        <w:rPr>
          <w:rFonts w:ascii="Arial" w:hAnsi="Arial" w:cs="Arial"/>
        </w:rPr>
        <w:t xml:space="preserve">narrowly missing our threshold for significance when considering </w:t>
      </w:r>
      <w:r w:rsidR="003908C2">
        <w:rPr>
          <w:rFonts w:ascii="Arial" w:hAnsi="Arial" w:cs="Arial"/>
        </w:rPr>
        <w:t xml:space="preserve">only </w:t>
      </w:r>
      <w:r w:rsidR="0054376B">
        <w:rPr>
          <w:rFonts w:ascii="Arial" w:hAnsi="Arial" w:cs="Arial"/>
        </w:rPr>
        <w:t xml:space="preserve">patients without a transplant, retinol levels </w:t>
      </w:r>
      <w:r w:rsidR="00A26F8E">
        <w:rPr>
          <w:rFonts w:ascii="Arial" w:hAnsi="Arial" w:cs="Arial"/>
        </w:rPr>
        <w:t>remained</w:t>
      </w:r>
      <w:r w:rsidR="0054376B">
        <w:rPr>
          <w:rFonts w:ascii="Arial" w:hAnsi="Arial" w:cs="Arial"/>
        </w:rPr>
        <w:t xml:space="preserve"> significantly different. </w:t>
      </w:r>
      <w:r w:rsidR="003908C2">
        <w:rPr>
          <w:rFonts w:ascii="Arial" w:hAnsi="Arial" w:cs="Arial"/>
        </w:rPr>
        <w:t>T</w:t>
      </w:r>
      <w:r w:rsidR="0054376B">
        <w:rPr>
          <w:rFonts w:ascii="Arial" w:hAnsi="Arial" w:cs="Arial"/>
        </w:rPr>
        <w:t xml:space="preserve">his suggests that the differences in these </w:t>
      </w:r>
      <w:r w:rsidR="003908C2">
        <w:rPr>
          <w:rFonts w:ascii="Arial" w:hAnsi="Arial" w:cs="Arial"/>
        </w:rPr>
        <w:t>retinol-</w:t>
      </w:r>
      <w:r w:rsidR="0054376B">
        <w:rPr>
          <w:rFonts w:ascii="Arial" w:hAnsi="Arial" w:cs="Arial"/>
        </w:rPr>
        <w:t>associated features were most likely due to</w:t>
      </w:r>
      <w:r w:rsidR="00863690">
        <w:rPr>
          <w:rFonts w:ascii="Arial" w:hAnsi="Arial" w:cs="Arial"/>
        </w:rPr>
        <w:t xml:space="preserve">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76211E">
        <w:rPr>
          <w:rFonts w:ascii="Arial" w:hAnsi="Arial" w:cs="Arial"/>
        </w:rPr>
        <w:instrText xml:space="preserve"> ADDIN ZOTERO_ITEM CSL_CITATION {"citationID":"ffLqYVOO","properties":{"formattedCitation":"\\super 80\\nosupersub{}","plainCitation":"80","noteIndex":0},"citationItems":[{"id":6040,"uris":["http://zotero.org/users/6494753/items/JCI99U92"],"itemData":{"id":6040,"type":"article-journal","abstract":"The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76211E" w:rsidRPr="0076211E">
        <w:rPr>
          <w:rFonts w:ascii="Arial" w:hAnsi="Arial" w:cs="Arial"/>
          <w:vertAlign w:val="superscript"/>
        </w:rPr>
        <w:t>80</w:t>
      </w:r>
      <w:r w:rsidR="007E316A">
        <w:rPr>
          <w:rFonts w:ascii="Arial" w:hAnsi="Arial" w:cs="Arial"/>
        </w:rPr>
        <w:fldChar w:fldCharType="end"/>
      </w:r>
      <w:r w:rsidR="00512EFC">
        <w:rPr>
          <w:rFonts w:ascii="Arial" w:hAnsi="Arial" w:cs="Arial"/>
        </w:rPr>
        <w:t xml:space="preserve"> </w:t>
      </w:r>
      <w:r w:rsidR="007E316A">
        <w:rPr>
          <w:rFonts w:ascii="Arial" w:hAnsi="Arial" w:cs="Arial"/>
        </w:rPr>
        <w:t>and increased urinary loss</w:t>
      </w:r>
      <w:r w:rsidR="003908C2">
        <w:rPr>
          <w:rFonts w:ascii="Arial" w:hAnsi="Arial" w:cs="Arial"/>
        </w:rPr>
        <w:t>,</w:t>
      </w:r>
      <w:r w:rsidR="007E316A">
        <w:rPr>
          <w:rFonts w:ascii="Arial" w:hAnsi="Arial" w:cs="Arial"/>
        </w:rPr>
        <w:t xml:space="preserve">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3908C2">
        <w:rPr>
          <w:rFonts w:ascii="Arial" w:hAnsi="Arial" w:cs="Arial"/>
          <w:i/>
          <w:iCs/>
          <w:color w:val="000000" w:themeColor="text1"/>
        </w:rPr>
        <w:t>-</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Retinol is important for the function of</w:t>
      </w:r>
      <w:r w:rsidR="003908C2">
        <w:rPr>
          <w:rFonts w:ascii="Arial" w:hAnsi="Arial" w:cs="Arial"/>
        </w:rPr>
        <w:t xml:space="preserve"> various</w:t>
      </w:r>
      <w:r w:rsidR="00A364A4">
        <w:rPr>
          <w:rFonts w:ascii="Arial" w:hAnsi="Arial" w:cs="Arial"/>
        </w:rPr>
        <w:t xml:space="preserve"> aspects of the innate and adaptive immune system, and the differences observed in this study may </w:t>
      </w:r>
      <w:r w:rsidR="00146BC2">
        <w:rPr>
          <w:rFonts w:ascii="Arial" w:hAnsi="Arial" w:cs="Arial"/>
        </w:rPr>
        <w:t>impact immune system function</w:t>
      </w:r>
      <w:r w:rsidR="00A364A4">
        <w:rPr>
          <w:rFonts w:ascii="Arial" w:hAnsi="Arial" w:cs="Arial"/>
        </w:rPr>
        <w:t xml:space="preserve"> </w:t>
      </w:r>
      <w:r w:rsidR="00A364A4">
        <w:rPr>
          <w:rFonts w:ascii="Arial" w:hAnsi="Arial" w:cs="Arial"/>
        </w:rPr>
        <w:fldChar w:fldCharType="begin"/>
      </w:r>
      <w:r w:rsidR="0076211E">
        <w:rPr>
          <w:rFonts w:ascii="Arial" w:hAnsi="Arial" w:cs="Arial"/>
        </w:rPr>
        <w:instrText xml:space="preserve"> ADDIN ZOTERO_ITEM CSL_CITATION {"citationID":"HqBxVNHH","properties":{"formattedCitation":"\\super 81\\nosupersub{}","plainCitation":"81","noteIndex":0},"citationItems":[{"id":6106,"uris":["http://zotero.org/users/6494753/items/U53HXZS8"],"itemData":{"id":6106,"type":"article-journal","language":"en","source":"Zotero","title":"VITAMIN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76211E" w:rsidRPr="0076211E">
        <w:rPr>
          <w:rFonts w:ascii="Arial" w:hAnsi="Arial" w:cs="Arial"/>
          <w:vertAlign w:val="superscript"/>
        </w:rPr>
        <w:t>81</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w:t>
      </w:r>
      <w:r w:rsidR="00082FAB">
        <w:rPr>
          <w:rFonts w:ascii="Arial" w:hAnsi="Arial" w:cs="Arial"/>
        </w:rPr>
        <w:lastRenderedPageBreak/>
        <w:t xml:space="preserve">suppression of serum lipoproteins in response to infection has been reported </w:t>
      </w:r>
      <w:r w:rsidR="000C6EAC">
        <w:rPr>
          <w:rFonts w:ascii="Arial" w:hAnsi="Arial" w:cs="Arial"/>
        </w:rPr>
        <w:t>previously</w:t>
      </w:r>
      <w:r w:rsidR="00082FAB">
        <w:rPr>
          <w:rFonts w:ascii="Arial" w:hAnsi="Arial" w:cs="Arial"/>
        </w:rPr>
        <w:t xml:space="preserve">, differences have never been reported </w:t>
      </w:r>
      <w:r w:rsidR="003908C2">
        <w:rPr>
          <w:rFonts w:ascii="Arial" w:hAnsi="Arial" w:cs="Arial"/>
        </w:rPr>
        <w:t xml:space="preserve">between </w:t>
      </w:r>
      <w:r w:rsidR="00082FAB">
        <w:rPr>
          <w:rFonts w:ascii="Arial" w:hAnsi="Arial" w:cs="Arial"/>
        </w:rPr>
        <w:t xml:space="preserve">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w:t>
      </w:r>
      <w:r w:rsidR="003908C2">
        <w:rPr>
          <w:rFonts w:ascii="Arial" w:hAnsi="Arial" w:cs="Arial"/>
        </w:rPr>
        <w:t xml:space="preserve">indicator </w:t>
      </w:r>
      <w:r w:rsidR="000C6EAC">
        <w:rPr>
          <w:rFonts w:ascii="Arial" w:hAnsi="Arial" w:cs="Arial"/>
        </w:rPr>
        <w:t>of the underlying disease severity</w:t>
      </w:r>
      <w:r w:rsidR="009A5CCE">
        <w:rPr>
          <w:rFonts w:ascii="Arial" w:hAnsi="Arial" w:cs="Arial"/>
        </w:rPr>
        <w:t>, as lipoprotein levels in serum have been shown to correlate with infection severity</w:t>
      </w:r>
      <w:r w:rsidR="003908C2">
        <w:rPr>
          <w:rFonts w:ascii="Arial" w:hAnsi="Arial" w:cs="Arial"/>
        </w:rPr>
        <w:t>.</w:t>
      </w:r>
      <w:r w:rsidR="009A5CCE">
        <w:rPr>
          <w:rFonts w:ascii="Arial" w:hAnsi="Arial" w:cs="Arial"/>
        </w:rPr>
        <w:t xml:space="preserve"> </w:t>
      </w:r>
      <w:r w:rsidR="009A5CCE">
        <w:rPr>
          <w:rFonts w:ascii="Arial" w:hAnsi="Arial" w:cs="Arial"/>
        </w:rPr>
        <w:fldChar w:fldCharType="begin"/>
      </w:r>
      <w:r w:rsidR="0076211E">
        <w:rPr>
          <w:rFonts w:ascii="Arial" w:hAnsi="Arial" w:cs="Arial"/>
        </w:rPr>
        <w:instrText xml:space="preserve"> ADDIN ZOTERO_ITEM CSL_CITATION {"citationID":"5oRqKDhZ","properties":{"formattedCitation":"\\super 82\\nosupersub{}","plainCitation":"82","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76211E" w:rsidRPr="0076211E">
        <w:rPr>
          <w:rFonts w:ascii="Arial" w:hAnsi="Arial" w:cs="Arial"/>
          <w:vertAlign w:val="superscript"/>
        </w:rPr>
        <w:t>82</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Given that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76211E">
        <w:rPr>
          <w:rFonts w:ascii="Arial" w:hAnsi="Arial" w:cs="Arial"/>
        </w:rPr>
        <w:instrText xml:space="preserve"> ADDIN ZOTERO_ITEM CSL_CITATION {"citationID":"knoCvVkk","properties":{"formattedCitation":"\\super 83\\nosupersub{}","plainCitation":"83","noteIndex":0},"citationItems":[{"id":6099,"uris":["http://zotero.org/users/6494753/items/58QIXF8F"],"itemData":{"id":6099,"type":"article-journal","container-title":"UpToDate","language":"en","source":"Zotero","title":"Treatment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76211E" w:rsidRPr="0076211E">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3908C2">
        <w:rPr>
          <w:rFonts w:ascii="Arial" w:hAnsi="Arial" w:cs="Arial"/>
        </w:rPr>
        <w:t xml:space="preserve">if </w:t>
      </w:r>
      <w:r w:rsidR="005057A6">
        <w:rPr>
          <w:rFonts w:ascii="Arial" w:hAnsi="Arial" w:cs="Arial"/>
        </w:rPr>
        <w:t>this</w:t>
      </w:r>
      <w:r w:rsidR="00067CF5">
        <w:rPr>
          <w:rFonts w:ascii="Arial" w:hAnsi="Arial" w:cs="Arial"/>
        </w:rPr>
        <w:t xml:space="preserve"> </w:t>
      </w:r>
      <w:r w:rsidR="003908C2">
        <w:rPr>
          <w:rFonts w:ascii="Arial" w:hAnsi="Arial" w:cs="Arial"/>
        </w:rPr>
        <w:t xml:space="preserve">were </w:t>
      </w:r>
      <w:r w:rsidR="005057A6">
        <w:rPr>
          <w:rFonts w:ascii="Arial" w:hAnsi="Arial" w:cs="Arial"/>
        </w:rPr>
        <w:t>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w:t>
      </w:r>
      <w:r w:rsidR="003908C2">
        <w:rPr>
          <w:rFonts w:ascii="Arial" w:hAnsi="Arial" w:cs="Arial"/>
        </w:rPr>
        <w:t>remain unclear</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7BE27CB" w:rsidR="003F5D6F" w:rsidRDefault="003908C2" w:rsidP="00C8425B">
      <w:pPr>
        <w:spacing w:line="480" w:lineRule="auto"/>
        <w:ind w:firstLine="720"/>
        <w:rPr>
          <w:rFonts w:ascii="Arial" w:hAnsi="Arial" w:cs="Arial"/>
        </w:rPr>
      </w:pPr>
      <w:r>
        <w:rPr>
          <w:rFonts w:ascii="Arial" w:hAnsi="Arial" w:cs="Arial"/>
        </w:rPr>
        <w:t>The e</w:t>
      </w:r>
      <w:r w:rsidR="008E76C1">
        <w:rPr>
          <w:rFonts w:ascii="Arial" w:hAnsi="Arial" w:cs="Arial"/>
        </w:rPr>
        <w:t xml:space="preserve">valuation of the systemic responses comparing mortality to survival </w:t>
      </w:r>
      <w:r w:rsidR="007A2946">
        <w:rPr>
          <w:rFonts w:ascii="Arial" w:hAnsi="Arial" w:cs="Arial"/>
        </w:rPr>
        <w:t>uncovered</w:t>
      </w:r>
      <w:r w:rsidR="008E76C1">
        <w:rPr>
          <w:rFonts w:ascii="Arial" w:hAnsi="Arial" w:cs="Arial"/>
        </w:rPr>
        <w:t xml:space="preserve"> </w:t>
      </w:r>
      <w:r>
        <w:rPr>
          <w:rFonts w:ascii="Arial" w:hAnsi="Arial" w:cs="Arial"/>
        </w:rPr>
        <w:t>several</w:t>
      </w:r>
      <w:r w:rsidR="00186AB4">
        <w:rPr>
          <w:rFonts w:ascii="Arial" w:hAnsi="Arial" w:cs="Arial"/>
        </w:rPr>
        <w:t xml:space="preserve"> important differences among these patients</w:t>
      </w:r>
      <w:r w:rsidR="008E76C1">
        <w:rPr>
          <w:rFonts w:ascii="Arial" w:hAnsi="Arial" w:cs="Arial"/>
        </w:rPr>
        <w:t xml:space="preserve">. </w:t>
      </w:r>
      <w:r w:rsidR="007A2946">
        <w:rPr>
          <w:rFonts w:ascii="Arial" w:hAnsi="Arial" w:cs="Arial"/>
        </w:rPr>
        <w:t>We</w:t>
      </w:r>
      <w:r w:rsidR="00A364A4">
        <w:rPr>
          <w:rFonts w:ascii="Arial" w:hAnsi="Arial" w:cs="Arial"/>
        </w:rPr>
        <w:t xml:space="preserve"> found </w:t>
      </w:r>
      <w:r>
        <w:rPr>
          <w:rFonts w:ascii="Arial" w:hAnsi="Arial" w:cs="Arial"/>
        </w:rPr>
        <w:t xml:space="preserve">that </w:t>
      </w:r>
      <w:r w:rsidR="00A364A4">
        <w:rPr>
          <w:rFonts w:ascii="Arial" w:hAnsi="Arial" w:cs="Arial"/>
        </w:rPr>
        <w:t xml:space="preserve">features derived from </w:t>
      </w:r>
      <w:r w:rsidR="008E76C1">
        <w:rPr>
          <w:rFonts w:ascii="Arial" w:hAnsi="Arial" w:cs="Arial"/>
        </w:rPr>
        <w:t xml:space="preserve">proteomics data </w:t>
      </w:r>
      <w:r>
        <w:rPr>
          <w:rFonts w:ascii="Arial" w:hAnsi="Arial" w:cs="Arial"/>
        </w:rPr>
        <w:t>were more effective at</w:t>
      </w:r>
      <w:r w:rsidR="008E76C1">
        <w:rPr>
          <w:rFonts w:ascii="Arial" w:hAnsi="Arial" w:cs="Arial"/>
        </w:rPr>
        <w:t xml:space="preserve"> predicting mortality status than </w:t>
      </w:r>
      <w:r w:rsidR="00A364A4">
        <w:rPr>
          <w:rFonts w:ascii="Arial" w:hAnsi="Arial" w:cs="Arial"/>
        </w:rPr>
        <w:t xml:space="preserve">those derived from </w:t>
      </w:r>
      <w:r w:rsidR="008E76C1">
        <w:rPr>
          <w:rFonts w:ascii="Arial" w:hAnsi="Arial" w:cs="Arial"/>
        </w:rPr>
        <w:t>metabolomic</w:t>
      </w:r>
      <w:r w:rsidR="00A364A4">
        <w:rPr>
          <w:rFonts w:ascii="Arial" w:hAnsi="Arial" w:cs="Arial"/>
        </w:rPr>
        <w:t>s</w:t>
      </w:r>
      <w:r w:rsidR="008E76C1">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9C459B">
        <w:rPr>
          <w:rFonts w:ascii="Arial" w:hAnsi="Arial" w:cs="Arial"/>
        </w:rPr>
        <w:t>patients</w:t>
      </w:r>
      <w:r w:rsidR="004A3957">
        <w:rPr>
          <w:rFonts w:ascii="Arial" w:hAnsi="Arial" w:cs="Arial"/>
        </w:rPr>
        <w:t xml:space="preserve"> who succumbed to mortality,</w:t>
      </w:r>
      <w:r w:rsidR="009C459B">
        <w:rPr>
          <w:rFonts w:ascii="Arial" w:hAnsi="Arial" w:cs="Arial"/>
        </w:rPr>
        <w:t xml:space="preserve"> </w:t>
      </w:r>
      <w:r w:rsidR="003F5D6F">
        <w:rPr>
          <w:rFonts w:ascii="Arial" w:hAnsi="Arial" w:cs="Arial"/>
        </w:rPr>
        <w:t>compared to</w:t>
      </w:r>
      <w:r w:rsidR="004A3957">
        <w:rPr>
          <w:rFonts w:ascii="Arial" w:hAnsi="Arial" w:cs="Arial"/>
        </w:rPr>
        <w:t xml:space="preserve"> those who</w:t>
      </w:r>
      <w:r w:rsidR="003F5D6F">
        <w:rPr>
          <w:rFonts w:ascii="Arial" w:hAnsi="Arial" w:cs="Arial"/>
        </w:rPr>
        <w:t xml:space="preserve"> </w:t>
      </w:r>
      <w:r w:rsidR="004A3957">
        <w:rPr>
          <w:rFonts w:ascii="Arial" w:hAnsi="Arial" w:cs="Arial"/>
        </w:rPr>
        <w:t xml:space="preserve">survived, </w:t>
      </w:r>
      <w:r w:rsidR="005057A6">
        <w:rPr>
          <w:rFonts w:ascii="Arial" w:hAnsi="Arial" w:cs="Arial"/>
        </w:rPr>
        <w:t xml:space="preserve">primarily </w:t>
      </w:r>
      <w:r w:rsidR="004A3957">
        <w:rPr>
          <w:rFonts w:ascii="Arial" w:hAnsi="Arial" w:cs="Arial"/>
        </w:rPr>
        <w:t xml:space="preserve">consisted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w:t>
      </w:r>
      <w:r w:rsidR="00146BC2">
        <w:rPr>
          <w:rFonts w:ascii="Arial" w:hAnsi="Arial" w:cs="Arial"/>
        </w:rPr>
        <w:t>found</w:t>
      </w:r>
      <w:r w:rsidR="003F5D6F">
        <w:rPr>
          <w:rFonts w:ascii="Arial" w:hAnsi="Arial" w:cs="Arial"/>
        </w:rPr>
        <w:t xml:space="preserve"> to be significantly different when comparing healthy</w:t>
      </w:r>
      <w:r w:rsidR="004A3957">
        <w:rPr>
          <w:rFonts w:ascii="Arial" w:hAnsi="Arial" w:cs="Arial"/>
        </w:rPr>
        <w:t xml:space="preserve"> individuals</w:t>
      </w:r>
      <w:r w:rsidR="003F5D6F">
        <w:rPr>
          <w:rFonts w:ascii="Arial" w:hAnsi="Arial" w:cs="Arial"/>
        </w:rPr>
        <w:t xml:space="preserve"> to</w:t>
      </w:r>
      <w:r w:rsidR="004A3957">
        <w:rPr>
          <w:rFonts w:ascii="Arial" w:hAnsi="Arial" w:cs="Arial"/>
        </w:rPr>
        <w:t xml:space="preserve"> those</w:t>
      </w:r>
      <w:r w:rsidR="003F5D6F">
        <w:rPr>
          <w:rFonts w:ascii="Arial" w:hAnsi="Arial" w:cs="Arial"/>
        </w:rPr>
        <w:t xml:space="preserve"> infected. This suggests that </w:t>
      </w:r>
      <w:r w:rsidR="00146BC2">
        <w:rPr>
          <w:rFonts w:ascii="Arial" w:hAnsi="Arial" w:cs="Arial"/>
        </w:rPr>
        <w:t>the degree of alteration relative to baseline for proteins involved in blood coagulation, blood microparticle</w:t>
      </w:r>
      <w:r w:rsidR="004A3957">
        <w:rPr>
          <w:rFonts w:ascii="Arial" w:hAnsi="Arial" w:cs="Arial"/>
        </w:rPr>
        <w:t>s</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w:t>
      </w:r>
      <w:r w:rsidR="004A3957">
        <w:rPr>
          <w:rFonts w:ascii="Arial" w:hAnsi="Arial" w:cs="Arial"/>
        </w:rPr>
        <w:t>EcB</w:t>
      </w:r>
      <w:r w:rsidR="00146BC2">
        <w:rPr>
          <w:rFonts w:ascii="Arial" w:hAnsi="Arial" w:cs="Arial"/>
        </w:rPr>
        <w:t>.</w:t>
      </w:r>
      <w:r w:rsidR="003F5D6F">
        <w:rPr>
          <w:rFonts w:ascii="Arial" w:hAnsi="Arial" w:cs="Arial"/>
        </w:rPr>
        <w:t xml:space="preserve"> </w:t>
      </w:r>
      <w:r w:rsidR="004A3957">
        <w:rPr>
          <w:rFonts w:ascii="Arial" w:hAnsi="Arial" w:cs="Arial"/>
        </w:rPr>
        <w:t xml:space="preserve">Conversely, the </w:t>
      </w:r>
      <w:r w:rsidR="000F21DF">
        <w:rPr>
          <w:rFonts w:ascii="Arial" w:hAnsi="Arial" w:cs="Arial"/>
        </w:rPr>
        <w:t>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 xml:space="preserve">significantly increased in mortality were </w:t>
      </w:r>
      <w:r w:rsidR="00765099">
        <w:rPr>
          <w:rFonts w:ascii="Arial" w:hAnsi="Arial" w:cs="Arial"/>
        </w:rPr>
        <w:t>vaguer</w:t>
      </w:r>
      <w:r w:rsidR="00C8425B">
        <w:rPr>
          <w:rFonts w:ascii="Arial" w:hAnsi="Arial" w:cs="Arial"/>
        </w:rPr>
        <w:t xml:space="preserve">, </w:t>
      </w:r>
      <w:r w:rsidR="004A3957">
        <w:rPr>
          <w:rFonts w:ascii="Arial" w:hAnsi="Arial" w:cs="Arial"/>
        </w:rPr>
        <w:t xml:space="preserve">encompassing </w:t>
      </w:r>
      <w:r w:rsidR="000F21DF">
        <w:rPr>
          <w:rFonts w:ascii="Arial" w:hAnsi="Arial" w:cs="Arial"/>
        </w:rPr>
        <w:t xml:space="preserve">calcium ion binding, </w:t>
      </w:r>
      <w:r w:rsidR="004A3957">
        <w:rPr>
          <w:rFonts w:ascii="Arial" w:hAnsi="Arial" w:cs="Arial"/>
        </w:rPr>
        <w:t xml:space="preserve">the </w:t>
      </w:r>
      <w:r w:rsidR="000F21DF">
        <w:rPr>
          <w:rFonts w:ascii="Arial" w:hAnsi="Arial" w:cs="Arial"/>
        </w:rPr>
        <w:t xml:space="preserve">extracellular matrix, </w:t>
      </w:r>
      <w:r w:rsidR="004A3957">
        <w:rPr>
          <w:rFonts w:ascii="Arial" w:hAnsi="Arial" w:cs="Arial"/>
        </w:rPr>
        <w:t xml:space="preserve">the </w:t>
      </w:r>
      <w:r w:rsidR="000F21DF">
        <w:rPr>
          <w:rFonts w:ascii="Arial" w:hAnsi="Arial" w:cs="Arial"/>
        </w:rPr>
        <w:t xml:space="preserve">external side of </w:t>
      </w:r>
      <w:r w:rsidR="007A2946">
        <w:rPr>
          <w:rFonts w:ascii="Arial" w:hAnsi="Arial" w:cs="Arial"/>
        </w:rPr>
        <w:t xml:space="preserve">the </w:t>
      </w:r>
      <w:r w:rsidR="000F21DF">
        <w:rPr>
          <w:rFonts w:ascii="Arial" w:hAnsi="Arial" w:cs="Arial"/>
        </w:rPr>
        <w:t>plasma membrane, and the Golgi apparatus</w:t>
      </w:r>
      <w:r w:rsidR="004A3957">
        <w:rPr>
          <w:rFonts w:ascii="Arial" w:hAnsi="Arial" w:cs="Arial"/>
        </w:rPr>
        <w:t>.</w:t>
      </w:r>
      <w:r w:rsidR="00C8425B">
        <w:rPr>
          <w:rFonts w:ascii="Arial" w:hAnsi="Arial" w:cs="Arial"/>
        </w:rPr>
        <w:t xml:space="preserve"> </w:t>
      </w:r>
      <w:r w:rsidR="004A3957">
        <w:rPr>
          <w:rFonts w:ascii="Arial" w:hAnsi="Arial" w:cs="Arial"/>
        </w:rPr>
        <w:t>The</w:t>
      </w:r>
      <w:r w:rsidR="00C8425B">
        <w:rPr>
          <w:rFonts w:ascii="Arial" w:hAnsi="Arial" w:cs="Arial"/>
        </w:rPr>
        <w:t xml:space="preserve"> potential biological relevance</w:t>
      </w:r>
      <w:r w:rsidR="004A3957">
        <w:rPr>
          <w:rFonts w:ascii="Arial" w:hAnsi="Arial" w:cs="Arial"/>
        </w:rPr>
        <w:t xml:space="preserve"> of these increases is</w:t>
      </w:r>
      <w:r w:rsidR="00C8425B">
        <w:rPr>
          <w:rFonts w:ascii="Arial" w:hAnsi="Arial" w:cs="Arial"/>
        </w:rPr>
        <w:t xml:space="preserve"> </w:t>
      </w:r>
      <w:r w:rsidR="004A3957">
        <w:rPr>
          <w:rFonts w:ascii="Arial" w:hAnsi="Arial" w:cs="Arial"/>
        </w:rPr>
        <w:t xml:space="preserve">challenging </w:t>
      </w:r>
      <w:r w:rsidR="00C8425B">
        <w:rPr>
          <w:rFonts w:ascii="Arial" w:hAnsi="Arial" w:cs="Arial"/>
        </w:rPr>
        <w:t>to discern</w:t>
      </w:r>
      <w:r w:rsidR="004A3957">
        <w:rPr>
          <w:rFonts w:ascii="Arial" w:hAnsi="Arial" w:cs="Arial"/>
        </w:rPr>
        <w:t xml:space="preserve">, indicating that </w:t>
      </w:r>
      <w:r w:rsidR="004A3957">
        <w:rPr>
          <w:rFonts w:ascii="Arial" w:hAnsi="Arial" w:cs="Arial"/>
        </w:rPr>
        <w:lastRenderedPageBreak/>
        <w:t xml:space="preserve">while they are associated with mortality, their specific roles in the pathophysiology of the disease remain unclear and require further </w:t>
      </w:r>
      <w:r w:rsidR="00765099">
        <w:rPr>
          <w:rFonts w:ascii="Arial" w:hAnsi="Arial" w:cs="Arial"/>
        </w:rPr>
        <w:t>investigation.</w:t>
      </w:r>
      <w:r w:rsidR="004A3957">
        <w:rPr>
          <w:rFonts w:ascii="Arial" w:hAnsi="Arial" w:cs="Arial"/>
        </w:rPr>
        <w:t xml:space="preserve"> </w:t>
      </w:r>
    </w:p>
    <w:p w14:paraId="43787680" w14:textId="77777777" w:rsidR="00C8425B" w:rsidRPr="00C8425B" w:rsidRDefault="00C8425B" w:rsidP="00C8425B">
      <w:pPr>
        <w:spacing w:line="480" w:lineRule="auto"/>
        <w:ind w:firstLine="720"/>
        <w:rPr>
          <w:rFonts w:ascii="Arial" w:hAnsi="Arial" w:cs="Arial"/>
        </w:rPr>
      </w:pPr>
    </w:p>
    <w:p w14:paraId="524373F3" w14:textId="232B15E0" w:rsidR="00E25688" w:rsidRPr="00765099"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4A3957">
        <w:rPr>
          <w:rFonts w:ascii="Arial" w:hAnsi="Arial" w:cs="Arial"/>
        </w:rPr>
        <w:t xml:space="preserve">Notably, decreases </w:t>
      </w:r>
      <w:r w:rsidR="009D4814">
        <w:rPr>
          <w:rFonts w:ascii="Arial" w:hAnsi="Arial" w:cs="Arial"/>
        </w:rPr>
        <w:t xml:space="preserve">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protease 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76211E">
        <w:rPr>
          <w:rFonts w:ascii="Arial" w:hAnsi="Arial" w:cs="Arial"/>
        </w:rPr>
        <w:instrText xml:space="preserve"> ADDIN ZOTERO_ITEM CSL_CITATION {"citationID":"LZytfruw","properties":{"formattedCitation":"\\super 84\\nosupersub{}","plainCitation":"84","noteIndex":0},"citationItems":[{"id":6066,"uris":["http://zotero.org/users/6494753/items/2QH7UNXK"],"itemData":{"id":6066,"type":"article-journal","container-title":"Frontiers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76211E" w:rsidRPr="0076211E">
        <w:rPr>
          <w:rFonts w:ascii="Arial" w:hAnsi="Arial" w:cs="Arial"/>
          <w:vertAlign w:val="superscript"/>
        </w:rPr>
        <w:t>84</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w:t>
      </w:r>
      <w:r w:rsidR="004A3957">
        <w:rPr>
          <w:rFonts w:ascii="Arial" w:hAnsi="Arial" w:cs="Arial"/>
        </w:rPr>
        <w:t xml:space="preserve">possess </w:t>
      </w:r>
      <w:r w:rsidR="005D66DA">
        <w:rPr>
          <w:rFonts w:ascii="Arial" w:hAnsi="Arial" w:cs="Arial"/>
        </w:rPr>
        <w:t>antibacterial properties</w:t>
      </w:r>
      <w:r w:rsidR="00FC3DD5">
        <w:rPr>
          <w:rFonts w:ascii="Arial" w:hAnsi="Arial" w:cs="Arial"/>
        </w:rPr>
        <w:t xml:space="preserve"> </w:t>
      </w:r>
      <w:r w:rsidR="00FC3DD5">
        <w:rPr>
          <w:rFonts w:ascii="Arial" w:hAnsi="Arial" w:cs="Arial"/>
        </w:rPr>
        <w:fldChar w:fldCharType="begin"/>
      </w:r>
      <w:r w:rsidR="0076211E">
        <w:rPr>
          <w:rFonts w:ascii="Arial" w:hAnsi="Arial" w:cs="Arial"/>
        </w:rPr>
        <w:instrText xml:space="preserve"> ADDIN ZOTERO_ITEM CSL_CITATION {"citationID":"JcStg8S6","properties":{"formattedCitation":"\\super 85\\nosupersub{}","plainCitation":"85","noteIndex":0},"citationItems":[{"id":6115,"uris":["http://zotero.org/users/6494753/items/98IMVM72"],"itemData":{"id":6115,"type":"article-journal","abstract":"Histidine</w:instrText>
      </w:r>
      <w:r w:rsidR="0076211E">
        <w:rPr>
          <w:rFonts w:ascii="Cambria Math" w:hAnsi="Cambria Math" w:cs="Cambria Math"/>
        </w:rPr>
        <w:instrText>‐</w:instrText>
      </w:r>
      <w:r w:rsidR="0076211E">
        <w:rPr>
          <w:rFonts w:ascii="Arial" w:hAnsi="Arial" w:cs="Arial"/>
        </w:rPr>
        <w:instrText>rich glycoprotein (HRGP), an abundant heparin</w:instrText>
      </w:r>
      <w:r w:rsidR="0076211E">
        <w:rPr>
          <w:rFonts w:ascii="Cambria Math" w:hAnsi="Cambria Math" w:cs="Cambria Math"/>
        </w:rPr>
        <w:instrText>‐</w:instrText>
      </w:r>
      <w:r w:rsidR="0076211E">
        <w:rPr>
          <w:rFonts w:ascii="Arial" w:hAnsi="Arial" w:cs="Arial"/>
        </w:rPr>
        <w:instrText>binding protein found in plasma and thrombocytes, exerts antibacterial effects against Gram</w:instrText>
      </w:r>
      <w:r w:rsidR="0076211E">
        <w:rPr>
          <w:rFonts w:ascii="Cambria Math" w:hAnsi="Cambria Math" w:cs="Cambria Math"/>
        </w:rPr>
        <w:instrText>‐</w:instrText>
      </w:r>
      <w:r w:rsidR="0076211E">
        <w:rPr>
          <w:rFonts w:ascii="Arial" w:hAnsi="Arial" w:cs="Arial"/>
        </w:rPr>
        <w:instrText>positive bacteria (\n              Enterococcus faecalis\n              and\n              Staphylococcus aureus\n              ) and Gram</w:instrText>
      </w:r>
      <w:r w:rsidR="0076211E">
        <w:rPr>
          <w:rFonts w:ascii="Cambria Math" w:hAnsi="Cambria Math" w:cs="Cambria Math"/>
        </w:rPr>
        <w:instrText>‐</w:instrText>
      </w:r>
      <w:r w:rsidR="0076211E">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76211E">
        <w:rPr>
          <w:rFonts w:ascii="Cambria Math" w:hAnsi="Cambria Math" w:cs="Cambria Math"/>
        </w:rPr>
        <w:instrText>‐</w:instrText>
      </w:r>
      <w:r w:rsidR="0076211E">
        <w:rPr>
          <w:rFonts w:ascii="Arial" w:hAnsi="Arial" w:cs="Arial"/>
        </w:rPr>
        <w:instrText>binding and histidine</w:instrText>
      </w:r>
      <w:r w:rsidR="0076211E">
        <w:rPr>
          <w:rFonts w:ascii="Cambria Math" w:hAnsi="Cambria Math" w:cs="Cambria Math"/>
        </w:rPr>
        <w:instrText>‐</w:instrText>
      </w:r>
      <w:r w:rsidR="0076211E">
        <w:rPr>
          <w:rFonts w:ascii="Arial" w:hAnsi="Arial" w:cs="Arial"/>
        </w:rPr>
        <w:instrText>rich domain, was not antibacterial. It has previously been shown that peptides containing consensus heparin</w:instrText>
      </w:r>
      <w:r w:rsidR="0076211E">
        <w:rPr>
          <w:rFonts w:ascii="Cambria Math" w:hAnsi="Cambria Math" w:cs="Cambria Math"/>
        </w:rPr>
        <w:instrText>‐</w:instrText>
      </w:r>
      <w:r w:rsidR="0076211E">
        <w:rPr>
          <w:rFonts w:ascii="Arial" w:hAnsi="Arial" w:cs="Arial"/>
        </w:rPr>
        <w:instrText>binding sequences (Cardin and Weintraub motifs) are antibacterial. Thus, the peptide (GHHPH)\n              4\n              , derived from the histidine</w:instrText>
      </w:r>
      <w:r w:rsidR="0076211E">
        <w:rPr>
          <w:rFonts w:ascii="Cambria Math" w:hAnsi="Cambria Math" w:cs="Cambria Math"/>
        </w:rPr>
        <w:instrText>‐</w:instrText>
      </w:r>
      <w:r w:rsidR="0076211E">
        <w:rPr>
          <w:rFonts w:ascii="Arial" w:hAnsi="Arial" w:cs="Arial"/>
        </w:rPr>
        <w:instrText>rich region of HRGP and containing such a heparin</w:instrText>
      </w:r>
      <w:r w:rsidR="0076211E">
        <w:rPr>
          <w:rFonts w:ascii="Cambria Math" w:hAnsi="Cambria Math" w:cs="Cambria Math"/>
        </w:rPr>
        <w:instrText>‐</w:instrText>
      </w:r>
      <w:r w:rsidR="0076211E">
        <w:rPr>
          <w:rFonts w:ascii="Arial" w:hAnsi="Arial" w:cs="Arial"/>
        </w:rPr>
        <w:instrText>binding motif, was antibacterial for\n              E. faecalis\n              in the presence of Zn\n              2+\n              or at low pH. The results show a previously undisclosed antibacterial activity of HRGP and suggest that the histidine</w:instrText>
      </w:r>
      <w:r w:rsidR="0076211E">
        <w:rPr>
          <w:rFonts w:ascii="Cambria Math" w:hAnsi="Cambria Math" w:cs="Cambria Math"/>
        </w:rPr>
        <w:instrText>‐</w:instrText>
      </w:r>
      <w:r w:rsidR="0076211E">
        <w:rPr>
          <w:rFonts w:ascii="Arial" w:hAnsi="Arial" w:cs="Arial"/>
        </w:rPr>
        <w:instrText>rich and heparin</w:instrText>
      </w:r>
      <w:r w:rsidR="0076211E">
        <w:rPr>
          <w:rFonts w:ascii="Cambria Math" w:hAnsi="Cambria Math" w:cs="Cambria Math"/>
        </w:rPr>
        <w:instrText>‐</w:instrText>
      </w:r>
      <w:r w:rsidR="0076211E">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76211E">
        <w:rPr>
          <w:rFonts w:ascii="Cambria Math" w:hAnsi="Cambria Math" w:cs="Cambria Math"/>
        </w:rPr>
        <w:instrText>‐</w:instrText>
      </w:r>
      <w:r w:rsidR="0076211E">
        <w:rPr>
          <w:rFonts w:ascii="Arial" w:hAnsi="Arial" w:cs="Arial"/>
        </w:rPr>
        <w:instrText>rich glycoprotein exerts antibacterial activity","volume":"274","author":[{"family":"Rydengård","given":"Victoria"},{"family":"Olsson","given":"Anna</w:instrText>
      </w:r>
      <w:r w:rsidR="0076211E">
        <w:rPr>
          <w:rFonts w:ascii="Cambria Math" w:hAnsi="Cambria Math" w:cs="Cambria Math"/>
        </w:rPr>
        <w:instrText>‐</w:instrText>
      </w:r>
      <w:r w:rsidR="0076211E">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76211E" w:rsidRPr="0076211E">
        <w:rPr>
          <w:rFonts w:ascii="Arial" w:hAnsi="Arial" w:cs="Arial"/>
          <w:vertAlign w:val="superscript"/>
        </w:rPr>
        <w:t>85</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w:t>
      </w:r>
      <w:r w:rsidR="004A3957">
        <w:rPr>
          <w:rFonts w:ascii="Arial" w:hAnsi="Arial" w:cs="Arial"/>
        </w:rPr>
        <w:t xml:space="preserve">also </w:t>
      </w:r>
      <w:r w:rsidR="00B10509">
        <w:rPr>
          <w:rFonts w:ascii="Arial" w:hAnsi="Arial" w:cs="Arial"/>
        </w:rPr>
        <w:t xml:space="preserve">been identified as biomarkers of mortality in </w:t>
      </w:r>
      <w:r w:rsidR="004A3957">
        <w:rPr>
          <w:rFonts w:ascii="Arial" w:hAnsi="Arial" w:cs="Arial"/>
        </w:rPr>
        <w:t>various</w:t>
      </w:r>
      <w:r w:rsidR="00B10509">
        <w:rPr>
          <w:rFonts w:ascii="Arial" w:hAnsi="Arial" w:cs="Arial"/>
        </w:rPr>
        <w:t xml:space="preserve"> studies, with </w:t>
      </w:r>
      <w:r w:rsidR="00B10509" w:rsidRPr="005A7929">
        <w:rPr>
          <w:rFonts w:ascii="Arial" w:hAnsi="Arial" w:cs="Arial"/>
        </w:rPr>
        <w:t xml:space="preserve">evidence </w:t>
      </w:r>
      <w:r w:rsidR="00765099">
        <w:rPr>
          <w:rFonts w:ascii="Arial" w:hAnsi="Arial" w:cs="Arial"/>
        </w:rPr>
        <w:t>indicating</w:t>
      </w:r>
      <w:r w:rsidR="004A3957" w:rsidRPr="005A7929">
        <w:rPr>
          <w:rFonts w:ascii="Arial" w:hAnsi="Arial" w:cs="Arial"/>
        </w:rPr>
        <w:t xml:space="preserve"> </w:t>
      </w:r>
      <w:r w:rsidR="00B10509" w:rsidRPr="005A7929">
        <w:rPr>
          <w:rFonts w:ascii="Arial" w:hAnsi="Arial" w:cs="Arial"/>
        </w:rPr>
        <w:t xml:space="preserve">that </w:t>
      </w:r>
      <w:r w:rsidR="004138C9" w:rsidRPr="005A7929">
        <w:rPr>
          <w:rFonts w:ascii="Arial" w:hAnsi="Arial" w:cs="Arial"/>
        </w:rPr>
        <w:t>lower</w:t>
      </w:r>
      <w:r w:rsidR="00B10509" w:rsidRPr="005A7929">
        <w:rPr>
          <w:rFonts w:ascii="Arial" w:hAnsi="Arial" w:cs="Arial"/>
        </w:rPr>
        <w:t xml:space="preserve"> levels </w:t>
      </w:r>
      <w:r w:rsidR="004A3957">
        <w:rPr>
          <w:rFonts w:ascii="Arial" w:hAnsi="Arial" w:cs="Arial"/>
        </w:rPr>
        <w:t>are</w:t>
      </w:r>
      <w:r w:rsidR="004A3957" w:rsidRPr="005A7929">
        <w:rPr>
          <w:rFonts w:ascii="Arial" w:hAnsi="Arial" w:cs="Arial"/>
        </w:rPr>
        <w:t xml:space="preserve"> </w:t>
      </w:r>
      <w:r w:rsidR="00B10509" w:rsidRPr="005A7929">
        <w:rPr>
          <w:rFonts w:ascii="Arial" w:hAnsi="Arial" w:cs="Arial"/>
        </w:rPr>
        <w:t xml:space="preserve">associated with </w:t>
      </w:r>
      <w:r w:rsidR="004138C9" w:rsidRPr="005A7929">
        <w:rPr>
          <w:rFonts w:ascii="Arial" w:hAnsi="Arial" w:cs="Arial"/>
        </w:rPr>
        <w:t>mortality in</w:t>
      </w:r>
      <w:r w:rsidR="004A3957">
        <w:rPr>
          <w:rFonts w:ascii="Arial" w:hAnsi="Arial" w:cs="Arial"/>
        </w:rPr>
        <w:t xml:space="preserve"> conditions such as</w:t>
      </w:r>
      <w:r w:rsidR="004138C9" w:rsidRPr="005A7929">
        <w:rPr>
          <w:rFonts w:ascii="Arial" w:hAnsi="Arial" w:cs="Arial"/>
        </w:rPr>
        <w:t xml:space="preserve"> COVID-19 </w:t>
      </w:r>
      <w:r w:rsidR="004138C9" w:rsidRPr="005A7929">
        <w:rPr>
          <w:rFonts w:ascii="Arial" w:hAnsi="Arial" w:cs="Arial"/>
        </w:rPr>
        <w:fldChar w:fldCharType="begin"/>
      </w:r>
      <w:r w:rsidR="0076211E">
        <w:rPr>
          <w:rFonts w:ascii="Arial" w:hAnsi="Arial" w:cs="Arial"/>
        </w:rPr>
        <w:instrText xml:space="preserve"> ADDIN ZOTERO_ITEM CSL_CITATION {"citationID":"nZRXcbvx","properties":{"formattedCitation":"\\super 86\\nosupersub{}","plainCitation":"86","noteIndex":0},"citationItems":[{"id":6064,"uris":["http://zotero.org/users/6494753/items/PB2FGDFK"],"itemData":{"id":6064,"type":"article-journal","abstract":"Here,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76211E" w:rsidRPr="0076211E">
        <w:rPr>
          <w:rFonts w:ascii="Arial" w:hAnsi="Arial" w:cs="Arial"/>
          <w:vertAlign w:val="superscript"/>
        </w:rPr>
        <w:t>86</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w:t>
      </w:r>
      <w:r w:rsidR="004138C9" w:rsidRPr="00765099">
        <w:rPr>
          <w:rFonts w:ascii="Arial" w:hAnsi="Arial" w:cs="Arial"/>
          <w:i/>
          <w:iCs/>
        </w:rPr>
        <w:t>aureus</w:t>
      </w:r>
      <w:r w:rsidR="004138C9" w:rsidRPr="00765099">
        <w:rPr>
          <w:rFonts w:ascii="Arial" w:hAnsi="Arial" w:cs="Arial"/>
        </w:rPr>
        <w:t xml:space="preserve"> bacteremia</w:t>
      </w:r>
      <w:r w:rsidR="00FC3DD5" w:rsidRPr="00765099">
        <w:rPr>
          <w:rFonts w:ascii="Arial" w:hAnsi="Arial" w:cs="Arial"/>
        </w:rPr>
        <w:t xml:space="preserve"> </w:t>
      </w:r>
      <w:r w:rsidR="009D4814" w:rsidRPr="00765099">
        <w:rPr>
          <w:rFonts w:ascii="Arial" w:hAnsi="Arial" w:cs="Arial"/>
        </w:rPr>
        <w:fldChar w:fldCharType="begin"/>
      </w:r>
      <w:r w:rsidR="00B67950" w:rsidRPr="00765099">
        <w:rPr>
          <w:rFonts w:ascii="Arial" w:hAnsi="Arial" w:cs="Arial"/>
        </w:rPr>
        <w:instrText xml:space="preserve"> ADDIN ZOTERO_ITEM CSL_CITATION {"citationID":"iPu0Z3FO","properties":{"formattedCitation":"\\super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765099">
        <w:rPr>
          <w:rFonts w:ascii="Arial" w:hAnsi="Arial" w:cs="Arial"/>
        </w:rPr>
        <w:fldChar w:fldCharType="separate"/>
      </w:r>
      <w:r w:rsidR="00B67950" w:rsidRPr="00765099">
        <w:rPr>
          <w:rFonts w:ascii="Arial" w:hAnsi="Arial" w:cs="Arial"/>
          <w:vertAlign w:val="superscript"/>
        </w:rPr>
        <w:t>18</w:t>
      </w:r>
      <w:r w:rsidR="009D4814" w:rsidRPr="00765099">
        <w:rPr>
          <w:rFonts w:ascii="Arial" w:hAnsi="Arial" w:cs="Arial"/>
        </w:rPr>
        <w:fldChar w:fldCharType="end"/>
      </w:r>
      <w:r w:rsidR="004138C9" w:rsidRPr="00765099">
        <w:rPr>
          <w:rFonts w:ascii="Arial" w:hAnsi="Arial" w:cs="Arial"/>
        </w:rPr>
        <w:t xml:space="preserve">, as </w:t>
      </w:r>
      <w:r w:rsidR="004A3957" w:rsidRPr="00765099">
        <w:rPr>
          <w:rFonts w:ascii="Arial" w:hAnsi="Arial" w:cs="Arial"/>
        </w:rPr>
        <w:t>even in</w:t>
      </w:r>
      <w:r w:rsidR="004138C9" w:rsidRPr="00765099">
        <w:rPr>
          <w:rFonts w:ascii="Arial" w:hAnsi="Arial" w:cs="Arial"/>
        </w:rPr>
        <w:t xml:space="preserve"> mouse models of sepsis</w:t>
      </w:r>
      <w:r w:rsidR="004A3957" w:rsidRPr="00765099">
        <w:rPr>
          <w:rFonts w:ascii="Arial" w:hAnsi="Arial" w:cs="Arial"/>
        </w:rPr>
        <w:t xml:space="preserve">, </w:t>
      </w:r>
      <w:r w:rsidR="004138C9" w:rsidRPr="00765099">
        <w:rPr>
          <w:rFonts w:ascii="Arial" w:hAnsi="Arial" w:cs="Arial"/>
        </w:rPr>
        <w:t xml:space="preserve">where </w:t>
      </w:r>
      <w:r w:rsidR="004A3957" w:rsidRPr="00765099">
        <w:rPr>
          <w:rFonts w:ascii="Arial" w:hAnsi="Arial" w:cs="Arial"/>
        </w:rPr>
        <w:t>administration of exogenous</w:t>
      </w:r>
      <w:r w:rsidR="004138C9" w:rsidRPr="00765099">
        <w:rPr>
          <w:rFonts w:ascii="Arial" w:hAnsi="Arial" w:cs="Arial"/>
        </w:rPr>
        <w:t xml:space="preserve"> HRG was</w:t>
      </w:r>
      <w:r w:rsidR="009D4814" w:rsidRPr="00765099">
        <w:rPr>
          <w:rFonts w:ascii="Arial" w:hAnsi="Arial" w:cs="Arial"/>
        </w:rPr>
        <w:t xml:space="preserve"> </w:t>
      </w:r>
      <w:r w:rsidR="004138C9" w:rsidRPr="00765099">
        <w:rPr>
          <w:rFonts w:ascii="Arial" w:hAnsi="Arial" w:cs="Arial"/>
        </w:rPr>
        <w:t>able to improve outcome</w:t>
      </w:r>
      <w:r w:rsidR="004A3957" w:rsidRPr="00765099">
        <w:rPr>
          <w:rFonts w:ascii="Arial" w:hAnsi="Arial" w:cs="Arial"/>
        </w:rPr>
        <w:t>s</w:t>
      </w:r>
      <w:r w:rsidR="004138C9" w:rsidRPr="00765099">
        <w:rPr>
          <w:rFonts w:ascii="Arial" w:hAnsi="Arial" w:cs="Arial"/>
        </w:rPr>
        <w:t xml:space="preserve"> </w:t>
      </w:r>
      <w:r w:rsidR="004138C9" w:rsidRPr="00765099">
        <w:rPr>
          <w:rFonts w:ascii="Arial" w:hAnsi="Arial" w:cs="Arial"/>
        </w:rPr>
        <w:fldChar w:fldCharType="begin"/>
      </w:r>
      <w:r w:rsidR="0076211E">
        <w:rPr>
          <w:rFonts w:ascii="Arial" w:hAnsi="Arial" w:cs="Arial"/>
        </w:rPr>
        <w:instrText xml:space="preserve"> ADDIN ZOTERO_ITEM CSL_CITATION {"citationID":"ss8g8ibT","properties":{"formattedCitation":"\\super 87\\nosupersub{}","plainCitation":"87","noteIndex":0},"citationItems":[{"id":6072,"uris":["http://zotero.org/users/6494753/items/EFP5BISU"],"itemData":{"id":6072,"type":"article-journal","abstract":"Abstract\n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765099">
        <w:rPr>
          <w:rFonts w:ascii="Arial" w:hAnsi="Arial" w:cs="Arial"/>
        </w:rPr>
        <w:fldChar w:fldCharType="separate"/>
      </w:r>
      <w:r w:rsidR="0076211E" w:rsidRPr="0076211E">
        <w:rPr>
          <w:rFonts w:ascii="Arial" w:hAnsi="Arial" w:cs="Arial"/>
          <w:vertAlign w:val="superscript"/>
        </w:rPr>
        <w:t>87</w:t>
      </w:r>
      <w:r w:rsidR="004138C9" w:rsidRPr="00765099">
        <w:rPr>
          <w:rFonts w:ascii="Arial" w:hAnsi="Arial" w:cs="Arial"/>
        </w:rPr>
        <w:fldChar w:fldCharType="end"/>
      </w:r>
      <w:r w:rsidR="004138C9" w:rsidRPr="00765099">
        <w:rPr>
          <w:rFonts w:ascii="Arial" w:hAnsi="Arial" w:cs="Arial"/>
        </w:rPr>
        <w:t xml:space="preserve">. This </w:t>
      </w:r>
      <w:r w:rsidR="004A3957" w:rsidRPr="00765099">
        <w:rPr>
          <w:rFonts w:ascii="Arial" w:hAnsi="Arial" w:cs="Arial"/>
        </w:rPr>
        <w:t xml:space="preserve">evidence suggests </w:t>
      </w:r>
      <w:r w:rsidR="004138C9" w:rsidRPr="00765099">
        <w:rPr>
          <w:rFonts w:ascii="Arial" w:hAnsi="Arial" w:cs="Arial"/>
        </w:rPr>
        <w:t xml:space="preserve">that a similar </w:t>
      </w:r>
      <w:r w:rsidR="004A3957" w:rsidRPr="00765099">
        <w:rPr>
          <w:rFonts w:ascii="Arial" w:hAnsi="Arial" w:cs="Arial"/>
        </w:rPr>
        <w:t xml:space="preserve">therapeutic </w:t>
      </w:r>
      <w:r w:rsidR="004138C9" w:rsidRPr="00765099">
        <w:rPr>
          <w:rFonts w:ascii="Arial" w:hAnsi="Arial" w:cs="Arial"/>
        </w:rPr>
        <w:t xml:space="preserve">approach </w:t>
      </w:r>
      <w:r w:rsidR="004A3957" w:rsidRPr="00765099">
        <w:rPr>
          <w:rFonts w:ascii="Arial" w:hAnsi="Arial" w:cs="Arial"/>
        </w:rPr>
        <w:t xml:space="preserve">involving HRG </w:t>
      </w:r>
      <w:r w:rsidR="004138C9" w:rsidRPr="00765099">
        <w:rPr>
          <w:rFonts w:ascii="Arial" w:hAnsi="Arial" w:cs="Arial"/>
        </w:rPr>
        <w:t xml:space="preserve">may </w:t>
      </w:r>
      <w:r w:rsidR="009D4814" w:rsidRPr="00765099">
        <w:rPr>
          <w:rFonts w:ascii="Arial" w:hAnsi="Arial" w:cs="Arial"/>
        </w:rPr>
        <w:t xml:space="preserve">be </w:t>
      </w:r>
      <w:r w:rsidR="004A3957" w:rsidRPr="00765099">
        <w:rPr>
          <w:rFonts w:ascii="Arial" w:hAnsi="Arial" w:cs="Arial"/>
        </w:rPr>
        <w:t xml:space="preserve">beneficial </w:t>
      </w:r>
      <w:r w:rsidR="009D4814" w:rsidRPr="00765099">
        <w:rPr>
          <w:rFonts w:ascii="Arial" w:hAnsi="Arial" w:cs="Arial"/>
        </w:rPr>
        <w:t>in the context</w:t>
      </w:r>
      <w:r w:rsidR="004138C9" w:rsidRPr="00765099">
        <w:rPr>
          <w:rFonts w:ascii="Arial" w:hAnsi="Arial" w:cs="Arial"/>
        </w:rPr>
        <w:t xml:space="preserve"> of EcB. </w:t>
      </w:r>
    </w:p>
    <w:p w14:paraId="2D6B674F" w14:textId="77777777" w:rsidR="009D4814" w:rsidRDefault="009D4814" w:rsidP="009D4814">
      <w:pPr>
        <w:spacing w:line="480" w:lineRule="auto"/>
        <w:ind w:firstLine="720"/>
        <w:rPr>
          <w:rFonts w:ascii="Arial" w:hAnsi="Arial" w:cs="Arial"/>
        </w:rPr>
      </w:pPr>
    </w:p>
    <w:p w14:paraId="5B943B7A" w14:textId="7A38663E"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sidR="004A3957">
        <w:rPr>
          <w:rFonts w:ascii="Arial" w:hAnsi="Arial" w:cs="Arial"/>
        </w:rPr>
        <w:t xml:space="preserve">could </w:t>
      </w:r>
      <w:r>
        <w:rPr>
          <w:rFonts w:ascii="Arial" w:hAnsi="Arial" w:cs="Arial"/>
        </w:rPr>
        <w:t>be clinical</w:t>
      </w:r>
      <w:r w:rsidR="004A3957">
        <w:rPr>
          <w:rFonts w:ascii="Arial" w:hAnsi="Arial" w:cs="Arial"/>
        </w:rPr>
        <w:t>ly</w:t>
      </w:r>
      <w:r>
        <w:rPr>
          <w:rFonts w:ascii="Arial" w:hAnsi="Arial" w:cs="Arial"/>
        </w:rPr>
        <w:t xml:space="preserve"> </w:t>
      </w:r>
      <w:r w:rsidR="004A3957">
        <w:rPr>
          <w:rFonts w:ascii="Arial" w:hAnsi="Arial" w:cs="Arial"/>
        </w:rPr>
        <w:t>relevant</w:t>
      </w:r>
      <w:r>
        <w:rPr>
          <w:rFonts w:ascii="Arial" w:hAnsi="Arial" w:cs="Arial"/>
        </w:rPr>
        <w:t xml:space="preserve">, </w:t>
      </w:r>
      <w:r w:rsidR="004A3957">
        <w:rPr>
          <w:rFonts w:ascii="Arial" w:hAnsi="Arial" w:cs="Arial"/>
        </w:rPr>
        <w:t xml:space="preserve">especially since there </w:t>
      </w:r>
      <w:r w:rsidR="00765099">
        <w:rPr>
          <w:rFonts w:ascii="Arial" w:hAnsi="Arial" w:cs="Arial"/>
        </w:rPr>
        <w:t>is</w:t>
      </w:r>
      <w:r w:rsidR="004A3957">
        <w:rPr>
          <w:rFonts w:ascii="Arial" w:hAnsi="Arial" w:cs="Arial"/>
        </w:rPr>
        <w:t xml:space="preserve"> currently</w:t>
      </w:r>
      <w:r>
        <w:rPr>
          <w:rFonts w:ascii="Arial" w:hAnsi="Arial" w:cs="Arial"/>
        </w:rPr>
        <w:t xml:space="preserve"> no existing quantitative method to stratify patients</w:t>
      </w:r>
      <w:r w:rsidR="00E25688">
        <w:rPr>
          <w:rFonts w:ascii="Arial" w:hAnsi="Arial" w:cs="Arial"/>
        </w:rPr>
        <w:t xml:space="preserve"> </w:t>
      </w:r>
      <w:r w:rsidR="004A3957">
        <w:rPr>
          <w:rFonts w:ascii="Arial" w:hAnsi="Arial" w:cs="Arial"/>
        </w:rPr>
        <w:t xml:space="preserve">specifically </w:t>
      </w:r>
      <w:r w:rsidR="00E25688">
        <w:rPr>
          <w:rFonts w:ascii="Arial" w:hAnsi="Arial" w:cs="Arial"/>
        </w:rPr>
        <w:t xml:space="preserve">in the setting of EcB. </w:t>
      </w:r>
      <w:r w:rsidR="004A3957">
        <w:rPr>
          <w:rFonts w:ascii="Arial" w:hAnsi="Arial" w:cs="Arial"/>
        </w:rPr>
        <w:t>D</w:t>
      </w:r>
      <w:r>
        <w:rPr>
          <w:rFonts w:ascii="Arial" w:hAnsi="Arial" w:cs="Arial"/>
        </w:rPr>
        <w:t xml:space="preserve">iagnostic tests </w:t>
      </w:r>
      <w:r w:rsidR="004A3957">
        <w:rPr>
          <w:rFonts w:ascii="Arial" w:hAnsi="Arial" w:cs="Arial"/>
        </w:rPr>
        <w:t xml:space="preserve">that achieve </w:t>
      </w:r>
      <w:r w:rsidR="009D4814">
        <w:rPr>
          <w:rFonts w:ascii="Arial" w:hAnsi="Arial" w:cs="Arial"/>
        </w:rPr>
        <w:t xml:space="preserve">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76211E">
        <w:rPr>
          <w:rFonts w:ascii="Arial" w:hAnsi="Arial" w:cs="Arial"/>
        </w:rPr>
        <w:instrText xml:space="preserve"> ADDIN ZOTERO_ITEM CSL_CITATION {"citationID":"AOefE8hy","properties":{"formattedCitation":"\\super 88\\nosupersub{}","plainCitation":"88","noteIndex":0},"citationItems":[{"id":6079,"uris":["http://zotero.org/users/6494753/items/XX3RMXAR"],"itemData":{"id":6079,"type":"article-journal","abstract":"The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76211E" w:rsidRPr="0076211E">
        <w:rPr>
          <w:rFonts w:ascii="Arial" w:hAnsi="Arial" w:cs="Arial"/>
          <w:vertAlign w:val="superscript"/>
        </w:rPr>
        <w:t>88</w:t>
      </w:r>
      <w:r w:rsidR="0007717D">
        <w:rPr>
          <w:rFonts w:ascii="Arial" w:hAnsi="Arial" w:cs="Arial"/>
        </w:rPr>
        <w:fldChar w:fldCharType="end"/>
      </w:r>
      <w:r w:rsidR="0007717D">
        <w:rPr>
          <w:rFonts w:ascii="Arial" w:hAnsi="Arial" w:cs="Arial"/>
        </w:rPr>
        <w:t xml:space="preserve">, </w:t>
      </w:r>
      <w:r w:rsidR="004A3957">
        <w:rPr>
          <w:rFonts w:ascii="Arial" w:hAnsi="Arial" w:cs="Arial"/>
        </w:rPr>
        <w:t>indicating that the</w:t>
      </w:r>
      <w:r w:rsidR="0007717D">
        <w:rPr>
          <w:rFonts w:ascii="Arial" w:hAnsi="Arial" w:cs="Arial"/>
        </w:rPr>
        <w:t xml:space="preserve"> accuracy</w:t>
      </w:r>
      <w:r w:rsidR="004A3957">
        <w:rPr>
          <w:rFonts w:ascii="Arial" w:hAnsi="Arial" w:cs="Arial"/>
        </w:rPr>
        <w:t xml:space="preserve"> levels</w:t>
      </w:r>
      <w:r w:rsidR="0007717D">
        <w:rPr>
          <w:rFonts w:ascii="Arial" w:hAnsi="Arial" w:cs="Arial"/>
        </w:rPr>
        <w:t xml:space="preserve"> we observed could be </w:t>
      </w:r>
      <w:r w:rsidR="004A3957">
        <w:rPr>
          <w:rFonts w:ascii="Arial" w:hAnsi="Arial" w:cs="Arial"/>
        </w:rPr>
        <w:t xml:space="preserve">highly </w:t>
      </w:r>
      <w:r w:rsidR="0007717D">
        <w:rPr>
          <w:rFonts w:ascii="Arial" w:hAnsi="Arial" w:cs="Arial"/>
        </w:rPr>
        <w:t>useful in clinic</w:t>
      </w:r>
      <w:ins w:id="125" w:author="Charlie Bayne" w:date="2024-08-13T15:07:00Z" w16du:dateUtc="2024-08-13T22:07:00Z">
        <w:r w:rsidR="00933473">
          <w:rPr>
            <w:rFonts w:ascii="Arial" w:hAnsi="Arial" w:cs="Arial"/>
          </w:rPr>
          <w:t xml:space="preserve"> </w:t>
        </w:r>
      </w:ins>
      <w:del w:id="126" w:author="Charlie Bayne" w:date="2024-08-13T15:07:00Z" w16du:dateUtc="2024-08-13T22:07:00Z">
        <w:r w:rsidR="00A12308" w:rsidDel="00933473">
          <w:rPr>
            <w:rFonts w:ascii="Arial" w:hAnsi="Arial" w:cs="Arial"/>
          </w:rPr>
          <w:delText>.</w:delText>
        </w:r>
        <w:r w:rsidR="004A3957" w:rsidDel="00933473">
          <w:rPr>
            <w:rFonts w:ascii="Arial" w:hAnsi="Arial" w:cs="Arial"/>
          </w:rPr>
          <w:delText xml:space="preserve"> </w:delText>
        </w:r>
      </w:del>
      <w:r w:rsidR="004A3957">
        <w:rPr>
          <w:rFonts w:ascii="Arial" w:hAnsi="Arial" w:cs="Arial"/>
        </w:rPr>
        <w:t>settings.</w:t>
      </w:r>
      <w:r w:rsidR="00A12308">
        <w:rPr>
          <w:rFonts w:ascii="Arial" w:hAnsi="Arial" w:cs="Arial"/>
        </w:rPr>
        <w:t xml:space="preserve"> </w:t>
      </w:r>
      <w:r>
        <w:rPr>
          <w:rFonts w:ascii="Arial" w:hAnsi="Arial" w:cs="Arial"/>
        </w:rPr>
        <w:t xml:space="preserve">Further </w:t>
      </w:r>
      <w:r w:rsidR="004A3957">
        <w:rPr>
          <w:rFonts w:ascii="Arial" w:hAnsi="Arial" w:cs="Arial"/>
        </w:rPr>
        <w:t xml:space="preserve">research is necessary </w:t>
      </w:r>
      <w:r>
        <w:rPr>
          <w:rFonts w:ascii="Arial" w:hAnsi="Arial" w:cs="Arial"/>
        </w:rPr>
        <w:t xml:space="preserve">to </w:t>
      </w:r>
      <w:r w:rsidR="00BA4EA5">
        <w:rPr>
          <w:rFonts w:ascii="Arial" w:hAnsi="Arial" w:cs="Arial"/>
        </w:rPr>
        <w:t>determine</w:t>
      </w:r>
      <w:r>
        <w:rPr>
          <w:rFonts w:ascii="Arial" w:hAnsi="Arial" w:cs="Arial"/>
        </w:rPr>
        <w:t xml:space="preserve"> whether the predictive accuracy observed </w:t>
      </w:r>
      <w:r w:rsidR="00B42B02">
        <w:rPr>
          <w:rFonts w:ascii="Arial" w:hAnsi="Arial" w:cs="Arial"/>
        </w:rPr>
        <w:t>in this study</w:t>
      </w:r>
      <w:r>
        <w:rPr>
          <w:rFonts w:ascii="Arial" w:hAnsi="Arial" w:cs="Arial"/>
        </w:rPr>
        <w:t xml:space="preserve"> </w:t>
      </w:r>
      <w:r w:rsidR="004A3957">
        <w:rPr>
          <w:rFonts w:ascii="Arial" w:hAnsi="Arial" w:cs="Arial"/>
        </w:rPr>
        <w:t>can be replicated in an</w:t>
      </w:r>
      <w:r>
        <w:rPr>
          <w:rFonts w:ascii="Arial" w:hAnsi="Arial" w:cs="Arial"/>
        </w:rPr>
        <w:t xml:space="preserve"> independent cohort</w:t>
      </w:r>
      <w:r w:rsidR="007A6E5C">
        <w:rPr>
          <w:rFonts w:ascii="Arial" w:hAnsi="Arial" w:cs="Arial"/>
        </w:rPr>
        <w:t xml:space="preserve">. </w:t>
      </w:r>
      <w:r w:rsidR="007A6E5C" w:rsidRPr="007A6E5C">
        <w:rPr>
          <w:rFonts w:ascii="Arial" w:hAnsi="Arial" w:cs="Arial"/>
        </w:rPr>
        <w:t xml:space="preserve">Additionally, it would be important </w:t>
      </w:r>
      <w:r w:rsidR="007A6E5C" w:rsidRPr="007A6E5C">
        <w:rPr>
          <w:rFonts w:ascii="Arial" w:hAnsi="Arial" w:cs="Arial"/>
        </w:rPr>
        <w:lastRenderedPageBreak/>
        <w:t>to investigate whether predicting patient outcomes can be effectively paired with targeted interventions.</w:t>
      </w:r>
    </w:p>
    <w:p w14:paraId="5E201DAA" w14:textId="730C431D"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007A6E5C">
        <w:rPr>
          <w:rFonts w:ascii="Arial" w:hAnsi="Arial" w:cs="Arial"/>
        </w:rPr>
        <w:t xml:space="preserve"> significantly</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007A6E5C">
        <w:rPr>
          <w:rFonts w:ascii="Arial" w:hAnsi="Arial" w:cs="Arial"/>
        </w:rPr>
        <w:t>, as</w:t>
      </w:r>
      <w:r w:rsidRPr="00CF169D">
        <w:rPr>
          <w:rFonts w:ascii="Arial" w:hAnsi="Arial" w:cs="Arial"/>
        </w:rPr>
        <w:t xml:space="preserve"> </w:t>
      </w:r>
      <w:r w:rsidR="00CF169D" w:rsidRPr="00CF169D">
        <w:rPr>
          <w:rFonts w:ascii="Arial" w:hAnsi="Arial" w:cs="Arial"/>
        </w:rPr>
        <w:t xml:space="preserve">outlined </w:t>
      </w:r>
      <w:r w:rsidR="007A6E5C">
        <w:rPr>
          <w:rFonts w:ascii="Arial" w:hAnsi="Arial" w:cs="Arial"/>
        </w:rPr>
        <w:t xml:space="preserve">in </w:t>
      </w:r>
      <w:r w:rsidR="007A6E5C" w:rsidRPr="00CF169D">
        <w:rPr>
          <w:rFonts w:ascii="Arial" w:hAnsi="Arial" w:cs="Arial"/>
        </w:rPr>
        <w:t>previous</w:t>
      </w:r>
      <w:r w:rsidR="007A6E5C">
        <w:rPr>
          <w:rFonts w:ascii="Arial" w:hAnsi="Arial" w:cs="Arial"/>
        </w:rPr>
        <w:t xml:space="preserve"> research</w:t>
      </w:r>
      <w:r w:rsidR="007A6E5C">
        <w:rPr>
          <w:rFonts w:ascii="Arial" w:hAnsi="Arial" w:cs="Arial"/>
        </w:rPr>
        <w:fldChar w:fldCharType="begin"/>
      </w:r>
      <w:r w:rsidR="007A6E5C">
        <w:rPr>
          <w:rFonts w:ascii="Arial" w:hAnsi="Arial" w:cs="Arial"/>
        </w:rPr>
        <w:instrText xml:space="preserve"> ADDIN ZOTERO_ITEM CSL_CITATION {"citationID":"5q4VmnZp","properties":{"formattedCitation":"\\super 18\\nosupersub{}","plainCitation":"18","noteIndex":0},"citationItems":[{"id":1078,"uris":["http://zotero.org/users/6494753/items/I5W2K52D"],"itemData":{"id":1078,"type":"article-journal","abstract":"Staphylococcus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A6E5C">
        <w:rPr>
          <w:rFonts w:ascii="Arial" w:hAnsi="Arial" w:cs="Arial"/>
        </w:rPr>
        <w:fldChar w:fldCharType="separate"/>
      </w:r>
      <w:r w:rsidR="007A6E5C" w:rsidRPr="00B67950">
        <w:rPr>
          <w:rFonts w:ascii="Arial" w:hAnsi="Arial" w:cs="Arial"/>
          <w:vertAlign w:val="superscript"/>
        </w:rPr>
        <w:t>18</w:t>
      </w:r>
      <w:r w:rsidR="007A6E5C">
        <w:rPr>
          <w:rFonts w:ascii="Arial" w:hAnsi="Arial" w:cs="Arial"/>
        </w:rPr>
        <w:fldChar w:fldCharType="end"/>
      </w:r>
      <w:r w:rsidR="007A6E5C">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A6E5C">
        <w:rPr>
          <w:rFonts w:ascii="Arial" w:hAnsi="Arial" w:cs="Arial"/>
        </w:rPr>
        <w:t xml:space="preserve">. We have reported </w:t>
      </w:r>
      <w:r w:rsidR="00162F50">
        <w:rPr>
          <w:rFonts w:ascii="Arial" w:hAnsi="Arial" w:cs="Arial"/>
        </w:rPr>
        <w:t xml:space="preserve">significant differences between </w:t>
      </w:r>
      <w:r w:rsidR="007A6E5C">
        <w:rPr>
          <w:rFonts w:ascii="Arial" w:hAnsi="Arial" w:cs="Arial"/>
        </w:rPr>
        <w:t xml:space="preserve">the </w:t>
      </w:r>
      <w:r w:rsidR="00162F50">
        <w:rPr>
          <w:rFonts w:ascii="Arial" w:hAnsi="Arial" w:cs="Arial"/>
        </w:rPr>
        <w:t xml:space="preserve">multi-omic plasma profiles of EcB relative to healthy volunteers, </w:t>
      </w:r>
      <w:r w:rsidR="007A6E5C">
        <w:rPr>
          <w:rFonts w:ascii="Arial" w:hAnsi="Arial" w:cs="Arial"/>
        </w:rPr>
        <w:t xml:space="preserve">differences </w:t>
      </w:r>
      <w:r w:rsidR="00162F50">
        <w:rPr>
          <w:rFonts w:ascii="Arial" w:hAnsi="Arial" w:cs="Arial"/>
        </w:rPr>
        <w:t>driven by</w:t>
      </w:r>
      <w:r w:rsidR="007A6E5C">
        <w:rPr>
          <w:rFonts w:ascii="Arial" w:hAnsi="Arial" w:cs="Arial"/>
        </w:rPr>
        <w:t xml:space="preserve"> infections with</w:t>
      </w:r>
      <w:r w:rsidR="00162F50">
        <w:rPr>
          <w:rFonts w:ascii="Arial" w:hAnsi="Arial" w:cs="Arial"/>
        </w:rPr>
        <w:t xml:space="preserve"> </w:t>
      </w:r>
      <w:r w:rsidR="00162F50" w:rsidRPr="00162F50">
        <w:rPr>
          <w:rFonts w:ascii="Arial" w:hAnsi="Arial" w:cs="Arial"/>
          <w:i/>
          <w:iCs/>
        </w:rPr>
        <w:t>E. faecalis</w:t>
      </w:r>
      <w:r w:rsidR="00162F50">
        <w:rPr>
          <w:rFonts w:ascii="Arial" w:hAnsi="Arial" w:cs="Arial"/>
        </w:rPr>
        <w:t xml:space="preserve"> </w:t>
      </w:r>
      <w:r w:rsidR="00465413">
        <w:rPr>
          <w:rFonts w:ascii="Arial" w:hAnsi="Arial" w:cs="Arial"/>
        </w:rPr>
        <w:t xml:space="preserve">versus </w:t>
      </w:r>
      <w:r w:rsidR="00162F50" w:rsidRPr="00162F50">
        <w:rPr>
          <w:rFonts w:ascii="Arial" w:hAnsi="Arial" w:cs="Arial"/>
          <w:i/>
          <w:iCs/>
        </w:rPr>
        <w:t>E. faecium</w:t>
      </w:r>
      <w:r w:rsidR="00162F50">
        <w:rPr>
          <w:rFonts w:ascii="Arial" w:hAnsi="Arial" w:cs="Arial"/>
        </w:rPr>
        <w:t xml:space="preserve">, </w:t>
      </w:r>
      <w:r w:rsidR="007A6E5C">
        <w:rPr>
          <w:rFonts w:ascii="Arial" w:hAnsi="Arial" w:cs="Arial"/>
        </w:rPr>
        <w:t>and distinctions between outcomes related</w:t>
      </w:r>
      <w:r w:rsidR="00162F50">
        <w:rPr>
          <w:rFonts w:ascii="Arial" w:hAnsi="Arial" w:cs="Arial"/>
        </w:rPr>
        <w:t xml:space="preserve"> </w:t>
      </w:r>
      <w:r w:rsidR="007A6E5C">
        <w:rPr>
          <w:rFonts w:ascii="Arial" w:hAnsi="Arial" w:cs="Arial"/>
        </w:rPr>
        <w:t xml:space="preserve">to </w:t>
      </w:r>
      <w:r w:rsidR="00162F50">
        <w:rPr>
          <w:rFonts w:ascii="Arial" w:hAnsi="Arial" w:cs="Arial"/>
        </w:rPr>
        <w:t>mortality and survival</w:t>
      </w:r>
      <w:r w:rsidR="00BC3436">
        <w:rPr>
          <w:rFonts w:ascii="Arial" w:hAnsi="Arial" w:cs="Arial"/>
        </w:rPr>
        <w:t xml:space="preserve">. </w:t>
      </w:r>
      <w:r w:rsidR="00B248A5">
        <w:rPr>
          <w:rFonts w:ascii="Arial" w:hAnsi="Arial" w:cs="Arial"/>
        </w:rPr>
        <w:t>This</w:t>
      </w:r>
      <w:r w:rsidR="005A3BCC">
        <w:rPr>
          <w:rFonts w:ascii="Arial" w:hAnsi="Arial" w:cs="Arial"/>
        </w:rPr>
        <w:t xml:space="preserve"> data </w:t>
      </w:r>
      <w:r w:rsidR="00B248A5">
        <w:rPr>
          <w:rFonts w:ascii="Arial" w:hAnsi="Arial" w:cs="Arial"/>
        </w:rPr>
        <w:t xml:space="preserve">is easily </w:t>
      </w:r>
      <w:r w:rsidR="005A3BCC">
        <w:rPr>
          <w:rFonts w:ascii="Arial" w:hAnsi="Arial" w:cs="Arial"/>
        </w:rPr>
        <w:t>explorable</w:t>
      </w:r>
      <w:r w:rsidR="00B248A5">
        <w:rPr>
          <w:rFonts w:ascii="Arial" w:hAnsi="Arial" w:cs="Arial"/>
        </w:rPr>
        <w:t xml:space="preserve"> at </w:t>
      </w:r>
      <w:r>
        <w:fldChar w:fldCharType="begin"/>
      </w:r>
      <w:r>
        <w:instrText>HYPERLINK "https://gonzalezlab.shinyapps.io/EcB_multiomics/"</w:instrText>
      </w:r>
      <w:r>
        <w:fldChar w:fldCharType="separate"/>
      </w:r>
      <w:r w:rsidR="00B248A5" w:rsidRPr="005D0E71">
        <w:rPr>
          <w:rStyle w:val="Hyperlink"/>
          <w:rFonts w:ascii="Arial" w:hAnsi="Arial" w:cs="Arial"/>
        </w:rPr>
        <w:t>https://gonzalezlab.shinyapps.io/EcB_multiomics/</w:t>
      </w:r>
      <w:r>
        <w:rPr>
          <w:rStyle w:val="Hyperlink"/>
          <w:rFonts w:ascii="Arial" w:hAnsi="Arial" w:cs="Arial"/>
        </w:rPr>
        <w:fldChar w:fldCharType="end"/>
      </w:r>
      <w:r w:rsidR="00B248A5">
        <w:rPr>
          <w:rStyle w:val="Hyperlink"/>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toward </w:t>
      </w:r>
      <w:r w:rsidR="00BC3436">
        <w:rPr>
          <w:rFonts w:ascii="Arial" w:hAnsi="Arial" w:cs="Arial"/>
        </w:rPr>
        <w:t>characterizin</w:t>
      </w:r>
      <w:r w:rsidR="00523C85">
        <w:rPr>
          <w:rFonts w:ascii="Arial" w:hAnsi="Arial" w:cs="Arial"/>
        </w:rPr>
        <w:t xml:space="preserve">g the systemic response to </w:t>
      </w:r>
      <w:r w:rsidR="007A6E5C">
        <w:rPr>
          <w:rFonts w:ascii="Arial" w:hAnsi="Arial" w:cs="Arial"/>
        </w:rPr>
        <w:t>EcB</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w:t>
      </w:r>
      <w:r w:rsidR="00465413">
        <w:rPr>
          <w:rFonts w:ascii="Arial" w:hAnsi="Arial" w:cs="Arial"/>
        </w:rPr>
        <w:t xml:space="preserve">, </w:t>
      </w:r>
      <w:r w:rsidR="006816A5">
        <w:rPr>
          <w:rFonts w:ascii="Arial" w:hAnsi="Arial" w:cs="Arial"/>
        </w:rPr>
        <w:t xml:space="preserve">while </w:t>
      </w:r>
      <w:r w:rsidR="00D4400E">
        <w:rPr>
          <w:rFonts w:ascii="Arial" w:hAnsi="Arial" w:cs="Arial"/>
        </w:rPr>
        <w:t>enhancing</w:t>
      </w:r>
      <w:r w:rsidR="00465413">
        <w:rPr>
          <w:rFonts w:ascii="Arial" w:hAnsi="Arial" w:cs="Arial"/>
        </w:rPr>
        <w:t xml:space="preserve"> future abilities to risk-stratify patients for improved antimicrobial and/or immunotherapy approaches</w:t>
      </w:r>
      <w:r w:rsidR="0062166D">
        <w:rPr>
          <w:rFonts w:ascii="Arial" w:hAnsi="Arial" w:cs="Arial"/>
        </w:rPr>
        <w:t xml:space="preserve">. </w:t>
      </w:r>
    </w:p>
    <w:p w14:paraId="6815CA59" w14:textId="77777777" w:rsidR="00CF169D" w:rsidRDefault="00CF169D" w:rsidP="00CF169D">
      <w:pPr>
        <w:spacing w:line="480" w:lineRule="auto"/>
        <w:rPr>
          <w:rFonts w:ascii="Arial" w:hAnsi="Arial" w:cs="Arial"/>
        </w:rPr>
      </w:pPr>
    </w:p>
    <w:p w14:paraId="3CAF3A39" w14:textId="1EC3915B" w:rsidR="004C6409" w:rsidRPr="00E72679" w:rsidRDefault="00CF169D" w:rsidP="004C6409">
      <w:pPr>
        <w:spacing w:line="480" w:lineRule="auto"/>
        <w:rPr>
          <w:rFonts w:ascii="Arial" w:hAnsi="Arial" w:cs="Arial"/>
          <w:b/>
          <w:bCs/>
        </w:rPr>
      </w:pPr>
      <w:r w:rsidRPr="00E72679">
        <w:rPr>
          <w:rFonts w:ascii="Arial" w:hAnsi="Arial" w:cs="Arial"/>
          <w:b/>
          <w:bCs/>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10B17DE2" w14:textId="621F9A4A" w:rsidR="00066CF1" w:rsidRDefault="00CF169D" w:rsidP="00CF169D">
      <w:pPr>
        <w:spacing w:line="480" w:lineRule="auto"/>
      </w:pPr>
      <w:r w:rsidRPr="00E72679">
        <w:rPr>
          <w:rFonts w:ascii="Arial" w:hAnsi="Arial" w:cs="Arial"/>
          <w:b/>
          <w:bCs/>
        </w:rPr>
        <w:lastRenderedPageBreak/>
        <w:t>Data Availability:</w:t>
      </w:r>
      <w:r w:rsidRPr="00CF169D">
        <w:rPr>
          <w:rFonts w:ascii="Arial" w:hAnsi="Arial" w:cs="Arial"/>
        </w:rPr>
        <w:t xml:space="preserve">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r>
        <w:fldChar w:fldCharType="begin"/>
      </w:r>
      <w:r>
        <w:instrText>HYPERLINK "https://github.com/baynec2/EcB_multiomics"</w:instrText>
      </w:r>
      <w:r>
        <w:fldChar w:fldCharType="separate"/>
      </w:r>
      <w:r w:rsidR="004C6409" w:rsidRPr="004C6409">
        <w:rPr>
          <w:rStyle w:val="Hyperlink"/>
          <w:rFonts w:ascii="Arial" w:hAnsi="Arial" w:cs="Arial"/>
        </w:rPr>
        <w:t>https://github.com/baynec2/EcB_multiomics</w:t>
      </w:r>
      <w:r>
        <w:rPr>
          <w:rStyle w:val="Hyperlink"/>
          <w:rFonts w:ascii="Arial" w:hAnsi="Arial" w:cs="Arial"/>
        </w:rPr>
        <w:fldChar w:fldCharType="end"/>
      </w:r>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r>
        <w:fldChar w:fldCharType="begin"/>
      </w:r>
      <w:r>
        <w:instrText>HYPERLINK "https://gonzalezlab.shinyapps.io/EcB_multiomics/"</w:instrText>
      </w:r>
      <w:r>
        <w:fldChar w:fldCharType="separate"/>
      </w:r>
      <w:r w:rsidR="00914C76" w:rsidRPr="00394E98">
        <w:rPr>
          <w:rStyle w:val="Hyperlink"/>
          <w:rFonts w:ascii="Arial" w:hAnsi="Arial" w:cs="Arial"/>
        </w:rPr>
        <w:t>https://gonzalezlab.shinyapps.io/EcB_multiomics/</w:t>
      </w:r>
      <w:r>
        <w:rPr>
          <w:rStyle w:val="Hyperlink"/>
          <w:rFonts w:ascii="Arial" w:hAnsi="Arial" w:cs="Arial"/>
        </w:rPr>
        <w:fldChar w:fldCharType="end"/>
      </w:r>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A8B84B5" w14:textId="77777777" w:rsidR="00066CF1" w:rsidRDefault="00066CF1" w:rsidP="00CF169D">
      <w:pPr>
        <w:spacing w:line="480" w:lineRule="auto"/>
      </w:pPr>
    </w:p>
    <w:p w14:paraId="6B55E1E4" w14:textId="7750642A" w:rsidR="00066CF1" w:rsidRPr="00066CF1" w:rsidRDefault="00066CF1" w:rsidP="00CF169D">
      <w:pPr>
        <w:spacing w:line="480" w:lineRule="auto"/>
        <w:rPr>
          <w:rFonts w:ascii="Arial" w:hAnsi="Arial" w:cs="Arial"/>
          <w:b/>
          <w:bCs/>
        </w:rPr>
      </w:pPr>
      <w:r w:rsidRPr="00066CF1">
        <w:rPr>
          <w:rFonts w:ascii="Arial" w:hAnsi="Arial" w:cs="Arial"/>
          <w:b/>
          <w:bCs/>
        </w:rPr>
        <w:t>Disclosures:</w:t>
      </w:r>
    </w:p>
    <w:p w14:paraId="5E35A7F4" w14:textId="619D1B59" w:rsidR="00066CF1" w:rsidRPr="00066CF1" w:rsidRDefault="00066CF1" w:rsidP="00CF169D">
      <w:pPr>
        <w:spacing w:line="480" w:lineRule="auto"/>
        <w:rPr>
          <w:rFonts w:ascii="Arial" w:hAnsi="Arial" w:cs="Arial"/>
        </w:rPr>
      </w:pPr>
      <w:r w:rsidRPr="00066CF1">
        <w:rPr>
          <w:rFonts w:ascii="Arial" w:hAnsi="Arial" w:cs="Arial"/>
          <w:color w:val="000000"/>
        </w:rPr>
        <w:t xml:space="preserve">P.C.D. is a scientific advisor and holds equity in Cybele and </w:t>
      </w:r>
      <w:proofErr w:type="spellStart"/>
      <w:r w:rsidRPr="00066CF1">
        <w:rPr>
          <w:rFonts w:ascii="Arial" w:hAnsi="Arial" w:cs="Arial"/>
          <w:color w:val="000000"/>
        </w:rPr>
        <w:t>bileOmix</w:t>
      </w:r>
      <w:proofErr w:type="spellEnd"/>
      <w:r w:rsidRPr="00066CF1">
        <w:rPr>
          <w:rFonts w:ascii="Arial" w:hAnsi="Arial" w:cs="Arial"/>
          <w:color w:val="000000"/>
        </w:rPr>
        <w:t>, and he is a Scientific Co-founder, advisor</w:t>
      </w:r>
      <w:r w:rsidR="003C45BD">
        <w:rPr>
          <w:rFonts w:ascii="Arial" w:hAnsi="Arial" w:cs="Arial"/>
          <w:color w:val="000000"/>
        </w:rPr>
        <w:t>,</w:t>
      </w:r>
      <w:r w:rsidRPr="00066CF1">
        <w:rPr>
          <w:rFonts w:ascii="Arial" w:hAnsi="Arial" w:cs="Arial"/>
          <w:color w:val="000000"/>
        </w:rPr>
        <w:t xml:space="preserve"> and holds equity in </w:t>
      </w:r>
      <w:proofErr w:type="spellStart"/>
      <w:r w:rsidRPr="00066CF1">
        <w:rPr>
          <w:rFonts w:ascii="Arial" w:hAnsi="Arial" w:cs="Arial"/>
          <w:color w:val="000000"/>
        </w:rPr>
        <w:t>Ometa</w:t>
      </w:r>
      <w:proofErr w:type="spellEnd"/>
      <w:r w:rsidRPr="00066CF1">
        <w:rPr>
          <w:rFonts w:ascii="Arial" w:hAnsi="Arial" w:cs="Arial"/>
          <w:color w:val="000000"/>
        </w:rPr>
        <w:t xml:space="preserve">, </w:t>
      </w:r>
      <w:proofErr w:type="spellStart"/>
      <w:r w:rsidRPr="00066CF1">
        <w:rPr>
          <w:rFonts w:ascii="Arial" w:hAnsi="Arial" w:cs="Arial"/>
          <w:color w:val="000000"/>
        </w:rPr>
        <w:t>Arome</w:t>
      </w:r>
      <w:proofErr w:type="spellEnd"/>
      <w:r w:rsidRPr="00066CF1">
        <w:rPr>
          <w:rFonts w:ascii="Arial" w:hAnsi="Arial" w:cs="Arial"/>
          <w:color w:val="000000"/>
        </w:rPr>
        <w:t xml:space="preserve">, and </w:t>
      </w:r>
      <w:proofErr w:type="spellStart"/>
      <w:r w:rsidRPr="00066CF1">
        <w:rPr>
          <w:rFonts w:ascii="Arial" w:hAnsi="Arial" w:cs="Arial"/>
          <w:color w:val="000000"/>
        </w:rPr>
        <w:t>Enveda</w:t>
      </w:r>
      <w:proofErr w:type="spellEnd"/>
      <w:r w:rsidRPr="00066CF1">
        <w:rPr>
          <w:rFonts w:ascii="Arial" w:hAnsi="Arial" w:cs="Arial"/>
          <w:color w:val="000000"/>
        </w:rPr>
        <w:t xml:space="preserve"> with prior approval by UC-San Diego.</w:t>
      </w:r>
    </w:p>
    <w:p w14:paraId="62C1E038" w14:textId="77777777" w:rsidR="00B37313" w:rsidRDefault="00B37313" w:rsidP="00CF169D">
      <w:pPr>
        <w:spacing w:line="480" w:lineRule="auto"/>
        <w:rPr>
          <w:rFonts w:ascii="Arial" w:hAnsi="Arial" w:cs="Arial"/>
          <w:color w:val="000000" w:themeColor="text1"/>
        </w:rPr>
      </w:pPr>
    </w:p>
    <w:p w14:paraId="0EFCE647" w14:textId="36B89892"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68CE5DC2" w14:textId="77777777" w:rsidR="00B37313" w:rsidRDefault="00B37313" w:rsidP="00CF169D">
      <w:pPr>
        <w:spacing w:line="480" w:lineRule="auto"/>
        <w:rPr>
          <w:rFonts w:ascii="Arial" w:hAnsi="Arial" w:cs="Arial"/>
        </w:rPr>
      </w:pPr>
    </w:p>
    <w:p w14:paraId="3B92A483" w14:textId="77777777" w:rsidR="00B37313" w:rsidRDefault="00B37313" w:rsidP="00CF169D">
      <w:pPr>
        <w:spacing w:line="480" w:lineRule="auto"/>
        <w:rPr>
          <w:rFonts w:ascii="Arial" w:hAnsi="Arial" w:cs="Arial"/>
        </w:rPr>
      </w:pPr>
    </w:p>
    <w:p w14:paraId="7EF2E23A" w14:textId="30498302" w:rsidR="00B37313" w:rsidRPr="00066CF1" w:rsidRDefault="00B37313" w:rsidP="00EF0D3A">
      <w:pPr>
        <w:spacing w:line="480" w:lineRule="auto"/>
        <w:rPr>
          <w:rFonts w:ascii="Arial" w:hAnsi="Arial" w:cs="Arial"/>
          <w:b/>
          <w:bCs/>
        </w:rPr>
      </w:pPr>
      <w:r>
        <w:rPr>
          <w:rFonts w:ascii="Arial" w:hAnsi="Arial" w:cs="Arial"/>
          <w:b/>
          <w:bCs/>
        </w:rPr>
        <w:lastRenderedPageBreak/>
        <w:t>Figure legends</w:t>
      </w:r>
      <w:r w:rsidRPr="00066CF1">
        <w:rPr>
          <w:rFonts w:ascii="Arial" w:hAnsi="Arial" w:cs="Arial"/>
          <w:b/>
          <w:bCs/>
        </w:rPr>
        <w:t>:</w:t>
      </w:r>
    </w:p>
    <w:p w14:paraId="450D5703" w14:textId="32DBE3FF" w:rsidR="00B37313" w:rsidRPr="00B37313" w:rsidRDefault="00B37313" w:rsidP="00EF0D3A">
      <w:pPr>
        <w:spacing w:line="480" w:lineRule="auto"/>
        <w:rPr>
          <w:rFonts w:ascii="Arial" w:hAnsi="Arial" w:cs="Arial"/>
          <w:b/>
          <w:bCs/>
        </w:rPr>
      </w:pPr>
      <w:r w:rsidRPr="00B37313">
        <w:rPr>
          <w:rFonts w:ascii="Arial" w:hAnsi="Arial" w:cs="Arial"/>
          <w:b/>
          <w:bCs/>
        </w:rPr>
        <w:t>Figure 1. Multi-omic Analysis of Enterococcal Bacteremia Patient Plasma.</w:t>
      </w:r>
    </w:p>
    <w:p w14:paraId="2BCFD845"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Workflow for Enterococcal Bacteremia plasma analysis.</w:t>
      </w:r>
    </w:p>
    <w:p w14:paraId="5FA8A229"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Distribution of values collected from selected clinical metadata fields across Enterococcal Bacteremia patients.</w:t>
      </w:r>
    </w:p>
    <w:p w14:paraId="6361E997"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proteomics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w:t>
      </w:r>
      <w:r w:rsidRPr="00B37313">
        <w:rPr>
          <w:rFonts w:ascii="Arial" w:hAnsi="Arial" w:cs="Arial"/>
          <w:i/>
          <w:iCs/>
        </w:rPr>
        <w:t>= E. faecium</w:t>
      </w:r>
      <w:r w:rsidRPr="00B37313">
        <w:rPr>
          <w:rFonts w:ascii="Arial" w:hAnsi="Arial" w:cs="Arial"/>
        </w:rPr>
        <w:t>) and color of sample id labels represent mortality or survival (black = survival, red = mortality)</w:t>
      </w:r>
    </w:p>
    <w:p w14:paraId="3E4B38DF" w14:textId="77777777" w:rsidR="00B37313" w:rsidRPr="00B37313" w:rsidRDefault="00B37313" w:rsidP="00EF0D3A">
      <w:pPr>
        <w:pStyle w:val="ListParagraph"/>
        <w:numPr>
          <w:ilvl w:val="0"/>
          <w:numId w:val="2"/>
        </w:numPr>
        <w:spacing w:line="480" w:lineRule="auto"/>
        <w:rPr>
          <w:rFonts w:ascii="Arial" w:hAnsi="Arial" w:cs="Arial"/>
        </w:rPr>
      </w:pPr>
      <w:r w:rsidRPr="00B37313">
        <w:rPr>
          <w:rFonts w:ascii="Arial" w:hAnsi="Arial" w:cs="Arial"/>
        </w:rPr>
        <w:t xml:space="preserve">Unsupervised hierarchical clustering of metabolomic data as visualized after calculating Euclidian distance and utilizing the Ward.D2 agglomeration method. Colors of branches indicate the species of infection (yellow = healthy volunteer, navy = </w:t>
      </w:r>
      <w:r w:rsidRPr="00B37313">
        <w:rPr>
          <w:rFonts w:ascii="Arial" w:hAnsi="Arial" w:cs="Arial"/>
          <w:i/>
          <w:iCs/>
        </w:rPr>
        <w:t>E. faecalis</w:t>
      </w:r>
      <w:r w:rsidRPr="00B37313">
        <w:rPr>
          <w:rFonts w:ascii="Arial" w:hAnsi="Arial" w:cs="Arial"/>
        </w:rPr>
        <w:t xml:space="preserve">, teal = </w:t>
      </w:r>
      <w:r w:rsidRPr="00B37313">
        <w:rPr>
          <w:rFonts w:ascii="Arial" w:hAnsi="Arial" w:cs="Arial"/>
          <w:i/>
          <w:iCs/>
        </w:rPr>
        <w:t>E. faecium</w:t>
      </w:r>
      <w:r w:rsidRPr="00B37313">
        <w:rPr>
          <w:rFonts w:ascii="Arial" w:hAnsi="Arial" w:cs="Arial"/>
        </w:rPr>
        <w:t>) and color of sample id labels represent mortality or survival (black = survival, red = mortality)</w:t>
      </w:r>
    </w:p>
    <w:p w14:paraId="66D195E1" w14:textId="77777777" w:rsidR="00B37313" w:rsidRPr="00B37313" w:rsidRDefault="00B37313" w:rsidP="00EF0D3A">
      <w:pPr>
        <w:spacing w:line="480" w:lineRule="auto"/>
        <w:rPr>
          <w:rFonts w:ascii="Arial" w:hAnsi="Arial" w:cs="Arial"/>
        </w:rPr>
      </w:pPr>
    </w:p>
    <w:p w14:paraId="116FD4E6"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2. Untargeted Proteomics Reveal Dramatic Differences Between Bacteremia Types and Healthy Plasma </w:t>
      </w:r>
    </w:p>
    <w:p w14:paraId="0A472E36"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infected to healthy. </w:t>
      </w:r>
    </w:p>
    <w:p w14:paraId="67C47900" w14:textId="77777777" w:rsidR="00B37313" w:rsidRPr="00B37313" w:rsidRDefault="00B37313" w:rsidP="00EF0D3A">
      <w:pPr>
        <w:pStyle w:val="ListParagraph"/>
        <w:numPr>
          <w:ilvl w:val="0"/>
          <w:numId w:val="3"/>
        </w:numPr>
        <w:spacing w:line="480" w:lineRule="auto"/>
        <w:rPr>
          <w:rFonts w:ascii="Arial" w:hAnsi="Arial" w:cs="Arial"/>
          <w:b/>
          <w:bCs/>
        </w:rPr>
      </w:pPr>
      <w:r w:rsidRPr="00B37313">
        <w:rPr>
          <w:rFonts w:ascii="Arial" w:hAnsi="Arial" w:cs="Arial"/>
        </w:rPr>
        <w:t xml:space="preserve">Significantly enriched GO terms from plasma proteomics of patients suffering from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t>
      </w:r>
    </w:p>
    <w:p w14:paraId="7762D55B" w14:textId="77777777"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lastRenderedPageBreak/>
        <w:t xml:space="preserve">Top 2 performing protein biomarkers as ranked using ensemble feature selection. Violin plot statistics indicate results of t tests. </w:t>
      </w:r>
    </w:p>
    <w:p w14:paraId="259FF487" w14:textId="77777777" w:rsidR="00B37313" w:rsidRPr="00B37313" w:rsidRDefault="00B37313" w:rsidP="00EF0D3A">
      <w:pPr>
        <w:pStyle w:val="ListParagraph"/>
        <w:numPr>
          <w:ilvl w:val="0"/>
          <w:numId w:val="3"/>
        </w:numPr>
        <w:spacing w:line="480" w:lineRule="auto"/>
        <w:rPr>
          <w:rFonts w:ascii="Arial" w:hAnsi="Arial" w:cs="Arial"/>
        </w:rPr>
      </w:pPr>
      <w:r w:rsidRPr="00B37313">
        <w:rPr>
          <w:rFonts w:ascii="Arial" w:hAnsi="Arial" w:cs="Arial"/>
        </w:rPr>
        <w:t xml:space="preserve">Venn diagram displaying the numbers of significantly different proteins (FDR adjusted p value &lt;= 0.05) shared between Enterococcal, </w:t>
      </w:r>
      <w:r w:rsidRPr="00B37313">
        <w:rPr>
          <w:rFonts w:ascii="Arial" w:hAnsi="Arial" w:cs="Arial"/>
          <w:i/>
          <w:iCs/>
        </w:rPr>
        <w:t>E. faecalis</w:t>
      </w:r>
      <w:r w:rsidRPr="00B37313">
        <w:rPr>
          <w:rFonts w:ascii="Arial" w:hAnsi="Arial" w:cs="Arial"/>
        </w:rPr>
        <w:t xml:space="preserve">, </w:t>
      </w:r>
      <w:r w:rsidRPr="00B37313">
        <w:rPr>
          <w:rFonts w:ascii="Arial" w:hAnsi="Arial" w:cs="Arial"/>
          <w:i/>
          <w:iCs/>
        </w:rPr>
        <w:t>E. faecium</w:t>
      </w:r>
      <w:r w:rsidRPr="00B37313">
        <w:rPr>
          <w:rFonts w:ascii="Arial" w:hAnsi="Arial" w:cs="Arial"/>
        </w:rPr>
        <w:t xml:space="preserve">, and </w:t>
      </w:r>
      <w:r w:rsidRPr="00B37313">
        <w:rPr>
          <w:rFonts w:ascii="Arial" w:hAnsi="Arial" w:cs="Arial"/>
          <w:i/>
          <w:iCs/>
        </w:rPr>
        <w:t xml:space="preserve">S. aureus </w:t>
      </w:r>
      <w:r w:rsidRPr="00B37313">
        <w:rPr>
          <w:rFonts w:ascii="Arial" w:hAnsi="Arial" w:cs="Arial"/>
        </w:rPr>
        <w:t xml:space="preserve">bacteremia when compared to healthy. </w:t>
      </w:r>
    </w:p>
    <w:p w14:paraId="0474AB40" w14:textId="77777777" w:rsidR="00B37313" w:rsidRPr="00B37313" w:rsidRDefault="00B37313" w:rsidP="00EF0D3A">
      <w:pPr>
        <w:spacing w:line="480" w:lineRule="auto"/>
        <w:rPr>
          <w:rFonts w:ascii="Arial" w:hAnsi="Arial" w:cs="Arial"/>
        </w:rPr>
      </w:pPr>
    </w:p>
    <w:p w14:paraId="0ADA5F50" w14:textId="77777777" w:rsidR="00B37313" w:rsidRPr="00B37313" w:rsidRDefault="00B37313" w:rsidP="00EF0D3A">
      <w:pPr>
        <w:spacing w:line="480" w:lineRule="auto"/>
        <w:rPr>
          <w:rFonts w:ascii="Arial" w:hAnsi="Arial" w:cs="Arial"/>
          <w:b/>
          <w:bCs/>
        </w:rPr>
      </w:pPr>
      <w:r w:rsidRPr="00B37313">
        <w:rPr>
          <w:rFonts w:ascii="Arial" w:hAnsi="Arial" w:cs="Arial"/>
          <w:b/>
          <w:bCs/>
        </w:rPr>
        <w:t>Figure 3. Untargeted Metabolomics Reveal Dramatic Differences Between Enterococcal Bacteremia and Healthy Plasma</w:t>
      </w:r>
    </w:p>
    <w:p w14:paraId="4ACAFA6F" w14:textId="167CA269" w:rsidR="003771D4" w:rsidRPr="003771D4" w:rsidRDefault="00B37313" w:rsidP="003771D4">
      <w:pPr>
        <w:pStyle w:val="ListParagraph"/>
        <w:numPr>
          <w:ilvl w:val="0"/>
          <w:numId w:val="4"/>
        </w:numPr>
        <w:spacing w:line="480" w:lineRule="auto"/>
        <w:rPr>
          <w:rFonts w:ascii="Arial" w:hAnsi="Arial" w:cs="Arial"/>
          <w:b/>
          <w:bCs/>
          <w:rPrChange w:id="127" w:author="Charlie Bayne" w:date="2024-08-13T11:44:00Z" w16du:dateUtc="2024-08-13T18:44:00Z">
            <w:rPr/>
          </w:rPrChange>
        </w:rPr>
      </w:pPr>
      <w:r w:rsidRPr="00B37313">
        <w:rPr>
          <w:rFonts w:ascii="Arial" w:hAnsi="Arial" w:cs="Arial"/>
        </w:rPr>
        <w:t xml:space="preserve">Volcano plot comparing log2 fold change and FDR adjusted p values resulting from t tests of normalized metabolite abundances comparing infected to healthy. </w:t>
      </w:r>
      <w:ins w:id="128" w:author="Charlie Bayne" w:date="2024-08-13T11:44:00Z" w16du:dateUtc="2024-08-13T18:44:00Z">
        <w:r w:rsidR="00F10214">
          <w:rPr>
            <w:rFonts w:ascii="Arial" w:hAnsi="Arial" w:cs="Arial"/>
          </w:rPr>
          <w:t>No s</w:t>
        </w:r>
      </w:ins>
      <w:ins w:id="129" w:author="Charlie Bayne" w:date="2024-08-13T11:45:00Z" w16du:dateUtc="2024-08-13T18:45:00Z">
        <w:r w:rsidR="00F10214">
          <w:rPr>
            <w:rFonts w:ascii="Arial" w:hAnsi="Arial" w:cs="Arial"/>
          </w:rPr>
          <w:t xml:space="preserve">pectral match (red points) indicates features that did not produce a spectral match </w:t>
        </w:r>
      </w:ins>
      <w:ins w:id="130" w:author="Charlie Bayne" w:date="2024-08-13T11:46:00Z" w16du:dateUtc="2024-08-13T18:46:00Z">
        <w:r w:rsidR="00F10214">
          <w:rPr>
            <w:rFonts w:ascii="Arial" w:hAnsi="Arial" w:cs="Arial"/>
          </w:rPr>
          <w:t>to any</w:t>
        </w:r>
      </w:ins>
      <w:ins w:id="131" w:author="Charlie Bayne" w:date="2024-08-13T11:45:00Z" w16du:dateUtc="2024-08-13T18:45:00Z">
        <w:r w:rsidR="00F10214">
          <w:rPr>
            <w:rFonts w:ascii="Arial" w:hAnsi="Arial" w:cs="Arial"/>
          </w:rPr>
          <w:t xml:space="preserve"> of the</w:t>
        </w:r>
      </w:ins>
      <w:ins w:id="132" w:author="Charlie Bayne" w:date="2024-08-13T11:46:00Z" w16du:dateUtc="2024-08-13T18:46:00Z">
        <w:r w:rsidR="00F10214">
          <w:rPr>
            <w:rFonts w:ascii="Arial" w:hAnsi="Arial" w:cs="Arial"/>
          </w:rPr>
          <w:t xml:space="preserve"> metabolites</w:t>
        </w:r>
      </w:ins>
      <w:ins w:id="133" w:author="Charlie Bayne" w:date="2024-08-13T11:45:00Z" w16du:dateUtc="2024-08-13T18:45:00Z">
        <w:r w:rsidR="00F10214">
          <w:rPr>
            <w:rFonts w:ascii="Arial" w:hAnsi="Arial" w:cs="Arial"/>
          </w:rPr>
          <w:t xml:space="preserve"> in the GNPS database, while spectral match (blue points) </w:t>
        </w:r>
      </w:ins>
      <w:ins w:id="134" w:author="Charlie Bayne" w:date="2024-08-13T11:47:00Z" w16du:dateUtc="2024-08-13T18:47:00Z">
        <w:r w:rsidR="00F10214">
          <w:rPr>
            <w:rFonts w:ascii="Arial" w:hAnsi="Arial" w:cs="Arial"/>
          </w:rPr>
          <w:t>indicates</w:t>
        </w:r>
      </w:ins>
      <w:ins w:id="135" w:author="Charlie Bayne" w:date="2024-08-13T11:45:00Z" w16du:dateUtc="2024-08-13T18:45:00Z">
        <w:r w:rsidR="00F10214">
          <w:rPr>
            <w:rFonts w:ascii="Arial" w:hAnsi="Arial" w:cs="Arial"/>
          </w:rPr>
          <w:t xml:space="preserve"> features that </w:t>
        </w:r>
      </w:ins>
      <w:ins w:id="136" w:author="Charlie Bayne" w:date="2024-08-13T11:46:00Z" w16du:dateUtc="2024-08-13T18:46:00Z">
        <w:r w:rsidR="00F10214">
          <w:rPr>
            <w:rFonts w:ascii="Arial" w:hAnsi="Arial" w:cs="Arial"/>
          </w:rPr>
          <w:t xml:space="preserve">produced a spectral match to metabolites in the GNPS database. </w:t>
        </w:r>
      </w:ins>
    </w:p>
    <w:p w14:paraId="3EEA631C" w14:textId="77777777" w:rsidR="00B37313" w:rsidRPr="00B37313" w:rsidRDefault="00B37313" w:rsidP="00EF0D3A">
      <w:pPr>
        <w:pStyle w:val="ListParagraph"/>
        <w:numPr>
          <w:ilvl w:val="0"/>
          <w:numId w:val="4"/>
        </w:numPr>
        <w:spacing w:line="480" w:lineRule="auto"/>
        <w:rPr>
          <w:rFonts w:ascii="Arial" w:hAnsi="Arial" w:cs="Arial"/>
          <w:b/>
          <w:bCs/>
        </w:rPr>
      </w:pPr>
      <w:r w:rsidRPr="00B37313">
        <w:rPr>
          <w:rFonts w:ascii="Arial" w:hAnsi="Arial" w:cs="Arial"/>
        </w:rPr>
        <w:t xml:space="preserve">Count of the number of metabolite features identified in this study. </w:t>
      </w:r>
    </w:p>
    <w:p w14:paraId="40E9100C" w14:textId="77777777"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t>Enrichment analysis of metabolite spectral matches found to be significantly different (p adj &lt;= 0.05) in infected patients relative to healthy. Colors show bile acid class (blue = primary bile aid, teal = conjugated primary bile acid, and green = conjugated secondary bile acid). RID12051 and RID17592 are features corresponding to spectral matches to (((3a,6b,7b)-3,6,7-trihydroxy-24-oxocholan-24-</w:t>
      </w:r>
      <w:proofErr w:type="gramStart"/>
      <w:r w:rsidRPr="00B37313">
        <w:rPr>
          <w:rFonts w:ascii="Arial" w:hAnsi="Arial" w:cs="Arial"/>
        </w:rPr>
        <w:t>yl)amino</w:t>
      </w:r>
      <w:proofErr w:type="gramEnd"/>
      <w:r w:rsidRPr="00B37313">
        <w:rPr>
          <w:rFonts w:ascii="Arial" w:hAnsi="Arial" w:cs="Arial"/>
        </w:rPr>
        <w:t>)ethanesulfonic acid and (((3a,12b)-3,12-dihydroxy-24-oxocholan-24-yl)amino)ethanesulfonic acid respectively.</w:t>
      </w:r>
    </w:p>
    <w:p w14:paraId="48198542" w14:textId="77777777" w:rsidR="00B37313" w:rsidRPr="00B37313" w:rsidRDefault="00B37313" w:rsidP="00EF0D3A">
      <w:pPr>
        <w:pStyle w:val="ListParagraph"/>
        <w:numPr>
          <w:ilvl w:val="0"/>
          <w:numId w:val="4"/>
        </w:numPr>
        <w:spacing w:line="480" w:lineRule="auto"/>
        <w:rPr>
          <w:rFonts w:ascii="Arial" w:hAnsi="Arial" w:cs="Arial"/>
        </w:rPr>
      </w:pPr>
      <w:r w:rsidRPr="00B37313">
        <w:rPr>
          <w:rFonts w:ascii="Arial" w:hAnsi="Arial" w:cs="Arial"/>
        </w:rPr>
        <w:lastRenderedPageBreak/>
        <w:t>Evaluation of the top 2 performing metabolite spectral matches as ranked using ensemble feature selection for distinguishing enterococcal bacteremia patients from healthy. Violin plot statistics indicate results of t-tests.</w:t>
      </w:r>
    </w:p>
    <w:p w14:paraId="161A1A35" w14:textId="77777777" w:rsidR="00B37313" w:rsidRPr="00B37313" w:rsidRDefault="00B37313" w:rsidP="00EF0D3A">
      <w:pPr>
        <w:spacing w:line="480" w:lineRule="auto"/>
        <w:rPr>
          <w:rFonts w:ascii="Arial" w:hAnsi="Arial" w:cs="Arial"/>
        </w:rPr>
      </w:pPr>
    </w:p>
    <w:p w14:paraId="026C25F2"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4. Untargeted Proteomics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w:t>
      </w:r>
    </w:p>
    <w:p w14:paraId="09F85B5B" w14:textId="77777777" w:rsidR="00B37313" w:rsidRPr="00B37313" w:rsidRDefault="00B37313" w:rsidP="00EF0D3A">
      <w:pPr>
        <w:pStyle w:val="ListParagraph"/>
        <w:numPr>
          <w:ilvl w:val="0"/>
          <w:numId w:val="5"/>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w:t>
      </w:r>
      <w:r w:rsidRPr="00B37313">
        <w:rPr>
          <w:rFonts w:ascii="Arial" w:hAnsi="Arial" w:cs="Arial"/>
          <w:i/>
          <w:iCs/>
        </w:rPr>
        <w:t>E. faecalis</w:t>
      </w:r>
      <w:r w:rsidRPr="00B37313">
        <w:rPr>
          <w:rFonts w:ascii="Arial" w:hAnsi="Arial" w:cs="Arial"/>
        </w:rPr>
        <w:t xml:space="preserve"> and </w:t>
      </w:r>
      <w:r w:rsidRPr="00B37313">
        <w:rPr>
          <w:rFonts w:ascii="Arial" w:hAnsi="Arial" w:cs="Arial"/>
          <w:i/>
          <w:iCs/>
        </w:rPr>
        <w:t>E. faecium</w:t>
      </w:r>
      <w:r w:rsidRPr="00B37313">
        <w:rPr>
          <w:rFonts w:ascii="Arial" w:hAnsi="Arial" w:cs="Arial"/>
        </w:rPr>
        <w:t xml:space="preserve"> infected patients.</w:t>
      </w:r>
    </w:p>
    <w:p w14:paraId="17D56C82"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proteins significantly more abundant in Enterococcus faecalis patients relative to Enterococcus faecium. </w:t>
      </w:r>
    </w:p>
    <w:p w14:paraId="71B07568"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Immunoglobulin abundances compared across patients with </w:t>
      </w:r>
      <w:r w:rsidRPr="00B37313">
        <w:rPr>
          <w:rFonts w:ascii="Arial" w:hAnsi="Arial" w:cs="Arial"/>
          <w:i/>
          <w:iCs/>
        </w:rPr>
        <w:t>E. faecalis</w:t>
      </w:r>
      <w:r w:rsidRPr="00B37313">
        <w:rPr>
          <w:rFonts w:ascii="Arial" w:hAnsi="Arial" w:cs="Arial"/>
        </w:rPr>
        <w:t xml:space="preserve"> or </w:t>
      </w:r>
      <w:r w:rsidRPr="00B37313">
        <w:rPr>
          <w:rFonts w:ascii="Arial" w:hAnsi="Arial" w:cs="Arial"/>
          <w:i/>
          <w:iCs/>
        </w:rPr>
        <w:t>E. faecium</w:t>
      </w:r>
      <w:r w:rsidRPr="00B37313">
        <w:rPr>
          <w:rFonts w:ascii="Arial" w:hAnsi="Arial" w:cs="Arial"/>
        </w:rPr>
        <w:t xml:space="preserve"> bacteremia and healthy volunteers. Statistics indicate result of t-tests adjusted for multiple comparisons. </w:t>
      </w:r>
    </w:p>
    <w:p w14:paraId="1994FE99"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GO Term enrichment analysis of the proteins found to be significantly enriched in proteins significantly more abundant in Enterococcus faecium patients relative to Enterococcus faecalis. </w:t>
      </w:r>
    </w:p>
    <w:p w14:paraId="03F7ED5B" w14:textId="77777777" w:rsidR="00B37313" w:rsidRPr="00B37313" w:rsidRDefault="00B37313" w:rsidP="00EF0D3A">
      <w:pPr>
        <w:pStyle w:val="ListParagraph"/>
        <w:numPr>
          <w:ilvl w:val="0"/>
          <w:numId w:val="5"/>
        </w:numPr>
        <w:spacing w:line="480" w:lineRule="auto"/>
        <w:rPr>
          <w:rFonts w:ascii="Arial" w:hAnsi="Arial" w:cs="Arial"/>
        </w:rPr>
      </w:pPr>
      <w:r w:rsidRPr="00B37313">
        <w:rPr>
          <w:rFonts w:ascii="Arial" w:hAnsi="Arial" w:cs="Arial"/>
        </w:rPr>
        <w:t xml:space="preserve">Top 2 performing protein biomarkers as ranked using ensemble feature selection for distinguishing patients infected with </w:t>
      </w:r>
      <w:r w:rsidRPr="00B37313">
        <w:rPr>
          <w:rFonts w:ascii="Arial" w:hAnsi="Arial" w:cs="Arial"/>
          <w:i/>
          <w:iCs/>
        </w:rPr>
        <w:t>Enterococcus faecalis</w:t>
      </w:r>
      <w:r w:rsidRPr="00B37313">
        <w:rPr>
          <w:rFonts w:ascii="Arial" w:hAnsi="Arial" w:cs="Arial"/>
        </w:rPr>
        <w:t xml:space="preserve"> from those infected with </w:t>
      </w:r>
      <w:r w:rsidRPr="00B37313">
        <w:rPr>
          <w:rFonts w:ascii="Arial" w:hAnsi="Arial" w:cs="Arial"/>
          <w:i/>
          <w:iCs/>
        </w:rPr>
        <w:t>Enterococcus faecium</w:t>
      </w:r>
      <w:r w:rsidRPr="00B37313">
        <w:rPr>
          <w:rFonts w:ascii="Arial" w:hAnsi="Arial" w:cs="Arial"/>
        </w:rPr>
        <w:t>. Violin plot statistics indicate results of t-tests.</w:t>
      </w:r>
    </w:p>
    <w:p w14:paraId="59597142" w14:textId="77777777" w:rsidR="00B37313" w:rsidRPr="00B37313" w:rsidRDefault="00B37313" w:rsidP="00EF0D3A">
      <w:pPr>
        <w:spacing w:line="480" w:lineRule="auto"/>
        <w:rPr>
          <w:rFonts w:ascii="Arial" w:hAnsi="Arial" w:cs="Arial"/>
          <w:b/>
          <w:bCs/>
        </w:rPr>
      </w:pPr>
    </w:p>
    <w:p w14:paraId="575AC977" w14:textId="77777777" w:rsidR="00B37313" w:rsidRPr="00B37313" w:rsidRDefault="00B37313" w:rsidP="00EF0D3A">
      <w:pPr>
        <w:spacing w:line="480" w:lineRule="auto"/>
        <w:rPr>
          <w:rFonts w:ascii="Arial" w:hAnsi="Arial" w:cs="Arial"/>
        </w:rPr>
      </w:pPr>
    </w:p>
    <w:p w14:paraId="50EFC7ED" w14:textId="77777777" w:rsidR="00B37313" w:rsidRPr="00B37313" w:rsidRDefault="00B37313" w:rsidP="00EF0D3A">
      <w:pPr>
        <w:spacing w:line="480" w:lineRule="auto"/>
        <w:rPr>
          <w:rFonts w:ascii="Arial" w:hAnsi="Arial" w:cs="Arial"/>
          <w:b/>
          <w:bCs/>
        </w:rPr>
      </w:pPr>
      <w:r w:rsidRPr="00B37313">
        <w:rPr>
          <w:rFonts w:ascii="Arial" w:hAnsi="Arial" w:cs="Arial"/>
          <w:b/>
          <w:bCs/>
        </w:rPr>
        <w:lastRenderedPageBreak/>
        <w:t xml:space="preserve">Figure 5. Untargeted Metabolomics Reveals Differences Between </w:t>
      </w:r>
      <w:r w:rsidRPr="00B37313">
        <w:rPr>
          <w:rFonts w:ascii="Arial" w:hAnsi="Arial" w:cs="Arial"/>
          <w:b/>
          <w:bCs/>
          <w:i/>
          <w:iCs/>
        </w:rPr>
        <w:t>Enterococcus faecalis</w:t>
      </w:r>
      <w:r w:rsidRPr="00B37313">
        <w:rPr>
          <w:rFonts w:ascii="Arial" w:hAnsi="Arial" w:cs="Arial"/>
          <w:b/>
          <w:bCs/>
        </w:rPr>
        <w:t xml:space="preserve"> and </w:t>
      </w:r>
      <w:r w:rsidRPr="00B37313">
        <w:rPr>
          <w:rFonts w:ascii="Arial" w:hAnsi="Arial" w:cs="Arial"/>
          <w:b/>
          <w:bCs/>
          <w:i/>
          <w:iCs/>
        </w:rPr>
        <w:t>Enterococcus faecium</w:t>
      </w:r>
      <w:r w:rsidRPr="00B37313">
        <w:rPr>
          <w:rFonts w:ascii="Arial" w:hAnsi="Arial" w:cs="Arial"/>
          <w:b/>
          <w:bCs/>
        </w:rPr>
        <w:t xml:space="preserve"> Bacteremia.  </w:t>
      </w:r>
    </w:p>
    <w:p w14:paraId="19D5A5F1" w14:textId="77777777" w:rsidR="00B37313" w:rsidRPr="00B37313" w:rsidRDefault="00B37313" w:rsidP="00EF0D3A">
      <w:pPr>
        <w:pStyle w:val="ListParagraph"/>
        <w:numPr>
          <w:ilvl w:val="0"/>
          <w:numId w:val="6"/>
        </w:numPr>
        <w:spacing w:line="480" w:lineRule="auto"/>
        <w:rPr>
          <w:rFonts w:ascii="Arial" w:hAnsi="Arial" w:cs="Arial"/>
          <w:b/>
          <w:bCs/>
        </w:rPr>
      </w:pPr>
      <w:r w:rsidRPr="00B37313">
        <w:rPr>
          <w:rFonts w:ascii="Arial" w:hAnsi="Arial" w:cs="Arial"/>
        </w:rPr>
        <w:t xml:space="preserve">Volcano plot comparing log2 fold change and FDR adjusted p values resulting from t tests of normalized metabolite abundances comparing </w:t>
      </w:r>
      <w:r w:rsidRPr="00B37313">
        <w:rPr>
          <w:rFonts w:ascii="Arial" w:hAnsi="Arial" w:cs="Arial"/>
          <w:i/>
          <w:iCs/>
        </w:rPr>
        <w:t>E. faecalis</w:t>
      </w:r>
      <w:r w:rsidRPr="00B37313">
        <w:rPr>
          <w:rFonts w:ascii="Arial" w:hAnsi="Arial" w:cs="Arial"/>
        </w:rPr>
        <w:t xml:space="preserve"> to </w:t>
      </w:r>
      <w:r w:rsidRPr="00B37313">
        <w:rPr>
          <w:rFonts w:ascii="Arial" w:hAnsi="Arial" w:cs="Arial"/>
          <w:i/>
          <w:iCs/>
        </w:rPr>
        <w:t>E. faecium</w:t>
      </w:r>
      <w:r w:rsidRPr="00B37313">
        <w:rPr>
          <w:rFonts w:ascii="Arial" w:hAnsi="Arial" w:cs="Arial"/>
        </w:rPr>
        <w:t xml:space="preserve">. </w:t>
      </w:r>
    </w:p>
    <w:p w14:paraId="344BD609" w14:textId="77777777" w:rsidR="00B37313" w:rsidRPr="00B37313" w:rsidRDefault="00B37313" w:rsidP="00EF0D3A">
      <w:pPr>
        <w:pStyle w:val="ListParagraph"/>
        <w:numPr>
          <w:ilvl w:val="0"/>
          <w:numId w:val="6"/>
        </w:numPr>
        <w:spacing w:line="480" w:lineRule="auto"/>
        <w:rPr>
          <w:rFonts w:ascii="Arial" w:hAnsi="Arial" w:cs="Arial"/>
        </w:rPr>
      </w:pPr>
      <w:r w:rsidRPr="00B37313">
        <w:rPr>
          <w:rFonts w:ascii="Arial" w:hAnsi="Arial" w:cs="Arial"/>
        </w:rPr>
        <w:t>Evaluation of top 2 performing putatively identified metabolite spectra matches as ranked using ensemble feature selection for distinguishing enterococcal bacteremia patients from healthy. Violin plot statistics indicate results of t-tests.</w:t>
      </w:r>
    </w:p>
    <w:p w14:paraId="5C5ED5AF" w14:textId="77777777" w:rsidR="00B37313" w:rsidRPr="00B37313" w:rsidRDefault="00B37313" w:rsidP="00EF0D3A">
      <w:pPr>
        <w:pStyle w:val="ListParagraph"/>
        <w:spacing w:line="480" w:lineRule="auto"/>
        <w:rPr>
          <w:rFonts w:ascii="Arial" w:hAnsi="Arial" w:cs="Arial"/>
          <w:b/>
          <w:bCs/>
        </w:rPr>
      </w:pPr>
    </w:p>
    <w:p w14:paraId="3D38802D" w14:textId="77777777" w:rsidR="00B37313" w:rsidRPr="00B37313" w:rsidRDefault="00B37313" w:rsidP="00EF0D3A">
      <w:pPr>
        <w:spacing w:line="480" w:lineRule="auto"/>
        <w:rPr>
          <w:rFonts w:ascii="Arial" w:hAnsi="Arial" w:cs="Arial"/>
          <w:b/>
          <w:bCs/>
        </w:rPr>
      </w:pPr>
    </w:p>
    <w:p w14:paraId="3B9A23E0" w14:textId="77777777" w:rsidR="00B37313" w:rsidRPr="00B37313" w:rsidRDefault="00B37313" w:rsidP="00EF0D3A">
      <w:pPr>
        <w:spacing w:line="480" w:lineRule="auto"/>
        <w:rPr>
          <w:rFonts w:ascii="Arial" w:hAnsi="Arial" w:cs="Arial"/>
          <w:b/>
          <w:bCs/>
        </w:rPr>
      </w:pPr>
      <w:r w:rsidRPr="00B37313">
        <w:rPr>
          <w:rFonts w:ascii="Arial" w:hAnsi="Arial" w:cs="Arial"/>
          <w:b/>
          <w:bCs/>
        </w:rPr>
        <w:t xml:space="preserve">Figure 6. Multi-omic Discrimination of Mortality from Survival. </w:t>
      </w:r>
    </w:p>
    <w:p w14:paraId="235F26F0"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t xml:space="preserve">Volcano plot comparing log2 fold change and FDR adjusted p values of protein abundances observed when comparing patients who suffered mortality during admission to those who survived. </w:t>
      </w:r>
    </w:p>
    <w:p w14:paraId="14658182"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mortality relative to survival. </w:t>
      </w:r>
    </w:p>
    <w:p w14:paraId="1526142C"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 xml:space="preserve">GO Term enrichment analysis of the proteins found to be significantly enriched (FDR adjusted p value &lt;= 0.05) in survival relative to mortality. </w:t>
      </w:r>
    </w:p>
    <w:p w14:paraId="70E09B72" w14:textId="77777777" w:rsidR="00B37313" w:rsidRPr="00B37313" w:rsidRDefault="00B37313" w:rsidP="00EF0D3A">
      <w:pPr>
        <w:pStyle w:val="ListParagraph"/>
        <w:numPr>
          <w:ilvl w:val="0"/>
          <w:numId w:val="7"/>
        </w:numPr>
        <w:spacing w:line="480" w:lineRule="auto"/>
        <w:rPr>
          <w:rFonts w:ascii="Arial" w:hAnsi="Arial" w:cs="Arial"/>
        </w:rPr>
      </w:pPr>
      <w:r w:rsidRPr="00B37313">
        <w:rPr>
          <w:rFonts w:ascii="Arial" w:hAnsi="Arial" w:cs="Arial"/>
        </w:rPr>
        <w:t>Evaluation of top 2 performing protein biomarkers as ranked using ensemble feature selection for distinguishing mortality from survival. Violin plot statistics indicate results of t tests.</w:t>
      </w:r>
    </w:p>
    <w:p w14:paraId="73B85ED8" w14:textId="77777777" w:rsidR="00B37313" w:rsidRPr="00B37313" w:rsidRDefault="00B37313" w:rsidP="00EF0D3A">
      <w:pPr>
        <w:pStyle w:val="ListParagraph"/>
        <w:numPr>
          <w:ilvl w:val="0"/>
          <w:numId w:val="7"/>
        </w:numPr>
        <w:spacing w:line="480" w:lineRule="auto"/>
        <w:rPr>
          <w:rFonts w:ascii="Arial" w:hAnsi="Arial" w:cs="Arial"/>
          <w:b/>
          <w:bCs/>
        </w:rPr>
      </w:pPr>
      <w:r w:rsidRPr="00B37313">
        <w:rPr>
          <w:rFonts w:ascii="Arial" w:hAnsi="Arial" w:cs="Arial"/>
        </w:rPr>
        <w:lastRenderedPageBreak/>
        <w:t xml:space="preserve">Volcano plot comparing log2 fold change and FDR adjusted p values resulting from t tests of normalized metabolite abundances observed when comparing patients who suffered mortality during admission to those who survived. </w:t>
      </w:r>
    </w:p>
    <w:p w14:paraId="13252B11" w14:textId="3A11933A" w:rsidR="00B37313" w:rsidRDefault="00B37313" w:rsidP="00EF0D3A">
      <w:pPr>
        <w:pStyle w:val="ListParagraph"/>
        <w:numPr>
          <w:ilvl w:val="0"/>
          <w:numId w:val="7"/>
        </w:numPr>
        <w:spacing w:line="480" w:lineRule="auto"/>
        <w:rPr>
          <w:rFonts w:ascii="Arial" w:hAnsi="Arial" w:cs="Arial"/>
        </w:rPr>
      </w:pPr>
      <w:r w:rsidRPr="00B37313">
        <w:rPr>
          <w:rFonts w:ascii="Arial" w:hAnsi="Arial" w:cs="Arial"/>
        </w:rPr>
        <w:t>Evaluation of top 2 performing metabolite spectral matches as ranked using ensemble feature selection for distinguishing mortality from survival. Violin plot statistics indicate results of t-tests.</w:t>
      </w:r>
    </w:p>
    <w:p w14:paraId="428DC0D5" w14:textId="77777777" w:rsidR="00EF0D3A" w:rsidRPr="00EF0D3A" w:rsidRDefault="00EF0D3A" w:rsidP="00EF0D3A">
      <w:pPr>
        <w:spacing w:line="480" w:lineRule="auto"/>
        <w:ind w:left="360"/>
        <w:rPr>
          <w:rFonts w:ascii="Arial" w:hAnsi="Arial" w:cs="Arial"/>
        </w:rPr>
      </w:pPr>
    </w:p>
    <w:p w14:paraId="7CABCD3E" w14:textId="4725E092" w:rsidR="00CF169D" w:rsidRDefault="00CF169D" w:rsidP="00B37313">
      <w:pPr>
        <w:rPr>
          <w:rFonts w:ascii="Arial" w:hAnsi="Arial" w:cs="Arial"/>
        </w:rPr>
      </w:pPr>
      <w:r w:rsidRPr="00B37313">
        <w:rPr>
          <w:rFonts w:ascii="Arial" w:hAnsi="Arial" w:cs="Arial"/>
        </w:rPr>
        <w:t>Supplemental Figure 1. See Attached Files</w:t>
      </w:r>
    </w:p>
    <w:p w14:paraId="41171CEB" w14:textId="77777777" w:rsidR="00B37313" w:rsidRPr="00B37313" w:rsidRDefault="00B37313" w:rsidP="00B37313">
      <w:pPr>
        <w:rPr>
          <w:rFonts w:ascii="Arial" w:hAnsi="Arial" w:cs="Arial"/>
        </w:rPr>
      </w:pP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0DE18CDA" w:rsidR="00A26F8E" w:rsidRDefault="000A602E" w:rsidP="000A602E">
      <w:pPr>
        <w:spacing w:line="480" w:lineRule="auto"/>
        <w:rPr>
          <w:rFonts w:ascii="Arial" w:hAnsi="Arial" w:cs="Arial"/>
        </w:rPr>
      </w:pPr>
      <w:r>
        <w:rPr>
          <w:rFonts w:ascii="Arial" w:hAnsi="Arial" w:cs="Arial"/>
        </w:rPr>
        <w:t>Supplemental Figure 10</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3560B00B" w14:textId="77777777" w:rsidR="00B37313" w:rsidRDefault="00B37313" w:rsidP="000A602E">
      <w:pPr>
        <w:spacing w:line="480" w:lineRule="auto"/>
        <w:rPr>
          <w:rFonts w:ascii="Arial" w:hAnsi="Arial" w:cs="Arial"/>
        </w:rPr>
      </w:pPr>
    </w:p>
    <w:p w14:paraId="2D230496" w14:textId="15DD6097" w:rsidR="00B37313" w:rsidRDefault="00B37313" w:rsidP="000A602E">
      <w:pPr>
        <w:spacing w:line="480" w:lineRule="auto"/>
        <w:rPr>
          <w:rFonts w:ascii="Arial" w:hAnsi="Arial" w:cs="Arial"/>
        </w:rPr>
      </w:pPr>
      <w:r>
        <w:rPr>
          <w:rFonts w:ascii="Arial" w:hAnsi="Arial" w:cs="Arial"/>
        </w:rPr>
        <w:t>Supplemental Figure Legends. See Attached Files</w:t>
      </w:r>
    </w:p>
    <w:p w14:paraId="1DE4018F" w14:textId="77777777" w:rsidR="00A26F8E" w:rsidRDefault="00A26F8E" w:rsidP="000A602E">
      <w:pPr>
        <w:spacing w:line="480" w:lineRule="auto"/>
        <w:rPr>
          <w:rFonts w:ascii="Arial" w:hAnsi="Arial" w:cs="Arial"/>
        </w:rPr>
      </w:pPr>
    </w:p>
    <w:p w14:paraId="27B635D8" w14:textId="4CAA5796" w:rsidR="00A26F8E" w:rsidRDefault="00A26F8E" w:rsidP="00A26F8E">
      <w:pPr>
        <w:spacing w:line="480" w:lineRule="auto"/>
        <w:rPr>
          <w:rFonts w:ascii="Arial" w:hAnsi="Arial" w:cs="Arial"/>
        </w:rPr>
      </w:pPr>
      <w:r>
        <w:rPr>
          <w:rFonts w:ascii="Arial" w:hAnsi="Arial" w:cs="Arial"/>
        </w:rPr>
        <w:t>Supplemental Table 1</w:t>
      </w:r>
      <w:r w:rsidR="00B37313">
        <w:rPr>
          <w:rFonts w:ascii="Arial" w:hAnsi="Arial" w:cs="Arial"/>
        </w:rPr>
        <w:t xml:space="preserve">. </w:t>
      </w:r>
      <w:r w:rsidRPr="00CF169D">
        <w:rPr>
          <w:rFonts w:ascii="Arial" w:hAnsi="Arial" w:cs="Arial"/>
        </w:rPr>
        <w:t>See Attached Files</w:t>
      </w:r>
    </w:p>
    <w:p w14:paraId="143C7351" w14:textId="413FEE6B" w:rsidR="00A26F8E" w:rsidRDefault="00A26F8E" w:rsidP="00A26F8E">
      <w:pPr>
        <w:spacing w:line="480" w:lineRule="auto"/>
        <w:rPr>
          <w:rFonts w:ascii="Arial" w:hAnsi="Arial" w:cs="Arial"/>
        </w:rPr>
      </w:pPr>
      <w:r>
        <w:rPr>
          <w:rFonts w:ascii="Arial" w:hAnsi="Arial" w:cs="Arial"/>
        </w:rPr>
        <w:t>Supplemental Table 2</w:t>
      </w:r>
      <w:r w:rsidR="00B37313">
        <w:rPr>
          <w:rFonts w:ascii="Arial" w:hAnsi="Arial" w:cs="Arial"/>
        </w:rPr>
        <w:t>.</w:t>
      </w:r>
      <w:r w:rsidRPr="000A602E">
        <w:rPr>
          <w:rFonts w:ascii="Arial" w:hAnsi="Arial" w:cs="Arial"/>
        </w:rPr>
        <w:t xml:space="preserve"> </w:t>
      </w:r>
      <w:r w:rsidRPr="00CF169D">
        <w:rPr>
          <w:rFonts w:ascii="Arial" w:hAnsi="Arial" w:cs="Arial"/>
        </w:rPr>
        <w:t>See Attached Files</w:t>
      </w:r>
    </w:p>
    <w:p w14:paraId="648CF566" w14:textId="77777777" w:rsidR="00B37313" w:rsidRDefault="00B37313" w:rsidP="00A26F8E">
      <w:pPr>
        <w:spacing w:line="480" w:lineRule="auto"/>
        <w:rPr>
          <w:rFonts w:ascii="Arial" w:hAnsi="Arial" w:cs="Arial"/>
        </w:rPr>
      </w:pPr>
    </w:p>
    <w:p w14:paraId="72903C60" w14:textId="12BC5D6A" w:rsidR="00B37313" w:rsidRPr="00CF169D" w:rsidRDefault="00B37313" w:rsidP="00A26F8E">
      <w:pPr>
        <w:spacing w:line="480" w:lineRule="auto"/>
        <w:rPr>
          <w:rFonts w:ascii="Arial" w:hAnsi="Arial" w:cs="Arial"/>
        </w:rPr>
      </w:pPr>
      <w:r>
        <w:rPr>
          <w:rFonts w:ascii="Arial" w:hAnsi="Arial" w:cs="Arial"/>
        </w:rPr>
        <w:lastRenderedPageBreak/>
        <w:t>Supplemental Table Legends. 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36480755" w14:textId="77777777" w:rsidR="00090699" w:rsidRPr="00090699" w:rsidRDefault="00272006" w:rsidP="00090699">
      <w:pPr>
        <w:pStyle w:val="Bibliography"/>
      </w:pPr>
      <w:r>
        <w:fldChar w:fldCharType="begin"/>
      </w:r>
      <w:r w:rsidR="00090699">
        <w:instrText xml:space="preserve"> ADDIN ZOTERO_BIBL {"uncited":[],"omitted":[],"custom":[[["http://zotero.org/users/6494753/items/I5W2K52D"],"18.\\tab{}Wozniak, J. M. {\\i{}et al.} Mortality Risk Profiling of {\\i{}Staphylococcus aureus} Bacteremia by Multi-omic Serum Analysis Reveals Early Predictive and Pathogenic Signatures. {\\i{}Cell} {\\b{}182}, 1311-1327.e14 (2020)."],[["http://zotero.org/users/6494753/items/76UU3CZP"],"10.\\tab{}Chow, J. W., Davidson, A., Sanford, E. &amp; Zervos, M. J. Superinfection with {\\i{}Enterococcus faecalis} During Quinupristin/Dalfopristin Therapy. {\\i{}Clinical Infectious Diseases} {\\b{}24}, 91\\uc0\\u8211{}92 (1997)."],[["http://zotero.org/users/6494753/items/DR9R5UJC"],"9.\\tab{}Herrero, I. A., Issa, N. C. &amp; Patel, R. Nosocomial Spread of Linezolid-Resistant, Vancomycin-Resistant {\\i{}Enterococcus faecium.} {\\i{}N Engl J Med} {\\b{}346}, 867\\uc0\\u8211{}869 (2002)."],[["http://zotero.org/users/6494753/items/ABIGDYA4"],"11.\\tab{}Sabol Kathryn {\\i{}et al.} Emergence of Daptomycin Resistance in {\\i{}Enterococcus faecium} during Daptomycin Therapy. {\\i{}Antimicrobial Agents and Chemotherapy} {\\b{}49}, 1664\\uc0\\u8211{}1665 (2005)."],[["http://zotero.org/users/6494753/items/GSA3XXN6"],"33.\\tab{}Li, H. seqtk. Toolkit for processing sequences in FASTA/Q formats. https://github.com/lh3/seqtk. (2023)."],[["http://zotero.org/users/6494753/items/HZUPS6I4"],"37.\\tab{}Wright, C. &amp; Wykes, M. Medaka. Sequence correction provided by ONT Research. https://github.com/nanoporetech/medaka. (2023)."],[["http://zotero.org/users/6494753/items/A593NSX3"],"40.\\tab{}Trizna, M. assembly_stats. Calculates both scaffold and contig statistics (N50, L50, etc.) from a scaffold FASTA file. https://github.com/MikeTrizna/assembly_stats. (2020)."],[["http://zotero.org/users/6494753/items/PJMCF5Y2"],"38.\\tab{}Seeman, T. mlst. Scan contig files against PubMLST typing schemes. https://github.com/tseemann/mlst. (2022)."],[["http://zotero.org/users/6494753/items/ALCLVE7G"],"34.\\tab{}Wright, C., Griffiths, Sarah &amp; Parker, Matthew. wf-bacterial-genomes. Small varient calling for haploid samples. https://github.com/epi2me-labs/wf-bacterial-genomes. (2024)."],[["http://zotero.org/users/6494753/items/MP5I6ZNM"],"35.\\tab{}Palumbo, E. bamstats. A command line tool to compute mapping statistics from a BAM file. https://github.com/guigolab/bamstats. (2019)."],[["http://zotero.org/users/6494753/items/2GAFRG4U"],"51.\\tab{}Golden, G. J. {\\i{}et al.} Endothelial Heparan Sulfate Mediates Hepatic Neutrophil Trafficking and Injury during {\\i{}Staphylococcus aureus} Sepsis. {\\i{}mBio} {\\b{}12}, e01181-21 (2021)."]]} CSL_BIBLIOGRAPHY </w:instrText>
      </w:r>
      <w:r>
        <w:fldChar w:fldCharType="separate"/>
      </w:r>
      <w:r w:rsidR="00090699" w:rsidRPr="00090699">
        <w:t>1.</w:t>
      </w:r>
      <w:r w:rsidR="00090699" w:rsidRPr="00090699">
        <w:tab/>
      </w:r>
      <w:proofErr w:type="spellStart"/>
      <w:r w:rsidR="00090699" w:rsidRPr="00090699">
        <w:t>Lebreton</w:t>
      </w:r>
      <w:proofErr w:type="spellEnd"/>
      <w:r w:rsidR="00090699" w:rsidRPr="00090699">
        <w:t xml:space="preserve">, F., Willems, R. J. L. &amp; Gilmore, M. S. Enterococcus Diversity, Origins in Nature, and Gut Colonization. in </w:t>
      </w:r>
      <w:r w:rsidR="00090699" w:rsidRPr="00090699">
        <w:rPr>
          <w:i/>
          <w:iCs/>
        </w:rPr>
        <w:t xml:space="preserve">Enterococci: From Commensals to Leading Causes of </w:t>
      </w:r>
      <w:proofErr w:type="gramStart"/>
      <w:r w:rsidR="00090699" w:rsidRPr="00090699">
        <w:rPr>
          <w:i/>
          <w:iCs/>
        </w:rPr>
        <w:t>Drug Resistant</w:t>
      </w:r>
      <w:proofErr w:type="gramEnd"/>
      <w:r w:rsidR="00090699" w:rsidRPr="00090699">
        <w:rPr>
          <w:i/>
          <w:iCs/>
        </w:rPr>
        <w:t xml:space="preserve"> Infection</w:t>
      </w:r>
      <w:r w:rsidR="00090699" w:rsidRPr="00090699">
        <w:t xml:space="preserve"> (Boston: Massachusetts Eye and Ear Infirmary, 2014).</w:t>
      </w:r>
    </w:p>
    <w:p w14:paraId="044E1463" w14:textId="77777777" w:rsidR="00090699" w:rsidRPr="00090699" w:rsidRDefault="00090699" w:rsidP="00090699">
      <w:pPr>
        <w:pStyle w:val="Bibliography"/>
      </w:pPr>
      <w:r w:rsidRPr="00090699">
        <w:t>2.</w:t>
      </w:r>
      <w:r w:rsidRPr="00090699">
        <w:tab/>
        <w:t xml:space="preserve">Krawczyk, B., </w:t>
      </w:r>
      <w:proofErr w:type="spellStart"/>
      <w:r w:rsidRPr="00090699">
        <w:t>Wityk</w:t>
      </w:r>
      <w:proofErr w:type="spellEnd"/>
      <w:r w:rsidRPr="00090699">
        <w:t xml:space="preserve">, P., </w:t>
      </w:r>
      <w:proofErr w:type="spellStart"/>
      <w:r w:rsidRPr="00090699">
        <w:t>Gałęcka</w:t>
      </w:r>
      <w:proofErr w:type="spellEnd"/>
      <w:r w:rsidRPr="00090699">
        <w:t xml:space="preserve">, M. &amp; </w:t>
      </w:r>
      <w:proofErr w:type="spellStart"/>
      <w:r w:rsidRPr="00090699">
        <w:t>Michalik</w:t>
      </w:r>
      <w:proofErr w:type="spellEnd"/>
      <w:r w:rsidRPr="00090699">
        <w:t xml:space="preserve">, M. The Many Faces of Enterococcus spp.—Commensal, Probiotic and Opportunistic Pathogen. </w:t>
      </w:r>
      <w:r w:rsidRPr="00090699">
        <w:rPr>
          <w:i/>
          <w:iCs/>
        </w:rPr>
        <w:t>Microorganisms</w:t>
      </w:r>
      <w:r w:rsidRPr="00090699">
        <w:t xml:space="preserve"> </w:t>
      </w:r>
      <w:r w:rsidRPr="00090699">
        <w:rPr>
          <w:b/>
          <w:bCs/>
        </w:rPr>
        <w:t>9</w:t>
      </w:r>
      <w:r w:rsidRPr="00090699">
        <w:t>, 1900 (2021).</w:t>
      </w:r>
    </w:p>
    <w:p w14:paraId="4270C400" w14:textId="77777777" w:rsidR="00090699" w:rsidRPr="00090699" w:rsidRDefault="00090699" w:rsidP="00090699">
      <w:pPr>
        <w:pStyle w:val="Bibliography"/>
      </w:pPr>
      <w:r w:rsidRPr="00090699">
        <w:t>3.</w:t>
      </w:r>
      <w:r w:rsidRPr="00090699">
        <w:tab/>
        <w:t xml:space="preserve">Hufnagel, M. </w:t>
      </w:r>
      <w:r w:rsidRPr="00090699">
        <w:rPr>
          <w:i/>
          <w:iCs/>
        </w:rPr>
        <w:t>et al.</w:t>
      </w:r>
      <w:r w:rsidRPr="00090699">
        <w:t xml:space="preserve"> Enterococcal colonization of infants in a neonatal intensive care unit: associated predictors, risk factors and seasonal patterns. </w:t>
      </w:r>
      <w:r w:rsidRPr="00090699">
        <w:rPr>
          <w:i/>
          <w:iCs/>
        </w:rPr>
        <w:t>BMC Infect Dis</w:t>
      </w:r>
      <w:r w:rsidRPr="00090699">
        <w:t xml:space="preserve"> </w:t>
      </w:r>
      <w:r w:rsidRPr="00090699">
        <w:rPr>
          <w:b/>
          <w:bCs/>
        </w:rPr>
        <w:t>7</w:t>
      </w:r>
      <w:r w:rsidRPr="00090699">
        <w:t>, 107 (2007).</w:t>
      </w:r>
    </w:p>
    <w:p w14:paraId="7B1C0A04" w14:textId="77777777" w:rsidR="00090699" w:rsidRPr="00090699" w:rsidRDefault="00090699" w:rsidP="00090699">
      <w:pPr>
        <w:pStyle w:val="Bibliography"/>
      </w:pPr>
      <w:r w:rsidRPr="00090699">
        <w:t>4.</w:t>
      </w:r>
      <w:r w:rsidRPr="00090699">
        <w:tab/>
      </w:r>
      <w:proofErr w:type="spellStart"/>
      <w:r w:rsidRPr="00090699">
        <w:t>Schloissnig</w:t>
      </w:r>
      <w:proofErr w:type="spellEnd"/>
      <w:r w:rsidRPr="00090699">
        <w:t xml:space="preserve">, S. </w:t>
      </w:r>
      <w:r w:rsidRPr="00090699">
        <w:rPr>
          <w:i/>
          <w:iCs/>
        </w:rPr>
        <w:t>et al.</w:t>
      </w:r>
      <w:r w:rsidRPr="00090699">
        <w:t xml:space="preserve"> Genomic variation landscape of the human gut microbiome. </w:t>
      </w:r>
      <w:r w:rsidRPr="00090699">
        <w:rPr>
          <w:i/>
          <w:iCs/>
        </w:rPr>
        <w:t>Nature</w:t>
      </w:r>
      <w:r w:rsidRPr="00090699">
        <w:t xml:space="preserve"> </w:t>
      </w:r>
      <w:r w:rsidRPr="00090699">
        <w:rPr>
          <w:b/>
          <w:bCs/>
        </w:rPr>
        <w:t>493</w:t>
      </w:r>
      <w:r w:rsidRPr="00090699">
        <w:t>, 45–50 (2013).</w:t>
      </w:r>
    </w:p>
    <w:p w14:paraId="7DB9295F" w14:textId="77777777" w:rsidR="00090699" w:rsidRPr="00090699" w:rsidRDefault="00090699" w:rsidP="00090699">
      <w:pPr>
        <w:pStyle w:val="Bibliography"/>
      </w:pPr>
      <w:r w:rsidRPr="00090699">
        <w:t>5.</w:t>
      </w:r>
      <w:r w:rsidRPr="00090699">
        <w:tab/>
      </w:r>
      <w:proofErr w:type="spellStart"/>
      <w:r w:rsidRPr="00090699">
        <w:t>Lebreton</w:t>
      </w:r>
      <w:proofErr w:type="spellEnd"/>
      <w:r w:rsidRPr="00090699">
        <w:t xml:space="preserve">, F. </w:t>
      </w:r>
      <w:r w:rsidRPr="00090699">
        <w:rPr>
          <w:i/>
          <w:iCs/>
        </w:rPr>
        <w:t>et al.</w:t>
      </w:r>
      <w:r w:rsidRPr="00090699">
        <w:t xml:space="preserve"> Tracing the Enterococci from Paleozoic Origins to the Hospital. </w:t>
      </w:r>
      <w:r w:rsidRPr="00090699">
        <w:rPr>
          <w:i/>
          <w:iCs/>
        </w:rPr>
        <w:t>Cell</w:t>
      </w:r>
      <w:r w:rsidRPr="00090699">
        <w:t xml:space="preserve"> </w:t>
      </w:r>
      <w:r w:rsidRPr="00090699">
        <w:rPr>
          <w:b/>
          <w:bCs/>
        </w:rPr>
        <w:t>169</w:t>
      </w:r>
      <w:r w:rsidRPr="00090699">
        <w:t>, 849-861.e13 (2017).</w:t>
      </w:r>
    </w:p>
    <w:p w14:paraId="43750D55" w14:textId="77777777" w:rsidR="00090699" w:rsidRPr="00090699" w:rsidRDefault="00090699" w:rsidP="00090699">
      <w:pPr>
        <w:pStyle w:val="Bibliography"/>
      </w:pPr>
      <w:r w:rsidRPr="00090699">
        <w:t>6.</w:t>
      </w:r>
      <w:r w:rsidRPr="00090699">
        <w:tab/>
        <w:t xml:space="preserve">Fiore, E., Van Tyne, D. &amp; Gilmore, M. S. Pathogenicity of Enterococci. </w:t>
      </w:r>
      <w:proofErr w:type="spellStart"/>
      <w:r w:rsidRPr="00090699">
        <w:rPr>
          <w:i/>
          <w:iCs/>
        </w:rPr>
        <w:t>Microbiol</w:t>
      </w:r>
      <w:proofErr w:type="spellEnd"/>
      <w:r w:rsidRPr="00090699">
        <w:rPr>
          <w:i/>
          <w:iCs/>
        </w:rPr>
        <w:t xml:space="preserve"> </w:t>
      </w:r>
      <w:proofErr w:type="spellStart"/>
      <w:r w:rsidRPr="00090699">
        <w:rPr>
          <w:i/>
          <w:iCs/>
        </w:rPr>
        <w:t>Spectr</w:t>
      </w:r>
      <w:proofErr w:type="spellEnd"/>
      <w:r w:rsidRPr="00090699">
        <w:t xml:space="preserve"> </w:t>
      </w:r>
      <w:r w:rsidRPr="00090699">
        <w:rPr>
          <w:b/>
          <w:bCs/>
        </w:rPr>
        <w:t>7</w:t>
      </w:r>
      <w:r w:rsidRPr="00090699">
        <w:t>, 7.4.9 (2019).</w:t>
      </w:r>
    </w:p>
    <w:p w14:paraId="7C8D5E67" w14:textId="77777777" w:rsidR="00090699" w:rsidRPr="00090699" w:rsidRDefault="00090699" w:rsidP="00090699">
      <w:pPr>
        <w:pStyle w:val="Bibliography"/>
      </w:pPr>
      <w:r w:rsidRPr="00090699">
        <w:t>7.</w:t>
      </w:r>
      <w:r w:rsidRPr="00090699">
        <w:tab/>
        <w:t xml:space="preserve">Higuita, N. I. A. &amp; </w:t>
      </w:r>
      <w:proofErr w:type="spellStart"/>
      <w:r w:rsidRPr="00090699">
        <w:t>Huycke</w:t>
      </w:r>
      <w:proofErr w:type="spellEnd"/>
      <w:r w:rsidRPr="00090699">
        <w:t xml:space="preserve">, M. M. Enterococcal Disease, Epidemiology, and Implications for Treatment. in </w:t>
      </w:r>
      <w:r w:rsidRPr="00090699">
        <w:rPr>
          <w:i/>
          <w:iCs/>
        </w:rPr>
        <w:t xml:space="preserve">Enterococci: From Commensals to Leading Causes of </w:t>
      </w:r>
      <w:proofErr w:type="gramStart"/>
      <w:r w:rsidRPr="00090699">
        <w:rPr>
          <w:i/>
          <w:iCs/>
        </w:rPr>
        <w:t>Drug Resistant</w:t>
      </w:r>
      <w:proofErr w:type="gramEnd"/>
      <w:r w:rsidRPr="00090699">
        <w:rPr>
          <w:i/>
          <w:iCs/>
        </w:rPr>
        <w:t xml:space="preserve"> Infection</w:t>
      </w:r>
      <w:r w:rsidRPr="00090699">
        <w:t xml:space="preserve"> (Boston: Massachusetts Eye and Ear Infirmary, 2014).</w:t>
      </w:r>
    </w:p>
    <w:p w14:paraId="566B7E2B" w14:textId="77777777" w:rsidR="00090699" w:rsidRPr="00090699" w:rsidRDefault="00090699" w:rsidP="00090699">
      <w:pPr>
        <w:pStyle w:val="Bibliography"/>
      </w:pPr>
      <w:r w:rsidRPr="00090699">
        <w:t>8.</w:t>
      </w:r>
      <w:r w:rsidRPr="00090699">
        <w:tab/>
        <w:t>García-</w:t>
      </w:r>
      <w:proofErr w:type="spellStart"/>
      <w:r w:rsidRPr="00090699">
        <w:t>Solache</w:t>
      </w:r>
      <w:proofErr w:type="spellEnd"/>
      <w:r w:rsidRPr="00090699">
        <w:t xml:space="preserve">, M. &amp; Rice, L. B. The Enterococcus: </w:t>
      </w:r>
      <w:proofErr w:type="gramStart"/>
      <w:r w:rsidRPr="00090699">
        <w:t>a</w:t>
      </w:r>
      <w:proofErr w:type="gramEnd"/>
      <w:r w:rsidRPr="00090699">
        <w:t xml:space="preserve"> Model of Adaptability to Its Environment. </w:t>
      </w:r>
      <w:r w:rsidRPr="00090699">
        <w:rPr>
          <w:i/>
          <w:iCs/>
        </w:rPr>
        <w:t xml:space="preserve">Clin </w:t>
      </w:r>
      <w:proofErr w:type="spellStart"/>
      <w:r w:rsidRPr="00090699">
        <w:rPr>
          <w:i/>
          <w:iCs/>
        </w:rPr>
        <w:t>Microbiol</w:t>
      </w:r>
      <w:proofErr w:type="spellEnd"/>
      <w:r w:rsidRPr="00090699">
        <w:rPr>
          <w:i/>
          <w:iCs/>
        </w:rPr>
        <w:t xml:space="preserve"> Rev</w:t>
      </w:r>
      <w:r w:rsidRPr="00090699">
        <w:t xml:space="preserve"> </w:t>
      </w:r>
      <w:r w:rsidRPr="00090699">
        <w:rPr>
          <w:b/>
          <w:bCs/>
        </w:rPr>
        <w:t>32</w:t>
      </w:r>
      <w:r w:rsidRPr="00090699">
        <w:t>, e00058-18 (2019).</w:t>
      </w:r>
    </w:p>
    <w:p w14:paraId="74D40EE9" w14:textId="77777777" w:rsidR="00090699" w:rsidRPr="00090699" w:rsidRDefault="00090699" w:rsidP="00090699">
      <w:pPr>
        <w:pStyle w:val="Bibliography"/>
      </w:pPr>
      <w:r w:rsidRPr="00090699">
        <w:lastRenderedPageBreak/>
        <w:t>9.</w:t>
      </w:r>
      <w:r w:rsidRPr="00090699">
        <w:tab/>
        <w:t xml:space="preserve">Herrero, I. A., Issa, N. C. &amp; Patel, R. Nosocomial Spread of Linezolid-Resistant, Vancomycin-Resistant </w:t>
      </w:r>
      <w:r w:rsidRPr="00090699">
        <w:rPr>
          <w:i/>
          <w:iCs/>
        </w:rPr>
        <w:t>Enterococcus faecium.</w:t>
      </w:r>
      <w:r w:rsidRPr="00090699">
        <w:t xml:space="preserve"> </w:t>
      </w:r>
      <w:r w:rsidRPr="00090699">
        <w:rPr>
          <w:i/>
          <w:iCs/>
        </w:rPr>
        <w:t>N Engl J Med</w:t>
      </w:r>
      <w:r w:rsidRPr="00090699">
        <w:t xml:space="preserve"> </w:t>
      </w:r>
      <w:r w:rsidRPr="00090699">
        <w:rPr>
          <w:b/>
          <w:bCs/>
        </w:rPr>
        <w:t>346</w:t>
      </w:r>
      <w:r w:rsidRPr="00090699">
        <w:t>, 867–869 (2002).</w:t>
      </w:r>
    </w:p>
    <w:p w14:paraId="064CF1F1" w14:textId="77777777" w:rsidR="00090699" w:rsidRPr="00090699" w:rsidRDefault="00090699" w:rsidP="00090699">
      <w:pPr>
        <w:pStyle w:val="Bibliography"/>
      </w:pPr>
      <w:r w:rsidRPr="00090699">
        <w:t>10.</w:t>
      </w:r>
      <w:r w:rsidRPr="00090699">
        <w:tab/>
        <w:t xml:space="preserve">Chow, J. W., Davidson, A., Sanford, E. &amp; </w:t>
      </w:r>
      <w:proofErr w:type="spellStart"/>
      <w:r w:rsidRPr="00090699">
        <w:t>Zervos</w:t>
      </w:r>
      <w:proofErr w:type="spellEnd"/>
      <w:r w:rsidRPr="00090699">
        <w:t xml:space="preserve">, M. J. Superinfection with </w:t>
      </w:r>
      <w:r w:rsidRPr="00090699">
        <w:rPr>
          <w:i/>
          <w:iCs/>
        </w:rPr>
        <w:t>Enterococcus faecalis</w:t>
      </w:r>
      <w:r w:rsidRPr="00090699">
        <w:t xml:space="preserve"> During </w:t>
      </w:r>
      <w:proofErr w:type="spellStart"/>
      <w:r w:rsidRPr="00090699">
        <w:t>Quinupristin</w:t>
      </w:r>
      <w:proofErr w:type="spellEnd"/>
      <w:r w:rsidRPr="00090699">
        <w:t>/</w:t>
      </w:r>
      <w:proofErr w:type="spellStart"/>
      <w:r w:rsidRPr="00090699">
        <w:t>Dalfopristin</w:t>
      </w:r>
      <w:proofErr w:type="spellEnd"/>
      <w:r w:rsidRPr="00090699">
        <w:t xml:space="preserve"> Therapy. </w:t>
      </w:r>
      <w:r w:rsidRPr="00090699">
        <w:rPr>
          <w:i/>
          <w:iCs/>
        </w:rPr>
        <w:t>Clinical Infectious Diseases</w:t>
      </w:r>
      <w:r w:rsidRPr="00090699">
        <w:t xml:space="preserve"> </w:t>
      </w:r>
      <w:r w:rsidRPr="00090699">
        <w:rPr>
          <w:b/>
          <w:bCs/>
        </w:rPr>
        <w:t>24</w:t>
      </w:r>
      <w:r w:rsidRPr="00090699">
        <w:t>, 91–92 (1997).</w:t>
      </w:r>
    </w:p>
    <w:p w14:paraId="50EA503D" w14:textId="77777777" w:rsidR="00090699" w:rsidRPr="00090699" w:rsidRDefault="00090699" w:rsidP="00090699">
      <w:pPr>
        <w:pStyle w:val="Bibliography"/>
      </w:pPr>
      <w:r w:rsidRPr="00090699">
        <w:t>11.</w:t>
      </w:r>
      <w:r w:rsidRPr="00090699">
        <w:tab/>
        <w:t xml:space="preserve">Sabol Kathryn </w:t>
      </w:r>
      <w:r w:rsidRPr="00090699">
        <w:rPr>
          <w:i/>
          <w:iCs/>
        </w:rPr>
        <w:t>et al.</w:t>
      </w:r>
      <w:r w:rsidRPr="00090699">
        <w:t xml:space="preserve"> Emergence of Daptomycin Resistance in </w:t>
      </w:r>
      <w:r w:rsidRPr="00090699">
        <w:rPr>
          <w:i/>
          <w:iCs/>
        </w:rPr>
        <w:t>Enterococcus faecium</w:t>
      </w:r>
      <w:r w:rsidRPr="00090699">
        <w:t xml:space="preserve"> during Daptomycin Therapy. </w:t>
      </w:r>
      <w:r w:rsidRPr="00090699">
        <w:rPr>
          <w:i/>
          <w:iCs/>
        </w:rPr>
        <w:t>Antimicrobial Agents and Chemotherapy</w:t>
      </w:r>
      <w:r w:rsidRPr="00090699">
        <w:t xml:space="preserve"> </w:t>
      </w:r>
      <w:r w:rsidRPr="00090699">
        <w:rPr>
          <w:b/>
          <w:bCs/>
        </w:rPr>
        <w:t>49</w:t>
      </w:r>
      <w:r w:rsidRPr="00090699">
        <w:t>, 1664–1665 (2005).</w:t>
      </w:r>
    </w:p>
    <w:p w14:paraId="48151C03" w14:textId="77777777" w:rsidR="00090699" w:rsidRPr="00090699" w:rsidRDefault="00090699" w:rsidP="00090699">
      <w:pPr>
        <w:pStyle w:val="Bibliography"/>
      </w:pPr>
      <w:r w:rsidRPr="00090699">
        <w:t>12.</w:t>
      </w:r>
      <w:r w:rsidRPr="00090699">
        <w:tab/>
        <w:t xml:space="preserve">Arias, C. A. &amp; Murray, B. E. The rise of the Enterococcus: beyond vancomycin resistance. </w:t>
      </w:r>
      <w:r w:rsidRPr="00090699">
        <w:rPr>
          <w:i/>
          <w:iCs/>
        </w:rPr>
        <w:t xml:space="preserve">Nat Rev </w:t>
      </w:r>
      <w:proofErr w:type="spellStart"/>
      <w:r w:rsidRPr="00090699">
        <w:rPr>
          <w:i/>
          <w:iCs/>
        </w:rPr>
        <w:t>Microbiol</w:t>
      </w:r>
      <w:proofErr w:type="spellEnd"/>
      <w:r w:rsidRPr="00090699">
        <w:t xml:space="preserve"> </w:t>
      </w:r>
      <w:r w:rsidRPr="00090699">
        <w:rPr>
          <w:b/>
          <w:bCs/>
        </w:rPr>
        <w:t>10</w:t>
      </w:r>
      <w:r w:rsidRPr="00090699">
        <w:t>, 266–278 (2012).</w:t>
      </w:r>
    </w:p>
    <w:p w14:paraId="6CE06F7C" w14:textId="77777777" w:rsidR="00090699" w:rsidRPr="00090699" w:rsidRDefault="00090699" w:rsidP="00090699">
      <w:pPr>
        <w:pStyle w:val="Bibliography"/>
      </w:pPr>
      <w:r w:rsidRPr="00090699">
        <w:t>13.</w:t>
      </w:r>
      <w:r w:rsidRPr="00090699">
        <w:tab/>
        <w:t xml:space="preserve">Rogers, R. &amp; Rice, L. B. State-of-the-Art Review: Persistent Enterococcal Bacteremia. </w:t>
      </w:r>
      <w:r w:rsidRPr="00090699">
        <w:rPr>
          <w:i/>
          <w:iCs/>
        </w:rPr>
        <w:t>Clinical Infectious Diseases</w:t>
      </w:r>
      <w:r w:rsidRPr="00090699">
        <w:t xml:space="preserve"> ciad612 (2023) doi:10.1093/</w:t>
      </w:r>
      <w:proofErr w:type="spellStart"/>
      <w:r w:rsidRPr="00090699">
        <w:t>cid</w:t>
      </w:r>
      <w:proofErr w:type="spellEnd"/>
      <w:r w:rsidRPr="00090699">
        <w:t>/ciad612.</w:t>
      </w:r>
    </w:p>
    <w:p w14:paraId="7921E46D" w14:textId="77777777" w:rsidR="00090699" w:rsidRPr="00090699" w:rsidRDefault="00090699" w:rsidP="00090699">
      <w:pPr>
        <w:pStyle w:val="Bibliography"/>
      </w:pPr>
      <w:r w:rsidRPr="00090699">
        <w:t>14.</w:t>
      </w:r>
      <w:r w:rsidRPr="00090699">
        <w:tab/>
      </w:r>
      <w:proofErr w:type="spellStart"/>
      <w:r w:rsidRPr="00090699">
        <w:t>Elizaga</w:t>
      </w:r>
      <w:proofErr w:type="spellEnd"/>
      <w:r w:rsidRPr="00090699">
        <w:t xml:space="preserve">, M. L., Weinstein, R. A. &amp; Hayden, M. K. Patients in Long-Term Care Facilities: A Reservoir for Vancomycin-Resistant Enterococci. </w:t>
      </w:r>
      <w:r w:rsidRPr="00090699">
        <w:rPr>
          <w:i/>
          <w:iCs/>
        </w:rPr>
        <w:t>Clinical Infectious Diseases</w:t>
      </w:r>
      <w:r w:rsidRPr="00090699">
        <w:t xml:space="preserve"> </w:t>
      </w:r>
      <w:r w:rsidRPr="00090699">
        <w:rPr>
          <w:b/>
          <w:bCs/>
        </w:rPr>
        <w:t>34</w:t>
      </w:r>
      <w:r w:rsidRPr="00090699">
        <w:t>, 441–446 (2002).</w:t>
      </w:r>
    </w:p>
    <w:p w14:paraId="24451785" w14:textId="77777777" w:rsidR="00090699" w:rsidRPr="00090699" w:rsidRDefault="00090699" w:rsidP="00090699">
      <w:pPr>
        <w:pStyle w:val="Bibliography"/>
      </w:pPr>
      <w:r w:rsidRPr="00090699">
        <w:t>15.</w:t>
      </w:r>
      <w:r w:rsidRPr="00090699">
        <w:tab/>
        <w:t xml:space="preserve">Casadevall, A. &amp; </w:t>
      </w:r>
      <w:proofErr w:type="spellStart"/>
      <w:r w:rsidRPr="00090699">
        <w:t>Pirofski</w:t>
      </w:r>
      <w:proofErr w:type="spellEnd"/>
      <w:r w:rsidRPr="00090699">
        <w:t xml:space="preserve">, L. Host‐Pathogen Interactions: The Attributes of Virulence. </w:t>
      </w:r>
      <w:r w:rsidRPr="00090699">
        <w:rPr>
          <w:i/>
          <w:iCs/>
        </w:rPr>
        <w:t>J INFECT DIS</w:t>
      </w:r>
      <w:r w:rsidRPr="00090699">
        <w:t xml:space="preserve"> </w:t>
      </w:r>
      <w:r w:rsidRPr="00090699">
        <w:rPr>
          <w:b/>
          <w:bCs/>
        </w:rPr>
        <w:t>184</w:t>
      </w:r>
      <w:r w:rsidRPr="00090699">
        <w:t>, 337–344 (2001).</w:t>
      </w:r>
    </w:p>
    <w:p w14:paraId="09A40EC7" w14:textId="77777777" w:rsidR="00090699" w:rsidRPr="00090699" w:rsidRDefault="00090699" w:rsidP="00090699">
      <w:pPr>
        <w:pStyle w:val="Bibliography"/>
      </w:pPr>
      <w:r w:rsidRPr="00090699">
        <w:t>16.</w:t>
      </w:r>
      <w:r w:rsidRPr="00090699">
        <w:tab/>
      </w:r>
      <w:proofErr w:type="spellStart"/>
      <w:r w:rsidRPr="00090699">
        <w:t>Bivona</w:t>
      </w:r>
      <w:proofErr w:type="spellEnd"/>
      <w:r w:rsidRPr="00090699">
        <w:t xml:space="preserve">, G., </w:t>
      </w:r>
      <w:proofErr w:type="spellStart"/>
      <w:r w:rsidRPr="00090699">
        <w:t>Agnello</w:t>
      </w:r>
      <w:proofErr w:type="spellEnd"/>
      <w:r w:rsidRPr="00090699">
        <w:t xml:space="preserve">, L. &amp; </w:t>
      </w:r>
      <w:proofErr w:type="spellStart"/>
      <w:r w:rsidRPr="00090699">
        <w:t>Ciaccio</w:t>
      </w:r>
      <w:proofErr w:type="spellEnd"/>
      <w:r w:rsidRPr="00090699">
        <w:t xml:space="preserve">, M. Biomarkers for Prognosis and Treatment Response in COVID-19 Patients. </w:t>
      </w:r>
      <w:r w:rsidRPr="00090699">
        <w:rPr>
          <w:i/>
          <w:iCs/>
        </w:rPr>
        <w:t>Ann Lab Med</w:t>
      </w:r>
      <w:r w:rsidRPr="00090699">
        <w:t xml:space="preserve"> </w:t>
      </w:r>
      <w:r w:rsidRPr="00090699">
        <w:rPr>
          <w:b/>
          <w:bCs/>
        </w:rPr>
        <w:t>41</w:t>
      </w:r>
      <w:r w:rsidRPr="00090699">
        <w:t>, 540–548 (2021).</w:t>
      </w:r>
    </w:p>
    <w:p w14:paraId="75D7AA60" w14:textId="77777777" w:rsidR="00090699" w:rsidRPr="00090699" w:rsidRDefault="00090699" w:rsidP="00090699">
      <w:pPr>
        <w:pStyle w:val="Bibliography"/>
      </w:pPr>
      <w:r w:rsidRPr="00090699">
        <w:t>17.</w:t>
      </w:r>
      <w:r w:rsidRPr="00090699">
        <w:tab/>
      </w:r>
      <w:proofErr w:type="spellStart"/>
      <w:r w:rsidRPr="00090699">
        <w:t>Dhanasekaran</w:t>
      </w:r>
      <w:proofErr w:type="spellEnd"/>
      <w:r w:rsidRPr="00090699">
        <w:t xml:space="preserve">, S. M. </w:t>
      </w:r>
      <w:r w:rsidRPr="00090699">
        <w:rPr>
          <w:i/>
          <w:iCs/>
        </w:rPr>
        <w:t>et al.</w:t>
      </w:r>
      <w:r w:rsidRPr="00090699">
        <w:t xml:space="preserve"> Delineation of prognostic biomarkers in prostate cancer. </w:t>
      </w:r>
      <w:r w:rsidRPr="00090699">
        <w:rPr>
          <w:i/>
          <w:iCs/>
        </w:rPr>
        <w:t>Nature</w:t>
      </w:r>
      <w:r w:rsidRPr="00090699">
        <w:t xml:space="preserve"> </w:t>
      </w:r>
      <w:r w:rsidRPr="00090699">
        <w:rPr>
          <w:b/>
          <w:bCs/>
        </w:rPr>
        <w:t>412</w:t>
      </w:r>
      <w:r w:rsidRPr="00090699">
        <w:t>, 822–826 (2001).</w:t>
      </w:r>
    </w:p>
    <w:p w14:paraId="6DB02D04" w14:textId="77777777" w:rsidR="00090699" w:rsidRPr="00090699" w:rsidRDefault="00090699" w:rsidP="00090699">
      <w:pPr>
        <w:pStyle w:val="Bibliography"/>
      </w:pPr>
      <w:r w:rsidRPr="00090699">
        <w:t>18.</w:t>
      </w:r>
      <w:r w:rsidRPr="00090699">
        <w:tab/>
        <w:t xml:space="preserve">Wozniak, J. M. </w:t>
      </w:r>
      <w:r w:rsidRPr="00090699">
        <w:rPr>
          <w:i/>
          <w:iCs/>
        </w:rPr>
        <w:t>et al.</w:t>
      </w:r>
      <w:r w:rsidRPr="00090699">
        <w:t xml:space="preserve"> Mortality Risk Profiling of </w:t>
      </w:r>
      <w:r w:rsidRPr="00090699">
        <w:rPr>
          <w:i/>
          <w:iCs/>
        </w:rPr>
        <w:t>Staphylococcus aureus</w:t>
      </w:r>
      <w:r w:rsidRPr="00090699">
        <w:t xml:space="preserve"> Bacteremia by Multi-omic Serum Analysis Reveals Early Predictive and Pathogenic Signatures. </w:t>
      </w:r>
      <w:r w:rsidRPr="00090699">
        <w:rPr>
          <w:i/>
          <w:iCs/>
        </w:rPr>
        <w:t>Cell</w:t>
      </w:r>
      <w:r w:rsidRPr="00090699">
        <w:t xml:space="preserve"> </w:t>
      </w:r>
      <w:r w:rsidRPr="00090699">
        <w:rPr>
          <w:b/>
          <w:bCs/>
        </w:rPr>
        <w:t>182</w:t>
      </w:r>
      <w:r w:rsidRPr="00090699">
        <w:t>, 1311-1327.e14 (2020).</w:t>
      </w:r>
    </w:p>
    <w:p w14:paraId="1ABBF44E" w14:textId="77777777" w:rsidR="00090699" w:rsidRPr="00090699" w:rsidRDefault="00090699" w:rsidP="00090699">
      <w:pPr>
        <w:pStyle w:val="Bibliography"/>
      </w:pPr>
      <w:r w:rsidRPr="00090699">
        <w:lastRenderedPageBreak/>
        <w:t>19.</w:t>
      </w:r>
      <w:r w:rsidRPr="00090699">
        <w:tab/>
        <w:t xml:space="preserve">Lautenbach, E., Bilker, W. B. &amp; Brennan, P. J. Enterococcal Bacteremia: Risk Factors for Vancomycin Resistance and Predictors of Mortality. </w:t>
      </w:r>
      <w:r w:rsidRPr="00090699">
        <w:rPr>
          <w:i/>
          <w:iCs/>
        </w:rPr>
        <w:t>Infect Control Hosp Epidemiol</w:t>
      </w:r>
      <w:r w:rsidRPr="00090699">
        <w:t xml:space="preserve"> </w:t>
      </w:r>
      <w:r w:rsidRPr="00090699">
        <w:rPr>
          <w:b/>
          <w:bCs/>
        </w:rPr>
        <w:t>20</w:t>
      </w:r>
      <w:r w:rsidRPr="00090699">
        <w:t>, 318–323 (1999).</w:t>
      </w:r>
    </w:p>
    <w:p w14:paraId="379825EF" w14:textId="77777777" w:rsidR="00090699" w:rsidRPr="00090699" w:rsidRDefault="00090699" w:rsidP="00090699">
      <w:pPr>
        <w:pStyle w:val="Bibliography"/>
      </w:pPr>
      <w:r w:rsidRPr="00090699">
        <w:t>20.</w:t>
      </w:r>
      <w:r w:rsidRPr="00090699">
        <w:tab/>
      </w:r>
      <w:proofErr w:type="spellStart"/>
      <w:r w:rsidRPr="00090699">
        <w:t>Frantzi</w:t>
      </w:r>
      <w:proofErr w:type="spellEnd"/>
      <w:r w:rsidRPr="00090699">
        <w:t xml:space="preserve">, M., Bhat, A. &amp; </w:t>
      </w:r>
      <w:proofErr w:type="spellStart"/>
      <w:r w:rsidRPr="00090699">
        <w:t>Latosinska</w:t>
      </w:r>
      <w:proofErr w:type="spellEnd"/>
      <w:r w:rsidRPr="00090699">
        <w:t xml:space="preserve">, A. Clinical proteomic biomarkers: relevant issues on study design &amp; technical considerations in biomarker development. </w:t>
      </w:r>
      <w:r w:rsidRPr="00090699">
        <w:rPr>
          <w:i/>
          <w:iCs/>
        </w:rPr>
        <w:t>Clinical &amp; Translational Med</w:t>
      </w:r>
      <w:r w:rsidRPr="00090699">
        <w:t xml:space="preserve"> </w:t>
      </w:r>
      <w:r w:rsidRPr="00090699">
        <w:rPr>
          <w:b/>
          <w:bCs/>
        </w:rPr>
        <w:t>3</w:t>
      </w:r>
      <w:r w:rsidRPr="00090699">
        <w:t>, e7 (2014).</w:t>
      </w:r>
    </w:p>
    <w:p w14:paraId="62F4143E" w14:textId="77777777" w:rsidR="00090699" w:rsidRPr="00090699" w:rsidRDefault="00090699" w:rsidP="00090699">
      <w:pPr>
        <w:pStyle w:val="Bibliography"/>
      </w:pPr>
      <w:r w:rsidRPr="00090699">
        <w:t>21.</w:t>
      </w:r>
      <w:r w:rsidRPr="00090699">
        <w:tab/>
        <w:t xml:space="preserve">Skates, S. J. </w:t>
      </w:r>
      <w:r w:rsidRPr="00090699">
        <w:rPr>
          <w:i/>
          <w:iCs/>
        </w:rPr>
        <w:t>et al.</w:t>
      </w:r>
      <w:r w:rsidRPr="00090699">
        <w:t xml:space="preserve"> Statistical Design for Biospecimen Cohort Size in Proteomics-based Biomarker Discovery and Verification Studies. </w:t>
      </w:r>
      <w:r w:rsidRPr="00090699">
        <w:rPr>
          <w:i/>
          <w:iCs/>
        </w:rPr>
        <w:t>J. Proteome Res.</w:t>
      </w:r>
      <w:r w:rsidRPr="00090699">
        <w:t xml:space="preserve"> </w:t>
      </w:r>
      <w:r w:rsidRPr="00090699">
        <w:rPr>
          <w:b/>
          <w:bCs/>
        </w:rPr>
        <w:t>12</w:t>
      </w:r>
      <w:r w:rsidRPr="00090699">
        <w:t>, 5383–5394 (2013).</w:t>
      </w:r>
    </w:p>
    <w:p w14:paraId="48B9873C" w14:textId="77777777" w:rsidR="00090699" w:rsidRPr="00090699" w:rsidRDefault="00090699" w:rsidP="00090699">
      <w:pPr>
        <w:pStyle w:val="Bibliography"/>
      </w:pPr>
      <w:r w:rsidRPr="00090699">
        <w:t>22.</w:t>
      </w:r>
      <w:r w:rsidRPr="00090699">
        <w:tab/>
      </w:r>
      <w:proofErr w:type="spellStart"/>
      <w:r w:rsidRPr="00090699">
        <w:t>Lapek</w:t>
      </w:r>
      <w:proofErr w:type="spellEnd"/>
      <w:r w:rsidRPr="00090699">
        <w:t xml:space="preserve">, J. D. </w:t>
      </w:r>
      <w:r w:rsidRPr="00090699">
        <w:rPr>
          <w:i/>
          <w:iCs/>
        </w:rPr>
        <w:t>et al.</w:t>
      </w:r>
      <w:r w:rsidRPr="00090699">
        <w:t xml:space="preserve"> Defining Host Responses during Systemic Bacterial Infection through Construction of a Murine Organ Proteome Atlas. </w:t>
      </w:r>
      <w:r w:rsidRPr="00090699">
        <w:rPr>
          <w:i/>
          <w:iCs/>
        </w:rPr>
        <w:t>Cell Systems</w:t>
      </w:r>
      <w:r w:rsidRPr="00090699">
        <w:t xml:space="preserve"> </w:t>
      </w:r>
      <w:r w:rsidRPr="00090699">
        <w:rPr>
          <w:b/>
          <w:bCs/>
        </w:rPr>
        <w:t>6</w:t>
      </w:r>
      <w:r w:rsidRPr="00090699">
        <w:t>, 579-592.e4 (2018).</w:t>
      </w:r>
    </w:p>
    <w:p w14:paraId="1085D42E" w14:textId="77777777" w:rsidR="00090699" w:rsidRPr="00090699" w:rsidRDefault="00090699" w:rsidP="00090699">
      <w:pPr>
        <w:pStyle w:val="Bibliography"/>
      </w:pPr>
      <w:r w:rsidRPr="00090699">
        <w:t>23.</w:t>
      </w:r>
      <w:r w:rsidRPr="00090699">
        <w:tab/>
        <w:t xml:space="preserve">Wang, Y. </w:t>
      </w:r>
      <w:r w:rsidRPr="00090699">
        <w:rPr>
          <w:i/>
          <w:iCs/>
        </w:rPr>
        <w:t>et al.</w:t>
      </w:r>
      <w:r w:rsidRPr="00090699">
        <w:t xml:space="preserve"> Reversed‐phase chromatography with multiple fraction concatenation strategy for proteome profiling of human MCF10A cells. </w:t>
      </w:r>
      <w:r w:rsidRPr="00090699">
        <w:rPr>
          <w:i/>
          <w:iCs/>
        </w:rPr>
        <w:t>Proteomics</w:t>
      </w:r>
      <w:r w:rsidRPr="00090699">
        <w:t xml:space="preserve"> </w:t>
      </w:r>
      <w:r w:rsidRPr="00090699">
        <w:rPr>
          <w:b/>
          <w:bCs/>
        </w:rPr>
        <w:t>11</w:t>
      </w:r>
      <w:r w:rsidRPr="00090699">
        <w:t>, 2019–2026 (2011).</w:t>
      </w:r>
    </w:p>
    <w:p w14:paraId="792991D8" w14:textId="77777777" w:rsidR="00090699" w:rsidRPr="00090699" w:rsidRDefault="00090699" w:rsidP="00090699">
      <w:pPr>
        <w:pStyle w:val="Bibliography"/>
      </w:pPr>
      <w:r w:rsidRPr="00090699">
        <w:t>24.</w:t>
      </w:r>
      <w:r w:rsidRPr="00090699">
        <w:tab/>
      </w:r>
      <w:proofErr w:type="spellStart"/>
      <w:r w:rsidRPr="00090699">
        <w:t>Wierzbicki</w:t>
      </w:r>
      <w:proofErr w:type="spellEnd"/>
      <w:r w:rsidRPr="00090699">
        <w:t xml:space="preserve">, I. H. </w:t>
      </w:r>
      <w:r w:rsidRPr="00090699">
        <w:rPr>
          <w:i/>
          <w:iCs/>
        </w:rPr>
        <w:t>et al.</w:t>
      </w:r>
      <w:r w:rsidRPr="00090699">
        <w:t xml:space="preserve"> Group A Streptococcal S Protein Utilizes Red Blood Cells as Immune Camouflage and Is a Critical Determinant for Immune Evasion. </w:t>
      </w:r>
      <w:r w:rsidRPr="00090699">
        <w:rPr>
          <w:i/>
          <w:iCs/>
        </w:rPr>
        <w:t>Cell Reports</w:t>
      </w:r>
      <w:r w:rsidRPr="00090699">
        <w:t xml:space="preserve"> </w:t>
      </w:r>
      <w:r w:rsidRPr="00090699">
        <w:rPr>
          <w:b/>
          <w:bCs/>
        </w:rPr>
        <w:t>29</w:t>
      </w:r>
      <w:r w:rsidRPr="00090699">
        <w:t>, 2979-2989.e15 (2019).</w:t>
      </w:r>
    </w:p>
    <w:p w14:paraId="4ACD00F5" w14:textId="77777777" w:rsidR="00090699" w:rsidRPr="00090699" w:rsidRDefault="00090699" w:rsidP="00090699">
      <w:pPr>
        <w:pStyle w:val="Bibliography"/>
      </w:pPr>
      <w:r w:rsidRPr="00090699">
        <w:t>25.</w:t>
      </w:r>
      <w:r w:rsidRPr="00090699">
        <w:tab/>
        <w:t xml:space="preserve">Wu, T. </w:t>
      </w:r>
      <w:r w:rsidRPr="00090699">
        <w:rPr>
          <w:i/>
          <w:iCs/>
        </w:rPr>
        <w:t>et al.</w:t>
      </w:r>
      <w:r w:rsidRPr="00090699">
        <w:t xml:space="preserve"> </w:t>
      </w:r>
      <w:proofErr w:type="spellStart"/>
      <w:r w:rsidRPr="00090699">
        <w:t>clusterProfiler</w:t>
      </w:r>
      <w:proofErr w:type="spellEnd"/>
      <w:r w:rsidRPr="00090699">
        <w:t xml:space="preserve"> 4.0: A universal enrichment tool for interpreting omics data. </w:t>
      </w:r>
      <w:r w:rsidRPr="00090699">
        <w:rPr>
          <w:i/>
          <w:iCs/>
        </w:rPr>
        <w:t>The Innovation</w:t>
      </w:r>
      <w:r w:rsidRPr="00090699">
        <w:t xml:space="preserve"> </w:t>
      </w:r>
      <w:r w:rsidRPr="00090699">
        <w:rPr>
          <w:b/>
          <w:bCs/>
        </w:rPr>
        <w:t>2</w:t>
      </w:r>
      <w:r w:rsidRPr="00090699">
        <w:t>, 100141 (2021).</w:t>
      </w:r>
    </w:p>
    <w:p w14:paraId="35AA89A7" w14:textId="77777777" w:rsidR="00090699" w:rsidRPr="00090699" w:rsidRDefault="00090699" w:rsidP="00090699">
      <w:pPr>
        <w:pStyle w:val="Bibliography"/>
      </w:pPr>
      <w:r w:rsidRPr="00090699">
        <w:t>26.</w:t>
      </w:r>
      <w:r w:rsidRPr="00090699">
        <w:tab/>
        <w:t xml:space="preserve">Holman, J. D., Tabb, D. L. &amp; Mallick, P. Employing </w:t>
      </w:r>
      <w:proofErr w:type="spellStart"/>
      <w:r w:rsidRPr="00090699">
        <w:t>ProteoWizard</w:t>
      </w:r>
      <w:proofErr w:type="spellEnd"/>
      <w:r w:rsidRPr="00090699">
        <w:t xml:space="preserve"> to Convert Raw Mass Spectrometry Data. </w:t>
      </w:r>
      <w:r w:rsidRPr="00090699">
        <w:rPr>
          <w:i/>
          <w:iCs/>
        </w:rPr>
        <w:t>CP in Bioinformatics</w:t>
      </w:r>
      <w:r w:rsidRPr="00090699">
        <w:t xml:space="preserve"> </w:t>
      </w:r>
      <w:r w:rsidRPr="00090699">
        <w:rPr>
          <w:b/>
          <w:bCs/>
        </w:rPr>
        <w:t>46</w:t>
      </w:r>
      <w:r w:rsidRPr="00090699">
        <w:t>, (2014).</w:t>
      </w:r>
    </w:p>
    <w:p w14:paraId="6A6F8C8E" w14:textId="77777777" w:rsidR="00090699" w:rsidRPr="00090699" w:rsidRDefault="00090699" w:rsidP="00090699">
      <w:pPr>
        <w:pStyle w:val="Bibliography"/>
      </w:pPr>
      <w:r w:rsidRPr="00090699">
        <w:t>27.</w:t>
      </w:r>
      <w:r w:rsidRPr="00090699">
        <w:tab/>
        <w:t xml:space="preserve">Schmid, R. </w:t>
      </w:r>
      <w:r w:rsidRPr="00090699">
        <w:rPr>
          <w:i/>
          <w:iCs/>
        </w:rPr>
        <w:t>et al.</w:t>
      </w:r>
      <w:r w:rsidRPr="00090699">
        <w:t xml:space="preserve"> Integrative analysis of multimodal mass spectrometry data in </w:t>
      </w:r>
      <w:proofErr w:type="spellStart"/>
      <w:r w:rsidRPr="00090699">
        <w:t>MZmine</w:t>
      </w:r>
      <w:proofErr w:type="spellEnd"/>
      <w:r w:rsidRPr="00090699">
        <w:t xml:space="preserve"> 3. </w:t>
      </w:r>
      <w:r w:rsidRPr="00090699">
        <w:rPr>
          <w:i/>
          <w:iCs/>
        </w:rPr>
        <w:t xml:space="preserve">Nat </w:t>
      </w:r>
      <w:proofErr w:type="spellStart"/>
      <w:r w:rsidRPr="00090699">
        <w:rPr>
          <w:i/>
          <w:iCs/>
        </w:rPr>
        <w:t>Biotechnol</w:t>
      </w:r>
      <w:proofErr w:type="spellEnd"/>
      <w:r w:rsidRPr="00090699">
        <w:t xml:space="preserve"> </w:t>
      </w:r>
      <w:r w:rsidRPr="00090699">
        <w:rPr>
          <w:b/>
          <w:bCs/>
        </w:rPr>
        <w:t>41</w:t>
      </w:r>
      <w:r w:rsidRPr="00090699">
        <w:t>, 447–449 (2023).</w:t>
      </w:r>
    </w:p>
    <w:p w14:paraId="547008F7" w14:textId="77777777" w:rsidR="00090699" w:rsidRPr="00090699" w:rsidRDefault="00090699" w:rsidP="00090699">
      <w:pPr>
        <w:pStyle w:val="Bibliography"/>
      </w:pPr>
      <w:r w:rsidRPr="00090699">
        <w:t>28.</w:t>
      </w:r>
      <w:r w:rsidRPr="00090699">
        <w:tab/>
        <w:t xml:space="preserve">Wang, M. </w:t>
      </w:r>
      <w:r w:rsidRPr="00090699">
        <w:rPr>
          <w:i/>
          <w:iCs/>
        </w:rPr>
        <w:t>et al.</w:t>
      </w:r>
      <w:r w:rsidRPr="00090699">
        <w:t xml:space="preserve"> Sharing and community curation of mass spectrometry data with Global Natural Products Social Molecular Networking. </w:t>
      </w:r>
      <w:r w:rsidRPr="00090699">
        <w:rPr>
          <w:i/>
          <w:iCs/>
        </w:rPr>
        <w:t xml:space="preserve">Nat </w:t>
      </w:r>
      <w:proofErr w:type="spellStart"/>
      <w:r w:rsidRPr="00090699">
        <w:rPr>
          <w:i/>
          <w:iCs/>
        </w:rPr>
        <w:t>Biotechnol</w:t>
      </w:r>
      <w:proofErr w:type="spellEnd"/>
      <w:r w:rsidRPr="00090699">
        <w:t xml:space="preserve"> </w:t>
      </w:r>
      <w:r w:rsidRPr="00090699">
        <w:rPr>
          <w:b/>
          <w:bCs/>
        </w:rPr>
        <w:t>34</w:t>
      </w:r>
      <w:r w:rsidRPr="00090699">
        <w:t>, 828–837 (2016).</w:t>
      </w:r>
    </w:p>
    <w:p w14:paraId="6914BC5A" w14:textId="77777777" w:rsidR="00090699" w:rsidRPr="00090699" w:rsidRDefault="00090699" w:rsidP="00090699">
      <w:pPr>
        <w:pStyle w:val="Bibliography"/>
      </w:pPr>
      <w:r w:rsidRPr="00090699">
        <w:lastRenderedPageBreak/>
        <w:t>29.</w:t>
      </w:r>
      <w:r w:rsidRPr="00090699">
        <w:tab/>
        <w:t xml:space="preserve">Campeau, A. </w:t>
      </w:r>
      <w:r w:rsidRPr="00090699">
        <w:rPr>
          <w:i/>
          <w:iCs/>
        </w:rPr>
        <w:t>et al.</w:t>
      </w:r>
      <w:r w:rsidRPr="00090699">
        <w:t xml:space="preserve"> </w:t>
      </w:r>
      <w:proofErr w:type="gramStart"/>
      <w:r w:rsidRPr="00090699">
        <w:t>Multi-omics</w:t>
      </w:r>
      <w:proofErr w:type="gramEnd"/>
      <w:r w:rsidRPr="00090699">
        <w:t xml:space="preserve"> of human plasma reveals molecular features of dysregulated inflammation and accelerated aging in schizophrenia. </w:t>
      </w:r>
      <w:r w:rsidRPr="00090699">
        <w:rPr>
          <w:i/>
          <w:iCs/>
        </w:rPr>
        <w:t>Mol Psychiatry</w:t>
      </w:r>
      <w:r w:rsidRPr="00090699">
        <w:t xml:space="preserve"> </w:t>
      </w:r>
      <w:r w:rsidRPr="00090699">
        <w:rPr>
          <w:b/>
          <w:bCs/>
        </w:rPr>
        <w:t>27</w:t>
      </w:r>
      <w:r w:rsidRPr="00090699">
        <w:t>, 1217–1225 (2022).</w:t>
      </w:r>
    </w:p>
    <w:p w14:paraId="5B8AB39E" w14:textId="77777777" w:rsidR="00090699" w:rsidRPr="00090699" w:rsidRDefault="00090699" w:rsidP="00090699">
      <w:pPr>
        <w:pStyle w:val="Bibliography"/>
      </w:pPr>
      <w:r w:rsidRPr="00090699">
        <w:t>30.</w:t>
      </w:r>
      <w:r w:rsidRPr="00090699">
        <w:tab/>
        <w:t xml:space="preserve">Neumann, U., </w:t>
      </w:r>
      <w:proofErr w:type="spellStart"/>
      <w:r w:rsidRPr="00090699">
        <w:t>Genze</w:t>
      </w:r>
      <w:proofErr w:type="spellEnd"/>
      <w:r w:rsidRPr="00090699">
        <w:t xml:space="preserve">, N. &amp; Heider, D. EFS: an ensemble feature selection tool implemented as R-package and web-application. </w:t>
      </w:r>
      <w:proofErr w:type="spellStart"/>
      <w:r w:rsidRPr="00090699">
        <w:rPr>
          <w:i/>
          <w:iCs/>
        </w:rPr>
        <w:t>BioData</w:t>
      </w:r>
      <w:proofErr w:type="spellEnd"/>
      <w:r w:rsidRPr="00090699">
        <w:rPr>
          <w:i/>
          <w:iCs/>
        </w:rPr>
        <w:t xml:space="preserve"> Mining</w:t>
      </w:r>
      <w:r w:rsidRPr="00090699">
        <w:t xml:space="preserve"> </w:t>
      </w:r>
      <w:r w:rsidRPr="00090699">
        <w:rPr>
          <w:b/>
          <w:bCs/>
        </w:rPr>
        <w:t>10</w:t>
      </w:r>
      <w:r w:rsidRPr="00090699">
        <w:t>, 21 (2017).</w:t>
      </w:r>
    </w:p>
    <w:p w14:paraId="731995F4" w14:textId="77777777" w:rsidR="00090699" w:rsidRPr="00090699" w:rsidRDefault="00090699" w:rsidP="00090699">
      <w:pPr>
        <w:pStyle w:val="Bibliography"/>
      </w:pPr>
      <w:r w:rsidRPr="00090699">
        <w:t>31.</w:t>
      </w:r>
      <w:r w:rsidRPr="00090699">
        <w:tab/>
        <w:t xml:space="preserve">Hébert, L. </w:t>
      </w:r>
      <w:r w:rsidRPr="00090699">
        <w:rPr>
          <w:i/>
          <w:iCs/>
        </w:rPr>
        <w:t>et al.</w:t>
      </w:r>
      <w:r w:rsidRPr="00090699">
        <w:t xml:space="preserve"> </w:t>
      </w:r>
      <w:r w:rsidRPr="00090699">
        <w:rPr>
          <w:i/>
          <w:iCs/>
        </w:rPr>
        <w:t>Enterococcus faecalis</w:t>
      </w:r>
      <w:r w:rsidRPr="00090699">
        <w:t xml:space="preserve"> Constitutes an Unusual Bacterial Model in Lysozyme Resistance. </w:t>
      </w:r>
      <w:r w:rsidRPr="00090699">
        <w:rPr>
          <w:i/>
          <w:iCs/>
        </w:rPr>
        <w:t xml:space="preserve">Infect </w:t>
      </w:r>
      <w:proofErr w:type="spellStart"/>
      <w:r w:rsidRPr="00090699">
        <w:rPr>
          <w:i/>
          <w:iCs/>
        </w:rPr>
        <w:t>Immun</w:t>
      </w:r>
      <w:proofErr w:type="spellEnd"/>
      <w:r w:rsidRPr="00090699">
        <w:t xml:space="preserve"> </w:t>
      </w:r>
      <w:r w:rsidRPr="00090699">
        <w:rPr>
          <w:b/>
          <w:bCs/>
        </w:rPr>
        <w:t>75</w:t>
      </w:r>
      <w:r w:rsidRPr="00090699">
        <w:t>, 5390–5398 (2007).</w:t>
      </w:r>
    </w:p>
    <w:p w14:paraId="379A9E83" w14:textId="77777777" w:rsidR="00090699" w:rsidRPr="00090699" w:rsidRDefault="00090699" w:rsidP="00090699">
      <w:pPr>
        <w:pStyle w:val="Bibliography"/>
      </w:pPr>
      <w:r w:rsidRPr="00090699">
        <w:t>32.</w:t>
      </w:r>
      <w:r w:rsidRPr="00090699">
        <w:tab/>
        <w:t xml:space="preserve">Kim, D., Song, L., </w:t>
      </w:r>
      <w:proofErr w:type="spellStart"/>
      <w:r w:rsidRPr="00090699">
        <w:t>Breitwieser</w:t>
      </w:r>
      <w:proofErr w:type="spellEnd"/>
      <w:r w:rsidRPr="00090699">
        <w:t xml:space="preserve">, F. P. &amp; </w:t>
      </w:r>
      <w:proofErr w:type="spellStart"/>
      <w:r w:rsidRPr="00090699">
        <w:t>Salzberg</w:t>
      </w:r>
      <w:proofErr w:type="spellEnd"/>
      <w:r w:rsidRPr="00090699">
        <w:t xml:space="preserve">, S. L. Centrifuge: rapid and sensitive classification of metagenomic sequences. </w:t>
      </w:r>
      <w:r w:rsidRPr="00090699">
        <w:rPr>
          <w:i/>
          <w:iCs/>
        </w:rPr>
        <w:t>Genome Res.</w:t>
      </w:r>
      <w:r w:rsidRPr="00090699">
        <w:t xml:space="preserve"> </w:t>
      </w:r>
      <w:r w:rsidRPr="00090699">
        <w:rPr>
          <w:b/>
          <w:bCs/>
        </w:rPr>
        <w:t>26</w:t>
      </w:r>
      <w:r w:rsidRPr="00090699">
        <w:t>, 1721–1729 (2016).</w:t>
      </w:r>
    </w:p>
    <w:p w14:paraId="41BFDE95" w14:textId="77777777" w:rsidR="00090699" w:rsidRPr="00090699" w:rsidRDefault="00090699" w:rsidP="00090699">
      <w:pPr>
        <w:pStyle w:val="Bibliography"/>
      </w:pPr>
      <w:r w:rsidRPr="00090699">
        <w:t>33.</w:t>
      </w:r>
      <w:r w:rsidRPr="00090699">
        <w:tab/>
        <w:t xml:space="preserve">Li, H. </w:t>
      </w:r>
      <w:proofErr w:type="spellStart"/>
      <w:r w:rsidRPr="00090699">
        <w:t>seqtk</w:t>
      </w:r>
      <w:proofErr w:type="spellEnd"/>
      <w:r w:rsidRPr="00090699">
        <w:t>. Toolkit for processing sequences in FASTA/Q formats. https://github.com/lh3/seqtk. (2023).</w:t>
      </w:r>
    </w:p>
    <w:p w14:paraId="78CACF8B" w14:textId="77777777" w:rsidR="00090699" w:rsidRPr="00090699" w:rsidRDefault="00090699" w:rsidP="00090699">
      <w:pPr>
        <w:pStyle w:val="Bibliography"/>
      </w:pPr>
      <w:r w:rsidRPr="00090699">
        <w:t>34.</w:t>
      </w:r>
      <w:r w:rsidRPr="00090699">
        <w:tab/>
        <w:t xml:space="preserve">Wright, C., Griffiths, Sarah &amp; Parker, Matthew. wf-bacterial-genomes. Small </w:t>
      </w:r>
      <w:proofErr w:type="spellStart"/>
      <w:r w:rsidRPr="00090699">
        <w:t>varient</w:t>
      </w:r>
      <w:proofErr w:type="spellEnd"/>
      <w:r w:rsidRPr="00090699">
        <w:t xml:space="preserve"> calling for haploid samples. https://github.com/epi2me-labs/wf-bacterial-genomes. (2024).</w:t>
      </w:r>
    </w:p>
    <w:p w14:paraId="17890A66" w14:textId="77777777" w:rsidR="00090699" w:rsidRPr="00090699" w:rsidRDefault="00090699" w:rsidP="00090699">
      <w:pPr>
        <w:pStyle w:val="Bibliography"/>
      </w:pPr>
      <w:r w:rsidRPr="00090699">
        <w:t>35.</w:t>
      </w:r>
      <w:r w:rsidRPr="00090699">
        <w:tab/>
        <w:t xml:space="preserve">Palumbo, E. </w:t>
      </w:r>
      <w:proofErr w:type="spellStart"/>
      <w:r w:rsidRPr="00090699">
        <w:t>bamstats</w:t>
      </w:r>
      <w:proofErr w:type="spellEnd"/>
      <w:r w:rsidRPr="00090699">
        <w:t>. A command line tool to compute mapping statistics from a BAM file. https://github.com/guigolab/bamstats. (2019).</w:t>
      </w:r>
    </w:p>
    <w:p w14:paraId="7F60AB1D" w14:textId="77777777" w:rsidR="00090699" w:rsidRPr="00090699" w:rsidRDefault="00090699" w:rsidP="00090699">
      <w:pPr>
        <w:pStyle w:val="Bibliography"/>
      </w:pPr>
      <w:r w:rsidRPr="00090699">
        <w:t>36.</w:t>
      </w:r>
      <w:r w:rsidRPr="00090699">
        <w:tab/>
        <w:t xml:space="preserve">Freire, B., </w:t>
      </w:r>
      <w:proofErr w:type="spellStart"/>
      <w:r w:rsidRPr="00090699">
        <w:t>Ladra</w:t>
      </w:r>
      <w:proofErr w:type="spellEnd"/>
      <w:r w:rsidRPr="00090699">
        <w:t xml:space="preserve">, S. &amp; Parama, J. R. Memory-Efficient Assembly using </w:t>
      </w:r>
      <w:proofErr w:type="spellStart"/>
      <w:r w:rsidRPr="00090699">
        <w:t>Flye</w:t>
      </w:r>
      <w:proofErr w:type="spellEnd"/>
      <w:r w:rsidRPr="00090699">
        <w:t xml:space="preserve">. </w:t>
      </w:r>
      <w:r w:rsidRPr="00090699">
        <w:rPr>
          <w:i/>
          <w:iCs/>
        </w:rPr>
        <w:t xml:space="preserve">IEEE/ACM Trans. </w:t>
      </w:r>
      <w:proofErr w:type="spellStart"/>
      <w:r w:rsidRPr="00090699">
        <w:rPr>
          <w:i/>
          <w:iCs/>
        </w:rPr>
        <w:t>Comput</w:t>
      </w:r>
      <w:proofErr w:type="spellEnd"/>
      <w:r w:rsidRPr="00090699">
        <w:rPr>
          <w:i/>
          <w:iCs/>
        </w:rPr>
        <w:t xml:space="preserve">. Biol. and </w:t>
      </w:r>
      <w:proofErr w:type="spellStart"/>
      <w:r w:rsidRPr="00090699">
        <w:rPr>
          <w:i/>
          <w:iCs/>
        </w:rPr>
        <w:t>Bioinf</w:t>
      </w:r>
      <w:proofErr w:type="spellEnd"/>
      <w:r w:rsidRPr="00090699">
        <w:rPr>
          <w:i/>
          <w:iCs/>
        </w:rPr>
        <w:t>.</w:t>
      </w:r>
      <w:r w:rsidRPr="00090699">
        <w:t xml:space="preserve"> 1–1 (2021) doi:10.1109/TCBB.2021.3108843.</w:t>
      </w:r>
    </w:p>
    <w:p w14:paraId="3A91835A" w14:textId="77777777" w:rsidR="00090699" w:rsidRPr="00090699" w:rsidRDefault="00090699" w:rsidP="00090699">
      <w:pPr>
        <w:pStyle w:val="Bibliography"/>
      </w:pPr>
      <w:r w:rsidRPr="00090699">
        <w:t>37.</w:t>
      </w:r>
      <w:r w:rsidRPr="00090699">
        <w:tab/>
        <w:t>Wright, C. &amp; Wykes, M. Medaka. Sequence correction provided by ONT Research. https://github.com/nanoporetech/medaka. (2023).</w:t>
      </w:r>
    </w:p>
    <w:p w14:paraId="7B68EB48" w14:textId="77777777" w:rsidR="00090699" w:rsidRPr="00090699" w:rsidRDefault="00090699" w:rsidP="00090699">
      <w:pPr>
        <w:pStyle w:val="Bibliography"/>
      </w:pPr>
      <w:r w:rsidRPr="00090699">
        <w:t>38.</w:t>
      </w:r>
      <w:r w:rsidRPr="00090699">
        <w:tab/>
        <w:t xml:space="preserve">Seeman, T. </w:t>
      </w:r>
      <w:proofErr w:type="spellStart"/>
      <w:r w:rsidRPr="00090699">
        <w:t>mlst</w:t>
      </w:r>
      <w:proofErr w:type="spellEnd"/>
      <w:r w:rsidRPr="00090699">
        <w:t xml:space="preserve">. Scan contig files against </w:t>
      </w:r>
      <w:proofErr w:type="spellStart"/>
      <w:r w:rsidRPr="00090699">
        <w:t>PubMLST</w:t>
      </w:r>
      <w:proofErr w:type="spellEnd"/>
      <w:r w:rsidRPr="00090699">
        <w:t xml:space="preserve"> typing schemes. https://github.com/tseemann/mlst. (2022).</w:t>
      </w:r>
    </w:p>
    <w:p w14:paraId="03173653" w14:textId="77777777" w:rsidR="00090699" w:rsidRPr="00090699" w:rsidRDefault="00090699" w:rsidP="00090699">
      <w:pPr>
        <w:pStyle w:val="Bibliography"/>
      </w:pPr>
      <w:r w:rsidRPr="00090699">
        <w:t>39.</w:t>
      </w:r>
      <w:r w:rsidRPr="00090699">
        <w:tab/>
      </w:r>
      <w:proofErr w:type="spellStart"/>
      <w:r w:rsidRPr="00090699">
        <w:t>Florensa</w:t>
      </w:r>
      <w:proofErr w:type="spellEnd"/>
      <w:r w:rsidRPr="00090699">
        <w:t xml:space="preserve">, A. F., Kaas, R. S., Clausen, P. T. L. C., </w:t>
      </w:r>
      <w:proofErr w:type="spellStart"/>
      <w:r w:rsidRPr="00090699">
        <w:t>Aytan-Aktug</w:t>
      </w:r>
      <w:proofErr w:type="spellEnd"/>
      <w:r w:rsidRPr="00090699">
        <w:t xml:space="preserve">, D. &amp; </w:t>
      </w:r>
      <w:proofErr w:type="spellStart"/>
      <w:r w:rsidRPr="00090699">
        <w:t>Aarestrup</w:t>
      </w:r>
      <w:proofErr w:type="spellEnd"/>
      <w:r w:rsidRPr="00090699">
        <w:t xml:space="preserve">, F. M. ResFinder – an open online resource for identification of antimicrobial resistance genes in </w:t>
      </w:r>
      <w:r w:rsidRPr="00090699">
        <w:lastRenderedPageBreak/>
        <w:t xml:space="preserve">next-generation sequencing data and prediction of phenotypes from genotypes. </w:t>
      </w:r>
      <w:r w:rsidRPr="00090699">
        <w:rPr>
          <w:i/>
          <w:iCs/>
        </w:rPr>
        <w:t>Microbial Genomics</w:t>
      </w:r>
      <w:r w:rsidRPr="00090699">
        <w:t xml:space="preserve"> </w:t>
      </w:r>
      <w:r w:rsidRPr="00090699">
        <w:rPr>
          <w:b/>
          <w:bCs/>
        </w:rPr>
        <w:t>8</w:t>
      </w:r>
      <w:r w:rsidRPr="00090699">
        <w:t>, (2022).</w:t>
      </w:r>
    </w:p>
    <w:p w14:paraId="2C8BC9B9" w14:textId="77777777" w:rsidR="00090699" w:rsidRPr="00090699" w:rsidRDefault="00090699" w:rsidP="00090699">
      <w:pPr>
        <w:pStyle w:val="Bibliography"/>
      </w:pPr>
      <w:r w:rsidRPr="00090699">
        <w:t>40.</w:t>
      </w:r>
      <w:r w:rsidRPr="00090699">
        <w:tab/>
      </w:r>
      <w:proofErr w:type="spellStart"/>
      <w:r w:rsidRPr="00090699">
        <w:t>Trizna</w:t>
      </w:r>
      <w:proofErr w:type="spellEnd"/>
      <w:r w:rsidRPr="00090699">
        <w:t xml:space="preserve">, M. </w:t>
      </w:r>
      <w:proofErr w:type="spellStart"/>
      <w:r w:rsidRPr="00090699">
        <w:t>assembly_stats</w:t>
      </w:r>
      <w:proofErr w:type="spellEnd"/>
      <w:r w:rsidRPr="00090699">
        <w:t>. Calculates both scaffold and contig statistics (N50, L50, etc.) from a scaffold FASTA file. https://github.com/MikeTrizna/assembly_stats. (2020).</w:t>
      </w:r>
    </w:p>
    <w:p w14:paraId="09C68133" w14:textId="77777777" w:rsidR="00090699" w:rsidRPr="00090699" w:rsidRDefault="00090699" w:rsidP="00090699">
      <w:pPr>
        <w:pStyle w:val="Bibliography"/>
      </w:pPr>
      <w:r w:rsidRPr="00090699">
        <w:t>41.</w:t>
      </w:r>
      <w:r w:rsidRPr="00090699">
        <w:tab/>
        <w:t xml:space="preserve">Page, A. J. </w:t>
      </w:r>
      <w:r w:rsidRPr="00090699">
        <w:rPr>
          <w:i/>
          <w:iCs/>
        </w:rPr>
        <w:t>et al.</w:t>
      </w:r>
      <w:r w:rsidRPr="00090699">
        <w:t xml:space="preserve"> Roary: rapid large-scale prokaryote </w:t>
      </w:r>
      <w:proofErr w:type="gramStart"/>
      <w:r w:rsidRPr="00090699">
        <w:t>pan</w:t>
      </w:r>
      <w:proofErr w:type="gramEnd"/>
      <w:r w:rsidRPr="00090699">
        <w:t xml:space="preserve"> genome analysis. </w:t>
      </w:r>
      <w:r w:rsidRPr="00090699">
        <w:rPr>
          <w:i/>
          <w:iCs/>
        </w:rPr>
        <w:t>Bioinformatics</w:t>
      </w:r>
      <w:r w:rsidRPr="00090699">
        <w:t xml:space="preserve"> </w:t>
      </w:r>
      <w:r w:rsidRPr="00090699">
        <w:rPr>
          <w:b/>
          <w:bCs/>
        </w:rPr>
        <w:t>31</w:t>
      </w:r>
      <w:r w:rsidRPr="00090699">
        <w:t>, 3691–3693 (2015).</w:t>
      </w:r>
    </w:p>
    <w:p w14:paraId="1F57347B" w14:textId="77777777" w:rsidR="00090699" w:rsidRPr="00090699" w:rsidRDefault="00090699" w:rsidP="00090699">
      <w:pPr>
        <w:pStyle w:val="Bibliography"/>
      </w:pPr>
      <w:r w:rsidRPr="00090699">
        <w:t>42.</w:t>
      </w:r>
      <w:r w:rsidRPr="00090699">
        <w:tab/>
      </w:r>
      <w:proofErr w:type="spellStart"/>
      <w:r w:rsidRPr="00090699">
        <w:t>Rosselli</w:t>
      </w:r>
      <w:proofErr w:type="spellEnd"/>
      <w:r w:rsidRPr="00090699">
        <w:t xml:space="preserve"> Del Turco, E., </w:t>
      </w:r>
      <w:proofErr w:type="spellStart"/>
      <w:r w:rsidRPr="00090699">
        <w:t>Bartoletti</w:t>
      </w:r>
      <w:proofErr w:type="spellEnd"/>
      <w:r w:rsidRPr="00090699">
        <w:t xml:space="preserve">, M., Dahl, A., </w:t>
      </w:r>
      <w:proofErr w:type="spellStart"/>
      <w:r w:rsidRPr="00090699">
        <w:t>Cervera</w:t>
      </w:r>
      <w:proofErr w:type="spellEnd"/>
      <w:r w:rsidRPr="00090699">
        <w:t xml:space="preserve">, C. &amp; </w:t>
      </w:r>
      <w:proofErr w:type="spellStart"/>
      <w:r w:rsidRPr="00090699">
        <w:t>Pericàs</w:t>
      </w:r>
      <w:proofErr w:type="spellEnd"/>
      <w:r w:rsidRPr="00090699">
        <w:t xml:space="preserve">, J. M. How do I manage a patient with enterococcal </w:t>
      </w:r>
      <w:proofErr w:type="spellStart"/>
      <w:r w:rsidRPr="00090699">
        <w:t>bacteraemia</w:t>
      </w:r>
      <w:proofErr w:type="spellEnd"/>
      <w:r w:rsidRPr="00090699">
        <w:t xml:space="preserve">? </w:t>
      </w:r>
      <w:r w:rsidRPr="00090699">
        <w:rPr>
          <w:i/>
          <w:iCs/>
        </w:rPr>
        <w:t>Clinical Microbiology and Infection</w:t>
      </w:r>
      <w:r w:rsidRPr="00090699">
        <w:t xml:space="preserve"> </w:t>
      </w:r>
      <w:r w:rsidRPr="00090699">
        <w:rPr>
          <w:b/>
          <w:bCs/>
        </w:rPr>
        <w:t>27</w:t>
      </w:r>
      <w:r w:rsidRPr="00090699">
        <w:t>, 364–371 (2021).</w:t>
      </w:r>
    </w:p>
    <w:p w14:paraId="6F8519F0" w14:textId="77777777" w:rsidR="00090699" w:rsidRPr="00090699" w:rsidRDefault="00090699" w:rsidP="00090699">
      <w:pPr>
        <w:pStyle w:val="Bibliography"/>
      </w:pPr>
      <w:r w:rsidRPr="00090699">
        <w:t>43.</w:t>
      </w:r>
      <w:r w:rsidRPr="00090699">
        <w:tab/>
        <w:t xml:space="preserve">He, Z. &amp; Yu, W. Stable feature selection for biomarker discovery. </w:t>
      </w:r>
      <w:r w:rsidRPr="00090699">
        <w:rPr>
          <w:i/>
          <w:iCs/>
        </w:rPr>
        <w:t>Computational Biology and Chemistry</w:t>
      </w:r>
      <w:r w:rsidRPr="00090699">
        <w:t xml:space="preserve"> </w:t>
      </w:r>
      <w:r w:rsidRPr="00090699">
        <w:rPr>
          <w:b/>
          <w:bCs/>
        </w:rPr>
        <w:t>34</w:t>
      </w:r>
      <w:r w:rsidRPr="00090699">
        <w:t>, 215–225 (2010).</w:t>
      </w:r>
    </w:p>
    <w:p w14:paraId="6041026C" w14:textId="77777777" w:rsidR="00090699" w:rsidRPr="00090699" w:rsidRDefault="00090699" w:rsidP="00090699">
      <w:pPr>
        <w:pStyle w:val="Bibliography"/>
      </w:pPr>
      <w:r w:rsidRPr="00090699">
        <w:t>44.</w:t>
      </w:r>
      <w:r w:rsidRPr="00090699">
        <w:tab/>
        <w:t xml:space="preserve">Neumann, U. </w:t>
      </w:r>
      <w:r w:rsidRPr="00090699">
        <w:rPr>
          <w:i/>
          <w:iCs/>
        </w:rPr>
        <w:t>et al.</w:t>
      </w:r>
      <w:r w:rsidRPr="00090699">
        <w:t xml:space="preserve"> Compensation of feature selection biases accompanied with improved predictive performance for binary classification by using a novel ensemble feature selection approach. </w:t>
      </w:r>
      <w:proofErr w:type="spellStart"/>
      <w:r w:rsidRPr="00090699">
        <w:rPr>
          <w:i/>
          <w:iCs/>
        </w:rPr>
        <w:t>BioData</w:t>
      </w:r>
      <w:proofErr w:type="spellEnd"/>
      <w:r w:rsidRPr="00090699">
        <w:rPr>
          <w:i/>
          <w:iCs/>
        </w:rPr>
        <w:t xml:space="preserve"> Mining</w:t>
      </w:r>
      <w:r w:rsidRPr="00090699">
        <w:t xml:space="preserve"> </w:t>
      </w:r>
      <w:r w:rsidRPr="00090699">
        <w:rPr>
          <w:b/>
          <w:bCs/>
        </w:rPr>
        <w:t>9</w:t>
      </w:r>
      <w:r w:rsidRPr="00090699">
        <w:t>, 36 (2016).</w:t>
      </w:r>
    </w:p>
    <w:p w14:paraId="3906DB33" w14:textId="77777777" w:rsidR="00090699" w:rsidRPr="00090699" w:rsidRDefault="00090699" w:rsidP="00090699">
      <w:pPr>
        <w:pStyle w:val="Bibliography"/>
      </w:pPr>
      <w:r w:rsidRPr="00090699">
        <w:t>45.</w:t>
      </w:r>
      <w:r w:rsidRPr="00090699">
        <w:tab/>
      </w:r>
      <w:proofErr w:type="spellStart"/>
      <w:r w:rsidRPr="00090699">
        <w:t>Kupcova</w:t>
      </w:r>
      <w:proofErr w:type="spellEnd"/>
      <w:r w:rsidRPr="00090699">
        <w:t xml:space="preserve"> </w:t>
      </w:r>
      <w:proofErr w:type="spellStart"/>
      <w:r w:rsidRPr="00090699">
        <w:t>Skalnikova</w:t>
      </w:r>
      <w:proofErr w:type="spellEnd"/>
      <w:r w:rsidRPr="00090699">
        <w:t xml:space="preserve">, H., </w:t>
      </w:r>
      <w:proofErr w:type="spellStart"/>
      <w:r w:rsidRPr="00090699">
        <w:t>Cizkova</w:t>
      </w:r>
      <w:proofErr w:type="spellEnd"/>
      <w:r w:rsidRPr="00090699">
        <w:t xml:space="preserve">, J., </w:t>
      </w:r>
      <w:proofErr w:type="spellStart"/>
      <w:r w:rsidRPr="00090699">
        <w:t>Cervenka</w:t>
      </w:r>
      <w:proofErr w:type="spellEnd"/>
      <w:r w:rsidRPr="00090699">
        <w:t xml:space="preserve">, J. &amp; </w:t>
      </w:r>
      <w:proofErr w:type="spellStart"/>
      <w:r w:rsidRPr="00090699">
        <w:t>Vodicka</w:t>
      </w:r>
      <w:proofErr w:type="spellEnd"/>
      <w:r w:rsidRPr="00090699">
        <w:t xml:space="preserve">, P. Advances in Proteomic Techniques for Cytokine Analysis: Focus on Melanoma Research. </w:t>
      </w:r>
      <w:r w:rsidRPr="00090699">
        <w:rPr>
          <w:i/>
          <w:iCs/>
        </w:rPr>
        <w:t>IJMS</w:t>
      </w:r>
      <w:r w:rsidRPr="00090699">
        <w:t xml:space="preserve"> </w:t>
      </w:r>
      <w:r w:rsidRPr="00090699">
        <w:rPr>
          <w:b/>
          <w:bCs/>
        </w:rPr>
        <w:t>18</w:t>
      </w:r>
      <w:r w:rsidRPr="00090699">
        <w:t>, 2697 (2017).</w:t>
      </w:r>
    </w:p>
    <w:p w14:paraId="571417EE" w14:textId="77777777" w:rsidR="00090699" w:rsidRPr="00090699" w:rsidRDefault="00090699" w:rsidP="00090699">
      <w:pPr>
        <w:pStyle w:val="Bibliography"/>
      </w:pPr>
      <w:r w:rsidRPr="00090699">
        <w:t>46.</w:t>
      </w:r>
      <w:r w:rsidRPr="00090699">
        <w:tab/>
      </w:r>
      <w:proofErr w:type="spellStart"/>
      <w:r w:rsidRPr="00090699">
        <w:t>Pichet</w:t>
      </w:r>
      <w:proofErr w:type="spellEnd"/>
      <w:r w:rsidRPr="00090699">
        <w:t xml:space="preserve"> </w:t>
      </w:r>
      <w:proofErr w:type="spellStart"/>
      <w:r w:rsidRPr="00090699">
        <w:t>Binette</w:t>
      </w:r>
      <w:proofErr w:type="spellEnd"/>
      <w:r w:rsidRPr="00090699">
        <w:t xml:space="preserve">, A. </w:t>
      </w:r>
      <w:r w:rsidRPr="00090699">
        <w:rPr>
          <w:i/>
          <w:iCs/>
        </w:rPr>
        <w:t>et al.</w:t>
      </w:r>
      <w:r w:rsidRPr="00090699">
        <w:t xml:space="preserve"> Confounding factors of Alzheimer’s disease plasma biomarkers and their impact on clinical performance. </w:t>
      </w:r>
      <w:r w:rsidRPr="00090699">
        <w:rPr>
          <w:i/>
          <w:iCs/>
        </w:rPr>
        <w:t>Alzheimer’s &amp; Dementia</w:t>
      </w:r>
      <w:r w:rsidRPr="00090699">
        <w:t xml:space="preserve"> </w:t>
      </w:r>
      <w:r w:rsidRPr="00090699">
        <w:rPr>
          <w:b/>
          <w:bCs/>
        </w:rPr>
        <w:t>19</w:t>
      </w:r>
      <w:r w:rsidRPr="00090699">
        <w:t>, 1403–1414 (2023).</w:t>
      </w:r>
    </w:p>
    <w:p w14:paraId="38E6EE96" w14:textId="77777777" w:rsidR="00090699" w:rsidRPr="00090699" w:rsidRDefault="00090699" w:rsidP="00090699">
      <w:pPr>
        <w:pStyle w:val="Bibliography"/>
      </w:pPr>
      <w:r w:rsidRPr="00090699">
        <w:t>47.</w:t>
      </w:r>
      <w:r w:rsidRPr="00090699">
        <w:tab/>
        <w:t xml:space="preserve">Ain, Q. U., Sarfraz, M., </w:t>
      </w:r>
      <w:proofErr w:type="spellStart"/>
      <w:r w:rsidRPr="00090699">
        <w:t>Prasesti</w:t>
      </w:r>
      <w:proofErr w:type="spellEnd"/>
      <w:r w:rsidRPr="00090699">
        <w:t xml:space="preserve">, G. K., Dewi, T. I. &amp; </w:t>
      </w:r>
      <w:proofErr w:type="spellStart"/>
      <w:r w:rsidRPr="00090699">
        <w:t>Kurniati</w:t>
      </w:r>
      <w:proofErr w:type="spellEnd"/>
      <w:r w:rsidRPr="00090699">
        <w:t xml:space="preserve">, N. F. Confounders in Identification and Analysis of Inflammatory Biomarkers in Cardiovascular Diseases. </w:t>
      </w:r>
      <w:r w:rsidRPr="00090699">
        <w:rPr>
          <w:i/>
          <w:iCs/>
        </w:rPr>
        <w:t>Biomolecules</w:t>
      </w:r>
      <w:r w:rsidRPr="00090699">
        <w:t xml:space="preserve"> </w:t>
      </w:r>
      <w:r w:rsidRPr="00090699">
        <w:rPr>
          <w:b/>
          <w:bCs/>
        </w:rPr>
        <w:t>11</w:t>
      </w:r>
      <w:r w:rsidRPr="00090699">
        <w:t>, 1464 (2021).</w:t>
      </w:r>
    </w:p>
    <w:p w14:paraId="0E5BC444" w14:textId="77777777" w:rsidR="00090699" w:rsidRPr="00090699" w:rsidRDefault="00090699" w:rsidP="00090699">
      <w:pPr>
        <w:pStyle w:val="Bibliography"/>
      </w:pPr>
      <w:r w:rsidRPr="00090699">
        <w:t>48.</w:t>
      </w:r>
      <w:r w:rsidRPr="00090699">
        <w:tab/>
      </w:r>
      <w:proofErr w:type="spellStart"/>
      <w:r w:rsidRPr="00090699">
        <w:t>Vanni</w:t>
      </w:r>
      <w:proofErr w:type="spellEnd"/>
      <w:r w:rsidRPr="00090699">
        <w:t xml:space="preserve">, H. </w:t>
      </w:r>
      <w:r w:rsidRPr="00090699">
        <w:rPr>
          <w:i/>
          <w:iCs/>
        </w:rPr>
        <w:t>et al.</w:t>
      </w:r>
      <w:r w:rsidRPr="00090699">
        <w:t xml:space="preserve"> Cigarette Smoking Induces Overexpression of a Fat-Depleting Gene AZGP1 in the Human. </w:t>
      </w:r>
      <w:r w:rsidRPr="00090699">
        <w:rPr>
          <w:i/>
          <w:iCs/>
        </w:rPr>
        <w:t>Chest</w:t>
      </w:r>
      <w:r w:rsidRPr="00090699">
        <w:t xml:space="preserve"> </w:t>
      </w:r>
      <w:r w:rsidRPr="00090699">
        <w:rPr>
          <w:b/>
          <w:bCs/>
        </w:rPr>
        <w:t>135</w:t>
      </w:r>
      <w:r w:rsidRPr="00090699">
        <w:t>, 1197–1208 (2009).</w:t>
      </w:r>
    </w:p>
    <w:p w14:paraId="71851B06" w14:textId="77777777" w:rsidR="00090699" w:rsidRPr="00090699" w:rsidRDefault="00090699" w:rsidP="00090699">
      <w:pPr>
        <w:pStyle w:val="Bibliography"/>
      </w:pPr>
      <w:r w:rsidRPr="00090699">
        <w:lastRenderedPageBreak/>
        <w:t>49.</w:t>
      </w:r>
      <w:r w:rsidRPr="00090699">
        <w:tab/>
        <w:t xml:space="preserve">Sumner, L. W. </w:t>
      </w:r>
      <w:r w:rsidRPr="00090699">
        <w:rPr>
          <w:i/>
          <w:iCs/>
        </w:rPr>
        <w:t>et al.</w:t>
      </w:r>
      <w:r w:rsidRPr="00090699">
        <w:t xml:space="preserve"> Proposed minimum reporting standards for chemical analysis: Chemical Analysis Working Group (CAWG) Metabolomics Standards Initiative (MSI). </w:t>
      </w:r>
      <w:r w:rsidRPr="00090699">
        <w:rPr>
          <w:i/>
          <w:iCs/>
        </w:rPr>
        <w:t>Metabolomics</w:t>
      </w:r>
      <w:r w:rsidRPr="00090699">
        <w:t xml:space="preserve"> </w:t>
      </w:r>
      <w:r w:rsidRPr="00090699">
        <w:rPr>
          <w:b/>
          <w:bCs/>
        </w:rPr>
        <w:t>3</w:t>
      </w:r>
      <w:r w:rsidRPr="00090699">
        <w:t>, 211–221 (2007).</w:t>
      </w:r>
    </w:p>
    <w:p w14:paraId="1A6AA979" w14:textId="77777777" w:rsidR="00090699" w:rsidRPr="00090699" w:rsidRDefault="00090699" w:rsidP="00090699">
      <w:pPr>
        <w:pStyle w:val="Bibliography"/>
      </w:pPr>
      <w:r w:rsidRPr="00090699">
        <w:t>50.</w:t>
      </w:r>
      <w:r w:rsidRPr="00090699">
        <w:tab/>
        <w:t xml:space="preserve">Sun, J. </w:t>
      </w:r>
      <w:r w:rsidRPr="00090699">
        <w:rPr>
          <w:i/>
          <w:iCs/>
        </w:rPr>
        <w:t>et al.</w:t>
      </w:r>
      <w:r w:rsidRPr="00090699">
        <w:t xml:space="preserve"> Repurposed drugs block toxin-driven platelet clearance by the hepatic Ashwell-Morell receptor to clear </w:t>
      </w:r>
      <w:r w:rsidRPr="00090699">
        <w:rPr>
          <w:i/>
          <w:iCs/>
        </w:rPr>
        <w:t>Staphylococcus aureus</w:t>
      </w:r>
      <w:r w:rsidRPr="00090699">
        <w:t xml:space="preserve"> bacteremia. </w:t>
      </w:r>
      <w:r w:rsidRPr="00090699">
        <w:rPr>
          <w:i/>
          <w:iCs/>
        </w:rPr>
        <w:t>Sci. Transl. Med.</w:t>
      </w:r>
      <w:r w:rsidRPr="00090699">
        <w:t xml:space="preserve"> </w:t>
      </w:r>
      <w:r w:rsidRPr="00090699">
        <w:rPr>
          <w:b/>
          <w:bCs/>
        </w:rPr>
        <w:t>13</w:t>
      </w:r>
      <w:r w:rsidRPr="00090699">
        <w:t>, eabd6737 (2021).</w:t>
      </w:r>
    </w:p>
    <w:p w14:paraId="08F436D7" w14:textId="77777777" w:rsidR="00090699" w:rsidRPr="00090699" w:rsidRDefault="00090699" w:rsidP="00090699">
      <w:pPr>
        <w:pStyle w:val="Bibliography"/>
      </w:pPr>
      <w:r w:rsidRPr="00090699">
        <w:t>51.</w:t>
      </w:r>
      <w:r w:rsidRPr="00090699">
        <w:tab/>
        <w:t xml:space="preserve">Golden, G. J. </w:t>
      </w:r>
      <w:r w:rsidRPr="00090699">
        <w:rPr>
          <w:i/>
          <w:iCs/>
        </w:rPr>
        <w:t>et al.</w:t>
      </w:r>
      <w:r w:rsidRPr="00090699">
        <w:t xml:space="preserve"> Endothelial Heparan Sulfate Mediates Hepatic Neutrophil Trafficking and Injury during </w:t>
      </w:r>
      <w:r w:rsidRPr="00090699">
        <w:rPr>
          <w:i/>
          <w:iCs/>
        </w:rPr>
        <w:t>Staphylococcus aureus</w:t>
      </w:r>
      <w:r w:rsidRPr="00090699">
        <w:t xml:space="preserve"> Sepsis. </w:t>
      </w:r>
      <w:r w:rsidRPr="00090699">
        <w:rPr>
          <w:i/>
          <w:iCs/>
        </w:rPr>
        <w:t>mBio</w:t>
      </w:r>
      <w:r w:rsidRPr="00090699">
        <w:t xml:space="preserve"> </w:t>
      </w:r>
      <w:r w:rsidRPr="00090699">
        <w:rPr>
          <w:b/>
          <w:bCs/>
        </w:rPr>
        <w:t>12</w:t>
      </w:r>
      <w:r w:rsidRPr="00090699">
        <w:t>, e01181-21 (2021).</w:t>
      </w:r>
    </w:p>
    <w:p w14:paraId="1BE88C35" w14:textId="77777777" w:rsidR="00090699" w:rsidRPr="00090699" w:rsidRDefault="00090699" w:rsidP="00090699">
      <w:pPr>
        <w:pStyle w:val="Bibliography"/>
      </w:pPr>
      <w:r w:rsidRPr="00090699">
        <w:t>52.</w:t>
      </w:r>
      <w:r w:rsidRPr="00090699">
        <w:tab/>
        <w:t xml:space="preserve">Chaudhry, H. </w:t>
      </w:r>
      <w:r w:rsidRPr="00090699">
        <w:rPr>
          <w:i/>
          <w:iCs/>
        </w:rPr>
        <w:t>et al.</w:t>
      </w:r>
      <w:r w:rsidRPr="00090699">
        <w:t xml:space="preserve"> Role of Cytokines as a Double-edged Sword in Sepsis. </w:t>
      </w:r>
      <w:r w:rsidRPr="00090699">
        <w:rPr>
          <w:i/>
          <w:iCs/>
        </w:rPr>
        <w:t>in vivo</w:t>
      </w:r>
      <w:r w:rsidRPr="00090699">
        <w:t xml:space="preserve"> (2013).</w:t>
      </w:r>
    </w:p>
    <w:p w14:paraId="43578646" w14:textId="77777777" w:rsidR="00090699" w:rsidRPr="00090699" w:rsidRDefault="00090699" w:rsidP="00090699">
      <w:pPr>
        <w:pStyle w:val="Bibliography"/>
      </w:pPr>
      <w:r w:rsidRPr="00090699">
        <w:t>53.</w:t>
      </w:r>
      <w:r w:rsidRPr="00090699">
        <w:tab/>
      </w:r>
      <w:proofErr w:type="spellStart"/>
      <w:r w:rsidRPr="00090699">
        <w:t>Piktel</w:t>
      </w:r>
      <w:proofErr w:type="spellEnd"/>
      <w:r w:rsidRPr="00090699">
        <w:t xml:space="preserve">, E., </w:t>
      </w:r>
      <w:proofErr w:type="spellStart"/>
      <w:r w:rsidRPr="00090699">
        <w:t>Levental</w:t>
      </w:r>
      <w:proofErr w:type="spellEnd"/>
      <w:r w:rsidRPr="00090699">
        <w:t xml:space="preserve">, I., </w:t>
      </w:r>
      <w:proofErr w:type="spellStart"/>
      <w:r w:rsidRPr="00090699">
        <w:t>Durnaś</w:t>
      </w:r>
      <w:proofErr w:type="spellEnd"/>
      <w:r w:rsidRPr="00090699">
        <w:t xml:space="preserve">, B., </w:t>
      </w:r>
      <w:proofErr w:type="spellStart"/>
      <w:r w:rsidRPr="00090699">
        <w:t>Janmey</w:t>
      </w:r>
      <w:proofErr w:type="spellEnd"/>
      <w:r w:rsidRPr="00090699">
        <w:t xml:space="preserve">, P. &amp; </w:t>
      </w:r>
      <w:proofErr w:type="spellStart"/>
      <w:r w:rsidRPr="00090699">
        <w:t>Bucki</w:t>
      </w:r>
      <w:proofErr w:type="spellEnd"/>
      <w:r w:rsidRPr="00090699">
        <w:t xml:space="preserve">, R. Plasma Gelsolin: Indicator of Inflammation and Its Potential as a Diagnostic Tool and Therapeutic Target. </w:t>
      </w:r>
      <w:r w:rsidRPr="00090699">
        <w:rPr>
          <w:i/>
          <w:iCs/>
        </w:rPr>
        <w:t>IJMS</w:t>
      </w:r>
      <w:r w:rsidRPr="00090699">
        <w:t xml:space="preserve"> </w:t>
      </w:r>
      <w:r w:rsidRPr="00090699">
        <w:rPr>
          <w:b/>
          <w:bCs/>
        </w:rPr>
        <w:t>19</w:t>
      </w:r>
      <w:r w:rsidRPr="00090699">
        <w:t>, 2516 (2018).</w:t>
      </w:r>
    </w:p>
    <w:p w14:paraId="0FC70E0A" w14:textId="77777777" w:rsidR="00090699" w:rsidRPr="00090699" w:rsidRDefault="00090699" w:rsidP="00090699">
      <w:pPr>
        <w:pStyle w:val="Bibliography"/>
      </w:pPr>
      <w:r w:rsidRPr="00090699">
        <w:t>54.</w:t>
      </w:r>
      <w:r w:rsidRPr="00090699">
        <w:tab/>
        <w:t xml:space="preserve">Yang, Z. </w:t>
      </w:r>
      <w:r w:rsidRPr="00090699">
        <w:rPr>
          <w:i/>
          <w:iCs/>
        </w:rPr>
        <w:t>et al.</w:t>
      </w:r>
      <w:r w:rsidRPr="00090699">
        <w:t xml:space="preserve"> Delayed Administration of Recombinant Plasma Gelsolin Improves Survival in a Murine Model of Penicillin-Susceptible and Penicillin-Resistant Pneumococcal Pneumonia. </w:t>
      </w:r>
      <w:r w:rsidRPr="00090699">
        <w:rPr>
          <w:i/>
          <w:iCs/>
        </w:rPr>
        <w:t>The Journal of Infectious Diseases</w:t>
      </w:r>
      <w:r w:rsidRPr="00090699">
        <w:t xml:space="preserve"> </w:t>
      </w:r>
      <w:r w:rsidRPr="00090699">
        <w:rPr>
          <w:b/>
          <w:bCs/>
        </w:rPr>
        <w:t>220</w:t>
      </w:r>
      <w:r w:rsidRPr="00090699">
        <w:t>, 1498–1502 (2019).</w:t>
      </w:r>
    </w:p>
    <w:p w14:paraId="62724A9B" w14:textId="77777777" w:rsidR="00090699" w:rsidRPr="00090699" w:rsidRDefault="00090699" w:rsidP="00090699">
      <w:pPr>
        <w:pStyle w:val="Bibliography"/>
      </w:pPr>
      <w:r w:rsidRPr="00090699">
        <w:t>55.</w:t>
      </w:r>
      <w:r w:rsidRPr="00090699">
        <w:tab/>
      </w:r>
      <w:proofErr w:type="spellStart"/>
      <w:r w:rsidRPr="00090699">
        <w:t>Hashida</w:t>
      </w:r>
      <w:proofErr w:type="spellEnd"/>
      <w:r w:rsidRPr="00090699">
        <w:t xml:space="preserve">, T. </w:t>
      </w:r>
      <w:r w:rsidRPr="00090699">
        <w:rPr>
          <w:i/>
          <w:iCs/>
        </w:rPr>
        <w:t>et al.</w:t>
      </w:r>
      <w:r w:rsidRPr="00090699">
        <w:t xml:space="preserve"> Proteome analysis of hemofilter adsorbates to identify novel substances of sepsis: a pilot study. </w:t>
      </w:r>
      <w:r w:rsidRPr="00090699">
        <w:rPr>
          <w:i/>
          <w:iCs/>
        </w:rPr>
        <w:t xml:space="preserve">J </w:t>
      </w:r>
      <w:proofErr w:type="spellStart"/>
      <w:r w:rsidRPr="00090699">
        <w:rPr>
          <w:i/>
          <w:iCs/>
        </w:rPr>
        <w:t>Artif</w:t>
      </w:r>
      <w:proofErr w:type="spellEnd"/>
      <w:r w:rsidRPr="00090699">
        <w:rPr>
          <w:i/>
          <w:iCs/>
        </w:rPr>
        <w:t xml:space="preserve"> Organs</w:t>
      </w:r>
      <w:r w:rsidRPr="00090699">
        <w:t xml:space="preserve"> </w:t>
      </w:r>
      <w:r w:rsidRPr="00090699">
        <w:rPr>
          <w:b/>
          <w:bCs/>
        </w:rPr>
        <w:t>20</w:t>
      </w:r>
      <w:r w:rsidRPr="00090699">
        <w:t>, 132–137 (2017).</w:t>
      </w:r>
    </w:p>
    <w:p w14:paraId="55A50642" w14:textId="77777777" w:rsidR="00090699" w:rsidRPr="00090699" w:rsidRDefault="00090699" w:rsidP="00090699">
      <w:pPr>
        <w:pStyle w:val="Bibliography"/>
      </w:pPr>
      <w:r w:rsidRPr="00090699">
        <w:t>56.</w:t>
      </w:r>
      <w:r w:rsidRPr="00090699">
        <w:tab/>
      </w:r>
      <w:proofErr w:type="spellStart"/>
      <w:r w:rsidRPr="00090699">
        <w:t>Blairon</w:t>
      </w:r>
      <w:proofErr w:type="spellEnd"/>
      <w:r w:rsidRPr="00090699">
        <w:t xml:space="preserve">, L., </w:t>
      </w:r>
      <w:proofErr w:type="spellStart"/>
      <w:r w:rsidRPr="00090699">
        <w:t>Wittebole</w:t>
      </w:r>
      <w:proofErr w:type="spellEnd"/>
      <w:r w:rsidRPr="00090699">
        <w:t xml:space="preserve">, X. &amp; </w:t>
      </w:r>
      <w:proofErr w:type="spellStart"/>
      <w:r w:rsidRPr="00090699">
        <w:t>Laterre</w:t>
      </w:r>
      <w:proofErr w:type="spellEnd"/>
      <w:r w:rsidRPr="00090699">
        <w:t xml:space="preserve">, P. Lipopolysaccharide‐Binding Protein Serum Levels in Patients with Severe Sepsis Due to Gram‐Positive and Fungal Infections. </w:t>
      </w:r>
      <w:r w:rsidRPr="00090699">
        <w:rPr>
          <w:i/>
          <w:iCs/>
        </w:rPr>
        <w:t>J INFECT DIS</w:t>
      </w:r>
      <w:r w:rsidRPr="00090699">
        <w:t xml:space="preserve"> </w:t>
      </w:r>
      <w:r w:rsidRPr="00090699">
        <w:rPr>
          <w:b/>
          <w:bCs/>
        </w:rPr>
        <w:t>187</w:t>
      </w:r>
      <w:r w:rsidRPr="00090699">
        <w:t>, 287–291 (2003).</w:t>
      </w:r>
    </w:p>
    <w:p w14:paraId="36EDE5AC" w14:textId="77777777" w:rsidR="00090699" w:rsidRPr="00090699" w:rsidRDefault="00090699" w:rsidP="00090699">
      <w:pPr>
        <w:pStyle w:val="Bibliography"/>
      </w:pPr>
      <w:r w:rsidRPr="00090699">
        <w:t>57.</w:t>
      </w:r>
      <w:r w:rsidRPr="00090699">
        <w:tab/>
      </w:r>
      <w:proofErr w:type="spellStart"/>
      <w:r w:rsidRPr="00090699">
        <w:t>Hofmaenner</w:t>
      </w:r>
      <w:proofErr w:type="spellEnd"/>
      <w:r w:rsidRPr="00090699">
        <w:t xml:space="preserve">, D. A., </w:t>
      </w:r>
      <w:proofErr w:type="spellStart"/>
      <w:r w:rsidRPr="00090699">
        <w:t>Kleyman</w:t>
      </w:r>
      <w:proofErr w:type="spellEnd"/>
      <w:r w:rsidRPr="00090699">
        <w:t xml:space="preserve">, A., Press, A., Bauer, M. &amp; Singer, M. The Many Roles of Cholesterol in Sepsis: A Review. </w:t>
      </w:r>
      <w:r w:rsidRPr="00090699">
        <w:rPr>
          <w:i/>
          <w:iCs/>
        </w:rPr>
        <w:t>Am J Respir Crit Care Med</w:t>
      </w:r>
      <w:r w:rsidRPr="00090699">
        <w:t xml:space="preserve"> </w:t>
      </w:r>
      <w:r w:rsidRPr="00090699">
        <w:rPr>
          <w:b/>
          <w:bCs/>
        </w:rPr>
        <w:t>205</w:t>
      </w:r>
      <w:r w:rsidRPr="00090699">
        <w:t>, 388–396 (2022).</w:t>
      </w:r>
    </w:p>
    <w:p w14:paraId="5F90CD33" w14:textId="77777777" w:rsidR="00090699" w:rsidRPr="00090699" w:rsidRDefault="00090699" w:rsidP="00090699">
      <w:pPr>
        <w:pStyle w:val="Bibliography"/>
      </w:pPr>
      <w:r w:rsidRPr="00090699">
        <w:lastRenderedPageBreak/>
        <w:t>58.</w:t>
      </w:r>
      <w:r w:rsidRPr="00090699">
        <w:tab/>
      </w:r>
      <w:proofErr w:type="spellStart"/>
      <w:r w:rsidRPr="00090699">
        <w:t>Fraunberger</w:t>
      </w:r>
      <w:proofErr w:type="spellEnd"/>
      <w:r w:rsidRPr="00090699">
        <w:t xml:space="preserve">, P., Schaefer, S., </w:t>
      </w:r>
      <w:proofErr w:type="spellStart"/>
      <w:r w:rsidRPr="00090699">
        <w:t>Werdan</w:t>
      </w:r>
      <w:proofErr w:type="spellEnd"/>
      <w:r w:rsidRPr="00090699">
        <w:t xml:space="preserve">, K., </w:t>
      </w:r>
      <w:proofErr w:type="spellStart"/>
      <w:r w:rsidRPr="00090699">
        <w:t>Walli</w:t>
      </w:r>
      <w:proofErr w:type="spellEnd"/>
      <w:r w:rsidRPr="00090699">
        <w:t xml:space="preserve">, A. K. &amp; Seidel, D. Reduction of Circulating Cholesterol and Apolipoprotein Levels during Sepsis. </w:t>
      </w:r>
      <w:proofErr w:type="spellStart"/>
      <w:r w:rsidRPr="00090699">
        <w:rPr>
          <w:i/>
          <w:iCs/>
        </w:rPr>
        <w:t>cclm</w:t>
      </w:r>
      <w:proofErr w:type="spellEnd"/>
      <w:r w:rsidRPr="00090699">
        <w:t xml:space="preserve"> </w:t>
      </w:r>
      <w:r w:rsidRPr="00090699">
        <w:rPr>
          <w:b/>
          <w:bCs/>
        </w:rPr>
        <w:t>37</w:t>
      </w:r>
      <w:r w:rsidRPr="00090699">
        <w:t>, 357–362 (1999).</w:t>
      </w:r>
    </w:p>
    <w:p w14:paraId="511D15F0" w14:textId="77777777" w:rsidR="00090699" w:rsidRPr="00090699" w:rsidRDefault="00090699" w:rsidP="00090699">
      <w:pPr>
        <w:pStyle w:val="Bibliography"/>
      </w:pPr>
      <w:r w:rsidRPr="00090699">
        <w:t>59.</w:t>
      </w:r>
      <w:r w:rsidRPr="00090699">
        <w:tab/>
      </w:r>
      <w:proofErr w:type="spellStart"/>
      <w:r w:rsidRPr="00090699">
        <w:t>Bhogal</w:t>
      </w:r>
      <w:proofErr w:type="spellEnd"/>
      <w:r w:rsidRPr="00090699">
        <w:t xml:space="preserve">, H. K. The molecular pathogenesis of cholestasis in sepsis. </w:t>
      </w:r>
      <w:r w:rsidRPr="00090699">
        <w:rPr>
          <w:i/>
          <w:iCs/>
        </w:rPr>
        <w:t xml:space="preserve">Front </w:t>
      </w:r>
      <w:proofErr w:type="spellStart"/>
      <w:r w:rsidRPr="00090699">
        <w:rPr>
          <w:i/>
          <w:iCs/>
        </w:rPr>
        <w:t>Biosci</w:t>
      </w:r>
      <w:proofErr w:type="spellEnd"/>
      <w:r w:rsidRPr="00090699">
        <w:t xml:space="preserve"> </w:t>
      </w:r>
      <w:r w:rsidRPr="00090699">
        <w:rPr>
          <w:b/>
          <w:bCs/>
        </w:rPr>
        <w:t>E5</w:t>
      </w:r>
      <w:r w:rsidRPr="00090699">
        <w:t>, 87–96 (2013).</w:t>
      </w:r>
    </w:p>
    <w:p w14:paraId="63DF6E0E" w14:textId="77777777" w:rsidR="00090699" w:rsidRPr="00090699" w:rsidRDefault="00090699" w:rsidP="00090699">
      <w:pPr>
        <w:pStyle w:val="Bibliography"/>
      </w:pPr>
      <w:r w:rsidRPr="00090699">
        <w:t>60.</w:t>
      </w:r>
      <w:r w:rsidRPr="00090699">
        <w:tab/>
        <w:t xml:space="preserve">Davis, R. P., Miller‐Dorey, S. &amp; </w:t>
      </w:r>
      <w:proofErr w:type="spellStart"/>
      <w:r w:rsidRPr="00090699">
        <w:t>Jenne</w:t>
      </w:r>
      <w:proofErr w:type="spellEnd"/>
      <w:r w:rsidRPr="00090699">
        <w:t xml:space="preserve">, C. N. Platelets and coagulation in infection. </w:t>
      </w:r>
      <w:r w:rsidRPr="00090699">
        <w:rPr>
          <w:i/>
          <w:iCs/>
        </w:rPr>
        <w:t xml:space="preserve">Clin &amp;amp; Trans </w:t>
      </w:r>
      <w:proofErr w:type="spellStart"/>
      <w:r w:rsidRPr="00090699">
        <w:rPr>
          <w:i/>
          <w:iCs/>
        </w:rPr>
        <w:t>Imm</w:t>
      </w:r>
      <w:proofErr w:type="spellEnd"/>
      <w:r w:rsidRPr="00090699">
        <w:t xml:space="preserve"> </w:t>
      </w:r>
      <w:r w:rsidRPr="00090699">
        <w:rPr>
          <w:b/>
          <w:bCs/>
        </w:rPr>
        <w:t>5</w:t>
      </w:r>
      <w:r w:rsidRPr="00090699">
        <w:t>, e89 (2016).</w:t>
      </w:r>
    </w:p>
    <w:p w14:paraId="0D8DEF13" w14:textId="77777777" w:rsidR="00090699" w:rsidRPr="00090699" w:rsidRDefault="00090699" w:rsidP="00090699">
      <w:pPr>
        <w:pStyle w:val="Bibliography"/>
      </w:pPr>
      <w:r w:rsidRPr="00090699">
        <w:t>61.</w:t>
      </w:r>
      <w:r w:rsidRPr="00090699">
        <w:tab/>
        <w:t xml:space="preserve">Sanchez-Navarro, A., González-Soria, I., </w:t>
      </w:r>
      <w:proofErr w:type="spellStart"/>
      <w:r w:rsidRPr="00090699">
        <w:t>Caldiño</w:t>
      </w:r>
      <w:proofErr w:type="spellEnd"/>
      <w:r w:rsidRPr="00090699">
        <w:t xml:space="preserve">-Bohn, R. &amp; Bobadilla, N. A. Integrative view of serpins in health and disease: the contribution of serpinA3. </w:t>
      </w:r>
      <w:r w:rsidRPr="00090699">
        <w:rPr>
          <w:i/>
          <w:iCs/>
        </w:rPr>
        <w:t>American Journal of Physiology-Cell Physiology</w:t>
      </w:r>
      <w:r w:rsidRPr="00090699">
        <w:t xml:space="preserve"> ajpcell.00366.2020 (2020) doi:10.1152/ajpcell.00366.2020.</w:t>
      </w:r>
    </w:p>
    <w:p w14:paraId="1919532B" w14:textId="77777777" w:rsidR="00090699" w:rsidRPr="00090699" w:rsidRDefault="00090699" w:rsidP="00090699">
      <w:pPr>
        <w:pStyle w:val="Bibliography"/>
      </w:pPr>
      <w:r w:rsidRPr="00090699">
        <w:t>62.</w:t>
      </w:r>
      <w:r w:rsidRPr="00090699">
        <w:tab/>
      </w:r>
      <w:proofErr w:type="spellStart"/>
      <w:r w:rsidRPr="00090699">
        <w:t>Bianchini</w:t>
      </w:r>
      <w:proofErr w:type="spellEnd"/>
      <w:r w:rsidRPr="00090699">
        <w:t xml:space="preserve">, E. P., </w:t>
      </w:r>
      <w:proofErr w:type="spellStart"/>
      <w:r w:rsidRPr="00090699">
        <w:t>Auditeau</w:t>
      </w:r>
      <w:proofErr w:type="spellEnd"/>
      <w:r w:rsidRPr="00090699">
        <w:t xml:space="preserve">, C., </w:t>
      </w:r>
      <w:proofErr w:type="spellStart"/>
      <w:r w:rsidRPr="00090699">
        <w:t>Razanakolona</w:t>
      </w:r>
      <w:proofErr w:type="spellEnd"/>
      <w:r w:rsidRPr="00090699">
        <w:t xml:space="preserve">, M., </w:t>
      </w:r>
      <w:proofErr w:type="spellStart"/>
      <w:r w:rsidRPr="00090699">
        <w:t>Vasse</w:t>
      </w:r>
      <w:proofErr w:type="spellEnd"/>
      <w:r w:rsidRPr="00090699">
        <w:t xml:space="preserve">, M. &amp; </w:t>
      </w:r>
      <w:proofErr w:type="spellStart"/>
      <w:r w:rsidRPr="00090699">
        <w:t>Borgel</w:t>
      </w:r>
      <w:proofErr w:type="spellEnd"/>
      <w:r w:rsidRPr="00090699">
        <w:t xml:space="preserve">, D. Serpins in Hemostasis as Therapeutic Targets for Bleeding or Thrombotic Disorders. </w:t>
      </w:r>
      <w:r w:rsidRPr="00090699">
        <w:rPr>
          <w:i/>
          <w:iCs/>
        </w:rPr>
        <w:t>Front. Cardiovasc. Med.</w:t>
      </w:r>
      <w:r w:rsidRPr="00090699">
        <w:t xml:space="preserve"> </w:t>
      </w:r>
      <w:r w:rsidRPr="00090699">
        <w:rPr>
          <w:b/>
          <w:bCs/>
        </w:rPr>
        <w:t>7</w:t>
      </w:r>
      <w:r w:rsidRPr="00090699">
        <w:t>, 622778 (2021).</w:t>
      </w:r>
    </w:p>
    <w:p w14:paraId="7B9852FD" w14:textId="77777777" w:rsidR="00090699" w:rsidRPr="00090699" w:rsidRDefault="00090699" w:rsidP="00090699">
      <w:pPr>
        <w:pStyle w:val="Bibliography"/>
      </w:pPr>
      <w:r w:rsidRPr="00090699">
        <w:t>63.</w:t>
      </w:r>
      <w:r w:rsidRPr="00090699">
        <w:tab/>
        <w:t>Liu, K.-J. &amp; Shih, N.-Y. The Role of Enolase in Tissue Invasion and Metastasis of Pathogens and Tumor Cells. (2007).</w:t>
      </w:r>
    </w:p>
    <w:p w14:paraId="1DB4A0DC" w14:textId="77777777" w:rsidR="00090699" w:rsidRPr="00090699" w:rsidRDefault="00090699" w:rsidP="00090699">
      <w:pPr>
        <w:pStyle w:val="Bibliography"/>
      </w:pPr>
      <w:r w:rsidRPr="00090699">
        <w:t>64.</w:t>
      </w:r>
      <w:r w:rsidRPr="00090699">
        <w:tab/>
      </w:r>
      <w:proofErr w:type="spellStart"/>
      <w:r w:rsidRPr="00090699">
        <w:t>Yaron</w:t>
      </w:r>
      <w:proofErr w:type="spellEnd"/>
      <w:r w:rsidRPr="00090699">
        <w:t xml:space="preserve">, J. R., Zhang, L., Guo, Q., </w:t>
      </w:r>
      <w:proofErr w:type="spellStart"/>
      <w:r w:rsidRPr="00090699">
        <w:t>Haydel</w:t>
      </w:r>
      <w:proofErr w:type="spellEnd"/>
      <w:r w:rsidRPr="00090699">
        <w:t xml:space="preserve">, S. E. &amp; Lucas, A. R. Fibrinolytic Serine Proteases, Therapeutic Serpins and Inflammation: Fire Dancers and Firestorms. </w:t>
      </w:r>
      <w:r w:rsidRPr="00090699">
        <w:rPr>
          <w:i/>
          <w:iCs/>
        </w:rPr>
        <w:t>Front. Cardiovasc. Med.</w:t>
      </w:r>
      <w:r w:rsidRPr="00090699">
        <w:t xml:space="preserve"> </w:t>
      </w:r>
      <w:r w:rsidRPr="00090699">
        <w:rPr>
          <w:b/>
          <w:bCs/>
        </w:rPr>
        <w:t>8</w:t>
      </w:r>
      <w:r w:rsidRPr="00090699">
        <w:t>, 648947 (2021).</w:t>
      </w:r>
    </w:p>
    <w:p w14:paraId="358BCF72" w14:textId="77777777" w:rsidR="00090699" w:rsidRPr="00090699" w:rsidRDefault="00090699" w:rsidP="00090699">
      <w:pPr>
        <w:pStyle w:val="Bibliography"/>
      </w:pPr>
      <w:r w:rsidRPr="00090699">
        <w:t>65.</w:t>
      </w:r>
      <w:r w:rsidRPr="00090699">
        <w:tab/>
        <w:t xml:space="preserve">Maas, C. &amp; De Maat, S. Therapeutic SERPINs: Improving on Nature. </w:t>
      </w:r>
      <w:r w:rsidRPr="00090699">
        <w:rPr>
          <w:i/>
          <w:iCs/>
        </w:rPr>
        <w:t>Front. Cardiovasc. Med.</w:t>
      </w:r>
      <w:r w:rsidRPr="00090699">
        <w:t xml:space="preserve"> </w:t>
      </w:r>
      <w:r w:rsidRPr="00090699">
        <w:rPr>
          <w:b/>
          <w:bCs/>
        </w:rPr>
        <w:t>8</w:t>
      </w:r>
      <w:r w:rsidRPr="00090699">
        <w:t>, 648349 (2021).</w:t>
      </w:r>
    </w:p>
    <w:p w14:paraId="4FA212BE" w14:textId="77777777" w:rsidR="00090699" w:rsidRPr="00090699" w:rsidRDefault="00090699" w:rsidP="00090699">
      <w:pPr>
        <w:pStyle w:val="Bibliography"/>
      </w:pPr>
      <w:r w:rsidRPr="00090699">
        <w:t>66.</w:t>
      </w:r>
      <w:r w:rsidRPr="00090699">
        <w:tab/>
        <w:t xml:space="preserve">Iram, S., Rahman, S., Choi, I. &amp; Kim, J. Insight into the function of </w:t>
      </w:r>
      <w:proofErr w:type="spellStart"/>
      <w:r w:rsidRPr="00090699">
        <w:t>tetranectin</w:t>
      </w:r>
      <w:proofErr w:type="spellEnd"/>
      <w:r w:rsidRPr="00090699">
        <w:t xml:space="preserve"> in human diseases: A review and prospects for </w:t>
      </w:r>
      <w:proofErr w:type="spellStart"/>
      <w:r w:rsidRPr="00090699">
        <w:t>tetranectin</w:t>
      </w:r>
      <w:proofErr w:type="spellEnd"/>
      <w:r w:rsidRPr="00090699">
        <w:t xml:space="preserve">-targeted disease treatment. </w:t>
      </w:r>
      <w:proofErr w:type="spellStart"/>
      <w:r w:rsidRPr="00090699">
        <w:rPr>
          <w:i/>
          <w:iCs/>
        </w:rPr>
        <w:t>Heliyon</w:t>
      </w:r>
      <w:proofErr w:type="spellEnd"/>
      <w:r w:rsidRPr="00090699">
        <w:t xml:space="preserve"> </w:t>
      </w:r>
      <w:r w:rsidRPr="00090699">
        <w:rPr>
          <w:b/>
          <w:bCs/>
        </w:rPr>
        <w:t>10</w:t>
      </w:r>
      <w:r w:rsidRPr="00090699">
        <w:t>, e23512 (2024).</w:t>
      </w:r>
    </w:p>
    <w:p w14:paraId="17B5E40F" w14:textId="77777777" w:rsidR="00090699" w:rsidRPr="00090699" w:rsidRDefault="00090699" w:rsidP="00090699">
      <w:pPr>
        <w:pStyle w:val="Bibliography"/>
      </w:pPr>
      <w:r w:rsidRPr="00090699">
        <w:lastRenderedPageBreak/>
        <w:t>67.</w:t>
      </w:r>
      <w:r w:rsidRPr="00090699">
        <w:tab/>
        <w:t xml:space="preserve">Fang, X., </w:t>
      </w:r>
      <w:proofErr w:type="spellStart"/>
      <w:r w:rsidRPr="00090699">
        <w:t>Kaduce</w:t>
      </w:r>
      <w:proofErr w:type="spellEnd"/>
      <w:r w:rsidRPr="00090699">
        <w:t>, T. L. &amp; Spector, A. A. 13-(S)-</w:t>
      </w:r>
      <w:proofErr w:type="spellStart"/>
      <w:r w:rsidRPr="00090699">
        <w:t>Hydroxyoctadecadienoic</w:t>
      </w:r>
      <w:proofErr w:type="spellEnd"/>
      <w:r w:rsidRPr="00090699">
        <w:t xml:space="preserve"> acid (13-HODE) incorporation and conversion to novel products by endothelial cells. </w:t>
      </w:r>
      <w:r w:rsidRPr="00090699">
        <w:rPr>
          <w:i/>
          <w:iCs/>
        </w:rPr>
        <w:t>Journal of Lipid Research</w:t>
      </w:r>
      <w:r w:rsidRPr="00090699">
        <w:t xml:space="preserve"> </w:t>
      </w:r>
      <w:r w:rsidRPr="00090699">
        <w:rPr>
          <w:b/>
          <w:bCs/>
        </w:rPr>
        <w:t>40</w:t>
      </w:r>
      <w:r w:rsidRPr="00090699">
        <w:t>, 699–707 (1999).</w:t>
      </w:r>
    </w:p>
    <w:p w14:paraId="37FACF8B" w14:textId="77777777" w:rsidR="00090699" w:rsidRPr="00090699" w:rsidRDefault="00090699" w:rsidP="00090699">
      <w:pPr>
        <w:pStyle w:val="Bibliography"/>
      </w:pPr>
      <w:r w:rsidRPr="00090699">
        <w:t>68.</w:t>
      </w:r>
      <w:r w:rsidRPr="00090699">
        <w:tab/>
      </w:r>
      <w:proofErr w:type="spellStart"/>
      <w:r w:rsidRPr="00090699">
        <w:t>Cambiaggi</w:t>
      </w:r>
      <w:proofErr w:type="spellEnd"/>
      <w:r w:rsidRPr="00090699">
        <w:t xml:space="preserve">, L., Chakravarty, A., Noureddine, N. &amp; </w:t>
      </w:r>
      <w:proofErr w:type="spellStart"/>
      <w:r w:rsidRPr="00090699">
        <w:t>Hersberger</w:t>
      </w:r>
      <w:proofErr w:type="spellEnd"/>
      <w:r w:rsidRPr="00090699">
        <w:t xml:space="preserve">, M. The Role of α-Linolenic Acid and Its Oxylipins in Human Cardiovascular Diseases. </w:t>
      </w:r>
      <w:r w:rsidRPr="00090699">
        <w:rPr>
          <w:i/>
          <w:iCs/>
        </w:rPr>
        <w:t>IJMS</w:t>
      </w:r>
      <w:r w:rsidRPr="00090699">
        <w:t xml:space="preserve"> </w:t>
      </w:r>
      <w:r w:rsidRPr="00090699">
        <w:rPr>
          <w:b/>
          <w:bCs/>
        </w:rPr>
        <w:t>24</w:t>
      </w:r>
      <w:r w:rsidRPr="00090699">
        <w:t>, 6110 (2023).</w:t>
      </w:r>
    </w:p>
    <w:p w14:paraId="2BF8D4E6" w14:textId="77777777" w:rsidR="00090699" w:rsidRPr="00090699" w:rsidRDefault="00090699" w:rsidP="00090699">
      <w:pPr>
        <w:pStyle w:val="Bibliography"/>
      </w:pPr>
      <w:r w:rsidRPr="00090699">
        <w:t>69.</w:t>
      </w:r>
      <w:r w:rsidRPr="00090699">
        <w:tab/>
        <w:t xml:space="preserve">Prost, I. </w:t>
      </w:r>
      <w:r w:rsidRPr="00090699">
        <w:rPr>
          <w:i/>
          <w:iCs/>
        </w:rPr>
        <w:t>et al.</w:t>
      </w:r>
      <w:r w:rsidRPr="00090699">
        <w:t xml:space="preserve"> Evaluation of the Antimicrobial Activities of Plant Oxylipins Supports Their Involvement in Defense against Pathogens. </w:t>
      </w:r>
      <w:r w:rsidRPr="00090699">
        <w:rPr>
          <w:i/>
          <w:iCs/>
        </w:rPr>
        <w:t>Plant Physiology</w:t>
      </w:r>
      <w:r w:rsidRPr="00090699">
        <w:t xml:space="preserve"> </w:t>
      </w:r>
      <w:r w:rsidRPr="00090699">
        <w:rPr>
          <w:b/>
          <w:bCs/>
        </w:rPr>
        <w:t>139</w:t>
      </w:r>
      <w:r w:rsidRPr="00090699">
        <w:t>, 1902–1913 (2005).</w:t>
      </w:r>
    </w:p>
    <w:p w14:paraId="040C4763" w14:textId="77777777" w:rsidR="00090699" w:rsidRPr="00090699" w:rsidRDefault="00090699" w:rsidP="00090699">
      <w:pPr>
        <w:pStyle w:val="Bibliography"/>
      </w:pPr>
      <w:r w:rsidRPr="00090699">
        <w:t>70.</w:t>
      </w:r>
      <w:r w:rsidRPr="00090699">
        <w:tab/>
        <w:t xml:space="preserve">P. De Carvalho, M. &amp; Abraham, W.-R. Antimicrobial and Biofilm Inhibiting Diketopiperazines. </w:t>
      </w:r>
      <w:r w:rsidRPr="00090699">
        <w:rPr>
          <w:i/>
          <w:iCs/>
        </w:rPr>
        <w:t>CMC</w:t>
      </w:r>
      <w:r w:rsidRPr="00090699">
        <w:t xml:space="preserve"> </w:t>
      </w:r>
      <w:r w:rsidRPr="00090699">
        <w:rPr>
          <w:b/>
          <w:bCs/>
        </w:rPr>
        <w:t>19</w:t>
      </w:r>
      <w:r w:rsidRPr="00090699">
        <w:t>, 3564–3577 (2012).</w:t>
      </w:r>
    </w:p>
    <w:p w14:paraId="661B4D8C" w14:textId="77777777" w:rsidR="00090699" w:rsidRPr="00090699" w:rsidRDefault="00090699" w:rsidP="00090699">
      <w:pPr>
        <w:pStyle w:val="Bibliography"/>
      </w:pPr>
      <w:r w:rsidRPr="00090699">
        <w:t>71.</w:t>
      </w:r>
      <w:r w:rsidRPr="00090699">
        <w:tab/>
      </w:r>
      <w:proofErr w:type="spellStart"/>
      <w:r w:rsidRPr="00090699">
        <w:t>Fdhila</w:t>
      </w:r>
      <w:proofErr w:type="spellEnd"/>
      <w:r w:rsidRPr="00090699">
        <w:t xml:space="preserve">, F., Vázquez, V., Sánchez, J. L. &amp; </w:t>
      </w:r>
      <w:proofErr w:type="spellStart"/>
      <w:r w:rsidRPr="00090699">
        <w:t>Riguera</w:t>
      </w:r>
      <w:proofErr w:type="spellEnd"/>
      <w:r w:rsidRPr="00090699">
        <w:t xml:space="preserve">, R. </w:t>
      </w:r>
      <w:r w:rsidRPr="00090699">
        <w:rPr>
          <w:smallCaps/>
        </w:rPr>
        <w:t>dd</w:t>
      </w:r>
      <w:r w:rsidRPr="00090699">
        <w:t xml:space="preserve"> -Diketopiperazines: Antibiotics Active against </w:t>
      </w:r>
      <w:r w:rsidRPr="00090699">
        <w:rPr>
          <w:i/>
          <w:iCs/>
        </w:rPr>
        <w:t>Vibrio</w:t>
      </w:r>
      <w:r w:rsidRPr="00090699">
        <w:t xml:space="preserve"> </w:t>
      </w:r>
      <w:r w:rsidRPr="00090699">
        <w:rPr>
          <w:i/>
          <w:iCs/>
        </w:rPr>
        <w:t>a</w:t>
      </w:r>
      <w:r w:rsidRPr="00090699">
        <w:t xml:space="preserve"> </w:t>
      </w:r>
      <w:proofErr w:type="spellStart"/>
      <w:r w:rsidRPr="00090699">
        <w:rPr>
          <w:i/>
          <w:iCs/>
        </w:rPr>
        <w:t>nguillarum</w:t>
      </w:r>
      <w:proofErr w:type="spellEnd"/>
      <w:r w:rsidRPr="00090699">
        <w:t xml:space="preserve"> Isolated from Marine Bacteria Associated with Cultures of </w:t>
      </w:r>
      <w:r w:rsidRPr="00090699">
        <w:rPr>
          <w:i/>
          <w:iCs/>
        </w:rPr>
        <w:t>Pecten</w:t>
      </w:r>
      <w:r w:rsidRPr="00090699">
        <w:t xml:space="preserve"> </w:t>
      </w:r>
      <w:r w:rsidRPr="00090699">
        <w:rPr>
          <w:i/>
          <w:iCs/>
        </w:rPr>
        <w:t>m</w:t>
      </w:r>
      <w:r w:rsidRPr="00090699">
        <w:t xml:space="preserve"> </w:t>
      </w:r>
      <w:proofErr w:type="spellStart"/>
      <w:r w:rsidRPr="00090699">
        <w:rPr>
          <w:i/>
          <w:iCs/>
        </w:rPr>
        <w:t>aximus</w:t>
      </w:r>
      <w:proofErr w:type="spellEnd"/>
      <w:r w:rsidRPr="00090699">
        <w:t xml:space="preserve">. </w:t>
      </w:r>
      <w:r w:rsidRPr="00090699">
        <w:rPr>
          <w:i/>
          <w:iCs/>
        </w:rPr>
        <w:t>J. Nat. Prod.</w:t>
      </w:r>
      <w:r w:rsidRPr="00090699">
        <w:t xml:space="preserve"> </w:t>
      </w:r>
      <w:r w:rsidRPr="00090699">
        <w:rPr>
          <w:b/>
          <w:bCs/>
        </w:rPr>
        <w:t>66</w:t>
      </w:r>
      <w:r w:rsidRPr="00090699">
        <w:t>, 1299–1301 (2003).</w:t>
      </w:r>
    </w:p>
    <w:p w14:paraId="407AD09F" w14:textId="77777777" w:rsidR="00090699" w:rsidRPr="00090699" w:rsidRDefault="00090699" w:rsidP="00090699">
      <w:pPr>
        <w:pStyle w:val="Bibliography"/>
      </w:pPr>
      <w:r w:rsidRPr="00090699">
        <w:t>72.</w:t>
      </w:r>
      <w:r w:rsidRPr="00090699">
        <w:tab/>
      </w:r>
      <w:proofErr w:type="spellStart"/>
      <w:r w:rsidRPr="00090699">
        <w:t>Swinehart</w:t>
      </w:r>
      <w:proofErr w:type="spellEnd"/>
      <w:r w:rsidRPr="00090699">
        <w:t xml:space="preserve">, W. </w:t>
      </w:r>
      <w:r w:rsidRPr="00090699">
        <w:rPr>
          <w:i/>
          <w:iCs/>
        </w:rPr>
        <w:t>et al.</w:t>
      </w:r>
      <w:r w:rsidRPr="00090699">
        <w:t xml:space="preserve"> Specificity in the biosynthesis of the universal tRNA nucleoside </w:t>
      </w:r>
      <w:r w:rsidRPr="00090699">
        <w:rPr>
          <w:i/>
          <w:iCs/>
        </w:rPr>
        <w:t>N</w:t>
      </w:r>
      <w:r w:rsidRPr="00090699">
        <w:t xml:space="preserve"> </w:t>
      </w:r>
      <w:r w:rsidRPr="00090699">
        <w:rPr>
          <w:vertAlign w:val="superscript"/>
        </w:rPr>
        <w:t>6</w:t>
      </w:r>
      <w:r w:rsidRPr="00090699">
        <w:t xml:space="preserve"> -</w:t>
      </w:r>
      <w:proofErr w:type="spellStart"/>
      <w:r w:rsidRPr="00090699">
        <w:t>threonylcarbamoyl</w:t>
      </w:r>
      <w:proofErr w:type="spellEnd"/>
      <w:r w:rsidRPr="00090699">
        <w:t xml:space="preserve"> adenosine (t </w:t>
      </w:r>
      <w:r w:rsidRPr="00090699">
        <w:rPr>
          <w:vertAlign w:val="superscript"/>
        </w:rPr>
        <w:t>6</w:t>
      </w:r>
      <w:r w:rsidRPr="00090699">
        <w:t xml:space="preserve"> A)—</w:t>
      </w:r>
      <w:proofErr w:type="spellStart"/>
      <w:r w:rsidRPr="00090699">
        <w:t>TsaD</w:t>
      </w:r>
      <w:proofErr w:type="spellEnd"/>
      <w:r w:rsidRPr="00090699">
        <w:t xml:space="preserve"> is the gatekeeper. </w:t>
      </w:r>
      <w:r w:rsidRPr="00090699">
        <w:rPr>
          <w:i/>
          <w:iCs/>
        </w:rPr>
        <w:t>RNA</w:t>
      </w:r>
      <w:r w:rsidRPr="00090699">
        <w:t xml:space="preserve"> </w:t>
      </w:r>
      <w:r w:rsidRPr="00090699">
        <w:rPr>
          <w:b/>
          <w:bCs/>
        </w:rPr>
        <w:t>26</w:t>
      </w:r>
      <w:r w:rsidRPr="00090699">
        <w:t>, 1094–1103 (2020).</w:t>
      </w:r>
    </w:p>
    <w:p w14:paraId="42A238A8" w14:textId="77777777" w:rsidR="00090699" w:rsidRPr="00090699" w:rsidRDefault="00090699" w:rsidP="00090699">
      <w:pPr>
        <w:pStyle w:val="Bibliography"/>
      </w:pPr>
      <w:r w:rsidRPr="00090699">
        <w:t>73.</w:t>
      </w:r>
      <w:r w:rsidRPr="00090699">
        <w:tab/>
      </w:r>
      <w:proofErr w:type="spellStart"/>
      <w:r w:rsidRPr="00090699">
        <w:t>Nagayoshi</w:t>
      </w:r>
      <w:proofErr w:type="spellEnd"/>
      <w:r w:rsidRPr="00090699">
        <w:t xml:space="preserve">, Y. </w:t>
      </w:r>
      <w:r w:rsidRPr="00090699">
        <w:rPr>
          <w:i/>
          <w:iCs/>
        </w:rPr>
        <w:t>et al.</w:t>
      </w:r>
      <w:r w:rsidRPr="00090699">
        <w:t xml:space="preserve"> t6A and ms2t6A Modified Nucleosides in Serum and Urine as Strong Candidate Biomarkers of COVID-19 Infection and Severity. </w:t>
      </w:r>
      <w:r w:rsidRPr="00090699">
        <w:rPr>
          <w:i/>
          <w:iCs/>
        </w:rPr>
        <w:t>Biomolecules</w:t>
      </w:r>
      <w:r w:rsidRPr="00090699">
        <w:t xml:space="preserve"> </w:t>
      </w:r>
      <w:r w:rsidRPr="00090699">
        <w:rPr>
          <w:b/>
          <w:bCs/>
        </w:rPr>
        <w:t>12</w:t>
      </w:r>
      <w:r w:rsidRPr="00090699">
        <w:t>, 1233 (2022).</w:t>
      </w:r>
    </w:p>
    <w:p w14:paraId="64645727" w14:textId="77777777" w:rsidR="00090699" w:rsidRPr="00090699" w:rsidRDefault="00090699" w:rsidP="00090699">
      <w:pPr>
        <w:pStyle w:val="Bibliography"/>
      </w:pPr>
      <w:r w:rsidRPr="00090699">
        <w:t>74.</w:t>
      </w:r>
      <w:r w:rsidRPr="00090699">
        <w:tab/>
        <w:t xml:space="preserve">Wang, Y. &amp; Qian, H. Phthalates and Their Impacts on Human Health. </w:t>
      </w:r>
      <w:r w:rsidRPr="00090699">
        <w:rPr>
          <w:i/>
          <w:iCs/>
        </w:rPr>
        <w:t>Healthcare</w:t>
      </w:r>
      <w:r w:rsidRPr="00090699">
        <w:t xml:space="preserve"> </w:t>
      </w:r>
      <w:r w:rsidRPr="00090699">
        <w:rPr>
          <w:b/>
          <w:bCs/>
        </w:rPr>
        <w:t>9</w:t>
      </w:r>
      <w:r w:rsidRPr="00090699">
        <w:t>, 603 (2021).</w:t>
      </w:r>
    </w:p>
    <w:p w14:paraId="78705000" w14:textId="77777777" w:rsidR="00090699" w:rsidRPr="00090699" w:rsidRDefault="00090699" w:rsidP="00090699">
      <w:pPr>
        <w:pStyle w:val="Bibliography"/>
      </w:pPr>
      <w:r w:rsidRPr="00090699">
        <w:t>75.</w:t>
      </w:r>
      <w:r w:rsidRPr="00090699">
        <w:tab/>
        <w:t xml:space="preserve">Win-Shwe, T.-T. </w:t>
      </w:r>
      <w:r w:rsidRPr="00090699">
        <w:rPr>
          <w:i/>
          <w:iCs/>
        </w:rPr>
        <w:t>et al.</w:t>
      </w:r>
      <w:r w:rsidRPr="00090699">
        <w:t xml:space="preserve"> Dietary Exposure to Flame Retardant Tris (2-Butoxyethyl) Phosphate Altered Neurobehavior and Neuroinflammatory Responses in a Mouse Model of Allergic Asthma. </w:t>
      </w:r>
      <w:r w:rsidRPr="00090699">
        <w:rPr>
          <w:i/>
          <w:iCs/>
        </w:rPr>
        <w:t>IJMS</w:t>
      </w:r>
      <w:r w:rsidRPr="00090699">
        <w:t xml:space="preserve"> </w:t>
      </w:r>
      <w:r w:rsidRPr="00090699">
        <w:rPr>
          <w:b/>
          <w:bCs/>
        </w:rPr>
        <w:t>23</w:t>
      </w:r>
      <w:r w:rsidRPr="00090699">
        <w:t>, 655 (2022).</w:t>
      </w:r>
    </w:p>
    <w:p w14:paraId="07BA123B" w14:textId="77777777" w:rsidR="00090699" w:rsidRPr="00090699" w:rsidRDefault="00090699" w:rsidP="00090699">
      <w:pPr>
        <w:pStyle w:val="Bibliography"/>
      </w:pPr>
      <w:r w:rsidRPr="00090699">
        <w:t>76.</w:t>
      </w:r>
      <w:r w:rsidRPr="00090699">
        <w:tab/>
        <w:t xml:space="preserve">Cruickshank-Quinn, C. </w:t>
      </w:r>
      <w:r w:rsidRPr="00090699">
        <w:rPr>
          <w:i/>
          <w:iCs/>
        </w:rPr>
        <w:t>et al.</w:t>
      </w:r>
      <w:r w:rsidRPr="00090699">
        <w:t xml:space="preserve"> Impact of Blood Collection Tubes and Sample Handling Time on Serum and Plasma Metabolome and Lipidome. </w:t>
      </w:r>
      <w:r w:rsidRPr="00090699">
        <w:rPr>
          <w:i/>
          <w:iCs/>
        </w:rPr>
        <w:t>Metabolites</w:t>
      </w:r>
      <w:r w:rsidRPr="00090699">
        <w:t xml:space="preserve"> </w:t>
      </w:r>
      <w:r w:rsidRPr="00090699">
        <w:rPr>
          <w:b/>
          <w:bCs/>
        </w:rPr>
        <w:t>8</w:t>
      </w:r>
      <w:r w:rsidRPr="00090699">
        <w:t>, 88 (2018).</w:t>
      </w:r>
    </w:p>
    <w:p w14:paraId="085A0913" w14:textId="77777777" w:rsidR="00090699" w:rsidRPr="00090699" w:rsidRDefault="00090699" w:rsidP="00090699">
      <w:pPr>
        <w:pStyle w:val="Bibliography"/>
      </w:pPr>
      <w:r w:rsidRPr="00090699">
        <w:lastRenderedPageBreak/>
        <w:t>77.</w:t>
      </w:r>
      <w:r w:rsidRPr="00090699">
        <w:tab/>
      </w:r>
      <w:proofErr w:type="spellStart"/>
      <w:r w:rsidRPr="00090699">
        <w:t>Naegeli</w:t>
      </w:r>
      <w:proofErr w:type="spellEnd"/>
      <w:r w:rsidRPr="00090699">
        <w:t xml:space="preserve">, A. </w:t>
      </w:r>
      <w:r w:rsidRPr="00090699">
        <w:rPr>
          <w:i/>
          <w:iCs/>
        </w:rPr>
        <w:t>et al.</w:t>
      </w:r>
      <w:r w:rsidRPr="00090699">
        <w:t xml:space="preserve"> </w:t>
      </w:r>
      <w:r w:rsidRPr="00090699">
        <w:rPr>
          <w:i/>
          <w:iCs/>
        </w:rPr>
        <w:t>Streptococcus pyogenes</w:t>
      </w:r>
      <w:r w:rsidRPr="00090699">
        <w:t xml:space="preserve"> evades adaptive immunity through specific IgG glycan hydrolysis. </w:t>
      </w:r>
      <w:r w:rsidRPr="00090699">
        <w:rPr>
          <w:i/>
          <w:iCs/>
        </w:rPr>
        <w:t>Journal of Experimental Medicine</w:t>
      </w:r>
      <w:r w:rsidRPr="00090699">
        <w:t xml:space="preserve"> </w:t>
      </w:r>
      <w:r w:rsidRPr="00090699">
        <w:rPr>
          <w:b/>
          <w:bCs/>
        </w:rPr>
        <w:t>216</w:t>
      </w:r>
      <w:r w:rsidRPr="00090699">
        <w:t>, 1615–1629 (2019).</w:t>
      </w:r>
    </w:p>
    <w:p w14:paraId="011AD4C1" w14:textId="77777777" w:rsidR="00090699" w:rsidRPr="00090699" w:rsidRDefault="00090699" w:rsidP="00090699">
      <w:pPr>
        <w:pStyle w:val="Bibliography"/>
      </w:pPr>
      <w:r w:rsidRPr="00090699">
        <w:t>78.</w:t>
      </w:r>
      <w:r w:rsidRPr="00090699">
        <w:tab/>
        <w:t xml:space="preserve">Kagawa, T. F. </w:t>
      </w:r>
      <w:r w:rsidRPr="00090699">
        <w:rPr>
          <w:i/>
          <w:iCs/>
        </w:rPr>
        <w:t>et al.</w:t>
      </w:r>
      <w:r w:rsidRPr="00090699">
        <w:t xml:space="preserve"> Crystal structure of the zymogen form of the group A </w:t>
      </w:r>
      <w:r w:rsidRPr="00090699">
        <w:rPr>
          <w:i/>
          <w:iCs/>
        </w:rPr>
        <w:t>Streptococcus</w:t>
      </w:r>
      <w:r w:rsidRPr="00090699">
        <w:t xml:space="preserve"> virulence factor </w:t>
      </w:r>
      <w:proofErr w:type="spellStart"/>
      <w:r w:rsidRPr="00090699">
        <w:t>SpeB</w:t>
      </w:r>
      <w:proofErr w:type="spellEnd"/>
      <w:r w:rsidRPr="00090699">
        <w:t xml:space="preserve">: An integrin-binding cysteine protease. </w:t>
      </w:r>
      <w:r w:rsidRPr="00090699">
        <w:rPr>
          <w:i/>
          <w:iCs/>
        </w:rPr>
        <w:t>Proc. Natl. Acad. Sci. U.S.A.</w:t>
      </w:r>
      <w:r w:rsidRPr="00090699">
        <w:t xml:space="preserve"> </w:t>
      </w:r>
      <w:r w:rsidRPr="00090699">
        <w:rPr>
          <w:b/>
          <w:bCs/>
        </w:rPr>
        <w:t>97</w:t>
      </w:r>
      <w:r w:rsidRPr="00090699">
        <w:t>, 2235–2240 (2000).</w:t>
      </w:r>
    </w:p>
    <w:p w14:paraId="7D60A216" w14:textId="77777777" w:rsidR="00090699" w:rsidRPr="00090699" w:rsidRDefault="00090699" w:rsidP="00090699">
      <w:pPr>
        <w:pStyle w:val="Bibliography"/>
      </w:pPr>
      <w:r w:rsidRPr="00090699">
        <w:t>79.</w:t>
      </w:r>
      <w:r w:rsidRPr="00090699">
        <w:tab/>
      </w:r>
      <w:proofErr w:type="spellStart"/>
      <w:r w:rsidRPr="00090699">
        <w:t>Moradigaravand</w:t>
      </w:r>
      <w:proofErr w:type="spellEnd"/>
      <w:r w:rsidRPr="00090699">
        <w:t xml:space="preserve">, D. </w:t>
      </w:r>
      <w:r w:rsidRPr="00090699">
        <w:rPr>
          <w:i/>
          <w:iCs/>
        </w:rPr>
        <w:t>et al.</w:t>
      </w:r>
      <w:r w:rsidRPr="00090699">
        <w:t xml:space="preserve"> Within-host evolution of Enterococcus faecium during longitudinal carriage and transition to bloodstream infection in immunocompromised patients. </w:t>
      </w:r>
      <w:r w:rsidRPr="00090699">
        <w:rPr>
          <w:i/>
          <w:iCs/>
        </w:rPr>
        <w:t>Genome Med</w:t>
      </w:r>
      <w:r w:rsidRPr="00090699">
        <w:t xml:space="preserve"> </w:t>
      </w:r>
      <w:r w:rsidRPr="00090699">
        <w:rPr>
          <w:b/>
          <w:bCs/>
        </w:rPr>
        <w:t>9</w:t>
      </w:r>
      <w:r w:rsidRPr="00090699">
        <w:t>, 119 (2017).</w:t>
      </w:r>
    </w:p>
    <w:p w14:paraId="7F372C1D" w14:textId="77777777" w:rsidR="00090699" w:rsidRPr="00090699" w:rsidRDefault="00090699" w:rsidP="00090699">
      <w:pPr>
        <w:pStyle w:val="Bibliography"/>
      </w:pPr>
      <w:r w:rsidRPr="00090699">
        <w:t>80.</w:t>
      </w:r>
      <w:r w:rsidRPr="00090699">
        <w:tab/>
        <w:t xml:space="preserve">Rosales, F. J., Ritter, S. J., </w:t>
      </w:r>
      <w:proofErr w:type="spellStart"/>
      <w:r w:rsidRPr="00090699">
        <w:t>Zolfaghari</w:t>
      </w:r>
      <w:proofErr w:type="spellEnd"/>
      <w:r w:rsidRPr="00090699">
        <w:t xml:space="preserve">, R., Smith, J. E. &amp; Ross, A. C. Effects of acute inflammation on plasma retinol, retinol-binding protein, and its mRNA in the liver and kidneys of vitamin A-sufficient rats. </w:t>
      </w:r>
      <w:r w:rsidRPr="00090699">
        <w:rPr>
          <w:i/>
          <w:iCs/>
        </w:rPr>
        <w:t>Journal of Lipid Research</w:t>
      </w:r>
      <w:r w:rsidRPr="00090699">
        <w:t xml:space="preserve"> </w:t>
      </w:r>
      <w:r w:rsidRPr="00090699">
        <w:rPr>
          <w:b/>
          <w:bCs/>
        </w:rPr>
        <w:t>37</w:t>
      </w:r>
      <w:r w:rsidRPr="00090699">
        <w:t>, 962–971 (1996).</w:t>
      </w:r>
    </w:p>
    <w:p w14:paraId="02A43F2A" w14:textId="77777777" w:rsidR="00090699" w:rsidRPr="00090699" w:rsidRDefault="00090699" w:rsidP="00090699">
      <w:pPr>
        <w:pStyle w:val="Bibliography"/>
      </w:pPr>
      <w:r w:rsidRPr="00090699">
        <w:t>81.</w:t>
      </w:r>
      <w:r w:rsidRPr="00090699">
        <w:tab/>
      </w:r>
      <w:proofErr w:type="spellStart"/>
      <w:r w:rsidRPr="00090699">
        <w:t>Stephensen</w:t>
      </w:r>
      <w:proofErr w:type="spellEnd"/>
      <w:r w:rsidRPr="00090699">
        <w:t>, C. B. VITAMIN A, INFECTION, AND IMMUNE FUNCTION. (2001).</w:t>
      </w:r>
    </w:p>
    <w:p w14:paraId="7217CDA6" w14:textId="77777777" w:rsidR="00090699" w:rsidRPr="00090699" w:rsidRDefault="00090699" w:rsidP="00090699">
      <w:pPr>
        <w:pStyle w:val="Bibliography"/>
      </w:pPr>
      <w:r w:rsidRPr="00090699">
        <w:t>82.</w:t>
      </w:r>
      <w:r w:rsidRPr="00090699">
        <w:tab/>
      </w:r>
      <w:proofErr w:type="spellStart"/>
      <w:r w:rsidRPr="00090699">
        <w:t>Sammalkorpi</w:t>
      </w:r>
      <w:proofErr w:type="spellEnd"/>
      <w:r w:rsidRPr="00090699">
        <w:t xml:space="preserve">, K., </w:t>
      </w:r>
      <w:proofErr w:type="spellStart"/>
      <w:r w:rsidRPr="00090699">
        <w:t>Valtonen</w:t>
      </w:r>
      <w:proofErr w:type="spellEnd"/>
      <w:r w:rsidRPr="00090699">
        <w:t xml:space="preserve">, V., </w:t>
      </w:r>
      <w:proofErr w:type="spellStart"/>
      <w:r w:rsidRPr="00090699">
        <w:t>Kerttula</w:t>
      </w:r>
      <w:proofErr w:type="spellEnd"/>
      <w:r w:rsidRPr="00090699">
        <w:t xml:space="preserve">, Y., </w:t>
      </w:r>
      <w:proofErr w:type="spellStart"/>
      <w:r w:rsidRPr="00090699">
        <w:t>Nikkilä</w:t>
      </w:r>
      <w:proofErr w:type="spellEnd"/>
      <w:r w:rsidRPr="00090699">
        <w:t xml:space="preserve">, E. &amp; </w:t>
      </w:r>
      <w:proofErr w:type="spellStart"/>
      <w:r w:rsidRPr="00090699">
        <w:t>Taskinen</w:t>
      </w:r>
      <w:proofErr w:type="spellEnd"/>
      <w:r w:rsidRPr="00090699">
        <w:t xml:space="preserve">, M.-R. Changes in serum lipoprotein pattern induced by acute infections. </w:t>
      </w:r>
      <w:r w:rsidRPr="00090699">
        <w:rPr>
          <w:i/>
          <w:iCs/>
        </w:rPr>
        <w:t>Metabolism</w:t>
      </w:r>
      <w:r w:rsidRPr="00090699">
        <w:t xml:space="preserve"> </w:t>
      </w:r>
      <w:r w:rsidRPr="00090699">
        <w:rPr>
          <w:b/>
          <w:bCs/>
        </w:rPr>
        <w:t>37</w:t>
      </w:r>
      <w:r w:rsidRPr="00090699">
        <w:t>, 859–865 (1988).</w:t>
      </w:r>
    </w:p>
    <w:p w14:paraId="16395DA2" w14:textId="77777777" w:rsidR="00090699" w:rsidRPr="00090699" w:rsidRDefault="00090699" w:rsidP="00090699">
      <w:pPr>
        <w:pStyle w:val="Bibliography"/>
      </w:pPr>
      <w:r w:rsidRPr="00090699">
        <w:t>83.</w:t>
      </w:r>
      <w:r w:rsidRPr="00090699">
        <w:tab/>
        <w:t xml:space="preserve">Miller, W. Treatment of enterococcal infections. </w:t>
      </w:r>
      <w:r w:rsidRPr="00090699">
        <w:rPr>
          <w:i/>
          <w:iCs/>
        </w:rPr>
        <w:t>UpToDate</w:t>
      </w:r>
      <w:r w:rsidRPr="00090699">
        <w:t>.</w:t>
      </w:r>
    </w:p>
    <w:p w14:paraId="31C9D1B7" w14:textId="77777777" w:rsidR="00090699" w:rsidRPr="00090699" w:rsidRDefault="00090699" w:rsidP="00090699">
      <w:pPr>
        <w:pStyle w:val="Bibliography"/>
      </w:pPr>
      <w:r w:rsidRPr="00090699">
        <w:t>84.</w:t>
      </w:r>
      <w:r w:rsidRPr="00090699">
        <w:tab/>
        <w:t xml:space="preserve">Lee, C. Type 3 cystatins; fetuins, kininogen and histidine-rich glycoprotein. </w:t>
      </w:r>
      <w:r w:rsidRPr="00090699">
        <w:rPr>
          <w:i/>
          <w:iCs/>
        </w:rPr>
        <w:t xml:space="preserve">Front </w:t>
      </w:r>
      <w:proofErr w:type="spellStart"/>
      <w:r w:rsidRPr="00090699">
        <w:rPr>
          <w:i/>
          <w:iCs/>
        </w:rPr>
        <w:t>Biosci</w:t>
      </w:r>
      <w:proofErr w:type="spellEnd"/>
      <w:r w:rsidRPr="00090699">
        <w:t xml:space="preserve"> </w:t>
      </w:r>
      <w:r w:rsidRPr="00090699">
        <w:rPr>
          <w:b/>
          <w:bCs/>
        </w:rPr>
        <w:t>Volume</w:t>
      </w:r>
      <w:r w:rsidRPr="00090699">
        <w:t>, 2911 (2009).</w:t>
      </w:r>
    </w:p>
    <w:p w14:paraId="267F265C" w14:textId="77777777" w:rsidR="00090699" w:rsidRPr="00090699" w:rsidRDefault="00090699" w:rsidP="00090699">
      <w:pPr>
        <w:pStyle w:val="Bibliography"/>
      </w:pPr>
      <w:r w:rsidRPr="00090699">
        <w:t>85.</w:t>
      </w:r>
      <w:r w:rsidRPr="00090699">
        <w:tab/>
      </w:r>
      <w:proofErr w:type="spellStart"/>
      <w:r w:rsidRPr="00090699">
        <w:t>Rydengård</w:t>
      </w:r>
      <w:proofErr w:type="spellEnd"/>
      <w:r w:rsidRPr="00090699">
        <w:t xml:space="preserve">, V., Olsson, A., </w:t>
      </w:r>
      <w:proofErr w:type="spellStart"/>
      <w:r w:rsidRPr="00090699">
        <w:t>Mörgelin</w:t>
      </w:r>
      <w:proofErr w:type="spellEnd"/>
      <w:r w:rsidRPr="00090699">
        <w:t xml:space="preserve">, M. &amp; </w:t>
      </w:r>
      <w:proofErr w:type="spellStart"/>
      <w:r w:rsidRPr="00090699">
        <w:t>Schmidtchen</w:t>
      </w:r>
      <w:proofErr w:type="spellEnd"/>
      <w:r w:rsidRPr="00090699">
        <w:t xml:space="preserve">, A. Histidine‐rich glycoprotein exerts antibacterial activity. </w:t>
      </w:r>
      <w:r w:rsidRPr="00090699">
        <w:rPr>
          <w:i/>
          <w:iCs/>
        </w:rPr>
        <w:t>The FEBS Journal</w:t>
      </w:r>
      <w:r w:rsidRPr="00090699">
        <w:t xml:space="preserve"> </w:t>
      </w:r>
      <w:r w:rsidRPr="00090699">
        <w:rPr>
          <w:b/>
          <w:bCs/>
        </w:rPr>
        <w:t>274</w:t>
      </w:r>
      <w:r w:rsidRPr="00090699">
        <w:t>, 377–389 (2007).</w:t>
      </w:r>
    </w:p>
    <w:p w14:paraId="76EF58D5" w14:textId="77777777" w:rsidR="00090699" w:rsidRPr="00090699" w:rsidRDefault="00090699" w:rsidP="00090699">
      <w:pPr>
        <w:pStyle w:val="Bibliography"/>
      </w:pPr>
      <w:r w:rsidRPr="00090699">
        <w:t>86.</w:t>
      </w:r>
      <w:r w:rsidRPr="00090699">
        <w:tab/>
      </w:r>
      <w:proofErr w:type="spellStart"/>
      <w:r w:rsidRPr="00090699">
        <w:t>Völlmy</w:t>
      </w:r>
      <w:proofErr w:type="spellEnd"/>
      <w:r w:rsidRPr="00090699">
        <w:t xml:space="preserve">, F. </w:t>
      </w:r>
      <w:r w:rsidRPr="00090699">
        <w:rPr>
          <w:i/>
          <w:iCs/>
        </w:rPr>
        <w:t>et al.</w:t>
      </w:r>
      <w:r w:rsidRPr="00090699">
        <w:t xml:space="preserve"> A serum proteome signature to predict mortality in severe COVID-19 patients. </w:t>
      </w:r>
      <w:r w:rsidRPr="00090699">
        <w:rPr>
          <w:i/>
          <w:iCs/>
        </w:rPr>
        <w:t>Life Sci. Alliance</w:t>
      </w:r>
      <w:r w:rsidRPr="00090699">
        <w:t xml:space="preserve"> </w:t>
      </w:r>
      <w:r w:rsidRPr="00090699">
        <w:rPr>
          <w:b/>
          <w:bCs/>
        </w:rPr>
        <w:t>4</w:t>
      </w:r>
      <w:r w:rsidRPr="00090699">
        <w:t>, e202101099 (2021).</w:t>
      </w:r>
    </w:p>
    <w:p w14:paraId="572FD32C" w14:textId="77777777" w:rsidR="00090699" w:rsidRPr="00090699" w:rsidRDefault="00090699" w:rsidP="00090699">
      <w:pPr>
        <w:pStyle w:val="Bibliography"/>
      </w:pPr>
      <w:r w:rsidRPr="00090699">
        <w:t>87.</w:t>
      </w:r>
      <w:r w:rsidRPr="00090699">
        <w:tab/>
        <w:t xml:space="preserve">Kuroda, K. </w:t>
      </w:r>
      <w:r w:rsidRPr="00090699">
        <w:rPr>
          <w:i/>
          <w:iCs/>
        </w:rPr>
        <w:t>et al.</w:t>
      </w:r>
      <w:r w:rsidRPr="00090699">
        <w:t xml:space="preserve"> Histidine-rich glycoprotein as a prognostic biomarker for sepsis. </w:t>
      </w:r>
      <w:r w:rsidRPr="00090699">
        <w:rPr>
          <w:i/>
          <w:iCs/>
        </w:rPr>
        <w:t>Sci Rep</w:t>
      </w:r>
      <w:r w:rsidRPr="00090699">
        <w:t xml:space="preserve"> </w:t>
      </w:r>
      <w:r w:rsidRPr="00090699">
        <w:rPr>
          <w:b/>
          <w:bCs/>
        </w:rPr>
        <w:t>11</w:t>
      </w:r>
      <w:r w:rsidRPr="00090699">
        <w:t>, 10223 (2021).</w:t>
      </w:r>
    </w:p>
    <w:p w14:paraId="60C5191F" w14:textId="77777777" w:rsidR="00090699" w:rsidRPr="00090699" w:rsidRDefault="00090699" w:rsidP="00090699">
      <w:pPr>
        <w:pStyle w:val="Bibliography"/>
      </w:pPr>
      <w:r w:rsidRPr="00090699">
        <w:lastRenderedPageBreak/>
        <w:t>88.</w:t>
      </w:r>
      <w:r w:rsidRPr="00090699">
        <w:tab/>
      </w:r>
      <w:proofErr w:type="spellStart"/>
      <w:r w:rsidRPr="00090699">
        <w:t>Mandrekar</w:t>
      </w:r>
      <w:proofErr w:type="spellEnd"/>
      <w:r w:rsidRPr="00090699">
        <w:t xml:space="preserve">, J. N. Receiver Operating Characteristic Curve in Diagnostic Test Assessment. </w:t>
      </w:r>
      <w:r w:rsidRPr="00090699">
        <w:rPr>
          <w:i/>
          <w:iCs/>
        </w:rPr>
        <w:t>Journal of Thoracic Oncology</w:t>
      </w:r>
      <w:r w:rsidRPr="00090699">
        <w:t xml:space="preserve"> </w:t>
      </w:r>
      <w:r w:rsidRPr="00090699">
        <w:rPr>
          <w:b/>
          <w:bCs/>
        </w:rPr>
        <w:t>5</w:t>
      </w:r>
      <w:r w:rsidRPr="00090699">
        <w:t>, 1315–1316 (2010).</w:t>
      </w:r>
    </w:p>
    <w:p w14:paraId="3E867378" w14:textId="36302B22"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rsidSect="006C6A16">
      <w:pgSz w:w="12240" w:h="15840"/>
      <w:pgMar w:top="1440" w:right="1440" w:bottom="1440" w:left="1440" w:header="720" w:footer="720" w:gutter="0"/>
      <w:lnNumType w:countBy="1" w:restart="continuous"/>
      <w:cols w:space="720"/>
      <w:docGrid w:linePitch="360"/>
      <w:sectPrChange w:id="137" w:author="Charlie Bayne" w:date="2024-08-13T10:38:00Z" w16du:dateUtc="2024-08-13T17:38:00Z">
        <w:sectPr w:rsidR="003F6FC3" w:rsidRPr="00CF169D" w:rsidSect="006C6A16">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567F87" w14:textId="77777777" w:rsidR="00A52BA8" w:rsidRDefault="00A52BA8" w:rsidP="00AF055C">
      <w:r>
        <w:separator/>
      </w:r>
    </w:p>
  </w:endnote>
  <w:endnote w:type="continuationSeparator" w:id="0">
    <w:p w14:paraId="275A0A04" w14:textId="77777777" w:rsidR="00A52BA8" w:rsidRDefault="00A52BA8"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0745F" w14:textId="77777777" w:rsidR="00A52BA8" w:rsidRDefault="00A52BA8" w:rsidP="00AF055C">
      <w:r>
        <w:separator/>
      </w:r>
    </w:p>
  </w:footnote>
  <w:footnote w:type="continuationSeparator" w:id="0">
    <w:p w14:paraId="643114AB" w14:textId="77777777" w:rsidR="00A52BA8" w:rsidRDefault="00A52BA8"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2A709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DC54C8"/>
    <w:multiLevelType w:val="hybridMultilevel"/>
    <w:tmpl w:val="0A2236F2"/>
    <w:lvl w:ilvl="0" w:tplc="8C24B9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F59DC"/>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98D6674"/>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CC022E4"/>
    <w:multiLevelType w:val="hybridMultilevel"/>
    <w:tmpl w:val="45320DD4"/>
    <w:lvl w:ilvl="0" w:tplc="D0D88812">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51288F"/>
    <w:multiLevelType w:val="hybridMultilevel"/>
    <w:tmpl w:val="45320DD4"/>
    <w:lvl w:ilvl="0" w:tplc="FFFFFFFF">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885023928">
    <w:abstractNumId w:val="6"/>
  </w:num>
  <w:num w:numId="2" w16cid:durableId="782000416">
    <w:abstractNumId w:val="1"/>
  </w:num>
  <w:num w:numId="3" w16cid:durableId="585460474">
    <w:abstractNumId w:val="4"/>
  </w:num>
  <w:num w:numId="4" w16cid:durableId="520558949">
    <w:abstractNumId w:val="2"/>
  </w:num>
  <w:num w:numId="5" w16cid:durableId="1536698149">
    <w:abstractNumId w:val="0"/>
  </w:num>
  <w:num w:numId="6" w16cid:durableId="1288127335">
    <w:abstractNumId w:val="3"/>
  </w:num>
  <w:num w:numId="7" w16cid:durableId="8317257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arlie Bayne">
    <w15:presenceInfo w15:providerId="AD" w15:userId="S::chbayne@health.ucsd.edu::2d862003-bc70-40d1-a26b-f0bb245f7a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69D"/>
    <w:rsid w:val="00000452"/>
    <w:rsid w:val="0000153B"/>
    <w:rsid w:val="0000642F"/>
    <w:rsid w:val="00007586"/>
    <w:rsid w:val="0001279F"/>
    <w:rsid w:val="0001359F"/>
    <w:rsid w:val="00015A3D"/>
    <w:rsid w:val="00015A48"/>
    <w:rsid w:val="0002182F"/>
    <w:rsid w:val="00024048"/>
    <w:rsid w:val="0002467A"/>
    <w:rsid w:val="0002473B"/>
    <w:rsid w:val="00027563"/>
    <w:rsid w:val="00036582"/>
    <w:rsid w:val="00036C92"/>
    <w:rsid w:val="00046019"/>
    <w:rsid w:val="00046BE9"/>
    <w:rsid w:val="00054C4C"/>
    <w:rsid w:val="000563BE"/>
    <w:rsid w:val="00060E65"/>
    <w:rsid w:val="00063D01"/>
    <w:rsid w:val="0006499E"/>
    <w:rsid w:val="000649D9"/>
    <w:rsid w:val="00065515"/>
    <w:rsid w:val="00065726"/>
    <w:rsid w:val="00066CF1"/>
    <w:rsid w:val="00067CF5"/>
    <w:rsid w:val="0007064C"/>
    <w:rsid w:val="00074487"/>
    <w:rsid w:val="00076A50"/>
    <w:rsid w:val="0007717D"/>
    <w:rsid w:val="00077278"/>
    <w:rsid w:val="00077760"/>
    <w:rsid w:val="00080925"/>
    <w:rsid w:val="000813E5"/>
    <w:rsid w:val="00082FAB"/>
    <w:rsid w:val="00090699"/>
    <w:rsid w:val="00096F1E"/>
    <w:rsid w:val="000A0D0B"/>
    <w:rsid w:val="000A276E"/>
    <w:rsid w:val="000A4812"/>
    <w:rsid w:val="000A602E"/>
    <w:rsid w:val="000A71ED"/>
    <w:rsid w:val="000B0B40"/>
    <w:rsid w:val="000B4615"/>
    <w:rsid w:val="000B639C"/>
    <w:rsid w:val="000B7550"/>
    <w:rsid w:val="000C37CE"/>
    <w:rsid w:val="000C3805"/>
    <w:rsid w:val="000C53CB"/>
    <w:rsid w:val="000C6EAC"/>
    <w:rsid w:val="000D744E"/>
    <w:rsid w:val="000F21DF"/>
    <w:rsid w:val="00103335"/>
    <w:rsid w:val="0010697E"/>
    <w:rsid w:val="00110243"/>
    <w:rsid w:val="00112278"/>
    <w:rsid w:val="00115A08"/>
    <w:rsid w:val="001226A6"/>
    <w:rsid w:val="00123567"/>
    <w:rsid w:val="001309A7"/>
    <w:rsid w:val="00132DED"/>
    <w:rsid w:val="00133264"/>
    <w:rsid w:val="00133FD2"/>
    <w:rsid w:val="00134EEE"/>
    <w:rsid w:val="001410ED"/>
    <w:rsid w:val="00142B1D"/>
    <w:rsid w:val="00142DDF"/>
    <w:rsid w:val="00143A91"/>
    <w:rsid w:val="00144C01"/>
    <w:rsid w:val="00146BC2"/>
    <w:rsid w:val="0015068E"/>
    <w:rsid w:val="00151720"/>
    <w:rsid w:val="001536B2"/>
    <w:rsid w:val="00156C9E"/>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3F73"/>
    <w:rsid w:val="001C4027"/>
    <w:rsid w:val="001C5DC9"/>
    <w:rsid w:val="001D5162"/>
    <w:rsid w:val="001E4207"/>
    <w:rsid w:val="001E69D8"/>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020C"/>
    <w:rsid w:val="00243500"/>
    <w:rsid w:val="00244F04"/>
    <w:rsid w:val="00245CF6"/>
    <w:rsid w:val="00253261"/>
    <w:rsid w:val="002553C9"/>
    <w:rsid w:val="00255F74"/>
    <w:rsid w:val="002564E2"/>
    <w:rsid w:val="00265BEB"/>
    <w:rsid w:val="00271D29"/>
    <w:rsid w:val="00272006"/>
    <w:rsid w:val="0027283A"/>
    <w:rsid w:val="0027299F"/>
    <w:rsid w:val="00276E37"/>
    <w:rsid w:val="002836BD"/>
    <w:rsid w:val="00293D41"/>
    <w:rsid w:val="0029437B"/>
    <w:rsid w:val="00295492"/>
    <w:rsid w:val="002A126A"/>
    <w:rsid w:val="002A2006"/>
    <w:rsid w:val="002A238C"/>
    <w:rsid w:val="002A4CE0"/>
    <w:rsid w:val="002A4F18"/>
    <w:rsid w:val="002A5F6F"/>
    <w:rsid w:val="002A6FA9"/>
    <w:rsid w:val="002B4F24"/>
    <w:rsid w:val="002B6605"/>
    <w:rsid w:val="002C6817"/>
    <w:rsid w:val="002C71B1"/>
    <w:rsid w:val="002D08AB"/>
    <w:rsid w:val="002E2AD9"/>
    <w:rsid w:val="002E4507"/>
    <w:rsid w:val="002E5A60"/>
    <w:rsid w:val="002E6B24"/>
    <w:rsid w:val="002F0539"/>
    <w:rsid w:val="00300BD1"/>
    <w:rsid w:val="00302365"/>
    <w:rsid w:val="00302C3D"/>
    <w:rsid w:val="003043A9"/>
    <w:rsid w:val="00304837"/>
    <w:rsid w:val="00305D57"/>
    <w:rsid w:val="00312A3C"/>
    <w:rsid w:val="00313CAE"/>
    <w:rsid w:val="00316672"/>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0311"/>
    <w:rsid w:val="00364128"/>
    <w:rsid w:val="00367BE1"/>
    <w:rsid w:val="00373997"/>
    <w:rsid w:val="003739D5"/>
    <w:rsid w:val="00374A52"/>
    <w:rsid w:val="00375400"/>
    <w:rsid w:val="00375FA5"/>
    <w:rsid w:val="003771D4"/>
    <w:rsid w:val="00380194"/>
    <w:rsid w:val="003814BD"/>
    <w:rsid w:val="00383DF0"/>
    <w:rsid w:val="0038746F"/>
    <w:rsid w:val="003902DA"/>
    <w:rsid w:val="003908C2"/>
    <w:rsid w:val="0039522F"/>
    <w:rsid w:val="00396585"/>
    <w:rsid w:val="003A5C57"/>
    <w:rsid w:val="003A7F75"/>
    <w:rsid w:val="003C0895"/>
    <w:rsid w:val="003C45BD"/>
    <w:rsid w:val="003C6AFC"/>
    <w:rsid w:val="003C70C3"/>
    <w:rsid w:val="003C76F1"/>
    <w:rsid w:val="003C7BAD"/>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057F"/>
    <w:rsid w:val="00422EE5"/>
    <w:rsid w:val="00424161"/>
    <w:rsid w:val="004270A0"/>
    <w:rsid w:val="00432016"/>
    <w:rsid w:val="004345FB"/>
    <w:rsid w:val="00440D57"/>
    <w:rsid w:val="0044126A"/>
    <w:rsid w:val="00442E6F"/>
    <w:rsid w:val="004448AF"/>
    <w:rsid w:val="00445092"/>
    <w:rsid w:val="004462A0"/>
    <w:rsid w:val="00460FF6"/>
    <w:rsid w:val="00463E5A"/>
    <w:rsid w:val="004643C8"/>
    <w:rsid w:val="0046490C"/>
    <w:rsid w:val="00465413"/>
    <w:rsid w:val="00466321"/>
    <w:rsid w:val="0046644A"/>
    <w:rsid w:val="00467745"/>
    <w:rsid w:val="00470075"/>
    <w:rsid w:val="00471220"/>
    <w:rsid w:val="00471F9B"/>
    <w:rsid w:val="00475E90"/>
    <w:rsid w:val="004858DB"/>
    <w:rsid w:val="0048796D"/>
    <w:rsid w:val="004909BA"/>
    <w:rsid w:val="00494897"/>
    <w:rsid w:val="004954C6"/>
    <w:rsid w:val="004954DA"/>
    <w:rsid w:val="004963DC"/>
    <w:rsid w:val="004A09AF"/>
    <w:rsid w:val="004A0FA7"/>
    <w:rsid w:val="004A3657"/>
    <w:rsid w:val="004A3957"/>
    <w:rsid w:val="004A477F"/>
    <w:rsid w:val="004A5E7B"/>
    <w:rsid w:val="004A69A7"/>
    <w:rsid w:val="004A7C5A"/>
    <w:rsid w:val="004B0EC1"/>
    <w:rsid w:val="004B2319"/>
    <w:rsid w:val="004B2BCA"/>
    <w:rsid w:val="004B4216"/>
    <w:rsid w:val="004C1041"/>
    <w:rsid w:val="004C2A64"/>
    <w:rsid w:val="004C6409"/>
    <w:rsid w:val="004D56F4"/>
    <w:rsid w:val="004E1D17"/>
    <w:rsid w:val="004E2156"/>
    <w:rsid w:val="004E3429"/>
    <w:rsid w:val="004E37F6"/>
    <w:rsid w:val="004E42B2"/>
    <w:rsid w:val="004E4566"/>
    <w:rsid w:val="004F02FD"/>
    <w:rsid w:val="004F0A32"/>
    <w:rsid w:val="004F3C38"/>
    <w:rsid w:val="004F4163"/>
    <w:rsid w:val="00500129"/>
    <w:rsid w:val="00501D0B"/>
    <w:rsid w:val="005034D8"/>
    <w:rsid w:val="005047CB"/>
    <w:rsid w:val="005057A6"/>
    <w:rsid w:val="00512EFC"/>
    <w:rsid w:val="00513482"/>
    <w:rsid w:val="005154F7"/>
    <w:rsid w:val="00521FF7"/>
    <w:rsid w:val="00523C85"/>
    <w:rsid w:val="005243A5"/>
    <w:rsid w:val="0052446F"/>
    <w:rsid w:val="0052703F"/>
    <w:rsid w:val="00530222"/>
    <w:rsid w:val="00535B08"/>
    <w:rsid w:val="0053707D"/>
    <w:rsid w:val="005376D1"/>
    <w:rsid w:val="005402F8"/>
    <w:rsid w:val="005420D5"/>
    <w:rsid w:val="00542BE3"/>
    <w:rsid w:val="0054376B"/>
    <w:rsid w:val="00545DA9"/>
    <w:rsid w:val="0054622D"/>
    <w:rsid w:val="00554111"/>
    <w:rsid w:val="00561C08"/>
    <w:rsid w:val="00563F0D"/>
    <w:rsid w:val="0057133B"/>
    <w:rsid w:val="00572228"/>
    <w:rsid w:val="0057276E"/>
    <w:rsid w:val="00575645"/>
    <w:rsid w:val="00584470"/>
    <w:rsid w:val="00584A86"/>
    <w:rsid w:val="005A0DE2"/>
    <w:rsid w:val="005A0EC2"/>
    <w:rsid w:val="005A128B"/>
    <w:rsid w:val="005A277D"/>
    <w:rsid w:val="005A3BCC"/>
    <w:rsid w:val="005A506C"/>
    <w:rsid w:val="005A7929"/>
    <w:rsid w:val="005B1220"/>
    <w:rsid w:val="005B3607"/>
    <w:rsid w:val="005B544D"/>
    <w:rsid w:val="005C2855"/>
    <w:rsid w:val="005C402D"/>
    <w:rsid w:val="005C53EE"/>
    <w:rsid w:val="005D2718"/>
    <w:rsid w:val="005D323F"/>
    <w:rsid w:val="005D66DA"/>
    <w:rsid w:val="005E24A5"/>
    <w:rsid w:val="005E29F3"/>
    <w:rsid w:val="005E473A"/>
    <w:rsid w:val="005E6752"/>
    <w:rsid w:val="005F3B29"/>
    <w:rsid w:val="005F5B63"/>
    <w:rsid w:val="006002D7"/>
    <w:rsid w:val="00600873"/>
    <w:rsid w:val="00603653"/>
    <w:rsid w:val="00610C57"/>
    <w:rsid w:val="006141D7"/>
    <w:rsid w:val="006144BD"/>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42E7F"/>
    <w:rsid w:val="006501D6"/>
    <w:rsid w:val="006563D8"/>
    <w:rsid w:val="00656A5D"/>
    <w:rsid w:val="0066197E"/>
    <w:rsid w:val="006679E3"/>
    <w:rsid w:val="00667A0A"/>
    <w:rsid w:val="00670684"/>
    <w:rsid w:val="00675D46"/>
    <w:rsid w:val="006776B5"/>
    <w:rsid w:val="006813D5"/>
    <w:rsid w:val="006816A5"/>
    <w:rsid w:val="00683354"/>
    <w:rsid w:val="00686C42"/>
    <w:rsid w:val="0069004B"/>
    <w:rsid w:val="00690C79"/>
    <w:rsid w:val="00691C1C"/>
    <w:rsid w:val="00693EE3"/>
    <w:rsid w:val="00696F18"/>
    <w:rsid w:val="006A531E"/>
    <w:rsid w:val="006B1F02"/>
    <w:rsid w:val="006B416A"/>
    <w:rsid w:val="006B6A4A"/>
    <w:rsid w:val="006B7A63"/>
    <w:rsid w:val="006C2FB7"/>
    <w:rsid w:val="006C55E2"/>
    <w:rsid w:val="006C6A16"/>
    <w:rsid w:val="006D0731"/>
    <w:rsid w:val="006D3386"/>
    <w:rsid w:val="006D510B"/>
    <w:rsid w:val="006D7AE7"/>
    <w:rsid w:val="006D7FED"/>
    <w:rsid w:val="006E2228"/>
    <w:rsid w:val="006E3A62"/>
    <w:rsid w:val="006F0335"/>
    <w:rsid w:val="006F576E"/>
    <w:rsid w:val="006F5C19"/>
    <w:rsid w:val="006F68E7"/>
    <w:rsid w:val="006F7ABC"/>
    <w:rsid w:val="007022A4"/>
    <w:rsid w:val="00731CCD"/>
    <w:rsid w:val="0073208B"/>
    <w:rsid w:val="00732EA7"/>
    <w:rsid w:val="00734304"/>
    <w:rsid w:val="00734ABA"/>
    <w:rsid w:val="007373C3"/>
    <w:rsid w:val="00744CC4"/>
    <w:rsid w:val="00753331"/>
    <w:rsid w:val="0075680E"/>
    <w:rsid w:val="007571DC"/>
    <w:rsid w:val="00760043"/>
    <w:rsid w:val="00760DA6"/>
    <w:rsid w:val="0076211E"/>
    <w:rsid w:val="007623AC"/>
    <w:rsid w:val="00764BD3"/>
    <w:rsid w:val="00765099"/>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E5C"/>
    <w:rsid w:val="007A6F89"/>
    <w:rsid w:val="007B1181"/>
    <w:rsid w:val="007B33CC"/>
    <w:rsid w:val="007B701F"/>
    <w:rsid w:val="007B70AB"/>
    <w:rsid w:val="007C0B2A"/>
    <w:rsid w:val="007C12CC"/>
    <w:rsid w:val="007C4CBF"/>
    <w:rsid w:val="007C5E19"/>
    <w:rsid w:val="007D4F25"/>
    <w:rsid w:val="007D5D08"/>
    <w:rsid w:val="007D6373"/>
    <w:rsid w:val="007D693F"/>
    <w:rsid w:val="007E146F"/>
    <w:rsid w:val="007E316A"/>
    <w:rsid w:val="007E38F8"/>
    <w:rsid w:val="007E3D45"/>
    <w:rsid w:val="007F18BB"/>
    <w:rsid w:val="007F6C5B"/>
    <w:rsid w:val="008037C7"/>
    <w:rsid w:val="008122DD"/>
    <w:rsid w:val="0081237C"/>
    <w:rsid w:val="00815EE7"/>
    <w:rsid w:val="00817302"/>
    <w:rsid w:val="00817E45"/>
    <w:rsid w:val="0082011C"/>
    <w:rsid w:val="00821621"/>
    <w:rsid w:val="008225CA"/>
    <w:rsid w:val="00822717"/>
    <w:rsid w:val="00823C5D"/>
    <w:rsid w:val="00825012"/>
    <w:rsid w:val="008250B1"/>
    <w:rsid w:val="00825BEC"/>
    <w:rsid w:val="00832289"/>
    <w:rsid w:val="0083250D"/>
    <w:rsid w:val="00832BF8"/>
    <w:rsid w:val="008500D0"/>
    <w:rsid w:val="00854675"/>
    <w:rsid w:val="00862235"/>
    <w:rsid w:val="00863690"/>
    <w:rsid w:val="00870D77"/>
    <w:rsid w:val="00871D56"/>
    <w:rsid w:val="008728FA"/>
    <w:rsid w:val="00872CC3"/>
    <w:rsid w:val="008858C5"/>
    <w:rsid w:val="00886191"/>
    <w:rsid w:val="00887578"/>
    <w:rsid w:val="00890BCF"/>
    <w:rsid w:val="00895F14"/>
    <w:rsid w:val="008A099B"/>
    <w:rsid w:val="008B2985"/>
    <w:rsid w:val="008B5FB9"/>
    <w:rsid w:val="008B65E9"/>
    <w:rsid w:val="008B6E16"/>
    <w:rsid w:val="008D3209"/>
    <w:rsid w:val="008D5B18"/>
    <w:rsid w:val="008D715D"/>
    <w:rsid w:val="008E1538"/>
    <w:rsid w:val="008E76C1"/>
    <w:rsid w:val="008F03B7"/>
    <w:rsid w:val="008F36CD"/>
    <w:rsid w:val="00903A7D"/>
    <w:rsid w:val="00904469"/>
    <w:rsid w:val="009049FB"/>
    <w:rsid w:val="00904C2A"/>
    <w:rsid w:val="00906540"/>
    <w:rsid w:val="009066D7"/>
    <w:rsid w:val="0091296A"/>
    <w:rsid w:val="009134FC"/>
    <w:rsid w:val="00914C76"/>
    <w:rsid w:val="0091541A"/>
    <w:rsid w:val="00920358"/>
    <w:rsid w:val="0092319F"/>
    <w:rsid w:val="00930AB0"/>
    <w:rsid w:val="00931B8B"/>
    <w:rsid w:val="009322A2"/>
    <w:rsid w:val="00933473"/>
    <w:rsid w:val="00933FF1"/>
    <w:rsid w:val="00936F25"/>
    <w:rsid w:val="009421FA"/>
    <w:rsid w:val="00944B37"/>
    <w:rsid w:val="00945616"/>
    <w:rsid w:val="00953ABA"/>
    <w:rsid w:val="00960575"/>
    <w:rsid w:val="00960C16"/>
    <w:rsid w:val="00961390"/>
    <w:rsid w:val="00962271"/>
    <w:rsid w:val="00965417"/>
    <w:rsid w:val="00971089"/>
    <w:rsid w:val="00972B79"/>
    <w:rsid w:val="0098315B"/>
    <w:rsid w:val="009858FC"/>
    <w:rsid w:val="00990CE5"/>
    <w:rsid w:val="0099243B"/>
    <w:rsid w:val="009943DB"/>
    <w:rsid w:val="009A090A"/>
    <w:rsid w:val="009A2F64"/>
    <w:rsid w:val="009A5CCE"/>
    <w:rsid w:val="009A690A"/>
    <w:rsid w:val="009B0986"/>
    <w:rsid w:val="009B125F"/>
    <w:rsid w:val="009B2A30"/>
    <w:rsid w:val="009B5992"/>
    <w:rsid w:val="009B5EC4"/>
    <w:rsid w:val="009C1B1F"/>
    <w:rsid w:val="009C459B"/>
    <w:rsid w:val="009C6BDE"/>
    <w:rsid w:val="009C7B27"/>
    <w:rsid w:val="009D1933"/>
    <w:rsid w:val="009D3031"/>
    <w:rsid w:val="009D4814"/>
    <w:rsid w:val="009D636B"/>
    <w:rsid w:val="009E0841"/>
    <w:rsid w:val="009E287D"/>
    <w:rsid w:val="009E5C01"/>
    <w:rsid w:val="009F4975"/>
    <w:rsid w:val="009F6138"/>
    <w:rsid w:val="00A0182D"/>
    <w:rsid w:val="00A0506C"/>
    <w:rsid w:val="00A0654E"/>
    <w:rsid w:val="00A110F4"/>
    <w:rsid w:val="00A12308"/>
    <w:rsid w:val="00A152E7"/>
    <w:rsid w:val="00A1584C"/>
    <w:rsid w:val="00A15902"/>
    <w:rsid w:val="00A160E4"/>
    <w:rsid w:val="00A1652D"/>
    <w:rsid w:val="00A17A38"/>
    <w:rsid w:val="00A211CB"/>
    <w:rsid w:val="00A2163E"/>
    <w:rsid w:val="00A22C66"/>
    <w:rsid w:val="00A23EB3"/>
    <w:rsid w:val="00A26A1F"/>
    <w:rsid w:val="00A26F8E"/>
    <w:rsid w:val="00A33B63"/>
    <w:rsid w:val="00A364A4"/>
    <w:rsid w:val="00A40599"/>
    <w:rsid w:val="00A41BAB"/>
    <w:rsid w:val="00A42EE7"/>
    <w:rsid w:val="00A44FEB"/>
    <w:rsid w:val="00A47296"/>
    <w:rsid w:val="00A5157E"/>
    <w:rsid w:val="00A525F2"/>
    <w:rsid w:val="00A52BA8"/>
    <w:rsid w:val="00A60F18"/>
    <w:rsid w:val="00A637E7"/>
    <w:rsid w:val="00A63D7C"/>
    <w:rsid w:val="00A672C8"/>
    <w:rsid w:val="00A708B3"/>
    <w:rsid w:val="00A70D07"/>
    <w:rsid w:val="00A71040"/>
    <w:rsid w:val="00A734C1"/>
    <w:rsid w:val="00A7431D"/>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05D"/>
    <w:rsid w:val="00AB3D7C"/>
    <w:rsid w:val="00AB6BCF"/>
    <w:rsid w:val="00AC12E6"/>
    <w:rsid w:val="00AC2220"/>
    <w:rsid w:val="00AC246F"/>
    <w:rsid w:val="00AC35E8"/>
    <w:rsid w:val="00AC3F8A"/>
    <w:rsid w:val="00AC51BE"/>
    <w:rsid w:val="00AC5586"/>
    <w:rsid w:val="00AC7FEE"/>
    <w:rsid w:val="00AD3B8C"/>
    <w:rsid w:val="00AD7AD0"/>
    <w:rsid w:val="00AE221E"/>
    <w:rsid w:val="00AE3257"/>
    <w:rsid w:val="00AE523A"/>
    <w:rsid w:val="00AE5396"/>
    <w:rsid w:val="00AF055C"/>
    <w:rsid w:val="00AF1705"/>
    <w:rsid w:val="00AF3246"/>
    <w:rsid w:val="00AF378D"/>
    <w:rsid w:val="00AF439F"/>
    <w:rsid w:val="00AF77FA"/>
    <w:rsid w:val="00B01333"/>
    <w:rsid w:val="00B043CD"/>
    <w:rsid w:val="00B07D72"/>
    <w:rsid w:val="00B10509"/>
    <w:rsid w:val="00B154B7"/>
    <w:rsid w:val="00B17DB1"/>
    <w:rsid w:val="00B20614"/>
    <w:rsid w:val="00B22D9F"/>
    <w:rsid w:val="00B23053"/>
    <w:rsid w:val="00B2418D"/>
    <w:rsid w:val="00B2466A"/>
    <w:rsid w:val="00B248A5"/>
    <w:rsid w:val="00B25ADF"/>
    <w:rsid w:val="00B2701E"/>
    <w:rsid w:val="00B30DC6"/>
    <w:rsid w:val="00B33B24"/>
    <w:rsid w:val="00B37313"/>
    <w:rsid w:val="00B41AE2"/>
    <w:rsid w:val="00B42B02"/>
    <w:rsid w:val="00B43C13"/>
    <w:rsid w:val="00B44F58"/>
    <w:rsid w:val="00B504FC"/>
    <w:rsid w:val="00B54F86"/>
    <w:rsid w:val="00B56FAB"/>
    <w:rsid w:val="00B60B5D"/>
    <w:rsid w:val="00B612F5"/>
    <w:rsid w:val="00B647A6"/>
    <w:rsid w:val="00B67950"/>
    <w:rsid w:val="00B71C6C"/>
    <w:rsid w:val="00B761B4"/>
    <w:rsid w:val="00B766EC"/>
    <w:rsid w:val="00B8008B"/>
    <w:rsid w:val="00B862A5"/>
    <w:rsid w:val="00BA4EA5"/>
    <w:rsid w:val="00BA50DB"/>
    <w:rsid w:val="00BA65B0"/>
    <w:rsid w:val="00BA6990"/>
    <w:rsid w:val="00BB16D4"/>
    <w:rsid w:val="00BB281C"/>
    <w:rsid w:val="00BB29EF"/>
    <w:rsid w:val="00BB6A08"/>
    <w:rsid w:val="00BC3277"/>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268"/>
    <w:rsid w:val="00C61F31"/>
    <w:rsid w:val="00C63904"/>
    <w:rsid w:val="00C65450"/>
    <w:rsid w:val="00C66264"/>
    <w:rsid w:val="00C6760F"/>
    <w:rsid w:val="00C67B8D"/>
    <w:rsid w:val="00C70857"/>
    <w:rsid w:val="00C7121E"/>
    <w:rsid w:val="00C801BE"/>
    <w:rsid w:val="00C8242C"/>
    <w:rsid w:val="00C8425B"/>
    <w:rsid w:val="00C852FF"/>
    <w:rsid w:val="00C930F7"/>
    <w:rsid w:val="00C940AE"/>
    <w:rsid w:val="00C97E89"/>
    <w:rsid w:val="00CA05EA"/>
    <w:rsid w:val="00CA1182"/>
    <w:rsid w:val="00CA1293"/>
    <w:rsid w:val="00CA300C"/>
    <w:rsid w:val="00CA7F13"/>
    <w:rsid w:val="00CB3234"/>
    <w:rsid w:val="00CB5F26"/>
    <w:rsid w:val="00CC0009"/>
    <w:rsid w:val="00CC1925"/>
    <w:rsid w:val="00CD091E"/>
    <w:rsid w:val="00CD55DC"/>
    <w:rsid w:val="00CD5AE6"/>
    <w:rsid w:val="00CE0F85"/>
    <w:rsid w:val="00CE3AD4"/>
    <w:rsid w:val="00CE4201"/>
    <w:rsid w:val="00CF127C"/>
    <w:rsid w:val="00CF169D"/>
    <w:rsid w:val="00CF269F"/>
    <w:rsid w:val="00CF3960"/>
    <w:rsid w:val="00CF3DD2"/>
    <w:rsid w:val="00CF5003"/>
    <w:rsid w:val="00D0275C"/>
    <w:rsid w:val="00D04E26"/>
    <w:rsid w:val="00D131EB"/>
    <w:rsid w:val="00D13E0C"/>
    <w:rsid w:val="00D1492E"/>
    <w:rsid w:val="00D15AE2"/>
    <w:rsid w:val="00D171F1"/>
    <w:rsid w:val="00D20EE7"/>
    <w:rsid w:val="00D2203D"/>
    <w:rsid w:val="00D23739"/>
    <w:rsid w:val="00D23ED9"/>
    <w:rsid w:val="00D25EA5"/>
    <w:rsid w:val="00D26B4D"/>
    <w:rsid w:val="00D31A26"/>
    <w:rsid w:val="00D3233A"/>
    <w:rsid w:val="00D329C8"/>
    <w:rsid w:val="00D33D72"/>
    <w:rsid w:val="00D34282"/>
    <w:rsid w:val="00D353AE"/>
    <w:rsid w:val="00D35479"/>
    <w:rsid w:val="00D37086"/>
    <w:rsid w:val="00D41882"/>
    <w:rsid w:val="00D43F7A"/>
    <w:rsid w:val="00D4400E"/>
    <w:rsid w:val="00D441F9"/>
    <w:rsid w:val="00D46237"/>
    <w:rsid w:val="00D4649B"/>
    <w:rsid w:val="00D52CB4"/>
    <w:rsid w:val="00D57759"/>
    <w:rsid w:val="00D63E03"/>
    <w:rsid w:val="00D66108"/>
    <w:rsid w:val="00D74431"/>
    <w:rsid w:val="00D836B5"/>
    <w:rsid w:val="00D86A4B"/>
    <w:rsid w:val="00D87260"/>
    <w:rsid w:val="00D8755F"/>
    <w:rsid w:val="00D93400"/>
    <w:rsid w:val="00DA3AF7"/>
    <w:rsid w:val="00DB1E06"/>
    <w:rsid w:val="00DB4D5B"/>
    <w:rsid w:val="00DB5868"/>
    <w:rsid w:val="00DD3FE8"/>
    <w:rsid w:val="00DD6827"/>
    <w:rsid w:val="00DE141B"/>
    <w:rsid w:val="00DE156F"/>
    <w:rsid w:val="00DE5A72"/>
    <w:rsid w:val="00DE65B5"/>
    <w:rsid w:val="00DE7C3E"/>
    <w:rsid w:val="00DF0A2C"/>
    <w:rsid w:val="00DF1619"/>
    <w:rsid w:val="00DF243E"/>
    <w:rsid w:val="00DF4C9E"/>
    <w:rsid w:val="00DF7F70"/>
    <w:rsid w:val="00E05DBA"/>
    <w:rsid w:val="00E10F9E"/>
    <w:rsid w:val="00E11908"/>
    <w:rsid w:val="00E144D3"/>
    <w:rsid w:val="00E15582"/>
    <w:rsid w:val="00E15FFB"/>
    <w:rsid w:val="00E213BF"/>
    <w:rsid w:val="00E21E16"/>
    <w:rsid w:val="00E25688"/>
    <w:rsid w:val="00E47602"/>
    <w:rsid w:val="00E542E9"/>
    <w:rsid w:val="00E559AC"/>
    <w:rsid w:val="00E56505"/>
    <w:rsid w:val="00E61AA9"/>
    <w:rsid w:val="00E62270"/>
    <w:rsid w:val="00E65566"/>
    <w:rsid w:val="00E65C15"/>
    <w:rsid w:val="00E675AC"/>
    <w:rsid w:val="00E72679"/>
    <w:rsid w:val="00E85EC3"/>
    <w:rsid w:val="00E91850"/>
    <w:rsid w:val="00E91AD4"/>
    <w:rsid w:val="00E97FB0"/>
    <w:rsid w:val="00EA24CD"/>
    <w:rsid w:val="00EA48A2"/>
    <w:rsid w:val="00EA4D80"/>
    <w:rsid w:val="00EB0B6E"/>
    <w:rsid w:val="00EB4982"/>
    <w:rsid w:val="00EB54C3"/>
    <w:rsid w:val="00EC0AAD"/>
    <w:rsid w:val="00EC2C02"/>
    <w:rsid w:val="00EC340E"/>
    <w:rsid w:val="00EC5548"/>
    <w:rsid w:val="00EC78F9"/>
    <w:rsid w:val="00ED028B"/>
    <w:rsid w:val="00ED0CF6"/>
    <w:rsid w:val="00ED2A53"/>
    <w:rsid w:val="00ED3B23"/>
    <w:rsid w:val="00ED4AE2"/>
    <w:rsid w:val="00ED51F3"/>
    <w:rsid w:val="00EF0D3A"/>
    <w:rsid w:val="00EF1E12"/>
    <w:rsid w:val="00EF71C5"/>
    <w:rsid w:val="00F00C8C"/>
    <w:rsid w:val="00F0651F"/>
    <w:rsid w:val="00F065B3"/>
    <w:rsid w:val="00F10214"/>
    <w:rsid w:val="00F102C2"/>
    <w:rsid w:val="00F11B63"/>
    <w:rsid w:val="00F139A7"/>
    <w:rsid w:val="00F156CF"/>
    <w:rsid w:val="00F15A61"/>
    <w:rsid w:val="00F17A89"/>
    <w:rsid w:val="00F20346"/>
    <w:rsid w:val="00F238B8"/>
    <w:rsid w:val="00F25369"/>
    <w:rsid w:val="00F262FD"/>
    <w:rsid w:val="00F27290"/>
    <w:rsid w:val="00F27D24"/>
    <w:rsid w:val="00F30CA2"/>
    <w:rsid w:val="00F32124"/>
    <w:rsid w:val="00F339CE"/>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D611A"/>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customStyle="1" w:styleId="UnresolvedMention1">
    <w:name w:val="Unresolved Mention1"/>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 w:type="paragraph" w:styleId="BalloonText">
    <w:name w:val="Balloon Text"/>
    <w:basedOn w:val="Normal"/>
    <w:link w:val="BalloonTextChar"/>
    <w:uiPriority w:val="99"/>
    <w:semiHidden/>
    <w:unhideWhenUsed/>
    <w:rsid w:val="00AF378D"/>
    <w:rPr>
      <w:sz w:val="18"/>
      <w:szCs w:val="18"/>
    </w:rPr>
  </w:style>
  <w:style w:type="character" w:customStyle="1" w:styleId="BalloonTextChar">
    <w:name w:val="Balloon Text Char"/>
    <w:basedOn w:val="DefaultParagraphFont"/>
    <w:link w:val="BalloonText"/>
    <w:uiPriority w:val="99"/>
    <w:semiHidden/>
    <w:rsid w:val="00AF378D"/>
    <w:rPr>
      <w:rFonts w:ascii="Times New Roman" w:eastAsia="Times New Roman" w:hAnsi="Times New Roman" w:cs="Times New Roman"/>
      <w:kern w:val="0"/>
      <w:sz w:val="18"/>
      <w:szCs w:val="18"/>
      <w14:ligatures w14:val="none"/>
    </w:rPr>
  </w:style>
  <w:style w:type="character" w:styleId="UnresolvedMention">
    <w:name w:val="Unresolved Mention"/>
    <w:basedOn w:val="DefaultParagraphFont"/>
    <w:uiPriority w:val="99"/>
    <w:rsid w:val="00B248A5"/>
    <w:rPr>
      <w:color w:val="605E5C"/>
      <w:shd w:val="clear" w:color="auto" w:fill="E1DFDD"/>
    </w:rPr>
  </w:style>
  <w:style w:type="character" w:styleId="LineNumber">
    <w:name w:val="line number"/>
    <w:basedOn w:val="DefaultParagraphFont"/>
    <w:uiPriority w:val="99"/>
    <w:semiHidden/>
    <w:unhideWhenUsed/>
    <w:rsid w:val="006C6A16"/>
  </w:style>
  <w:style w:type="character" w:customStyle="1" w:styleId="catalog-number">
    <w:name w:val="catalog-number"/>
    <w:basedOn w:val="DefaultParagraphFont"/>
    <w:rsid w:val="006C5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3451">
      <w:bodyDiv w:val="1"/>
      <w:marLeft w:val="0"/>
      <w:marRight w:val="0"/>
      <w:marTop w:val="0"/>
      <w:marBottom w:val="0"/>
      <w:divBdr>
        <w:top w:val="none" w:sz="0" w:space="0" w:color="auto"/>
        <w:left w:val="none" w:sz="0" w:space="0" w:color="auto"/>
        <w:bottom w:val="none" w:sz="0" w:space="0" w:color="auto"/>
        <w:right w:val="none" w:sz="0" w:space="0" w:color="auto"/>
      </w:divBdr>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19859996">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840702418">
      <w:bodyDiv w:val="1"/>
      <w:marLeft w:val="0"/>
      <w:marRight w:val="0"/>
      <w:marTop w:val="0"/>
      <w:marBottom w:val="0"/>
      <w:divBdr>
        <w:top w:val="none" w:sz="0" w:space="0" w:color="auto"/>
        <w:left w:val="none" w:sz="0" w:space="0" w:color="auto"/>
        <w:bottom w:val="none" w:sz="0" w:space="0" w:color="auto"/>
        <w:right w:val="none" w:sz="0" w:space="0" w:color="auto"/>
      </w:divBdr>
    </w:div>
    <w:div w:id="1016660918">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4617017">
      <w:bodyDiv w:val="1"/>
      <w:marLeft w:val="0"/>
      <w:marRight w:val="0"/>
      <w:marTop w:val="0"/>
      <w:marBottom w:val="0"/>
      <w:divBdr>
        <w:top w:val="none" w:sz="0" w:space="0" w:color="auto"/>
        <w:left w:val="none" w:sz="0" w:space="0" w:color="auto"/>
        <w:bottom w:val="none" w:sz="0" w:space="0" w:color="auto"/>
        <w:right w:val="none" w:sz="0" w:space="0" w:color="auto"/>
      </w:divBdr>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0075411">
      <w:bodyDiv w:val="1"/>
      <w:marLeft w:val="0"/>
      <w:marRight w:val="0"/>
      <w:marTop w:val="0"/>
      <w:marBottom w:val="0"/>
      <w:divBdr>
        <w:top w:val="none" w:sz="0" w:space="0" w:color="auto"/>
        <w:left w:val="none" w:sz="0" w:space="0" w:color="auto"/>
        <w:bottom w:val="none" w:sz="0" w:space="0" w:color="auto"/>
        <w:right w:val="none" w:sz="0" w:space="0" w:color="auto"/>
      </w:divBdr>
      <w:divsChild>
        <w:div w:id="1033728166">
          <w:marLeft w:val="0"/>
          <w:marRight w:val="0"/>
          <w:marTop w:val="0"/>
          <w:marBottom w:val="0"/>
          <w:divBdr>
            <w:top w:val="none" w:sz="0" w:space="0" w:color="auto"/>
            <w:left w:val="none" w:sz="0" w:space="0" w:color="auto"/>
            <w:bottom w:val="none" w:sz="0" w:space="0" w:color="auto"/>
            <w:right w:val="none" w:sz="0" w:space="0" w:color="auto"/>
          </w:divBdr>
        </w:div>
      </w:divsChild>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06999">
      <w:bodyDiv w:val="1"/>
      <w:marLeft w:val="0"/>
      <w:marRight w:val="0"/>
      <w:marTop w:val="0"/>
      <w:marBottom w:val="0"/>
      <w:divBdr>
        <w:top w:val="none" w:sz="0" w:space="0" w:color="auto"/>
        <w:left w:val="none" w:sz="0" w:space="0" w:color="auto"/>
        <w:bottom w:val="none" w:sz="0" w:space="0" w:color="auto"/>
        <w:right w:val="none" w:sz="0" w:space="0" w:color="auto"/>
      </w:divBdr>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77559786">
      <w:bodyDiv w:val="1"/>
      <w:marLeft w:val="0"/>
      <w:marRight w:val="0"/>
      <w:marTop w:val="0"/>
      <w:marBottom w:val="0"/>
      <w:divBdr>
        <w:top w:val="none" w:sz="0" w:space="0" w:color="auto"/>
        <w:left w:val="none" w:sz="0" w:space="0" w:color="auto"/>
        <w:bottom w:val="none" w:sz="0" w:space="0" w:color="auto"/>
        <w:right w:val="none" w:sz="0" w:space="0" w:color="auto"/>
      </w:divBdr>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103297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FE"/>
    <w:rsid w:val="0000380A"/>
    <w:rsid w:val="00004991"/>
    <w:rsid w:val="00012083"/>
    <w:rsid w:val="000443D7"/>
    <w:rsid w:val="000532A1"/>
    <w:rsid w:val="000661D1"/>
    <w:rsid w:val="00091DF7"/>
    <w:rsid w:val="001323E2"/>
    <w:rsid w:val="00164E57"/>
    <w:rsid w:val="00192581"/>
    <w:rsid w:val="001A2258"/>
    <w:rsid w:val="001D1649"/>
    <w:rsid w:val="001F1892"/>
    <w:rsid w:val="00220F55"/>
    <w:rsid w:val="002218F5"/>
    <w:rsid w:val="00234789"/>
    <w:rsid w:val="00272244"/>
    <w:rsid w:val="00282569"/>
    <w:rsid w:val="00292600"/>
    <w:rsid w:val="002C2888"/>
    <w:rsid w:val="002C4C76"/>
    <w:rsid w:val="002E281D"/>
    <w:rsid w:val="00300E18"/>
    <w:rsid w:val="00301E0E"/>
    <w:rsid w:val="00395D51"/>
    <w:rsid w:val="003A31AA"/>
    <w:rsid w:val="003B67B2"/>
    <w:rsid w:val="003C22FE"/>
    <w:rsid w:val="003C6E90"/>
    <w:rsid w:val="003D3200"/>
    <w:rsid w:val="003E6927"/>
    <w:rsid w:val="004112E4"/>
    <w:rsid w:val="00432016"/>
    <w:rsid w:val="00446874"/>
    <w:rsid w:val="00460C05"/>
    <w:rsid w:val="00497473"/>
    <w:rsid w:val="004A14B5"/>
    <w:rsid w:val="004E3A53"/>
    <w:rsid w:val="004E5141"/>
    <w:rsid w:val="00507441"/>
    <w:rsid w:val="0057133B"/>
    <w:rsid w:val="00572228"/>
    <w:rsid w:val="005A6279"/>
    <w:rsid w:val="005A7218"/>
    <w:rsid w:val="005B0BC5"/>
    <w:rsid w:val="005D3F8B"/>
    <w:rsid w:val="006436C1"/>
    <w:rsid w:val="006508AE"/>
    <w:rsid w:val="00652F47"/>
    <w:rsid w:val="006D2CDF"/>
    <w:rsid w:val="006D30FA"/>
    <w:rsid w:val="006E3A62"/>
    <w:rsid w:val="006F7958"/>
    <w:rsid w:val="0071290B"/>
    <w:rsid w:val="00716845"/>
    <w:rsid w:val="00781D3A"/>
    <w:rsid w:val="00794B7C"/>
    <w:rsid w:val="007B5A98"/>
    <w:rsid w:val="007F47A6"/>
    <w:rsid w:val="007F4A59"/>
    <w:rsid w:val="00812BF9"/>
    <w:rsid w:val="00815EE7"/>
    <w:rsid w:val="008226EE"/>
    <w:rsid w:val="00841126"/>
    <w:rsid w:val="00853C50"/>
    <w:rsid w:val="00870C7E"/>
    <w:rsid w:val="00897E6E"/>
    <w:rsid w:val="008A33B7"/>
    <w:rsid w:val="008B1F3F"/>
    <w:rsid w:val="008E4EC0"/>
    <w:rsid w:val="009072F0"/>
    <w:rsid w:val="00910295"/>
    <w:rsid w:val="0091296A"/>
    <w:rsid w:val="00913088"/>
    <w:rsid w:val="009502FD"/>
    <w:rsid w:val="009573EE"/>
    <w:rsid w:val="00957D1B"/>
    <w:rsid w:val="009622FA"/>
    <w:rsid w:val="00984B45"/>
    <w:rsid w:val="009C6BDE"/>
    <w:rsid w:val="00A12A02"/>
    <w:rsid w:val="00A379C5"/>
    <w:rsid w:val="00A57CDD"/>
    <w:rsid w:val="00A70360"/>
    <w:rsid w:val="00AD458B"/>
    <w:rsid w:val="00AD6E50"/>
    <w:rsid w:val="00B25BAB"/>
    <w:rsid w:val="00B43FD5"/>
    <w:rsid w:val="00B7365C"/>
    <w:rsid w:val="00C10CB6"/>
    <w:rsid w:val="00C12E47"/>
    <w:rsid w:val="00C13A63"/>
    <w:rsid w:val="00C27F19"/>
    <w:rsid w:val="00C42929"/>
    <w:rsid w:val="00C61456"/>
    <w:rsid w:val="00CA5D5A"/>
    <w:rsid w:val="00D17131"/>
    <w:rsid w:val="00D60735"/>
    <w:rsid w:val="00D77E7E"/>
    <w:rsid w:val="00DA3AF7"/>
    <w:rsid w:val="00DD11FE"/>
    <w:rsid w:val="00DE216D"/>
    <w:rsid w:val="00E01DF1"/>
    <w:rsid w:val="00E26589"/>
    <w:rsid w:val="00E41A6F"/>
    <w:rsid w:val="00E43A58"/>
    <w:rsid w:val="00E675AC"/>
    <w:rsid w:val="00EA2F61"/>
    <w:rsid w:val="00EB6E29"/>
    <w:rsid w:val="00EC392F"/>
    <w:rsid w:val="00EF6766"/>
    <w:rsid w:val="00F2571F"/>
    <w:rsid w:val="00F339CE"/>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27F09-7D59-1847-8ABA-4A84F7AC3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55</Pages>
  <Words>41927</Words>
  <Characters>238985</Characters>
  <Application>Microsoft Office Word</Application>
  <DocSecurity>0</DocSecurity>
  <Lines>1991</Lines>
  <Paragraphs>560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4</cp:revision>
  <dcterms:created xsi:type="dcterms:W3CDTF">2024-08-13T21:56:00Z</dcterms:created>
  <dcterms:modified xsi:type="dcterms:W3CDTF">2024-08-13T22:46:00Z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id="6ryFjwPS"/&gt;&lt;style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