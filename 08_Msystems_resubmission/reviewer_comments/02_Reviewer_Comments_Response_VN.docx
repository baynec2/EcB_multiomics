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8DB3" w14:textId="6990CD9F" w:rsidR="004B6C54"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shd w:val="clear" w:color="auto" w:fill="FFFFFF"/>
        </w:rPr>
        <w:t>Reviewer #1 (Comments for the Author):</w:t>
      </w:r>
      <w:r w:rsidRPr="00560711">
        <w:rPr>
          <w:rFonts w:ascii="Aptos" w:eastAsia="Times New Roman" w:hAnsi="Aptos" w:cs="Times New Roman"/>
          <w:color w:val="212121"/>
        </w:rPr>
        <w:br/>
      </w:r>
      <w:r w:rsidRPr="00560711">
        <w:rPr>
          <w:rFonts w:ascii="Aptos" w:eastAsia="Times New Roman" w:hAnsi="Aptos" w:cs="Times New Roman"/>
          <w:color w:val="212121"/>
        </w:rPr>
        <w:br/>
      </w:r>
      <w:r w:rsidRPr="00560711">
        <w:rPr>
          <w:rFonts w:ascii="Aptos" w:eastAsia="Times New Roman" w:hAnsi="Aptos" w:cs="Times New Roman"/>
          <w:color w:val="212121"/>
          <w:shd w:val="clear" w:color="auto" w:fill="FFFFFF"/>
        </w:rPr>
        <w:t>The manuscript "Multi-omic 1 Signatures of Host Response Associated with Presence, Type, and</w:t>
      </w:r>
      <w:r w:rsidR="008D4005">
        <w:rPr>
          <w:rFonts w:ascii="Aptos" w:eastAsia="Times New Roman" w:hAnsi="Aptos" w:cs="Times New Roman"/>
          <w:color w:val="212121"/>
        </w:rPr>
        <w:t xml:space="preserve"> </w:t>
      </w:r>
      <w:r w:rsidRPr="00560711">
        <w:rPr>
          <w:rFonts w:ascii="Aptos" w:eastAsia="Times New Roman" w:hAnsi="Aptos" w:cs="Times New Roman"/>
          <w:color w:val="212121"/>
          <w:shd w:val="clear" w:color="auto" w:fill="FFFFFF"/>
        </w:rPr>
        <w:t>Outcome of Enterococcal Bacteremia" addresses an important scientific question. It presents several interesting results. However, there are some flaws in analytical methodology which have to be addressed to ensure which results and more importantly which conclusions are well supported.</w:t>
      </w:r>
    </w:p>
    <w:p w14:paraId="4DE9613E" w14:textId="77777777" w:rsidR="004B6C54" w:rsidRPr="004B6C54" w:rsidRDefault="004B6C54" w:rsidP="00560711">
      <w:pPr>
        <w:rPr>
          <w:rFonts w:ascii="Aptos" w:eastAsia="Times New Roman" w:hAnsi="Aptos" w:cs="Times New Roman"/>
          <w:color w:val="FF0000"/>
          <w:shd w:val="clear" w:color="auto" w:fill="FFFFFF"/>
        </w:rPr>
      </w:pPr>
    </w:p>
    <w:p w14:paraId="6193D277" w14:textId="4F26BAB4" w:rsidR="008D4005" w:rsidRPr="00273877" w:rsidRDefault="004B6C54"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w:t>
      </w:r>
      <w:r w:rsidR="001512C4" w:rsidRPr="00273877">
        <w:rPr>
          <w:rFonts w:ascii="Aptos" w:eastAsia="Times New Roman" w:hAnsi="Aptos" w:cs="Times New Roman"/>
          <w:color w:val="0070C0"/>
          <w:shd w:val="clear" w:color="auto" w:fill="FFFFFF"/>
        </w:rPr>
        <w:t xml:space="preserve">are deeply grateful to the reviewer for their </w:t>
      </w:r>
      <w:r w:rsidR="00FC3CFC" w:rsidRPr="00273877">
        <w:rPr>
          <w:rFonts w:ascii="Aptos" w:eastAsia="Times New Roman" w:hAnsi="Aptos" w:cs="Times New Roman"/>
          <w:color w:val="0070C0"/>
          <w:shd w:val="clear" w:color="auto" w:fill="FFFFFF"/>
        </w:rPr>
        <w:t xml:space="preserve">invaluable feedback, particularly </w:t>
      </w:r>
      <w:del w:id="0" w:author="Nizet, Victor" w:date="2024-10-25T07:31:00Z" w16du:dateUtc="2024-10-24T23:31:00Z">
        <w:r w:rsidR="00FC3CFC" w:rsidRPr="00273877" w:rsidDel="003A6E5B">
          <w:rPr>
            <w:rFonts w:ascii="Aptos" w:eastAsia="Times New Roman" w:hAnsi="Aptos" w:cs="Times New Roman"/>
            <w:color w:val="0070C0"/>
            <w:shd w:val="clear" w:color="auto" w:fill="FFFFFF"/>
          </w:rPr>
          <w:delText xml:space="preserve">their </w:delText>
        </w:r>
      </w:del>
      <w:ins w:id="1" w:author="Nizet, Victor" w:date="2024-10-25T07:31:00Z" w16du:dateUtc="2024-10-24T23:31:00Z">
        <w:r w:rsidR="003A6E5B">
          <w:rPr>
            <w:rFonts w:ascii="Aptos" w:eastAsia="Times New Roman" w:hAnsi="Aptos" w:cs="Times New Roman"/>
            <w:color w:val="0070C0"/>
            <w:shd w:val="clear" w:color="auto" w:fill="FFFFFF"/>
          </w:rPr>
          <w:t>the</w:t>
        </w:r>
        <w:r w:rsidR="003A6E5B" w:rsidRPr="00273877">
          <w:rPr>
            <w:rFonts w:ascii="Aptos" w:eastAsia="Times New Roman" w:hAnsi="Aptos" w:cs="Times New Roman"/>
            <w:color w:val="0070C0"/>
            <w:shd w:val="clear" w:color="auto" w:fill="FFFFFF"/>
          </w:rPr>
          <w:t xml:space="preserve"> </w:t>
        </w:r>
      </w:ins>
      <w:r w:rsidR="00FC3CFC" w:rsidRPr="00273877">
        <w:rPr>
          <w:rFonts w:ascii="Aptos" w:eastAsia="Times New Roman" w:hAnsi="Aptos" w:cs="Times New Roman"/>
          <w:color w:val="0070C0"/>
          <w:shd w:val="clear" w:color="auto" w:fill="FFFFFF"/>
        </w:rPr>
        <w:t>insightful comments on the analytical methodology. These</w:t>
      </w:r>
      <w:r w:rsidR="003E6CBE" w:rsidRPr="00273877">
        <w:rPr>
          <w:rFonts w:ascii="Aptos" w:eastAsia="Times New Roman" w:hAnsi="Aptos" w:cs="Times New Roman"/>
          <w:color w:val="0070C0"/>
          <w:shd w:val="clear" w:color="auto" w:fill="FFFFFF"/>
        </w:rPr>
        <w:t xml:space="preserve"> comments</w:t>
      </w:r>
      <w:r w:rsidR="001512C4" w:rsidRPr="00273877">
        <w:rPr>
          <w:rFonts w:ascii="Aptos" w:eastAsia="Times New Roman" w:hAnsi="Aptos" w:cs="Times New Roman"/>
          <w:color w:val="0070C0"/>
          <w:shd w:val="clear" w:color="auto" w:fill="FFFFFF"/>
        </w:rPr>
        <w:t xml:space="preserve"> </w:t>
      </w:r>
      <w:del w:id="2" w:author="Nizet, Victor" w:date="2024-10-25T07:32:00Z" w16du:dateUtc="2024-10-24T23:32:00Z">
        <w:r w:rsidR="001512C4" w:rsidRPr="00273877" w:rsidDel="003A6E5B">
          <w:rPr>
            <w:rFonts w:ascii="Aptos" w:eastAsia="Times New Roman" w:hAnsi="Aptos" w:cs="Times New Roman"/>
            <w:color w:val="0070C0"/>
            <w:shd w:val="clear" w:color="auto" w:fill="FFFFFF"/>
          </w:rPr>
          <w:delText>w</w:delText>
        </w:r>
        <w:r w:rsidR="003E6CBE" w:rsidRPr="00273877" w:rsidDel="003A6E5B">
          <w:rPr>
            <w:rFonts w:ascii="Aptos" w:eastAsia="Times New Roman" w:hAnsi="Aptos" w:cs="Times New Roman"/>
            <w:color w:val="0070C0"/>
            <w:shd w:val="clear" w:color="auto" w:fill="FFFFFF"/>
          </w:rPr>
          <w:delText>ere</w:delText>
        </w:r>
        <w:r w:rsidR="001512C4" w:rsidRPr="00273877" w:rsidDel="003A6E5B">
          <w:rPr>
            <w:rFonts w:ascii="Aptos" w:eastAsia="Times New Roman" w:hAnsi="Aptos" w:cs="Times New Roman"/>
            <w:color w:val="0070C0"/>
            <w:shd w:val="clear" w:color="auto" w:fill="FFFFFF"/>
          </w:rPr>
          <w:delText xml:space="preserve"> </w:delText>
        </w:r>
      </w:del>
      <w:ins w:id="3" w:author="Nizet, Victor" w:date="2024-10-25T07:32:00Z" w16du:dateUtc="2024-10-24T23:32:00Z">
        <w:r w:rsidR="003A6E5B">
          <w:rPr>
            <w:rFonts w:ascii="Aptos" w:eastAsia="Times New Roman" w:hAnsi="Aptos" w:cs="Times New Roman"/>
            <w:color w:val="0070C0"/>
            <w:shd w:val="clear" w:color="auto" w:fill="FFFFFF"/>
          </w:rPr>
          <w:t>have been</w:t>
        </w:r>
        <w:r w:rsidR="003A6E5B" w:rsidRPr="00273877">
          <w:rPr>
            <w:rFonts w:ascii="Aptos" w:eastAsia="Times New Roman" w:hAnsi="Aptos" w:cs="Times New Roman"/>
            <w:color w:val="0070C0"/>
            <w:shd w:val="clear" w:color="auto" w:fill="FFFFFF"/>
          </w:rPr>
          <w:t xml:space="preserve"> </w:t>
        </w:r>
      </w:ins>
      <w:r w:rsidR="001512C4" w:rsidRPr="00273877">
        <w:rPr>
          <w:rFonts w:ascii="Aptos" w:eastAsia="Times New Roman" w:hAnsi="Aptos" w:cs="Times New Roman"/>
          <w:color w:val="0070C0"/>
          <w:shd w:val="clear" w:color="auto" w:fill="FFFFFF"/>
        </w:rPr>
        <w:t>incorporated</w:t>
      </w:r>
      <w:r w:rsidR="00DD78F0" w:rsidRPr="00273877">
        <w:rPr>
          <w:rFonts w:ascii="Aptos" w:eastAsia="Times New Roman" w:hAnsi="Aptos" w:cs="Times New Roman"/>
          <w:color w:val="0070C0"/>
          <w:shd w:val="clear" w:color="auto" w:fill="FFFFFF"/>
        </w:rPr>
        <w:t xml:space="preserve"> into </w:t>
      </w:r>
      <w:r w:rsidR="008E4760" w:rsidRPr="00273877">
        <w:rPr>
          <w:rFonts w:ascii="Aptos" w:eastAsia="Times New Roman" w:hAnsi="Aptos" w:cs="Times New Roman"/>
          <w:color w:val="0070C0"/>
          <w:shd w:val="clear" w:color="auto" w:fill="FFFFFF"/>
        </w:rPr>
        <w:t xml:space="preserve">a significantly revised </w:t>
      </w:r>
      <w:r w:rsidR="00DD78F0" w:rsidRPr="00273877">
        <w:rPr>
          <w:rFonts w:ascii="Aptos" w:eastAsia="Times New Roman" w:hAnsi="Aptos" w:cs="Times New Roman"/>
          <w:color w:val="0070C0"/>
          <w:shd w:val="clear" w:color="auto" w:fill="FFFFFF"/>
        </w:rPr>
        <w:t xml:space="preserve">version of our manuscript. </w:t>
      </w:r>
      <w:r w:rsidR="00AC1386" w:rsidRPr="00273877">
        <w:rPr>
          <w:rFonts w:ascii="Aptos" w:eastAsia="Times New Roman" w:hAnsi="Aptos" w:cs="Times New Roman"/>
          <w:color w:val="0070C0"/>
          <w:shd w:val="clear" w:color="auto" w:fill="FFFFFF"/>
        </w:rPr>
        <w:t>Below, we respond to each comment in detail.</w:t>
      </w:r>
    </w:p>
    <w:p w14:paraId="3E1CEE72" w14:textId="77777777" w:rsidR="00BE638A" w:rsidRPr="00273877" w:rsidRDefault="00BE638A" w:rsidP="00560711">
      <w:pPr>
        <w:rPr>
          <w:rFonts w:ascii="Aptos" w:eastAsia="Times New Roman" w:hAnsi="Aptos" w:cs="Times New Roman"/>
          <w:color w:val="0070C0"/>
          <w:shd w:val="clear" w:color="auto" w:fill="FFFFFF"/>
        </w:rPr>
      </w:pPr>
    </w:p>
    <w:p w14:paraId="0CC2B166" w14:textId="27577798" w:rsidR="008D4005" w:rsidRPr="008D4005" w:rsidRDefault="00560711" w:rsidP="00560711">
      <w:pPr>
        <w:rPr>
          <w:rFonts w:ascii="Aptos" w:eastAsia="Times New Roman" w:hAnsi="Aptos" w:cs="Times New Roman"/>
          <w:b/>
          <w:bCs/>
          <w:color w:val="212121"/>
          <w:shd w:val="clear" w:color="auto" w:fill="FFFFFF"/>
        </w:rPr>
      </w:pPr>
      <w:r w:rsidRPr="008D4005">
        <w:rPr>
          <w:rFonts w:ascii="Aptos" w:eastAsia="Times New Roman" w:hAnsi="Aptos" w:cs="Times New Roman"/>
          <w:b/>
          <w:bCs/>
          <w:color w:val="212121"/>
          <w:shd w:val="clear" w:color="auto" w:fill="FFFFFF"/>
        </w:rPr>
        <w:t>Major comments</w:t>
      </w:r>
    </w:p>
    <w:p w14:paraId="31DEF1E4" w14:textId="79688455" w:rsidR="008D4005"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rPr>
        <w:br/>
      </w:r>
      <w:r w:rsidR="008D4005">
        <w:rPr>
          <w:rFonts w:ascii="Aptos" w:eastAsia="Times New Roman" w:hAnsi="Aptos" w:cs="Times New Roman"/>
          <w:color w:val="212121"/>
          <w:shd w:val="clear" w:color="auto" w:fill="FFFFFF"/>
        </w:rPr>
        <w:t xml:space="preserve">1. </w:t>
      </w:r>
      <w:r w:rsidRPr="00560711">
        <w:rPr>
          <w:rFonts w:ascii="Aptos" w:eastAsia="Times New Roman" w:hAnsi="Aptos" w:cs="Times New Roman"/>
          <w:color w:val="212121"/>
          <w:shd w:val="clear" w:color="auto" w:fill="FFFFFF"/>
        </w:rPr>
        <w:t>Presently, individual features are identified as predictors of health vs. infection, E. Faecalis vs. E. Faecium, and survivorship vs. mortality. However, greater power could be achieved through a supervised machine learning approach, i.e., by constructing predictors that incorporate multiple factors, and the importance of individual factors could be determined from predictor composition. Moreover, training and evaluating a predictor on the same set of data can result in overfitting and an inaccurate estimate of predictor performance on new data. We therefore suggest the following:</w:t>
      </w:r>
    </w:p>
    <w:p w14:paraId="437C7295" w14:textId="77777777" w:rsidR="008D4005" w:rsidRDefault="008D4005" w:rsidP="00560711">
      <w:pPr>
        <w:rPr>
          <w:rFonts w:ascii="Aptos" w:eastAsia="Times New Roman" w:hAnsi="Aptos" w:cs="Times New Roman"/>
          <w:color w:val="212121"/>
          <w:shd w:val="clear" w:color="auto" w:fill="FFFFFF"/>
        </w:rPr>
      </w:pPr>
    </w:p>
    <w:p w14:paraId="599E5C5A"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For each of these comparisons, create one predictor or an ensemble of multiple predictors that utilize all markers passing some feature selection threshold.</w:t>
      </w:r>
    </w:p>
    <w:p w14:paraId="48BF6D85" w14:textId="43529A8E" w:rsidR="00BA2D74" w:rsidRPr="00BA2D74" w:rsidRDefault="00BA2D74" w:rsidP="00BA2D74">
      <w:pPr>
        <w:rPr>
          <w:rFonts w:ascii="Aptos" w:eastAsia="Times New Roman" w:hAnsi="Aptos" w:cs="Times New Roman"/>
          <w:color w:val="212121"/>
          <w:shd w:val="clear" w:color="auto" w:fill="FFFFFF"/>
        </w:rPr>
      </w:pPr>
    </w:p>
    <w:p w14:paraId="7438D7C5" w14:textId="77777777" w:rsidR="008D4005" w:rsidRDefault="008D4005" w:rsidP="008D4005">
      <w:pPr>
        <w:pStyle w:val="ListParagraph"/>
        <w:ind w:left="1080"/>
        <w:rPr>
          <w:rFonts w:ascii="Aptos" w:eastAsia="Times New Roman" w:hAnsi="Aptos" w:cs="Times New Roman"/>
          <w:color w:val="212121"/>
          <w:shd w:val="clear" w:color="auto" w:fill="FFFFFF"/>
        </w:rPr>
      </w:pPr>
    </w:p>
    <w:p w14:paraId="01E461F7"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Perform cross-validation on the training set after training to evaluate predictor performance within the training data.</w:t>
      </w:r>
    </w:p>
    <w:p w14:paraId="4350D60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A2B1EFE" w14:textId="77777777" w:rsidR="008D4005" w:rsidRDefault="008D4005" w:rsidP="008D4005">
      <w:pPr>
        <w:pStyle w:val="ListParagraph"/>
        <w:ind w:left="1080"/>
        <w:rPr>
          <w:rFonts w:ascii="Aptos" w:eastAsia="Times New Roman" w:hAnsi="Aptos" w:cs="Times New Roman"/>
          <w:color w:val="212121"/>
          <w:shd w:val="clear" w:color="auto" w:fill="FFFFFF"/>
        </w:rPr>
      </w:pPr>
    </w:p>
    <w:p w14:paraId="333BDA52"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Divide the samples into a training set and a test set. A commonly accepted ratio is 70% of samples in the training set and 30% of samples in the test set. Evaluate the predictor(s) on the test set to estimate predictor performance on new data. (Note: The test set would ideally be an entirely separate dataset. However, in the absence of such a dataset, this method allows predictor performance to still be estimated.)</w:t>
      </w:r>
    </w:p>
    <w:p w14:paraId="6DF0CD1A" w14:textId="77777777" w:rsidR="005F6F78" w:rsidRDefault="005F6F78" w:rsidP="005F6F78">
      <w:pPr>
        <w:rPr>
          <w:rFonts w:ascii="Aptos" w:eastAsia="Times New Roman" w:hAnsi="Aptos" w:cs="Times New Roman"/>
          <w:color w:val="212121"/>
          <w:shd w:val="clear" w:color="auto" w:fill="FFFFFF"/>
        </w:rPr>
      </w:pPr>
    </w:p>
    <w:p w14:paraId="3F1BF504" w14:textId="5E642F97" w:rsidR="005F6F78" w:rsidRPr="00273877" w:rsidRDefault="005F6F78" w:rsidP="005F6F78">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suggesting an alternative analysis strategy </w:t>
      </w:r>
      <w:del w:id="4" w:author="Nizet, Victor" w:date="2024-10-25T07:32:00Z" w16du:dateUtc="2024-10-24T23:32:00Z">
        <w:r w:rsidRPr="00273877" w:rsidDel="003A6E5B">
          <w:rPr>
            <w:rFonts w:ascii="Aptos" w:eastAsia="Times New Roman" w:hAnsi="Aptos" w:cs="Times New Roman"/>
            <w:color w:val="0070C0"/>
            <w:shd w:val="clear" w:color="auto" w:fill="FFFFFF"/>
          </w:rPr>
          <w:delText xml:space="preserve">through which we </w:delText>
        </w:r>
        <w:r w:rsidR="00B15099" w:rsidRPr="00273877" w:rsidDel="003A6E5B">
          <w:rPr>
            <w:rFonts w:ascii="Aptos" w:eastAsia="Times New Roman" w:hAnsi="Aptos" w:cs="Times New Roman"/>
            <w:color w:val="0070C0"/>
            <w:shd w:val="clear" w:color="auto" w:fill="FFFFFF"/>
          </w:rPr>
          <w:delText>can</w:delText>
        </w:r>
      </w:del>
      <w:ins w:id="5" w:author="Nizet, Victor" w:date="2024-10-25T07:32:00Z" w16du:dateUtc="2024-10-24T23:32:00Z">
        <w:r w:rsidR="003A6E5B">
          <w:rPr>
            <w:rFonts w:ascii="Aptos" w:eastAsia="Times New Roman" w:hAnsi="Aptos" w:cs="Times New Roman"/>
            <w:color w:val="0070C0"/>
            <w:shd w:val="clear" w:color="auto" w:fill="FFFFFF"/>
          </w:rPr>
          <w:t>to</w:t>
        </w:r>
      </w:ins>
      <w:r w:rsidRPr="00273877">
        <w:rPr>
          <w:rFonts w:ascii="Aptos" w:eastAsia="Times New Roman" w:hAnsi="Aptos" w:cs="Times New Roman"/>
          <w:color w:val="0070C0"/>
          <w:shd w:val="clear" w:color="auto" w:fill="FFFFFF"/>
        </w:rPr>
        <w:t xml:space="preserve"> analyze our proteomics and metabolomics data. </w:t>
      </w:r>
    </w:p>
    <w:p w14:paraId="7F59C098" w14:textId="77777777" w:rsidR="004926F1" w:rsidRPr="00273877" w:rsidRDefault="004926F1" w:rsidP="005F6F78">
      <w:pPr>
        <w:rPr>
          <w:rFonts w:ascii="Aptos" w:eastAsia="Times New Roman" w:hAnsi="Aptos" w:cs="Times New Roman"/>
          <w:color w:val="0070C0"/>
          <w:shd w:val="clear" w:color="auto" w:fill="FFFFFF"/>
        </w:rPr>
      </w:pPr>
    </w:p>
    <w:p w14:paraId="65141390" w14:textId="72BF41DF"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agree that machine learning is an interesting alternative </w:t>
      </w:r>
      <w:r w:rsidR="008B62EF" w:rsidRPr="00273877">
        <w:rPr>
          <w:rFonts w:ascii="Aptos" w:eastAsia="Times New Roman" w:hAnsi="Aptos" w:cs="Times New Roman"/>
          <w:color w:val="0070C0"/>
          <w:shd w:val="clear" w:color="auto" w:fill="FFFFFF"/>
        </w:rPr>
        <w:t xml:space="preserve">approach </w:t>
      </w:r>
      <w:del w:id="6" w:author="Nizet, Victor" w:date="2024-10-25T07:32:00Z" w16du:dateUtc="2024-10-24T23:32:00Z">
        <w:r w:rsidR="008B62EF" w:rsidRPr="00273877" w:rsidDel="003A6E5B">
          <w:rPr>
            <w:rFonts w:ascii="Aptos" w:eastAsia="Times New Roman" w:hAnsi="Aptos" w:cs="Times New Roman"/>
            <w:color w:val="0070C0"/>
            <w:shd w:val="clear" w:color="auto" w:fill="FFFFFF"/>
          </w:rPr>
          <w:delText>that can be used to</w:delText>
        </w:r>
      </w:del>
      <w:ins w:id="7" w:author="Nizet, Victor" w:date="2024-10-25T07:32:00Z" w16du:dateUtc="2024-10-24T23:32:00Z">
        <w:r w:rsidR="003A6E5B">
          <w:rPr>
            <w:rFonts w:ascii="Aptos" w:eastAsia="Times New Roman" w:hAnsi="Aptos" w:cs="Times New Roman"/>
            <w:color w:val="0070C0"/>
            <w:shd w:val="clear" w:color="auto" w:fill="FFFFFF"/>
          </w:rPr>
          <w:t>for</w:t>
        </w:r>
      </w:ins>
      <w:r w:rsidR="008B62EF" w:rsidRPr="00273877">
        <w:rPr>
          <w:rFonts w:ascii="Aptos" w:eastAsia="Times New Roman" w:hAnsi="Aptos" w:cs="Times New Roman"/>
          <w:color w:val="0070C0"/>
          <w:shd w:val="clear" w:color="auto" w:fill="FFFFFF"/>
        </w:rPr>
        <w:t xml:space="preserve"> </w:t>
      </w:r>
      <w:del w:id="8" w:author="Nizet, Victor" w:date="2024-10-25T07:32:00Z" w16du:dateUtc="2024-10-24T23:32:00Z">
        <w:r w:rsidR="008B62EF" w:rsidRPr="00273877" w:rsidDel="003A6E5B">
          <w:rPr>
            <w:rFonts w:ascii="Aptos" w:eastAsia="Times New Roman" w:hAnsi="Aptos" w:cs="Times New Roman"/>
            <w:color w:val="0070C0"/>
            <w:shd w:val="clear" w:color="auto" w:fill="FFFFFF"/>
          </w:rPr>
          <w:delText xml:space="preserve">analyze </w:delText>
        </w:r>
      </w:del>
      <w:ins w:id="9" w:author="Nizet, Victor" w:date="2024-10-25T07:32:00Z" w16du:dateUtc="2024-10-24T23:32:00Z">
        <w:r w:rsidR="003A6E5B" w:rsidRPr="00273877">
          <w:rPr>
            <w:rFonts w:ascii="Aptos" w:eastAsia="Times New Roman" w:hAnsi="Aptos" w:cs="Times New Roman"/>
            <w:color w:val="0070C0"/>
            <w:shd w:val="clear" w:color="auto" w:fill="FFFFFF"/>
          </w:rPr>
          <w:t>analyz</w:t>
        </w:r>
        <w:r w:rsidR="003A6E5B">
          <w:rPr>
            <w:rFonts w:ascii="Aptos" w:eastAsia="Times New Roman" w:hAnsi="Aptos" w:cs="Times New Roman"/>
            <w:color w:val="0070C0"/>
            <w:shd w:val="clear" w:color="auto" w:fill="FFFFFF"/>
          </w:rPr>
          <w:t>ing</w:t>
        </w:r>
        <w:r w:rsidR="003A6E5B" w:rsidRPr="00273877">
          <w:rPr>
            <w:rFonts w:ascii="Aptos" w:eastAsia="Times New Roman" w:hAnsi="Aptos" w:cs="Times New Roman"/>
            <w:color w:val="0070C0"/>
            <w:shd w:val="clear" w:color="auto" w:fill="FFFFFF"/>
          </w:rPr>
          <w:t xml:space="preserve"> </w:t>
        </w:r>
      </w:ins>
      <w:r w:rsidR="008B62EF" w:rsidRPr="00273877">
        <w:rPr>
          <w:rFonts w:ascii="Aptos" w:eastAsia="Times New Roman" w:hAnsi="Aptos" w:cs="Times New Roman"/>
          <w:color w:val="0070C0"/>
          <w:shd w:val="clear" w:color="auto" w:fill="FFFFFF"/>
        </w:rPr>
        <w:t>this</w:t>
      </w:r>
      <w:r w:rsidR="001512C4" w:rsidRPr="00273877">
        <w:rPr>
          <w:rFonts w:ascii="Aptos" w:eastAsia="Times New Roman" w:hAnsi="Aptos" w:cs="Times New Roman"/>
          <w:color w:val="0070C0"/>
          <w:shd w:val="clear" w:color="auto" w:fill="FFFFFF"/>
        </w:rPr>
        <w:t xml:space="preserve"> data</w:t>
      </w:r>
      <w:del w:id="10" w:author="Nizet, Victor" w:date="2024-10-25T07:33:00Z" w16du:dateUtc="2024-10-24T23:33:00Z">
        <w:r w:rsidR="001512C4" w:rsidRPr="00273877" w:rsidDel="003A6E5B">
          <w:rPr>
            <w:rFonts w:ascii="Aptos" w:eastAsia="Times New Roman" w:hAnsi="Aptos" w:cs="Times New Roman"/>
            <w:color w:val="0070C0"/>
            <w:shd w:val="clear" w:color="auto" w:fill="FFFFFF"/>
          </w:rPr>
          <w:delText xml:space="preserve"> </w:delText>
        </w:r>
      </w:del>
      <w:r w:rsidR="001512C4" w:rsidRPr="00273877">
        <w:rPr>
          <w:rFonts w:ascii="Aptos" w:eastAsia="Times New Roman" w:hAnsi="Aptos" w:cs="Times New Roman"/>
          <w:color w:val="0070C0"/>
          <w:shd w:val="clear" w:color="auto" w:fill="FFFFFF"/>
        </w:rPr>
        <w:t xml:space="preserve">set. </w:t>
      </w:r>
      <w:del w:id="11" w:author="Nizet, Victor" w:date="2024-10-25T07:33:00Z" w16du:dateUtc="2024-10-24T23:33:00Z">
        <w:r w:rsidR="001512C4" w:rsidRPr="00273877" w:rsidDel="003A6E5B">
          <w:rPr>
            <w:rFonts w:ascii="Aptos" w:eastAsia="Times New Roman" w:hAnsi="Aptos" w:cs="Times New Roman"/>
            <w:color w:val="0070C0"/>
            <w:shd w:val="clear" w:color="auto" w:fill="FFFFFF"/>
          </w:rPr>
          <w:delText>Utilizing machine learning techniques</w:delText>
        </w:r>
      </w:del>
      <w:ins w:id="12" w:author="Nizet, Victor" w:date="2024-10-25T07:33:00Z" w16du:dateUtc="2024-10-24T23:33:00Z">
        <w:r w:rsidR="003A6E5B">
          <w:rPr>
            <w:rFonts w:ascii="Aptos" w:eastAsia="Times New Roman" w:hAnsi="Aptos" w:cs="Times New Roman"/>
            <w:color w:val="0070C0"/>
            <w:shd w:val="clear" w:color="auto" w:fill="FFFFFF"/>
          </w:rPr>
          <w:t>However, it</w:t>
        </w:r>
      </w:ins>
      <w:r w:rsidR="001512C4" w:rsidRPr="00273877">
        <w:rPr>
          <w:rFonts w:ascii="Aptos" w:eastAsia="Times New Roman" w:hAnsi="Aptos" w:cs="Times New Roman"/>
          <w:color w:val="0070C0"/>
          <w:shd w:val="clear" w:color="auto" w:fill="FFFFFF"/>
        </w:rPr>
        <w:t xml:space="preserve"> poses challenges in data</w:t>
      </w:r>
      <w:del w:id="13" w:author="Nizet, Victor" w:date="2024-10-25T07:33:00Z" w16du:dateUtc="2024-10-24T23:33:00Z">
        <w:r w:rsidR="001512C4" w:rsidRPr="00273877" w:rsidDel="003A6E5B">
          <w:rPr>
            <w:rFonts w:ascii="Aptos" w:eastAsia="Times New Roman" w:hAnsi="Aptos" w:cs="Times New Roman"/>
            <w:color w:val="0070C0"/>
            <w:shd w:val="clear" w:color="auto" w:fill="FFFFFF"/>
          </w:rPr>
          <w:delText xml:space="preserve"> </w:delText>
        </w:r>
      </w:del>
      <w:r w:rsidR="001512C4" w:rsidRPr="00273877">
        <w:rPr>
          <w:rFonts w:ascii="Aptos" w:eastAsia="Times New Roman" w:hAnsi="Aptos" w:cs="Times New Roman"/>
          <w:color w:val="0070C0"/>
          <w:shd w:val="clear" w:color="auto" w:fill="FFFFFF"/>
        </w:rPr>
        <w:t>sets like ours due to the "low n, large p</w:t>
      </w:r>
      <w:r w:rsidR="008B62EF" w:rsidRPr="00273877">
        <w:rPr>
          <w:rFonts w:ascii="Aptos" w:eastAsia="Times New Roman" w:hAnsi="Aptos" w:cs="Times New Roman"/>
          <w:color w:val="0070C0"/>
          <w:shd w:val="clear" w:color="auto" w:fill="FFFFFF"/>
        </w:rPr>
        <w:t xml:space="preserve"> problem</w:t>
      </w:r>
      <w:r w:rsidR="001512C4" w:rsidRPr="00273877">
        <w:rPr>
          <w:rFonts w:ascii="Aptos" w:eastAsia="Times New Roman" w:hAnsi="Aptos" w:cs="Times New Roman"/>
          <w:color w:val="0070C0"/>
          <w:shd w:val="clear" w:color="auto" w:fill="FFFFFF"/>
        </w:rPr>
        <w:t>"</w:t>
      </w:r>
      <w:r w:rsidR="008B62EF" w:rsidRPr="00273877">
        <w:rPr>
          <w:rFonts w:ascii="Aptos" w:eastAsia="Times New Roman" w:hAnsi="Aptos" w:cs="Times New Roman"/>
          <w:color w:val="0070C0"/>
          <w:shd w:val="clear" w:color="auto" w:fill="FFFFFF"/>
        </w:rPr>
        <w:t xml:space="preserve"> </w:t>
      </w:r>
      <w:r w:rsidR="00AC1386" w:rsidRPr="00273877">
        <w:rPr>
          <w:rFonts w:ascii="Aptos" w:eastAsia="Times New Roman" w:hAnsi="Aptos" w:cs="Times New Roman"/>
          <w:color w:val="0070C0"/>
          <w:shd w:val="clear" w:color="auto" w:fill="FFFFFF"/>
        </w:rPr>
        <w:t xml:space="preserve"> given the relatively high </w:t>
      </w:r>
      <w:r w:rsidR="00AC1386" w:rsidRPr="00273877">
        <w:rPr>
          <w:rFonts w:ascii="Aptos" w:eastAsia="Times New Roman" w:hAnsi="Aptos" w:cs="Times New Roman"/>
          <w:color w:val="0070C0"/>
          <w:shd w:val="clear" w:color="auto" w:fill="FFFFFF"/>
        </w:rPr>
        <w:lastRenderedPageBreak/>
        <w:t>number of predictors compared to the limited number of samples. While incorporating more samples would ideally help mitigate this issue, the resources required to obtain state-of-the-art proteomics and metabolomics data from over 100 subjects are not feasible for our study.</w:t>
      </w:r>
      <w:r w:rsidR="001512C4" w:rsidRPr="00273877">
        <w:rPr>
          <w:rFonts w:ascii="Aptos" w:eastAsia="Times New Roman" w:hAnsi="Aptos" w:cs="Times New Roman"/>
          <w:color w:val="0070C0"/>
          <w:shd w:val="clear" w:color="auto" w:fill="FFFFFF"/>
        </w:rPr>
        <w:t xml:space="preserve"> </w:t>
      </w:r>
      <w:r w:rsidR="00AC1386" w:rsidRPr="00273877">
        <w:rPr>
          <w:rFonts w:ascii="Aptos" w:eastAsia="Times New Roman" w:hAnsi="Aptos" w:cs="Times New Roman"/>
          <w:color w:val="0070C0"/>
          <w:shd w:val="clear" w:color="auto" w:fill="FFFFFF"/>
        </w:rPr>
        <w:t xml:space="preserve">Therefore, we have </w:t>
      </w:r>
      <w:r w:rsidR="001512C4" w:rsidRPr="00273877">
        <w:rPr>
          <w:rFonts w:ascii="Aptos" w:eastAsia="Times New Roman" w:hAnsi="Aptos" w:cs="Times New Roman"/>
          <w:color w:val="0070C0"/>
          <w:shd w:val="clear" w:color="auto" w:fill="FFFFFF"/>
        </w:rPr>
        <w:t>implemented the reviewer’s recommended approach </w:t>
      </w:r>
      <w:r w:rsidR="00AC1386" w:rsidRPr="00273877">
        <w:rPr>
          <w:rFonts w:ascii="Aptos" w:eastAsia="Times New Roman" w:hAnsi="Aptos" w:cs="Times New Roman"/>
          <w:color w:val="0070C0"/>
          <w:shd w:val="clear" w:color="auto" w:fill="FFFFFF"/>
        </w:rPr>
        <w:t>using Lasso regression. This method allows us to build models with a reduced risk of overfitting, making it a suitable choice for our analysis</w:t>
      </w:r>
      <w:r w:rsidR="001512C4" w:rsidRPr="00273877">
        <w:rPr>
          <w:rFonts w:ascii="Aptos" w:eastAsia="Times New Roman" w:hAnsi="Aptos" w:cs="Times New Roman"/>
          <w:color w:val="0070C0"/>
          <w:shd w:val="clear" w:color="auto" w:fill="FFFFFF"/>
        </w:rPr>
        <w:t>.</w:t>
      </w:r>
    </w:p>
    <w:p w14:paraId="5817A845" w14:textId="77777777" w:rsidR="00AC1386" w:rsidRPr="00273877" w:rsidRDefault="00AC1386" w:rsidP="005F6F78">
      <w:pPr>
        <w:rPr>
          <w:rFonts w:ascii="Aptos" w:eastAsia="Times New Roman" w:hAnsi="Aptos" w:cs="Times New Roman"/>
          <w:color w:val="0070C0"/>
          <w:shd w:val="clear" w:color="auto" w:fill="FFFFFF"/>
        </w:rPr>
      </w:pPr>
    </w:p>
    <w:p w14:paraId="77834F91" w14:textId="4431EAC3" w:rsidR="00BE638A" w:rsidRPr="00273877" w:rsidRDefault="004926F1" w:rsidP="005F6F78">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Incorporating a Machine Learning Approach:</w:t>
      </w:r>
    </w:p>
    <w:p w14:paraId="18532BCD" w14:textId="77777777" w:rsidR="00BA2D74" w:rsidRPr="00273877" w:rsidRDefault="00BA2D74" w:rsidP="005F6F78">
      <w:pPr>
        <w:rPr>
          <w:rFonts w:ascii="Aptos" w:eastAsia="Times New Roman" w:hAnsi="Aptos" w:cs="Times New Roman"/>
          <w:color w:val="0070C0"/>
          <w:shd w:val="clear" w:color="auto" w:fill="FFFFFF"/>
        </w:rPr>
      </w:pPr>
    </w:p>
    <w:p w14:paraId="1E2B2D54" w14:textId="5836DA61" w:rsidR="00E73EE2"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constructed models for each of the three comparisons, incorporating the metabolite features that </w:t>
      </w:r>
      <w:r w:rsidR="001512C4" w:rsidRPr="00273877">
        <w:rPr>
          <w:rFonts w:ascii="Aptos" w:eastAsia="Times New Roman" w:hAnsi="Aptos" w:cs="Times New Roman"/>
          <w:color w:val="0070C0"/>
          <w:shd w:val="clear" w:color="auto" w:fill="FFFFFF"/>
        </w:rPr>
        <w:t xml:space="preserve">could be annotated by GNPS and the proteomics data. </w:t>
      </w:r>
      <w:r w:rsidR="003E6CBE" w:rsidRPr="00273877">
        <w:rPr>
          <w:rFonts w:ascii="Aptos" w:eastAsia="Times New Roman" w:hAnsi="Aptos" w:cs="Times New Roman"/>
          <w:color w:val="0070C0"/>
          <w:shd w:val="clear" w:color="auto" w:fill="FFFFFF"/>
        </w:rPr>
        <w:t>We used only features containing no missing values across all samples to build the models</w:t>
      </w:r>
      <w:r w:rsidR="007962D9" w:rsidRPr="00273877">
        <w:rPr>
          <w:rFonts w:ascii="Aptos" w:eastAsia="Times New Roman" w:hAnsi="Aptos" w:cs="Times New Roman"/>
          <w:color w:val="0070C0"/>
          <w:shd w:val="clear" w:color="auto" w:fill="FFFFFF"/>
        </w:rPr>
        <w:t>.</w:t>
      </w:r>
      <w:r w:rsidR="003E6CBE"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models were trained on a training set comprising 80% of the data, followed by 5-fold cross-validation to optimize performance. The accuracy of the models was then evaluated on a test set, which included 20% of the total data and was unseen by the model during training. </w:t>
      </w:r>
      <w:r w:rsidR="001512C4" w:rsidRPr="00273877">
        <w:rPr>
          <w:rFonts w:ascii="Aptos" w:eastAsia="Times New Roman" w:hAnsi="Aptos" w:cs="Times New Roman"/>
          <w:color w:val="0070C0"/>
          <w:shd w:val="clear" w:color="auto" w:fill="FFFFFF"/>
        </w:rPr>
        <w:t>We plotted the model coefficients greater than zero to identify the best predictors</w:t>
      </w:r>
      <w:r w:rsidRPr="00273877">
        <w:rPr>
          <w:rFonts w:ascii="Aptos" w:eastAsia="Times New Roman" w:hAnsi="Aptos" w:cs="Times New Roman"/>
          <w:color w:val="0070C0"/>
          <w:shd w:val="clear" w:color="auto" w:fill="FFFFFF"/>
        </w:rPr>
        <w:t>, focusing on the features that contributed most significantly to the classification outcomes.</w:t>
      </w:r>
      <w:r w:rsidR="003E6CBE" w:rsidRPr="00273877">
        <w:rPr>
          <w:rFonts w:ascii="Aptos" w:eastAsia="Times New Roman" w:hAnsi="Aptos" w:cs="Times New Roman"/>
          <w:color w:val="0070C0"/>
          <w:shd w:val="clear" w:color="auto" w:fill="FFFFFF"/>
        </w:rPr>
        <w:t xml:space="preserve"> </w:t>
      </w:r>
      <w:r w:rsidR="00E73EE2" w:rsidRPr="00273877">
        <w:rPr>
          <w:rFonts w:ascii="Aptos" w:eastAsia="Times New Roman" w:hAnsi="Aptos" w:cs="Times New Roman"/>
          <w:color w:val="0070C0"/>
          <w:shd w:val="clear" w:color="auto" w:fill="FFFFFF"/>
        </w:rPr>
        <w:t>This produced the following figure</w:t>
      </w:r>
      <w:r w:rsidR="001512C4" w:rsidRPr="00273877">
        <w:rPr>
          <w:rFonts w:ascii="Aptos" w:eastAsia="Times New Roman" w:hAnsi="Aptos" w:cs="Times New Roman"/>
          <w:color w:val="0070C0"/>
          <w:shd w:val="clear" w:color="auto" w:fill="FFFFFF"/>
        </w:rPr>
        <w:t>,</w:t>
      </w:r>
      <w:r w:rsidR="00E73EE2"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which has been added to the manuscript as </w:t>
      </w:r>
      <w:r w:rsidR="001512C4" w:rsidRPr="00273877">
        <w:rPr>
          <w:rFonts w:ascii="Aptos" w:eastAsia="Times New Roman" w:hAnsi="Aptos" w:cs="Times New Roman"/>
          <w:color w:val="0070C0"/>
          <w:shd w:val="clear" w:color="auto" w:fill="FFFFFF"/>
        </w:rPr>
        <w:t xml:space="preserve">a </w:t>
      </w:r>
      <w:r w:rsidRPr="00273877">
        <w:rPr>
          <w:rFonts w:ascii="Aptos" w:eastAsia="Times New Roman" w:hAnsi="Aptos" w:cs="Times New Roman"/>
          <w:color w:val="0070C0"/>
          <w:shd w:val="clear" w:color="auto" w:fill="FFFFFF"/>
        </w:rPr>
        <w:t>supplementary figure</w:t>
      </w:r>
      <w:r w:rsidR="008B62EF" w:rsidRPr="00273877">
        <w:rPr>
          <w:rFonts w:ascii="Aptos" w:eastAsia="Times New Roman" w:hAnsi="Aptos" w:cs="Times New Roman"/>
          <w:color w:val="0070C0"/>
          <w:shd w:val="clear" w:color="auto" w:fill="FFFFFF"/>
        </w:rPr>
        <w:t xml:space="preserve"> 11</w:t>
      </w:r>
      <w:r w:rsidRPr="00273877">
        <w:rPr>
          <w:rFonts w:ascii="Aptos" w:eastAsia="Times New Roman" w:hAnsi="Aptos" w:cs="Times New Roman"/>
          <w:color w:val="0070C0"/>
          <w:shd w:val="clear" w:color="auto" w:fill="FFFFFF"/>
        </w:rPr>
        <w:t xml:space="preserve">: </w:t>
      </w:r>
      <w:del w:id="14" w:author="Nizet, Victor" w:date="2024-10-25T07:35:00Z" w16du:dateUtc="2024-10-24T23:35:00Z">
        <w:r w:rsidR="008B62EF" w:rsidRPr="00273877" w:rsidDel="003A6E5B">
          <w:rPr>
            <w:rFonts w:ascii="Aptos" w:eastAsia="Times New Roman" w:hAnsi="Aptos" w:cs="Times New Roman"/>
            <w:color w:val="0070C0"/>
            <w:shd w:val="clear" w:color="auto" w:fill="FFFFFF"/>
          </w:rPr>
          <w:delText>\</w:delText>
        </w:r>
      </w:del>
    </w:p>
    <w:p w14:paraId="3FF418AD" w14:textId="23F1F50F" w:rsidR="00E73EE2" w:rsidRDefault="008B62EF" w:rsidP="005F6F78">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drawing>
          <wp:inline distT="0" distB="0" distL="0" distR="0" wp14:anchorId="14530084" wp14:editId="39B88B69">
            <wp:extent cx="3399550" cy="4770783"/>
            <wp:effectExtent l="0" t="0" r="4445" b="4445"/>
            <wp:docPr id="19799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4869" name="Picture 197994869"/>
                    <pic:cNvPicPr/>
                  </pic:nvPicPr>
                  <pic:blipFill>
                    <a:blip r:embed="rId6"/>
                    <a:stretch>
                      <a:fillRect/>
                    </a:stretch>
                  </pic:blipFill>
                  <pic:spPr>
                    <a:xfrm>
                      <a:off x="0" y="0"/>
                      <a:ext cx="3449257" cy="4840539"/>
                    </a:xfrm>
                    <a:prstGeom prst="rect">
                      <a:avLst/>
                    </a:prstGeom>
                  </pic:spPr>
                </pic:pic>
              </a:graphicData>
            </a:graphic>
          </wp:inline>
        </w:drawing>
      </w:r>
    </w:p>
    <w:p w14:paraId="0CC3C5D7" w14:textId="13819CCC" w:rsidR="00E73EE2" w:rsidRDefault="00E73EE2" w:rsidP="005F6F78">
      <w:pPr>
        <w:rPr>
          <w:rFonts w:ascii="Aptos" w:eastAsia="Times New Roman" w:hAnsi="Aptos" w:cs="Times New Roman"/>
          <w:color w:val="FF0000"/>
          <w:shd w:val="clear" w:color="auto" w:fill="FFFFFF"/>
        </w:rPr>
      </w:pPr>
    </w:p>
    <w:p w14:paraId="76F9A014" w14:textId="4CA5BE78"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observed that the predictive accuracy of the models was very similar to that of the best-performing individual features identified using our original methodology. The results for each comparison are summarized below:</w:t>
      </w:r>
    </w:p>
    <w:p w14:paraId="2F955146" w14:textId="77777777" w:rsidR="007962D9" w:rsidRPr="00273877" w:rsidRDefault="007962D9" w:rsidP="005F6F78">
      <w:pPr>
        <w:rPr>
          <w:rFonts w:ascii="Aptos" w:eastAsia="Times New Roman" w:hAnsi="Aptos" w:cs="Times New Roman"/>
          <w:color w:val="0070C0"/>
          <w:shd w:val="clear" w:color="auto" w:fill="FFFFFF"/>
        </w:rPr>
      </w:pPr>
    </w:p>
    <w:p w14:paraId="2BB8C606" w14:textId="77777777"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Healthy vs Infected </w:t>
      </w:r>
    </w:p>
    <w:p w14:paraId="051874DA" w14:textId="7EF4FD04"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1 for lasso regression model (Supplementary Figure X A)</w:t>
      </w:r>
    </w:p>
    <w:p w14:paraId="43F1274D" w14:textId="5ED80FC3"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1 for SERPINA3, LRG1 (Figure 2C)</w:t>
      </w:r>
    </w:p>
    <w:p w14:paraId="5131934B" w14:textId="42AB667F"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1 for 13-OXO-ODE, and Threonylcarbamoyladenosine (Figure 3D).</w:t>
      </w:r>
    </w:p>
    <w:p w14:paraId="6123F928" w14:textId="77777777" w:rsidR="007962D9" w:rsidRPr="00273877" w:rsidRDefault="007962D9" w:rsidP="007962D9">
      <w:pPr>
        <w:pStyle w:val="ListParagraph"/>
        <w:ind w:left="1440"/>
        <w:rPr>
          <w:rFonts w:ascii="Aptos" w:eastAsia="Times New Roman" w:hAnsi="Aptos" w:cs="Times New Roman"/>
          <w:color w:val="0070C0"/>
          <w:shd w:val="clear" w:color="auto" w:fill="FFFFFF"/>
        </w:rPr>
      </w:pPr>
    </w:p>
    <w:p w14:paraId="19107422" w14:textId="77777777"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vs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w:t>
      </w:r>
    </w:p>
    <w:p w14:paraId="322DE7FF" w14:textId="3172F434"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0.</w:t>
      </w:r>
      <w:r w:rsidR="008B62EF" w:rsidRPr="00273877">
        <w:rPr>
          <w:rFonts w:ascii="Aptos" w:eastAsia="Times New Roman" w:hAnsi="Aptos" w:cs="Times New Roman"/>
          <w:color w:val="0070C0"/>
          <w:shd w:val="clear" w:color="auto" w:fill="FFFFFF"/>
        </w:rPr>
        <w:t>81</w:t>
      </w:r>
      <w:r w:rsidRPr="00273877">
        <w:rPr>
          <w:rFonts w:ascii="Aptos" w:eastAsia="Times New Roman" w:hAnsi="Aptos" w:cs="Times New Roman"/>
          <w:color w:val="0070C0"/>
          <w:shd w:val="clear" w:color="auto" w:fill="FFFFFF"/>
        </w:rPr>
        <w:t xml:space="preserve"> for lasso regression model (Supplementary Figure X B)</w:t>
      </w:r>
    </w:p>
    <w:p w14:paraId="6B57AECB" w14:textId="77777777"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0.79 for RBP4, 0.76 for IGKV2-30 (Figure 4E) </w:t>
      </w:r>
    </w:p>
    <w:p w14:paraId="65BEB975" w14:textId="31AA3FA0"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0.77 Retinol, 0.82 for PC(16:1/0:0) (Figure 5B). </w:t>
      </w:r>
    </w:p>
    <w:p w14:paraId="25E96B8F" w14:textId="77777777" w:rsidR="007962D9" w:rsidRPr="00273877" w:rsidRDefault="007962D9" w:rsidP="007962D9">
      <w:pPr>
        <w:pStyle w:val="ListParagraph"/>
        <w:ind w:left="1440"/>
        <w:rPr>
          <w:rFonts w:ascii="Aptos" w:eastAsia="Times New Roman" w:hAnsi="Aptos" w:cs="Times New Roman"/>
          <w:color w:val="0070C0"/>
          <w:shd w:val="clear" w:color="auto" w:fill="FFFFFF"/>
        </w:rPr>
      </w:pPr>
    </w:p>
    <w:p w14:paraId="52CB9F31" w14:textId="3050AB0B"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Survival vs Mortality </w:t>
      </w:r>
    </w:p>
    <w:p w14:paraId="61F5B916" w14:textId="74A288AA"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0.83 for lasso regression model (Supplementary Figure X C)</w:t>
      </w:r>
    </w:p>
    <w:p w14:paraId="685581EC" w14:textId="20D41ED9"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0.8</w:t>
      </w:r>
      <w:r w:rsidR="008B62EF" w:rsidRPr="00273877">
        <w:rPr>
          <w:rFonts w:ascii="Aptos" w:eastAsia="Times New Roman" w:hAnsi="Aptos" w:cs="Times New Roman"/>
          <w:color w:val="0070C0"/>
          <w:shd w:val="clear" w:color="auto" w:fill="FFFFFF"/>
        </w:rPr>
        <w:t>4</w:t>
      </w:r>
      <w:r w:rsidRPr="00273877">
        <w:rPr>
          <w:rFonts w:ascii="Aptos" w:eastAsia="Times New Roman" w:hAnsi="Aptos" w:cs="Times New Roman"/>
          <w:color w:val="0070C0"/>
          <w:shd w:val="clear" w:color="auto" w:fill="FFFFFF"/>
        </w:rPr>
        <w:t xml:space="preserve"> for HRG, 0.8</w:t>
      </w:r>
      <w:r w:rsidR="008B62EF" w:rsidRPr="00273877">
        <w:rPr>
          <w:rFonts w:ascii="Aptos" w:eastAsia="Times New Roman" w:hAnsi="Aptos" w:cs="Times New Roman"/>
          <w:color w:val="0070C0"/>
          <w:shd w:val="clear" w:color="auto" w:fill="FFFFFF"/>
        </w:rPr>
        <w:t>0</w:t>
      </w:r>
      <w:r w:rsidRPr="00273877">
        <w:rPr>
          <w:rFonts w:ascii="Aptos" w:eastAsia="Times New Roman" w:hAnsi="Aptos" w:cs="Times New Roman"/>
          <w:color w:val="0070C0"/>
          <w:shd w:val="clear" w:color="auto" w:fill="FFFFFF"/>
        </w:rPr>
        <w:t xml:space="preserve"> for FETUB (Figure 6D)</w:t>
      </w:r>
    </w:p>
    <w:p w14:paraId="5C4A6B47" w14:textId="35C8070A"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0.7</w:t>
      </w:r>
      <w:r w:rsidR="008B62EF" w:rsidRPr="00273877">
        <w:rPr>
          <w:rFonts w:ascii="Aptos" w:eastAsia="Times New Roman" w:hAnsi="Aptos" w:cs="Times New Roman"/>
          <w:color w:val="0070C0"/>
          <w:shd w:val="clear" w:color="auto" w:fill="FFFFFF"/>
        </w:rPr>
        <w:t>4</w:t>
      </w:r>
      <w:r w:rsidR="000B7015"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for Decarnoylcarnitine, 0.7</w:t>
      </w:r>
      <w:r w:rsidR="000B7015" w:rsidRPr="00273877">
        <w:rPr>
          <w:rFonts w:ascii="Aptos" w:eastAsia="Times New Roman" w:hAnsi="Aptos" w:cs="Times New Roman"/>
          <w:color w:val="0070C0"/>
          <w:shd w:val="clear" w:color="auto" w:fill="FFFFFF"/>
        </w:rPr>
        <w:t xml:space="preserve">8 </w:t>
      </w:r>
      <w:r w:rsidRPr="00273877">
        <w:rPr>
          <w:rFonts w:ascii="Aptos" w:eastAsia="Times New Roman" w:hAnsi="Aptos" w:cs="Times New Roman"/>
          <w:color w:val="0070C0"/>
          <w:shd w:val="clear" w:color="auto" w:fill="FFFFFF"/>
        </w:rPr>
        <w:t>for PC(16:0/0:0) (Figure 6F)</w:t>
      </w:r>
    </w:p>
    <w:p w14:paraId="2912EC61" w14:textId="77777777" w:rsidR="007962D9" w:rsidRPr="00273877" w:rsidRDefault="007962D9" w:rsidP="005F6F78">
      <w:pPr>
        <w:rPr>
          <w:rFonts w:ascii="Aptos" w:eastAsia="Times New Roman" w:hAnsi="Aptos" w:cs="Times New Roman"/>
          <w:color w:val="0070C0"/>
          <w:shd w:val="clear" w:color="auto" w:fill="FFFFFF"/>
        </w:rPr>
      </w:pPr>
    </w:p>
    <w:p w14:paraId="0A8B5ECE" w14:textId="780F3A48" w:rsidR="007962D9"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Furthermore, inspection of the model coefficients showed</w:t>
      </w:r>
      <w:r w:rsidR="007962D9" w:rsidRPr="00273877">
        <w:rPr>
          <w:rFonts w:ascii="Aptos" w:eastAsia="Times New Roman" w:hAnsi="Aptos" w:cs="Times New Roman"/>
          <w:color w:val="0070C0"/>
          <w:shd w:val="clear" w:color="auto" w:fill="FFFFFF"/>
        </w:rPr>
        <w:t xml:space="preserve"> </w:t>
      </w:r>
      <w:del w:id="15" w:author="Nizet, Victor" w:date="2024-10-25T07:36:00Z" w16du:dateUtc="2024-10-24T23:36:00Z">
        <w:r w:rsidR="007962D9" w:rsidRPr="00273877" w:rsidDel="003A6E5B">
          <w:rPr>
            <w:rFonts w:ascii="Aptos" w:eastAsia="Times New Roman" w:hAnsi="Aptos" w:cs="Times New Roman"/>
            <w:color w:val="0070C0"/>
            <w:shd w:val="clear" w:color="auto" w:fill="FFFFFF"/>
          </w:rPr>
          <w:delText xml:space="preserve">that </w:delText>
        </w:r>
      </w:del>
      <w:ins w:id="16" w:author="Nizet, Victor" w:date="2024-10-25T07:36:00Z" w16du:dateUtc="2024-10-24T23:36:00Z">
        <w:r w:rsidR="003A6E5B">
          <w:rPr>
            <w:rFonts w:ascii="Aptos" w:eastAsia="Times New Roman" w:hAnsi="Aptos" w:cs="Times New Roman"/>
            <w:color w:val="0070C0"/>
            <w:shd w:val="clear" w:color="auto" w:fill="FFFFFF"/>
          </w:rPr>
          <w:t>substantial overlap in</w:t>
        </w:r>
        <w:r w:rsidR="003A6E5B" w:rsidRPr="00273877">
          <w:rPr>
            <w:rFonts w:ascii="Aptos" w:eastAsia="Times New Roman" w:hAnsi="Aptos" w:cs="Times New Roman"/>
            <w:color w:val="0070C0"/>
            <w:shd w:val="clear" w:color="auto" w:fill="FFFFFF"/>
          </w:rPr>
          <w:t xml:space="preserve"> </w:t>
        </w:r>
      </w:ins>
      <w:r w:rsidR="007962D9" w:rsidRPr="00273877">
        <w:rPr>
          <w:rFonts w:ascii="Aptos" w:eastAsia="Times New Roman" w:hAnsi="Aptos" w:cs="Times New Roman"/>
          <w:color w:val="0070C0"/>
          <w:shd w:val="clear" w:color="auto" w:fill="FFFFFF"/>
        </w:rPr>
        <w:t xml:space="preserve">the features identified as </w:t>
      </w:r>
      <w:del w:id="17" w:author="Nizet, Victor" w:date="2024-10-25T07:36:00Z" w16du:dateUtc="2024-10-24T23:36:00Z">
        <w:r w:rsidR="007962D9" w:rsidRPr="00273877" w:rsidDel="003A6E5B">
          <w:rPr>
            <w:rFonts w:ascii="Aptos" w:eastAsia="Times New Roman" w:hAnsi="Aptos" w:cs="Times New Roman"/>
            <w:color w:val="0070C0"/>
            <w:shd w:val="clear" w:color="auto" w:fill="FFFFFF"/>
          </w:rPr>
          <w:delText xml:space="preserve">the </w:delText>
        </w:r>
      </w:del>
      <w:r w:rsidR="007962D9" w:rsidRPr="00273877">
        <w:rPr>
          <w:rFonts w:ascii="Aptos" w:eastAsia="Times New Roman" w:hAnsi="Aptos" w:cs="Times New Roman"/>
          <w:color w:val="0070C0"/>
          <w:shd w:val="clear" w:color="auto" w:fill="FFFFFF"/>
        </w:rPr>
        <w:t xml:space="preserve">most important </w:t>
      </w:r>
      <w:del w:id="18" w:author="Nizet, Victor" w:date="2024-10-25T07:36:00Z" w16du:dateUtc="2024-10-24T23:36:00Z">
        <w:r w:rsidR="007962D9" w:rsidRPr="00273877" w:rsidDel="003A6E5B">
          <w:rPr>
            <w:rFonts w:ascii="Aptos" w:eastAsia="Times New Roman" w:hAnsi="Aptos" w:cs="Times New Roman"/>
            <w:color w:val="0070C0"/>
            <w:shd w:val="clear" w:color="auto" w:fill="FFFFFF"/>
          </w:rPr>
          <w:delText xml:space="preserve">had substantial overlap </w:delText>
        </w:r>
      </w:del>
      <w:r w:rsidR="007962D9" w:rsidRPr="00273877">
        <w:rPr>
          <w:rFonts w:ascii="Aptos" w:eastAsia="Times New Roman" w:hAnsi="Aptos" w:cs="Times New Roman"/>
          <w:color w:val="0070C0"/>
          <w:shd w:val="clear" w:color="auto" w:fill="FFFFFF"/>
        </w:rPr>
        <w:t>between the two approaches.</w:t>
      </w:r>
      <w:r w:rsidR="001512C4" w:rsidRPr="00273877">
        <w:rPr>
          <w:rFonts w:ascii="Aptos" w:eastAsia="Times New Roman" w:hAnsi="Aptos" w:cs="Times New Roman"/>
          <w:color w:val="0070C0"/>
          <w:shd w:val="clear" w:color="auto" w:fill="FFFFFF"/>
        </w:rPr>
        <w:t xml:space="preserve">  (Supplementary Figures 4, 5, 6</w:t>
      </w:r>
      <w:r w:rsidR="000B7015" w:rsidRPr="00273877">
        <w:rPr>
          <w:rFonts w:ascii="Aptos" w:eastAsia="Times New Roman" w:hAnsi="Aptos" w:cs="Times New Roman"/>
          <w:color w:val="0070C0"/>
          <w:shd w:val="clear" w:color="auto" w:fill="FFFFFF"/>
        </w:rPr>
        <w:t>, 11</w:t>
      </w:r>
      <w:r w:rsidR="001512C4" w:rsidRPr="00273877">
        <w:rPr>
          <w:rFonts w:ascii="Aptos" w:eastAsia="Times New Roman" w:hAnsi="Aptos" w:cs="Times New Roman"/>
          <w:color w:val="0070C0"/>
          <w:shd w:val="clear" w:color="auto" w:fill="FFFFFF"/>
        </w:rPr>
        <w:t xml:space="preserve">). </w:t>
      </w:r>
    </w:p>
    <w:p w14:paraId="0752A97C" w14:textId="77777777" w:rsidR="007962D9" w:rsidRPr="00273877" w:rsidRDefault="007962D9" w:rsidP="005F6F78">
      <w:pPr>
        <w:rPr>
          <w:rFonts w:ascii="Aptos" w:eastAsia="Times New Roman" w:hAnsi="Aptos" w:cs="Times New Roman"/>
          <w:color w:val="0070C0"/>
          <w:shd w:val="clear" w:color="auto" w:fill="FFFFFF"/>
        </w:rPr>
      </w:pPr>
    </w:p>
    <w:p w14:paraId="6AC75A6C" w14:textId="61A70964" w:rsidR="001512C4"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While not all features were shared between the two methods, </w:t>
      </w:r>
      <w:del w:id="19" w:author="Nizet, Victor" w:date="2024-10-25T07:37:00Z" w16du:dateUtc="2024-10-24T23:37:00Z">
        <w:r w:rsidRPr="00273877" w:rsidDel="003A6E5B">
          <w:rPr>
            <w:rFonts w:ascii="Aptos" w:eastAsia="Times New Roman" w:hAnsi="Aptos" w:cs="Times New Roman"/>
            <w:color w:val="0070C0"/>
            <w:shd w:val="clear" w:color="auto" w:fill="FFFFFF"/>
          </w:rPr>
          <w:delText>we would not expect them to be</w:delText>
        </w:r>
      </w:del>
      <w:ins w:id="20" w:author="Nizet, Victor" w:date="2024-10-25T07:37:00Z" w16du:dateUtc="2024-10-24T23:37:00Z">
        <w:r w:rsidR="003A6E5B">
          <w:rPr>
            <w:rFonts w:ascii="Aptos" w:eastAsia="Times New Roman" w:hAnsi="Aptos" w:cs="Times New Roman"/>
            <w:color w:val="0070C0"/>
            <w:shd w:val="clear" w:color="auto" w:fill="FFFFFF"/>
          </w:rPr>
          <w:t>this is expected</w:t>
        </w:r>
      </w:ins>
      <w:r w:rsidRPr="00273877">
        <w:rPr>
          <w:rFonts w:ascii="Aptos" w:eastAsia="Times New Roman" w:hAnsi="Aptos" w:cs="Times New Roman"/>
          <w:color w:val="0070C0"/>
          <w:shd w:val="clear" w:color="auto" w:fill="FFFFFF"/>
        </w:rPr>
        <w:t xml:space="preserve"> </w:t>
      </w:r>
      <w:r w:rsidR="001512C4" w:rsidRPr="00273877">
        <w:rPr>
          <w:rFonts w:ascii="Aptos" w:eastAsia="Times New Roman" w:hAnsi="Aptos" w:cs="Times New Roman"/>
          <w:color w:val="0070C0"/>
          <w:shd w:val="clear" w:color="auto" w:fill="FFFFFF"/>
        </w:rPr>
        <w:t>because</w:t>
      </w:r>
      <w:r w:rsidRPr="00273877">
        <w:rPr>
          <w:rFonts w:ascii="Aptos" w:eastAsia="Times New Roman" w:hAnsi="Aptos" w:cs="Times New Roman"/>
          <w:color w:val="0070C0"/>
          <w:shd w:val="clear" w:color="auto" w:fill="FFFFFF"/>
        </w:rPr>
        <w:t xml:space="preserve"> lasso regression penalizes </w:t>
      </w:r>
      <w:del w:id="21" w:author="Nizet, Victor" w:date="2024-10-25T07:37:00Z" w16du:dateUtc="2024-10-24T23:37:00Z">
        <w:r w:rsidRPr="00273877" w:rsidDel="003A6E5B">
          <w:rPr>
            <w:rFonts w:ascii="Aptos" w:eastAsia="Times New Roman" w:hAnsi="Aptos" w:cs="Times New Roman"/>
            <w:color w:val="0070C0"/>
            <w:shd w:val="clear" w:color="auto" w:fill="FFFFFF"/>
          </w:rPr>
          <w:delText xml:space="preserve">adding </w:delText>
        </w:r>
      </w:del>
      <w:ins w:id="22" w:author="Nizet, Victor" w:date="2024-10-25T07:37:00Z" w16du:dateUtc="2024-10-24T23:37:00Z">
        <w:r w:rsidR="003A6E5B">
          <w:rPr>
            <w:rFonts w:ascii="Aptos" w:eastAsia="Times New Roman" w:hAnsi="Aptos" w:cs="Times New Roman"/>
            <w:color w:val="0070C0"/>
            <w:shd w:val="clear" w:color="auto" w:fill="FFFFFF"/>
          </w:rPr>
          <w:t>the addition of</w:t>
        </w:r>
        <w:r w:rsidR="003A6E5B" w:rsidRPr="00273877">
          <w:rPr>
            <w:rFonts w:ascii="Aptos" w:eastAsia="Times New Roman" w:hAnsi="Aptos" w:cs="Times New Roman"/>
            <w:color w:val="0070C0"/>
            <w:shd w:val="clear" w:color="auto" w:fill="FFFFFF"/>
          </w:rPr>
          <w:t xml:space="preserve"> </w:t>
        </w:r>
      </w:ins>
      <w:del w:id="23" w:author="Nizet, Victor" w:date="2024-10-25T07:37:00Z" w16du:dateUtc="2024-10-24T23:37:00Z">
        <w:r w:rsidRPr="00273877" w:rsidDel="003A6E5B">
          <w:rPr>
            <w:rFonts w:ascii="Aptos" w:eastAsia="Times New Roman" w:hAnsi="Aptos" w:cs="Times New Roman"/>
            <w:color w:val="0070C0"/>
            <w:shd w:val="clear" w:color="auto" w:fill="FFFFFF"/>
          </w:rPr>
          <w:delText xml:space="preserve">additional </w:delText>
        </w:r>
      </w:del>
      <w:ins w:id="24" w:author="Nizet, Victor" w:date="2024-10-25T07:37:00Z" w16du:dateUtc="2024-10-24T23:37:00Z">
        <w:r w:rsidR="003A6E5B">
          <w:rPr>
            <w:rFonts w:ascii="Aptos" w:eastAsia="Times New Roman" w:hAnsi="Aptos" w:cs="Times New Roman"/>
            <w:color w:val="0070C0"/>
            <w:shd w:val="clear" w:color="auto" w:fill="FFFFFF"/>
          </w:rPr>
          <w:t>extra</w:t>
        </w:r>
        <w:r w:rsidR="003A6E5B"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features to the model.</w:t>
      </w:r>
      <w:r w:rsidR="001512C4" w:rsidRPr="00273877">
        <w:rPr>
          <w:rFonts w:ascii="Aptos" w:eastAsia="Times New Roman" w:hAnsi="Aptos" w:cs="Times New Roman"/>
          <w:color w:val="0070C0"/>
          <w:shd w:val="clear" w:color="auto" w:fill="FFFFFF"/>
        </w:rPr>
        <w:t xml:space="preserve"> </w:t>
      </w:r>
      <w:del w:id="25" w:author="Nizet, Victor" w:date="2024-10-25T07:37:00Z" w16du:dateUtc="2024-10-24T23:37:00Z">
        <w:r w:rsidR="005C0E04" w:rsidRPr="00273877" w:rsidDel="003A6E5B">
          <w:rPr>
            <w:rFonts w:ascii="Aptos" w:eastAsia="Times New Roman" w:hAnsi="Aptos" w:cs="Times New Roman"/>
            <w:color w:val="0070C0"/>
            <w:shd w:val="clear" w:color="auto" w:fill="FFFFFF"/>
          </w:rPr>
          <w:delText>When</w:delText>
        </w:r>
        <w:r w:rsidRPr="00273877" w:rsidDel="003A6E5B">
          <w:rPr>
            <w:rFonts w:ascii="Aptos" w:eastAsia="Times New Roman" w:hAnsi="Aptos" w:cs="Times New Roman"/>
            <w:color w:val="0070C0"/>
            <w:shd w:val="clear" w:color="auto" w:fill="FFFFFF"/>
          </w:rPr>
          <w:delText xml:space="preserve"> constructing our models, s</w:delText>
        </w:r>
      </w:del>
      <w:ins w:id="26" w:author="Nizet, Victor" w:date="2024-10-25T07:37:00Z" w16du:dateUtc="2024-10-24T23:37:00Z">
        <w:r w:rsidR="003A6E5B">
          <w:rPr>
            <w:rFonts w:ascii="Aptos" w:eastAsia="Times New Roman" w:hAnsi="Aptos" w:cs="Times New Roman"/>
            <w:color w:val="0070C0"/>
            <w:shd w:val="clear" w:color="auto" w:fill="FFFFFF"/>
          </w:rPr>
          <w:t>S</w:t>
        </w:r>
      </w:ins>
      <w:r w:rsidRPr="00273877">
        <w:rPr>
          <w:rFonts w:ascii="Aptos" w:eastAsia="Times New Roman" w:hAnsi="Aptos" w:cs="Times New Roman"/>
          <w:color w:val="0070C0"/>
          <w:shd w:val="clear" w:color="auto" w:fill="FFFFFF"/>
        </w:rPr>
        <w:t xml:space="preserve">everal models produced the same performance on the training set, implying that </w:t>
      </w:r>
      <w:del w:id="27" w:author="Nizet, Victor" w:date="2024-10-25T07:37:00Z" w16du:dateUtc="2024-10-24T23:37:00Z">
        <w:r w:rsidR="001512C4" w:rsidRPr="00273877" w:rsidDel="003A6E5B">
          <w:rPr>
            <w:rFonts w:ascii="Aptos" w:eastAsia="Times New Roman" w:hAnsi="Aptos" w:cs="Times New Roman"/>
            <w:color w:val="0070C0"/>
            <w:shd w:val="clear" w:color="auto" w:fill="FFFFFF"/>
          </w:rPr>
          <w:delText xml:space="preserve">several </w:delText>
        </w:r>
      </w:del>
      <w:r w:rsidR="001512C4" w:rsidRPr="00273877">
        <w:rPr>
          <w:rFonts w:ascii="Aptos" w:eastAsia="Times New Roman" w:hAnsi="Aptos" w:cs="Times New Roman"/>
          <w:color w:val="0070C0"/>
          <w:shd w:val="clear" w:color="auto" w:fill="FFFFFF"/>
        </w:rPr>
        <w:t>different features </w:t>
      </w:r>
      <w:r w:rsidRPr="00273877">
        <w:rPr>
          <w:rFonts w:ascii="Aptos" w:eastAsia="Times New Roman" w:hAnsi="Aptos" w:cs="Times New Roman"/>
          <w:color w:val="0070C0"/>
          <w:shd w:val="clear" w:color="auto" w:fill="FFFFFF"/>
        </w:rPr>
        <w:t xml:space="preserve">could be used interchangeably to </w:t>
      </w:r>
      <w:r w:rsidR="000B7015" w:rsidRPr="00273877">
        <w:rPr>
          <w:rFonts w:ascii="Aptos" w:eastAsia="Times New Roman" w:hAnsi="Aptos" w:cs="Times New Roman"/>
          <w:color w:val="0070C0"/>
          <w:shd w:val="clear" w:color="auto" w:fill="FFFFFF"/>
        </w:rPr>
        <w:t xml:space="preserve">generate models with </w:t>
      </w:r>
      <w:r w:rsidRPr="00273877">
        <w:rPr>
          <w:rFonts w:ascii="Aptos" w:eastAsia="Times New Roman" w:hAnsi="Aptos" w:cs="Times New Roman"/>
          <w:color w:val="0070C0"/>
          <w:shd w:val="clear" w:color="auto" w:fill="FFFFFF"/>
        </w:rPr>
        <w:t>the same performance.</w:t>
      </w:r>
      <w:r w:rsidR="001512C4" w:rsidRPr="00273877">
        <w:rPr>
          <w:rFonts w:ascii="Aptos" w:eastAsia="Times New Roman" w:hAnsi="Aptos" w:cs="Times New Roman"/>
          <w:color w:val="0070C0"/>
          <w:shd w:val="clear" w:color="auto" w:fill="FFFFFF"/>
        </w:rPr>
        <w:t xml:space="preserve"> Overall, we believe this complementary analysis, suggested by the reviewer,</w:t>
      </w:r>
      <w:r w:rsidR="00E73EE2" w:rsidRPr="00273877">
        <w:rPr>
          <w:rFonts w:ascii="Aptos" w:eastAsia="Times New Roman" w:hAnsi="Aptos" w:cs="Times New Roman"/>
          <w:color w:val="0070C0"/>
          <w:shd w:val="clear" w:color="auto" w:fill="FFFFFF"/>
        </w:rPr>
        <w:t xml:space="preserve"> shows that</w:t>
      </w:r>
      <w:r w:rsidR="00B32CAE" w:rsidRPr="00273877">
        <w:rPr>
          <w:rFonts w:ascii="Aptos" w:eastAsia="Times New Roman" w:hAnsi="Aptos" w:cs="Times New Roman"/>
          <w:color w:val="0070C0"/>
          <w:shd w:val="clear" w:color="auto" w:fill="FFFFFF"/>
        </w:rPr>
        <w:t xml:space="preserve"> </w:t>
      </w:r>
      <w:r w:rsidR="00E73EE2" w:rsidRPr="00273877">
        <w:rPr>
          <w:rFonts w:ascii="Aptos" w:eastAsia="Times New Roman" w:hAnsi="Aptos" w:cs="Times New Roman"/>
          <w:color w:val="0070C0"/>
          <w:shd w:val="clear" w:color="auto" w:fill="FFFFFF"/>
        </w:rPr>
        <w:t xml:space="preserve">our findings are robust. The manuscript text has been updated to reflect this additional analysis. </w:t>
      </w:r>
    </w:p>
    <w:p w14:paraId="5866E91D" w14:textId="77777777" w:rsidR="008B62EF" w:rsidRPr="00273877" w:rsidRDefault="008B62EF" w:rsidP="005946E2">
      <w:pPr>
        <w:jc w:val="both"/>
        <w:rPr>
          <w:rFonts w:ascii="Aptos" w:eastAsia="Times New Roman" w:hAnsi="Aptos" w:cs="Times New Roman"/>
          <w:color w:val="0070C0"/>
          <w:shd w:val="clear" w:color="auto" w:fill="FFFFFF"/>
        </w:rPr>
      </w:pPr>
    </w:p>
    <w:p w14:paraId="13409BDD" w14:textId="529F0749" w:rsidR="004926F1" w:rsidRPr="00273877" w:rsidRDefault="004926F1" w:rsidP="005946E2">
      <w:pPr>
        <w:jc w:val="both"/>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Additional Analysis: Clinical Metadata as Predictors</w:t>
      </w:r>
    </w:p>
    <w:p w14:paraId="7C7D282D" w14:textId="77777777" w:rsidR="004926F1" w:rsidRPr="00273877" w:rsidRDefault="004926F1" w:rsidP="005F6F78">
      <w:pPr>
        <w:rPr>
          <w:rFonts w:ascii="Aptos" w:eastAsia="Times New Roman" w:hAnsi="Aptos" w:cs="Times New Roman"/>
          <w:b/>
          <w:bCs/>
          <w:color w:val="0070C0"/>
          <w:sz w:val="32"/>
          <w:szCs w:val="32"/>
          <w:shd w:val="clear" w:color="auto" w:fill="FFFFFF"/>
        </w:rPr>
      </w:pPr>
    </w:p>
    <w:p w14:paraId="21C14AFD" w14:textId="48FC6717"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The reviewer's suggestion prompted us to evaluate models using only clinical metadata</w:t>
      </w:r>
      <w:del w:id="28" w:author="Nizet, Victor" w:date="2024-10-25T07:38:00Z" w16du:dateUtc="2024-10-24T23:38:00Z">
        <w:r w:rsidRPr="00273877" w:rsidDel="003A6E5B">
          <w:rPr>
            <w:rFonts w:ascii="Aptos" w:eastAsia="Times New Roman" w:hAnsi="Aptos" w:cs="Times New Roman"/>
            <w:color w:val="0070C0"/>
            <w:shd w:val="clear" w:color="auto" w:fill="FFFFFF"/>
          </w:rPr>
          <w:delText>. This approach will help us</w:delText>
        </w:r>
      </w:del>
      <w:ins w:id="29" w:author="Nizet, Victor" w:date="2024-10-25T07:38:00Z" w16du:dateUtc="2024-10-24T23:38:00Z">
        <w:r w:rsidR="003A6E5B">
          <w:rPr>
            <w:rFonts w:ascii="Aptos" w:eastAsia="Times New Roman" w:hAnsi="Aptos" w:cs="Times New Roman"/>
            <w:color w:val="0070C0"/>
            <w:shd w:val="clear" w:color="auto" w:fill="FFFFFF"/>
          </w:rPr>
          <w:t xml:space="preserve"> to</w:t>
        </w:r>
      </w:ins>
      <w:r w:rsidRPr="00273877">
        <w:rPr>
          <w:rFonts w:ascii="Aptos" w:eastAsia="Times New Roman" w:hAnsi="Aptos" w:cs="Times New Roman"/>
          <w:color w:val="0070C0"/>
          <w:shd w:val="clear" w:color="auto" w:fill="FFFFFF"/>
        </w:rPr>
        <w:t xml:space="preserve"> assess the relative contributions of biological data versus clinical variables in predicting outcomes.</w:t>
      </w:r>
    </w:p>
    <w:p w14:paraId="64E9783F" w14:textId="77777777" w:rsidR="00AC1386" w:rsidRPr="00273877" w:rsidRDefault="00AC1386" w:rsidP="00AC1386">
      <w:pPr>
        <w:rPr>
          <w:rFonts w:ascii="Aptos" w:eastAsia="Times New Roman" w:hAnsi="Aptos" w:cs="Times New Roman"/>
          <w:color w:val="0070C0"/>
          <w:shd w:val="clear" w:color="auto" w:fill="FFFFFF"/>
        </w:rPr>
      </w:pPr>
    </w:p>
    <w:p w14:paraId="434FD037" w14:textId="126AAED1" w:rsidR="004926F1" w:rsidRPr="00273877" w:rsidRDefault="004926F1" w:rsidP="00AC1386">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 xml:space="preserve">Type of EcB </w:t>
      </w:r>
    </w:p>
    <w:p w14:paraId="70A5BDFE" w14:textId="77777777" w:rsidR="00B15099" w:rsidRPr="00273877" w:rsidRDefault="00B15099" w:rsidP="005F6F78">
      <w:pPr>
        <w:rPr>
          <w:rFonts w:ascii="Aptos" w:eastAsia="Times New Roman" w:hAnsi="Aptos" w:cs="Times New Roman"/>
          <w:b/>
          <w:bCs/>
          <w:color w:val="0070C0"/>
          <w:sz w:val="32"/>
          <w:szCs w:val="32"/>
          <w:shd w:val="clear" w:color="auto" w:fill="FFFFFF"/>
        </w:rPr>
      </w:pPr>
    </w:p>
    <w:p w14:paraId="0F648DBD" w14:textId="1E4A05C4"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using the full clinical metadata, we found that it predicted the type of EcB more effectively than our proteomics and metabolomics models. Upon inspecting the key features of this model, we observed that MIC values were the most </w:t>
      </w:r>
      <w:r w:rsidR="001512C4" w:rsidRPr="00273877">
        <w:rPr>
          <w:rFonts w:ascii="Aptos" w:eastAsia="Times New Roman" w:hAnsi="Aptos" w:cs="Times New Roman"/>
          <w:color w:val="0070C0"/>
          <w:shd w:val="clear" w:color="auto" w:fill="FFFFFF"/>
        </w:rPr>
        <w:t xml:space="preserve">essential </w:t>
      </w:r>
      <w:r w:rsidRPr="00273877">
        <w:rPr>
          <w:rFonts w:ascii="Aptos" w:eastAsia="Times New Roman" w:hAnsi="Aptos" w:cs="Times New Roman"/>
          <w:color w:val="0070C0"/>
          <w:shd w:val="clear" w:color="auto" w:fill="FFFFFF"/>
        </w:rPr>
        <w:t xml:space="preserve">features. This </w:t>
      </w:r>
      <w:r w:rsidRPr="00273877">
        <w:rPr>
          <w:rFonts w:ascii="Aptos" w:eastAsia="Times New Roman" w:hAnsi="Aptos" w:cs="Times New Roman"/>
          <w:color w:val="0070C0"/>
          <w:shd w:val="clear" w:color="auto" w:fill="FFFFFF"/>
        </w:rPr>
        <w:lastRenderedPageBreak/>
        <w:t xml:space="preserve">result is unsurprising, as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isolates are typically more resistant to ampicillin and vancomycin than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Moreover, the MIC values of </w:t>
      </w:r>
      <w:r w:rsidRPr="003A6E5B">
        <w:rPr>
          <w:rFonts w:ascii="Aptos" w:eastAsia="Times New Roman" w:hAnsi="Aptos" w:cs="Times New Roman"/>
          <w:i/>
          <w:iCs/>
          <w:color w:val="0070C0"/>
          <w:shd w:val="clear" w:color="auto" w:fill="FFFFFF"/>
          <w:rPrChange w:id="30" w:author="Nizet, Victor" w:date="2024-10-25T07:39:00Z" w16du:dateUtc="2024-10-24T23:39:00Z">
            <w:rPr>
              <w:rFonts w:ascii="Aptos" w:eastAsia="Times New Roman" w:hAnsi="Aptos" w:cs="Times New Roman"/>
              <w:color w:val="0070C0"/>
              <w:shd w:val="clear" w:color="auto" w:fill="FFFFFF"/>
            </w:rPr>
          </w:rPrChange>
        </w:rPr>
        <w:t>Enterococcus</w:t>
      </w:r>
      <w:r w:rsidRPr="00273877">
        <w:rPr>
          <w:rFonts w:ascii="Aptos" w:eastAsia="Times New Roman" w:hAnsi="Aptos" w:cs="Times New Roman"/>
          <w:color w:val="0070C0"/>
          <w:shd w:val="clear" w:color="auto" w:fill="FFFFFF"/>
        </w:rPr>
        <w:t xml:space="preserve"> isolates are not immediately available upon hospital admission and take days to detect using current techniques</w:t>
      </w:r>
      <w:r w:rsidR="001512C4" w:rsidRPr="00273877">
        <w:rPr>
          <w:rFonts w:ascii="Aptos" w:eastAsia="Times New Roman" w:hAnsi="Aptos" w:cs="Times New Roman"/>
          <w:color w:val="0070C0"/>
          <w:shd w:val="clear" w:color="auto" w:fill="FFFFFF"/>
        </w:rPr>
        <w:t>. At the same time,</w:t>
      </w:r>
      <w:r w:rsidRPr="00273877">
        <w:rPr>
          <w:rFonts w:ascii="Aptos" w:eastAsia="Times New Roman" w:hAnsi="Aptos" w:cs="Times New Roman"/>
          <w:color w:val="0070C0"/>
          <w:shd w:val="clear" w:color="auto" w:fill="FFFFFF"/>
        </w:rPr>
        <w:t xml:space="preserve"> the proteomic and metabolomic profiles can be assessed sooner.</w:t>
      </w:r>
      <w:r w:rsidR="001512C4"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When we excluded clinical metadata </w:t>
      </w:r>
      <w:r w:rsidR="001512C4"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 xml:space="preserve">available only after admission, transplant status emerged as a strong predictor of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or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producing a model with accuracy identical to our proteomics and metabolomics data. This finding complements our previous analysis (Supplementary Figure), where we observed that the reduction of our top individual biomarkers was significantly confounded by transplant status.</w:t>
      </w:r>
    </w:p>
    <w:p w14:paraId="4775A14F" w14:textId="77777777" w:rsidR="00AC1386" w:rsidRDefault="00AC1386" w:rsidP="005946E2">
      <w:pPr>
        <w:jc w:val="both"/>
        <w:rPr>
          <w:rFonts w:ascii="Aptos" w:eastAsia="Times New Roman" w:hAnsi="Aptos" w:cs="Times New Roman"/>
          <w:color w:val="FF0000"/>
          <w:shd w:val="clear" w:color="auto" w:fill="FFFFFF"/>
        </w:rPr>
      </w:pPr>
    </w:p>
    <w:p w14:paraId="0B3D3785" w14:textId="6AD6A271" w:rsidR="00B15099" w:rsidRDefault="008B62EF" w:rsidP="004926F1">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drawing>
          <wp:inline distT="0" distB="0" distL="0" distR="0" wp14:anchorId="4722AC55" wp14:editId="287796D3">
            <wp:extent cx="3198497" cy="2902226"/>
            <wp:effectExtent l="0" t="0" r="1905" b="6350"/>
            <wp:docPr id="15884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148" name="Picture 158846148"/>
                    <pic:cNvPicPr/>
                  </pic:nvPicPr>
                  <pic:blipFill>
                    <a:blip r:embed="rId7"/>
                    <a:stretch>
                      <a:fillRect/>
                    </a:stretch>
                  </pic:blipFill>
                  <pic:spPr>
                    <a:xfrm>
                      <a:off x="0" y="0"/>
                      <a:ext cx="3214095" cy="2916379"/>
                    </a:xfrm>
                    <a:prstGeom prst="rect">
                      <a:avLst/>
                    </a:prstGeom>
                  </pic:spPr>
                </pic:pic>
              </a:graphicData>
            </a:graphic>
          </wp:inline>
        </w:drawing>
      </w:r>
    </w:p>
    <w:p w14:paraId="6D899303" w14:textId="10CF4B1C" w:rsidR="004926F1"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Overall, </w:t>
      </w:r>
      <w:del w:id="31" w:author="Nizet, Victor" w:date="2024-10-25T07:40:00Z" w16du:dateUtc="2024-10-24T23:40:00Z">
        <w:r w:rsidRPr="00273877" w:rsidDel="003A6E5B">
          <w:rPr>
            <w:rFonts w:ascii="Aptos" w:eastAsia="Times New Roman" w:hAnsi="Aptos" w:cs="Times New Roman"/>
            <w:color w:val="0070C0"/>
            <w:shd w:val="clear" w:color="auto" w:fill="FFFFFF"/>
          </w:rPr>
          <w:delText xml:space="preserve">we believe </w:delText>
        </w:r>
      </w:del>
      <w:r w:rsidRPr="00273877">
        <w:rPr>
          <w:rFonts w:ascii="Aptos" w:eastAsia="Times New Roman" w:hAnsi="Aptos" w:cs="Times New Roman"/>
          <w:color w:val="0070C0"/>
          <w:shd w:val="clear" w:color="auto" w:fill="FFFFFF"/>
        </w:rPr>
        <w:t xml:space="preserve">this complementary analysis strengthens our conclusion that, while the proteome and metabolome offer reasonable predictive power for distinguishing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from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infections, they are unlikely to be clinically useful given that much greater accuracy can be achieved through traditional clinical microbiology methods. Additionally,</w:t>
      </w:r>
      <w:r w:rsidR="007962D9" w:rsidRPr="00273877">
        <w:rPr>
          <w:rFonts w:ascii="Aptos" w:eastAsia="Times New Roman" w:hAnsi="Aptos" w:cs="Times New Roman"/>
          <w:color w:val="0070C0"/>
          <w:shd w:val="clear" w:color="auto" w:fill="FFFFFF"/>
        </w:rPr>
        <w:t xml:space="preserve"> we note that a far </w:t>
      </w:r>
      <w:r w:rsidRPr="00273877">
        <w:rPr>
          <w:rFonts w:ascii="Aptos" w:eastAsia="Times New Roman" w:hAnsi="Aptos" w:cs="Times New Roman"/>
          <w:color w:val="0070C0"/>
          <w:shd w:val="clear" w:color="auto" w:fill="FFFFFF"/>
        </w:rPr>
        <w:t>simpler model</w:t>
      </w:r>
      <w:r w:rsidR="007962D9"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based on transplant status perform</w:t>
      </w:r>
      <w:r w:rsidR="007962D9" w:rsidRPr="00273877">
        <w:rPr>
          <w:rFonts w:ascii="Aptos" w:eastAsia="Times New Roman" w:hAnsi="Aptos" w:cs="Times New Roman"/>
          <w:color w:val="0070C0"/>
          <w:shd w:val="clear" w:color="auto" w:fill="FFFFFF"/>
        </w:rPr>
        <w:t>s</w:t>
      </w:r>
      <w:r w:rsidRPr="00273877">
        <w:rPr>
          <w:rFonts w:ascii="Aptos" w:eastAsia="Times New Roman" w:hAnsi="Aptos" w:cs="Times New Roman"/>
          <w:color w:val="0070C0"/>
          <w:shd w:val="clear" w:color="auto" w:fill="FFFFFF"/>
        </w:rPr>
        <w:t xml:space="preserve"> just as well</w:t>
      </w:r>
      <w:r w:rsidR="007962D9" w:rsidRPr="00273877">
        <w:rPr>
          <w:rFonts w:ascii="Aptos" w:eastAsia="Times New Roman" w:hAnsi="Aptos" w:cs="Times New Roman"/>
          <w:color w:val="0070C0"/>
          <w:shd w:val="clear" w:color="auto" w:fill="FFFFFF"/>
        </w:rPr>
        <w:t>.</w:t>
      </w:r>
    </w:p>
    <w:p w14:paraId="6B2E752D" w14:textId="77777777" w:rsidR="007962D9" w:rsidRPr="00273877" w:rsidRDefault="007962D9" w:rsidP="005F6F78">
      <w:pPr>
        <w:rPr>
          <w:rFonts w:ascii="Aptos" w:eastAsia="Times New Roman" w:hAnsi="Aptos" w:cs="Times New Roman"/>
          <w:b/>
          <w:bCs/>
          <w:color w:val="0070C0"/>
          <w:sz w:val="32"/>
          <w:szCs w:val="32"/>
          <w:shd w:val="clear" w:color="auto" w:fill="FFFFFF"/>
        </w:rPr>
      </w:pPr>
    </w:p>
    <w:p w14:paraId="54488CD4" w14:textId="705226E5" w:rsidR="004926F1" w:rsidRPr="00273877" w:rsidRDefault="004926F1" w:rsidP="005F6F78">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 xml:space="preserve">Mortality predictions </w:t>
      </w:r>
    </w:p>
    <w:p w14:paraId="320875A1" w14:textId="77777777" w:rsidR="007962D9" w:rsidRPr="00273877" w:rsidRDefault="007962D9" w:rsidP="005946E2">
      <w:pPr>
        <w:jc w:val="both"/>
        <w:rPr>
          <w:rFonts w:ascii="Aptos" w:eastAsia="Times New Roman" w:hAnsi="Aptos" w:cs="Times New Roman"/>
          <w:b/>
          <w:bCs/>
          <w:color w:val="0070C0"/>
          <w:sz w:val="32"/>
          <w:szCs w:val="32"/>
          <w:shd w:val="clear" w:color="auto" w:fill="FFFFFF"/>
        </w:rPr>
      </w:pPr>
    </w:p>
    <w:p w14:paraId="5196B89D" w14:textId="295B9A80"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using the full clinical metadata to predict mortality, we found that it </w:t>
      </w:r>
      <w:r w:rsidR="008B62EF" w:rsidRPr="00273877">
        <w:rPr>
          <w:rFonts w:ascii="Aptos" w:eastAsia="Times New Roman" w:hAnsi="Aptos" w:cs="Times New Roman"/>
          <w:color w:val="0070C0"/>
          <w:shd w:val="clear" w:color="auto" w:fill="FFFFFF"/>
        </w:rPr>
        <w:t xml:space="preserve">had similar performance to our </w:t>
      </w:r>
      <w:r w:rsidRPr="00273877">
        <w:rPr>
          <w:rFonts w:ascii="Aptos" w:eastAsia="Times New Roman" w:hAnsi="Aptos" w:cs="Times New Roman"/>
          <w:color w:val="0070C0"/>
          <w:shd w:val="clear" w:color="auto" w:fill="FFFFFF"/>
        </w:rPr>
        <w:t>proteomic and metabolomic models</w:t>
      </w:r>
      <w:r w:rsidR="001512C4" w:rsidRPr="00273877">
        <w:rPr>
          <w:rFonts w:ascii="Aptos" w:eastAsia="Times New Roman" w:hAnsi="Aptos" w:cs="Times New Roman"/>
          <w:color w:val="0070C0"/>
          <w:shd w:val="clear" w:color="auto" w:fill="FFFFFF"/>
        </w:rPr>
        <w:t>, as shown in panel A below. Unsurprisingly, upon examining the model, ICU admission emerged as a strong predictor of mortality</w:t>
      </w:r>
      <w:r w:rsidRPr="00273877">
        <w:rPr>
          <w:rFonts w:ascii="Aptos" w:eastAsia="Times New Roman" w:hAnsi="Aptos" w:cs="Times New Roman"/>
          <w:color w:val="0070C0"/>
          <w:shd w:val="clear" w:color="auto" w:fill="FFFFFF"/>
        </w:rPr>
        <w:t>.</w:t>
      </w:r>
    </w:p>
    <w:p w14:paraId="7DB959AD" w14:textId="77777777" w:rsidR="00AC1386" w:rsidRDefault="00AC1386" w:rsidP="005F6F78">
      <w:pPr>
        <w:rPr>
          <w:rFonts w:ascii="Aptos" w:eastAsia="Times New Roman" w:hAnsi="Aptos" w:cs="Times New Roman"/>
          <w:color w:val="FF0000"/>
          <w:shd w:val="clear" w:color="auto" w:fill="FFFFFF"/>
        </w:rPr>
      </w:pPr>
    </w:p>
    <w:p w14:paraId="022392F3" w14:textId="0EE1DC32" w:rsidR="00B32CAE" w:rsidRDefault="00B32CAE" w:rsidP="005F6F78">
      <w:pPr>
        <w:rPr>
          <w:rFonts w:ascii="Aptos" w:eastAsia="Times New Roman" w:hAnsi="Aptos" w:cs="Times New Roman"/>
          <w:color w:val="FF0000"/>
          <w:shd w:val="clear" w:color="auto" w:fill="FFFFFF"/>
        </w:rPr>
      </w:pPr>
    </w:p>
    <w:p w14:paraId="214AFC4E" w14:textId="58FFF37E" w:rsidR="00E73EE2" w:rsidRDefault="008B62EF" w:rsidP="005F6F78">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lastRenderedPageBreak/>
        <w:drawing>
          <wp:inline distT="0" distB="0" distL="0" distR="0" wp14:anchorId="6E2D0469" wp14:editId="075B71A3">
            <wp:extent cx="3389584" cy="2756452"/>
            <wp:effectExtent l="0" t="0" r="1905" b="0"/>
            <wp:docPr id="25531507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5070" name="Graphic 255315070"/>
                    <pic:cNvPicPr/>
                  </pic:nvPicPr>
                  <pic:blipFill rotWithShape="1">
                    <a:blip r:embed="rId8">
                      <a:extLst>
                        <a:ext uri="{96DAC541-7B7A-43D3-8B79-37D633B846F1}">
                          <asvg:svgBlip xmlns:asvg="http://schemas.microsoft.com/office/drawing/2016/SVG/main" r:embed="rId9"/>
                        </a:ext>
                      </a:extLst>
                    </a:blip>
                    <a:srcRect b="42535"/>
                    <a:stretch/>
                  </pic:blipFill>
                  <pic:spPr bwMode="auto">
                    <a:xfrm>
                      <a:off x="0" y="0"/>
                      <a:ext cx="3392117" cy="2758512"/>
                    </a:xfrm>
                    <a:prstGeom prst="rect">
                      <a:avLst/>
                    </a:prstGeom>
                    <a:ln>
                      <a:noFill/>
                    </a:ln>
                    <a:extLst>
                      <a:ext uri="{53640926-AAD7-44D8-BBD7-CCE9431645EC}">
                        <a14:shadowObscured xmlns:a14="http://schemas.microsoft.com/office/drawing/2010/main"/>
                      </a:ext>
                    </a:extLst>
                  </pic:spPr>
                </pic:pic>
              </a:graphicData>
            </a:graphic>
          </wp:inline>
        </w:drawing>
      </w:r>
    </w:p>
    <w:p w14:paraId="07639622" w14:textId="3B93D334" w:rsidR="00BA2D74"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When we removed ICU admission—since it is not available at the time of admission—we were left with a model that lacked predictive accuracy</w:t>
      </w:r>
      <w:r w:rsidR="00BA511A"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as shown in </w:t>
      </w:r>
      <w:r w:rsidR="007962D9" w:rsidRPr="00273877">
        <w:rPr>
          <w:rFonts w:ascii="Aptos" w:eastAsia="Times New Roman" w:hAnsi="Aptos" w:cs="Times New Roman"/>
          <w:color w:val="0070C0"/>
          <w:shd w:val="clear" w:color="auto" w:fill="FFFFFF"/>
        </w:rPr>
        <w:t>panel</w:t>
      </w:r>
      <w:r w:rsidRPr="00273877">
        <w:rPr>
          <w:rFonts w:ascii="Aptos" w:eastAsia="Times New Roman" w:hAnsi="Aptos" w:cs="Times New Roman"/>
          <w:color w:val="0070C0"/>
          <w:shd w:val="clear" w:color="auto" w:fill="FFFFFF"/>
        </w:rPr>
        <w:t xml:space="preserve"> B </w:t>
      </w:r>
      <w:r w:rsidR="007962D9" w:rsidRPr="00273877">
        <w:rPr>
          <w:rFonts w:ascii="Aptos" w:eastAsia="Times New Roman" w:hAnsi="Aptos" w:cs="Times New Roman"/>
          <w:color w:val="0070C0"/>
          <w:shd w:val="clear" w:color="auto" w:fill="FFFFFF"/>
        </w:rPr>
        <w:t>above</w:t>
      </w:r>
      <w:r w:rsidRPr="00273877">
        <w:rPr>
          <w:rFonts w:ascii="Aptos" w:eastAsia="Times New Roman" w:hAnsi="Aptos" w:cs="Times New Roman"/>
          <w:color w:val="0070C0"/>
          <w:shd w:val="clear" w:color="auto" w:fill="FFFFFF"/>
        </w:rPr>
        <w:t>. This highlights the potential clinical benefit of our proteomic and metabolomic predictors of mortality, which can be assessed upon admission.</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above figure has been added to the manuscript as </w:t>
      </w:r>
      <w:r w:rsidR="00BA511A" w:rsidRPr="00273877">
        <w:rPr>
          <w:rFonts w:ascii="Aptos" w:eastAsia="Times New Roman" w:hAnsi="Aptos" w:cs="Times New Roman"/>
          <w:color w:val="0070C0"/>
          <w:shd w:val="clear" w:color="auto" w:fill="FFFFFF"/>
        </w:rPr>
        <w:t>a supplementary</w:t>
      </w:r>
      <w:r w:rsidRPr="00273877">
        <w:rPr>
          <w:rFonts w:ascii="Aptos" w:eastAsia="Times New Roman" w:hAnsi="Aptos" w:cs="Times New Roman"/>
          <w:color w:val="0070C0"/>
          <w:shd w:val="clear" w:color="auto" w:fill="FFFFFF"/>
        </w:rPr>
        <w:t xml:space="preserve"> figure. Overall, this complementary analysis strengthens our conclusion that biomarkers acquired on admission may be clinically useful in predicting </w:t>
      </w:r>
      <w:del w:id="32" w:author="Nizet, Victor" w:date="2024-10-25T07:41:00Z" w16du:dateUtc="2024-10-24T23:41:00Z">
        <w:r w:rsidRPr="00273877" w:rsidDel="00AD19FD">
          <w:rPr>
            <w:rFonts w:ascii="Aptos" w:eastAsia="Times New Roman" w:hAnsi="Aptos" w:cs="Times New Roman"/>
            <w:color w:val="0070C0"/>
            <w:shd w:val="clear" w:color="auto" w:fill="FFFFFF"/>
          </w:rPr>
          <w:delText xml:space="preserve">Enterococcal </w:delText>
        </w:r>
      </w:del>
      <w:ins w:id="33" w:author="Nizet, Victor" w:date="2024-10-25T07:41:00Z" w16du:dateUtc="2024-10-24T23:41:00Z">
        <w:r w:rsidR="00AD19FD">
          <w:rPr>
            <w:rFonts w:ascii="Aptos" w:eastAsia="Times New Roman" w:hAnsi="Aptos" w:cs="Times New Roman"/>
            <w:color w:val="0070C0"/>
            <w:shd w:val="clear" w:color="auto" w:fill="FFFFFF"/>
          </w:rPr>
          <w:t>e</w:t>
        </w:r>
        <w:r w:rsidR="00AD19FD" w:rsidRPr="00273877">
          <w:rPr>
            <w:rFonts w:ascii="Aptos" w:eastAsia="Times New Roman" w:hAnsi="Aptos" w:cs="Times New Roman"/>
            <w:color w:val="0070C0"/>
            <w:shd w:val="clear" w:color="auto" w:fill="FFFFFF"/>
          </w:rPr>
          <w:t xml:space="preserve">nterococcal </w:t>
        </w:r>
      </w:ins>
      <w:r w:rsidRPr="00273877">
        <w:rPr>
          <w:rFonts w:ascii="Aptos" w:eastAsia="Times New Roman" w:hAnsi="Aptos" w:cs="Times New Roman"/>
          <w:color w:val="0070C0"/>
          <w:shd w:val="clear" w:color="auto" w:fill="FFFFFF"/>
        </w:rPr>
        <w:t>bacteremia patient mortality.</w:t>
      </w:r>
    </w:p>
    <w:p w14:paraId="68C502B8" w14:textId="77777777" w:rsidR="008D4005" w:rsidRDefault="008D4005" w:rsidP="008D4005">
      <w:pPr>
        <w:rPr>
          <w:rFonts w:ascii="Aptos" w:eastAsia="Times New Roman" w:hAnsi="Aptos" w:cs="Times New Roman"/>
          <w:color w:val="212121"/>
          <w:shd w:val="clear" w:color="auto" w:fill="FFFFFF"/>
        </w:rPr>
      </w:pPr>
    </w:p>
    <w:p w14:paraId="509C1011" w14:textId="252B766F" w:rsidR="00B32CAE" w:rsidRPr="004926F1" w:rsidRDefault="00560711" w:rsidP="008D4005">
      <w:p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2.</w:t>
      </w:r>
      <w:r w:rsidR="008D4005">
        <w:rPr>
          <w:rFonts w:ascii="Aptos" w:eastAsia="Times New Roman" w:hAnsi="Aptos" w:cs="Times New Roman"/>
          <w:color w:val="212121"/>
          <w:shd w:val="clear" w:color="auto" w:fill="FFFFFF"/>
        </w:rPr>
        <w:t xml:space="preserve"> </w:t>
      </w:r>
      <w:r w:rsidRPr="008D4005">
        <w:rPr>
          <w:rFonts w:ascii="Aptos" w:eastAsia="Times New Roman" w:hAnsi="Aptos" w:cs="Times New Roman"/>
          <w:color w:val="212121"/>
          <w:shd w:val="clear" w:color="auto" w:fill="FFFFFF"/>
        </w:rPr>
        <w:t xml:space="preserve"> It seems there is a design problem with comparison between infection and healthy individual. Control samples consist of plasma collected from blood bank volunteers, while EcB samples were collected from patients at UW Health. This discrepancy in patient and sample collection circumstances may be a significant source of confounding. Although steps are taken to identify confounding variables from patient metadata, it is nonetheless probable that further unidentified confounding variables remain. </w:t>
      </w:r>
    </w:p>
    <w:p w14:paraId="2B3E356C" w14:textId="72B62450" w:rsidR="008D4005" w:rsidRPr="005F6F78" w:rsidRDefault="00560711" w:rsidP="008D4005">
      <w:pPr>
        <w:rPr>
          <w:rFonts w:ascii="Aptos" w:eastAsia="Times New Roman" w:hAnsi="Aptos" w:cs="Times New Roman"/>
          <w:color w:val="FF0000"/>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color w:val="212121"/>
          <w:shd w:val="clear" w:color="auto" w:fill="FFFFFF"/>
        </w:rPr>
        <w:t>There is potential solution at least partially overcome this problem. If we assume that the transition between health and infection shares a molecular basis with that between survivorship and mortality, then we would expect features truly caused by EcB to be shared between the two comparisons and to have the same direction (up or down) in both. We therefore suggest the following:</w:t>
      </w:r>
    </w:p>
    <w:p w14:paraId="4FDE3241" w14:textId="172AB668" w:rsidR="008D4005" w:rsidRPr="008D4005" w:rsidRDefault="00560711" w:rsidP="008D4005">
      <w:pPr>
        <w:pStyle w:val="ListParagraph"/>
        <w:numPr>
          <w:ilvl w:val="0"/>
          <w:numId w:val="5"/>
        </w:numPr>
        <w:rPr>
          <w:rFonts w:ascii="Aptos" w:eastAsia="Times New Roman" w:hAnsi="Aptos" w:cs="Times New Roman"/>
          <w:color w:val="212121"/>
        </w:rPr>
      </w:pPr>
      <w:r w:rsidRPr="008D4005">
        <w:rPr>
          <w:rFonts w:ascii="Aptos" w:eastAsia="Times New Roman" w:hAnsi="Aptos" w:cs="Times New Roman"/>
          <w:color w:val="212121"/>
          <w:shd w:val="clear" w:color="auto" w:fill="FFFFFF"/>
        </w:rPr>
        <w:t>Create a contingency table which sets the two comparisons against each other.</w:t>
      </w:r>
    </w:p>
    <w:p w14:paraId="59DA5F4C" w14:textId="77777777" w:rsidR="008D4005" w:rsidRDefault="008D4005" w:rsidP="008D4005">
      <w:pPr>
        <w:ind w:firstLine="720"/>
        <w:rPr>
          <w:rFonts w:ascii="Aptos" w:eastAsia="Times New Roman" w:hAnsi="Aptos" w:cs="Times New Roman"/>
          <w:color w:val="212121"/>
        </w:rPr>
      </w:pPr>
    </w:p>
    <w:p w14:paraId="434DC499"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If most features share a direction of change, use these features for </w:t>
      </w:r>
      <w:r w:rsidR="008D4005" w:rsidRPr="008D4005">
        <w:rPr>
          <w:rFonts w:ascii="Aptos" w:eastAsia="Times New Roman" w:hAnsi="Aptos" w:cs="Times New Roman"/>
          <w:color w:val="212121"/>
          <w:shd w:val="clear" w:color="auto" w:fill="FFFFFF"/>
        </w:rPr>
        <w:t xml:space="preserve">the </w:t>
      </w:r>
      <w:r w:rsidRPr="008D4005">
        <w:rPr>
          <w:rFonts w:ascii="Aptos" w:eastAsia="Times New Roman" w:hAnsi="Aptos" w:cs="Times New Roman"/>
          <w:color w:val="212121"/>
          <w:shd w:val="clear" w:color="auto" w:fill="FFFFFF"/>
        </w:rPr>
        <w:t>construction of predictors.</w:t>
      </w:r>
    </w:p>
    <w:p w14:paraId="197BFF65" w14:textId="77777777" w:rsidR="008D4005" w:rsidRPr="008D4005" w:rsidRDefault="008D4005" w:rsidP="008D4005">
      <w:pPr>
        <w:pStyle w:val="ListParagraph"/>
        <w:rPr>
          <w:rFonts w:ascii="Aptos" w:eastAsia="Times New Roman" w:hAnsi="Aptos" w:cs="Times New Roman"/>
          <w:color w:val="212121"/>
        </w:rPr>
      </w:pPr>
    </w:p>
    <w:p w14:paraId="7DB5C6AE"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Otherwise, it is more likely that confounding variables will play a significant role in the infected/healthy analysis, and so it may be wiser to place the greater focus on the E. Faecalis vs. E. Faecium and survivorship vs. mortality analyses performed within the hospital dataset.</w:t>
      </w:r>
    </w:p>
    <w:p w14:paraId="5A739D6E" w14:textId="77777777" w:rsidR="004926F1" w:rsidRPr="004926F1" w:rsidRDefault="004926F1" w:rsidP="004926F1">
      <w:pPr>
        <w:pStyle w:val="ListParagraph"/>
        <w:rPr>
          <w:rFonts w:ascii="Aptos" w:eastAsia="Times New Roman" w:hAnsi="Aptos" w:cs="Times New Roman"/>
          <w:color w:val="212121"/>
          <w:shd w:val="clear" w:color="auto" w:fill="FFFFFF"/>
        </w:rPr>
      </w:pPr>
    </w:p>
    <w:p w14:paraId="22CAD96D" w14:textId="77777777" w:rsidR="004926F1" w:rsidRPr="00273877" w:rsidDel="00AD19FD" w:rsidRDefault="004926F1" w:rsidP="005946E2">
      <w:pPr>
        <w:jc w:val="both"/>
        <w:rPr>
          <w:del w:id="34" w:author="Nizet, Victor" w:date="2024-10-25T07:42:00Z" w16du:dateUtc="2024-10-24T23:42: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bringing up this point. </w:t>
      </w:r>
    </w:p>
    <w:p w14:paraId="5B03EA83" w14:textId="77777777" w:rsidR="004926F1" w:rsidRPr="00273877" w:rsidDel="00AD19FD" w:rsidRDefault="004926F1" w:rsidP="005946E2">
      <w:pPr>
        <w:jc w:val="both"/>
        <w:rPr>
          <w:del w:id="35" w:author="Nizet, Victor" w:date="2024-10-25T07:42:00Z" w16du:dateUtc="2024-10-24T23:42:00Z"/>
          <w:rFonts w:ascii="Aptos" w:eastAsia="Times New Roman" w:hAnsi="Aptos" w:cs="Times New Roman"/>
          <w:color w:val="0070C0"/>
          <w:shd w:val="clear" w:color="auto" w:fill="FFFFFF"/>
        </w:rPr>
      </w:pPr>
    </w:p>
    <w:p w14:paraId="33E46BA2" w14:textId="2E3A380A"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agree that the logistical constraints of sample collection when comparing healthy samples obtained via blood bank volunteers and EcB samples are not ideal. However, on a practical level</w:t>
      </w:r>
      <w:r w:rsidR="001512C4"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these are the only samples from healthy individuals </w:t>
      </w:r>
      <w:r w:rsidR="001512C4" w:rsidRPr="00273877">
        <w:rPr>
          <w:rFonts w:ascii="Aptos" w:eastAsia="Times New Roman" w:hAnsi="Aptos" w:cs="Times New Roman"/>
          <w:color w:val="0070C0"/>
          <w:shd w:val="clear" w:color="auto" w:fill="FFFFFF"/>
        </w:rPr>
        <w:t xml:space="preserve">we </w:t>
      </w:r>
      <w:r w:rsidR="00BA511A" w:rsidRPr="00273877">
        <w:rPr>
          <w:rFonts w:ascii="Aptos" w:eastAsia="Times New Roman" w:hAnsi="Aptos" w:cs="Times New Roman"/>
          <w:color w:val="0070C0"/>
          <w:shd w:val="clear" w:color="auto" w:fill="FFFFFF"/>
        </w:rPr>
        <w:t>received</w:t>
      </w:r>
      <w:r w:rsidRPr="00273877">
        <w:rPr>
          <w:rFonts w:ascii="Aptos" w:eastAsia="Times New Roman" w:hAnsi="Aptos" w:cs="Times New Roman"/>
          <w:color w:val="0070C0"/>
          <w:shd w:val="clear" w:color="auto" w:fill="FFFFFF"/>
        </w:rPr>
        <w:t xml:space="preserve"> for this study</w:t>
      </w:r>
      <w:r w:rsidR="001512C4" w:rsidRPr="00273877">
        <w:rPr>
          <w:rFonts w:ascii="Aptos" w:eastAsia="Times New Roman" w:hAnsi="Aptos" w:cs="Times New Roman"/>
          <w:color w:val="0070C0"/>
          <w:shd w:val="clear" w:color="auto" w:fill="FFFFFF"/>
        </w:rPr>
        <w:t>. Even</w:t>
      </w:r>
      <w:r w:rsidRPr="00273877">
        <w:rPr>
          <w:rFonts w:ascii="Aptos" w:eastAsia="Times New Roman" w:hAnsi="Aptos" w:cs="Times New Roman"/>
          <w:color w:val="0070C0"/>
          <w:shd w:val="clear" w:color="auto" w:fill="FFFFFF"/>
        </w:rPr>
        <w:t xml:space="preserve"> though there were slight differences in sample collection methodology between the two sites</w:t>
      </w:r>
      <w:r w:rsidR="001512C4"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we believe it is reasonable to expect the differences in the underlying biological material to be the </w:t>
      </w:r>
      <w:r w:rsidR="001512C4" w:rsidRPr="00273877">
        <w:rPr>
          <w:rFonts w:ascii="Aptos" w:eastAsia="Times New Roman" w:hAnsi="Aptos" w:cs="Times New Roman"/>
          <w:color w:val="0070C0"/>
          <w:shd w:val="clear" w:color="auto" w:fill="FFFFFF"/>
        </w:rPr>
        <w:t xml:space="preserve">significant </w:t>
      </w:r>
      <w:r w:rsidRPr="00273877">
        <w:rPr>
          <w:rFonts w:ascii="Aptos" w:eastAsia="Times New Roman" w:hAnsi="Aptos" w:cs="Times New Roman"/>
          <w:color w:val="0070C0"/>
          <w:shd w:val="clear" w:color="auto" w:fill="FFFFFF"/>
        </w:rPr>
        <w:t>source of variation between these groups. We believe that the benefits of including a healthy cohort for comparison far outweigh the downsides inflicted by having slight differences in sample collection.</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major confounding difference between the samples collected from the healthy </w:t>
      </w:r>
      <w:r w:rsidR="00BA511A" w:rsidRPr="00273877">
        <w:rPr>
          <w:rFonts w:ascii="Aptos" w:eastAsia="Times New Roman" w:hAnsi="Aptos" w:cs="Times New Roman"/>
          <w:color w:val="0070C0"/>
          <w:shd w:val="clear" w:color="auto" w:fill="FFFFFF"/>
        </w:rPr>
        <w:t>volunteers and the EcB patients was the tube type</w:t>
      </w:r>
      <w:r w:rsidRPr="00273877">
        <w:rPr>
          <w:rFonts w:ascii="Aptos" w:eastAsia="Times New Roman" w:hAnsi="Aptos" w:cs="Times New Roman"/>
          <w:color w:val="0070C0"/>
          <w:shd w:val="clear" w:color="auto" w:fill="FFFFFF"/>
        </w:rPr>
        <w:t xml:space="preserve">. We expect this to </w:t>
      </w:r>
      <w:r w:rsidR="00BA511A" w:rsidRPr="00273877">
        <w:rPr>
          <w:rFonts w:ascii="Aptos" w:eastAsia="Times New Roman" w:hAnsi="Aptos" w:cs="Times New Roman"/>
          <w:color w:val="0070C0"/>
          <w:shd w:val="clear" w:color="auto" w:fill="FFFFFF"/>
        </w:rPr>
        <w:t>impact the proteomics and metabolomics data differently</w:t>
      </w:r>
      <w:r w:rsidRPr="00273877">
        <w:rPr>
          <w:rFonts w:ascii="Aptos" w:eastAsia="Times New Roman" w:hAnsi="Aptos" w:cs="Times New Roman"/>
          <w:color w:val="0070C0"/>
          <w:shd w:val="clear" w:color="auto" w:fill="FFFFFF"/>
        </w:rPr>
        <w:t>.</w:t>
      </w:r>
    </w:p>
    <w:p w14:paraId="5D01E876" w14:textId="77777777" w:rsidR="004926F1" w:rsidRPr="00273877" w:rsidRDefault="004926F1" w:rsidP="004926F1">
      <w:pPr>
        <w:rPr>
          <w:rFonts w:ascii="Aptos" w:eastAsia="Times New Roman" w:hAnsi="Aptos" w:cs="Times New Roman"/>
          <w:i/>
          <w:iCs/>
          <w:color w:val="0070C0"/>
          <w:shd w:val="clear" w:color="auto" w:fill="FFFFFF"/>
        </w:rPr>
      </w:pPr>
    </w:p>
    <w:p w14:paraId="2D3FE311" w14:textId="77777777" w:rsidR="004926F1" w:rsidRPr="00273877" w:rsidRDefault="004926F1" w:rsidP="004926F1">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Proteomics</w:t>
      </w:r>
    </w:p>
    <w:p w14:paraId="06F6C1BF" w14:textId="77777777" w:rsidR="004926F1" w:rsidRPr="00273877" w:rsidRDefault="004926F1" w:rsidP="004926F1">
      <w:pPr>
        <w:rPr>
          <w:rFonts w:ascii="Aptos" w:eastAsia="Times New Roman" w:hAnsi="Aptos" w:cs="Times New Roman"/>
          <w:color w:val="0070C0"/>
          <w:u w:val="single"/>
          <w:shd w:val="clear" w:color="auto" w:fill="FFFFFF"/>
        </w:rPr>
      </w:pPr>
    </w:p>
    <w:p w14:paraId="33EEC2C1" w14:textId="77777777" w:rsidR="00AD19FD" w:rsidRDefault="007962D9" w:rsidP="005946E2">
      <w:pPr>
        <w:jc w:val="both"/>
        <w:rPr>
          <w:ins w:id="36" w:author="Nizet, Victor" w:date="2024-10-25T07:46:00Z" w16du:dateUtc="2024-10-24T23:46: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examining the proteomics data, we </w:t>
      </w:r>
      <w:del w:id="37" w:author="Nizet, Victor" w:date="2024-10-25T07:44:00Z" w16du:dateUtc="2024-10-24T23:44:00Z">
        <w:r w:rsidRPr="00273877" w:rsidDel="00AD19FD">
          <w:rPr>
            <w:rFonts w:ascii="Aptos" w:eastAsia="Times New Roman" w:hAnsi="Aptos" w:cs="Times New Roman"/>
            <w:color w:val="0070C0"/>
            <w:shd w:val="clear" w:color="auto" w:fill="FFFFFF"/>
          </w:rPr>
          <w:delText xml:space="preserve">find </w:delText>
        </w:r>
      </w:del>
      <w:ins w:id="38" w:author="Nizet, Victor" w:date="2024-10-25T07:44:00Z" w16du:dateUtc="2024-10-24T23:44:00Z">
        <w:r w:rsidR="00AD19FD">
          <w:rPr>
            <w:rFonts w:ascii="Aptos" w:eastAsia="Times New Roman" w:hAnsi="Aptos" w:cs="Times New Roman"/>
            <w:color w:val="0070C0"/>
            <w:shd w:val="clear" w:color="auto" w:fill="FFFFFF"/>
          </w:rPr>
          <w:t>found</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little indication that the</w:t>
      </w:r>
      <w:ins w:id="39" w:author="Nizet, Victor" w:date="2024-10-25T07:44:00Z" w16du:dateUtc="2024-10-24T23:44:00Z">
        <w:r w:rsidR="00AD19FD">
          <w:rPr>
            <w:rFonts w:ascii="Aptos" w:eastAsia="Times New Roman" w:hAnsi="Aptos" w:cs="Times New Roman"/>
            <w:color w:val="0070C0"/>
            <w:shd w:val="clear" w:color="auto" w:fill="FFFFFF"/>
          </w:rPr>
          <w:t xml:space="preserve"> observed</w:t>
        </w:r>
      </w:ins>
      <w:r w:rsidRPr="00273877">
        <w:rPr>
          <w:rFonts w:ascii="Aptos" w:eastAsia="Times New Roman" w:hAnsi="Aptos" w:cs="Times New Roman"/>
          <w:color w:val="0070C0"/>
          <w:shd w:val="clear" w:color="auto" w:fill="FFFFFF"/>
        </w:rPr>
        <w:t xml:space="preserve"> differences between healthy and infected individuals </w:t>
      </w:r>
      <w:del w:id="40" w:author="Nizet, Victor" w:date="2024-10-25T07:44:00Z" w16du:dateUtc="2024-10-24T23:44:00Z">
        <w:r w:rsidRPr="00273877" w:rsidDel="00AD19FD">
          <w:rPr>
            <w:rFonts w:ascii="Aptos" w:eastAsia="Times New Roman" w:hAnsi="Aptos" w:cs="Times New Roman"/>
            <w:color w:val="0070C0"/>
            <w:shd w:val="clear" w:color="auto" w:fill="FFFFFF"/>
          </w:rPr>
          <w:delText xml:space="preserve">are </w:delText>
        </w:r>
      </w:del>
      <w:ins w:id="41" w:author="Nizet, Victor" w:date="2024-10-25T07:44:00Z" w16du:dateUtc="2024-10-24T23:44:00Z">
        <w:r w:rsidR="00AD19FD">
          <w:rPr>
            <w:rFonts w:ascii="Aptos" w:eastAsia="Times New Roman" w:hAnsi="Aptos" w:cs="Times New Roman"/>
            <w:color w:val="0070C0"/>
            <w:shd w:val="clear" w:color="auto" w:fill="FFFFFF"/>
          </w:rPr>
          <w:t>were</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due to</w:t>
      </w:r>
      <w:ins w:id="42" w:author="Nizet, Victor" w:date="2024-10-25T07:44:00Z" w16du:dateUtc="2024-10-24T23:44:00Z">
        <w:r w:rsidR="00AD19FD">
          <w:rPr>
            <w:rFonts w:ascii="Aptos" w:eastAsia="Times New Roman" w:hAnsi="Aptos" w:cs="Times New Roman"/>
            <w:color w:val="0070C0"/>
            <w:shd w:val="clear" w:color="auto" w:fill="FFFFFF"/>
          </w:rPr>
          <w:t xml:space="preserve"> variations in</w:t>
        </w:r>
      </w:ins>
      <w:r w:rsidRPr="00273877">
        <w:rPr>
          <w:rFonts w:ascii="Aptos" w:eastAsia="Times New Roman" w:hAnsi="Aptos" w:cs="Times New Roman"/>
          <w:color w:val="0070C0"/>
          <w:shd w:val="clear" w:color="auto" w:fill="FFFFFF"/>
        </w:rPr>
        <w:t xml:space="preserve"> sample collection</w:t>
      </w:r>
      <w:del w:id="43" w:author="Nizet, Victor" w:date="2024-10-25T07:45:00Z" w16du:dateUtc="2024-10-24T23:45:00Z">
        <w:r w:rsidRPr="00273877" w:rsidDel="00AD19FD">
          <w:rPr>
            <w:rFonts w:ascii="Aptos" w:eastAsia="Times New Roman" w:hAnsi="Aptos" w:cs="Times New Roman"/>
            <w:color w:val="0070C0"/>
            <w:shd w:val="clear" w:color="auto" w:fill="FFFFFF"/>
          </w:rPr>
          <w:delText xml:space="preserve"> variations</w:delText>
        </w:r>
      </w:del>
      <w:r w:rsidRPr="00273877">
        <w:rPr>
          <w:rFonts w:ascii="Aptos" w:eastAsia="Times New Roman" w:hAnsi="Aptos" w:cs="Times New Roman"/>
          <w:color w:val="0070C0"/>
          <w:shd w:val="clear" w:color="auto" w:fill="FFFFFF"/>
        </w:rPr>
        <w:t xml:space="preserve">. A high-level </w:t>
      </w:r>
      <w:del w:id="44" w:author="Nizet, Victor" w:date="2024-10-25T07:45:00Z" w16du:dateUtc="2024-10-24T23:45:00Z">
        <w:r w:rsidRPr="00273877" w:rsidDel="00AD19FD">
          <w:rPr>
            <w:rFonts w:ascii="Aptos" w:eastAsia="Times New Roman" w:hAnsi="Aptos" w:cs="Times New Roman"/>
            <w:color w:val="0070C0"/>
            <w:shd w:val="clear" w:color="auto" w:fill="FFFFFF"/>
          </w:rPr>
          <w:delText xml:space="preserve">analysis of the data </w:delText>
        </w:r>
      </w:del>
      <w:r w:rsidRPr="00273877">
        <w:rPr>
          <w:rFonts w:ascii="Aptos" w:eastAsia="Times New Roman" w:hAnsi="Aptos" w:cs="Times New Roman"/>
          <w:color w:val="0070C0"/>
          <w:shd w:val="clear" w:color="auto" w:fill="FFFFFF"/>
        </w:rPr>
        <w:t>reveal</w:t>
      </w:r>
      <w:del w:id="45" w:author="Nizet, Victor" w:date="2024-10-25T07:45:00Z" w16du:dateUtc="2024-10-24T23:45:00Z">
        <w:r w:rsidRPr="00273877" w:rsidDel="00AD19FD">
          <w:rPr>
            <w:rFonts w:ascii="Aptos" w:eastAsia="Times New Roman" w:hAnsi="Aptos" w:cs="Times New Roman"/>
            <w:color w:val="0070C0"/>
            <w:shd w:val="clear" w:color="auto" w:fill="FFFFFF"/>
          </w:rPr>
          <w:delText>s</w:delText>
        </w:r>
      </w:del>
      <w:ins w:id="46" w:author="Nizet, Victor" w:date="2024-10-25T07:45:00Z" w16du:dateUtc="2024-10-24T23:45:00Z">
        <w:r w:rsidR="00AD19FD">
          <w:rPr>
            <w:rFonts w:ascii="Aptos" w:eastAsia="Times New Roman" w:hAnsi="Aptos" w:cs="Times New Roman"/>
            <w:color w:val="0070C0"/>
            <w:shd w:val="clear" w:color="auto" w:fill="FFFFFF"/>
          </w:rPr>
          <w:t>ed</w:t>
        </w:r>
      </w:ins>
      <w:r w:rsidRPr="00273877">
        <w:rPr>
          <w:rFonts w:ascii="Aptos" w:eastAsia="Times New Roman" w:hAnsi="Aptos" w:cs="Times New Roman"/>
          <w:color w:val="0070C0"/>
          <w:shd w:val="clear" w:color="auto" w:fill="FFFFFF"/>
        </w:rPr>
        <w:t xml:space="preserve"> that the </w:t>
      </w:r>
      <w:r w:rsidR="00BA511A" w:rsidRPr="00273877">
        <w:rPr>
          <w:rFonts w:ascii="Aptos" w:eastAsia="Times New Roman" w:hAnsi="Aptos" w:cs="Times New Roman"/>
          <w:color w:val="0070C0"/>
          <w:shd w:val="clear" w:color="auto" w:fill="FFFFFF"/>
        </w:rPr>
        <w:t xml:space="preserve">elevated proteins in infected patients are primarily </w:t>
      </w:r>
      <w:del w:id="47" w:author="Nizet, Victor" w:date="2024-10-25T07:45:00Z" w16du:dateUtc="2024-10-24T23:45:00Z">
        <w:r w:rsidR="00BA511A" w:rsidRPr="00273877" w:rsidDel="00AD19FD">
          <w:rPr>
            <w:rFonts w:ascii="Aptos" w:eastAsia="Times New Roman" w:hAnsi="Aptos" w:cs="Times New Roman"/>
            <w:color w:val="0070C0"/>
            <w:shd w:val="clear" w:color="auto" w:fill="FFFFFF"/>
          </w:rPr>
          <w:delText xml:space="preserve">related </w:delText>
        </w:r>
      </w:del>
      <w:ins w:id="48" w:author="Nizet, Victor" w:date="2024-10-25T07:45:00Z" w16du:dateUtc="2024-10-24T23:45:00Z">
        <w:r w:rsidR="00AD19FD">
          <w:rPr>
            <w:rFonts w:ascii="Aptos" w:eastAsia="Times New Roman" w:hAnsi="Aptos" w:cs="Times New Roman"/>
            <w:color w:val="0070C0"/>
            <w:shd w:val="clear" w:color="auto" w:fill="FFFFFF"/>
          </w:rPr>
          <w:t>associated</w:t>
        </w:r>
        <w:r w:rsidR="00AD19FD" w:rsidRPr="00273877">
          <w:rPr>
            <w:rFonts w:ascii="Aptos" w:eastAsia="Times New Roman" w:hAnsi="Aptos" w:cs="Times New Roman"/>
            <w:color w:val="0070C0"/>
            <w:shd w:val="clear" w:color="auto" w:fill="FFFFFF"/>
          </w:rPr>
          <w:t xml:space="preserve"> </w:t>
        </w:r>
      </w:ins>
      <w:del w:id="49" w:author="Nizet, Victor" w:date="2024-10-25T07:45:00Z" w16du:dateUtc="2024-10-24T23:45:00Z">
        <w:r w:rsidR="00BA511A" w:rsidRPr="00273877" w:rsidDel="00AD19FD">
          <w:rPr>
            <w:rFonts w:ascii="Aptos" w:eastAsia="Times New Roman" w:hAnsi="Aptos" w:cs="Times New Roman"/>
            <w:color w:val="0070C0"/>
            <w:shd w:val="clear" w:color="auto" w:fill="FFFFFF"/>
          </w:rPr>
          <w:delText xml:space="preserve">to </w:delText>
        </w:r>
      </w:del>
      <w:ins w:id="50" w:author="Nizet, Victor" w:date="2024-10-25T07:45:00Z" w16du:dateUtc="2024-10-24T23:45:00Z">
        <w:r w:rsidR="00AD19FD">
          <w:rPr>
            <w:rFonts w:ascii="Aptos" w:eastAsia="Times New Roman" w:hAnsi="Aptos" w:cs="Times New Roman"/>
            <w:color w:val="0070C0"/>
            <w:shd w:val="clear" w:color="auto" w:fill="FFFFFF"/>
          </w:rPr>
          <w:t>with</w:t>
        </w:r>
        <w:r w:rsidR="00AD19FD"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acute-phase</w:t>
      </w:r>
      <w:del w:id="51" w:author="Nizet, Victor" w:date="2024-10-25T07:45:00Z" w16du:dateUtc="2024-10-24T23:45:00Z">
        <w:r w:rsidR="00BA511A" w:rsidRPr="00273877" w:rsidDel="00AD19FD">
          <w:rPr>
            <w:rFonts w:ascii="Aptos" w:eastAsia="Times New Roman" w:hAnsi="Aptos" w:cs="Times New Roman"/>
            <w:color w:val="0070C0"/>
            <w:shd w:val="clear" w:color="auto" w:fill="FFFFFF"/>
          </w:rPr>
          <w:delText>/</w:delText>
        </w:r>
      </w:del>
      <w:ins w:id="52" w:author="Nizet, Victor" w:date="2024-10-25T07:45:00Z" w16du:dateUtc="2024-10-24T23:45:00Z">
        <w:r w:rsidR="00AD19FD">
          <w:rPr>
            <w:rFonts w:ascii="Aptos" w:eastAsia="Times New Roman" w:hAnsi="Aptos" w:cs="Times New Roman"/>
            <w:color w:val="0070C0"/>
            <w:shd w:val="clear" w:color="auto" w:fill="FFFFFF"/>
          </w:rPr>
          <w:t xml:space="preserve"> and </w:t>
        </w:r>
      </w:ins>
      <w:r w:rsidR="00BA511A" w:rsidRPr="00273877">
        <w:rPr>
          <w:rFonts w:ascii="Aptos" w:eastAsia="Times New Roman" w:hAnsi="Aptos" w:cs="Times New Roman"/>
          <w:color w:val="0070C0"/>
          <w:shd w:val="clear" w:color="auto" w:fill="FFFFFF"/>
        </w:rPr>
        <w:t>inflammatory responses, </w:t>
      </w:r>
      <w:del w:id="53" w:author="Nizet, Victor" w:date="2024-10-25T07:45:00Z" w16du:dateUtc="2024-10-24T23:45:00Z">
        <w:r w:rsidRPr="00273877" w:rsidDel="00AD19FD">
          <w:rPr>
            <w:rFonts w:ascii="Aptos" w:eastAsia="Times New Roman" w:hAnsi="Aptos" w:cs="Times New Roman"/>
            <w:color w:val="0070C0"/>
            <w:shd w:val="clear" w:color="auto" w:fill="FFFFFF"/>
          </w:rPr>
          <w:delText>consistent with what one would expect during an</w:delText>
        </w:r>
      </w:del>
      <w:ins w:id="54" w:author="Nizet, Victor" w:date="2024-10-25T07:45:00Z" w16du:dateUtc="2024-10-24T23:45:00Z">
        <w:r w:rsidR="00AD19FD">
          <w:rPr>
            <w:rFonts w:ascii="Aptos" w:eastAsia="Times New Roman" w:hAnsi="Aptos" w:cs="Times New Roman"/>
            <w:color w:val="0070C0"/>
            <w:shd w:val="clear" w:color="auto" w:fill="FFFFFF"/>
          </w:rPr>
          <w:t>which aligns with expected biol</w:t>
        </w:r>
      </w:ins>
      <w:ins w:id="55" w:author="Nizet, Victor" w:date="2024-10-25T07:46:00Z" w16du:dateUtc="2024-10-24T23:46:00Z">
        <w:r w:rsidR="00AD19FD">
          <w:rPr>
            <w:rFonts w:ascii="Aptos" w:eastAsia="Times New Roman" w:hAnsi="Aptos" w:cs="Times New Roman"/>
            <w:color w:val="0070C0"/>
            <w:shd w:val="clear" w:color="auto" w:fill="FFFFFF"/>
          </w:rPr>
          <w:t>ogical reactions during</w:t>
        </w:r>
      </w:ins>
      <w:r w:rsidRPr="00273877">
        <w:rPr>
          <w:rFonts w:ascii="Aptos" w:eastAsia="Times New Roman" w:hAnsi="Aptos" w:cs="Times New Roman"/>
          <w:color w:val="0070C0"/>
          <w:shd w:val="clear" w:color="auto" w:fill="FFFFFF"/>
        </w:rPr>
        <w:t xml:space="preserve"> infection. For example, clinically established markers of general infection, such as C-reactive protein and serum amyloid A, </w:t>
      </w:r>
      <w:del w:id="56" w:author="Nizet, Victor" w:date="2024-10-25T07:46:00Z" w16du:dateUtc="2024-10-24T23:46:00Z">
        <w:r w:rsidRPr="00273877" w:rsidDel="00AD19FD">
          <w:rPr>
            <w:rFonts w:ascii="Aptos" w:eastAsia="Times New Roman" w:hAnsi="Aptos" w:cs="Times New Roman"/>
            <w:color w:val="0070C0"/>
            <w:shd w:val="clear" w:color="auto" w:fill="FFFFFF"/>
          </w:rPr>
          <w:delText xml:space="preserve">are </w:delText>
        </w:r>
      </w:del>
      <w:ins w:id="57" w:author="Nizet, Victor" w:date="2024-10-25T07:46:00Z" w16du:dateUtc="2024-10-24T23:46:00Z">
        <w:r w:rsidR="00AD19FD">
          <w:rPr>
            <w:rFonts w:ascii="Aptos" w:eastAsia="Times New Roman" w:hAnsi="Aptos" w:cs="Times New Roman"/>
            <w:color w:val="0070C0"/>
            <w:shd w:val="clear" w:color="auto" w:fill="FFFFFF"/>
          </w:rPr>
          <w:t>were</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among the most differentially abundant proteins (Supplementary Figure 3).</w:t>
      </w:r>
      <w:r w:rsidR="00BA511A" w:rsidRPr="00273877">
        <w:rPr>
          <w:rFonts w:ascii="Aptos" w:eastAsia="Times New Roman" w:hAnsi="Aptos" w:cs="Times New Roman"/>
          <w:color w:val="0070C0"/>
          <w:shd w:val="clear" w:color="auto" w:fill="FFFFFF"/>
        </w:rPr>
        <w:t xml:space="preserve"> </w:t>
      </w:r>
    </w:p>
    <w:p w14:paraId="2A5B10D5" w14:textId="77777777" w:rsidR="00AD19FD" w:rsidRDefault="00AD19FD" w:rsidP="005946E2">
      <w:pPr>
        <w:jc w:val="both"/>
        <w:rPr>
          <w:ins w:id="58" w:author="Nizet, Victor" w:date="2024-10-25T07:46:00Z" w16du:dateUtc="2024-10-24T23:46:00Z"/>
          <w:rFonts w:ascii="Aptos" w:eastAsia="Times New Roman" w:hAnsi="Aptos" w:cs="Times New Roman"/>
          <w:color w:val="0070C0"/>
          <w:shd w:val="clear" w:color="auto" w:fill="FFFFFF"/>
        </w:rPr>
      </w:pPr>
    </w:p>
    <w:p w14:paraId="30B18CD9" w14:textId="5A8046D1" w:rsidR="007962D9" w:rsidRDefault="007962D9" w:rsidP="005946E2">
      <w:pPr>
        <w:jc w:val="both"/>
        <w:rPr>
          <w:ins w:id="59" w:author="Nizet, Victor" w:date="2024-10-25T07:46:00Z" w16du:dateUtc="2024-10-24T23:46: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appreciate the reviewer’s thoughtful suggestion </w:t>
      </w:r>
      <w:del w:id="60" w:author="Nizet, Victor" w:date="2024-10-25T07:46:00Z" w16du:dateUtc="2024-10-24T23:46:00Z">
        <w:r w:rsidRPr="00273877" w:rsidDel="00AD19FD">
          <w:rPr>
            <w:rFonts w:ascii="Aptos" w:eastAsia="Times New Roman" w:hAnsi="Aptos" w:cs="Times New Roman"/>
            <w:color w:val="0070C0"/>
            <w:shd w:val="clear" w:color="auto" w:fill="FFFFFF"/>
          </w:rPr>
          <w:delText xml:space="preserve">for an analysis </w:delText>
        </w:r>
      </w:del>
      <w:r w:rsidRPr="00273877">
        <w:rPr>
          <w:rFonts w:ascii="Aptos" w:eastAsia="Times New Roman" w:hAnsi="Aptos" w:cs="Times New Roman"/>
          <w:color w:val="0070C0"/>
          <w:shd w:val="clear" w:color="auto" w:fill="FFFFFF"/>
        </w:rPr>
        <w:t xml:space="preserve">to assess </w:t>
      </w:r>
      <w:del w:id="61" w:author="Nizet, Victor" w:date="2024-10-25T07:46:00Z" w16du:dateUtc="2024-10-24T23:46:00Z">
        <w:r w:rsidRPr="00273877" w:rsidDel="00AD19FD">
          <w:rPr>
            <w:rFonts w:ascii="Aptos" w:eastAsia="Times New Roman" w:hAnsi="Aptos" w:cs="Times New Roman"/>
            <w:color w:val="0070C0"/>
            <w:shd w:val="clear" w:color="auto" w:fill="FFFFFF"/>
          </w:rPr>
          <w:delText xml:space="preserve">the </w:delText>
        </w:r>
      </w:del>
      <w:r w:rsidRPr="00273877">
        <w:rPr>
          <w:rFonts w:ascii="Aptos" w:eastAsia="Times New Roman" w:hAnsi="Aptos" w:cs="Times New Roman"/>
          <w:color w:val="0070C0"/>
          <w:shd w:val="clear" w:color="auto" w:fill="FFFFFF"/>
        </w:rPr>
        <w:t>potential confounding factors</w:t>
      </w:r>
      <w:del w:id="62" w:author="Nizet, Victor" w:date="2024-10-25T07:46:00Z" w16du:dateUtc="2024-10-24T23:46:00Z">
        <w:r w:rsidRPr="00273877" w:rsidDel="00AD19FD">
          <w:rPr>
            <w:rFonts w:ascii="Aptos" w:eastAsia="Times New Roman" w:hAnsi="Aptos" w:cs="Times New Roman"/>
            <w:color w:val="0070C0"/>
            <w:shd w:val="clear" w:color="auto" w:fill="FFFFFF"/>
          </w:rPr>
          <w:delText xml:space="preserve"> in the data</w:delText>
        </w:r>
      </w:del>
      <w:r w:rsidRPr="00273877">
        <w:rPr>
          <w:rFonts w:ascii="Aptos" w:eastAsia="Times New Roman" w:hAnsi="Aptos" w:cs="Times New Roman"/>
          <w:color w:val="0070C0"/>
          <w:shd w:val="clear" w:color="auto" w:fill="FFFFFF"/>
        </w:rPr>
        <w:t xml:space="preserve">. However, we respectfully suggest that the assumption that the transition from health to infection shares a molecular basis with survivorship and mortality may not be </w:t>
      </w:r>
      <w:ins w:id="63" w:author="Nizet, Victor" w:date="2024-10-25T07:47:00Z" w16du:dateUtc="2024-10-24T23:47:00Z">
        <w:r w:rsidR="00AD19FD">
          <w:rPr>
            <w:rFonts w:ascii="Aptos" w:eastAsia="Times New Roman" w:hAnsi="Aptos" w:cs="Times New Roman"/>
            <w:color w:val="0070C0"/>
            <w:shd w:val="clear" w:color="auto" w:fill="FFFFFF"/>
          </w:rPr>
          <w:t xml:space="preserve">entirely </w:t>
        </w:r>
      </w:ins>
      <w:r w:rsidRPr="00273877">
        <w:rPr>
          <w:rFonts w:ascii="Aptos" w:eastAsia="Times New Roman" w:hAnsi="Aptos" w:cs="Times New Roman"/>
          <w:color w:val="0070C0"/>
          <w:shd w:val="clear" w:color="auto" w:fill="FFFFFF"/>
        </w:rPr>
        <w:t xml:space="preserve">accurate. While it is </w:t>
      </w:r>
      <w:del w:id="64" w:author="Nizet, Victor" w:date="2024-10-25T07:47:00Z" w16du:dateUtc="2024-10-24T23:47:00Z">
        <w:r w:rsidRPr="00273877" w:rsidDel="00AD19FD">
          <w:rPr>
            <w:rFonts w:ascii="Aptos" w:eastAsia="Times New Roman" w:hAnsi="Aptos" w:cs="Times New Roman"/>
            <w:color w:val="0070C0"/>
            <w:shd w:val="clear" w:color="auto" w:fill="FFFFFF"/>
          </w:rPr>
          <w:delText xml:space="preserve">plausible </w:delText>
        </w:r>
      </w:del>
      <w:ins w:id="65" w:author="Nizet, Victor" w:date="2024-10-25T07:47:00Z" w16du:dateUtc="2024-10-24T23:47:00Z">
        <w:r w:rsidR="00AD19FD">
          <w:rPr>
            <w:rFonts w:ascii="Aptos" w:eastAsia="Times New Roman" w:hAnsi="Aptos" w:cs="Times New Roman"/>
            <w:color w:val="0070C0"/>
            <w:shd w:val="clear" w:color="auto" w:fill="FFFFFF"/>
          </w:rPr>
          <w:t>intent</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that some molecular features are </w:t>
      </w:r>
      <w:del w:id="66" w:author="Nizet, Victor" w:date="2024-10-25T07:47:00Z" w16du:dateUtc="2024-10-24T23:47:00Z">
        <w:r w:rsidRPr="00273877" w:rsidDel="00AD19FD">
          <w:rPr>
            <w:rFonts w:ascii="Aptos" w:eastAsia="Times New Roman" w:hAnsi="Aptos" w:cs="Times New Roman"/>
            <w:color w:val="0070C0"/>
            <w:shd w:val="clear" w:color="auto" w:fill="FFFFFF"/>
          </w:rPr>
          <w:delText>shared between</w:delText>
        </w:r>
      </w:del>
      <w:ins w:id="67" w:author="Nizet, Victor" w:date="2024-10-25T07:47:00Z" w16du:dateUtc="2024-10-24T23:47:00Z">
        <w:r w:rsidR="00AD19FD">
          <w:rPr>
            <w:rFonts w:ascii="Aptos" w:eastAsia="Times New Roman" w:hAnsi="Aptos" w:cs="Times New Roman"/>
            <w:color w:val="0070C0"/>
            <w:shd w:val="clear" w:color="auto" w:fill="FFFFFF"/>
          </w:rPr>
          <w:t>could overlap between</w:t>
        </w:r>
      </w:ins>
      <w:r w:rsidRPr="00273877">
        <w:rPr>
          <w:rFonts w:ascii="Aptos" w:eastAsia="Times New Roman" w:hAnsi="Aptos" w:cs="Times New Roman"/>
          <w:color w:val="0070C0"/>
          <w:shd w:val="clear" w:color="auto" w:fill="FFFFFF"/>
        </w:rPr>
        <w:t xml:space="preserve"> these biological processes, the extent of such overlap is unclear.</w:t>
      </w:r>
    </w:p>
    <w:p w14:paraId="1081AD95" w14:textId="77777777" w:rsidR="00AD19FD" w:rsidRPr="00273877" w:rsidRDefault="00AD19FD" w:rsidP="005946E2">
      <w:pPr>
        <w:jc w:val="both"/>
        <w:rPr>
          <w:rFonts w:ascii="Aptos" w:eastAsia="Times New Roman" w:hAnsi="Aptos" w:cs="Times New Roman"/>
          <w:color w:val="0070C0"/>
          <w:shd w:val="clear" w:color="auto" w:fill="FFFFFF"/>
        </w:rPr>
      </w:pPr>
    </w:p>
    <w:p w14:paraId="28BA4582" w14:textId="00535E55"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Nevertheless, we reasoned that while a weak correlation </w:t>
      </w:r>
      <w:del w:id="68" w:author="Nizet, Victor" w:date="2024-10-25T07:48:00Z" w16du:dateUtc="2024-10-24T23:48:00Z">
        <w:r w:rsidRPr="00273877" w:rsidDel="00AD19FD">
          <w:rPr>
            <w:rFonts w:ascii="Aptos" w:eastAsia="Times New Roman" w:hAnsi="Aptos" w:cs="Times New Roman"/>
            <w:color w:val="0070C0"/>
            <w:shd w:val="clear" w:color="auto" w:fill="FFFFFF"/>
          </w:rPr>
          <w:delText xml:space="preserve">wouldn’t </w:delText>
        </w:r>
      </w:del>
      <w:ins w:id="69" w:author="Nizet, Victor" w:date="2024-10-25T07:48:00Z" w16du:dateUtc="2024-10-24T23:48:00Z">
        <w:r w:rsidR="00AD19FD" w:rsidRPr="00273877">
          <w:rPr>
            <w:rFonts w:ascii="Aptos" w:eastAsia="Times New Roman" w:hAnsi="Aptos" w:cs="Times New Roman"/>
            <w:color w:val="0070C0"/>
            <w:shd w:val="clear" w:color="auto" w:fill="FFFFFF"/>
          </w:rPr>
          <w:t>would</w:t>
        </w:r>
        <w:r w:rsidR="00AD19FD">
          <w:rPr>
            <w:rFonts w:ascii="Aptos" w:eastAsia="Times New Roman" w:hAnsi="Aptos" w:cs="Times New Roman"/>
            <w:color w:val="0070C0"/>
            <w:shd w:val="clear" w:color="auto" w:fill="FFFFFF"/>
          </w:rPr>
          <w:t xml:space="preserve"> not</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definitively indicate confounding, a strong correlation would provide compelling evidence </w:t>
      </w:r>
      <w:del w:id="70" w:author="Nizet, Victor" w:date="2024-10-25T07:49:00Z" w16du:dateUtc="2024-10-24T23:49:00Z">
        <w:r w:rsidRPr="00273877" w:rsidDel="00AD19FD">
          <w:rPr>
            <w:rFonts w:ascii="Aptos" w:eastAsia="Times New Roman" w:hAnsi="Aptos" w:cs="Times New Roman"/>
            <w:color w:val="0070C0"/>
            <w:shd w:val="clear" w:color="auto" w:fill="FFFFFF"/>
          </w:rPr>
          <w:delText xml:space="preserve">that </w:delText>
        </w:r>
      </w:del>
      <w:ins w:id="71" w:author="Nizet, Victor" w:date="2024-10-25T07:49:00Z" w16du:dateUtc="2024-10-24T23:49:00Z">
        <w:r w:rsidR="00AD19FD">
          <w:rPr>
            <w:rFonts w:ascii="Aptos" w:eastAsia="Times New Roman" w:hAnsi="Aptos" w:cs="Times New Roman"/>
            <w:color w:val="0070C0"/>
            <w:shd w:val="clear" w:color="auto" w:fill="FFFFFF"/>
          </w:rPr>
          <w:t>supporting</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the assumption </w:t>
      </w:r>
      <w:del w:id="72" w:author="Nizet, Victor" w:date="2024-10-25T07:49:00Z" w16du:dateUtc="2024-10-24T23:49:00Z">
        <w:r w:rsidRPr="00273877" w:rsidDel="00AD19FD">
          <w:rPr>
            <w:rFonts w:ascii="Aptos" w:eastAsia="Times New Roman" w:hAnsi="Aptos" w:cs="Times New Roman"/>
            <w:color w:val="0070C0"/>
            <w:shd w:val="clear" w:color="auto" w:fill="FFFFFF"/>
          </w:rPr>
          <w:delText>is valid and</w:delText>
        </w:r>
      </w:del>
      <w:ins w:id="73" w:author="Nizet, Victor" w:date="2024-10-25T07:49:00Z" w16du:dateUtc="2024-10-24T23:49:00Z">
        <w:r w:rsidR="00AD19FD">
          <w:rPr>
            <w:rFonts w:ascii="Aptos" w:eastAsia="Times New Roman" w:hAnsi="Aptos" w:cs="Times New Roman"/>
            <w:color w:val="0070C0"/>
            <w:shd w:val="clear" w:color="auto" w:fill="FFFFFF"/>
          </w:rPr>
          <w:t>that</w:t>
        </w:r>
      </w:ins>
      <w:r w:rsidRPr="00273877">
        <w:rPr>
          <w:rFonts w:ascii="Aptos" w:eastAsia="Times New Roman" w:hAnsi="Aptos" w:cs="Times New Roman"/>
          <w:color w:val="0070C0"/>
          <w:shd w:val="clear" w:color="auto" w:fill="FFFFFF"/>
        </w:rPr>
        <w:t xml:space="preserve"> the data is not substantially confounded.</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Therefore, we conducted an analysis similar to </w:t>
      </w:r>
      <w:r w:rsidR="00BA511A" w:rsidRPr="00273877">
        <w:rPr>
          <w:rFonts w:ascii="Aptos" w:eastAsia="Times New Roman" w:hAnsi="Aptos" w:cs="Times New Roman"/>
          <w:color w:val="0070C0"/>
          <w:shd w:val="clear" w:color="auto" w:fill="FFFFFF"/>
        </w:rPr>
        <w:t>the reviewer's</w:t>
      </w:r>
      <w:r w:rsidRPr="00273877">
        <w:rPr>
          <w:rFonts w:ascii="Aptos" w:eastAsia="Times New Roman" w:hAnsi="Aptos" w:cs="Times New Roman"/>
          <w:color w:val="0070C0"/>
          <w:shd w:val="clear" w:color="auto" w:fill="FFFFFF"/>
        </w:rPr>
        <w:t xml:space="preserve"> </w:t>
      </w:r>
      <w:del w:id="74" w:author="Nizet, Victor" w:date="2024-10-25T07:49:00Z" w16du:dateUtc="2024-10-24T23:49:00Z">
        <w:r w:rsidRPr="00273877" w:rsidDel="00AD19FD">
          <w:rPr>
            <w:rFonts w:ascii="Aptos" w:eastAsia="Times New Roman" w:hAnsi="Aptos" w:cs="Times New Roman"/>
            <w:color w:val="0070C0"/>
            <w:shd w:val="clear" w:color="auto" w:fill="FFFFFF"/>
          </w:rPr>
          <w:delText>suggested</w:delText>
        </w:r>
      </w:del>
      <w:ins w:id="75" w:author="Nizet, Victor" w:date="2024-10-25T07:49:00Z" w16du:dateUtc="2024-10-24T23:49:00Z">
        <w:r w:rsidR="00AD19FD" w:rsidRPr="00273877">
          <w:rPr>
            <w:rFonts w:ascii="Aptos" w:eastAsia="Times New Roman" w:hAnsi="Aptos" w:cs="Times New Roman"/>
            <w:color w:val="0070C0"/>
            <w:shd w:val="clear" w:color="auto" w:fill="FFFFFF"/>
          </w:rPr>
          <w:t>suggest</w:t>
        </w:r>
        <w:r w:rsidR="00AD19FD">
          <w:rPr>
            <w:rFonts w:ascii="Aptos" w:eastAsia="Times New Roman" w:hAnsi="Aptos" w:cs="Times New Roman"/>
            <w:color w:val="0070C0"/>
            <w:shd w:val="clear" w:color="auto" w:fill="FFFFFF"/>
          </w:rPr>
          <w:t>i</w:t>
        </w:r>
      </w:ins>
      <w:ins w:id="76" w:author="Nizet, Victor" w:date="2024-10-25T07:50:00Z" w16du:dateUtc="2024-10-24T23:50:00Z">
        <w:r w:rsidR="00AD19FD">
          <w:rPr>
            <w:rFonts w:ascii="Aptos" w:eastAsia="Times New Roman" w:hAnsi="Aptos" w:cs="Times New Roman"/>
            <w:color w:val="0070C0"/>
            <w:shd w:val="clear" w:color="auto" w:fill="FFFFFF"/>
          </w:rPr>
          <w:t>on</w:t>
        </w:r>
      </w:ins>
      <w:del w:id="77" w:author="Nizet, Victor" w:date="2024-10-25T07:50:00Z" w16du:dateUtc="2024-10-24T23:50:00Z">
        <w:r w:rsidRPr="00273877" w:rsidDel="00AD19FD">
          <w:rPr>
            <w:rFonts w:ascii="Aptos" w:eastAsia="Times New Roman" w:hAnsi="Aptos" w:cs="Times New Roman"/>
            <w:color w:val="0070C0"/>
            <w:shd w:val="clear" w:color="auto" w:fill="FFFFFF"/>
          </w:rPr>
          <w:delText xml:space="preserve">, </w:delText>
        </w:r>
      </w:del>
      <w:ins w:id="78" w:author="Nizet, Victor" w:date="2024-10-25T07:50:00Z" w16du:dateUtc="2024-10-24T23:50:00Z">
        <w:r w:rsidR="00AD19FD">
          <w:rPr>
            <w:rFonts w:ascii="Aptos" w:eastAsia="Times New Roman" w:hAnsi="Aptos" w:cs="Times New Roman"/>
            <w:color w:val="0070C0"/>
            <w:shd w:val="clear" w:color="auto" w:fill="FFFFFF"/>
          </w:rPr>
          <w:t xml:space="preserve"> by</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correlating the log2</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(Infected/Healthy) ratios with</w:t>
      </w:r>
      <w:ins w:id="79" w:author="Nizet, Victor" w:date="2024-10-25T07:50:00Z" w16du:dateUtc="2024-10-24T23:50:00Z">
        <w:r w:rsidR="00AD19FD">
          <w:rPr>
            <w:rFonts w:ascii="Aptos" w:eastAsia="Times New Roman" w:hAnsi="Aptos" w:cs="Times New Roman"/>
            <w:color w:val="0070C0"/>
            <w:shd w:val="clear" w:color="auto" w:fill="FFFFFF"/>
          </w:rPr>
          <w:t xml:space="preserve"> the</w:t>
        </w:r>
      </w:ins>
      <w:r w:rsidRPr="00273877">
        <w:rPr>
          <w:rFonts w:ascii="Aptos" w:eastAsia="Times New Roman" w:hAnsi="Aptos" w:cs="Times New Roman"/>
          <w:color w:val="0070C0"/>
          <w:shd w:val="clear" w:color="auto" w:fill="FFFFFF"/>
        </w:rPr>
        <w:t xml:space="preserve"> log2(Mortality/Survival) ratios. </w:t>
      </w:r>
      <w:del w:id="80" w:author="Nizet, Victor" w:date="2024-10-25T07:50:00Z" w16du:dateUtc="2024-10-24T23:50:00Z">
        <w:r w:rsidRPr="00273877" w:rsidDel="00AD19FD">
          <w:rPr>
            <w:rFonts w:ascii="Aptos" w:eastAsia="Times New Roman" w:hAnsi="Aptos" w:cs="Times New Roman"/>
            <w:color w:val="0070C0"/>
            <w:shd w:val="clear" w:color="auto" w:fill="FFFFFF"/>
          </w:rPr>
          <w:delText xml:space="preserve">We </w:delText>
        </w:r>
      </w:del>
      <w:ins w:id="81" w:author="Nizet, Victor" w:date="2024-10-25T07:50:00Z" w16du:dateUtc="2024-10-24T23:50:00Z">
        <w:r w:rsidR="00AD19FD">
          <w:rPr>
            <w:rFonts w:ascii="Aptos" w:eastAsia="Times New Roman" w:hAnsi="Aptos" w:cs="Times New Roman"/>
            <w:color w:val="0070C0"/>
            <w:shd w:val="clear" w:color="auto" w:fill="FFFFFF"/>
          </w:rPr>
          <w:t>This analysis was</w:t>
        </w:r>
        <w:r w:rsidR="00AD19FD"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performed </w:t>
      </w:r>
      <w:del w:id="82" w:author="Nizet, Victor" w:date="2024-10-25T07:50:00Z" w16du:dateUtc="2024-10-24T23:50:00Z">
        <w:r w:rsidRPr="00273877" w:rsidDel="00AD19FD">
          <w:rPr>
            <w:rFonts w:ascii="Aptos" w:eastAsia="Times New Roman" w:hAnsi="Aptos" w:cs="Times New Roman"/>
            <w:color w:val="0070C0"/>
            <w:shd w:val="clear" w:color="auto" w:fill="FFFFFF"/>
          </w:rPr>
          <w:delText>this analysis on</w:delText>
        </w:r>
      </w:del>
      <w:ins w:id="83" w:author="Nizet, Victor" w:date="2024-10-25T07:50:00Z" w16du:dateUtc="2024-10-24T23:50:00Z">
        <w:r w:rsidR="00AD19FD">
          <w:rPr>
            <w:rFonts w:ascii="Aptos" w:eastAsia="Times New Roman" w:hAnsi="Aptos" w:cs="Times New Roman"/>
            <w:color w:val="0070C0"/>
            <w:shd w:val="clear" w:color="auto" w:fill="FFFFFF"/>
          </w:rPr>
          <w:t>across</w:t>
        </w:r>
      </w:ins>
      <w:r w:rsidRPr="00273877">
        <w:rPr>
          <w:rFonts w:ascii="Aptos" w:eastAsia="Times New Roman" w:hAnsi="Aptos" w:cs="Times New Roman"/>
          <w:color w:val="0070C0"/>
          <w:shd w:val="clear" w:color="auto" w:fill="FFFFFF"/>
        </w:rPr>
        <w:t xml:space="preserve"> all proteins</w:t>
      </w:r>
      <w:ins w:id="84" w:author="Nizet, Victor" w:date="2024-10-25T07:50:00Z" w16du:dateUtc="2024-10-24T23:50:00Z">
        <w:r w:rsidR="00AD19FD">
          <w:rPr>
            <w:rFonts w:ascii="Aptos" w:eastAsia="Times New Roman" w:hAnsi="Aptos" w:cs="Times New Roman"/>
            <w:color w:val="0070C0"/>
            <w:shd w:val="clear" w:color="auto" w:fill="FFFFFF"/>
          </w:rPr>
          <w:t>,</w:t>
        </w:r>
      </w:ins>
      <w:r w:rsidRPr="00273877">
        <w:rPr>
          <w:rFonts w:ascii="Aptos" w:eastAsia="Times New Roman" w:hAnsi="Aptos" w:cs="Times New Roman"/>
          <w:color w:val="0070C0"/>
          <w:shd w:val="clear" w:color="auto" w:fill="FFFFFF"/>
        </w:rPr>
        <w:t xml:space="preserve"> </w:t>
      </w:r>
      <w:del w:id="85" w:author="Nizet, Victor" w:date="2024-10-25T07:50:00Z" w16du:dateUtc="2024-10-24T23:50:00Z">
        <w:r w:rsidRPr="00273877" w:rsidDel="00AD19FD">
          <w:rPr>
            <w:rFonts w:ascii="Aptos" w:eastAsia="Times New Roman" w:hAnsi="Aptos" w:cs="Times New Roman"/>
            <w:color w:val="0070C0"/>
            <w:shd w:val="clear" w:color="auto" w:fill="FFFFFF"/>
          </w:rPr>
          <w:delText xml:space="preserve">and </w:delText>
        </w:r>
      </w:del>
      <w:ins w:id="86" w:author="Nizet, Victor" w:date="2024-10-25T07:50:00Z" w16du:dateUtc="2024-10-24T23:50:00Z">
        <w:r w:rsidR="00AD19FD">
          <w:rPr>
            <w:rFonts w:ascii="Aptos" w:eastAsia="Times New Roman" w:hAnsi="Aptos" w:cs="Times New Roman"/>
            <w:color w:val="0070C0"/>
            <w:shd w:val="clear" w:color="auto" w:fill="FFFFFF"/>
          </w:rPr>
          <w:t xml:space="preserve">as well as </w:t>
        </w:r>
      </w:ins>
      <w:r w:rsidR="00BA511A" w:rsidRPr="00273877">
        <w:rPr>
          <w:rFonts w:ascii="Aptos" w:eastAsia="Times New Roman" w:hAnsi="Aptos" w:cs="Times New Roman"/>
          <w:color w:val="0070C0"/>
          <w:shd w:val="clear" w:color="auto" w:fill="FFFFFF"/>
        </w:rPr>
        <w:t xml:space="preserve">limited </w:t>
      </w:r>
      <w:del w:id="87" w:author="Nizet, Victor" w:date="2024-10-25T07:51:00Z" w16du:dateUtc="2024-10-24T23:51:00Z">
        <w:r w:rsidR="00BA511A" w:rsidRPr="00273877" w:rsidDel="00AD19FD">
          <w:rPr>
            <w:rFonts w:ascii="Aptos" w:eastAsia="Times New Roman" w:hAnsi="Aptos" w:cs="Times New Roman"/>
            <w:color w:val="0070C0"/>
            <w:shd w:val="clear" w:color="auto" w:fill="FFFFFF"/>
          </w:rPr>
          <w:delText xml:space="preserve">it </w:delText>
        </w:r>
      </w:del>
      <w:r w:rsidR="00BA511A" w:rsidRPr="00273877">
        <w:rPr>
          <w:rFonts w:ascii="Aptos" w:eastAsia="Times New Roman" w:hAnsi="Aptos" w:cs="Times New Roman"/>
          <w:color w:val="0070C0"/>
          <w:shd w:val="clear" w:color="auto" w:fill="FFFFFF"/>
        </w:rPr>
        <w:t xml:space="preserve">to </w:t>
      </w:r>
      <w:ins w:id="88" w:author="Nizet, Victor" w:date="2024-10-25T07:51:00Z" w16du:dateUtc="2024-10-24T23:51:00Z">
        <w:r w:rsidR="00AD19FD">
          <w:rPr>
            <w:rFonts w:ascii="Aptos" w:eastAsia="Times New Roman" w:hAnsi="Aptos" w:cs="Times New Roman"/>
            <w:color w:val="0070C0"/>
            <w:shd w:val="clear" w:color="auto" w:fill="FFFFFF"/>
          </w:rPr>
          <w:t xml:space="preserve">thoe that were </w:t>
        </w:r>
      </w:ins>
      <w:r w:rsidR="00BA511A" w:rsidRPr="00273877">
        <w:rPr>
          <w:rFonts w:ascii="Aptos" w:eastAsia="Times New Roman" w:hAnsi="Aptos" w:cs="Times New Roman"/>
          <w:color w:val="0070C0"/>
          <w:shd w:val="clear" w:color="auto" w:fill="FFFFFF"/>
        </w:rPr>
        <w:t xml:space="preserve">significantly different </w:t>
      </w:r>
      <w:del w:id="89" w:author="Nizet, Victor" w:date="2024-10-25T07:51:00Z" w16du:dateUtc="2024-10-24T23:51:00Z">
        <w:r w:rsidR="00BA511A" w:rsidRPr="00273877" w:rsidDel="00AD19FD">
          <w:rPr>
            <w:rFonts w:ascii="Aptos" w:eastAsia="Times New Roman" w:hAnsi="Aptos" w:cs="Times New Roman"/>
            <w:color w:val="0070C0"/>
            <w:shd w:val="clear" w:color="auto" w:fill="FFFFFF"/>
          </w:rPr>
          <w:delText>proteins</w:delText>
        </w:r>
        <w:r w:rsidRPr="00273877" w:rsidDel="00AD19FD">
          <w:rPr>
            <w:rFonts w:ascii="Aptos" w:eastAsia="Times New Roman" w:hAnsi="Aptos" w:cs="Times New Roman"/>
            <w:color w:val="0070C0"/>
            <w:shd w:val="clear" w:color="auto" w:fill="FFFFFF"/>
          </w:rPr>
          <w:delText xml:space="preserve"> </w:delText>
        </w:r>
      </w:del>
      <w:r w:rsidRPr="00273877">
        <w:rPr>
          <w:rFonts w:ascii="Aptos" w:eastAsia="Times New Roman" w:hAnsi="Aptos" w:cs="Times New Roman"/>
          <w:color w:val="0070C0"/>
          <w:shd w:val="clear" w:color="auto" w:fill="FFFFFF"/>
        </w:rPr>
        <w:t>(adjusted p-value ≤ 0.05) in both comparisons.</w:t>
      </w:r>
    </w:p>
    <w:p w14:paraId="3F0C1B02" w14:textId="77777777" w:rsidR="007962D9" w:rsidRPr="00273877" w:rsidRDefault="007962D9" w:rsidP="005946E2">
      <w:pPr>
        <w:jc w:val="both"/>
        <w:rPr>
          <w:rFonts w:ascii="Aptos" w:eastAsia="Times New Roman" w:hAnsi="Aptos" w:cs="Times New Roman"/>
          <w:color w:val="0070C0"/>
          <w:shd w:val="clear" w:color="auto" w:fill="FFFFFF"/>
        </w:rPr>
      </w:pPr>
    </w:p>
    <w:p w14:paraId="37BF3EE9" w14:textId="1FACB042" w:rsidR="007962D9" w:rsidRPr="007962D9" w:rsidRDefault="007962D9" w:rsidP="007962D9">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lastRenderedPageBreak/>
        <w:drawing>
          <wp:inline distT="0" distB="0" distL="0" distR="0" wp14:anchorId="795E1F98" wp14:editId="2AEEFCDC">
            <wp:extent cx="4843145" cy="2257425"/>
            <wp:effectExtent l="0" t="0" r="0" b="3175"/>
            <wp:docPr id="289666287"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b="54398"/>
                    <a:stretch/>
                  </pic:blipFill>
                  <pic:spPr bwMode="auto">
                    <a:xfrm>
                      <a:off x="0" y="0"/>
                      <a:ext cx="4857716" cy="2264217"/>
                    </a:xfrm>
                    <a:prstGeom prst="rect">
                      <a:avLst/>
                    </a:prstGeom>
                    <a:ln>
                      <a:noFill/>
                    </a:ln>
                    <a:extLst>
                      <a:ext uri="{53640926-AAD7-44D8-BBD7-CCE9431645EC}">
                        <a14:shadowObscured xmlns:a14="http://schemas.microsoft.com/office/drawing/2010/main"/>
                      </a:ext>
                    </a:extLst>
                  </pic:spPr>
                </pic:pic>
              </a:graphicData>
            </a:graphic>
          </wp:inline>
        </w:drawing>
      </w:r>
      <w:r>
        <w:rPr>
          <w:rFonts w:ascii="Aptos" w:eastAsia="Times New Roman" w:hAnsi="Aptos" w:cs="Times New Roman"/>
          <w:noProof/>
          <w:color w:val="FF0000"/>
          <w:shd w:val="clear" w:color="auto" w:fill="FFFFFF"/>
        </w:rPr>
        <w:drawing>
          <wp:inline distT="0" distB="0" distL="0" distR="0" wp14:anchorId="3EF28607" wp14:editId="2B39887C">
            <wp:extent cx="4842510" cy="156867"/>
            <wp:effectExtent l="0" t="0" r="0" b="0"/>
            <wp:docPr id="1627930566"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t="96982" b="-151"/>
                    <a:stretch/>
                  </pic:blipFill>
                  <pic:spPr bwMode="auto">
                    <a:xfrm>
                      <a:off x="0" y="0"/>
                      <a:ext cx="4857716" cy="157360"/>
                    </a:xfrm>
                    <a:prstGeom prst="rect">
                      <a:avLst/>
                    </a:prstGeom>
                    <a:ln>
                      <a:noFill/>
                    </a:ln>
                    <a:extLst>
                      <a:ext uri="{53640926-AAD7-44D8-BBD7-CCE9431645EC}">
                        <a14:shadowObscured xmlns:a14="http://schemas.microsoft.com/office/drawing/2010/main"/>
                      </a:ext>
                    </a:extLst>
                  </pic:spPr>
                </pic:pic>
              </a:graphicData>
            </a:graphic>
          </wp:inline>
        </w:drawing>
      </w:r>
    </w:p>
    <w:p w14:paraId="3BD6A78F" w14:textId="77777777" w:rsidR="00BA511A" w:rsidRDefault="00BA511A" w:rsidP="007962D9">
      <w:pPr>
        <w:rPr>
          <w:rFonts w:ascii="Aptos" w:eastAsia="Times New Roman" w:hAnsi="Aptos" w:cs="Times New Roman"/>
          <w:color w:val="FF0000"/>
          <w:shd w:val="clear" w:color="auto" w:fill="FFFFFF"/>
        </w:rPr>
      </w:pPr>
    </w:p>
    <w:p w14:paraId="14430FE4" w14:textId="427EB456"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observed a strong correlation, suggesting that </w:t>
      </w:r>
      <w:del w:id="90" w:author="Nizet, Victor" w:date="2024-10-25T07:52:00Z" w16du:dateUtc="2024-10-24T23:52:00Z">
        <w:r w:rsidRPr="00273877" w:rsidDel="00ED0D5C">
          <w:rPr>
            <w:rFonts w:ascii="Aptos" w:eastAsia="Times New Roman" w:hAnsi="Aptos" w:cs="Times New Roman"/>
            <w:color w:val="0070C0"/>
            <w:shd w:val="clear" w:color="auto" w:fill="FFFFFF"/>
          </w:rPr>
          <w:delText xml:space="preserve">the state of </w:delText>
        </w:r>
      </w:del>
      <w:r w:rsidRPr="00273877">
        <w:rPr>
          <w:rFonts w:ascii="Aptos" w:eastAsia="Times New Roman" w:hAnsi="Aptos" w:cs="Times New Roman"/>
          <w:color w:val="0070C0"/>
          <w:shd w:val="clear" w:color="auto" w:fill="FFFFFF"/>
        </w:rPr>
        <w:t xml:space="preserve">the </w:t>
      </w:r>
      <w:del w:id="91" w:author="Nizet, Victor" w:date="2024-10-25T07:52:00Z" w16du:dateUtc="2024-10-24T23:52:00Z">
        <w:r w:rsidRPr="00273877" w:rsidDel="00ED0D5C">
          <w:rPr>
            <w:rFonts w:ascii="Aptos" w:eastAsia="Times New Roman" w:hAnsi="Aptos" w:cs="Times New Roman"/>
            <w:color w:val="0070C0"/>
            <w:shd w:val="clear" w:color="auto" w:fill="FFFFFF"/>
          </w:rPr>
          <w:delText xml:space="preserve">proteome </w:delText>
        </w:r>
      </w:del>
      <w:ins w:id="92" w:author="Nizet, Victor" w:date="2024-10-25T07:52:00Z" w16du:dateUtc="2024-10-24T23:52:00Z">
        <w:r w:rsidR="00ED0D5C" w:rsidRPr="00273877">
          <w:rPr>
            <w:rFonts w:ascii="Aptos" w:eastAsia="Times New Roman" w:hAnsi="Aptos" w:cs="Times New Roman"/>
            <w:color w:val="0070C0"/>
            <w:shd w:val="clear" w:color="auto" w:fill="FFFFFF"/>
          </w:rPr>
          <w:t>proteom</w:t>
        </w:r>
        <w:r w:rsidR="00ED0D5C">
          <w:rPr>
            <w:rFonts w:ascii="Aptos" w:eastAsia="Times New Roman" w:hAnsi="Aptos" w:cs="Times New Roman"/>
            <w:color w:val="0070C0"/>
            <w:shd w:val="clear" w:color="auto" w:fill="FFFFFF"/>
          </w:rPr>
          <w:t>ic profiles</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share</w:t>
      </w:r>
      <w:del w:id="93" w:author="Nizet, Victor" w:date="2024-10-25T07:52:00Z" w16du:dateUtc="2024-10-24T23:52:00Z">
        <w:r w:rsidRPr="00273877" w:rsidDel="00ED0D5C">
          <w:rPr>
            <w:rFonts w:ascii="Aptos" w:eastAsia="Times New Roman" w:hAnsi="Aptos" w:cs="Times New Roman"/>
            <w:color w:val="0070C0"/>
            <w:shd w:val="clear" w:color="auto" w:fill="FFFFFF"/>
          </w:rPr>
          <w:delText>s</w:delText>
        </w:r>
      </w:del>
      <w:r w:rsidRPr="00273877">
        <w:rPr>
          <w:rFonts w:ascii="Aptos" w:eastAsia="Times New Roman" w:hAnsi="Aptos" w:cs="Times New Roman"/>
          <w:color w:val="0070C0"/>
          <w:shd w:val="clear" w:color="auto" w:fill="FFFFFF"/>
        </w:rPr>
        <w:t xml:space="preserve"> a molecular basis between infection and mortality. </w:t>
      </w:r>
      <w:del w:id="94" w:author="Nizet, Victor" w:date="2024-10-25T07:52:00Z" w16du:dateUtc="2024-10-24T23:52:00Z">
        <w:r w:rsidR="00BA511A" w:rsidRPr="00273877" w:rsidDel="00ED0D5C">
          <w:rPr>
            <w:rFonts w:ascii="Aptos" w:eastAsia="Times New Roman" w:hAnsi="Aptos" w:cs="Times New Roman"/>
            <w:color w:val="0070C0"/>
            <w:shd w:val="clear" w:color="auto" w:fill="FFFFFF"/>
          </w:rPr>
          <w:delText xml:space="preserve">The </w:delText>
        </w:r>
      </w:del>
      <w:ins w:id="95" w:author="Nizet, Victor" w:date="2024-10-25T07:52:00Z" w16du:dateUtc="2024-10-24T23:52:00Z">
        <w:r w:rsidR="00ED0D5C" w:rsidRPr="00273877">
          <w:rPr>
            <w:rFonts w:ascii="Aptos" w:eastAsia="Times New Roman" w:hAnsi="Aptos" w:cs="Times New Roman"/>
            <w:color w:val="0070C0"/>
            <w:shd w:val="clear" w:color="auto" w:fill="FFFFFF"/>
          </w:rPr>
          <w:t>Th</w:t>
        </w:r>
        <w:r w:rsidR="00ED0D5C">
          <w:rPr>
            <w:rFonts w:ascii="Aptos" w:eastAsia="Times New Roman" w:hAnsi="Aptos" w:cs="Times New Roman"/>
            <w:color w:val="0070C0"/>
            <w:shd w:val="clear" w:color="auto" w:fill="FFFFFF"/>
          </w:rPr>
          <w:t>is</w:t>
        </w:r>
        <w:r w:rsidR="00ED0D5C"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 xml:space="preserve">correlation was even </w:t>
      </w:r>
      <w:del w:id="96" w:author="Nizet, Victor" w:date="2024-10-25T07:52:00Z" w16du:dateUtc="2024-10-24T23:52:00Z">
        <w:r w:rsidR="00BA511A" w:rsidRPr="00273877" w:rsidDel="00ED0D5C">
          <w:rPr>
            <w:rFonts w:ascii="Aptos" w:eastAsia="Times New Roman" w:hAnsi="Aptos" w:cs="Times New Roman"/>
            <w:color w:val="0070C0"/>
            <w:shd w:val="clear" w:color="auto" w:fill="FFFFFF"/>
          </w:rPr>
          <w:delText xml:space="preserve">stronger </w:delText>
        </w:r>
      </w:del>
      <w:ins w:id="97" w:author="Nizet, Victor" w:date="2024-10-25T07:52:00Z" w16du:dateUtc="2024-10-24T23:52:00Z">
        <w:r w:rsidR="00ED0D5C">
          <w:rPr>
            <w:rFonts w:ascii="Aptos" w:eastAsia="Times New Roman" w:hAnsi="Aptos" w:cs="Times New Roman"/>
            <w:color w:val="0070C0"/>
            <w:shd w:val="clear" w:color="auto" w:fill="FFFFFF"/>
          </w:rPr>
          <w:t>more pronounced</w:t>
        </w:r>
        <w:r w:rsidR="00ED0D5C"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 xml:space="preserve">when </w:t>
      </w:r>
      <w:del w:id="98" w:author="Nizet, Victor" w:date="2024-10-25T07:52:00Z" w16du:dateUtc="2024-10-24T23:52:00Z">
        <w:r w:rsidR="00BA511A" w:rsidRPr="00273877" w:rsidDel="00ED0D5C">
          <w:rPr>
            <w:rFonts w:ascii="Aptos" w:eastAsia="Times New Roman" w:hAnsi="Aptos" w:cs="Times New Roman"/>
            <w:color w:val="0070C0"/>
            <w:shd w:val="clear" w:color="auto" w:fill="FFFFFF"/>
          </w:rPr>
          <w:delText xml:space="preserve">restricting </w:delText>
        </w:r>
      </w:del>
      <w:r w:rsidR="00BA511A" w:rsidRPr="00273877">
        <w:rPr>
          <w:rFonts w:ascii="Aptos" w:eastAsia="Times New Roman" w:hAnsi="Aptos" w:cs="Times New Roman"/>
          <w:color w:val="0070C0"/>
          <w:shd w:val="clear" w:color="auto" w:fill="FFFFFF"/>
        </w:rPr>
        <w:t>the analysis</w:t>
      </w:r>
      <w:ins w:id="99" w:author="Nizet, Victor" w:date="2024-10-25T07:52:00Z" w16du:dateUtc="2024-10-24T23:52:00Z">
        <w:r w:rsidR="00ED0D5C">
          <w:rPr>
            <w:rFonts w:ascii="Aptos" w:eastAsia="Times New Roman" w:hAnsi="Aptos" w:cs="Times New Roman"/>
            <w:color w:val="0070C0"/>
            <w:shd w:val="clear" w:color="auto" w:fill="FFFFFF"/>
          </w:rPr>
          <w:t xml:space="preserve"> was restricted</w:t>
        </w:r>
      </w:ins>
      <w:r w:rsidR="00BA511A" w:rsidRPr="00273877">
        <w:rPr>
          <w:rFonts w:ascii="Aptos" w:eastAsia="Times New Roman" w:hAnsi="Aptos" w:cs="Times New Roman"/>
          <w:color w:val="0070C0"/>
          <w:shd w:val="clear" w:color="auto" w:fill="FFFFFF"/>
        </w:rPr>
        <w:t xml:space="preserve"> to </w:t>
      </w:r>
      <w:del w:id="100" w:author="Nizet, Victor" w:date="2024-10-25T07:53:00Z" w16du:dateUtc="2024-10-24T23:53:00Z">
        <w:r w:rsidR="00BA511A" w:rsidRPr="00273877" w:rsidDel="00ED0D5C">
          <w:rPr>
            <w:rFonts w:ascii="Aptos" w:eastAsia="Times New Roman" w:hAnsi="Aptos" w:cs="Times New Roman"/>
            <w:color w:val="0070C0"/>
            <w:shd w:val="clear" w:color="auto" w:fill="FFFFFF"/>
          </w:rPr>
          <w:delText xml:space="preserve">only the significantly different </w:delText>
        </w:r>
      </w:del>
      <w:r w:rsidR="00BA511A" w:rsidRPr="00273877">
        <w:rPr>
          <w:rFonts w:ascii="Aptos" w:eastAsia="Times New Roman" w:hAnsi="Aptos" w:cs="Times New Roman"/>
          <w:color w:val="0070C0"/>
          <w:shd w:val="clear" w:color="auto" w:fill="FFFFFF"/>
        </w:rPr>
        <w:t>proteins</w:t>
      </w:r>
      <w:ins w:id="101" w:author="Nizet, Victor" w:date="2024-10-25T07:53:00Z" w16du:dateUtc="2024-10-24T23:53:00Z">
        <w:r w:rsidR="00ED0D5C">
          <w:rPr>
            <w:rFonts w:ascii="Aptos" w:eastAsia="Times New Roman" w:hAnsi="Aptos" w:cs="Times New Roman"/>
            <w:color w:val="0070C0"/>
            <w:shd w:val="clear" w:color="auto" w:fill="FFFFFF"/>
          </w:rPr>
          <w:t xml:space="preserve"> that were significantly different</w:t>
        </w:r>
      </w:ins>
      <w:r w:rsidR="00BA511A" w:rsidRPr="00273877">
        <w:rPr>
          <w:rFonts w:ascii="Aptos" w:eastAsia="Times New Roman" w:hAnsi="Aptos" w:cs="Times New Roman"/>
          <w:color w:val="0070C0"/>
          <w:shd w:val="clear" w:color="auto" w:fill="FFFFFF"/>
        </w:rPr>
        <w:t xml:space="preserve"> (adjusted p-value ≤ 0.05) in both comparisons</w:t>
      </w:r>
      <w:r w:rsidRPr="00273877">
        <w:rPr>
          <w:rFonts w:ascii="Aptos" w:eastAsia="Times New Roman" w:hAnsi="Aptos" w:cs="Times New Roman"/>
          <w:color w:val="0070C0"/>
          <w:shd w:val="clear" w:color="auto" w:fill="FFFFFF"/>
        </w:rPr>
        <w:t>.</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In conclusion, this evidence </w:t>
      </w:r>
      <w:del w:id="102" w:author="Nizet, Victor" w:date="2024-10-25T07:53:00Z" w16du:dateUtc="2024-10-24T23:53:00Z">
        <w:r w:rsidRPr="00273877" w:rsidDel="00ED0D5C">
          <w:rPr>
            <w:rFonts w:ascii="Aptos" w:eastAsia="Times New Roman" w:hAnsi="Aptos" w:cs="Times New Roman"/>
            <w:color w:val="0070C0"/>
            <w:shd w:val="clear" w:color="auto" w:fill="FFFFFF"/>
          </w:rPr>
          <w:delText xml:space="preserve">supports </w:delText>
        </w:r>
      </w:del>
      <w:ins w:id="103" w:author="Nizet, Victor" w:date="2024-10-25T07:53:00Z" w16du:dateUtc="2024-10-24T23:53:00Z">
        <w:r w:rsidR="00ED0D5C">
          <w:rPr>
            <w:rFonts w:ascii="Aptos" w:eastAsia="Times New Roman" w:hAnsi="Aptos" w:cs="Times New Roman"/>
            <w:color w:val="0070C0"/>
            <w:shd w:val="clear" w:color="auto" w:fill="FFFFFF"/>
          </w:rPr>
          <w:t>indicates</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that any differences in sample collection had minimal impact on the proteomics data.</w:t>
      </w:r>
    </w:p>
    <w:p w14:paraId="4B60B5CF" w14:textId="37F5E3AD" w:rsidR="004926F1" w:rsidRPr="00273877" w:rsidRDefault="004926F1" w:rsidP="004926F1">
      <w:pPr>
        <w:rPr>
          <w:rFonts w:ascii="Aptos" w:eastAsia="Times New Roman" w:hAnsi="Aptos" w:cs="Times New Roman"/>
          <w:color w:val="0070C0"/>
          <w:shd w:val="clear" w:color="auto" w:fill="FFFFFF"/>
        </w:rPr>
      </w:pPr>
    </w:p>
    <w:p w14:paraId="582B99E5" w14:textId="77777777" w:rsidR="004926F1" w:rsidRPr="00273877" w:rsidRDefault="004926F1" w:rsidP="004926F1">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Metabolomics</w:t>
      </w:r>
    </w:p>
    <w:p w14:paraId="1BBBBBE9" w14:textId="77777777" w:rsidR="004926F1" w:rsidRPr="00273877" w:rsidRDefault="004926F1" w:rsidP="004926F1">
      <w:pPr>
        <w:rPr>
          <w:rFonts w:ascii="Aptos" w:eastAsia="Times New Roman" w:hAnsi="Aptos" w:cs="Times New Roman"/>
          <w:color w:val="0070C0"/>
          <w:shd w:val="clear" w:color="auto" w:fill="FFFFFF"/>
        </w:rPr>
      </w:pPr>
    </w:p>
    <w:p w14:paraId="6E4F7D1A" w14:textId="77777777" w:rsidR="00ED0D5C" w:rsidRDefault="004926F1" w:rsidP="005946E2">
      <w:pPr>
        <w:jc w:val="both"/>
        <w:rPr>
          <w:ins w:id="104" w:author="Nizet, Victor" w:date="2024-10-25T07:56:00Z" w16du:dateUtc="2024-10-24T23:56: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considering the metabolomics data, we </w:t>
      </w:r>
      <w:del w:id="105" w:author="Nizet, Victor" w:date="2024-10-25T07:53:00Z" w16du:dateUtc="2024-10-24T23:53:00Z">
        <w:r w:rsidRPr="00273877" w:rsidDel="00ED0D5C">
          <w:rPr>
            <w:rFonts w:ascii="Aptos" w:eastAsia="Times New Roman" w:hAnsi="Aptos" w:cs="Times New Roman"/>
            <w:color w:val="0070C0"/>
            <w:shd w:val="clear" w:color="auto" w:fill="FFFFFF"/>
          </w:rPr>
          <w:delText xml:space="preserve">believe there is a much higher degree of </w:delText>
        </w:r>
      </w:del>
      <w:ins w:id="106" w:author="Nizet, Victor" w:date="2024-10-25T07:53:00Z" w16du:dateUtc="2024-10-24T23:53:00Z">
        <w:r w:rsidR="00ED0D5C">
          <w:rPr>
            <w:rFonts w:ascii="Aptos" w:eastAsia="Times New Roman" w:hAnsi="Aptos" w:cs="Times New Roman"/>
            <w:color w:val="0070C0"/>
            <w:shd w:val="clear" w:color="auto" w:fill="FFFFFF"/>
          </w:rPr>
          <w:t xml:space="preserve">had greater </w:t>
        </w:r>
      </w:ins>
      <w:r w:rsidRPr="00273877">
        <w:rPr>
          <w:rFonts w:ascii="Aptos" w:eastAsia="Times New Roman" w:hAnsi="Aptos" w:cs="Times New Roman"/>
          <w:color w:val="0070C0"/>
          <w:shd w:val="clear" w:color="auto" w:fill="FFFFFF"/>
        </w:rPr>
        <w:t>concern</w:t>
      </w:r>
      <w:ins w:id="107" w:author="Nizet, Victor" w:date="2024-10-25T07:53:00Z" w16du:dateUtc="2024-10-24T23:53:00Z">
        <w:r w:rsidR="00ED0D5C">
          <w:rPr>
            <w:rFonts w:ascii="Aptos" w:eastAsia="Times New Roman" w:hAnsi="Aptos" w:cs="Times New Roman"/>
            <w:color w:val="0070C0"/>
            <w:shd w:val="clear" w:color="auto" w:fill="FFFFFF"/>
          </w:rPr>
          <w:t>s</w:t>
        </w:r>
      </w:ins>
      <w:r w:rsidRPr="00273877">
        <w:rPr>
          <w:rFonts w:ascii="Aptos" w:eastAsia="Times New Roman" w:hAnsi="Aptos" w:cs="Times New Roman"/>
          <w:color w:val="0070C0"/>
          <w:shd w:val="clear" w:color="auto" w:fill="FFFFFF"/>
        </w:rPr>
        <w:t xml:space="preserve"> </w:t>
      </w:r>
      <w:del w:id="108" w:author="Nizet, Victor" w:date="2024-10-25T07:53:00Z" w16du:dateUtc="2024-10-24T23:53:00Z">
        <w:r w:rsidRPr="00273877" w:rsidDel="00ED0D5C">
          <w:rPr>
            <w:rFonts w:ascii="Aptos" w:eastAsia="Times New Roman" w:hAnsi="Aptos" w:cs="Times New Roman"/>
            <w:color w:val="0070C0"/>
            <w:shd w:val="clear" w:color="auto" w:fill="FFFFFF"/>
          </w:rPr>
          <w:delText xml:space="preserve">for </w:delText>
        </w:r>
      </w:del>
      <w:ins w:id="109" w:author="Nizet, Victor" w:date="2024-10-25T07:53:00Z" w16du:dateUtc="2024-10-24T23:53:00Z">
        <w:r w:rsidR="00ED0D5C">
          <w:rPr>
            <w:rFonts w:ascii="Aptos" w:eastAsia="Times New Roman" w:hAnsi="Aptos" w:cs="Times New Roman"/>
            <w:color w:val="0070C0"/>
            <w:shd w:val="clear" w:color="auto" w:fill="FFFFFF"/>
          </w:rPr>
          <w:t>about</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confounding variables</w:t>
      </w:r>
      <w:ins w:id="110" w:author="Nizet, Victor" w:date="2024-10-25T07:53:00Z" w16du:dateUtc="2024-10-24T23:53:00Z">
        <w:r w:rsidR="00ED0D5C">
          <w:rPr>
            <w:rFonts w:ascii="Aptos" w:eastAsia="Times New Roman" w:hAnsi="Aptos" w:cs="Times New Roman"/>
            <w:color w:val="0070C0"/>
            <w:shd w:val="clear" w:color="auto" w:fill="FFFFFF"/>
          </w:rPr>
          <w:t>,</w:t>
        </w:r>
      </w:ins>
      <w:r w:rsidRPr="00273877">
        <w:rPr>
          <w:rFonts w:ascii="Aptos" w:eastAsia="Times New Roman" w:hAnsi="Aptos" w:cs="Times New Roman"/>
          <w:color w:val="0070C0"/>
          <w:shd w:val="clear" w:color="auto" w:fill="FFFFFF"/>
        </w:rPr>
        <w:t xml:space="preserve"> </w:t>
      </w:r>
      <w:del w:id="111" w:author="Nizet, Victor" w:date="2024-10-25T07:54:00Z" w16du:dateUtc="2024-10-24T23:54:00Z">
        <w:r w:rsidRPr="00273877" w:rsidDel="00ED0D5C">
          <w:rPr>
            <w:rFonts w:ascii="Aptos" w:eastAsia="Times New Roman" w:hAnsi="Aptos" w:cs="Times New Roman"/>
            <w:color w:val="0070C0"/>
            <w:shd w:val="clear" w:color="auto" w:fill="FFFFFF"/>
          </w:rPr>
          <w:delText xml:space="preserve">since </w:delText>
        </w:r>
      </w:del>
      <w:ins w:id="112" w:author="Nizet, Victor" w:date="2024-10-25T07:54:00Z" w16du:dateUtc="2024-10-24T23:54:00Z">
        <w:r w:rsidR="00ED0D5C">
          <w:rPr>
            <w:rFonts w:ascii="Aptos" w:eastAsia="Times New Roman" w:hAnsi="Aptos" w:cs="Times New Roman"/>
            <w:color w:val="0070C0"/>
            <w:shd w:val="clear" w:color="auto" w:fill="FFFFFF"/>
          </w:rPr>
          <w:t>as</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plastic molecules from the container</w:t>
      </w:r>
      <w:ins w:id="113" w:author="Nizet, Victor" w:date="2024-10-25T07:54:00Z" w16du:dateUtc="2024-10-24T23:54:00Z">
        <w:r w:rsidR="00ED0D5C">
          <w:rPr>
            <w:rFonts w:ascii="Aptos" w:eastAsia="Times New Roman" w:hAnsi="Aptos" w:cs="Times New Roman"/>
            <w:color w:val="0070C0"/>
            <w:shd w:val="clear" w:color="auto" w:fill="FFFFFF"/>
          </w:rPr>
          <w:t>s</w:t>
        </w:r>
      </w:ins>
      <w:r w:rsidRPr="00273877">
        <w:rPr>
          <w:rFonts w:ascii="Aptos" w:eastAsia="Times New Roman" w:hAnsi="Aptos" w:cs="Times New Roman"/>
          <w:color w:val="0070C0"/>
          <w:shd w:val="clear" w:color="auto" w:fill="FFFFFF"/>
        </w:rPr>
        <w:t xml:space="preserve"> could </w:t>
      </w:r>
      <w:del w:id="114" w:author="Nizet, Victor" w:date="2024-10-25T07:54:00Z" w16du:dateUtc="2024-10-24T23:54:00Z">
        <w:r w:rsidRPr="00273877" w:rsidDel="00ED0D5C">
          <w:rPr>
            <w:rFonts w:ascii="Aptos" w:eastAsia="Times New Roman" w:hAnsi="Aptos" w:cs="Times New Roman"/>
            <w:color w:val="0070C0"/>
            <w:shd w:val="clear" w:color="auto" w:fill="FFFFFF"/>
          </w:rPr>
          <w:delText xml:space="preserve">leech </w:delText>
        </w:r>
      </w:del>
      <w:ins w:id="115" w:author="Nizet, Victor" w:date="2024-10-25T07:54:00Z" w16du:dateUtc="2024-10-24T23:54:00Z">
        <w:r w:rsidR="00ED0D5C" w:rsidRPr="00273877">
          <w:rPr>
            <w:rFonts w:ascii="Aptos" w:eastAsia="Times New Roman" w:hAnsi="Aptos" w:cs="Times New Roman"/>
            <w:color w:val="0070C0"/>
            <w:shd w:val="clear" w:color="auto" w:fill="FFFFFF"/>
          </w:rPr>
          <w:t>le</w:t>
        </w:r>
        <w:r w:rsidR="00ED0D5C">
          <w:rPr>
            <w:rFonts w:ascii="Aptos" w:eastAsia="Times New Roman" w:hAnsi="Aptos" w:cs="Times New Roman"/>
            <w:color w:val="0070C0"/>
            <w:shd w:val="clear" w:color="auto" w:fill="FFFFFF"/>
          </w:rPr>
          <w:t>a</w:t>
        </w:r>
        <w:r w:rsidR="00ED0D5C" w:rsidRPr="00273877">
          <w:rPr>
            <w:rFonts w:ascii="Aptos" w:eastAsia="Times New Roman" w:hAnsi="Aptos" w:cs="Times New Roman"/>
            <w:color w:val="0070C0"/>
            <w:shd w:val="clear" w:color="auto" w:fill="FFFFFF"/>
          </w:rPr>
          <w:t xml:space="preserve">ch </w:t>
        </w:r>
      </w:ins>
      <w:r w:rsidRPr="00273877">
        <w:rPr>
          <w:rFonts w:ascii="Aptos" w:eastAsia="Times New Roman" w:hAnsi="Aptos" w:cs="Times New Roman"/>
          <w:color w:val="0070C0"/>
          <w:shd w:val="clear" w:color="auto" w:fill="FFFFFF"/>
        </w:rPr>
        <w:t xml:space="preserve">into </w:t>
      </w:r>
      <w:del w:id="116" w:author="Nizet, Victor" w:date="2024-10-25T07:54:00Z" w16du:dateUtc="2024-10-24T23:54:00Z">
        <w:r w:rsidRPr="00273877" w:rsidDel="00ED0D5C">
          <w:rPr>
            <w:rFonts w:ascii="Aptos" w:eastAsia="Times New Roman" w:hAnsi="Aptos" w:cs="Times New Roman"/>
            <w:color w:val="0070C0"/>
            <w:shd w:val="clear" w:color="auto" w:fill="FFFFFF"/>
          </w:rPr>
          <w:delText xml:space="preserve">our </w:delText>
        </w:r>
      </w:del>
      <w:r w:rsidRPr="00273877">
        <w:rPr>
          <w:rFonts w:ascii="Aptos" w:eastAsia="Times New Roman" w:hAnsi="Aptos" w:cs="Times New Roman"/>
          <w:color w:val="0070C0"/>
          <w:shd w:val="clear" w:color="auto" w:fill="FFFFFF"/>
        </w:rPr>
        <w:t xml:space="preserve">samples and be detected via our </w:t>
      </w:r>
      <w:r w:rsidR="00B15099" w:rsidRPr="00273877">
        <w:rPr>
          <w:rFonts w:ascii="Aptos" w:eastAsia="Times New Roman" w:hAnsi="Aptos" w:cs="Times New Roman"/>
          <w:color w:val="0070C0"/>
          <w:shd w:val="clear" w:color="auto" w:fill="FFFFFF"/>
        </w:rPr>
        <w:t xml:space="preserve">untargeted </w:t>
      </w:r>
      <w:del w:id="117" w:author="Nizet, Victor" w:date="2024-10-25T07:54:00Z" w16du:dateUtc="2024-10-24T23:54:00Z">
        <w:r w:rsidR="00B15099" w:rsidRPr="00273877" w:rsidDel="00ED0D5C">
          <w:rPr>
            <w:rFonts w:ascii="Aptos" w:eastAsia="Times New Roman" w:hAnsi="Aptos" w:cs="Times New Roman"/>
            <w:color w:val="0070C0"/>
            <w:shd w:val="clear" w:color="auto" w:fill="FFFFFF"/>
          </w:rPr>
          <w:delText xml:space="preserve">metabolomics </w:delText>
        </w:r>
      </w:del>
      <w:r w:rsidRPr="00273877">
        <w:rPr>
          <w:rFonts w:ascii="Aptos" w:eastAsia="Times New Roman" w:hAnsi="Aptos" w:cs="Times New Roman"/>
          <w:color w:val="0070C0"/>
          <w:shd w:val="clear" w:color="auto" w:fill="FFFFFF"/>
        </w:rPr>
        <w:t xml:space="preserve">approach. </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Indeed, </w:t>
      </w:r>
      <w:del w:id="118" w:author="Nizet, Victor" w:date="2024-10-25T07:54:00Z" w16du:dateUtc="2024-10-24T23:54:00Z">
        <w:r w:rsidRPr="00273877" w:rsidDel="00ED0D5C">
          <w:rPr>
            <w:rFonts w:ascii="Aptos" w:eastAsia="Times New Roman" w:hAnsi="Aptos" w:cs="Times New Roman"/>
            <w:color w:val="0070C0"/>
            <w:shd w:val="clear" w:color="auto" w:fill="FFFFFF"/>
          </w:rPr>
          <w:delText>when we analyzed the data, we saw that</w:delText>
        </w:r>
      </w:del>
      <w:ins w:id="119" w:author="Nizet, Victor" w:date="2024-10-25T07:54:00Z" w16du:dateUtc="2024-10-24T23:54:00Z">
        <w:r w:rsidR="00ED0D5C">
          <w:rPr>
            <w:rFonts w:ascii="Aptos" w:eastAsia="Times New Roman" w:hAnsi="Aptos" w:cs="Times New Roman"/>
            <w:color w:val="0070C0"/>
            <w:shd w:val="clear" w:color="auto" w:fill="FFFFFF"/>
          </w:rPr>
          <w:t>our analysis showed that</w:t>
        </w:r>
      </w:ins>
      <w:r w:rsidRPr="00273877">
        <w:rPr>
          <w:rFonts w:ascii="Aptos" w:eastAsia="Times New Roman" w:hAnsi="Aptos" w:cs="Times New Roman"/>
          <w:color w:val="0070C0"/>
          <w:shd w:val="clear" w:color="auto" w:fill="FFFFFF"/>
        </w:rPr>
        <w:t xml:space="preserve"> several of the most different</w:t>
      </w:r>
      <w:ins w:id="120" w:author="Nizet, Victor" w:date="2024-10-25T07:55:00Z" w16du:dateUtc="2024-10-24T23:55:00Z">
        <w:r w:rsidR="00ED0D5C">
          <w:rPr>
            <w:rFonts w:ascii="Aptos" w:eastAsia="Times New Roman" w:hAnsi="Aptos" w:cs="Times New Roman"/>
            <w:color w:val="0070C0"/>
            <w:shd w:val="clear" w:color="auto" w:fill="FFFFFF"/>
          </w:rPr>
          <w:t>ially aboundant</w:t>
        </w:r>
      </w:ins>
      <w:r w:rsidRPr="00273877">
        <w:rPr>
          <w:rFonts w:ascii="Aptos" w:eastAsia="Times New Roman" w:hAnsi="Aptos" w:cs="Times New Roman"/>
          <w:color w:val="0070C0"/>
          <w:shd w:val="clear" w:color="auto" w:fill="FFFFFF"/>
        </w:rPr>
        <w:t xml:space="preserve"> metabolites between healthy and EcB samples were </w:t>
      </w:r>
      <w:del w:id="121" w:author="Nizet, Victor" w:date="2024-10-25T07:55:00Z" w16du:dateUtc="2024-10-24T23:55:00Z">
        <w:r w:rsidRPr="00273877" w:rsidDel="00ED0D5C">
          <w:rPr>
            <w:rFonts w:ascii="Aptos" w:eastAsia="Times New Roman" w:hAnsi="Aptos" w:cs="Times New Roman"/>
            <w:color w:val="0070C0"/>
            <w:shd w:val="clear" w:color="auto" w:fill="FFFFFF"/>
          </w:rPr>
          <w:delText>molecules with roles as</w:delText>
        </w:r>
      </w:del>
      <w:r w:rsidRPr="00273877">
        <w:rPr>
          <w:rFonts w:ascii="Aptos" w:eastAsia="Times New Roman" w:hAnsi="Aptos" w:cs="Times New Roman"/>
          <w:color w:val="0070C0"/>
          <w:shd w:val="clear" w:color="auto" w:fill="FFFFFF"/>
        </w:rPr>
        <w:t xml:space="preserve"> plasticizers</w:t>
      </w:r>
      <w:ins w:id="122" w:author="Nizet, Victor" w:date="2024-10-25T07:55:00Z" w16du:dateUtc="2024-10-24T23:55:00Z">
        <w:r w:rsidR="00ED0D5C">
          <w:rPr>
            <w:rFonts w:ascii="Aptos" w:eastAsia="Times New Roman" w:hAnsi="Aptos" w:cs="Times New Roman"/>
            <w:color w:val="0070C0"/>
            <w:shd w:val="clear" w:color="auto" w:fill="FFFFFF"/>
          </w:rPr>
          <w:t>,</w:t>
        </w:r>
      </w:ins>
      <w:r w:rsidRPr="00273877">
        <w:rPr>
          <w:rFonts w:ascii="Aptos" w:eastAsia="Times New Roman" w:hAnsi="Aptos" w:cs="Times New Roman"/>
          <w:color w:val="0070C0"/>
          <w:shd w:val="clear" w:color="auto" w:fill="FFFFFF"/>
        </w:rPr>
        <w:t xml:space="preserve"> </w:t>
      </w:r>
      <w:del w:id="123" w:author="Nizet, Victor" w:date="2024-10-25T07:55:00Z" w16du:dateUtc="2024-10-24T23:55:00Z">
        <w:r w:rsidRPr="00273877" w:rsidDel="00ED0D5C">
          <w:rPr>
            <w:rFonts w:ascii="Aptos" w:eastAsia="Times New Roman" w:hAnsi="Aptos" w:cs="Times New Roman"/>
            <w:color w:val="0070C0"/>
            <w:shd w:val="clear" w:color="auto" w:fill="FFFFFF"/>
          </w:rPr>
          <w:delText>(</w:delText>
        </w:r>
      </w:del>
      <w:r w:rsidRPr="00273877">
        <w:rPr>
          <w:rFonts w:ascii="Aptos" w:eastAsia="Times New Roman" w:hAnsi="Aptos" w:cs="Times New Roman"/>
          <w:color w:val="0070C0"/>
          <w:shd w:val="clear" w:color="auto" w:fill="FFFFFF"/>
        </w:rPr>
        <w:t xml:space="preserve">as explicitly </w:t>
      </w:r>
      <w:r w:rsidR="007962D9" w:rsidRPr="00273877">
        <w:rPr>
          <w:rFonts w:ascii="Aptos" w:eastAsia="Times New Roman" w:hAnsi="Aptos" w:cs="Times New Roman"/>
          <w:color w:val="0070C0"/>
          <w:shd w:val="clear" w:color="auto" w:fill="FFFFFF"/>
        </w:rPr>
        <w:t xml:space="preserve">mentioned </w:t>
      </w:r>
      <w:r w:rsidRPr="00273877">
        <w:rPr>
          <w:rFonts w:ascii="Aptos" w:eastAsia="Times New Roman" w:hAnsi="Aptos" w:cs="Times New Roman"/>
          <w:color w:val="0070C0"/>
          <w:shd w:val="clear" w:color="auto" w:fill="FFFFFF"/>
        </w:rPr>
        <w:t>in the discussion</w:t>
      </w:r>
      <w:del w:id="124" w:author="Nizet, Victor" w:date="2024-10-25T07:55:00Z" w16du:dateUtc="2024-10-24T23:55:00Z">
        <w:r w:rsidRPr="00273877" w:rsidDel="00ED0D5C">
          <w:rPr>
            <w:rFonts w:ascii="Aptos" w:eastAsia="Times New Roman" w:hAnsi="Aptos" w:cs="Times New Roman"/>
            <w:color w:val="0070C0"/>
            <w:shd w:val="clear" w:color="auto" w:fill="FFFFFF"/>
          </w:rPr>
          <w:delText>)</w:delText>
        </w:r>
      </w:del>
      <w:r w:rsidRPr="00273877">
        <w:rPr>
          <w:rFonts w:ascii="Aptos" w:eastAsia="Times New Roman" w:hAnsi="Aptos" w:cs="Times New Roman"/>
          <w:color w:val="0070C0"/>
          <w:shd w:val="clear" w:color="auto" w:fill="FFFFFF"/>
        </w:rPr>
        <w:t xml:space="preserve">. These molecules were almost certainly </w:t>
      </w:r>
      <w:del w:id="125" w:author="Nizet, Victor" w:date="2024-10-25T07:55:00Z" w16du:dateUtc="2024-10-24T23:55:00Z">
        <w:r w:rsidRPr="00273877" w:rsidDel="00ED0D5C">
          <w:rPr>
            <w:rFonts w:ascii="Aptos" w:eastAsia="Times New Roman" w:hAnsi="Aptos" w:cs="Times New Roman"/>
            <w:color w:val="0070C0"/>
            <w:shd w:val="clear" w:color="auto" w:fill="FFFFFF"/>
          </w:rPr>
          <w:delText>due to</w:delText>
        </w:r>
      </w:del>
      <w:ins w:id="126" w:author="Nizet, Victor" w:date="2024-10-25T07:55:00Z" w16du:dateUtc="2024-10-24T23:55:00Z">
        <w:r w:rsidR="00ED0D5C">
          <w:rPr>
            <w:rFonts w:ascii="Aptos" w:eastAsia="Times New Roman" w:hAnsi="Aptos" w:cs="Times New Roman"/>
            <w:color w:val="0070C0"/>
            <w:shd w:val="clear" w:color="auto" w:fill="FFFFFF"/>
          </w:rPr>
          <w:t>artifacts from</w:t>
        </w:r>
      </w:ins>
      <w:r w:rsidRPr="00273877">
        <w:rPr>
          <w:rFonts w:ascii="Aptos" w:eastAsia="Times New Roman" w:hAnsi="Aptos" w:cs="Times New Roman"/>
          <w:color w:val="0070C0"/>
          <w:shd w:val="clear" w:color="auto" w:fill="FFFFFF"/>
        </w:rPr>
        <w:t xml:space="preserve"> differences </w:t>
      </w:r>
      <w:del w:id="127" w:author="Nizet, Victor" w:date="2024-10-25T07:55:00Z" w16du:dateUtc="2024-10-24T23:55:00Z">
        <w:r w:rsidRPr="00273877" w:rsidDel="00ED0D5C">
          <w:rPr>
            <w:rFonts w:ascii="Aptos" w:eastAsia="Times New Roman" w:hAnsi="Aptos" w:cs="Times New Roman"/>
            <w:color w:val="0070C0"/>
            <w:shd w:val="clear" w:color="auto" w:fill="FFFFFF"/>
          </w:rPr>
          <w:delText xml:space="preserve">between </w:delText>
        </w:r>
      </w:del>
      <w:ins w:id="128" w:author="Nizet, Victor" w:date="2024-10-25T07:55:00Z" w16du:dateUtc="2024-10-24T23:55:00Z">
        <w:r w:rsidR="00ED0D5C">
          <w:rPr>
            <w:rFonts w:ascii="Aptos" w:eastAsia="Times New Roman" w:hAnsi="Aptos" w:cs="Times New Roman"/>
            <w:color w:val="0070C0"/>
            <w:shd w:val="clear" w:color="auto" w:fill="FFFFFF"/>
          </w:rPr>
          <w:t>in</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the plastics </w:t>
      </w:r>
      <w:del w:id="129" w:author="Nizet, Victor" w:date="2024-10-25T07:56:00Z" w16du:dateUtc="2024-10-24T23:56:00Z">
        <w:r w:rsidR="00BA511A" w:rsidRPr="00273877" w:rsidDel="00ED0D5C">
          <w:rPr>
            <w:rFonts w:ascii="Aptos" w:eastAsia="Times New Roman" w:hAnsi="Aptos" w:cs="Times New Roman"/>
            <w:color w:val="0070C0"/>
            <w:shd w:val="clear" w:color="auto" w:fill="FFFFFF"/>
          </w:rPr>
          <w:delText>in which the</w:delText>
        </w:r>
      </w:del>
      <w:ins w:id="130" w:author="Nizet, Victor" w:date="2024-10-25T07:56:00Z" w16du:dateUtc="2024-10-24T23:56:00Z">
        <w:r w:rsidR="00ED0D5C">
          <w:rPr>
            <w:rFonts w:ascii="Aptos" w:eastAsia="Times New Roman" w:hAnsi="Aptos" w:cs="Times New Roman"/>
            <w:color w:val="0070C0"/>
            <w:shd w:val="clear" w:color="auto" w:fill="FFFFFF"/>
          </w:rPr>
          <w:t>used for</w:t>
        </w:r>
      </w:ins>
      <w:r w:rsidR="00BA511A" w:rsidRPr="00273877">
        <w:rPr>
          <w:rFonts w:ascii="Aptos" w:eastAsia="Times New Roman" w:hAnsi="Aptos" w:cs="Times New Roman"/>
          <w:color w:val="0070C0"/>
          <w:shd w:val="clear" w:color="auto" w:fill="FFFFFF"/>
        </w:rPr>
        <w:t xml:space="preserve"> sample</w:t>
      </w:r>
      <w:del w:id="131" w:author="Nizet, Victor" w:date="2024-10-25T07:56:00Z" w16du:dateUtc="2024-10-24T23:56:00Z">
        <w:r w:rsidR="00BA511A" w:rsidRPr="00273877" w:rsidDel="00ED0D5C">
          <w:rPr>
            <w:rFonts w:ascii="Aptos" w:eastAsia="Times New Roman" w:hAnsi="Aptos" w:cs="Times New Roman"/>
            <w:color w:val="0070C0"/>
            <w:shd w:val="clear" w:color="auto" w:fill="FFFFFF"/>
          </w:rPr>
          <w:delText>s</w:delText>
        </w:r>
      </w:del>
      <w:r w:rsidR="00BA511A" w:rsidRPr="00273877">
        <w:rPr>
          <w:rFonts w:ascii="Aptos" w:eastAsia="Times New Roman" w:hAnsi="Aptos" w:cs="Times New Roman"/>
          <w:color w:val="0070C0"/>
          <w:shd w:val="clear" w:color="auto" w:fill="FFFFFF"/>
        </w:rPr>
        <w:t xml:space="preserve"> </w:t>
      </w:r>
      <w:del w:id="132" w:author="Nizet, Victor" w:date="2024-10-25T07:56:00Z" w16du:dateUtc="2024-10-24T23:56:00Z">
        <w:r w:rsidR="00BA511A" w:rsidRPr="00273877" w:rsidDel="00ED0D5C">
          <w:rPr>
            <w:rFonts w:ascii="Aptos" w:eastAsia="Times New Roman" w:hAnsi="Aptos" w:cs="Times New Roman"/>
            <w:color w:val="0070C0"/>
            <w:shd w:val="clear" w:color="auto" w:fill="FFFFFF"/>
          </w:rPr>
          <w:delText xml:space="preserve">were </w:delText>
        </w:r>
      </w:del>
      <w:r w:rsidR="00BA511A" w:rsidRPr="00273877">
        <w:rPr>
          <w:rFonts w:ascii="Aptos" w:eastAsia="Times New Roman" w:hAnsi="Aptos" w:cs="Times New Roman"/>
          <w:color w:val="0070C0"/>
          <w:shd w:val="clear" w:color="auto" w:fill="FFFFFF"/>
        </w:rPr>
        <w:t>collect</w:t>
      </w:r>
      <w:del w:id="133" w:author="Nizet, Victor" w:date="2024-10-25T07:56:00Z" w16du:dateUtc="2024-10-24T23:56:00Z">
        <w:r w:rsidR="00BA511A" w:rsidRPr="00273877" w:rsidDel="00ED0D5C">
          <w:rPr>
            <w:rFonts w:ascii="Aptos" w:eastAsia="Times New Roman" w:hAnsi="Aptos" w:cs="Times New Roman"/>
            <w:color w:val="0070C0"/>
            <w:shd w:val="clear" w:color="auto" w:fill="FFFFFF"/>
          </w:rPr>
          <w:delText>ed</w:delText>
        </w:r>
      </w:del>
      <w:ins w:id="134" w:author="Nizet, Victor" w:date="2024-10-25T07:56:00Z" w16du:dateUtc="2024-10-24T23:56:00Z">
        <w:r w:rsidR="00ED0D5C">
          <w:rPr>
            <w:rFonts w:ascii="Aptos" w:eastAsia="Times New Roman" w:hAnsi="Aptos" w:cs="Times New Roman"/>
            <w:color w:val="0070C0"/>
            <w:shd w:val="clear" w:color="auto" w:fill="FFFFFF"/>
          </w:rPr>
          <w:t>ion,</w:t>
        </w:r>
      </w:ins>
      <w:r w:rsidR="00BA511A" w:rsidRPr="00273877">
        <w:rPr>
          <w:rFonts w:ascii="Aptos" w:eastAsia="Times New Roman" w:hAnsi="Aptos" w:cs="Times New Roman"/>
          <w:color w:val="0070C0"/>
          <w:shd w:val="clear" w:color="auto" w:fill="FFFFFF"/>
        </w:rPr>
        <w:t> </w:t>
      </w:r>
      <w:del w:id="135" w:author="Nizet, Victor" w:date="2024-10-25T07:56:00Z" w16du:dateUtc="2024-10-24T23:56:00Z">
        <w:r w:rsidRPr="00273877" w:rsidDel="00ED0D5C">
          <w:rPr>
            <w:rFonts w:ascii="Aptos" w:eastAsia="Times New Roman" w:hAnsi="Aptos" w:cs="Times New Roman"/>
            <w:color w:val="0070C0"/>
            <w:shd w:val="clear" w:color="auto" w:fill="FFFFFF"/>
          </w:rPr>
          <w:delText xml:space="preserve">and are not </w:delText>
        </w:r>
        <w:r w:rsidR="00B15099" w:rsidRPr="00273877" w:rsidDel="00ED0D5C">
          <w:rPr>
            <w:rFonts w:ascii="Aptos" w:eastAsia="Times New Roman" w:hAnsi="Aptos" w:cs="Times New Roman"/>
            <w:color w:val="0070C0"/>
            <w:shd w:val="clear" w:color="auto" w:fill="FFFFFF"/>
          </w:rPr>
          <w:delText>the</w:delText>
        </w:r>
      </w:del>
      <w:ins w:id="136" w:author="Nizet, Victor" w:date="2024-10-25T07:56:00Z" w16du:dateUtc="2024-10-24T23:56:00Z">
        <w:r w:rsidR="00ED0D5C">
          <w:rPr>
            <w:rFonts w:ascii="Aptos" w:eastAsia="Times New Roman" w:hAnsi="Aptos" w:cs="Times New Roman"/>
            <w:color w:val="0070C0"/>
            <w:shd w:val="clear" w:color="auto" w:fill="FFFFFF"/>
          </w:rPr>
          <w:t>rather than</w:t>
        </w:r>
      </w:ins>
      <w:r w:rsidR="00B15099"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biologically interesting </w:t>
      </w:r>
      <w:del w:id="137" w:author="Nizet, Victor" w:date="2024-10-25T07:56:00Z" w16du:dateUtc="2024-10-24T23:56:00Z">
        <w:r w:rsidRPr="00273877" w:rsidDel="00ED0D5C">
          <w:rPr>
            <w:rFonts w:ascii="Aptos" w:eastAsia="Times New Roman" w:hAnsi="Aptos" w:cs="Times New Roman"/>
            <w:color w:val="0070C0"/>
            <w:shd w:val="clear" w:color="auto" w:fill="FFFFFF"/>
          </w:rPr>
          <w:delText>differences</w:delText>
        </w:r>
        <w:r w:rsidR="00B15099" w:rsidRPr="00273877" w:rsidDel="00ED0D5C">
          <w:rPr>
            <w:rFonts w:ascii="Aptos" w:eastAsia="Times New Roman" w:hAnsi="Aptos" w:cs="Times New Roman"/>
            <w:color w:val="0070C0"/>
            <w:shd w:val="clear" w:color="auto" w:fill="FFFFFF"/>
          </w:rPr>
          <w:delText xml:space="preserve"> </w:delText>
        </w:r>
      </w:del>
      <w:ins w:id="138" w:author="Nizet, Victor" w:date="2024-10-25T07:56:00Z" w16du:dateUtc="2024-10-24T23:56:00Z">
        <w:r w:rsidR="00ED0D5C">
          <w:rPr>
            <w:rFonts w:ascii="Aptos" w:eastAsia="Times New Roman" w:hAnsi="Aptos" w:cs="Times New Roman"/>
            <w:color w:val="0070C0"/>
            <w:shd w:val="clear" w:color="auto" w:fill="FFFFFF"/>
          </w:rPr>
          <w:t>variations</w:t>
        </w:r>
        <w:r w:rsidR="00ED0D5C" w:rsidRPr="00273877">
          <w:rPr>
            <w:rFonts w:ascii="Aptos" w:eastAsia="Times New Roman" w:hAnsi="Aptos" w:cs="Times New Roman"/>
            <w:color w:val="0070C0"/>
            <w:shd w:val="clear" w:color="auto" w:fill="FFFFFF"/>
          </w:rPr>
          <w:t xml:space="preserve"> </w:t>
        </w:r>
      </w:ins>
      <w:r w:rsidR="00B15099" w:rsidRPr="00273877">
        <w:rPr>
          <w:rFonts w:ascii="Aptos" w:eastAsia="Times New Roman" w:hAnsi="Aptos" w:cs="Times New Roman"/>
          <w:color w:val="0070C0"/>
          <w:shd w:val="clear" w:color="auto" w:fill="FFFFFF"/>
        </w:rPr>
        <w:t xml:space="preserve">we set out to capture. </w:t>
      </w:r>
      <w:r w:rsidRPr="00273877">
        <w:rPr>
          <w:rFonts w:ascii="Aptos" w:eastAsia="Times New Roman" w:hAnsi="Aptos" w:cs="Times New Roman"/>
          <w:color w:val="0070C0"/>
          <w:shd w:val="clear" w:color="auto" w:fill="FFFFFF"/>
        </w:rPr>
        <w:t xml:space="preserve"> </w:t>
      </w:r>
    </w:p>
    <w:p w14:paraId="5A9B1FCA" w14:textId="77777777" w:rsidR="00ED0D5C" w:rsidRDefault="00ED0D5C" w:rsidP="005946E2">
      <w:pPr>
        <w:jc w:val="both"/>
        <w:rPr>
          <w:ins w:id="139" w:author="Nizet, Victor" w:date="2024-10-25T07:56:00Z" w16du:dateUtc="2024-10-24T23:56:00Z"/>
          <w:rFonts w:ascii="Aptos" w:eastAsia="Times New Roman" w:hAnsi="Aptos" w:cs="Times New Roman"/>
          <w:color w:val="0070C0"/>
          <w:shd w:val="clear" w:color="auto" w:fill="FFFFFF"/>
        </w:rPr>
      </w:pPr>
    </w:p>
    <w:p w14:paraId="4192B7F5" w14:textId="1C83BB4A"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w:t>
      </w:r>
      <w:r w:rsidR="00B15099" w:rsidRPr="00273877">
        <w:rPr>
          <w:rFonts w:ascii="Aptos" w:eastAsia="Times New Roman" w:hAnsi="Aptos" w:cs="Times New Roman"/>
          <w:color w:val="0070C0"/>
          <w:shd w:val="clear" w:color="auto" w:fill="FFFFFF"/>
        </w:rPr>
        <w:t xml:space="preserve"> </w:t>
      </w:r>
      <w:del w:id="140" w:author="Nizet, Victor" w:date="2024-10-25T07:56:00Z" w16du:dateUtc="2024-10-24T23:56:00Z">
        <w:r w:rsidR="00B15099" w:rsidRPr="00273877" w:rsidDel="00ED0D5C">
          <w:rPr>
            <w:rFonts w:ascii="Aptos" w:eastAsia="Times New Roman" w:hAnsi="Aptos" w:cs="Times New Roman"/>
            <w:color w:val="0070C0"/>
            <w:shd w:val="clear" w:color="auto" w:fill="FFFFFF"/>
          </w:rPr>
          <w:delText>then</w:delText>
        </w:r>
        <w:r w:rsidRPr="00273877" w:rsidDel="00ED0D5C">
          <w:rPr>
            <w:rFonts w:ascii="Aptos" w:eastAsia="Times New Roman" w:hAnsi="Aptos" w:cs="Times New Roman"/>
            <w:color w:val="0070C0"/>
            <w:shd w:val="clear" w:color="auto" w:fill="FFFFFF"/>
          </w:rPr>
          <w:delText xml:space="preserve"> performed the </w:delText>
        </w:r>
        <w:r w:rsidR="00B15099" w:rsidRPr="00273877" w:rsidDel="00ED0D5C">
          <w:rPr>
            <w:rFonts w:ascii="Aptos" w:eastAsia="Times New Roman" w:hAnsi="Aptos" w:cs="Times New Roman"/>
            <w:color w:val="0070C0"/>
            <w:shd w:val="clear" w:color="auto" w:fill="FFFFFF"/>
          </w:rPr>
          <w:delText>previously described</w:delText>
        </w:r>
      </w:del>
      <w:ins w:id="141" w:author="Nizet, Victor" w:date="2024-10-25T07:56:00Z" w16du:dateUtc="2024-10-24T23:56:00Z">
        <w:r w:rsidR="00ED0D5C">
          <w:rPr>
            <w:rFonts w:ascii="Aptos" w:eastAsia="Times New Roman" w:hAnsi="Aptos" w:cs="Times New Roman"/>
            <w:color w:val="0070C0"/>
            <w:shd w:val="clear" w:color="auto" w:fill="FFFFFF"/>
          </w:rPr>
          <w:t>conducte</w:t>
        </w:r>
      </w:ins>
      <w:ins w:id="142" w:author="Nizet, Victor" w:date="2024-10-25T07:57:00Z" w16du:dateUtc="2024-10-24T23:57:00Z">
        <w:r w:rsidR="00ED0D5C">
          <w:rPr>
            <w:rFonts w:ascii="Aptos" w:eastAsia="Times New Roman" w:hAnsi="Aptos" w:cs="Times New Roman"/>
            <w:color w:val="0070C0"/>
            <w:shd w:val="clear" w:color="auto" w:fill="FFFFFF"/>
          </w:rPr>
          <w:t>d the same</w:t>
        </w:r>
      </w:ins>
      <w:r w:rsidR="00B15099" w:rsidRPr="00273877">
        <w:rPr>
          <w:rFonts w:ascii="Aptos" w:eastAsia="Times New Roman" w:hAnsi="Aptos" w:cs="Times New Roman"/>
          <w:color w:val="0070C0"/>
          <w:shd w:val="clear" w:color="auto" w:fill="FFFFFF"/>
        </w:rPr>
        <w:t xml:space="preserve"> correlation </w:t>
      </w:r>
      <w:r w:rsidRPr="00273877">
        <w:rPr>
          <w:rFonts w:ascii="Aptos" w:eastAsia="Times New Roman" w:hAnsi="Aptos" w:cs="Times New Roman"/>
          <w:color w:val="0070C0"/>
          <w:shd w:val="clear" w:color="auto" w:fill="FFFFFF"/>
        </w:rPr>
        <w:t>analysis with the metabolomics data</w:t>
      </w:r>
      <w:del w:id="143" w:author="Nizet, Victor" w:date="2024-10-25T07:57:00Z" w16du:dateUtc="2024-10-24T23:57:00Z">
        <w:r w:rsidR="00B15099" w:rsidRPr="00273877" w:rsidDel="00ED0D5C">
          <w:rPr>
            <w:rFonts w:ascii="Aptos" w:eastAsia="Times New Roman" w:hAnsi="Aptos" w:cs="Times New Roman"/>
            <w:color w:val="0070C0"/>
            <w:shd w:val="clear" w:color="auto" w:fill="FFFFFF"/>
          </w:rPr>
          <w:delText>,</w:delText>
        </w:r>
        <w:r w:rsidRPr="00273877" w:rsidDel="00ED0D5C">
          <w:rPr>
            <w:rFonts w:ascii="Aptos" w:eastAsia="Times New Roman" w:hAnsi="Aptos" w:cs="Times New Roman"/>
            <w:color w:val="0070C0"/>
            <w:shd w:val="clear" w:color="auto" w:fill="FFFFFF"/>
          </w:rPr>
          <w:delText xml:space="preserve"> </w:delText>
        </w:r>
      </w:del>
      <w:ins w:id="144" w:author="Nizet, Victor" w:date="2024-10-25T07:57:00Z" w16du:dateUtc="2024-10-24T23:57:00Z">
        <w:r w:rsidR="00ED0D5C">
          <w:rPr>
            <w:rFonts w:ascii="Aptos" w:eastAsia="Times New Roman" w:hAnsi="Aptos" w:cs="Times New Roman"/>
            <w:color w:val="0070C0"/>
            <w:shd w:val="clear" w:color="auto" w:fill="FFFFFF"/>
          </w:rPr>
          <w:t xml:space="preserve"> and</w:t>
        </w:r>
        <w:r w:rsidR="00ED0D5C" w:rsidRPr="00273877">
          <w:rPr>
            <w:rFonts w:ascii="Aptos" w:eastAsia="Times New Roman" w:hAnsi="Aptos" w:cs="Times New Roman"/>
            <w:color w:val="0070C0"/>
            <w:shd w:val="clear" w:color="auto" w:fill="FFFFFF"/>
          </w:rPr>
          <w:t xml:space="preserve"> </w:t>
        </w:r>
      </w:ins>
      <w:del w:id="145" w:author="Nizet, Victor" w:date="2024-10-25T07:57:00Z" w16du:dateUtc="2024-10-24T23:57:00Z">
        <w:r w:rsidRPr="00273877" w:rsidDel="00ED0D5C">
          <w:rPr>
            <w:rFonts w:ascii="Aptos" w:eastAsia="Times New Roman" w:hAnsi="Aptos" w:cs="Times New Roman"/>
            <w:color w:val="0070C0"/>
            <w:shd w:val="clear" w:color="auto" w:fill="FFFFFF"/>
          </w:rPr>
          <w:delText xml:space="preserve">observing </w:delText>
        </w:r>
      </w:del>
      <w:ins w:id="146" w:author="Nizet, Victor" w:date="2024-10-25T07:57:00Z" w16du:dateUtc="2024-10-24T23:57:00Z">
        <w:r w:rsidR="00ED0D5C" w:rsidRPr="00273877">
          <w:rPr>
            <w:rFonts w:ascii="Aptos" w:eastAsia="Times New Roman" w:hAnsi="Aptos" w:cs="Times New Roman"/>
            <w:color w:val="0070C0"/>
            <w:shd w:val="clear" w:color="auto" w:fill="FFFFFF"/>
          </w:rPr>
          <w:t>observ</w:t>
        </w:r>
        <w:r w:rsidR="00ED0D5C">
          <w:rPr>
            <w:rFonts w:ascii="Aptos" w:eastAsia="Times New Roman" w:hAnsi="Aptos" w:cs="Times New Roman"/>
            <w:color w:val="0070C0"/>
            <w:shd w:val="clear" w:color="auto" w:fill="FFFFFF"/>
          </w:rPr>
          <w:t>ed</w:t>
        </w:r>
        <w:r w:rsidR="00ED0D5C" w:rsidRPr="00273877">
          <w:rPr>
            <w:rFonts w:ascii="Aptos" w:eastAsia="Times New Roman" w:hAnsi="Aptos" w:cs="Times New Roman"/>
            <w:color w:val="0070C0"/>
            <w:shd w:val="clear" w:color="auto" w:fill="FFFFFF"/>
          </w:rPr>
          <w:t xml:space="preserve"> </w:t>
        </w:r>
        <w:r w:rsidR="00ED0D5C">
          <w:rPr>
            <w:rFonts w:ascii="Aptos" w:eastAsia="Times New Roman" w:hAnsi="Aptos" w:cs="Times New Roman"/>
            <w:color w:val="0070C0"/>
            <w:shd w:val="clear" w:color="auto" w:fill="FFFFFF"/>
          </w:rPr>
          <w:t xml:space="preserve">only </w:t>
        </w:r>
      </w:ins>
      <w:r w:rsidRPr="00273877">
        <w:rPr>
          <w:rFonts w:ascii="Aptos" w:eastAsia="Times New Roman" w:hAnsi="Aptos" w:cs="Times New Roman"/>
          <w:color w:val="0070C0"/>
          <w:shd w:val="clear" w:color="auto" w:fill="FFFFFF"/>
        </w:rPr>
        <w:t xml:space="preserve">a </w:t>
      </w:r>
      <w:r w:rsidR="00D72327" w:rsidRPr="00273877">
        <w:rPr>
          <w:rFonts w:ascii="Aptos" w:eastAsia="Times New Roman" w:hAnsi="Aptos" w:cs="Times New Roman"/>
          <w:color w:val="0070C0"/>
          <w:shd w:val="clear" w:color="auto" w:fill="FFFFFF"/>
        </w:rPr>
        <w:t xml:space="preserve">slight </w:t>
      </w:r>
      <w:r w:rsidRPr="00273877">
        <w:rPr>
          <w:rFonts w:ascii="Aptos" w:eastAsia="Times New Roman" w:hAnsi="Aptos" w:cs="Times New Roman"/>
          <w:color w:val="0070C0"/>
          <w:shd w:val="clear" w:color="auto" w:fill="FFFFFF"/>
        </w:rPr>
        <w:t xml:space="preserve">correlation between </w:t>
      </w:r>
      <w:r w:rsidR="00BA511A" w:rsidRPr="00273877">
        <w:rPr>
          <w:rFonts w:ascii="Aptos" w:eastAsia="Times New Roman" w:hAnsi="Aptos" w:cs="Times New Roman"/>
          <w:color w:val="0070C0"/>
          <w:shd w:val="clear" w:color="auto" w:fill="FFFFFF"/>
        </w:rPr>
        <w:t>infection and mortality</w:t>
      </w:r>
      <w:del w:id="147" w:author="Nizet, Victor" w:date="2024-10-25T07:57:00Z" w16du:dateUtc="2024-10-24T23:57:00Z">
        <w:r w:rsidR="00BA511A" w:rsidRPr="00273877" w:rsidDel="00ED0D5C">
          <w:rPr>
            <w:rFonts w:ascii="Aptos" w:eastAsia="Times New Roman" w:hAnsi="Aptos" w:cs="Times New Roman"/>
            <w:color w:val="0070C0"/>
            <w:shd w:val="clear" w:color="auto" w:fill="FFFFFF"/>
          </w:rPr>
          <w:delText xml:space="preserve">. </w:delText>
        </w:r>
      </w:del>
      <w:ins w:id="148" w:author="Nizet, Victor" w:date="2024-10-25T07:57:00Z" w16du:dateUtc="2024-10-24T23:57:00Z">
        <w:r w:rsidR="00ED0D5C">
          <w:rPr>
            <w:rFonts w:ascii="Aptos" w:eastAsia="Times New Roman" w:hAnsi="Aptos" w:cs="Times New Roman"/>
            <w:color w:val="0070C0"/>
            <w:shd w:val="clear" w:color="auto" w:fill="FFFFFF"/>
          </w:rPr>
          <w:t>,</w:t>
        </w:r>
        <w:r w:rsidR="00ED0D5C" w:rsidRPr="00273877">
          <w:rPr>
            <w:rFonts w:ascii="Aptos" w:eastAsia="Times New Roman" w:hAnsi="Aptos" w:cs="Times New Roman"/>
            <w:color w:val="0070C0"/>
            <w:shd w:val="clear" w:color="auto" w:fill="FFFFFF"/>
          </w:rPr>
          <w:t xml:space="preserve"> </w:t>
        </w:r>
      </w:ins>
      <w:del w:id="149" w:author="Nizet, Victor" w:date="2024-10-25T07:57:00Z" w16du:dateUtc="2024-10-24T23:57:00Z">
        <w:r w:rsidR="00BA511A" w:rsidRPr="00273877" w:rsidDel="00ED0D5C">
          <w:rPr>
            <w:rFonts w:ascii="Aptos" w:eastAsia="Times New Roman" w:hAnsi="Aptos" w:cs="Times New Roman"/>
            <w:color w:val="0070C0"/>
            <w:shd w:val="clear" w:color="auto" w:fill="FFFFFF"/>
          </w:rPr>
          <w:delText xml:space="preserve">This </w:delText>
        </w:r>
      </w:del>
      <w:r w:rsidR="00BA511A" w:rsidRPr="00273877">
        <w:rPr>
          <w:rFonts w:ascii="Aptos" w:eastAsia="Times New Roman" w:hAnsi="Aptos" w:cs="Times New Roman"/>
          <w:color w:val="0070C0"/>
          <w:shd w:val="clear" w:color="auto" w:fill="FFFFFF"/>
        </w:rPr>
        <w:t>suggest</w:t>
      </w:r>
      <w:del w:id="150" w:author="Nizet, Victor" w:date="2024-10-25T07:57:00Z" w16du:dateUtc="2024-10-24T23:57:00Z">
        <w:r w:rsidR="00BA511A" w:rsidRPr="00273877" w:rsidDel="00ED0D5C">
          <w:rPr>
            <w:rFonts w:ascii="Aptos" w:eastAsia="Times New Roman" w:hAnsi="Aptos" w:cs="Times New Roman"/>
            <w:color w:val="0070C0"/>
            <w:shd w:val="clear" w:color="auto" w:fill="FFFFFF"/>
          </w:rPr>
          <w:delText>s</w:delText>
        </w:r>
      </w:del>
      <w:ins w:id="151" w:author="Nizet, Victor" w:date="2024-10-25T07:57:00Z" w16du:dateUtc="2024-10-24T23:57:00Z">
        <w:r w:rsidR="00ED0D5C">
          <w:rPr>
            <w:rFonts w:ascii="Aptos" w:eastAsia="Times New Roman" w:hAnsi="Aptos" w:cs="Times New Roman"/>
            <w:color w:val="0070C0"/>
            <w:shd w:val="clear" w:color="auto" w:fill="FFFFFF"/>
          </w:rPr>
          <w:t>ing</w:t>
        </w:r>
      </w:ins>
      <w:r w:rsidR="00BA511A" w:rsidRPr="00273877">
        <w:rPr>
          <w:rFonts w:ascii="Aptos" w:eastAsia="Times New Roman" w:hAnsi="Aptos" w:cs="Times New Roman"/>
          <w:color w:val="0070C0"/>
          <w:shd w:val="clear" w:color="auto" w:fill="FFFFFF"/>
        </w:rPr>
        <w:t xml:space="preserve"> </w:t>
      </w:r>
      <w:del w:id="152" w:author="Nizet, Victor" w:date="2024-10-25T07:57:00Z" w16du:dateUtc="2024-10-24T23:57:00Z">
        <w:r w:rsidR="00BA511A" w:rsidRPr="00273877" w:rsidDel="00ED0D5C">
          <w:rPr>
            <w:rFonts w:ascii="Aptos" w:eastAsia="Times New Roman" w:hAnsi="Aptos" w:cs="Times New Roman"/>
            <w:color w:val="0070C0"/>
            <w:shd w:val="clear" w:color="auto" w:fill="FFFFFF"/>
          </w:rPr>
          <w:delText xml:space="preserve">that </w:delText>
        </w:r>
      </w:del>
      <w:r w:rsidR="00BA511A" w:rsidRPr="00273877">
        <w:rPr>
          <w:rFonts w:ascii="Aptos" w:eastAsia="Times New Roman" w:hAnsi="Aptos" w:cs="Times New Roman"/>
          <w:color w:val="0070C0"/>
          <w:shd w:val="clear" w:color="auto" w:fill="FFFFFF"/>
        </w:rPr>
        <w:t xml:space="preserve">either </w:t>
      </w:r>
      <w:del w:id="153" w:author="Nizet, Victor" w:date="2024-10-25T07:57:00Z" w16du:dateUtc="2024-10-24T23:57:00Z">
        <w:r w:rsidR="00BA511A" w:rsidRPr="00273877" w:rsidDel="00ED0D5C">
          <w:rPr>
            <w:rFonts w:ascii="Aptos" w:eastAsia="Times New Roman" w:hAnsi="Aptos" w:cs="Times New Roman"/>
            <w:color w:val="0070C0"/>
            <w:shd w:val="clear" w:color="auto" w:fill="FFFFFF"/>
          </w:rPr>
          <w:delText>the metabolome does not share a strong connection between infection</w:delText>
        </w:r>
        <w:r w:rsidR="00B15099" w:rsidRPr="00273877" w:rsidDel="00ED0D5C">
          <w:rPr>
            <w:rFonts w:ascii="Aptos" w:eastAsia="Times New Roman" w:hAnsi="Aptos" w:cs="Times New Roman"/>
            <w:color w:val="0070C0"/>
            <w:shd w:val="clear" w:color="auto" w:fill="FFFFFF"/>
          </w:rPr>
          <w:delText xml:space="preserve"> and mortality, or the data is</w:delText>
        </w:r>
      </w:del>
      <w:ins w:id="154" w:author="Nizet, Victor" w:date="2024-10-25T07:57:00Z" w16du:dateUtc="2024-10-24T23:57:00Z">
        <w:r w:rsidR="00ED0D5C">
          <w:rPr>
            <w:rFonts w:ascii="Aptos" w:eastAsia="Times New Roman" w:hAnsi="Aptos" w:cs="Times New Roman"/>
            <w:color w:val="0070C0"/>
            <w:shd w:val="clear" w:color="auto" w:fill="FFFFFF"/>
          </w:rPr>
          <w:t>a weak molecular connection or</w:t>
        </w:r>
      </w:ins>
      <w:r w:rsidR="00B15099" w:rsidRPr="00273877">
        <w:rPr>
          <w:rFonts w:ascii="Aptos" w:eastAsia="Times New Roman" w:hAnsi="Aptos" w:cs="Times New Roman"/>
          <w:color w:val="0070C0"/>
          <w:shd w:val="clear" w:color="auto" w:fill="FFFFFF"/>
        </w:rPr>
        <w:t xml:space="preserve"> substantially confounded </w:t>
      </w:r>
      <w:del w:id="155" w:author="Nizet, Victor" w:date="2024-10-25T07:58:00Z" w16du:dateUtc="2024-10-24T23:58:00Z">
        <w:r w:rsidR="00B15099" w:rsidRPr="00273877" w:rsidDel="00ED0D5C">
          <w:rPr>
            <w:rFonts w:ascii="Aptos" w:eastAsia="Times New Roman" w:hAnsi="Aptos" w:cs="Times New Roman"/>
            <w:color w:val="0070C0"/>
            <w:shd w:val="clear" w:color="auto" w:fill="FFFFFF"/>
          </w:rPr>
          <w:delText xml:space="preserve">by </w:delText>
        </w:r>
      </w:del>
      <w:ins w:id="156" w:author="Nizet, Victor" w:date="2024-10-25T07:58:00Z" w16du:dateUtc="2024-10-24T23:58:00Z">
        <w:r w:rsidR="00ED0D5C">
          <w:rPr>
            <w:rFonts w:ascii="Aptos" w:eastAsia="Times New Roman" w:hAnsi="Aptos" w:cs="Times New Roman"/>
            <w:color w:val="0070C0"/>
            <w:shd w:val="clear" w:color="auto" w:fill="FFFFFF"/>
          </w:rPr>
          <w:t>from</w:t>
        </w:r>
        <w:r w:rsidR="00ED0D5C" w:rsidRPr="00273877">
          <w:rPr>
            <w:rFonts w:ascii="Aptos" w:eastAsia="Times New Roman" w:hAnsi="Aptos" w:cs="Times New Roman"/>
            <w:color w:val="0070C0"/>
            <w:shd w:val="clear" w:color="auto" w:fill="FFFFFF"/>
          </w:rPr>
          <w:t xml:space="preserve"> </w:t>
        </w:r>
      </w:ins>
      <w:r w:rsidR="00B15099" w:rsidRPr="00273877">
        <w:rPr>
          <w:rFonts w:ascii="Aptos" w:eastAsia="Times New Roman" w:hAnsi="Aptos" w:cs="Times New Roman"/>
          <w:color w:val="0070C0"/>
          <w:shd w:val="clear" w:color="auto" w:fill="FFFFFF"/>
        </w:rPr>
        <w:t xml:space="preserve">sample collection. </w:t>
      </w:r>
      <w:r w:rsidR="00BA511A" w:rsidRPr="00273877">
        <w:rPr>
          <w:rFonts w:ascii="Aptos" w:eastAsia="Times New Roman" w:hAnsi="Aptos" w:cs="Times New Roman"/>
          <w:color w:val="0070C0"/>
          <w:shd w:val="clear" w:color="auto" w:fill="FFFFFF"/>
        </w:rPr>
        <w:t xml:space="preserve"> </w:t>
      </w:r>
      <w:r w:rsidR="00B15099" w:rsidRPr="00273877">
        <w:rPr>
          <w:rFonts w:ascii="Aptos" w:eastAsia="Times New Roman" w:hAnsi="Aptos" w:cs="Times New Roman"/>
          <w:color w:val="0070C0"/>
          <w:shd w:val="clear" w:color="auto" w:fill="FFFFFF"/>
        </w:rPr>
        <w:t xml:space="preserve">While </w:t>
      </w:r>
      <w:del w:id="157" w:author="Nizet, Victor" w:date="2024-10-25T07:58:00Z" w16du:dateUtc="2024-10-24T23:58:00Z">
        <w:r w:rsidR="00B15099" w:rsidRPr="00273877" w:rsidDel="00ED0D5C">
          <w:rPr>
            <w:rFonts w:ascii="Aptos" w:eastAsia="Times New Roman" w:hAnsi="Aptos" w:cs="Times New Roman"/>
            <w:color w:val="0070C0"/>
            <w:shd w:val="clear" w:color="auto" w:fill="FFFFFF"/>
          </w:rPr>
          <w:delText>there are clear cases of the metabolomics data</w:delText>
        </w:r>
      </w:del>
      <w:ins w:id="158" w:author="Nizet, Victor" w:date="2024-10-25T07:58:00Z" w16du:dateUtc="2024-10-24T23:58:00Z">
        <w:r w:rsidR="00ED0D5C">
          <w:rPr>
            <w:rFonts w:ascii="Aptos" w:eastAsia="Times New Roman" w:hAnsi="Aptos" w:cs="Times New Roman"/>
            <w:color w:val="0070C0"/>
            <w:shd w:val="clear" w:color="auto" w:fill="FFFFFF"/>
          </w:rPr>
          <w:t>certain metabolites clearly</w:t>
        </w:r>
      </w:ins>
      <w:r w:rsidR="00B15099" w:rsidRPr="00273877">
        <w:rPr>
          <w:rFonts w:ascii="Aptos" w:eastAsia="Times New Roman" w:hAnsi="Aptos" w:cs="Times New Roman"/>
          <w:color w:val="0070C0"/>
          <w:shd w:val="clear" w:color="auto" w:fill="FFFFFF"/>
        </w:rPr>
        <w:t xml:space="preserve"> </w:t>
      </w:r>
      <w:del w:id="159" w:author="Nizet, Victor" w:date="2024-10-25T07:58:00Z" w16du:dateUtc="2024-10-24T23:58:00Z">
        <w:r w:rsidR="00B15099" w:rsidRPr="00273877" w:rsidDel="00ED0D5C">
          <w:rPr>
            <w:rFonts w:ascii="Aptos" w:eastAsia="Times New Roman" w:hAnsi="Aptos" w:cs="Times New Roman"/>
            <w:color w:val="0070C0"/>
            <w:shd w:val="clear" w:color="auto" w:fill="FFFFFF"/>
          </w:rPr>
          <w:delText xml:space="preserve">showing </w:delText>
        </w:r>
      </w:del>
      <w:ins w:id="160" w:author="Nizet, Victor" w:date="2024-10-25T07:58:00Z" w16du:dateUtc="2024-10-24T23:58:00Z">
        <w:r w:rsidR="00ED0D5C" w:rsidRPr="00273877">
          <w:rPr>
            <w:rFonts w:ascii="Aptos" w:eastAsia="Times New Roman" w:hAnsi="Aptos" w:cs="Times New Roman"/>
            <w:color w:val="0070C0"/>
            <w:shd w:val="clear" w:color="auto" w:fill="FFFFFF"/>
          </w:rPr>
          <w:t>show</w:t>
        </w:r>
        <w:r w:rsidR="00ED0D5C">
          <w:rPr>
            <w:rFonts w:ascii="Aptos" w:eastAsia="Times New Roman" w:hAnsi="Aptos" w:cs="Times New Roman"/>
            <w:color w:val="0070C0"/>
            <w:shd w:val="clear" w:color="auto" w:fill="FFFFFF"/>
          </w:rPr>
          <w:t>ed evidence of</w:t>
        </w:r>
        <w:r w:rsidR="00ED0D5C" w:rsidRPr="00273877">
          <w:rPr>
            <w:rFonts w:ascii="Aptos" w:eastAsia="Times New Roman" w:hAnsi="Aptos" w:cs="Times New Roman"/>
            <w:color w:val="0070C0"/>
            <w:shd w:val="clear" w:color="auto" w:fill="FFFFFF"/>
          </w:rPr>
          <w:t xml:space="preserve"> </w:t>
        </w:r>
      </w:ins>
      <w:del w:id="161" w:author="Nizet, Victor" w:date="2024-10-25T07:58:00Z" w16du:dateUtc="2024-10-24T23:58:00Z">
        <w:r w:rsidR="00B15099" w:rsidRPr="00273877" w:rsidDel="00ED0D5C">
          <w:rPr>
            <w:rFonts w:ascii="Aptos" w:eastAsia="Times New Roman" w:hAnsi="Aptos" w:cs="Times New Roman"/>
            <w:color w:val="0070C0"/>
            <w:shd w:val="clear" w:color="auto" w:fill="FFFFFF"/>
          </w:rPr>
          <w:delText xml:space="preserve">confoundedness </w:delText>
        </w:r>
      </w:del>
      <w:ins w:id="162" w:author="Nizet, Victor" w:date="2024-10-25T07:58:00Z" w16du:dateUtc="2024-10-24T23:58:00Z">
        <w:r w:rsidR="00ED0D5C" w:rsidRPr="00273877">
          <w:rPr>
            <w:rFonts w:ascii="Aptos" w:eastAsia="Times New Roman" w:hAnsi="Aptos" w:cs="Times New Roman"/>
            <w:color w:val="0070C0"/>
            <w:shd w:val="clear" w:color="auto" w:fill="FFFFFF"/>
          </w:rPr>
          <w:t>confound</w:t>
        </w:r>
        <w:r w:rsidR="00ED0D5C">
          <w:rPr>
            <w:rFonts w:ascii="Aptos" w:eastAsia="Times New Roman" w:hAnsi="Aptos" w:cs="Times New Roman"/>
            <w:color w:val="0070C0"/>
            <w:shd w:val="clear" w:color="auto" w:fill="FFFFFF"/>
          </w:rPr>
          <w:t>ing</w:t>
        </w:r>
        <w:r w:rsidR="00ED0D5C" w:rsidRPr="00273877">
          <w:rPr>
            <w:rFonts w:ascii="Aptos" w:eastAsia="Times New Roman" w:hAnsi="Aptos" w:cs="Times New Roman"/>
            <w:color w:val="0070C0"/>
            <w:shd w:val="clear" w:color="auto" w:fill="FFFFFF"/>
          </w:rPr>
          <w:t xml:space="preserve"> </w:t>
        </w:r>
      </w:ins>
      <w:r w:rsidR="00B15099" w:rsidRPr="00273877">
        <w:rPr>
          <w:rFonts w:ascii="Aptos" w:eastAsia="Times New Roman" w:hAnsi="Aptos" w:cs="Times New Roman"/>
          <w:color w:val="0070C0"/>
          <w:shd w:val="clear" w:color="auto" w:fill="FFFFFF"/>
        </w:rPr>
        <w:t>(</w:t>
      </w:r>
      <w:r w:rsidR="00BA511A" w:rsidRPr="00273877">
        <w:rPr>
          <w:rFonts w:ascii="Aptos" w:eastAsia="Times New Roman" w:hAnsi="Aptos" w:cs="Times New Roman"/>
          <w:color w:val="0070C0"/>
          <w:shd w:val="clear" w:color="auto" w:fill="FFFFFF"/>
        </w:rPr>
        <w:t>e.g. phthalic anhydride, dibutyl phthalate</w:t>
      </w:r>
      <w:del w:id="163" w:author="Nizet, Victor" w:date="2024-10-25T07:58:00Z" w16du:dateUtc="2024-10-24T23:58:00Z">
        <w:r w:rsidR="00BA511A" w:rsidRPr="00273877" w:rsidDel="00ED0D5C">
          <w:rPr>
            <w:rFonts w:ascii="Aptos" w:eastAsia="Times New Roman" w:hAnsi="Aptos" w:cs="Times New Roman"/>
            <w:color w:val="0070C0"/>
            <w:shd w:val="clear" w:color="auto" w:fill="FFFFFF"/>
          </w:rPr>
          <w:delText>, etc.</w:delText>
        </w:r>
      </w:del>
      <w:r w:rsidR="00BA511A" w:rsidRPr="00273877">
        <w:rPr>
          <w:rFonts w:ascii="Aptos" w:eastAsia="Times New Roman" w:hAnsi="Aptos" w:cs="Times New Roman"/>
          <w:color w:val="0070C0"/>
          <w:shd w:val="clear" w:color="auto" w:fill="FFFFFF"/>
        </w:rPr>
        <w:t xml:space="preserve">), </w:t>
      </w:r>
      <w:del w:id="164" w:author="Nizet, Victor" w:date="2024-10-25T07:59:00Z" w16du:dateUtc="2024-10-24T23:59:00Z">
        <w:r w:rsidR="00BA511A" w:rsidRPr="00273877" w:rsidDel="00ED0D5C">
          <w:rPr>
            <w:rFonts w:ascii="Aptos" w:eastAsia="Times New Roman" w:hAnsi="Aptos" w:cs="Times New Roman"/>
            <w:color w:val="0070C0"/>
            <w:shd w:val="clear" w:color="auto" w:fill="FFFFFF"/>
          </w:rPr>
          <w:delText>there are other cases where we are confident that the metabolomics data</w:delText>
        </w:r>
      </w:del>
      <w:ins w:id="165" w:author="Nizet, Victor" w:date="2024-10-25T07:59:00Z" w16du:dateUtc="2024-10-24T23:59:00Z">
        <w:r w:rsidR="00ED0D5C">
          <w:rPr>
            <w:rFonts w:ascii="Aptos" w:eastAsia="Times New Roman" w:hAnsi="Aptos" w:cs="Times New Roman"/>
            <w:color w:val="0070C0"/>
            <w:shd w:val="clear" w:color="auto" w:fill="FFFFFF"/>
          </w:rPr>
          <w:t>other metabolites appeared to accurately</w:t>
        </w:r>
      </w:ins>
      <w:r w:rsidR="00BA511A" w:rsidRPr="00273877">
        <w:rPr>
          <w:rFonts w:ascii="Aptos" w:eastAsia="Times New Roman" w:hAnsi="Aptos" w:cs="Times New Roman"/>
          <w:color w:val="0070C0"/>
          <w:shd w:val="clear" w:color="auto" w:fill="FFFFFF"/>
        </w:rPr>
        <w:t xml:space="preserve"> </w:t>
      </w:r>
      <w:del w:id="166" w:author="Nizet, Victor" w:date="2024-10-25T07:59:00Z" w16du:dateUtc="2024-10-24T23:59:00Z">
        <w:r w:rsidR="00BA511A" w:rsidRPr="00273877" w:rsidDel="00ED0D5C">
          <w:rPr>
            <w:rFonts w:ascii="Aptos" w:eastAsia="Times New Roman" w:hAnsi="Aptos" w:cs="Times New Roman"/>
            <w:color w:val="0070C0"/>
            <w:shd w:val="clear" w:color="auto" w:fill="FFFFFF"/>
          </w:rPr>
          <w:delText>correctly identifies</w:delText>
        </w:r>
      </w:del>
      <w:ins w:id="167" w:author="Nizet, Victor" w:date="2024-10-25T07:59:00Z" w16du:dateUtc="2024-10-24T23:59:00Z">
        <w:r w:rsidR="00ED0D5C">
          <w:rPr>
            <w:rFonts w:ascii="Aptos" w:eastAsia="Times New Roman" w:hAnsi="Aptos" w:cs="Times New Roman"/>
            <w:color w:val="0070C0"/>
            <w:shd w:val="clear" w:color="auto" w:fill="FFFFFF"/>
          </w:rPr>
          <w:t>reflect</w:t>
        </w:r>
      </w:ins>
      <w:r w:rsidR="00BA511A" w:rsidRPr="00273877">
        <w:rPr>
          <w:rFonts w:ascii="Aptos" w:eastAsia="Times New Roman" w:hAnsi="Aptos" w:cs="Times New Roman"/>
          <w:color w:val="0070C0"/>
          <w:shd w:val="clear" w:color="auto" w:fill="FFFFFF"/>
        </w:rPr>
        <w:t xml:space="preserve"> biologically relevant differences between healthy and infected patients. For example, we detected </w:t>
      </w:r>
      <w:ins w:id="168" w:author="Nizet, Victor" w:date="2024-10-25T07:59:00Z" w16du:dateUtc="2024-10-24T23:59:00Z">
        <w:r w:rsidR="00ED0D5C">
          <w:rPr>
            <w:rFonts w:ascii="Aptos" w:eastAsia="Times New Roman" w:hAnsi="Aptos" w:cs="Times New Roman"/>
            <w:color w:val="0070C0"/>
            <w:shd w:val="clear" w:color="auto" w:fill="FFFFFF"/>
          </w:rPr>
          <w:t xml:space="preserve">significant </w:t>
        </w:r>
      </w:ins>
      <w:r w:rsidR="00BA511A" w:rsidRPr="00273877">
        <w:rPr>
          <w:rFonts w:ascii="Aptos" w:eastAsia="Times New Roman" w:hAnsi="Aptos" w:cs="Times New Roman"/>
          <w:color w:val="0070C0"/>
          <w:shd w:val="clear" w:color="auto" w:fill="FFFFFF"/>
        </w:rPr>
        <w:t xml:space="preserve">differences in several bile acids between healthy </w:t>
      </w:r>
      <w:del w:id="169" w:author="Nizet, Victor" w:date="2024-10-25T07:59:00Z" w16du:dateUtc="2024-10-24T23:59:00Z">
        <w:r w:rsidR="00BA511A" w:rsidRPr="00273877" w:rsidDel="00ED0D5C">
          <w:rPr>
            <w:rFonts w:ascii="Aptos" w:eastAsia="Times New Roman" w:hAnsi="Aptos" w:cs="Times New Roman"/>
            <w:color w:val="0070C0"/>
            <w:shd w:val="clear" w:color="auto" w:fill="FFFFFF"/>
          </w:rPr>
          <w:delText xml:space="preserve">and </w:delText>
        </w:r>
      </w:del>
      <w:ins w:id="170" w:author="Nizet, Victor" w:date="2024-10-25T07:59:00Z" w16du:dateUtc="2024-10-24T23:59:00Z">
        <w:r w:rsidR="00ED0D5C">
          <w:rPr>
            <w:rFonts w:ascii="Aptos" w:eastAsia="Times New Roman" w:hAnsi="Aptos" w:cs="Times New Roman"/>
            <w:color w:val="0070C0"/>
            <w:shd w:val="clear" w:color="auto" w:fill="FFFFFF"/>
          </w:rPr>
          <w:t>th</w:t>
        </w:r>
      </w:ins>
      <w:ins w:id="171" w:author="Nizet, Victor" w:date="2024-10-25T08:00:00Z" w16du:dateUtc="2024-10-25T00:00:00Z">
        <w:r w:rsidR="00ED0D5C">
          <w:rPr>
            <w:rFonts w:ascii="Aptos" w:eastAsia="Times New Roman" w:hAnsi="Aptos" w:cs="Times New Roman"/>
            <w:color w:val="0070C0"/>
            <w:shd w:val="clear" w:color="auto" w:fill="FFFFFF"/>
          </w:rPr>
          <w:t>ose with</w:t>
        </w:r>
      </w:ins>
      <w:ins w:id="172" w:author="Nizet, Victor" w:date="2024-10-25T07:59:00Z" w16du:dateUtc="2024-10-24T23:59:00Z">
        <w:r w:rsidR="00ED0D5C"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EcB</w:t>
      </w:r>
      <w:del w:id="173" w:author="Nizet, Victor" w:date="2024-10-25T08:00:00Z" w16du:dateUtc="2024-10-25T00:00:00Z">
        <w:r w:rsidR="00BA511A" w:rsidRPr="00273877" w:rsidDel="00ED0D5C">
          <w:rPr>
            <w:rFonts w:ascii="Aptos" w:eastAsia="Times New Roman" w:hAnsi="Aptos" w:cs="Times New Roman"/>
            <w:color w:val="0070C0"/>
            <w:shd w:val="clear" w:color="auto" w:fill="FFFFFF"/>
          </w:rPr>
          <w:delText>-infected patients</w:delText>
        </w:r>
      </w:del>
      <w:r w:rsidR="00BA511A" w:rsidRPr="00273877">
        <w:rPr>
          <w:rFonts w:ascii="Aptos" w:eastAsia="Times New Roman" w:hAnsi="Aptos" w:cs="Times New Roman"/>
          <w:color w:val="0070C0"/>
          <w:shd w:val="clear" w:color="auto" w:fill="FFFFFF"/>
        </w:rPr>
        <w:t xml:space="preserve"> (Figure 3C).</w:t>
      </w:r>
      <w:r w:rsidRPr="00273877">
        <w:rPr>
          <w:rFonts w:ascii="Aptos" w:eastAsia="Times New Roman" w:hAnsi="Aptos" w:cs="Times New Roman"/>
          <w:color w:val="0070C0"/>
          <w:shd w:val="clear" w:color="auto" w:fill="FFFFFF"/>
        </w:rPr>
        <w:t xml:space="preserve"> </w:t>
      </w:r>
    </w:p>
    <w:p w14:paraId="7434C61E" w14:textId="77777777" w:rsidR="007962D9" w:rsidRDefault="007962D9" w:rsidP="004926F1">
      <w:pPr>
        <w:rPr>
          <w:rFonts w:ascii="Aptos" w:eastAsia="Times New Roman" w:hAnsi="Aptos" w:cs="Times New Roman"/>
          <w:color w:val="FF0000"/>
          <w:shd w:val="clear" w:color="auto" w:fill="FFFFFF"/>
        </w:rPr>
      </w:pPr>
    </w:p>
    <w:p w14:paraId="74510DBB" w14:textId="6488AF53" w:rsidR="007962D9" w:rsidRDefault="007962D9" w:rsidP="004926F1">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drawing>
          <wp:inline distT="0" distB="0" distL="0" distR="0" wp14:anchorId="6ABAEEAC" wp14:editId="716196B7">
            <wp:extent cx="4841808" cy="2386012"/>
            <wp:effectExtent l="0" t="0" r="0" b="1905"/>
            <wp:docPr id="471545659"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t="52241" b="-454"/>
                    <a:stretch/>
                  </pic:blipFill>
                  <pic:spPr bwMode="auto">
                    <a:xfrm>
                      <a:off x="0" y="0"/>
                      <a:ext cx="4857716" cy="2393851"/>
                    </a:xfrm>
                    <a:prstGeom prst="rect">
                      <a:avLst/>
                    </a:prstGeom>
                    <a:ln>
                      <a:noFill/>
                    </a:ln>
                    <a:extLst>
                      <a:ext uri="{53640926-AAD7-44D8-BBD7-CCE9431645EC}">
                        <a14:shadowObscured xmlns:a14="http://schemas.microsoft.com/office/drawing/2010/main"/>
                      </a:ext>
                    </a:extLst>
                  </pic:spPr>
                </pic:pic>
              </a:graphicData>
            </a:graphic>
          </wp:inline>
        </w:drawing>
      </w:r>
    </w:p>
    <w:p w14:paraId="34A80A0C" w14:textId="77777777" w:rsidR="004926F1" w:rsidRDefault="004926F1" w:rsidP="004926F1">
      <w:pPr>
        <w:rPr>
          <w:rFonts w:ascii="Aptos" w:eastAsia="Times New Roman" w:hAnsi="Aptos" w:cs="Times New Roman"/>
          <w:color w:val="FF0000"/>
          <w:shd w:val="clear" w:color="auto" w:fill="FFFFFF"/>
        </w:rPr>
      </w:pPr>
    </w:p>
    <w:p w14:paraId="54C9EB3B" w14:textId="77777777" w:rsidR="00AD1AF8" w:rsidRDefault="004926F1" w:rsidP="000850A2">
      <w:pPr>
        <w:jc w:val="both"/>
        <w:rPr>
          <w:ins w:id="174" w:author="Nizet, Victor" w:date="2024-10-25T08:05:00Z" w16du:dateUtc="2024-10-25T00:05: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 close inspection of the</w:t>
      </w:r>
      <w:ins w:id="175" w:author="Nizet, Victor" w:date="2024-10-25T08:00:00Z" w16du:dateUtc="2024-10-25T00:00:00Z">
        <w:r w:rsidR="00ED0D5C">
          <w:rPr>
            <w:rFonts w:ascii="Aptos" w:eastAsia="Times New Roman" w:hAnsi="Aptos" w:cs="Times New Roman"/>
            <w:color w:val="0070C0"/>
            <w:shd w:val="clear" w:color="auto" w:fill="FFFFFF"/>
          </w:rPr>
          <w:t xml:space="preserve"> unstructured nodes in the</w:t>
        </w:r>
      </w:ins>
      <w:r w:rsidRPr="00273877">
        <w:rPr>
          <w:rFonts w:ascii="Aptos" w:eastAsia="Times New Roman" w:hAnsi="Aptos" w:cs="Times New Roman"/>
          <w:color w:val="0070C0"/>
          <w:shd w:val="clear" w:color="auto" w:fill="FFFFFF"/>
        </w:rPr>
        <w:t xml:space="preserve"> clinical metadata</w:t>
      </w:r>
      <w:r w:rsidR="00B15099" w:rsidRPr="00273877">
        <w:rPr>
          <w:rFonts w:ascii="Aptos" w:eastAsia="Times New Roman" w:hAnsi="Aptos" w:cs="Times New Roman"/>
          <w:color w:val="0070C0"/>
          <w:shd w:val="clear" w:color="auto" w:fill="FFFFFF"/>
        </w:rPr>
        <w:t xml:space="preserve"> </w:t>
      </w:r>
      <w:del w:id="176" w:author="Nizet, Victor" w:date="2024-10-25T08:01:00Z" w16du:dateUtc="2024-10-25T00:01:00Z">
        <w:r w:rsidR="00B15099" w:rsidRPr="00273877" w:rsidDel="00ED0D5C">
          <w:rPr>
            <w:rFonts w:ascii="Aptos" w:eastAsia="Times New Roman" w:hAnsi="Aptos" w:cs="Times New Roman"/>
            <w:color w:val="0070C0"/>
            <w:shd w:val="clear" w:color="auto" w:fill="FFFFFF"/>
          </w:rPr>
          <w:delText xml:space="preserve">unstructured </w:delText>
        </w:r>
        <w:r w:rsidRPr="00273877" w:rsidDel="00ED0D5C">
          <w:rPr>
            <w:rFonts w:ascii="Aptos" w:eastAsia="Times New Roman" w:hAnsi="Aptos" w:cs="Times New Roman"/>
            <w:color w:val="0070C0"/>
            <w:shd w:val="clear" w:color="auto" w:fill="FFFFFF"/>
          </w:rPr>
          <w:delText xml:space="preserve">notes column </w:delText>
        </w:r>
      </w:del>
      <w:r w:rsidRPr="00273877">
        <w:rPr>
          <w:rFonts w:ascii="Aptos" w:eastAsia="Times New Roman" w:hAnsi="Aptos" w:cs="Times New Roman"/>
          <w:color w:val="0070C0"/>
          <w:shd w:val="clear" w:color="auto" w:fill="FFFFFF"/>
        </w:rPr>
        <w:t>shows that 17 patients</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(S5,</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S8,</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S11,</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S15,</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S17,</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S19,</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S20,</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S27,</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S29,</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S32,</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S36,</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S58,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S68,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S69,</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S71,</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S100) </w:t>
      </w:r>
      <w:del w:id="177" w:author="Nizet, Victor" w:date="2024-10-25T08:01:00Z" w16du:dateUtc="2024-10-25T00:01:00Z">
        <w:r w:rsidRPr="00273877" w:rsidDel="00ED0D5C">
          <w:rPr>
            <w:rFonts w:ascii="Aptos" w:eastAsia="Times New Roman" w:hAnsi="Aptos" w:cs="Times New Roman"/>
            <w:color w:val="0070C0"/>
            <w:shd w:val="clear" w:color="auto" w:fill="FFFFFF"/>
          </w:rPr>
          <w:delText xml:space="preserve">were </w:delText>
        </w:r>
      </w:del>
      <w:ins w:id="178" w:author="Nizet, Victor" w:date="2024-10-25T08:01:00Z" w16du:dateUtc="2024-10-25T00:01:00Z">
        <w:r w:rsidR="00ED0D5C">
          <w:rPr>
            <w:rFonts w:ascii="Aptos" w:eastAsia="Times New Roman" w:hAnsi="Aptos" w:cs="Times New Roman"/>
            <w:color w:val="0070C0"/>
            <w:shd w:val="clear" w:color="auto" w:fill="FFFFFF"/>
          </w:rPr>
          <w:t>had</w:t>
        </w:r>
        <w:r w:rsidR="00ED0D5C" w:rsidRPr="00273877">
          <w:rPr>
            <w:rFonts w:ascii="Aptos" w:eastAsia="Times New Roman" w:hAnsi="Aptos" w:cs="Times New Roman"/>
            <w:color w:val="0070C0"/>
            <w:shd w:val="clear" w:color="auto" w:fill="FFFFFF"/>
          </w:rPr>
          <w:t xml:space="preserve"> </w:t>
        </w:r>
      </w:ins>
      <w:del w:id="179" w:author="Nizet, Victor" w:date="2024-10-25T08:01:00Z" w16du:dateUtc="2024-10-25T00:01:00Z">
        <w:r w:rsidRPr="00273877" w:rsidDel="00ED0D5C">
          <w:rPr>
            <w:rFonts w:ascii="Aptos" w:eastAsia="Times New Roman" w:hAnsi="Aptos" w:cs="Times New Roman"/>
            <w:color w:val="0070C0"/>
            <w:shd w:val="clear" w:color="auto" w:fill="FFFFFF"/>
          </w:rPr>
          <w:delText xml:space="preserve">noted to have </w:delText>
        </w:r>
      </w:del>
      <w:r w:rsidRPr="00273877">
        <w:rPr>
          <w:rFonts w:ascii="Aptos" w:eastAsia="Times New Roman" w:hAnsi="Aptos" w:cs="Times New Roman"/>
          <w:color w:val="0070C0"/>
          <w:shd w:val="clear" w:color="auto" w:fill="FFFFFF"/>
        </w:rPr>
        <w:t xml:space="preserve">some </w:t>
      </w:r>
      <w:del w:id="180" w:author="Nizet, Victor" w:date="2024-10-25T08:01:00Z" w16du:dateUtc="2024-10-25T00:01:00Z">
        <w:r w:rsidRPr="00273877" w:rsidDel="00ED0D5C">
          <w:rPr>
            <w:rFonts w:ascii="Aptos" w:eastAsia="Times New Roman" w:hAnsi="Aptos" w:cs="Times New Roman"/>
            <w:color w:val="0070C0"/>
            <w:shd w:val="clear" w:color="auto" w:fill="FFFFFF"/>
          </w:rPr>
          <w:delText xml:space="preserve">type </w:delText>
        </w:r>
      </w:del>
      <w:ins w:id="181" w:author="Nizet, Victor" w:date="2024-10-25T08:01:00Z" w16du:dateUtc="2024-10-25T00:01:00Z">
        <w:r w:rsidR="00ED0D5C">
          <w:rPr>
            <w:rFonts w:ascii="Aptos" w:eastAsia="Times New Roman" w:hAnsi="Aptos" w:cs="Times New Roman"/>
            <w:color w:val="0070C0"/>
            <w:shd w:val="clear" w:color="auto" w:fill="FFFFFF"/>
          </w:rPr>
          <w:t>form</w:t>
        </w:r>
        <w:r w:rsidR="00ED0D5C"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of bile impairment that would be expected to increase bile acid levels </w:t>
      </w:r>
      <w:r w:rsidR="00B15099" w:rsidRPr="00273877">
        <w:rPr>
          <w:rFonts w:ascii="Aptos" w:eastAsia="Times New Roman" w:hAnsi="Aptos" w:cs="Times New Roman"/>
          <w:color w:val="0070C0"/>
          <w:shd w:val="clear" w:color="auto" w:fill="FFFFFF"/>
        </w:rPr>
        <w:t>in plasma</w:t>
      </w:r>
      <w:ins w:id="182" w:author="Nizet, Victor" w:date="2024-10-25T08:01:00Z" w16du:dateUtc="2024-10-25T00:01:00Z">
        <w:r w:rsidR="00ED0D5C">
          <w:rPr>
            <w:rFonts w:ascii="Aptos" w:eastAsia="Times New Roman" w:hAnsi="Aptos" w:cs="Times New Roman"/>
            <w:color w:val="0070C0"/>
            <w:shd w:val="clear" w:color="auto" w:fill="FFFFFF"/>
          </w:rPr>
          <w:t>. Conditions included</w:t>
        </w:r>
      </w:ins>
      <w:r w:rsidR="00B15099" w:rsidRPr="00273877">
        <w:rPr>
          <w:rFonts w:ascii="Aptos" w:eastAsia="Times New Roman" w:hAnsi="Aptos" w:cs="Times New Roman"/>
          <w:color w:val="0070C0"/>
          <w:shd w:val="clear" w:color="auto" w:fill="FFFFFF"/>
        </w:rPr>
        <w:t xml:space="preserve"> </w:t>
      </w:r>
      <w:del w:id="183" w:author="Nizet, Victor" w:date="2024-10-25T08:02:00Z" w16du:dateUtc="2024-10-25T00:02:00Z">
        <w:r w:rsidRPr="00273877" w:rsidDel="00AD1AF8">
          <w:rPr>
            <w:rFonts w:ascii="Aptos" w:eastAsia="Times New Roman" w:hAnsi="Aptos" w:cs="Times New Roman"/>
            <w:color w:val="0070C0"/>
            <w:shd w:val="clear" w:color="auto" w:fill="FFFFFF"/>
          </w:rPr>
          <w:delText>(</w:delText>
        </w:r>
        <w:r w:rsidR="00B15099" w:rsidRPr="00273877" w:rsidDel="00AD1AF8">
          <w:rPr>
            <w:rFonts w:ascii="Aptos" w:eastAsia="Times New Roman" w:hAnsi="Aptos" w:cs="Times New Roman"/>
            <w:color w:val="0070C0"/>
            <w:shd w:val="clear" w:color="auto" w:fill="FFFFFF"/>
          </w:rPr>
          <w:delText>including</w:delText>
        </w:r>
        <w:r w:rsidRPr="00273877" w:rsidDel="00AD1AF8">
          <w:rPr>
            <w:rFonts w:ascii="Aptos" w:eastAsia="Times New Roman" w:hAnsi="Aptos" w:cs="Times New Roman"/>
            <w:color w:val="0070C0"/>
            <w:shd w:val="clear" w:color="auto" w:fill="FFFFFF"/>
          </w:rPr>
          <w:delText xml:space="preserve"> </w:delText>
        </w:r>
      </w:del>
      <w:r w:rsidRPr="00273877">
        <w:rPr>
          <w:rFonts w:ascii="Aptos" w:eastAsia="Times New Roman" w:hAnsi="Aptos" w:cs="Times New Roman"/>
          <w:color w:val="0070C0"/>
          <w:shd w:val="clear" w:color="auto" w:fill="FFFFFF"/>
        </w:rPr>
        <w:t>cholangitis, biliary stricture, cholecystectomy,</w:t>
      </w:r>
      <w:r w:rsidRPr="00273877">
        <w:rPr>
          <w:color w:val="0070C0"/>
        </w:rPr>
        <w:t xml:space="preserve"> </w:t>
      </w:r>
      <w:r w:rsidRPr="00273877">
        <w:rPr>
          <w:rFonts w:ascii="Aptos" w:eastAsia="Times New Roman" w:hAnsi="Aptos" w:cs="Times New Roman"/>
          <w:color w:val="0070C0"/>
          <w:shd w:val="clear" w:color="auto" w:fill="FFFFFF"/>
        </w:rPr>
        <w:t xml:space="preserve">biloma, choledocholithiasis, cholangiocarcinoma, </w:t>
      </w:r>
      <w:del w:id="184" w:author="Nizet, Victor" w:date="2024-10-25T08:02:00Z" w16du:dateUtc="2024-10-25T00:02:00Z">
        <w:r w:rsidRPr="00273877" w:rsidDel="00AD1AF8">
          <w:rPr>
            <w:rFonts w:ascii="Aptos" w:eastAsia="Times New Roman" w:hAnsi="Aptos" w:cs="Times New Roman"/>
            <w:color w:val="0070C0"/>
            <w:shd w:val="clear" w:color="auto" w:fill="FFFFFF"/>
          </w:rPr>
          <w:delText xml:space="preserve">cholangiocarcinoma </w:delText>
        </w:r>
      </w:del>
      <w:r w:rsidRPr="00273877">
        <w:rPr>
          <w:rFonts w:ascii="Aptos" w:eastAsia="Times New Roman" w:hAnsi="Aptos" w:cs="Times New Roman"/>
          <w:color w:val="0070C0"/>
          <w:shd w:val="clear" w:color="auto" w:fill="FFFFFF"/>
        </w:rPr>
        <w:t xml:space="preserve">biliary infection, </w:t>
      </w:r>
      <w:ins w:id="185" w:author="Nizet, Victor" w:date="2024-10-25T08:03:00Z" w16du:dateUtc="2024-10-25T00:03:00Z">
        <w:r w:rsidR="00AD1AF8">
          <w:rPr>
            <w:rFonts w:ascii="Aptos" w:eastAsia="Times New Roman" w:hAnsi="Aptos" w:cs="Times New Roman"/>
            <w:color w:val="0070C0"/>
            <w:shd w:val="clear" w:color="auto" w:fill="FFFFFF"/>
          </w:rPr>
          <w:t xml:space="preserve">and </w:t>
        </w:r>
      </w:ins>
      <w:r w:rsidRPr="00273877">
        <w:rPr>
          <w:rFonts w:ascii="Aptos" w:eastAsia="Times New Roman" w:hAnsi="Aptos" w:cs="Times New Roman"/>
          <w:color w:val="0070C0"/>
          <w:shd w:val="clear" w:color="auto" w:fill="FFFFFF"/>
        </w:rPr>
        <w:t xml:space="preserve">biliary leak, </w:t>
      </w:r>
      <w:del w:id="186" w:author="Nizet, Victor" w:date="2024-10-25T08:03:00Z" w16du:dateUtc="2024-10-25T00:03:00Z">
        <w:r w:rsidRPr="00273877" w:rsidDel="00AD1AF8">
          <w:rPr>
            <w:rFonts w:ascii="Aptos" w:eastAsia="Times New Roman" w:hAnsi="Aptos" w:cs="Times New Roman"/>
            <w:color w:val="0070C0"/>
            <w:shd w:val="clear" w:color="auto" w:fill="FFFFFF"/>
          </w:rPr>
          <w:delText>carcinoma, gallbladder removal, cholangitis, cholangitis, cholelithiasis, cholangitis,</w:delText>
        </w:r>
        <w:r w:rsidRPr="00273877" w:rsidDel="00AD1AF8">
          <w:rPr>
            <w:color w:val="0070C0"/>
          </w:rPr>
          <w:delText xml:space="preserve"> </w:delText>
        </w:r>
        <w:r w:rsidRPr="00273877" w:rsidDel="00AD1AF8">
          <w:rPr>
            <w:rFonts w:ascii="Aptos" w:eastAsia="Times New Roman" w:hAnsi="Aptos" w:cs="Times New Roman"/>
            <w:color w:val="0070C0"/>
            <w:shd w:val="clear" w:color="auto" w:fill="FFFFFF"/>
          </w:rPr>
          <w:delText xml:space="preserve">biliary anastomotic stricture, complicated bile leak, and biliary leak </w:delText>
        </w:r>
      </w:del>
      <w:r w:rsidRPr="00273877">
        <w:rPr>
          <w:rFonts w:ascii="Aptos" w:eastAsia="Times New Roman" w:hAnsi="Aptos" w:cs="Times New Roman"/>
          <w:color w:val="0070C0"/>
          <w:shd w:val="clear" w:color="auto" w:fill="FFFFFF"/>
        </w:rPr>
        <w:t>among others.)</w:t>
      </w:r>
      <w:r w:rsidR="00B15099" w:rsidRPr="00273877">
        <w:rPr>
          <w:rFonts w:ascii="Aptos" w:eastAsia="Times New Roman" w:hAnsi="Aptos" w:cs="Times New Roman"/>
          <w:color w:val="0070C0"/>
          <w:shd w:val="clear" w:color="auto" w:fill="FFFFFF"/>
        </w:rPr>
        <w:t xml:space="preserve">. </w:t>
      </w:r>
      <w:del w:id="187" w:author="Nizet, Victor" w:date="2024-10-25T08:04:00Z" w16du:dateUtc="2024-10-25T00:04:00Z">
        <w:r w:rsidR="00B15099" w:rsidRPr="00273877" w:rsidDel="00AD1AF8">
          <w:rPr>
            <w:rFonts w:ascii="Aptos" w:eastAsia="Times New Roman" w:hAnsi="Aptos" w:cs="Times New Roman"/>
            <w:color w:val="0070C0"/>
            <w:shd w:val="clear" w:color="auto" w:fill="FFFFFF"/>
          </w:rPr>
          <w:delText>This</w:delText>
        </w:r>
        <w:r w:rsidR="00BA511A" w:rsidRPr="00273877" w:rsidDel="00AD1AF8">
          <w:rPr>
            <w:rFonts w:ascii="Aptos" w:eastAsia="Times New Roman" w:hAnsi="Aptos" w:cs="Times New Roman"/>
            <w:color w:val="0070C0"/>
            <w:shd w:val="clear" w:color="auto" w:fill="FFFFFF"/>
          </w:rPr>
          <w:delText>, combined</w:delText>
        </w:r>
      </w:del>
      <w:ins w:id="188" w:author="Nizet, Victor" w:date="2024-10-25T08:04:00Z" w16du:dateUtc="2024-10-25T00:04:00Z">
        <w:r w:rsidR="00AD1AF8">
          <w:rPr>
            <w:rFonts w:ascii="Aptos" w:eastAsia="Times New Roman" w:hAnsi="Aptos" w:cs="Times New Roman"/>
            <w:color w:val="0070C0"/>
            <w:shd w:val="clear" w:color="auto" w:fill="FFFFFF"/>
          </w:rPr>
          <w:t>Combined</w:t>
        </w:r>
      </w:ins>
      <w:r w:rsidR="00BA511A" w:rsidRPr="00273877">
        <w:rPr>
          <w:rFonts w:ascii="Aptos" w:eastAsia="Times New Roman" w:hAnsi="Aptos" w:cs="Times New Roman"/>
          <w:color w:val="0070C0"/>
          <w:shd w:val="clear" w:color="auto" w:fill="FFFFFF"/>
        </w:rPr>
        <w:t xml:space="preserve"> with </w:t>
      </w:r>
      <w:del w:id="189" w:author="Nizet, Victor" w:date="2024-10-25T08:04:00Z" w16du:dateUtc="2024-10-25T00:04:00Z">
        <w:r w:rsidR="00BA511A" w:rsidRPr="00273877" w:rsidDel="00AD1AF8">
          <w:rPr>
            <w:rFonts w:ascii="Aptos" w:eastAsia="Times New Roman" w:hAnsi="Aptos" w:cs="Times New Roman"/>
            <w:color w:val="0070C0"/>
            <w:shd w:val="clear" w:color="auto" w:fill="FFFFFF"/>
          </w:rPr>
          <w:delText xml:space="preserve">the </w:delText>
        </w:r>
      </w:del>
      <w:r w:rsidR="00BA511A" w:rsidRPr="00273877">
        <w:rPr>
          <w:rFonts w:ascii="Aptos" w:eastAsia="Times New Roman" w:hAnsi="Aptos" w:cs="Times New Roman"/>
          <w:color w:val="0070C0"/>
          <w:shd w:val="clear" w:color="auto" w:fill="FFFFFF"/>
        </w:rPr>
        <w:t xml:space="preserve">existing literature linking increased bile acid levels </w:t>
      </w:r>
      <w:del w:id="190" w:author="Nizet, Victor" w:date="2024-10-25T08:04:00Z" w16du:dateUtc="2024-10-25T00:04:00Z">
        <w:r w:rsidR="00BA511A" w:rsidRPr="00273877" w:rsidDel="00AD1AF8">
          <w:rPr>
            <w:rFonts w:ascii="Aptos" w:eastAsia="Times New Roman" w:hAnsi="Aptos" w:cs="Times New Roman"/>
            <w:color w:val="0070C0"/>
            <w:shd w:val="clear" w:color="auto" w:fill="FFFFFF"/>
          </w:rPr>
          <w:delText xml:space="preserve">with </w:delText>
        </w:r>
      </w:del>
      <w:ins w:id="191" w:author="Nizet, Victor" w:date="2024-10-25T08:04:00Z" w16du:dateUtc="2024-10-25T00:04:00Z">
        <w:r w:rsidR="00AD1AF8">
          <w:rPr>
            <w:rFonts w:ascii="Aptos" w:eastAsia="Times New Roman" w:hAnsi="Aptos" w:cs="Times New Roman"/>
            <w:color w:val="0070C0"/>
            <w:shd w:val="clear" w:color="auto" w:fill="FFFFFF"/>
          </w:rPr>
          <w:t>to</w:t>
        </w:r>
        <w:r w:rsidR="00AD1AF8"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infection,</w:t>
      </w:r>
      <w:r w:rsidR="00B15099" w:rsidRPr="00273877">
        <w:rPr>
          <w:rFonts w:ascii="Aptos" w:eastAsia="Times New Roman" w:hAnsi="Aptos" w:cs="Times New Roman"/>
          <w:color w:val="0070C0"/>
          <w:shd w:val="clear" w:color="auto" w:fill="FFFFFF"/>
        </w:rPr>
        <w:t xml:space="preserve"> </w:t>
      </w:r>
      <w:ins w:id="192" w:author="Nizet, Victor" w:date="2024-10-25T08:04:00Z" w16du:dateUtc="2024-10-25T00:04:00Z">
        <w:r w:rsidR="00AD1AF8">
          <w:rPr>
            <w:rFonts w:ascii="Aptos" w:eastAsia="Times New Roman" w:hAnsi="Aptos" w:cs="Times New Roman"/>
            <w:color w:val="0070C0"/>
            <w:shd w:val="clear" w:color="auto" w:fill="FFFFFF"/>
          </w:rPr>
          <w:t xml:space="preserve">this </w:t>
        </w:r>
      </w:ins>
      <w:r w:rsidR="00B15099" w:rsidRPr="00273877">
        <w:rPr>
          <w:rFonts w:ascii="Aptos" w:eastAsia="Times New Roman" w:hAnsi="Aptos" w:cs="Times New Roman"/>
          <w:color w:val="0070C0"/>
          <w:shd w:val="clear" w:color="auto" w:fill="FFFFFF"/>
        </w:rPr>
        <w:t xml:space="preserve">suggests that our metabolomics data </w:t>
      </w:r>
      <w:r w:rsidR="00BA511A" w:rsidRPr="00273877">
        <w:rPr>
          <w:rFonts w:ascii="Aptos" w:eastAsia="Times New Roman" w:hAnsi="Aptos" w:cs="Times New Roman"/>
          <w:color w:val="0070C0"/>
          <w:shd w:val="clear" w:color="auto" w:fill="FFFFFF"/>
        </w:rPr>
        <w:t xml:space="preserve">can </w:t>
      </w:r>
      <w:ins w:id="193" w:author="Nizet, Victor" w:date="2024-10-25T08:04:00Z" w16du:dateUtc="2024-10-25T00:04:00Z">
        <w:r w:rsidR="00AD1AF8">
          <w:rPr>
            <w:rFonts w:ascii="Aptos" w:eastAsia="Times New Roman" w:hAnsi="Aptos" w:cs="Times New Roman"/>
            <w:color w:val="0070C0"/>
            <w:shd w:val="clear" w:color="auto" w:fill="FFFFFF"/>
          </w:rPr>
          <w:t xml:space="preserve">effectively </w:t>
        </w:r>
      </w:ins>
      <w:r w:rsidR="00BA511A" w:rsidRPr="00273877">
        <w:rPr>
          <w:rFonts w:ascii="Aptos" w:eastAsia="Times New Roman" w:hAnsi="Aptos" w:cs="Times New Roman"/>
          <w:color w:val="0070C0"/>
          <w:shd w:val="clear" w:color="auto" w:fill="FFFFFF"/>
        </w:rPr>
        <w:t>detect</w:t>
      </w:r>
      <w:r w:rsidR="00B15099" w:rsidRPr="00273877">
        <w:rPr>
          <w:rFonts w:ascii="Aptos" w:eastAsia="Times New Roman" w:hAnsi="Aptos" w:cs="Times New Roman"/>
          <w:color w:val="0070C0"/>
          <w:shd w:val="clear" w:color="auto" w:fill="FFFFFF"/>
        </w:rPr>
        <w:t xml:space="preserve"> relevant biological differences between healthy and infected patients, </w:t>
      </w:r>
      <w:del w:id="194" w:author="Nizet, Victor" w:date="2024-10-25T08:05:00Z" w16du:dateUtc="2024-10-25T00:05:00Z">
        <w:r w:rsidR="00B15099" w:rsidRPr="00273877" w:rsidDel="00AD1AF8">
          <w:rPr>
            <w:rFonts w:ascii="Aptos" w:eastAsia="Times New Roman" w:hAnsi="Aptos" w:cs="Times New Roman"/>
            <w:color w:val="0070C0"/>
            <w:shd w:val="clear" w:color="auto" w:fill="FFFFFF"/>
          </w:rPr>
          <w:delText>despite any design problems</w:delText>
        </w:r>
      </w:del>
      <w:ins w:id="195" w:author="Nizet, Victor" w:date="2024-10-25T08:05:00Z" w16du:dateUtc="2024-10-25T00:05:00Z">
        <w:r w:rsidR="00AD1AF8">
          <w:rPr>
            <w:rFonts w:ascii="Aptos" w:eastAsia="Times New Roman" w:hAnsi="Aptos" w:cs="Times New Roman"/>
            <w:color w:val="0070C0"/>
            <w:shd w:val="clear" w:color="auto" w:fill="FFFFFF"/>
          </w:rPr>
          <w:t>potential issues</w:t>
        </w:r>
      </w:ins>
      <w:r w:rsidR="00B15099" w:rsidRPr="00273877">
        <w:rPr>
          <w:rFonts w:ascii="Aptos" w:eastAsia="Times New Roman" w:hAnsi="Aptos" w:cs="Times New Roman"/>
          <w:color w:val="0070C0"/>
          <w:shd w:val="clear" w:color="auto" w:fill="FFFFFF"/>
        </w:rPr>
        <w:t xml:space="preserve"> caused by differences in sample collection tubes. </w:t>
      </w:r>
    </w:p>
    <w:p w14:paraId="75F7E441" w14:textId="77777777" w:rsidR="00AD1AF8" w:rsidRDefault="00AD1AF8" w:rsidP="000850A2">
      <w:pPr>
        <w:jc w:val="both"/>
        <w:rPr>
          <w:ins w:id="196" w:author="Nizet, Victor" w:date="2024-10-25T08:05:00Z" w16du:dateUtc="2024-10-25T00:05:00Z"/>
          <w:rFonts w:ascii="Aptos" w:eastAsia="Times New Roman" w:hAnsi="Aptos" w:cs="Times New Roman"/>
          <w:color w:val="0070C0"/>
          <w:shd w:val="clear" w:color="auto" w:fill="FFFFFF"/>
        </w:rPr>
      </w:pPr>
    </w:p>
    <w:p w14:paraId="1AD7EB76" w14:textId="5EEC0ADE" w:rsidR="000850A2" w:rsidRPr="00273877" w:rsidRDefault="004926F1" w:rsidP="000850A2">
      <w:pPr>
        <w:jc w:val="both"/>
        <w:rPr>
          <w:rFonts w:ascii="Aptos" w:eastAsia="Times New Roman" w:hAnsi="Aptos" w:cs="Times New Roman"/>
          <w:color w:val="0070C0"/>
          <w:shd w:val="clear" w:color="auto" w:fill="FFFFFF"/>
        </w:rPr>
      </w:pPr>
      <w:del w:id="197" w:author="Nizet, Victor" w:date="2024-10-25T08:05:00Z" w16du:dateUtc="2024-10-25T00:05:00Z">
        <w:r w:rsidRPr="00273877" w:rsidDel="00AD1AF8">
          <w:rPr>
            <w:rFonts w:ascii="Aptos" w:eastAsia="Times New Roman" w:hAnsi="Aptos" w:cs="Times New Roman"/>
            <w:color w:val="0070C0"/>
            <w:shd w:val="clear" w:color="auto" w:fill="FFFFFF"/>
          </w:rPr>
          <w:delText xml:space="preserve">Thus, we suggest </w:delText>
        </w:r>
        <w:r w:rsidR="00B15099" w:rsidRPr="00273877" w:rsidDel="00AD1AF8">
          <w:rPr>
            <w:rFonts w:ascii="Aptos" w:eastAsia="Times New Roman" w:hAnsi="Aptos" w:cs="Times New Roman"/>
            <w:color w:val="0070C0"/>
            <w:shd w:val="clear" w:color="auto" w:fill="FFFFFF"/>
          </w:rPr>
          <w:delText>the</w:delText>
        </w:r>
      </w:del>
      <w:ins w:id="198" w:author="Nizet, Victor" w:date="2024-10-25T08:05:00Z" w16du:dateUtc="2024-10-25T00:05:00Z">
        <w:r w:rsidR="00AD1AF8">
          <w:rPr>
            <w:rFonts w:ascii="Aptos" w:eastAsia="Times New Roman" w:hAnsi="Aptos" w:cs="Times New Roman"/>
            <w:color w:val="0070C0"/>
            <w:shd w:val="clear" w:color="auto" w:fill="FFFFFF"/>
          </w:rPr>
          <w:t>We propose that</w:t>
        </w:r>
      </w:ins>
      <w:r w:rsidRPr="00273877">
        <w:rPr>
          <w:rFonts w:ascii="Aptos" w:eastAsia="Times New Roman" w:hAnsi="Aptos" w:cs="Times New Roman"/>
          <w:color w:val="0070C0"/>
          <w:shd w:val="clear" w:color="auto" w:fill="FFFFFF"/>
        </w:rPr>
        <w:t xml:space="preserve"> confounders in the metabolomics data are </w:t>
      </w:r>
      <w:del w:id="199" w:author="Nizet, Victor" w:date="2024-10-25T08:05:00Z" w16du:dateUtc="2024-10-25T00:05:00Z">
        <w:r w:rsidRPr="00273877" w:rsidDel="00AD1AF8">
          <w:rPr>
            <w:rFonts w:ascii="Aptos" w:eastAsia="Times New Roman" w:hAnsi="Aptos" w:cs="Times New Roman"/>
            <w:color w:val="0070C0"/>
            <w:shd w:val="clear" w:color="auto" w:fill="FFFFFF"/>
          </w:rPr>
          <w:delText>on the level of</w:delText>
        </w:r>
      </w:del>
      <w:ins w:id="200" w:author="Nizet, Victor" w:date="2024-10-25T08:05:00Z" w16du:dateUtc="2024-10-25T00:05:00Z">
        <w:r w:rsidR="00AD1AF8">
          <w:rPr>
            <w:rFonts w:ascii="Aptos" w:eastAsia="Times New Roman" w:hAnsi="Aptos" w:cs="Times New Roman"/>
            <w:color w:val="0070C0"/>
            <w:shd w:val="clear" w:color="auto" w:fill="FFFFFF"/>
          </w:rPr>
          <w:t>likely specific to</w:t>
        </w:r>
      </w:ins>
      <w:r w:rsidRPr="00273877">
        <w:rPr>
          <w:rFonts w:ascii="Aptos" w:eastAsia="Times New Roman" w:hAnsi="Aptos" w:cs="Times New Roman"/>
          <w:color w:val="0070C0"/>
          <w:shd w:val="clear" w:color="auto" w:fill="FFFFFF"/>
        </w:rPr>
        <w:t xml:space="preserve"> individual metabolites</w:t>
      </w:r>
      <w:del w:id="201" w:author="Nizet, Victor" w:date="2024-10-25T08:06:00Z" w16du:dateUtc="2024-10-25T00:06:00Z">
        <w:r w:rsidRPr="00273877" w:rsidDel="00AD1AF8">
          <w:rPr>
            <w:rFonts w:ascii="Aptos" w:eastAsia="Times New Roman" w:hAnsi="Aptos" w:cs="Times New Roman"/>
            <w:color w:val="0070C0"/>
            <w:shd w:val="clear" w:color="auto" w:fill="FFFFFF"/>
          </w:rPr>
          <w:delText xml:space="preserve"> (</w:delText>
        </w:r>
      </w:del>
      <w:ins w:id="202" w:author="Nizet, Victor" w:date="2024-10-25T08:06:00Z" w16du:dateUtc="2024-10-25T00:06:00Z">
        <w:r w:rsidR="00AD1AF8">
          <w:rPr>
            <w:rFonts w:ascii="Aptos" w:eastAsia="Times New Roman" w:hAnsi="Aptos" w:cs="Times New Roman"/>
            <w:color w:val="0070C0"/>
            <w:shd w:val="clear" w:color="auto" w:fill="FFFFFF"/>
          </w:rPr>
          <w:t xml:space="preserve">: some </w:t>
        </w:r>
      </w:ins>
      <w:r w:rsidRPr="00273877">
        <w:rPr>
          <w:rFonts w:ascii="Aptos" w:eastAsia="Times New Roman" w:hAnsi="Aptos" w:cs="Times New Roman"/>
          <w:color w:val="0070C0"/>
          <w:shd w:val="clear" w:color="auto" w:fill="FFFFFF"/>
        </w:rPr>
        <w:t xml:space="preserve">differences </w:t>
      </w:r>
      <w:del w:id="203" w:author="Nizet, Victor" w:date="2024-10-25T08:06:00Z" w16du:dateUtc="2024-10-25T00:06:00Z">
        <w:r w:rsidRPr="00273877" w:rsidDel="00AD1AF8">
          <w:rPr>
            <w:rFonts w:ascii="Aptos" w:eastAsia="Times New Roman" w:hAnsi="Aptos" w:cs="Times New Roman"/>
            <w:color w:val="0070C0"/>
            <w:shd w:val="clear" w:color="auto" w:fill="FFFFFF"/>
          </w:rPr>
          <w:delText>in some metabolites are</w:delText>
        </w:r>
      </w:del>
      <w:ins w:id="204" w:author="Nizet, Victor" w:date="2024-10-25T08:06:00Z" w16du:dateUtc="2024-10-25T00:06:00Z">
        <w:r w:rsidR="00AD1AF8">
          <w:rPr>
            <w:rFonts w:ascii="Aptos" w:eastAsia="Times New Roman" w:hAnsi="Aptos" w:cs="Times New Roman"/>
            <w:color w:val="0070C0"/>
            <w:shd w:val="clear" w:color="auto" w:fill="FFFFFF"/>
          </w:rPr>
          <w:t>may be</w:t>
        </w:r>
      </w:ins>
      <w:r w:rsidRPr="00273877">
        <w:rPr>
          <w:rFonts w:ascii="Aptos" w:eastAsia="Times New Roman" w:hAnsi="Aptos" w:cs="Times New Roman"/>
          <w:color w:val="0070C0"/>
          <w:shd w:val="clear" w:color="auto" w:fill="FFFFFF"/>
        </w:rPr>
        <w:t xml:space="preserve"> artifacts of sample collection, </w:t>
      </w:r>
      <w:del w:id="205" w:author="Nizet, Victor" w:date="2024-10-25T08:06:00Z" w16du:dateUtc="2024-10-25T00:06:00Z">
        <w:r w:rsidRPr="00273877" w:rsidDel="00AD1AF8">
          <w:rPr>
            <w:rFonts w:ascii="Aptos" w:eastAsia="Times New Roman" w:hAnsi="Aptos" w:cs="Times New Roman"/>
            <w:color w:val="0070C0"/>
            <w:shd w:val="clear" w:color="auto" w:fill="FFFFFF"/>
          </w:rPr>
          <w:delText xml:space="preserve">but </w:delText>
        </w:r>
      </w:del>
      <w:ins w:id="206" w:author="Nizet, Victor" w:date="2024-10-25T08:06:00Z" w16du:dateUtc="2024-10-25T00:06:00Z">
        <w:r w:rsidR="00AD1AF8">
          <w:rPr>
            <w:rFonts w:ascii="Aptos" w:eastAsia="Times New Roman" w:hAnsi="Aptos" w:cs="Times New Roman"/>
            <w:color w:val="0070C0"/>
            <w:shd w:val="clear" w:color="auto" w:fill="FFFFFF"/>
          </w:rPr>
          <w:t>while</w:t>
        </w:r>
        <w:r w:rsidR="00AD1AF8"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others </w:t>
      </w:r>
      <w:del w:id="207" w:author="Nizet, Victor" w:date="2024-10-25T08:07:00Z" w16du:dateUtc="2024-10-25T00:07:00Z">
        <w:r w:rsidRPr="00273877" w:rsidDel="00AD1AF8">
          <w:rPr>
            <w:rFonts w:ascii="Aptos" w:eastAsia="Times New Roman" w:hAnsi="Aptos" w:cs="Times New Roman"/>
            <w:color w:val="0070C0"/>
            <w:shd w:val="clear" w:color="auto" w:fill="FFFFFF"/>
          </w:rPr>
          <w:delText>are not- depending on the identity of the metabolite in question)</w:delText>
        </w:r>
      </w:del>
      <w:ins w:id="208" w:author="Nizet, Victor" w:date="2024-10-25T08:07:00Z" w16du:dateUtc="2024-10-25T00:07:00Z">
        <w:r w:rsidR="00AD1AF8">
          <w:rPr>
            <w:rFonts w:ascii="Aptos" w:eastAsia="Times New Roman" w:hAnsi="Aptos" w:cs="Times New Roman"/>
            <w:color w:val="0070C0"/>
            <w:shd w:val="clear" w:color="auto" w:fill="FFFFFF"/>
          </w:rPr>
          <w:t>reflect genuine biological variation</w:t>
        </w:r>
      </w:ins>
      <w:r w:rsidRPr="00273877">
        <w:rPr>
          <w:rFonts w:ascii="Aptos" w:eastAsia="Times New Roman" w:hAnsi="Aptos" w:cs="Times New Roman"/>
          <w:color w:val="0070C0"/>
          <w:shd w:val="clear" w:color="auto" w:fill="FFFFFF"/>
        </w:rPr>
        <w:t xml:space="preserve">. </w:t>
      </w:r>
      <w:del w:id="209" w:author="Nizet, Victor" w:date="2024-10-25T08:07:00Z" w16du:dateUtc="2024-10-25T00:07:00Z">
        <w:r w:rsidRPr="00273877" w:rsidDel="00AD1AF8">
          <w:rPr>
            <w:rFonts w:ascii="Aptos" w:eastAsia="Times New Roman" w:hAnsi="Aptos" w:cs="Times New Roman"/>
            <w:color w:val="0070C0"/>
            <w:shd w:val="clear" w:color="auto" w:fill="FFFFFF"/>
          </w:rPr>
          <w:delText xml:space="preserve">We </w:delText>
        </w:r>
      </w:del>
      <w:ins w:id="210" w:author="Nizet, Victor" w:date="2024-10-25T08:07:00Z" w16du:dateUtc="2024-10-25T00:07:00Z">
        <w:r w:rsidR="00AD1AF8">
          <w:rPr>
            <w:rFonts w:ascii="Aptos" w:eastAsia="Times New Roman" w:hAnsi="Aptos" w:cs="Times New Roman"/>
            <w:color w:val="0070C0"/>
            <w:shd w:val="clear" w:color="auto" w:fill="FFFFFF"/>
          </w:rPr>
          <w:t>Therefore, we</w:t>
        </w:r>
        <w:r w:rsidR="00AD1AF8"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believe that the </w:t>
      </w:r>
      <w:del w:id="211" w:author="Nizet, Victor" w:date="2024-10-25T08:07:00Z" w16du:dateUtc="2024-10-25T00:07:00Z">
        <w:r w:rsidRPr="00273877" w:rsidDel="00AD1AF8">
          <w:rPr>
            <w:rFonts w:ascii="Aptos" w:eastAsia="Times New Roman" w:hAnsi="Aptos" w:cs="Times New Roman"/>
            <w:color w:val="0070C0"/>
            <w:shd w:val="clear" w:color="auto" w:fill="FFFFFF"/>
          </w:rPr>
          <w:delText>proper path forward</w:delText>
        </w:r>
      </w:del>
      <w:ins w:id="212" w:author="Nizet, Victor" w:date="2024-10-25T08:07:00Z" w16du:dateUtc="2024-10-25T00:07:00Z">
        <w:r w:rsidR="00AD1AF8">
          <w:rPr>
            <w:rFonts w:ascii="Aptos" w:eastAsia="Times New Roman" w:hAnsi="Aptos" w:cs="Times New Roman"/>
            <w:color w:val="0070C0"/>
            <w:shd w:val="clear" w:color="auto" w:fill="FFFFFF"/>
          </w:rPr>
          <w:t>best approach</w:t>
        </w:r>
      </w:ins>
      <w:r w:rsidRPr="00273877">
        <w:rPr>
          <w:rFonts w:ascii="Aptos" w:eastAsia="Times New Roman" w:hAnsi="Aptos" w:cs="Times New Roman"/>
          <w:color w:val="0070C0"/>
          <w:shd w:val="clear" w:color="auto" w:fill="FFFFFF"/>
        </w:rPr>
        <w:t xml:space="preserve"> is to report the metabolomic results</w:t>
      </w:r>
      <w:del w:id="213" w:author="Nizet, Victor" w:date="2024-10-25T08:07:00Z" w16du:dateUtc="2024-10-25T00:07:00Z">
        <w:r w:rsidRPr="00273877" w:rsidDel="00AD1AF8">
          <w:rPr>
            <w:rFonts w:ascii="Aptos" w:eastAsia="Times New Roman" w:hAnsi="Aptos" w:cs="Times New Roman"/>
            <w:color w:val="0070C0"/>
            <w:shd w:val="clear" w:color="auto" w:fill="FFFFFF"/>
          </w:rPr>
          <w:delText xml:space="preserve">, </w:delText>
        </w:r>
      </w:del>
      <w:ins w:id="214" w:author="Nizet, Victor" w:date="2024-10-25T08:07:00Z" w16du:dateUtc="2024-10-25T00:07:00Z">
        <w:r w:rsidR="00AD1AF8">
          <w:rPr>
            <w:rFonts w:ascii="Aptos" w:eastAsia="Times New Roman" w:hAnsi="Aptos" w:cs="Times New Roman"/>
            <w:color w:val="0070C0"/>
            <w:shd w:val="clear" w:color="auto" w:fill="FFFFFF"/>
          </w:rPr>
          <w:t xml:space="preserve"> while</w:t>
        </w:r>
        <w:r w:rsidR="00AD1AF8" w:rsidRPr="00273877">
          <w:rPr>
            <w:rFonts w:ascii="Aptos" w:eastAsia="Times New Roman" w:hAnsi="Aptos" w:cs="Times New Roman"/>
            <w:color w:val="0070C0"/>
            <w:shd w:val="clear" w:color="auto" w:fill="FFFFFF"/>
          </w:rPr>
          <w:t xml:space="preserve"> </w:t>
        </w:r>
      </w:ins>
      <w:r w:rsidR="00B15099" w:rsidRPr="00273877">
        <w:rPr>
          <w:rFonts w:ascii="Aptos" w:eastAsia="Times New Roman" w:hAnsi="Aptos" w:cs="Times New Roman"/>
          <w:color w:val="0070C0"/>
          <w:shd w:val="clear" w:color="auto" w:fill="FFFFFF"/>
        </w:rPr>
        <w:t xml:space="preserve">explicitly </w:t>
      </w:r>
      <w:del w:id="215" w:author="Nizet, Victor" w:date="2024-10-25T08:07:00Z" w16du:dateUtc="2024-10-25T00:07:00Z">
        <w:r w:rsidR="00B15099" w:rsidRPr="00273877" w:rsidDel="00AD1AF8">
          <w:rPr>
            <w:rFonts w:ascii="Aptos" w:eastAsia="Times New Roman" w:hAnsi="Aptos" w:cs="Times New Roman"/>
            <w:color w:val="0070C0"/>
            <w:shd w:val="clear" w:color="auto" w:fill="FFFFFF"/>
          </w:rPr>
          <w:delText xml:space="preserve">discussing </w:delText>
        </w:r>
      </w:del>
      <w:ins w:id="216" w:author="Nizet, Victor" w:date="2024-10-25T08:07:00Z" w16du:dateUtc="2024-10-25T00:07:00Z">
        <w:r w:rsidR="00AD1AF8">
          <w:rPr>
            <w:rFonts w:ascii="Aptos" w:eastAsia="Times New Roman" w:hAnsi="Aptos" w:cs="Times New Roman"/>
            <w:color w:val="0070C0"/>
            <w:shd w:val="clear" w:color="auto" w:fill="FFFFFF"/>
          </w:rPr>
          <w:t>acknowledging</w:t>
        </w:r>
        <w:r w:rsidR="00AD1AF8" w:rsidRPr="00273877">
          <w:rPr>
            <w:rFonts w:ascii="Aptos" w:eastAsia="Times New Roman" w:hAnsi="Aptos" w:cs="Times New Roman"/>
            <w:color w:val="0070C0"/>
            <w:shd w:val="clear" w:color="auto" w:fill="FFFFFF"/>
          </w:rPr>
          <w:t xml:space="preserve"> </w:t>
        </w:r>
      </w:ins>
      <w:del w:id="217" w:author="Nizet, Victor" w:date="2024-10-25T08:07:00Z" w16du:dateUtc="2024-10-25T00:07:00Z">
        <w:r w:rsidR="00B15099" w:rsidRPr="00273877" w:rsidDel="00AD1AF8">
          <w:rPr>
            <w:rFonts w:ascii="Aptos" w:eastAsia="Times New Roman" w:hAnsi="Aptos" w:cs="Times New Roman"/>
            <w:color w:val="0070C0"/>
            <w:shd w:val="clear" w:color="auto" w:fill="FFFFFF"/>
          </w:rPr>
          <w:delText>the caveat</w:delText>
        </w:r>
        <w:r w:rsidRPr="00273877" w:rsidDel="00AD1AF8">
          <w:rPr>
            <w:rFonts w:ascii="Aptos" w:eastAsia="Times New Roman" w:hAnsi="Aptos" w:cs="Times New Roman"/>
            <w:color w:val="0070C0"/>
            <w:shd w:val="clear" w:color="auto" w:fill="FFFFFF"/>
          </w:rPr>
          <w:delText xml:space="preserve"> </w:delText>
        </w:r>
      </w:del>
      <w:r w:rsidRPr="00273877">
        <w:rPr>
          <w:rFonts w:ascii="Aptos" w:eastAsia="Times New Roman" w:hAnsi="Aptos" w:cs="Times New Roman"/>
          <w:color w:val="0070C0"/>
          <w:shd w:val="clear" w:color="auto" w:fill="FFFFFF"/>
        </w:rPr>
        <w:t>that</w:t>
      </w:r>
      <w:ins w:id="218" w:author="Nizet, Victor" w:date="2024-10-25T08:07:00Z" w16du:dateUtc="2024-10-25T00:07:00Z">
        <w:r w:rsidR="00AD1AF8">
          <w:rPr>
            <w:rFonts w:ascii="Aptos" w:eastAsia="Times New Roman" w:hAnsi="Aptos" w:cs="Times New Roman"/>
            <w:color w:val="0070C0"/>
            <w:shd w:val="clear" w:color="auto" w:fill="FFFFFF"/>
          </w:rPr>
          <w:t xml:space="preserve"> certain</w:t>
        </w:r>
      </w:ins>
      <w:r w:rsidRPr="00273877">
        <w:rPr>
          <w:rFonts w:ascii="Aptos" w:eastAsia="Times New Roman" w:hAnsi="Aptos" w:cs="Times New Roman"/>
          <w:color w:val="0070C0"/>
          <w:shd w:val="clear" w:color="auto" w:fill="FFFFFF"/>
        </w:rPr>
        <w:t xml:space="preserve"> differential features </w:t>
      </w:r>
      <w:del w:id="219"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related </w:delText>
        </w:r>
      </w:del>
      <w:ins w:id="220" w:author="Nizet, Victor" w:date="2024-10-25T08:08:00Z" w16du:dateUtc="2024-10-25T00:08:00Z">
        <w:r w:rsidR="00AD1AF8">
          <w:rPr>
            <w:rFonts w:ascii="Aptos" w:eastAsia="Times New Roman" w:hAnsi="Aptos" w:cs="Times New Roman"/>
            <w:color w:val="0070C0"/>
            <w:shd w:val="clear" w:color="auto" w:fill="FFFFFF"/>
          </w:rPr>
          <w:t>may be influenced by</w:t>
        </w:r>
        <w:r w:rsidR="00AD1AF8" w:rsidRPr="00273877">
          <w:rPr>
            <w:rFonts w:ascii="Aptos" w:eastAsia="Times New Roman" w:hAnsi="Aptos" w:cs="Times New Roman"/>
            <w:color w:val="0070C0"/>
            <w:shd w:val="clear" w:color="auto" w:fill="FFFFFF"/>
          </w:rPr>
          <w:t xml:space="preserve"> </w:t>
        </w:r>
      </w:ins>
      <w:del w:id="221"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to </w:delText>
        </w:r>
      </w:del>
      <w:r w:rsidR="00B15099" w:rsidRPr="00273877">
        <w:rPr>
          <w:rFonts w:ascii="Aptos" w:eastAsia="Times New Roman" w:hAnsi="Aptos" w:cs="Times New Roman"/>
          <w:color w:val="0070C0"/>
          <w:shd w:val="clear" w:color="auto" w:fill="FFFFFF"/>
        </w:rPr>
        <w:t xml:space="preserve">the different </w:t>
      </w:r>
      <w:del w:id="222"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tube </w:delText>
        </w:r>
      </w:del>
      <w:r w:rsidR="00B15099" w:rsidRPr="00273877">
        <w:rPr>
          <w:rFonts w:ascii="Aptos" w:eastAsia="Times New Roman" w:hAnsi="Aptos" w:cs="Times New Roman"/>
          <w:color w:val="0070C0"/>
          <w:shd w:val="clear" w:color="auto" w:fill="FFFFFF"/>
        </w:rPr>
        <w:t>types</w:t>
      </w:r>
      <w:ins w:id="223" w:author="Nizet, Victor" w:date="2024-10-25T08:08:00Z" w16du:dateUtc="2024-10-25T00:08:00Z">
        <w:r w:rsidR="00AD1AF8">
          <w:rPr>
            <w:rFonts w:ascii="Aptos" w:eastAsia="Times New Roman" w:hAnsi="Aptos" w:cs="Times New Roman"/>
            <w:color w:val="0070C0"/>
            <w:shd w:val="clear" w:color="auto" w:fill="FFFFFF"/>
          </w:rPr>
          <w:t xml:space="preserve"> of tubes</w:t>
        </w:r>
      </w:ins>
      <w:r w:rsidR="00B15099" w:rsidRPr="00273877">
        <w:rPr>
          <w:rFonts w:ascii="Aptos" w:eastAsia="Times New Roman" w:hAnsi="Aptos" w:cs="Times New Roman"/>
          <w:color w:val="0070C0"/>
          <w:shd w:val="clear" w:color="auto" w:fill="FFFFFF"/>
        </w:rPr>
        <w:t xml:space="preserve"> </w:t>
      </w:r>
      <w:del w:id="224" w:author="Nizet, Victor" w:date="2024-10-25T08:08:00Z" w16du:dateUtc="2024-10-25T00:08:00Z">
        <w:r w:rsidR="00B15099" w:rsidRPr="00273877" w:rsidDel="00AD1AF8">
          <w:rPr>
            <w:rFonts w:ascii="Aptos" w:eastAsia="Times New Roman" w:hAnsi="Aptos" w:cs="Times New Roman"/>
            <w:color w:val="0070C0"/>
            <w:shd w:val="clear" w:color="auto" w:fill="FFFFFF"/>
          </w:rPr>
          <w:delText>used to</w:delText>
        </w:r>
      </w:del>
      <w:ins w:id="225" w:author="Nizet, Victor" w:date="2024-10-25T08:08:00Z" w16du:dateUtc="2024-10-25T00:08:00Z">
        <w:r w:rsidR="00AD1AF8">
          <w:rPr>
            <w:rFonts w:ascii="Aptos" w:eastAsia="Times New Roman" w:hAnsi="Aptos" w:cs="Times New Roman"/>
            <w:color w:val="0070C0"/>
            <w:shd w:val="clear" w:color="auto" w:fill="FFFFFF"/>
          </w:rPr>
          <w:t>for</w:t>
        </w:r>
      </w:ins>
      <w:r w:rsidR="00B15099" w:rsidRPr="00273877">
        <w:rPr>
          <w:rFonts w:ascii="Aptos" w:eastAsia="Times New Roman" w:hAnsi="Aptos" w:cs="Times New Roman"/>
          <w:color w:val="0070C0"/>
          <w:shd w:val="clear" w:color="auto" w:fill="FFFFFF"/>
        </w:rPr>
        <w:t xml:space="preserve"> </w:t>
      </w:r>
      <w:del w:id="226"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store </w:delText>
        </w:r>
      </w:del>
      <w:ins w:id="227" w:author="Nizet, Victor" w:date="2024-10-25T08:08:00Z" w16du:dateUtc="2024-10-25T00:08:00Z">
        <w:r w:rsidR="00AD1AF8" w:rsidRPr="00273877">
          <w:rPr>
            <w:rFonts w:ascii="Aptos" w:eastAsia="Times New Roman" w:hAnsi="Aptos" w:cs="Times New Roman"/>
            <w:color w:val="0070C0"/>
            <w:shd w:val="clear" w:color="auto" w:fill="FFFFFF"/>
          </w:rPr>
          <w:t>stor</w:t>
        </w:r>
        <w:r w:rsidR="00AD1AF8">
          <w:rPr>
            <w:rFonts w:ascii="Aptos" w:eastAsia="Times New Roman" w:hAnsi="Aptos" w:cs="Times New Roman"/>
            <w:color w:val="0070C0"/>
            <w:shd w:val="clear" w:color="auto" w:fill="FFFFFF"/>
          </w:rPr>
          <w:t>ing</w:t>
        </w:r>
        <w:r w:rsidR="00AD1AF8" w:rsidRPr="00273877">
          <w:rPr>
            <w:rFonts w:ascii="Aptos" w:eastAsia="Times New Roman" w:hAnsi="Aptos" w:cs="Times New Roman"/>
            <w:color w:val="0070C0"/>
            <w:shd w:val="clear" w:color="auto" w:fill="FFFFFF"/>
          </w:rPr>
          <w:t xml:space="preserve"> </w:t>
        </w:r>
      </w:ins>
      <w:del w:id="228"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the </w:delText>
        </w:r>
      </w:del>
      <w:r w:rsidRPr="00273877">
        <w:rPr>
          <w:rFonts w:ascii="Aptos" w:eastAsia="Times New Roman" w:hAnsi="Aptos" w:cs="Times New Roman"/>
          <w:color w:val="0070C0"/>
          <w:shd w:val="clear" w:color="auto" w:fill="FFFFFF"/>
        </w:rPr>
        <w:t xml:space="preserve">healthy and infected </w:t>
      </w:r>
      <w:r w:rsidR="00B15099" w:rsidRPr="00273877">
        <w:rPr>
          <w:rFonts w:ascii="Aptos" w:eastAsia="Times New Roman" w:hAnsi="Aptos" w:cs="Times New Roman"/>
          <w:color w:val="0070C0"/>
          <w:shd w:val="clear" w:color="auto" w:fill="FFFFFF"/>
        </w:rPr>
        <w:t>samples</w:t>
      </w:r>
      <w:del w:id="229" w:author="Nizet, Victor" w:date="2024-10-25T08:08:00Z" w16du:dateUtc="2024-10-25T00:08:00Z">
        <w:r w:rsidR="00B15099" w:rsidRPr="00273877" w:rsidDel="00AD1AF8">
          <w:rPr>
            <w:rFonts w:ascii="Aptos" w:eastAsia="Times New Roman" w:hAnsi="Aptos" w:cs="Times New Roman"/>
            <w:color w:val="0070C0"/>
            <w:shd w:val="clear" w:color="auto" w:fill="FFFFFF"/>
          </w:rPr>
          <w:delText xml:space="preserve"> are</w:delText>
        </w:r>
        <w:r w:rsidRPr="00273877" w:rsidDel="00AD1AF8">
          <w:rPr>
            <w:rFonts w:ascii="Aptos" w:eastAsia="Times New Roman" w:hAnsi="Aptos" w:cs="Times New Roman"/>
            <w:color w:val="0070C0"/>
            <w:shd w:val="clear" w:color="auto" w:fill="FFFFFF"/>
          </w:rPr>
          <w:delText xml:space="preserve"> likely </w:delText>
        </w:r>
        <w:r w:rsidR="00B15099" w:rsidRPr="00273877" w:rsidDel="00AD1AF8">
          <w:rPr>
            <w:rFonts w:ascii="Aptos" w:eastAsia="Times New Roman" w:hAnsi="Aptos" w:cs="Times New Roman"/>
            <w:color w:val="0070C0"/>
            <w:shd w:val="clear" w:color="auto" w:fill="FFFFFF"/>
          </w:rPr>
          <w:delText xml:space="preserve">due to </w:delText>
        </w:r>
        <w:r w:rsidRPr="00273877" w:rsidDel="00AD1AF8">
          <w:rPr>
            <w:rFonts w:ascii="Aptos" w:eastAsia="Times New Roman" w:hAnsi="Aptos" w:cs="Times New Roman"/>
            <w:color w:val="0070C0"/>
            <w:shd w:val="clear" w:color="auto" w:fill="FFFFFF"/>
          </w:rPr>
          <w:delText xml:space="preserve">differences </w:delText>
        </w:r>
        <w:r w:rsidR="00B15099" w:rsidRPr="00273877" w:rsidDel="00AD1AF8">
          <w:rPr>
            <w:rFonts w:ascii="Aptos" w:eastAsia="Times New Roman" w:hAnsi="Aptos" w:cs="Times New Roman"/>
            <w:color w:val="0070C0"/>
            <w:shd w:val="clear" w:color="auto" w:fill="FFFFFF"/>
          </w:rPr>
          <w:delText>in</w:delText>
        </w:r>
        <w:r w:rsidRPr="00273877" w:rsidDel="00AD1AF8">
          <w:rPr>
            <w:rFonts w:ascii="Aptos" w:eastAsia="Times New Roman" w:hAnsi="Aptos" w:cs="Times New Roman"/>
            <w:color w:val="0070C0"/>
            <w:shd w:val="clear" w:color="auto" w:fill="FFFFFF"/>
          </w:rPr>
          <w:delText xml:space="preserve"> the sample collection methods</w:delText>
        </w:r>
      </w:del>
      <w:r w:rsidRPr="00273877">
        <w:rPr>
          <w:rFonts w:ascii="Aptos" w:eastAsia="Times New Roman" w:hAnsi="Aptos" w:cs="Times New Roman"/>
          <w:color w:val="0070C0"/>
          <w:shd w:val="clear" w:color="auto" w:fill="FFFFFF"/>
        </w:rPr>
        <w:t xml:space="preserve">.  </w:t>
      </w:r>
    </w:p>
    <w:p w14:paraId="4CB290BB" w14:textId="77777777" w:rsidR="000850A2" w:rsidRPr="00273877" w:rsidRDefault="000850A2" w:rsidP="000850A2">
      <w:pPr>
        <w:jc w:val="both"/>
        <w:rPr>
          <w:rFonts w:ascii="Aptos" w:eastAsia="Times New Roman" w:hAnsi="Aptos" w:cs="Times New Roman"/>
          <w:color w:val="0070C0"/>
          <w:shd w:val="clear" w:color="auto" w:fill="FFFFFF"/>
        </w:rPr>
      </w:pPr>
    </w:p>
    <w:p w14:paraId="2916D501" w14:textId="77777777" w:rsidR="00AD1AF8" w:rsidRDefault="000850A2" w:rsidP="000850A2">
      <w:pPr>
        <w:rPr>
          <w:ins w:id="230" w:author="Nizet, Victor" w:date="2024-10-25T08:09:00Z" w16du:dateUtc="2024-10-25T00:09: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To </w:t>
      </w:r>
      <w:del w:id="231" w:author="Nizet, Victor" w:date="2024-10-25T08:09:00Z" w16du:dateUtc="2024-10-25T00:09:00Z">
        <w:r w:rsidRPr="00273877" w:rsidDel="00AD1AF8">
          <w:rPr>
            <w:rFonts w:ascii="Aptos" w:eastAsia="Times New Roman" w:hAnsi="Aptos" w:cs="Times New Roman"/>
            <w:color w:val="0070C0"/>
            <w:shd w:val="clear" w:color="auto" w:fill="FFFFFF"/>
          </w:rPr>
          <w:delText>this end</w:delText>
        </w:r>
      </w:del>
      <w:ins w:id="232" w:author="Nizet, Victor" w:date="2024-10-25T08:09:00Z" w16du:dateUtc="2024-10-25T00:09:00Z">
        <w:r w:rsidR="00AD1AF8">
          <w:rPr>
            <w:rFonts w:ascii="Aptos" w:eastAsia="Times New Roman" w:hAnsi="Aptos" w:cs="Times New Roman"/>
            <w:color w:val="0070C0"/>
            <w:shd w:val="clear" w:color="auto" w:fill="FFFFFF"/>
          </w:rPr>
          <w:t>address this, we</w:t>
        </w:r>
      </w:ins>
      <w:r w:rsidRPr="00273877">
        <w:rPr>
          <w:rFonts w:ascii="Aptos" w:eastAsia="Times New Roman" w:hAnsi="Aptos" w:cs="Times New Roman"/>
          <w:color w:val="0070C0"/>
          <w:shd w:val="clear" w:color="auto" w:fill="FFFFFF"/>
        </w:rPr>
        <w:t xml:space="preserve"> </w:t>
      </w:r>
      <w:del w:id="233" w:author="Nizet, Victor" w:date="2024-10-25T08:09:00Z" w16du:dateUtc="2024-10-25T00:09:00Z">
        <w:r w:rsidRPr="00273877" w:rsidDel="00AD1AF8">
          <w:rPr>
            <w:rFonts w:ascii="Aptos" w:eastAsia="Times New Roman" w:hAnsi="Aptos" w:cs="Times New Roman"/>
            <w:color w:val="0070C0"/>
            <w:shd w:val="clear" w:color="auto" w:fill="FFFFFF"/>
          </w:rPr>
          <w:delText xml:space="preserve">we </w:delText>
        </w:r>
      </w:del>
      <w:r w:rsidRPr="00273877">
        <w:rPr>
          <w:rFonts w:ascii="Aptos" w:eastAsia="Times New Roman" w:hAnsi="Aptos" w:cs="Times New Roman"/>
          <w:color w:val="0070C0"/>
          <w:shd w:val="clear" w:color="auto" w:fill="FFFFFF"/>
        </w:rPr>
        <w:t xml:space="preserve">have added the following text to our discussion section.  </w:t>
      </w:r>
    </w:p>
    <w:p w14:paraId="3D762F67" w14:textId="77777777" w:rsidR="00AD1AF8" w:rsidRDefault="00AD1AF8" w:rsidP="000850A2">
      <w:pPr>
        <w:rPr>
          <w:ins w:id="234" w:author="Nizet, Victor" w:date="2024-10-25T08:09:00Z" w16du:dateUtc="2024-10-25T00:09:00Z"/>
          <w:rFonts w:ascii="Aptos" w:eastAsia="Times New Roman" w:hAnsi="Aptos" w:cs="Times New Roman"/>
          <w:color w:val="0070C0"/>
          <w:shd w:val="clear" w:color="auto" w:fill="FFFFFF"/>
        </w:rPr>
      </w:pPr>
    </w:p>
    <w:p w14:paraId="05C8FA4E" w14:textId="644EC8B2" w:rsidR="000850A2" w:rsidRPr="00273877" w:rsidRDefault="000850A2" w:rsidP="000850A2">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t>
      </w:r>
      <w:r w:rsidRPr="00AD1AF8">
        <w:rPr>
          <w:rFonts w:ascii="Aptos" w:eastAsia="Times New Roman" w:hAnsi="Aptos" w:cs="Times New Roman"/>
          <w:i/>
          <w:iCs/>
          <w:color w:val="0070C0"/>
          <w:shd w:val="clear" w:color="auto" w:fill="FFFFFF"/>
          <w:rPrChange w:id="235" w:author="Nizet, Victor" w:date="2024-10-25T08:09:00Z" w16du:dateUtc="2024-10-25T00:09:00Z">
            <w:rPr>
              <w:rFonts w:ascii="Aptos" w:eastAsia="Times New Roman" w:hAnsi="Aptos" w:cs="Times New Roman"/>
              <w:color w:val="0070C0"/>
              <w:shd w:val="clear" w:color="auto" w:fill="FFFFFF"/>
            </w:rPr>
          </w:rPrChange>
        </w:rPr>
        <w:t>These findings suggest that some metabolite features distinguishing healthy from infected samples may be confounded by differences in sample collection. Therefore, caution is advised when interpreting metabolites that show differences between healthy and infected samples in this dataset. Metabolites identified as industrial chemicals, which are not typically expected to be found in blood, are likely unwanted artifacts</w:t>
      </w:r>
      <w:r w:rsidRPr="00273877">
        <w:rPr>
          <w:rFonts w:ascii="Aptos" w:eastAsia="Times New Roman" w:hAnsi="Aptos" w:cs="Times New Roman"/>
          <w:color w:val="0070C0"/>
          <w:shd w:val="clear" w:color="auto" w:fill="FFFFFF"/>
        </w:rPr>
        <w:t>.”</w:t>
      </w:r>
    </w:p>
    <w:p w14:paraId="0AA1CCD8" w14:textId="6870DBF1" w:rsidR="008D4005" w:rsidRDefault="00560711" w:rsidP="000850A2">
      <w:pPr>
        <w:jc w:val="both"/>
        <w:rPr>
          <w:rFonts w:ascii="Aptos" w:eastAsia="Times New Roman" w:hAnsi="Aptos" w:cs="Times New Roman"/>
          <w:b/>
          <w:bCs/>
          <w:color w:val="212121"/>
          <w:shd w:val="clear" w:color="auto" w:fill="FFFFFF"/>
        </w:rPr>
      </w:pPr>
      <w:r w:rsidRPr="008D4005">
        <w:rPr>
          <w:rFonts w:ascii="Aptos" w:eastAsia="Times New Roman" w:hAnsi="Aptos" w:cs="Times New Roman"/>
          <w:color w:val="212121"/>
        </w:rPr>
        <w:lastRenderedPageBreak/>
        <w:br/>
      </w:r>
      <w:r w:rsidRPr="008D4005">
        <w:rPr>
          <w:rFonts w:ascii="Aptos" w:eastAsia="Times New Roman" w:hAnsi="Aptos" w:cs="Times New Roman"/>
          <w:b/>
          <w:bCs/>
          <w:color w:val="212121"/>
          <w:shd w:val="clear" w:color="auto" w:fill="FFFFFF"/>
        </w:rPr>
        <w:t>Minor comments</w:t>
      </w:r>
    </w:p>
    <w:p w14:paraId="47508126" w14:textId="77777777" w:rsidR="008D4005" w:rsidRDefault="008D4005" w:rsidP="008D4005">
      <w:pPr>
        <w:rPr>
          <w:rFonts w:ascii="Aptos" w:eastAsia="Times New Roman" w:hAnsi="Aptos" w:cs="Times New Roman"/>
          <w:b/>
          <w:bCs/>
          <w:color w:val="212121"/>
          <w:shd w:val="clear" w:color="auto" w:fill="FFFFFF"/>
        </w:rPr>
      </w:pPr>
    </w:p>
    <w:p w14:paraId="689EFFD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The sizes of the mortality and survival groups in Figure 1 do not sum to the same value as the E. Faecalis vs. E. Faecium groups (32 E. Faecalis + 44 E. Faecium = 76, while 17 mortality + 57 survival = 74). We suggest that this disparity be corrected if it is an error, or explained if it is not.</w:t>
      </w:r>
      <w:r w:rsidR="008D4005" w:rsidRPr="008D4005">
        <w:rPr>
          <w:rFonts w:ascii="Aptos" w:eastAsia="Times New Roman" w:hAnsi="Aptos" w:cs="Times New Roman"/>
          <w:color w:val="212121"/>
          <w:shd w:val="clear" w:color="auto" w:fill="FFFFFF"/>
        </w:rPr>
        <w:t xml:space="preserve"> </w:t>
      </w:r>
    </w:p>
    <w:p w14:paraId="11444FAE" w14:textId="77777777" w:rsidR="00AC048B" w:rsidRDefault="00AC048B" w:rsidP="00AC048B">
      <w:pPr>
        <w:rPr>
          <w:rFonts w:ascii="Aptos" w:eastAsia="Times New Roman" w:hAnsi="Aptos" w:cs="Times New Roman"/>
          <w:color w:val="212121"/>
          <w:shd w:val="clear" w:color="auto" w:fill="FFFFFF"/>
        </w:rPr>
      </w:pPr>
    </w:p>
    <w:p w14:paraId="5C44AA32" w14:textId="68AD9DD3" w:rsidR="006A35A1"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bringing this </w:t>
      </w:r>
      <w:del w:id="236" w:author="Nizet, Victor" w:date="2024-10-25T08:11:00Z" w16du:dateUtc="2024-10-25T00:11:00Z">
        <w:r w:rsidRPr="00273877" w:rsidDel="00AD1AF8">
          <w:rPr>
            <w:rFonts w:ascii="Aptos" w:eastAsia="Times New Roman" w:hAnsi="Aptos" w:cs="Times New Roman"/>
            <w:color w:val="0070C0"/>
            <w:shd w:val="clear" w:color="auto" w:fill="FFFFFF"/>
          </w:rPr>
          <w:delText xml:space="preserve">disparity </w:delText>
        </w:r>
      </w:del>
      <w:ins w:id="237" w:author="Nizet, Victor" w:date="2024-10-25T08:11:00Z" w16du:dateUtc="2024-10-25T00:11:00Z">
        <w:r w:rsidR="00AD1AF8">
          <w:rPr>
            <w:rFonts w:ascii="Aptos" w:eastAsia="Times New Roman" w:hAnsi="Aptos" w:cs="Times New Roman"/>
            <w:color w:val="0070C0"/>
            <w:shd w:val="clear" w:color="auto" w:fill="FFFFFF"/>
          </w:rPr>
          <w:t>discrepancy</w:t>
        </w:r>
        <w:r w:rsidR="00AD1AF8"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to our attention</w:t>
      </w:r>
      <w:r w:rsidR="00BA511A" w:rsidRPr="00273877">
        <w:rPr>
          <w:rFonts w:ascii="Aptos" w:eastAsia="Times New Roman" w:hAnsi="Aptos" w:cs="Times New Roman"/>
          <w:color w:val="0070C0"/>
          <w:shd w:val="clear" w:color="auto" w:fill="FFFFFF"/>
        </w:rPr>
        <w:t xml:space="preserve">. It was </w:t>
      </w:r>
      <w:ins w:id="238" w:author="Nizet, Victor" w:date="2024-10-25T08:11:00Z" w16du:dateUtc="2024-10-25T00:11:00Z">
        <w:r w:rsidR="00AD1AF8">
          <w:rPr>
            <w:rFonts w:ascii="Aptos" w:eastAsia="Times New Roman" w:hAnsi="Aptos" w:cs="Times New Roman"/>
            <w:color w:val="0070C0"/>
            <w:shd w:val="clear" w:color="auto" w:fill="FFFFFF"/>
          </w:rPr>
          <w:t xml:space="preserve">caused </w:t>
        </w:r>
      </w:ins>
      <w:del w:id="239" w:author="Nizet, Victor" w:date="2024-10-25T08:11:00Z" w16du:dateUtc="2024-10-25T00:11:00Z">
        <w:r w:rsidR="00BA511A" w:rsidRPr="00273877" w:rsidDel="00AD1AF8">
          <w:rPr>
            <w:rFonts w:ascii="Aptos" w:eastAsia="Times New Roman" w:hAnsi="Aptos" w:cs="Times New Roman"/>
            <w:color w:val="0070C0"/>
            <w:shd w:val="clear" w:color="auto" w:fill="FFFFFF"/>
          </w:rPr>
          <w:delText>a consequence of</w:delText>
        </w:r>
      </w:del>
      <w:ins w:id="240" w:author="Nizet, Victor" w:date="2024-10-25T08:11:00Z" w16du:dateUtc="2024-10-25T00:11:00Z">
        <w:r w:rsidR="00AD1AF8">
          <w:rPr>
            <w:rFonts w:ascii="Aptos" w:eastAsia="Times New Roman" w:hAnsi="Aptos" w:cs="Times New Roman"/>
            <w:color w:val="0070C0"/>
            <w:shd w:val="clear" w:color="auto" w:fill="FFFFFF"/>
          </w:rPr>
          <w:t>by</w:t>
        </w:r>
      </w:ins>
      <w:r w:rsidR="00BA511A" w:rsidRPr="00273877">
        <w:rPr>
          <w:rFonts w:ascii="Aptos" w:eastAsia="Times New Roman" w:hAnsi="Aptos" w:cs="Times New Roman"/>
          <w:color w:val="0070C0"/>
          <w:shd w:val="clear" w:color="auto" w:fill="FFFFFF"/>
        </w:rPr>
        <w:t xml:space="preserve"> an unintended </w:t>
      </w:r>
      <w:del w:id="241" w:author="Nizet, Victor" w:date="2024-10-25T08:11:00Z" w16du:dateUtc="2024-10-25T00:11:00Z">
        <w:r w:rsidR="00BA511A" w:rsidRPr="00273877" w:rsidDel="00AD1AF8">
          <w:rPr>
            <w:rFonts w:ascii="Aptos" w:eastAsia="Times New Roman" w:hAnsi="Aptos" w:cs="Times New Roman"/>
            <w:color w:val="0070C0"/>
            <w:shd w:val="clear" w:color="auto" w:fill="FFFFFF"/>
          </w:rPr>
          <w:delText xml:space="preserve">mistake </w:delText>
        </w:r>
      </w:del>
      <w:ins w:id="242" w:author="Nizet, Victor" w:date="2024-10-25T08:11:00Z" w16du:dateUtc="2024-10-25T00:11:00Z">
        <w:r w:rsidR="00AD1AF8">
          <w:rPr>
            <w:rFonts w:ascii="Aptos" w:eastAsia="Times New Roman" w:hAnsi="Aptos" w:cs="Times New Roman"/>
            <w:color w:val="0070C0"/>
            <w:shd w:val="clear" w:color="auto" w:fill="FFFFFF"/>
          </w:rPr>
          <w:t>error</w:t>
        </w:r>
        <w:r w:rsidR="00AD1AF8"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in our clinical metadata</w:t>
      </w:r>
      <w:ins w:id="243" w:author="Nizet, Victor" w:date="2024-10-25T08:11:00Z" w16du:dateUtc="2024-10-25T00:11:00Z">
        <w:r w:rsidR="00AD1AF8">
          <w:rPr>
            <w:rFonts w:ascii="Aptos" w:eastAsia="Times New Roman" w:hAnsi="Aptos" w:cs="Times New Roman"/>
            <w:color w:val="0070C0"/>
            <w:shd w:val="clear" w:color="auto" w:fill="FFFFFF"/>
          </w:rPr>
          <w:t>,</w:t>
        </w:r>
      </w:ins>
      <w:r w:rsidR="00BA511A" w:rsidRPr="00273877">
        <w:rPr>
          <w:rFonts w:ascii="Aptos" w:eastAsia="Times New Roman" w:hAnsi="Aptos" w:cs="Times New Roman"/>
          <w:color w:val="0070C0"/>
          <w:shd w:val="clear" w:color="auto" w:fill="FFFFFF"/>
        </w:rPr>
        <w:t xml:space="preserve"> </w:t>
      </w:r>
      <w:del w:id="244" w:author="Nizet, Victor" w:date="2024-10-25T08:11:00Z" w16du:dateUtc="2024-10-25T00:11:00Z">
        <w:r w:rsidR="00BA511A" w:rsidRPr="00273877" w:rsidDel="00AD1AF8">
          <w:rPr>
            <w:rFonts w:ascii="Aptos" w:eastAsia="Times New Roman" w:hAnsi="Aptos" w:cs="Times New Roman"/>
            <w:color w:val="0070C0"/>
            <w:shd w:val="clear" w:color="auto" w:fill="FFFFFF"/>
          </w:rPr>
          <w:delText xml:space="preserve">that </w:delText>
        </w:r>
      </w:del>
      <w:ins w:id="245" w:author="Nizet, Victor" w:date="2024-10-25T08:11:00Z" w16du:dateUtc="2024-10-25T00:11:00Z">
        <w:r w:rsidR="00AD1AF8">
          <w:rPr>
            <w:rFonts w:ascii="Aptos" w:eastAsia="Times New Roman" w:hAnsi="Aptos" w:cs="Times New Roman"/>
            <w:color w:val="0070C0"/>
            <w:shd w:val="clear" w:color="auto" w:fill="FFFFFF"/>
          </w:rPr>
          <w:t>which</w:t>
        </w:r>
        <w:r w:rsidR="00AD1AF8"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 xml:space="preserve">affected our analysis. </w:t>
      </w:r>
      <w:del w:id="246" w:author="Nizet, Victor" w:date="2024-10-25T08:11:00Z" w16du:dateUtc="2024-10-25T00:11:00Z">
        <w:r w:rsidR="00BA511A" w:rsidRPr="00273877" w:rsidDel="00AD1AF8">
          <w:rPr>
            <w:rFonts w:ascii="Aptos" w:eastAsia="Times New Roman" w:hAnsi="Aptos" w:cs="Times New Roman"/>
            <w:color w:val="0070C0"/>
            <w:shd w:val="clear" w:color="auto" w:fill="FFFFFF"/>
          </w:rPr>
          <w:delText>As explained below, this ultimately had</w:delText>
        </w:r>
        <w:r w:rsidR="007127F8" w:rsidRPr="00273877" w:rsidDel="00AD1AF8">
          <w:rPr>
            <w:rFonts w:ascii="Aptos" w:eastAsia="Times New Roman" w:hAnsi="Aptos" w:cs="Times New Roman"/>
            <w:color w:val="0070C0"/>
            <w:shd w:val="clear" w:color="auto" w:fill="FFFFFF"/>
          </w:rPr>
          <w:delText xml:space="preserve"> </w:delText>
        </w:r>
        <w:r w:rsidR="000E0DB7" w:rsidRPr="00273877" w:rsidDel="00AD1AF8">
          <w:rPr>
            <w:rFonts w:ascii="Aptos" w:eastAsia="Times New Roman" w:hAnsi="Aptos" w:cs="Times New Roman"/>
            <w:color w:val="0070C0"/>
            <w:shd w:val="clear" w:color="auto" w:fill="FFFFFF"/>
          </w:rPr>
          <w:delText>a</w:delText>
        </w:r>
      </w:del>
      <w:ins w:id="247" w:author="Nizet, Victor" w:date="2024-10-25T08:11:00Z" w16du:dateUtc="2024-10-25T00:11:00Z">
        <w:r w:rsidR="00AD1AF8">
          <w:rPr>
            <w:rFonts w:ascii="Aptos" w:eastAsia="Times New Roman" w:hAnsi="Aptos" w:cs="Times New Roman"/>
            <w:color w:val="0070C0"/>
            <w:shd w:val="clear" w:color="auto" w:fill="FFFFFF"/>
          </w:rPr>
          <w:t>Although the issue had a</w:t>
        </w:r>
      </w:ins>
      <w:r w:rsidR="000E0DB7" w:rsidRPr="00273877">
        <w:rPr>
          <w:rFonts w:ascii="Aptos" w:eastAsia="Times New Roman" w:hAnsi="Aptos" w:cs="Times New Roman"/>
          <w:color w:val="0070C0"/>
          <w:shd w:val="clear" w:color="auto" w:fill="FFFFFF"/>
        </w:rPr>
        <w:t xml:space="preserve"> limited </w:t>
      </w:r>
      <w:del w:id="248" w:author="Nizet, Victor" w:date="2024-10-25T08:12:00Z" w16du:dateUtc="2024-10-25T00:12:00Z">
        <w:r w:rsidR="000E0DB7" w:rsidRPr="00273877" w:rsidDel="00AD1AF8">
          <w:rPr>
            <w:rFonts w:ascii="Aptos" w:eastAsia="Times New Roman" w:hAnsi="Aptos" w:cs="Times New Roman"/>
            <w:color w:val="0070C0"/>
            <w:shd w:val="clear" w:color="auto" w:fill="FFFFFF"/>
          </w:rPr>
          <w:delText xml:space="preserve">effect </w:delText>
        </w:r>
      </w:del>
      <w:ins w:id="249" w:author="Nizet, Victor" w:date="2024-10-25T08:12:00Z" w16du:dateUtc="2024-10-25T00:12:00Z">
        <w:r w:rsidR="00AD1AF8">
          <w:rPr>
            <w:rFonts w:ascii="Aptos" w:eastAsia="Times New Roman" w:hAnsi="Aptos" w:cs="Times New Roman"/>
            <w:color w:val="0070C0"/>
            <w:shd w:val="clear" w:color="auto" w:fill="FFFFFF"/>
          </w:rPr>
          <w:t>impact</w:t>
        </w:r>
        <w:r w:rsidR="00AD1AF8" w:rsidRPr="00273877">
          <w:rPr>
            <w:rFonts w:ascii="Aptos" w:eastAsia="Times New Roman" w:hAnsi="Aptos" w:cs="Times New Roman"/>
            <w:color w:val="0070C0"/>
            <w:shd w:val="clear" w:color="auto" w:fill="FFFFFF"/>
          </w:rPr>
          <w:t xml:space="preserve"> </w:t>
        </w:r>
      </w:ins>
      <w:r w:rsidR="000E0DB7" w:rsidRPr="00273877">
        <w:rPr>
          <w:rFonts w:ascii="Aptos" w:eastAsia="Times New Roman" w:hAnsi="Aptos" w:cs="Times New Roman"/>
          <w:color w:val="0070C0"/>
          <w:shd w:val="clear" w:color="auto" w:fill="FFFFFF"/>
        </w:rPr>
        <w:t>on the results</w:t>
      </w:r>
      <w:r w:rsidR="007127F8" w:rsidRPr="00273877">
        <w:rPr>
          <w:rFonts w:ascii="Aptos" w:eastAsia="Times New Roman" w:hAnsi="Aptos" w:cs="Times New Roman"/>
          <w:color w:val="0070C0"/>
          <w:shd w:val="clear" w:color="auto" w:fill="FFFFFF"/>
        </w:rPr>
        <w:t xml:space="preserve">, </w:t>
      </w:r>
      <w:del w:id="250" w:author="Nizet, Victor" w:date="2024-10-25T08:12:00Z" w16du:dateUtc="2024-10-25T00:12:00Z">
        <w:r w:rsidR="007127F8" w:rsidRPr="00273877" w:rsidDel="00AD1AF8">
          <w:rPr>
            <w:rFonts w:ascii="Aptos" w:eastAsia="Times New Roman" w:hAnsi="Aptos" w:cs="Times New Roman"/>
            <w:color w:val="0070C0"/>
            <w:shd w:val="clear" w:color="auto" w:fill="FFFFFF"/>
          </w:rPr>
          <w:delText xml:space="preserve">but </w:delText>
        </w:r>
      </w:del>
      <w:r w:rsidR="007127F8" w:rsidRPr="00273877">
        <w:rPr>
          <w:rFonts w:ascii="Aptos" w:eastAsia="Times New Roman" w:hAnsi="Aptos" w:cs="Times New Roman"/>
          <w:color w:val="0070C0"/>
          <w:shd w:val="clear" w:color="auto" w:fill="FFFFFF"/>
        </w:rPr>
        <w:t>it was a</w:t>
      </w:r>
      <w:ins w:id="251" w:author="Nizet, Victor" w:date="2024-10-25T08:12:00Z" w16du:dateUtc="2024-10-25T00:12:00Z">
        <w:r w:rsidR="00AD1AF8">
          <w:rPr>
            <w:rFonts w:ascii="Aptos" w:eastAsia="Times New Roman" w:hAnsi="Aptos" w:cs="Times New Roman"/>
            <w:color w:val="0070C0"/>
            <w:shd w:val="clear" w:color="auto" w:fill="FFFFFF"/>
          </w:rPr>
          <w:t>n</w:t>
        </w:r>
      </w:ins>
      <w:r w:rsidR="00D96296" w:rsidRPr="00273877">
        <w:rPr>
          <w:rFonts w:ascii="Aptos" w:eastAsia="Times New Roman" w:hAnsi="Aptos" w:cs="Times New Roman"/>
          <w:color w:val="0070C0"/>
          <w:shd w:val="clear" w:color="auto" w:fill="FFFFFF"/>
        </w:rPr>
        <w:t xml:space="preserve"> </w:t>
      </w:r>
      <w:del w:id="252" w:author="Nizet, Victor" w:date="2024-10-25T08:12:00Z" w16du:dateUtc="2024-10-25T00:12:00Z">
        <w:r w:rsidR="00D96296" w:rsidRPr="00273877" w:rsidDel="00AD1AF8">
          <w:rPr>
            <w:rFonts w:ascii="Aptos" w:eastAsia="Times New Roman" w:hAnsi="Aptos" w:cs="Times New Roman"/>
            <w:color w:val="0070C0"/>
            <w:shd w:val="clear" w:color="auto" w:fill="FFFFFF"/>
          </w:rPr>
          <w:delText>very</w:delText>
        </w:r>
        <w:r w:rsidR="007127F8" w:rsidRPr="00273877" w:rsidDel="00AD1AF8">
          <w:rPr>
            <w:rFonts w:ascii="Aptos" w:eastAsia="Times New Roman" w:hAnsi="Aptos" w:cs="Times New Roman"/>
            <w:color w:val="0070C0"/>
            <w:shd w:val="clear" w:color="auto" w:fill="FFFFFF"/>
          </w:rPr>
          <w:delText xml:space="preserve"> </w:delText>
        </w:r>
      </w:del>
      <w:r w:rsidR="007127F8" w:rsidRPr="00273877">
        <w:rPr>
          <w:rFonts w:ascii="Aptos" w:eastAsia="Times New Roman" w:hAnsi="Aptos" w:cs="Times New Roman"/>
          <w:color w:val="0070C0"/>
          <w:shd w:val="clear" w:color="auto" w:fill="FFFFFF"/>
        </w:rPr>
        <w:t xml:space="preserve">important oversight </w:t>
      </w:r>
      <w:del w:id="253" w:author="Nizet, Victor" w:date="2024-10-25T08:12:00Z" w16du:dateUtc="2024-10-25T00:12:00Z">
        <w:r w:rsidR="007127F8" w:rsidRPr="00273877" w:rsidDel="00AD1AF8">
          <w:rPr>
            <w:rFonts w:ascii="Aptos" w:eastAsia="Times New Roman" w:hAnsi="Aptos" w:cs="Times New Roman"/>
            <w:color w:val="0070C0"/>
            <w:shd w:val="clear" w:color="auto" w:fill="FFFFFF"/>
          </w:rPr>
          <w:delText xml:space="preserve">to </w:delText>
        </w:r>
      </w:del>
      <w:ins w:id="254" w:author="Nizet, Victor" w:date="2024-10-25T08:12:00Z" w16du:dateUtc="2024-10-25T00:12:00Z">
        <w:r w:rsidR="00AD1AF8">
          <w:rPr>
            <w:rFonts w:ascii="Aptos" w:eastAsia="Times New Roman" w:hAnsi="Aptos" w:cs="Times New Roman"/>
            <w:color w:val="0070C0"/>
            <w:shd w:val="clear" w:color="auto" w:fill="FFFFFF"/>
          </w:rPr>
          <w:t>that needed</w:t>
        </w:r>
        <w:r w:rsidR="00AD1AF8" w:rsidRPr="00273877">
          <w:rPr>
            <w:rFonts w:ascii="Aptos" w:eastAsia="Times New Roman" w:hAnsi="Aptos" w:cs="Times New Roman"/>
            <w:color w:val="0070C0"/>
            <w:shd w:val="clear" w:color="auto" w:fill="FFFFFF"/>
          </w:rPr>
          <w:t xml:space="preserve"> </w:t>
        </w:r>
      </w:ins>
      <w:r w:rsidR="007127F8" w:rsidRPr="00273877">
        <w:rPr>
          <w:rFonts w:ascii="Aptos" w:eastAsia="Times New Roman" w:hAnsi="Aptos" w:cs="Times New Roman"/>
          <w:color w:val="0070C0"/>
          <w:shd w:val="clear" w:color="auto" w:fill="FFFFFF"/>
        </w:rPr>
        <w:t>correct</w:t>
      </w:r>
      <w:ins w:id="255" w:author="Nizet, Victor" w:date="2024-10-25T08:12:00Z" w16du:dateUtc="2024-10-25T00:12:00Z">
        <w:r w:rsidR="00AD1AF8">
          <w:rPr>
            <w:rFonts w:ascii="Aptos" w:eastAsia="Times New Roman" w:hAnsi="Aptos" w:cs="Times New Roman"/>
            <w:color w:val="0070C0"/>
            <w:shd w:val="clear" w:color="auto" w:fill="FFFFFF"/>
          </w:rPr>
          <w:t>ion</w:t>
        </w:r>
      </w:ins>
      <w:r w:rsidR="00D96296" w:rsidRPr="00273877">
        <w:rPr>
          <w:rFonts w:ascii="Aptos" w:eastAsia="Times New Roman" w:hAnsi="Aptos" w:cs="Times New Roman"/>
          <w:color w:val="0070C0"/>
          <w:shd w:val="clear" w:color="auto" w:fill="FFFFFF"/>
        </w:rPr>
        <w:t>.</w:t>
      </w:r>
    </w:p>
    <w:p w14:paraId="735C0275" w14:textId="77777777" w:rsidR="006A35A1" w:rsidRPr="00273877" w:rsidRDefault="006A35A1" w:rsidP="005946E2">
      <w:pPr>
        <w:jc w:val="both"/>
        <w:rPr>
          <w:rFonts w:ascii="Aptos" w:eastAsia="Times New Roman" w:hAnsi="Aptos" w:cs="Times New Roman"/>
          <w:color w:val="0070C0"/>
          <w:shd w:val="clear" w:color="auto" w:fill="FFFFFF"/>
        </w:rPr>
      </w:pPr>
    </w:p>
    <w:p w14:paraId="27FD34F5" w14:textId="77777777" w:rsidR="004479E7" w:rsidRDefault="00AC048B" w:rsidP="005946E2">
      <w:pPr>
        <w:jc w:val="both"/>
        <w:rPr>
          <w:ins w:id="256" w:author="Nizet, Victor" w:date="2024-10-25T08:15:00Z" w16du:dateUtc="2024-10-25T00:15:00Z"/>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For 2 of the 74 EcB patients,</w:t>
      </w:r>
      <w:r w:rsidR="00410FEB" w:rsidRPr="00273877">
        <w:rPr>
          <w:rFonts w:ascii="Aptos" w:eastAsia="Times New Roman" w:hAnsi="Aptos" w:cs="Times New Roman"/>
          <w:color w:val="0070C0"/>
          <w:shd w:val="clear" w:color="auto" w:fill="FFFFFF"/>
        </w:rPr>
        <w:t xml:space="preserve"> designated S49</w:t>
      </w:r>
      <w:r w:rsidR="006A35A1" w:rsidRPr="00273877">
        <w:rPr>
          <w:rFonts w:ascii="Aptos" w:eastAsia="Times New Roman" w:hAnsi="Aptos" w:cs="Times New Roman"/>
          <w:color w:val="0070C0"/>
          <w:shd w:val="clear" w:color="auto" w:fill="FFFFFF"/>
        </w:rPr>
        <w:t xml:space="preserve"> (</w:t>
      </w:r>
      <w:r w:rsidR="00D96296" w:rsidRPr="00273877">
        <w:rPr>
          <w:rFonts w:ascii="Aptos" w:eastAsia="Times New Roman" w:hAnsi="Aptos" w:cs="Times New Roman"/>
          <w:color w:val="0070C0"/>
          <w:shd w:val="clear" w:color="auto" w:fill="FFFFFF"/>
        </w:rPr>
        <w:t xml:space="preserve">patient id </w:t>
      </w:r>
      <w:r w:rsidR="006A35A1" w:rsidRPr="00273877">
        <w:rPr>
          <w:rFonts w:ascii="Aptos" w:eastAsia="Times New Roman" w:hAnsi="Aptos" w:cs="Times New Roman"/>
          <w:color w:val="0070C0"/>
          <w:shd w:val="clear" w:color="auto" w:fill="FFFFFF"/>
        </w:rPr>
        <w:t># 78</w:t>
      </w:r>
      <w:del w:id="257" w:author="Nizet, Victor" w:date="2024-10-25T08:12:00Z" w16du:dateUtc="2024-10-25T00:12:00Z">
        <w:r w:rsidR="006A35A1" w:rsidRPr="00273877" w:rsidDel="00AD1AF8">
          <w:rPr>
            <w:rFonts w:ascii="Aptos" w:eastAsia="Times New Roman" w:hAnsi="Aptos" w:cs="Times New Roman"/>
            <w:color w:val="0070C0"/>
            <w:shd w:val="clear" w:color="auto" w:fill="FFFFFF"/>
          </w:rPr>
          <w:delText xml:space="preserve"> </w:delText>
        </w:r>
      </w:del>
      <w:r w:rsidR="006A35A1" w:rsidRPr="00273877">
        <w:rPr>
          <w:rFonts w:ascii="Aptos" w:eastAsia="Times New Roman" w:hAnsi="Aptos" w:cs="Times New Roman"/>
          <w:color w:val="0070C0"/>
          <w:shd w:val="clear" w:color="auto" w:fill="FFFFFF"/>
        </w:rPr>
        <w:t>)</w:t>
      </w:r>
      <w:r w:rsidR="000E0DB7" w:rsidRPr="00273877">
        <w:rPr>
          <w:rFonts w:ascii="Aptos" w:eastAsia="Times New Roman" w:hAnsi="Aptos" w:cs="Times New Roman"/>
          <w:color w:val="0070C0"/>
          <w:shd w:val="clear" w:color="auto" w:fill="FFFFFF"/>
        </w:rPr>
        <w:t xml:space="preserve"> </w:t>
      </w:r>
      <w:r w:rsidR="00410FEB" w:rsidRPr="00273877">
        <w:rPr>
          <w:rFonts w:ascii="Aptos" w:eastAsia="Times New Roman" w:hAnsi="Aptos" w:cs="Times New Roman"/>
          <w:color w:val="0070C0"/>
          <w:shd w:val="clear" w:color="auto" w:fill="FFFFFF"/>
        </w:rPr>
        <w:t>and S</w:t>
      </w:r>
      <w:r w:rsidR="00AC4FE6" w:rsidRPr="00273877">
        <w:rPr>
          <w:rFonts w:ascii="Aptos" w:eastAsia="Times New Roman" w:hAnsi="Aptos" w:cs="Times New Roman"/>
          <w:color w:val="0070C0"/>
          <w:shd w:val="clear" w:color="auto" w:fill="FFFFFF"/>
        </w:rPr>
        <w:t>7</w:t>
      </w:r>
      <w:r w:rsidR="00410FEB" w:rsidRPr="00273877">
        <w:rPr>
          <w:rFonts w:ascii="Aptos" w:eastAsia="Times New Roman" w:hAnsi="Aptos" w:cs="Times New Roman"/>
          <w:color w:val="0070C0"/>
          <w:shd w:val="clear" w:color="auto" w:fill="FFFFFF"/>
        </w:rPr>
        <w:t>6</w:t>
      </w:r>
      <w:r w:rsidR="006A35A1" w:rsidRPr="00273877">
        <w:rPr>
          <w:rFonts w:ascii="Aptos" w:eastAsia="Times New Roman" w:hAnsi="Aptos" w:cs="Times New Roman"/>
          <w:color w:val="0070C0"/>
          <w:shd w:val="clear" w:color="auto" w:fill="FFFFFF"/>
        </w:rPr>
        <w:t xml:space="preserve"> (</w:t>
      </w:r>
      <w:r w:rsidR="00D96296" w:rsidRPr="00273877">
        <w:rPr>
          <w:rFonts w:ascii="Aptos" w:eastAsia="Times New Roman" w:hAnsi="Aptos" w:cs="Times New Roman"/>
          <w:color w:val="0070C0"/>
          <w:shd w:val="clear" w:color="auto" w:fill="FFFFFF"/>
        </w:rPr>
        <w:t xml:space="preserve">patient id </w:t>
      </w:r>
      <w:r w:rsidR="006A35A1" w:rsidRPr="00273877">
        <w:rPr>
          <w:rFonts w:ascii="Aptos" w:eastAsia="Times New Roman" w:hAnsi="Aptos" w:cs="Times New Roman"/>
          <w:color w:val="0070C0"/>
          <w:shd w:val="clear" w:color="auto" w:fill="FFFFFF"/>
        </w:rPr>
        <w:t># 79</w:t>
      </w:r>
      <w:del w:id="258" w:author="Nizet, Victor" w:date="2024-10-25T08:12:00Z" w16du:dateUtc="2024-10-25T00:12:00Z">
        <w:r w:rsidR="006A35A1" w:rsidRPr="00273877" w:rsidDel="00AD1AF8">
          <w:rPr>
            <w:rFonts w:ascii="Aptos" w:eastAsia="Times New Roman" w:hAnsi="Aptos" w:cs="Times New Roman"/>
            <w:color w:val="0070C0"/>
            <w:shd w:val="clear" w:color="auto" w:fill="FFFFFF"/>
          </w:rPr>
          <w:delText xml:space="preserve"> </w:delText>
        </w:r>
      </w:del>
      <w:r w:rsidR="006A35A1" w:rsidRPr="00273877">
        <w:rPr>
          <w:rFonts w:ascii="Aptos" w:eastAsia="Times New Roman" w:hAnsi="Aptos" w:cs="Times New Roman"/>
          <w:color w:val="0070C0"/>
          <w:shd w:val="clear" w:color="auto" w:fill="FFFFFF"/>
        </w:rPr>
        <w:t>)</w:t>
      </w:r>
      <w:ins w:id="259" w:author="Nizet, Victor" w:date="2024-10-25T08:12:00Z" w16du:dateUtc="2024-10-25T00:12:00Z">
        <w:r w:rsidR="004479E7">
          <w:rPr>
            <w:rFonts w:ascii="Aptos" w:eastAsia="Times New Roman" w:hAnsi="Aptos" w:cs="Times New Roman"/>
            <w:color w:val="0070C0"/>
            <w:shd w:val="clear" w:color="auto" w:fill="FFFFFF"/>
          </w:rPr>
          <w:t>,</w:t>
        </w:r>
      </w:ins>
      <w:r w:rsidRPr="00273877">
        <w:rPr>
          <w:rFonts w:ascii="Aptos" w:eastAsia="Times New Roman" w:hAnsi="Aptos" w:cs="Times New Roman"/>
          <w:color w:val="0070C0"/>
          <w:shd w:val="clear" w:color="auto" w:fill="FFFFFF"/>
        </w:rPr>
        <w:t xml:space="preserve"> </w:t>
      </w:r>
      <w:del w:id="260" w:author="Nizet, Victor" w:date="2024-10-25T08:13:00Z" w16du:dateUtc="2024-10-25T00:13:00Z">
        <w:r w:rsidR="000E0DB7" w:rsidRPr="00273877" w:rsidDel="004479E7">
          <w:rPr>
            <w:rFonts w:ascii="Aptos" w:eastAsia="Times New Roman" w:hAnsi="Aptos" w:cs="Times New Roman"/>
            <w:color w:val="0070C0"/>
            <w:shd w:val="clear" w:color="auto" w:fill="FFFFFF"/>
          </w:rPr>
          <w:delText>= faecium we</w:delText>
        </w:r>
      </w:del>
      <w:ins w:id="261" w:author="Nizet, Victor" w:date="2024-10-25T08:13:00Z" w16du:dateUtc="2024-10-25T00:13:00Z">
        <w:r w:rsidR="004479E7">
          <w:rPr>
            <w:rFonts w:ascii="Aptos" w:eastAsia="Times New Roman" w:hAnsi="Aptos" w:cs="Times New Roman"/>
            <w:color w:val="0070C0"/>
            <w:shd w:val="clear" w:color="auto" w:fill="FFFFFF"/>
          </w:rPr>
          <w:t>we</w:t>
        </w:r>
      </w:ins>
      <w:r w:rsidR="000E0DB7" w:rsidRPr="00273877">
        <w:rPr>
          <w:rFonts w:ascii="Aptos" w:eastAsia="Times New Roman" w:hAnsi="Aptos" w:cs="Times New Roman"/>
          <w:color w:val="0070C0"/>
          <w:shd w:val="clear" w:color="auto" w:fill="FFFFFF"/>
        </w:rPr>
        <w:t xml:space="preserve"> </w:t>
      </w:r>
      <w:r w:rsidR="00D631DA" w:rsidRPr="00273877">
        <w:rPr>
          <w:rFonts w:ascii="Aptos" w:eastAsia="Times New Roman" w:hAnsi="Aptos" w:cs="Times New Roman"/>
          <w:color w:val="0070C0"/>
          <w:shd w:val="clear" w:color="auto" w:fill="FFFFFF"/>
        </w:rPr>
        <w:t>noticed</w:t>
      </w:r>
      <w:r w:rsidR="000E0DB7" w:rsidRPr="00273877">
        <w:rPr>
          <w:rFonts w:ascii="Aptos" w:eastAsia="Times New Roman" w:hAnsi="Aptos" w:cs="Times New Roman"/>
          <w:color w:val="0070C0"/>
          <w:shd w:val="clear" w:color="auto" w:fill="FFFFFF"/>
        </w:rPr>
        <w:t xml:space="preserve"> that the mortality values</w:t>
      </w:r>
      <w:r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 xml:space="preserve">were </w:t>
      </w:r>
      <w:ins w:id="262" w:author="Nizet, Victor" w:date="2024-10-25T08:13:00Z" w16du:dateUtc="2024-10-25T00:13:00Z">
        <w:r w:rsidR="004479E7">
          <w:rPr>
            <w:rFonts w:ascii="Aptos" w:eastAsia="Times New Roman" w:hAnsi="Aptos" w:cs="Times New Roman"/>
            <w:color w:val="0070C0"/>
            <w:shd w:val="clear" w:color="auto" w:fill="FFFFFF"/>
          </w:rPr>
          <w:t>missing (</w:t>
        </w:r>
      </w:ins>
      <w:r w:rsidRPr="00273877">
        <w:rPr>
          <w:rFonts w:ascii="Aptos" w:eastAsia="Times New Roman" w:hAnsi="Aptos" w:cs="Times New Roman"/>
          <w:color w:val="0070C0"/>
          <w:shd w:val="clear" w:color="auto" w:fill="FFFFFF"/>
        </w:rPr>
        <w:t>NA</w:t>
      </w:r>
      <w:ins w:id="263" w:author="Nizet, Victor" w:date="2024-10-25T08:13:00Z" w16du:dateUtc="2024-10-25T00:13:00Z">
        <w:r w:rsidR="004479E7">
          <w:rPr>
            <w:rFonts w:ascii="Aptos" w:eastAsia="Times New Roman" w:hAnsi="Aptos" w:cs="Times New Roman"/>
            <w:color w:val="0070C0"/>
            <w:shd w:val="clear" w:color="auto" w:fill="FFFFFF"/>
          </w:rPr>
          <w:t>)</w:t>
        </w:r>
      </w:ins>
      <w:r w:rsidR="000E0DB7" w:rsidRPr="00273877">
        <w:rPr>
          <w:rFonts w:ascii="Aptos" w:eastAsia="Times New Roman" w:hAnsi="Aptos" w:cs="Times New Roman"/>
          <w:color w:val="0070C0"/>
          <w:shd w:val="clear" w:color="auto" w:fill="FFFFFF"/>
        </w:rPr>
        <w:t xml:space="preserve"> in our metadata</w:t>
      </w:r>
      <w:r w:rsidR="00D631DA" w:rsidRPr="00273877">
        <w:rPr>
          <w:rFonts w:ascii="Aptos" w:eastAsia="Times New Roman" w:hAnsi="Aptos" w:cs="Times New Roman"/>
          <w:color w:val="0070C0"/>
          <w:shd w:val="clear" w:color="auto" w:fill="FFFFFF"/>
        </w:rPr>
        <w:t xml:space="preserve">, </w:t>
      </w:r>
      <w:del w:id="264" w:author="Nizet, Victor" w:date="2024-10-25T08:13:00Z" w16du:dateUtc="2024-10-25T00:13:00Z">
        <w:r w:rsidR="00D631DA" w:rsidRPr="00273877" w:rsidDel="004479E7">
          <w:rPr>
            <w:rFonts w:ascii="Aptos" w:eastAsia="Times New Roman" w:hAnsi="Aptos" w:cs="Times New Roman"/>
            <w:color w:val="0070C0"/>
            <w:shd w:val="clear" w:color="auto" w:fill="FFFFFF"/>
          </w:rPr>
          <w:delText xml:space="preserve">causing </w:delText>
        </w:r>
      </w:del>
      <w:ins w:id="265" w:author="Nizet, Victor" w:date="2024-10-25T08:13:00Z" w16du:dateUtc="2024-10-25T00:13:00Z">
        <w:r w:rsidR="004479E7">
          <w:rPr>
            <w:rFonts w:ascii="Aptos" w:eastAsia="Times New Roman" w:hAnsi="Aptos" w:cs="Times New Roman"/>
            <w:color w:val="0070C0"/>
            <w:shd w:val="clear" w:color="auto" w:fill="FFFFFF"/>
          </w:rPr>
          <w:t>leading to</w:t>
        </w:r>
        <w:r w:rsidR="004479E7" w:rsidRPr="00273877">
          <w:rPr>
            <w:rFonts w:ascii="Aptos" w:eastAsia="Times New Roman" w:hAnsi="Aptos" w:cs="Times New Roman"/>
            <w:color w:val="0070C0"/>
            <w:shd w:val="clear" w:color="auto" w:fill="FFFFFF"/>
          </w:rPr>
          <w:t xml:space="preserve"> </w:t>
        </w:r>
      </w:ins>
      <w:r w:rsidR="00D631DA" w:rsidRPr="00273877">
        <w:rPr>
          <w:rFonts w:ascii="Aptos" w:eastAsia="Times New Roman" w:hAnsi="Aptos" w:cs="Times New Roman"/>
          <w:color w:val="0070C0"/>
          <w:shd w:val="clear" w:color="auto" w:fill="FFFFFF"/>
        </w:rPr>
        <w:t xml:space="preserve">the </w:t>
      </w:r>
      <w:r w:rsidR="00A74058" w:rsidRPr="00273877">
        <w:rPr>
          <w:rFonts w:ascii="Aptos" w:eastAsia="Times New Roman" w:hAnsi="Aptos" w:cs="Times New Roman"/>
          <w:color w:val="0070C0"/>
          <w:shd w:val="clear" w:color="auto" w:fill="FFFFFF"/>
        </w:rPr>
        <w:t>discrepancy</w:t>
      </w:r>
      <w:r w:rsidR="00D631DA" w:rsidRPr="00273877">
        <w:rPr>
          <w:rFonts w:ascii="Aptos" w:eastAsia="Times New Roman" w:hAnsi="Aptos" w:cs="Times New Roman"/>
          <w:color w:val="0070C0"/>
          <w:shd w:val="clear" w:color="auto" w:fill="FFFFFF"/>
        </w:rPr>
        <w:t xml:space="preserve"> in </w:t>
      </w:r>
      <w:del w:id="266" w:author="Nizet, Victor" w:date="2024-10-25T08:13:00Z" w16du:dateUtc="2024-10-25T00:13:00Z">
        <w:r w:rsidR="00D631DA" w:rsidRPr="00273877" w:rsidDel="004479E7">
          <w:rPr>
            <w:rFonts w:ascii="Aptos" w:eastAsia="Times New Roman" w:hAnsi="Aptos" w:cs="Times New Roman"/>
            <w:color w:val="0070C0"/>
            <w:shd w:val="clear" w:color="auto" w:fill="FFFFFF"/>
          </w:rPr>
          <w:delText xml:space="preserve">the </w:delText>
        </w:r>
      </w:del>
      <w:r w:rsidR="00D631DA" w:rsidRPr="00273877">
        <w:rPr>
          <w:rFonts w:ascii="Aptos" w:eastAsia="Times New Roman" w:hAnsi="Aptos" w:cs="Times New Roman"/>
          <w:color w:val="0070C0"/>
          <w:shd w:val="clear" w:color="auto" w:fill="FFFFFF"/>
        </w:rPr>
        <w:t xml:space="preserve">patient </w:t>
      </w:r>
      <w:del w:id="267" w:author="Nizet, Victor" w:date="2024-10-25T08:13:00Z" w16du:dateUtc="2024-10-25T00:13:00Z">
        <w:r w:rsidR="00D631DA" w:rsidRPr="00273877" w:rsidDel="004479E7">
          <w:rPr>
            <w:rFonts w:ascii="Aptos" w:eastAsia="Times New Roman" w:hAnsi="Aptos" w:cs="Times New Roman"/>
            <w:color w:val="0070C0"/>
            <w:shd w:val="clear" w:color="auto" w:fill="FFFFFF"/>
          </w:rPr>
          <w:delText>#s</w:delText>
        </w:r>
      </w:del>
      <w:ins w:id="268" w:author="Nizet, Victor" w:date="2024-10-25T08:13:00Z" w16du:dateUtc="2024-10-25T00:13:00Z">
        <w:r w:rsidR="004479E7">
          <w:rPr>
            <w:rFonts w:ascii="Aptos" w:eastAsia="Times New Roman" w:hAnsi="Aptos" w:cs="Times New Roman"/>
            <w:color w:val="0070C0"/>
            <w:shd w:val="clear" w:color="auto" w:fill="FFFFFF"/>
          </w:rPr>
          <w:t>numbers</w:t>
        </w:r>
      </w:ins>
      <w:r w:rsidRPr="00273877">
        <w:rPr>
          <w:rFonts w:ascii="Aptos" w:eastAsia="Times New Roman" w:hAnsi="Aptos" w:cs="Times New Roman"/>
          <w:color w:val="0070C0"/>
          <w:shd w:val="clear" w:color="auto" w:fill="FFFFFF"/>
        </w:rPr>
        <w:t>.</w:t>
      </w:r>
      <w:r w:rsidR="000E0DB7" w:rsidRPr="00273877">
        <w:rPr>
          <w:rFonts w:ascii="Aptos" w:eastAsia="Times New Roman" w:hAnsi="Aptos" w:cs="Times New Roman"/>
          <w:color w:val="0070C0"/>
          <w:shd w:val="clear" w:color="auto" w:fill="FFFFFF"/>
        </w:rPr>
        <w:t xml:space="preserve"> Further manual inspection </w:t>
      </w:r>
      <w:del w:id="269" w:author="Nizet, Victor" w:date="2024-10-25T08:13:00Z" w16du:dateUtc="2024-10-25T00:13:00Z">
        <w:r w:rsidR="000E0DB7" w:rsidRPr="00273877" w:rsidDel="004479E7">
          <w:rPr>
            <w:rFonts w:ascii="Aptos" w:eastAsia="Times New Roman" w:hAnsi="Aptos" w:cs="Times New Roman"/>
            <w:color w:val="0070C0"/>
            <w:shd w:val="clear" w:color="auto" w:fill="FFFFFF"/>
          </w:rPr>
          <w:delText xml:space="preserve">showed </w:delText>
        </w:r>
      </w:del>
      <w:ins w:id="270" w:author="Nizet, Victor" w:date="2024-10-25T08:13:00Z" w16du:dateUtc="2024-10-25T00:13:00Z">
        <w:r w:rsidR="004479E7">
          <w:rPr>
            <w:rFonts w:ascii="Aptos" w:eastAsia="Times New Roman" w:hAnsi="Aptos" w:cs="Times New Roman"/>
            <w:color w:val="0070C0"/>
            <w:shd w:val="clear" w:color="auto" w:fill="FFFFFF"/>
          </w:rPr>
          <w:t>revealed</w:t>
        </w:r>
        <w:r w:rsidR="004479E7" w:rsidRPr="00273877">
          <w:rPr>
            <w:rFonts w:ascii="Aptos" w:eastAsia="Times New Roman" w:hAnsi="Aptos" w:cs="Times New Roman"/>
            <w:color w:val="0070C0"/>
            <w:shd w:val="clear" w:color="auto" w:fill="FFFFFF"/>
          </w:rPr>
          <w:t xml:space="preserve"> </w:t>
        </w:r>
      </w:ins>
      <w:r w:rsidR="000E0DB7" w:rsidRPr="00273877">
        <w:rPr>
          <w:rFonts w:ascii="Aptos" w:eastAsia="Times New Roman" w:hAnsi="Aptos" w:cs="Times New Roman"/>
          <w:color w:val="0070C0"/>
          <w:shd w:val="clear" w:color="auto" w:fill="FFFFFF"/>
        </w:rPr>
        <w:t xml:space="preserve">that other clinical metadata fields were </w:t>
      </w:r>
      <w:r w:rsidR="00BA511A" w:rsidRPr="00273877">
        <w:rPr>
          <w:rFonts w:ascii="Aptos" w:eastAsia="Times New Roman" w:hAnsi="Aptos" w:cs="Times New Roman"/>
          <w:color w:val="0070C0"/>
          <w:shd w:val="clear" w:color="auto" w:fill="FFFFFF"/>
        </w:rPr>
        <w:t xml:space="preserve">also </w:t>
      </w:r>
      <w:del w:id="271" w:author="Nizet, Victor" w:date="2024-10-25T08:14:00Z" w16du:dateUtc="2024-10-25T00:14:00Z">
        <w:r w:rsidR="00BA511A" w:rsidRPr="00273877" w:rsidDel="004479E7">
          <w:rPr>
            <w:rFonts w:ascii="Aptos" w:eastAsia="Times New Roman" w:hAnsi="Aptos" w:cs="Times New Roman"/>
            <w:color w:val="0070C0"/>
            <w:shd w:val="clear" w:color="auto" w:fill="FFFFFF"/>
          </w:rPr>
          <w:delText xml:space="preserve">NA </w:delText>
        </w:r>
      </w:del>
      <w:ins w:id="272" w:author="Nizet, Victor" w:date="2024-10-25T08:14:00Z" w16du:dateUtc="2024-10-25T00:14:00Z">
        <w:r w:rsidR="004479E7">
          <w:rPr>
            <w:rFonts w:ascii="Aptos" w:eastAsia="Times New Roman" w:hAnsi="Aptos" w:cs="Times New Roman"/>
            <w:color w:val="0070C0"/>
            <w:shd w:val="clear" w:color="auto" w:fill="FFFFFF"/>
          </w:rPr>
          <w:t>missing</w:t>
        </w:r>
        <w:r w:rsidR="004479E7" w:rsidRPr="00273877">
          <w:rPr>
            <w:rFonts w:ascii="Aptos" w:eastAsia="Times New Roman" w:hAnsi="Aptos" w:cs="Times New Roman"/>
            <w:color w:val="0070C0"/>
            <w:shd w:val="clear" w:color="auto" w:fill="FFFFFF"/>
          </w:rPr>
          <w:t xml:space="preserve"> </w:t>
        </w:r>
      </w:ins>
      <w:del w:id="273" w:author="Nizet, Victor" w:date="2024-10-25T08:14:00Z" w16du:dateUtc="2024-10-25T00:14:00Z">
        <w:r w:rsidR="00BA511A" w:rsidRPr="00273877" w:rsidDel="004479E7">
          <w:rPr>
            <w:rFonts w:ascii="Aptos" w:eastAsia="Times New Roman" w:hAnsi="Aptos" w:cs="Times New Roman"/>
            <w:color w:val="0070C0"/>
            <w:shd w:val="clear" w:color="auto" w:fill="FFFFFF"/>
          </w:rPr>
          <w:delText xml:space="preserve">from </w:delText>
        </w:r>
      </w:del>
      <w:ins w:id="274" w:author="Nizet, Victor" w:date="2024-10-25T08:14:00Z" w16du:dateUtc="2024-10-25T00:14:00Z">
        <w:r w:rsidR="004479E7">
          <w:rPr>
            <w:rFonts w:ascii="Aptos" w:eastAsia="Times New Roman" w:hAnsi="Aptos" w:cs="Times New Roman"/>
            <w:color w:val="0070C0"/>
            <w:shd w:val="clear" w:color="auto" w:fill="FFFFFF"/>
          </w:rPr>
          <w:t>for</w:t>
        </w:r>
        <w:r w:rsidR="004479E7" w:rsidRPr="00273877">
          <w:rPr>
            <w:rFonts w:ascii="Aptos" w:eastAsia="Times New Roman" w:hAnsi="Aptos" w:cs="Times New Roman"/>
            <w:color w:val="0070C0"/>
            <w:shd w:val="clear" w:color="auto" w:fill="FFFFFF"/>
          </w:rPr>
          <w:t xml:space="preserve"> </w:t>
        </w:r>
      </w:ins>
      <w:r w:rsidR="00BA511A" w:rsidRPr="00273877">
        <w:rPr>
          <w:rFonts w:ascii="Aptos" w:eastAsia="Times New Roman" w:hAnsi="Aptos" w:cs="Times New Roman"/>
          <w:color w:val="0070C0"/>
          <w:shd w:val="clear" w:color="auto" w:fill="FFFFFF"/>
        </w:rPr>
        <w:t>these samples</w:t>
      </w:r>
      <w:r w:rsidR="000E0DB7" w:rsidRPr="00273877">
        <w:rPr>
          <w:rFonts w:ascii="Aptos" w:eastAsia="Times New Roman" w:hAnsi="Aptos" w:cs="Times New Roman"/>
          <w:color w:val="0070C0"/>
          <w:shd w:val="clear" w:color="auto" w:fill="FFFFFF"/>
        </w:rPr>
        <w:t>.</w:t>
      </w:r>
      <w:r w:rsidR="00D631DA" w:rsidRPr="00273877">
        <w:rPr>
          <w:rFonts w:ascii="Aptos" w:eastAsia="Times New Roman" w:hAnsi="Aptos" w:cs="Times New Roman"/>
          <w:color w:val="0070C0"/>
          <w:shd w:val="clear" w:color="auto" w:fill="FFFFFF"/>
        </w:rPr>
        <w:t xml:space="preserve"> </w:t>
      </w:r>
      <w:r w:rsidR="006A35A1" w:rsidRPr="00273877">
        <w:rPr>
          <w:rFonts w:ascii="Aptos" w:eastAsia="Times New Roman" w:hAnsi="Aptos" w:cs="Times New Roman"/>
          <w:color w:val="0070C0"/>
          <w:shd w:val="clear" w:color="auto" w:fill="FFFFFF"/>
        </w:rPr>
        <w:t xml:space="preserve">This was unexpected, as clinical data for all specimens had been collected as part of </w:t>
      </w:r>
      <w:del w:id="275" w:author="Nizet, Victor" w:date="2024-10-25T08:14:00Z" w16du:dateUtc="2024-10-25T00:14:00Z">
        <w:r w:rsidR="006A35A1" w:rsidRPr="00273877" w:rsidDel="004479E7">
          <w:rPr>
            <w:rFonts w:ascii="Aptos" w:eastAsia="Times New Roman" w:hAnsi="Aptos" w:cs="Times New Roman"/>
            <w:color w:val="0070C0"/>
            <w:shd w:val="clear" w:color="auto" w:fill="FFFFFF"/>
          </w:rPr>
          <w:delText xml:space="preserve">our </w:delText>
        </w:r>
      </w:del>
      <w:ins w:id="276" w:author="Nizet, Victor" w:date="2024-10-25T08:14:00Z" w16du:dateUtc="2024-10-25T00:14:00Z">
        <w:r w:rsidR="004479E7">
          <w:rPr>
            <w:rFonts w:ascii="Aptos" w:eastAsia="Times New Roman" w:hAnsi="Aptos" w:cs="Times New Roman"/>
            <w:color w:val="0070C0"/>
            <w:shd w:val="clear" w:color="auto" w:fill="FFFFFF"/>
          </w:rPr>
          <w:t>the</w:t>
        </w:r>
        <w:r w:rsidR="004479E7" w:rsidRPr="00273877">
          <w:rPr>
            <w:rFonts w:ascii="Aptos" w:eastAsia="Times New Roman" w:hAnsi="Aptos" w:cs="Times New Roman"/>
            <w:color w:val="0070C0"/>
            <w:shd w:val="clear" w:color="auto" w:fill="FFFFFF"/>
          </w:rPr>
          <w:t xml:space="preserve"> </w:t>
        </w:r>
      </w:ins>
      <w:r w:rsidR="006A35A1" w:rsidRPr="00273877">
        <w:rPr>
          <w:rFonts w:ascii="Aptos" w:eastAsia="Times New Roman" w:hAnsi="Aptos" w:cs="Times New Roman"/>
          <w:color w:val="0070C0"/>
          <w:shd w:val="clear" w:color="auto" w:fill="FFFFFF"/>
        </w:rPr>
        <w:t xml:space="preserve">study. </w:t>
      </w:r>
      <w:r w:rsidR="004C341B"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We suspected</w:t>
      </w:r>
      <w:r w:rsidR="00D631DA" w:rsidRPr="00273877">
        <w:rPr>
          <w:rFonts w:ascii="Aptos" w:eastAsia="Times New Roman" w:hAnsi="Aptos" w:cs="Times New Roman"/>
          <w:color w:val="0070C0"/>
          <w:shd w:val="clear" w:color="auto" w:fill="FFFFFF"/>
        </w:rPr>
        <w:t xml:space="preserve"> </w:t>
      </w:r>
      <w:del w:id="277" w:author="Nizet, Victor" w:date="2024-10-25T08:14:00Z" w16du:dateUtc="2024-10-25T00:14:00Z">
        <w:r w:rsidR="000E0DB7" w:rsidRPr="00273877" w:rsidDel="004479E7">
          <w:rPr>
            <w:rFonts w:ascii="Aptos" w:eastAsia="Times New Roman" w:hAnsi="Aptos" w:cs="Times New Roman"/>
            <w:color w:val="0070C0"/>
            <w:shd w:val="clear" w:color="auto" w:fill="FFFFFF"/>
          </w:rPr>
          <w:delText xml:space="preserve">this </w:delText>
        </w:r>
      </w:del>
      <w:ins w:id="278" w:author="Nizet, Victor" w:date="2024-10-25T08:14:00Z" w16du:dateUtc="2024-10-25T00:14:00Z">
        <w:r w:rsidR="004479E7">
          <w:rPr>
            <w:rFonts w:ascii="Aptos" w:eastAsia="Times New Roman" w:hAnsi="Aptos" w:cs="Times New Roman"/>
            <w:color w:val="0070C0"/>
            <w:shd w:val="clear" w:color="auto" w:fill="FFFFFF"/>
          </w:rPr>
          <w:t>that this issue</w:t>
        </w:r>
        <w:r w:rsidR="004479E7" w:rsidRPr="00273877">
          <w:rPr>
            <w:rFonts w:ascii="Aptos" w:eastAsia="Times New Roman" w:hAnsi="Aptos" w:cs="Times New Roman"/>
            <w:color w:val="0070C0"/>
            <w:shd w:val="clear" w:color="auto" w:fill="FFFFFF"/>
          </w:rPr>
          <w:t xml:space="preserve"> </w:t>
        </w:r>
      </w:ins>
      <w:del w:id="279" w:author="Nizet, Victor" w:date="2024-10-25T08:14:00Z" w16du:dateUtc="2024-10-25T00:14:00Z">
        <w:r w:rsidR="000E0DB7" w:rsidRPr="00273877" w:rsidDel="004479E7">
          <w:rPr>
            <w:rFonts w:ascii="Aptos" w:eastAsia="Times New Roman" w:hAnsi="Aptos" w:cs="Times New Roman"/>
            <w:color w:val="0070C0"/>
            <w:shd w:val="clear" w:color="auto" w:fill="FFFFFF"/>
          </w:rPr>
          <w:delText xml:space="preserve">was </w:delText>
        </w:r>
      </w:del>
      <w:del w:id="280" w:author="Nizet, Victor" w:date="2024-10-25T08:15:00Z" w16du:dateUtc="2024-10-25T00:15:00Z">
        <w:r w:rsidR="000E0DB7" w:rsidRPr="00273877" w:rsidDel="004479E7">
          <w:rPr>
            <w:rFonts w:ascii="Aptos" w:eastAsia="Times New Roman" w:hAnsi="Aptos" w:cs="Times New Roman"/>
            <w:color w:val="0070C0"/>
            <w:shd w:val="clear" w:color="auto" w:fill="FFFFFF"/>
          </w:rPr>
          <w:delText xml:space="preserve">a </w:delText>
        </w:r>
      </w:del>
      <w:r w:rsidR="000E0DB7" w:rsidRPr="00273877">
        <w:rPr>
          <w:rFonts w:ascii="Aptos" w:eastAsia="Times New Roman" w:hAnsi="Aptos" w:cs="Times New Roman"/>
          <w:color w:val="0070C0"/>
          <w:shd w:val="clear" w:color="auto" w:fill="FFFFFF"/>
        </w:rPr>
        <w:t>result</w:t>
      </w:r>
      <w:ins w:id="281" w:author="Nizet, Victor" w:date="2024-10-25T08:15:00Z" w16du:dateUtc="2024-10-25T00:15:00Z">
        <w:r w:rsidR="004479E7">
          <w:rPr>
            <w:rFonts w:ascii="Aptos" w:eastAsia="Times New Roman" w:hAnsi="Aptos" w:cs="Times New Roman"/>
            <w:color w:val="0070C0"/>
            <w:shd w:val="clear" w:color="auto" w:fill="FFFFFF"/>
          </w:rPr>
          <w:t>ed from</w:t>
        </w:r>
      </w:ins>
      <w:r w:rsidR="000E0DB7" w:rsidRPr="00273877">
        <w:rPr>
          <w:rFonts w:ascii="Aptos" w:eastAsia="Times New Roman" w:hAnsi="Aptos" w:cs="Times New Roman"/>
          <w:color w:val="0070C0"/>
          <w:shd w:val="clear" w:color="auto" w:fill="FFFFFF"/>
        </w:rPr>
        <w:t xml:space="preserve"> </w:t>
      </w:r>
      <w:del w:id="282" w:author="Nizet, Victor" w:date="2024-10-25T08:15:00Z" w16du:dateUtc="2024-10-25T00:15:00Z">
        <w:r w:rsidR="000E0DB7" w:rsidRPr="00273877" w:rsidDel="004479E7">
          <w:rPr>
            <w:rFonts w:ascii="Aptos" w:eastAsia="Times New Roman" w:hAnsi="Aptos" w:cs="Times New Roman"/>
            <w:color w:val="0070C0"/>
            <w:shd w:val="clear" w:color="auto" w:fill="FFFFFF"/>
          </w:rPr>
          <w:delText xml:space="preserve">of </w:delText>
        </w:r>
      </w:del>
      <w:r w:rsidR="000E0DB7" w:rsidRPr="00273877">
        <w:rPr>
          <w:rFonts w:ascii="Aptos" w:eastAsia="Times New Roman" w:hAnsi="Aptos" w:cs="Times New Roman"/>
          <w:color w:val="0070C0"/>
          <w:shd w:val="clear" w:color="auto" w:fill="FFFFFF"/>
        </w:rPr>
        <w:t xml:space="preserve">manual manipulation of </w:t>
      </w:r>
      <w:r w:rsidR="004C341B" w:rsidRPr="00273877">
        <w:rPr>
          <w:rFonts w:ascii="Aptos" w:eastAsia="Times New Roman" w:hAnsi="Aptos" w:cs="Times New Roman"/>
          <w:color w:val="0070C0"/>
          <w:shd w:val="clear" w:color="auto" w:fill="FFFFFF"/>
        </w:rPr>
        <w:t xml:space="preserve">Excel files </w:t>
      </w:r>
      <w:del w:id="283" w:author="Nizet, Victor" w:date="2024-10-25T08:15:00Z" w16du:dateUtc="2024-10-25T00:15:00Z">
        <w:r w:rsidR="004C341B" w:rsidRPr="00273877" w:rsidDel="004479E7">
          <w:rPr>
            <w:rFonts w:ascii="Aptos" w:eastAsia="Times New Roman" w:hAnsi="Aptos" w:cs="Times New Roman"/>
            <w:color w:val="0070C0"/>
            <w:shd w:val="clear" w:color="auto" w:fill="FFFFFF"/>
          </w:rPr>
          <w:delText>that occurred somewhere in</w:delText>
        </w:r>
      </w:del>
      <w:ins w:id="284" w:author="Nizet, Victor" w:date="2024-10-25T08:15:00Z" w16du:dateUtc="2024-10-25T00:15:00Z">
        <w:r w:rsidR="004479E7">
          <w:rPr>
            <w:rFonts w:ascii="Aptos" w:eastAsia="Times New Roman" w:hAnsi="Aptos" w:cs="Times New Roman"/>
            <w:color w:val="0070C0"/>
            <w:shd w:val="clear" w:color="auto" w:fill="FFFFFF"/>
          </w:rPr>
          <w:t>during</w:t>
        </w:r>
      </w:ins>
      <w:r w:rsidR="004C341B" w:rsidRPr="00273877">
        <w:rPr>
          <w:rFonts w:ascii="Aptos" w:eastAsia="Times New Roman" w:hAnsi="Aptos" w:cs="Times New Roman"/>
          <w:color w:val="0070C0"/>
          <w:shd w:val="clear" w:color="auto" w:fill="FFFFFF"/>
        </w:rPr>
        <w:t xml:space="preserve"> the data cleaning process and</w:t>
      </w:r>
      <w:del w:id="285" w:author="Nizet, Victor" w:date="2024-10-25T08:15:00Z" w16du:dateUtc="2024-10-25T00:15:00Z">
        <w:r w:rsidR="004C341B" w:rsidRPr="00273877" w:rsidDel="004479E7">
          <w:rPr>
            <w:rFonts w:ascii="Aptos" w:eastAsia="Times New Roman" w:hAnsi="Aptos" w:cs="Times New Roman"/>
            <w:color w:val="0070C0"/>
            <w:shd w:val="clear" w:color="auto" w:fill="FFFFFF"/>
          </w:rPr>
          <w:delText>, as such,</w:delText>
        </w:r>
      </w:del>
      <w:ins w:id="286" w:author="Nizet, Victor" w:date="2024-10-25T08:15:00Z" w16du:dateUtc="2024-10-25T00:15:00Z">
        <w:r w:rsidR="004479E7">
          <w:rPr>
            <w:rFonts w:ascii="Aptos" w:eastAsia="Times New Roman" w:hAnsi="Aptos" w:cs="Times New Roman"/>
            <w:color w:val="0070C0"/>
            <w:shd w:val="clear" w:color="auto" w:fill="FFFFFF"/>
          </w:rPr>
          <w:t xml:space="preserve"> therefore</w:t>
        </w:r>
      </w:ins>
      <w:r w:rsidR="000E0DB7" w:rsidRPr="00273877">
        <w:rPr>
          <w:rFonts w:ascii="Aptos" w:eastAsia="Times New Roman" w:hAnsi="Aptos" w:cs="Times New Roman"/>
          <w:color w:val="0070C0"/>
          <w:shd w:val="clear" w:color="auto" w:fill="FFFFFF"/>
        </w:rPr>
        <w:t xml:space="preserve"> reverted to the</w:t>
      </w:r>
      <w:r w:rsidR="006A35A1" w:rsidRPr="00273877">
        <w:rPr>
          <w:rFonts w:ascii="Aptos" w:eastAsia="Times New Roman" w:hAnsi="Aptos" w:cs="Times New Roman"/>
          <w:color w:val="0070C0"/>
          <w:shd w:val="clear" w:color="auto" w:fill="FFFFFF"/>
        </w:rPr>
        <w:t xml:space="preserve"> </w:t>
      </w:r>
      <w:del w:id="287" w:author="Nizet, Victor" w:date="2024-10-25T08:15:00Z" w16du:dateUtc="2024-10-25T00:15:00Z">
        <w:r w:rsidR="006A35A1" w:rsidRPr="00273877" w:rsidDel="004479E7">
          <w:rPr>
            <w:rFonts w:ascii="Aptos" w:eastAsia="Times New Roman" w:hAnsi="Aptos" w:cs="Times New Roman"/>
            <w:color w:val="0070C0"/>
            <w:shd w:val="clear" w:color="auto" w:fill="FFFFFF"/>
          </w:rPr>
          <w:delText xml:space="preserve">initial </w:delText>
        </w:r>
      </w:del>
      <w:ins w:id="288" w:author="Nizet, Victor" w:date="2024-10-25T08:15:00Z" w16du:dateUtc="2024-10-25T00:15:00Z">
        <w:r w:rsidR="004479E7">
          <w:rPr>
            <w:rFonts w:ascii="Aptos" w:eastAsia="Times New Roman" w:hAnsi="Aptos" w:cs="Times New Roman"/>
            <w:color w:val="0070C0"/>
            <w:shd w:val="clear" w:color="auto" w:fill="FFFFFF"/>
          </w:rPr>
          <w:t>original</w:t>
        </w:r>
        <w:r w:rsidR="004479E7" w:rsidRPr="00273877">
          <w:rPr>
            <w:rFonts w:ascii="Aptos" w:eastAsia="Times New Roman" w:hAnsi="Aptos" w:cs="Times New Roman"/>
            <w:color w:val="0070C0"/>
            <w:shd w:val="clear" w:color="auto" w:fill="FFFFFF"/>
          </w:rPr>
          <w:t xml:space="preserve"> </w:t>
        </w:r>
      </w:ins>
      <w:r w:rsidR="006A35A1" w:rsidRPr="00273877">
        <w:rPr>
          <w:rFonts w:ascii="Aptos" w:eastAsia="Times New Roman" w:hAnsi="Aptos" w:cs="Times New Roman"/>
          <w:color w:val="0070C0"/>
          <w:shd w:val="clear" w:color="auto" w:fill="FFFFFF"/>
        </w:rPr>
        <w:t>version of the clinical metadata</w:t>
      </w:r>
      <w:r w:rsidR="000E0DB7" w:rsidRPr="00273877">
        <w:rPr>
          <w:rFonts w:ascii="Aptos" w:eastAsia="Times New Roman" w:hAnsi="Aptos" w:cs="Times New Roman"/>
          <w:color w:val="0070C0"/>
          <w:shd w:val="clear" w:color="auto" w:fill="FFFFFF"/>
        </w:rPr>
        <w:t xml:space="preserve">. </w:t>
      </w:r>
    </w:p>
    <w:p w14:paraId="5713BC11" w14:textId="77777777" w:rsidR="004479E7" w:rsidRDefault="004479E7" w:rsidP="005946E2">
      <w:pPr>
        <w:jc w:val="both"/>
        <w:rPr>
          <w:ins w:id="289" w:author="Nizet, Victor" w:date="2024-10-25T08:15:00Z" w16du:dateUtc="2024-10-25T00:15:00Z"/>
          <w:rFonts w:ascii="Aptos" w:eastAsia="Times New Roman" w:hAnsi="Aptos" w:cs="Times New Roman"/>
          <w:color w:val="0070C0"/>
          <w:shd w:val="clear" w:color="auto" w:fill="FFFFFF"/>
        </w:rPr>
      </w:pPr>
    </w:p>
    <w:p w14:paraId="2EA831F2" w14:textId="567E03B2" w:rsidR="006A35A1" w:rsidRPr="00273877" w:rsidRDefault="00D631DA" w:rsidP="005946E2">
      <w:pPr>
        <w:jc w:val="both"/>
        <w:rPr>
          <w:rFonts w:ascii="Aptos" w:eastAsia="Times New Roman" w:hAnsi="Aptos" w:cs="Times New Roman"/>
          <w:color w:val="0070C0"/>
          <w:shd w:val="clear" w:color="auto" w:fill="FFFFFF"/>
        </w:rPr>
      </w:pPr>
      <w:del w:id="290" w:author="Nizet, Victor" w:date="2024-10-25T08:15:00Z" w16du:dateUtc="2024-10-25T00:15:00Z">
        <w:r w:rsidRPr="00273877" w:rsidDel="004479E7">
          <w:rPr>
            <w:rFonts w:ascii="Aptos" w:eastAsia="Times New Roman" w:hAnsi="Aptos" w:cs="Times New Roman"/>
            <w:color w:val="0070C0"/>
            <w:shd w:val="clear" w:color="auto" w:fill="FFFFFF"/>
          </w:rPr>
          <w:delText xml:space="preserve">Comparing </w:delText>
        </w:r>
      </w:del>
      <w:ins w:id="291" w:author="Nizet, Victor" w:date="2024-10-25T08:15:00Z" w16du:dateUtc="2024-10-25T00:15:00Z">
        <w:r w:rsidR="004479E7">
          <w:rPr>
            <w:rFonts w:ascii="Aptos" w:eastAsia="Times New Roman" w:hAnsi="Aptos" w:cs="Times New Roman"/>
            <w:color w:val="0070C0"/>
            <w:shd w:val="clear" w:color="auto" w:fill="FFFFFF"/>
          </w:rPr>
          <w:t>Upon comparing</w:t>
        </w:r>
        <w:r w:rsidR="004479E7" w:rsidRPr="00273877">
          <w:rPr>
            <w:rFonts w:ascii="Aptos" w:eastAsia="Times New Roman" w:hAnsi="Aptos" w:cs="Times New Roman"/>
            <w:color w:val="0070C0"/>
            <w:shd w:val="clear" w:color="auto" w:fill="FFFFFF"/>
          </w:rPr>
          <w:t xml:space="preserve"> </w:t>
        </w:r>
      </w:ins>
      <w:del w:id="292" w:author="Nizet, Victor" w:date="2024-10-25T08:16:00Z" w16du:dateUtc="2024-10-25T00:16:00Z">
        <w:r w:rsidRPr="00273877" w:rsidDel="004479E7">
          <w:rPr>
            <w:rFonts w:ascii="Aptos" w:eastAsia="Times New Roman" w:hAnsi="Aptos" w:cs="Times New Roman"/>
            <w:color w:val="0070C0"/>
            <w:shd w:val="clear" w:color="auto" w:fill="FFFFFF"/>
          </w:rPr>
          <w:delText>these</w:delText>
        </w:r>
        <w:r w:rsidR="000E0DB7" w:rsidRPr="00273877" w:rsidDel="004479E7">
          <w:rPr>
            <w:rFonts w:ascii="Aptos" w:eastAsia="Times New Roman" w:hAnsi="Aptos" w:cs="Times New Roman"/>
            <w:color w:val="0070C0"/>
            <w:shd w:val="clear" w:color="auto" w:fill="FFFFFF"/>
          </w:rPr>
          <w:delText xml:space="preserve"> </w:delText>
        </w:r>
        <w:r w:rsidRPr="00273877" w:rsidDel="004479E7">
          <w:rPr>
            <w:rFonts w:ascii="Aptos" w:eastAsia="Times New Roman" w:hAnsi="Aptos" w:cs="Times New Roman"/>
            <w:color w:val="0070C0"/>
            <w:shd w:val="clear" w:color="auto" w:fill="FFFFFF"/>
          </w:rPr>
          <w:delText>versions</w:delText>
        </w:r>
      </w:del>
      <w:ins w:id="293" w:author="Nizet, Victor" w:date="2024-10-25T08:16:00Z" w16du:dateUtc="2024-10-25T00:16:00Z">
        <w:r w:rsidR="004479E7">
          <w:rPr>
            <w:rFonts w:ascii="Aptos" w:eastAsia="Times New Roman" w:hAnsi="Aptos" w:cs="Times New Roman"/>
            <w:color w:val="0070C0"/>
            <w:shd w:val="clear" w:color="auto" w:fill="FFFFFF"/>
          </w:rPr>
          <w:t>the original and cleaned versions,</w:t>
        </w:r>
      </w:ins>
      <w:r w:rsidRPr="00273877">
        <w:rPr>
          <w:rFonts w:ascii="Aptos" w:eastAsia="Times New Roman" w:hAnsi="Aptos" w:cs="Times New Roman"/>
          <w:color w:val="0070C0"/>
          <w:shd w:val="clear" w:color="auto" w:fill="FFFFFF"/>
        </w:rPr>
        <w:t xml:space="preserve"> </w:t>
      </w:r>
      <w:del w:id="294" w:author="Nizet, Victor" w:date="2024-10-25T08:16:00Z" w16du:dateUtc="2024-10-25T00:16:00Z">
        <w:r w:rsidRPr="00273877" w:rsidDel="004479E7">
          <w:rPr>
            <w:rFonts w:ascii="Aptos" w:eastAsia="Times New Roman" w:hAnsi="Aptos" w:cs="Times New Roman"/>
            <w:color w:val="0070C0"/>
            <w:shd w:val="clear" w:color="auto" w:fill="FFFFFF"/>
          </w:rPr>
          <w:delText>of the metadata</w:delText>
        </w:r>
        <w:r w:rsidR="000E0DB7" w:rsidRPr="00273877" w:rsidDel="004479E7">
          <w:rPr>
            <w:rFonts w:ascii="Aptos" w:eastAsia="Times New Roman" w:hAnsi="Aptos" w:cs="Times New Roman"/>
            <w:color w:val="0070C0"/>
            <w:shd w:val="clear" w:color="auto" w:fill="FFFFFF"/>
          </w:rPr>
          <w:delText xml:space="preserve">, </w:delText>
        </w:r>
      </w:del>
      <w:r w:rsidR="006A35A1" w:rsidRPr="00273877">
        <w:rPr>
          <w:rFonts w:ascii="Aptos" w:eastAsia="Times New Roman" w:hAnsi="Aptos" w:cs="Times New Roman"/>
          <w:color w:val="0070C0"/>
          <w:shd w:val="clear" w:color="auto" w:fill="FFFFFF"/>
        </w:rPr>
        <w:t xml:space="preserve">we </w:t>
      </w:r>
      <w:del w:id="295" w:author="Nizet, Victor" w:date="2024-10-25T08:16:00Z" w16du:dateUtc="2024-10-25T00:16:00Z">
        <w:r w:rsidR="006A35A1" w:rsidRPr="00273877" w:rsidDel="004479E7">
          <w:rPr>
            <w:rFonts w:ascii="Aptos" w:eastAsia="Times New Roman" w:hAnsi="Aptos" w:cs="Times New Roman"/>
            <w:color w:val="0070C0"/>
            <w:shd w:val="clear" w:color="auto" w:fill="FFFFFF"/>
          </w:rPr>
          <w:delText xml:space="preserve">noticed </w:delText>
        </w:r>
      </w:del>
      <w:ins w:id="296" w:author="Nizet, Victor" w:date="2024-10-25T08:16:00Z" w16du:dateUtc="2024-10-25T00:16:00Z">
        <w:r w:rsidR="004479E7">
          <w:rPr>
            <w:rFonts w:ascii="Aptos" w:eastAsia="Times New Roman" w:hAnsi="Aptos" w:cs="Times New Roman"/>
            <w:color w:val="0070C0"/>
            <w:shd w:val="clear" w:color="auto" w:fill="FFFFFF"/>
          </w:rPr>
          <w:t>identified</w:t>
        </w:r>
        <w:r w:rsidR="004479E7" w:rsidRPr="00273877">
          <w:rPr>
            <w:rFonts w:ascii="Aptos" w:eastAsia="Times New Roman" w:hAnsi="Aptos" w:cs="Times New Roman"/>
            <w:color w:val="0070C0"/>
            <w:shd w:val="clear" w:color="auto" w:fill="FFFFFF"/>
          </w:rPr>
          <w:t xml:space="preserve"> </w:t>
        </w:r>
      </w:ins>
      <w:r w:rsidR="004C341B" w:rsidRPr="00273877">
        <w:rPr>
          <w:rFonts w:ascii="Aptos" w:eastAsia="Times New Roman" w:hAnsi="Aptos" w:cs="Times New Roman"/>
          <w:color w:val="0070C0"/>
          <w:shd w:val="clear" w:color="auto" w:fill="FFFFFF"/>
        </w:rPr>
        <w:t xml:space="preserve">a mistake in the Excel file </w:t>
      </w:r>
      <w:del w:id="297" w:author="Nizet, Victor" w:date="2024-10-25T08:16:00Z" w16du:dateUtc="2024-10-25T00:16:00Z">
        <w:r w:rsidR="004C341B" w:rsidRPr="00273877" w:rsidDel="004479E7">
          <w:rPr>
            <w:rFonts w:ascii="Aptos" w:eastAsia="Times New Roman" w:hAnsi="Aptos" w:cs="Times New Roman"/>
            <w:color w:val="0070C0"/>
            <w:shd w:val="clear" w:color="auto" w:fill="FFFFFF"/>
          </w:rPr>
          <w:delText>holding the patient metadata for</w:delText>
        </w:r>
      </w:del>
      <w:ins w:id="298" w:author="Nizet, Victor" w:date="2024-10-25T08:16:00Z" w16du:dateUtc="2024-10-25T00:16:00Z">
        <w:r w:rsidR="004479E7">
          <w:rPr>
            <w:rFonts w:ascii="Aptos" w:eastAsia="Times New Roman" w:hAnsi="Aptos" w:cs="Times New Roman"/>
            <w:color w:val="0070C0"/>
            <w:shd w:val="clear" w:color="auto" w:fill="FFFFFF"/>
          </w:rPr>
          <w:t>for</w:t>
        </w:r>
      </w:ins>
      <w:r w:rsidR="004C341B" w:rsidRPr="00273877">
        <w:rPr>
          <w:rFonts w:ascii="Aptos" w:eastAsia="Times New Roman" w:hAnsi="Aptos" w:cs="Times New Roman"/>
          <w:color w:val="0070C0"/>
          <w:shd w:val="clear" w:color="auto" w:fill="FFFFFF"/>
        </w:rPr>
        <w:t xml:space="preserve"> patient IDs S49 (ID 78) and S76  (ID 79). </w:t>
      </w:r>
      <w:del w:id="299" w:author="Nizet, Victor" w:date="2024-10-25T08:16:00Z" w16du:dateUtc="2024-10-25T00:16:00Z">
        <w:r w:rsidR="004C341B" w:rsidRPr="00273877" w:rsidDel="004479E7">
          <w:rPr>
            <w:rFonts w:ascii="Aptos" w:eastAsia="Times New Roman" w:hAnsi="Aptos" w:cs="Times New Roman"/>
            <w:color w:val="0070C0"/>
            <w:shd w:val="clear" w:color="auto" w:fill="FFFFFF"/>
          </w:rPr>
          <w:delText>In both of these cases,</w:delText>
        </w:r>
        <w:r w:rsidR="000E0DB7" w:rsidRPr="00273877" w:rsidDel="004479E7">
          <w:rPr>
            <w:rFonts w:ascii="Aptos" w:eastAsia="Times New Roman" w:hAnsi="Aptos" w:cs="Times New Roman"/>
            <w:color w:val="0070C0"/>
            <w:shd w:val="clear" w:color="auto" w:fill="FFFFFF"/>
          </w:rPr>
          <w:delText xml:space="preserve"> </w:delText>
        </w:r>
      </w:del>
      <w:ins w:id="300" w:author="Nizet, Victor" w:date="2024-10-25T08:16:00Z" w16du:dateUtc="2024-10-25T00:16:00Z">
        <w:r w:rsidR="004479E7">
          <w:rPr>
            <w:rFonts w:ascii="Aptos" w:eastAsia="Times New Roman" w:hAnsi="Aptos" w:cs="Times New Roman"/>
            <w:color w:val="0070C0"/>
            <w:shd w:val="clear" w:color="auto" w:fill="FFFFFF"/>
          </w:rPr>
          <w:t xml:space="preserve">Although </w:t>
        </w:r>
      </w:ins>
      <w:r w:rsidR="000E0DB7" w:rsidRPr="00273877">
        <w:rPr>
          <w:rFonts w:ascii="Aptos" w:eastAsia="Times New Roman" w:hAnsi="Aptos" w:cs="Times New Roman"/>
          <w:color w:val="0070C0"/>
          <w:shd w:val="clear" w:color="auto" w:fill="FFFFFF"/>
        </w:rPr>
        <w:t xml:space="preserve">the type of EcB bacteremia had been correctly assigned (78 = faecalis, 79 = faecium), </w:t>
      </w:r>
      <w:del w:id="301" w:author="Nizet, Victor" w:date="2024-10-25T08:17:00Z" w16du:dateUtc="2024-10-25T00:17:00Z">
        <w:r w:rsidR="000E0DB7" w:rsidRPr="00273877" w:rsidDel="004479E7">
          <w:rPr>
            <w:rFonts w:ascii="Aptos" w:eastAsia="Times New Roman" w:hAnsi="Aptos" w:cs="Times New Roman"/>
            <w:color w:val="0070C0"/>
            <w:shd w:val="clear" w:color="auto" w:fill="FFFFFF"/>
          </w:rPr>
          <w:delText xml:space="preserve">but </w:delText>
        </w:r>
      </w:del>
      <w:r w:rsidR="000E0DB7" w:rsidRPr="00273877">
        <w:rPr>
          <w:rFonts w:ascii="Aptos" w:eastAsia="Times New Roman" w:hAnsi="Aptos" w:cs="Times New Roman"/>
          <w:color w:val="0070C0"/>
          <w:shd w:val="clear" w:color="auto" w:fill="FFFFFF"/>
        </w:rPr>
        <w:t xml:space="preserve">the remaining metadata fields had been </w:t>
      </w:r>
      <w:ins w:id="302" w:author="Nizet, Victor" w:date="2024-10-25T08:17:00Z" w16du:dateUtc="2024-10-25T00:17:00Z">
        <w:r w:rsidR="004479E7">
          <w:rPr>
            <w:rFonts w:ascii="Aptos" w:eastAsia="Times New Roman" w:hAnsi="Aptos" w:cs="Times New Roman"/>
            <w:color w:val="0070C0"/>
            <w:shd w:val="clear" w:color="auto" w:fill="FFFFFF"/>
          </w:rPr>
          <w:t xml:space="preserve">inadvertently </w:t>
        </w:r>
      </w:ins>
      <w:r w:rsidR="000E0DB7" w:rsidRPr="00273877">
        <w:rPr>
          <w:rFonts w:ascii="Aptos" w:eastAsia="Times New Roman" w:hAnsi="Aptos" w:cs="Times New Roman"/>
          <w:color w:val="0070C0"/>
          <w:shd w:val="clear" w:color="auto" w:fill="FFFFFF"/>
        </w:rPr>
        <w:t>deleted.</w:t>
      </w:r>
      <w:r w:rsidRPr="00273877">
        <w:rPr>
          <w:rFonts w:ascii="Aptos" w:eastAsia="Times New Roman" w:hAnsi="Aptos" w:cs="Times New Roman"/>
          <w:color w:val="0070C0"/>
          <w:shd w:val="clear" w:color="auto" w:fill="FFFFFF"/>
        </w:rPr>
        <w:t xml:space="preserve"> </w:t>
      </w:r>
      <w:del w:id="303" w:author="Nizet, Victor" w:date="2024-10-25T08:17:00Z" w16du:dateUtc="2024-10-25T00:17:00Z">
        <w:r w:rsidRPr="00273877" w:rsidDel="004479E7">
          <w:rPr>
            <w:rFonts w:ascii="Aptos" w:eastAsia="Times New Roman" w:hAnsi="Aptos" w:cs="Times New Roman"/>
            <w:color w:val="0070C0"/>
            <w:shd w:val="clear" w:color="auto" w:fill="FFFFFF"/>
          </w:rPr>
          <w:delText>As such, we added</w:delText>
        </w:r>
      </w:del>
      <w:ins w:id="304" w:author="Nizet, Victor" w:date="2024-10-25T08:17:00Z" w16du:dateUtc="2024-10-25T00:17:00Z">
        <w:r w:rsidR="004479E7">
          <w:rPr>
            <w:rFonts w:ascii="Aptos" w:eastAsia="Times New Roman" w:hAnsi="Aptos" w:cs="Times New Roman"/>
            <w:color w:val="0070C0"/>
            <w:shd w:val="clear" w:color="auto" w:fill="FFFFFF"/>
          </w:rPr>
          <w:t>We resored</w:t>
        </w:r>
      </w:ins>
      <w:r w:rsidRPr="00273877">
        <w:rPr>
          <w:rFonts w:ascii="Aptos" w:eastAsia="Times New Roman" w:hAnsi="Aptos" w:cs="Times New Roman"/>
          <w:color w:val="0070C0"/>
          <w:shd w:val="clear" w:color="auto" w:fill="FFFFFF"/>
        </w:rPr>
        <w:t xml:space="preserve"> the missing clinical metadata</w:t>
      </w:r>
      <w:del w:id="305" w:author="Nizet, Victor" w:date="2024-10-25T08:17:00Z" w16du:dateUtc="2024-10-25T00:17:00Z">
        <w:r w:rsidRPr="00273877" w:rsidDel="004479E7">
          <w:rPr>
            <w:rFonts w:ascii="Aptos" w:eastAsia="Times New Roman" w:hAnsi="Aptos" w:cs="Times New Roman"/>
            <w:color w:val="0070C0"/>
            <w:shd w:val="clear" w:color="auto" w:fill="FFFFFF"/>
          </w:rPr>
          <w:delText>.</w:delText>
        </w:r>
        <w:r w:rsidR="004C341B" w:rsidRPr="00273877" w:rsidDel="004479E7">
          <w:rPr>
            <w:rFonts w:ascii="Aptos" w:eastAsia="Times New Roman" w:hAnsi="Aptos" w:cs="Times New Roman"/>
            <w:color w:val="0070C0"/>
            <w:shd w:val="clear" w:color="auto" w:fill="FFFFFF"/>
          </w:rPr>
          <w:delText xml:space="preserve"> </w:delText>
        </w:r>
      </w:del>
      <w:ins w:id="306" w:author="Nizet, Victor" w:date="2024-10-25T08:17:00Z" w16du:dateUtc="2024-10-25T00:17:00Z">
        <w:r w:rsidR="004479E7">
          <w:rPr>
            <w:rFonts w:ascii="Aptos" w:eastAsia="Times New Roman" w:hAnsi="Aptos" w:cs="Times New Roman"/>
            <w:color w:val="0070C0"/>
            <w:shd w:val="clear" w:color="auto" w:fill="FFFFFF"/>
          </w:rPr>
          <w:t>,</w:t>
        </w:r>
        <w:r w:rsidR="004479E7" w:rsidRPr="00273877">
          <w:rPr>
            <w:rFonts w:ascii="Aptos" w:eastAsia="Times New Roman" w:hAnsi="Aptos" w:cs="Times New Roman"/>
            <w:color w:val="0070C0"/>
            <w:shd w:val="clear" w:color="auto" w:fill="FFFFFF"/>
          </w:rPr>
          <w:t xml:space="preserve"> </w:t>
        </w:r>
      </w:ins>
      <w:del w:id="307" w:author="Nizet, Victor" w:date="2024-10-25T08:17:00Z" w16du:dateUtc="2024-10-25T00:17:00Z">
        <w:r w:rsidR="000E0DB7" w:rsidRPr="00273877" w:rsidDel="004479E7">
          <w:rPr>
            <w:rFonts w:ascii="Aptos" w:eastAsia="Times New Roman" w:hAnsi="Aptos" w:cs="Times New Roman"/>
            <w:color w:val="0070C0"/>
            <w:shd w:val="clear" w:color="auto" w:fill="FFFFFF"/>
          </w:rPr>
          <w:delText>We then</w:delText>
        </w:r>
        <w:r w:rsidRPr="00273877" w:rsidDel="004479E7">
          <w:rPr>
            <w:rFonts w:ascii="Aptos" w:eastAsia="Times New Roman" w:hAnsi="Aptos" w:cs="Times New Roman"/>
            <w:color w:val="0070C0"/>
            <w:shd w:val="clear" w:color="auto" w:fill="FFFFFF"/>
          </w:rPr>
          <w:delText xml:space="preserve"> </w:delText>
        </w:r>
      </w:del>
      <w:r w:rsidRPr="00273877">
        <w:rPr>
          <w:rFonts w:ascii="Aptos" w:eastAsia="Times New Roman" w:hAnsi="Aptos" w:cs="Times New Roman"/>
          <w:color w:val="0070C0"/>
          <w:shd w:val="clear" w:color="auto" w:fill="FFFFFF"/>
        </w:rPr>
        <w:t xml:space="preserve">took </w:t>
      </w:r>
      <w:del w:id="308" w:author="Nizet, Victor" w:date="2024-10-25T08:17:00Z" w16du:dateUtc="2024-10-25T00:17:00Z">
        <w:r w:rsidRPr="00273877" w:rsidDel="004479E7">
          <w:rPr>
            <w:rFonts w:ascii="Aptos" w:eastAsia="Times New Roman" w:hAnsi="Aptos" w:cs="Times New Roman"/>
            <w:color w:val="0070C0"/>
            <w:shd w:val="clear" w:color="auto" w:fill="FFFFFF"/>
          </w:rPr>
          <w:delText xml:space="preserve">this </w:delText>
        </w:r>
      </w:del>
      <w:ins w:id="309" w:author="Nizet, Victor" w:date="2024-10-25T08:17:00Z" w16du:dateUtc="2024-10-25T00:17:00Z">
        <w:r w:rsidR="004479E7" w:rsidRPr="00273877">
          <w:rPr>
            <w:rFonts w:ascii="Aptos" w:eastAsia="Times New Roman" w:hAnsi="Aptos" w:cs="Times New Roman"/>
            <w:color w:val="0070C0"/>
            <w:shd w:val="clear" w:color="auto" w:fill="FFFFFF"/>
          </w:rPr>
          <w:t>th</w:t>
        </w:r>
        <w:r w:rsidR="004479E7">
          <w:rPr>
            <w:rFonts w:ascii="Aptos" w:eastAsia="Times New Roman" w:hAnsi="Aptos" w:cs="Times New Roman"/>
            <w:color w:val="0070C0"/>
            <w:shd w:val="clear" w:color="auto" w:fill="FFFFFF"/>
          </w:rPr>
          <w:t>e</w:t>
        </w:r>
        <w:r w:rsidR="004479E7" w:rsidRPr="00273877">
          <w:rPr>
            <w:rFonts w:ascii="Aptos" w:eastAsia="Times New Roman" w:hAnsi="Aptos" w:cs="Times New Roman"/>
            <w:color w:val="0070C0"/>
            <w:shd w:val="clear" w:color="auto" w:fill="FFFFFF"/>
          </w:rPr>
          <w:t xml:space="preserve"> </w:t>
        </w:r>
      </w:ins>
      <w:r w:rsidRPr="00273877">
        <w:rPr>
          <w:rFonts w:ascii="Aptos" w:eastAsia="Times New Roman" w:hAnsi="Aptos" w:cs="Times New Roman"/>
          <w:color w:val="0070C0"/>
          <w:shd w:val="clear" w:color="auto" w:fill="FFFFFF"/>
        </w:rPr>
        <w:t xml:space="preserve">opportunity to </w:t>
      </w:r>
      <w:del w:id="310" w:author="Nizet, Victor" w:date="2024-10-25T08:18:00Z" w16du:dateUtc="2024-10-25T00:18:00Z">
        <w:r w:rsidRPr="00273877" w:rsidDel="004479E7">
          <w:rPr>
            <w:rFonts w:ascii="Aptos" w:eastAsia="Times New Roman" w:hAnsi="Aptos" w:cs="Times New Roman"/>
            <w:color w:val="0070C0"/>
            <w:shd w:val="clear" w:color="auto" w:fill="FFFFFF"/>
          </w:rPr>
          <w:delText xml:space="preserve">confirm </w:delText>
        </w:r>
      </w:del>
      <w:ins w:id="311" w:author="Nizet, Victor" w:date="2024-10-25T08:18:00Z" w16du:dateUtc="2024-10-25T00:18:00Z">
        <w:r w:rsidR="004479E7">
          <w:rPr>
            <w:rFonts w:ascii="Aptos" w:eastAsia="Times New Roman" w:hAnsi="Aptos" w:cs="Times New Roman"/>
            <w:color w:val="0070C0"/>
            <w:shd w:val="clear" w:color="auto" w:fill="FFFFFF"/>
          </w:rPr>
          <w:t>verify the accuracy of the remaining</w:t>
        </w:r>
        <w:r w:rsidR="004479E7" w:rsidRPr="00273877">
          <w:rPr>
            <w:rFonts w:ascii="Aptos" w:eastAsia="Times New Roman" w:hAnsi="Aptos" w:cs="Times New Roman"/>
            <w:color w:val="0070C0"/>
            <w:shd w:val="clear" w:color="auto" w:fill="FFFFFF"/>
          </w:rPr>
          <w:t xml:space="preserve"> </w:t>
        </w:r>
      </w:ins>
      <w:del w:id="312" w:author="Nizet, Victor" w:date="2024-10-25T08:18:00Z" w16du:dateUtc="2024-10-25T00:18:00Z">
        <w:r w:rsidRPr="00273877" w:rsidDel="004479E7">
          <w:rPr>
            <w:rFonts w:ascii="Aptos" w:eastAsia="Times New Roman" w:hAnsi="Aptos" w:cs="Times New Roman"/>
            <w:color w:val="0070C0"/>
            <w:shd w:val="clear" w:color="auto" w:fill="FFFFFF"/>
          </w:rPr>
          <w:delText xml:space="preserve">that the rest of the clinical </w:delText>
        </w:r>
      </w:del>
      <w:r w:rsidRPr="00273877">
        <w:rPr>
          <w:rFonts w:ascii="Aptos" w:eastAsia="Times New Roman" w:hAnsi="Aptos" w:cs="Times New Roman"/>
          <w:color w:val="0070C0"/>
          <w:shd w:val="clear" w:color="auto" w:fill="FFFFFF"/>
        </w:rPr>
        <w:t>metadata</w:t>
      </w:r>
      <w:ins w:id="313" w:author="Nizet, Victor" w:date="2024-10-25T08:18:00Z" w16du:dateUtc="2024-10-25T00:18:00Z">
        <w:r w:rsidR="004479E7">
          <w:rPr>
            <w:rFonts w:ascii="Aptos" w:eastAsia="Times New Roman" w:hAnsi="Aptos" w:cs="Times New Roman"/>
            <w:color w:val="0070C0"/>
            <w:shd w:val="clear" w:color="auto" w:fill="FFFFFF"/>
          </w:rPr>
          <w:t>,</w:t>
        </w:r>
      </w:ins>
      <w:r w:rsidRPr="00273877">
        <w:rPr>
          <w:rFonts w:ascii="Aptos" w:eastAsia="Times New Roman" w:hAnsi="Aptos" w:cs="Times New Roman"/>
          <w:color w:val="0070C0"/>
          <w:shd w:val="clear" w:color="auto" w:fill="FFFFFF"/>
        </w:rPr>
        <w:t xml:space="preserve"> </w:t>
      </w:r>
      <w:del w:id="314" w:author="Nizet, Victor" w:date="2024-10-25T08:18:00Z" w16du:dateUtc="2024-10-25T00:18:00Z">
        <w:r w:rsidRPr="00273877" w:rsidDel="004479E7">
          <w:rPr>
            <w:rFonts w:ascii="Aptos" w:eastAsia="Times New Roman" w:hAnsi="Aptos" w:cs="Times New Roman"/>
            <w:color w:val="0070C0"/>
            <w:shd w:val="clear" w:color="auto" w:fill="FFFFFF"/>
          </w:rPr>
          <w:delText xml:space="preserve">was correct </w:delText>
        </w:r>
      </w:del>
      <w:r w:rsidR="00502538" w:rsidRPr="00273877">
        <w:rPr>
          <w:rFonts w:ascii="Aptos" w:eastAsia="Times New Roman" w:hAnsi="Aptos" w:cs="Times New Roman"/>
          <w:color w:val="0070C0"/>
          <w:shd w:val="clear" w:color="auto" w:fill="FFFFFF"/>
        </w:rPr>
        <w:t xml:space="preserve">and reran our analysis using </w:t>
      </w:r>
      <w:del w:id="315" w:author="Nizet, Victor" w:date="2024-10-25T08:18:00Z" w16du:dateUtc="2024-10-25T00:18:00Z">
        <w:r w:rsidR="00502538" w:rsidRPr="00273877" w:rsidDel="004479E7">
          <w:rPr>
            <w:rFonts w:ascii="Aptos" w:eastAsia="Times New Roman" w:hAnsi="Aptos" w:cs="Times New Roman"/>
            <w:color w:val="0070C0"/>
            <w:shd w:val="clear" w:color="auto" w:fill="FFFFFF"/>
          </w:rPr>
          <w:delText xml:space="preserve">this </w:delText>
        </w:r>
      </w:del>
      <w:ins w:id="316" w:author="Nizet, Victor" w:date="2024-10-25T08:18:00Z" w16du:dateUtc="2024-10-25T00:18:00Z">
        <w:r w:rsidR="004479E7">
          <w:rPr>
            <w:rFonts w:ascii="Aptos" w:eastAsia="Times New Roman" w:hAnsi="Aptos" w:cs="Times New Roman"/>
            <w:color w:val="0070C0"/>
            <w:shd w:val="clear" w:color="auto" w:fill="FFFFFF"/>
          </w:rPr>
          <w:t>the</w:t>
        </w:r>
        <w:r w:rsidR="004479E7" w:rsidRPr="00273877">
          <w:rPr>
            <w:rFonts w:ascii="Aptos" w:eastAsia="Times New Roman" w:hAnsi="Aptos" w:cs="Times New Roman"/>
            <w:color w:val="0070C0"/>
            <w:shd w:val="clear" w:color="auto" w:fill="FFFFFF"/>
          </w:rPr>
          <w:t xml:space="preserve"> </w:t>
        </w:r>
      </w:ins>
      <w:r w:rsidR="00502538" w:rsidRPr="00273877">
        <w:rPr>
          <w:rFonts w:ascii="Aptos" w:eastAsia="Times New Roman" w:hAnsi="Aptos" w:cs="Times New Roman"/>
          <w:color w:val="0070C0"/>
          <w:shd w:val="clear" w:color="auto" w:fill="FFFFFF"/>
        </w:rPr>
        <w:t xml:space="preserve">updated, complete </w:t>
      </w:r>
      <w:del w:id="317" w:author="Nizet, Victor" w:date="2024-10-25T08:19:00Z" w16du:dateUtc="2024-10-25T00:19:00Z">
        <w:r w:rsidR="00502538" w:rsidRPr="00273877" w:rsidDel="004479E7">
          <w:rPr>
            <w:rFonts w:ascii="Aptos" w:eastAsia="Times New Roman" w:hAnsi="Aptos" w:cs="Times New Roman"/>
            <w:color w:val="0070C0"/>
            <w:shd w:val="clear" w:color="auto" w:fill="FFFFFF"/>
          </w:rPr>
          <w:delText>meta</w:delText>
        </w:r>
      </w:del>
      <w:r w:rsidR="00502538" w:rsidRPr="00273877">
        <w:rPr>
          <w:rFonts w:ascii="Aptos" w:eastAsia="Times New Roman" w:hAnsi="Aptos" w:cs="Times New Roman"/>
          <w:color w:val="0070C0"/>
          <w:shd w:val="clear" w:color="auto" w:fill="FFFFFF"/>
        </w:rPr>
        <w:t>data</w:t>
      </w:r>
      <w:ins w:id="318" w:author="Nizet, Victor" w:date="2024-10-25T08:19:00Z" w16du:dateUtc="2024-10-25T00:19:00Z">
        <w:r w:rsidR="004479E7">
          <w:rPr>
            <w:rFonts w:ascii="Aptos" w:eastAsia="Times New Roman" w:hAnsi="Aptos" w:cs="Times New Roman"/>
            <w:color w:val="0070C0"/>
            <w:shd w:val="clear" w:color="auto" w:fill="FFFFFF"/>
          </w:rPr>
          <w:t>set</w:t>
        </w:r>
      </w:ins>
      <w:r w:rsidR="00502538" w:rsidRPr="00273877">
        <w:rPr>
          <w:rFonts w:ascii="Aptos" w:eastAsia="Times New Roman" w:hAnsi="Aptos" w:cs="Times New Roman"/>
          <w:color w:val="0070C0"/>
          <w:shd w:val="clear" w:color="auto" w:fill="FFFFFF"/>
        </w:rPr>
        <w:t xml:space="preserve">. Figures and text </w:t>
      </w:r>
      <w:r w:rsidR="007962D9" w:rsidRPr="00273877">
        <w:rPr>
          <w:rFonts w:ascii="Aptos" w:eastAsia="Times New Roman" w:hAnsi="Aptos" w:cs="Times New Roman"/>
          <w:color w:val="0070C0"/>
          <w:shd w:val="clear" w:color="auto" w:fill="FFFFFF"/>
        </w:rPr>
        <w:t>have been</w:t>
      </w:r>
      <w:r w:rsidR="00502538" w:rsidRPr="00273877">
        <w:rPr>
          <w:rFonts w:ascii="Aptos" w:eastAsia="Times New Roman" w:hAnsi="Aptos" w:cs="Times New Roman"/>
          <w:color w:val="0070C0"/>
          <w:shd w:val="clear" w:color="auto" w:fill="FFFFFF"/>
        </w:rPr>
        <w:t xml:space="preserve"> updated accordingly. </w:t>
      </w:r>
    </w:p>
    <w:p w14:paraId="48189B7D" w14:textId="77777777" w:rsidR="008D4005" w:rsidRPr="00AC4FE6" w:rsidRDefault="008D4005" w:rsidP="005946E2">
      <w:pPr>
        <w:jc w:val="both"/>
        <w:rPr>
          <w:rFonts w:ascii="Aptos" w:eastAsia="Times New Roman" w:hAnsi="Aptos" w:cs="Times New Roman"/>
          <w:color w:val="212121"/>
          <w:shd w:val="clear" w:color="auto" w:fill="FFFFFF"/>
        </w:rPr>
      </w:pPr>
    </w:p>
    <w:p w14:paraId="7A3DCE5E" w14:textId="122A2056" w:rsidR="00AC048B"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The subsection "Human Plasma Samples" under the section "Materials and Methods" states that data was collected from 32 patients with E. faecium bacteremia and 44 patients with E. faecalis bacteremia, totaling 76 patients (line 128). However, the following subsection "Clinical Data Collection", states that there were 83 patients with enterococcal bacteremia (line 137). We suggest that this disparity be corrected if it is an error, or explained if it is not.</w:t>
      </w:r>
    </w:p>
    <w:p w14:paraId="7B121208" w14:textId="77777777" w:rsidR="007962D9" w:rsidRPr="007962D9" w:rsidRDefault="007962D9" w:rsidP="007962D9">
      <w:pPr>
        <w:pStyle w:val="ListParagraph"/>
        <w:ind w:left="360"/>
        <w:rPr>
          <w:rFonts w:ascii="Aptos" w:eastAsia="Times New Roman" w:hAnsi="Aptos" w:cs="Times New Roman"/>
          <w:color w:val="212121"/>
          <w:shd w:val="clear" w:color="auto" w:fill="FFFFFF"/>
        </w:rPr>
      </w:pPr>
    </w:p>
    <w:p w14:paraId="736D6C2D" w14:textId="1A415A0D" w:rsidR="00AC048B"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noticing this disparity. The </w:t>
      </w:r>
      <w:r w:rsidR="00D631DA" w:rsidRPr="00273877">
        <w:rPr>
          <w:rFonts w:ascii="Aptos" w:eastAsia="Times New Roman" w:hAnsi="Aptos" w:cs="Times New Roman"/>
          <w:color w:val="0070C0"/>
          <w:shd w:val="clear" w:color="auto" w:fill="FFFFFF"/>
        </w:rPr>
        <w:t xml:space="preserve">number </w:t>
      </w:r>
      <w:r w:rsidRPr="00273877">
        <w:rPr>
          <w:rFonts w:ascii="Aptos" w:eastAsia="Times New Roman" w:hAnsi="Aptos" w:cs="Times New Roman"/>
          <w:color w:val="0070C0"/>
          <w:shd w:val="clear" w:color="auto" w:fill="FFFFFF"/>
        </w:rPr>
        <w:t xml:space="preserve">83 </w:t>
      </w:r>
      <w:r w:rsidR="00D631DA" w:rsidRPr="00273877">
        <w:rPr>
          <w:rFonts w:ascii="Aptos" w:eastAsia="Times New Roman" w:hAnsi="Aptos" w:cs="Times New Roman"/>
          <w:color w:val="0070C0"/>
          <w:shd w:val="clear" w:color="auto" w:fill="FFFFFF"/>
        </w:rPr>
        <w:t>was written in error</w:t>
      </w:r>
      <w:r w:rsidR="004C341B" w:rsidRPr="00273877">
        <w:rPr>
          <w:rFonts w:ascii="Aptos" w:eastAsia="Times New Roman" w:hAnsi="Aptos" w:cs="Times New Roman"/>
          <w:color w:val="0070C0"/>
          <w:shd w:val="clear" w:color="auto" w:fill="FFFFFF"/>
        </w:rPr>
        <w:t>; it</w:t>
      </w:r>
      <w:r w:rsidR="00D631DA" w:rsidRPr="00273877">
        <w:rPr>
          <w:rFonts w:ascii="Aptos" w:eastAsia="Times New Roman" w:hAnsi="Aptos" w:cs="Times New Roman"/>
          <w:color w:val="0070C0"/>
          <w:shd w:val="clear" w:color="auto" w:fill="FFFFFF"/>
        </w:rPr>
        <w:t xml:space="preserve"> was intended to be</w:t>
      </w:r>
      <w:r w:rsidRPr="00273877">
        <w:rPr>
          <w:rFonts w:ascii="Aptos" w:eastAsia="Times New Roman" w:hAnsi="Aptos" w:cs="Times New Roman"/>
          <w:color w:val="0070C0"/>
          <w:shd w:val="clear" w:color="auto" w:fill="FFFFFF"/>
        </w:rPr>
        <w:t xml:space="preserve"> 76.  The </w:t>
      </w:r>
      <w:r w:rsidR="00943D1C" w:rsidRPr="00273877">
        <w:rPr>
          <w:rFonts w:ascii="Aptos" w:eastAsia="Times New Roman" w:hAnsi="Aptos" w:cs="Times New Roman"/>
          <w:color w:val="0070C0"/>
          <w:shd w:val="clear" w:color="auto" w:fill="FFFFFF"/>
        </w:rPr>
        <w:t>updated</w:t>
      </w:r>
      <w:r w:rsidRPr="00273877">
        <w:rPr>
          <w:rFonts w:ascii="Aptos" w:eastAsia="Times New Roman" w:hAnsi="Aptos" w:cs="Times New Roman"/>
          <w:color w:val="0070C0"/>
          <w:shd w:val="clear" w:color="auto" w:fill="FFFFFF"/>
        </w:rPr>
        <w:t xml:space="preserve"> version of the text </w:t>
      </w:r>
      <w:r w:rsidR="004C341B" w:rsidRPr="00273877">
        <w:rPr>
          <w:rFonts w:ascii="Aptos" w:eastAsia="Times New Roman" w:hAnsi="Aptos" w:cs="Times New Roman"/>
          <w:color w:val="0070C0"/>
          <w:shd w:val="clear" w:color="auto" w:fill="FFFFFF"/>
        </w:rPr>
        <w:t xml:space="preserve">has </w:t>
      </w:r>
      <w:r w:rsidR="00943D1C" w:rsidRPr="00273877">
        <w:rPr>
          <w:rFonts w:ascii="Aptos" w:eastAsia="Times New Roman" w:hAnsi="Aptos" w:cs="Times New Roman"/>
          <w:color w:val="0070C0"/>
          <w:shd w:val="clear" w:color="auto" w:fill="FFFFFF"/>
        </w:rPr>
        <w:t xml:space="preserve">been </w:t>
      </w:r>
      <w:r w:rsidR="00410FEB" w:rsidRPr="00273877">
        <w:rPr>
          <w:rFonts w:ascii="Aptos" w:eastAsia="Times New Roman" w:hAnsi="Aptos" w:cs="Times New Roman"/>
          <w:color w:val="0070C0"/>
          <w:shd w:val="clear" w:color="auto" w:fill="FFFFFF"/>
        </w:rPr>
        <w:t>modified</w:t>
      </w:r>
      <w:r w:rsidR="00943D1C" w:rsidRPr="00273877">
        <w:rPr>
          <w:rFonts w:ascii="Aptos" w:eastAsia="Times New Roman" w:hAnsi="Aptos" w:cs="Times New Roman"/>
          <w:color w:val="0070C0"/>
          <w:shd w:val="clear" w:color="auto" w:fill="FFFFFF"/>
        </w:rPr>
        <w:t xml:space="preserve"> to reflect this. </w:t>
      </w:r>
    </w:p>
    <w:p w14:paraId="564FFD75" w14:textId="77777777" w:rsidR="00AC048B" w:rsidRPr="00AC048B" w:rsidRDefault="00AC048B" w:rsidP="00AC048B">
      <w:pPr>
        <w:rPr>
          <w:rFonts w:ascii="Aptos" w:eastAsia="Times New Roman" w:hAnsi="Aptos" w:cs="Times New Roman"/>
          <w:color w:val="212121"/>
          <w:shd w:val="clear" w:color="auto" w:fill="FFFFFF"/>
        </w:rPr>
      </w:pPr>
    </w:p>
    <w:p w14:paraId="767B98C5" w14:textId="77777777" w:rsidR="008D4005" w:rsidRPr="008D4005" w:rsidRDefault="008D4005" w:rsidP="008D4005">
      <w:pPr>
        <w:pStyle w:val="ListParagraph"/>
        <w:rPr>
          <w:rFonts w:ascii="Aptos" w:eastAsia="Times New Roman" w:hAnsi="Aptos" w:cs="Times New Roman"/>
          <w:color w:val="212121"/>
        </w:rPr>
      </w:pPr>
    </w:p>
    <w:p w14:paraId="61690060"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lastRenderedPageBreak/>
        <w:t>In figure 1B, we suggest either placing the text in the title of each plot beneath its x-axis or removing the x-axis label to avoid duplication. Further, the title of the plot "Sensitivity to Vancomycin" is cut off.</w:t>
      </w:r>
    </w:p>
    <w:p w14:paraId="68AC03B1" w14:textId="77777777" w:rsidR="00AC048B" w:rsidRDefault="00AC048B" w:rsidP="005946E2">
      <w:pPr>
        <w:jc w:val="both"/>
        <w:rPr>
          <w:rFonts w:ascii="Aptos" w:eastAsia="Times New Roman" w:hAnsi="Aptos" w:cs="Times New Roman"/>
          <w:color w:val="FF0000"/>
          <w:shd w:val="clear" w:color="auto" w:fill="FFFFFF"/>
        </w:rPr>
      </w:pPr>
    </w:p>
    <w:p w14:paraId="2D65B25F" w14:textId="5828574C" w:rsidR="00AC048B"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w:t>
      </w:r>
      <w:r w:rsidR="00943D1C" w:rsidRPr="00273877">
        <w:rPr>
          <w:rFonts w:ascii="Aptos" w:eastAsia="Times New Roman" w:hAnsi="Aptos" w:cs="Times New Roman"/>
          <w:color w:val="0070C0"/>
          <w:shd w:val="clear" w:color="auto" w:fill="FFFFFF"/>
        </w:rPr>
        <w:t xml:space="preserve">this suggestion to improve the </w:t>
      </w:r>
      <w:r w:rsidR="004C341B" w:rsidRPr="00273877">
        <w:rPr>
          <w:rFonts w:ascii="Aptos" w:eastAsia="Times New Roman" w:hAnsi="Aptos" w:cs="Times New Roman"/>
          <w:color w:val="0070C0"/>
          <w:shd w:val="clear" w:color="auto" w:fill="FFFFFF"/>
        </w:rPr>
        <w:t>figure's aesthetics</w:t>
      </w:r>
      <w:r w:rsidR="00943D1C" w:rsidRPr="00273877">
        <w:rPr>
          <w:rFonts w:ascii="Aptos" w:eastAsia="Times New Roman" w:hAnsi="Aptos" w:cs="Times New Roman"/>
          <w:color w:val="0070C0"/>
          <w:shd w:val="clear" w:color="auto" w:fill="FFFFFF"/>
        </w:rPr>
        <w:t xml:space="preserve">. These recommendations have been added to the new version of the figure. </w:t>
      </w:r>
    </w:p>
    <w:p w14:paraId="1440411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B238E65" w14:textId="3B2F53A7"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 we suggest that the URL be made a hyperlink.</w:t>
      </w:r>
    </w:p>
    <w:p w14:paraId="497C7332" w14:textId="37EFFB6A" w:rsidR="008D4005" w:rsidRPr="00273877" w:rsidRDefault="007962D9" w:rsidP="00154078">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 xml:space="preserve">. </w:t>
      </w:r>
    </w:p>
    <w:p w14:paraId="6D509BB5" w14:textId="77777777" w:rsidR="007962D9" w:rsidRPr="00154078" w:rsidRDefault="007962D9" w:rsidP="00154078">
      <w:pPr>
        <w:pStyle w:val="ListParagraph"/>
        <w:ind w:left="360"/>
        <w:rPr>
          <w:rFonts w:ascii="Aptos" w:eastAsia="Times New Roman" w:hAnsi="Aptos" w:cs="Times New Roman"/>
          <w:color w:val="FF0000"/>
          <w:shd w:val="clear" w:color="auto" w:fill="FFFFFF"/>
        </w:rPr>
      </w:pPr>
    </w:p>
    <w:p w14:paraId="171590F9" w14:textId="5E68D356"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46, the sentence is missing a period.</w:t>
      </w:r>
    </w:p>
    <w:p w14:paraId="1994F812" w14:textId="480D88B2" w:rsidR="008D4005" w:rsidRPr="00273877" w:rsidRDefault="007962D9" w:rsidP="00154078">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w:t>
      </w:r>
      <w:r w:rsidR="00154078" w:rsidRPr="00273877">
        <w:rPr>
          <w:rFonts w:ascii="Aptos" w:eastAsia="Times New Roman" w:hAnsi="Aptos" w:cs="Times New Roman"/>
          <w:color w:val="0070C0"/>
          <w:shd w:val="clear" w:color="auto" w:fill="FFFFFF"/>
        </w:rPr>
        <w:t>orrected</w:t>
      </w:r>
      <w:r w:rsidR="004C341B" w:rsidRPr="00273877">
        <w:rPr>
          <w:rFonts w:ascii="Aptos" w:eastAsia="Times New Roman" w:hAnsi="Aptos" w:cs="Times New Roman"/>
          <w:color w:val="0070C0"/>
          <w:shd w:val="clear" w:color="auto" w:fill="FFFFFF"/>
        </w:rPr>
        <w:t xml:space="preserve"> in the manuscript</w:t>
      </w:r>
      <w:r w:rsidR="00154078" w:rsidRPr="00273877">
        <w:rPr>
          <w:rFonts w:ascii="Aptos" w:eastAsia="Times New Roman" w:hAnsi="Aptos" w:cs="Times New Roman"/>
          <w:color w:val="0070C0"/>
          <w:shd w:val="clear" w:color="auto" w:fill="FFFFFF"/>
        </w:rPr>
        <w:t>.</w:t>
      </w:r>
    </w:p>
    <w:p w14:paraId="410C2FC6" w14:textId="77777777" w:rsidR="007962D9" w:rsidRPr="00154078" w:rsidRDefault="007962D9" w:rsidP="00154078">
      <w:pPr>
        <w:pStyle w:val="ListParagraph"/>
        <w:ind w:left="360"/>
        <w:rPr>
          <w:rFonts w:ascii="Aptos" w:eastAsia="Times New Roman" w:hAnsi="Aptos" w:cs="Times New Roman"/>
          <w:color w:val="FF0000"/>
          <w:shd w:val="clear" w:color="auto" w:fill="FFFFFF"/>
        </w:rPr>
      </w:pPr>
    </w:p>
    <w:p w14:paraId="2AB66C0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134, a comma is missing after the closing paren.</w:t>
      </w:r>
    </w:p>
    <w:p w14:paraId="6CC5F638" w14:textId="1EA9EFC1"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3D31E09" w14:textId="77777777" w:rsidR="007962D9" w:rsidRPr="007962D9" w:rsidRDefault="007962D9" w:rsidP="007962D9">
      <w:pPr>
        <w:ind w:firstLine="360"/>
        <w:rPr>
          <w:rFonts w:ascii="Aptos" w:eastAsia="Times New Roman" w:hAnsi="Aptos" w:cs="Times New Roman"/>
          <w:color w:val="FF0000"/>
          <w:shd w:val="clear" w:color="auto" w:fill="FFFFFF"/>
        </w:rPr>
      </w:pPr>
    </w:p>
    <w:p w14:paraId="6CFF94BE" w14:textId="347AC14F" w:rsidR="008D4005"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138, we suggest removing the comma after the word "identified".</w:t>
      </w:r>
    </w:p>
    <w:p w14:paraId="4E009EF1" w14:textId="785F7D3A"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6D2253FB" w14:textId="77777777" w:rsidR="007962D9" w:rsidRPr="007962D9" w:rsidRDefault="007962D9" w:rsidP="007962D9">
      <w:pPr>
        <w:pStyle w:val="ListParagraph"/>
        <w:ind w:left="360"/>
        <w:rPr>
          <w:rFonts w:ascii="Aptos" w:eastAsia="Times New Roman" w:hAnsi="Aptos" w:cs="Times New Roman"/>
          <w:color w:val="FF0000"/>
          <w:shd w:val="clear" w:color="auto" w:fill="FFFFFF"/>
        </w:rPr>
      </w:pPr>
    </w:p>
    <w:p w14:paraId="3C6C56E7"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191, please check whether "cystines" should instead be "cysteines". It's possible that there may have been a misunderstanding on our end.</w:t>
      </w:r>
    </w:p>
    <w:p w14:paraId="27CEE0DE" w14:textId="02540A2B"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416FA082" w14:textId="77777777" w:rsidR="007962D9" w:rsidRPr="007962D9" w:rsidRDefault="007962D9" w:rsidP="007962D9">
      <w:pPr>
        <w:pStyle w:val="ListParagraph"/>
        <w:ind w:left="360"/>
        <w:rPr>
          <w:rFonts w:ascii="Aptos" w:eastAsia="Times New Roman" w:hAnsi="Aptos" w:cs="Times New Roman"/>
          <w:color w:val="FF0000"/>
          <w:shd w:val="clear" w:color="auto" w:fill="FFFFFF"/>
        </w:rPr>
      </w:pPr>
    </w:p>
    <w:p w14:paraId="493D3D46"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199, we believe that the word "Analysis" should not be capitalized.</w:t>
      </w:r>
    </w:p>
    <w:p w14:paraId="4D648896" w14:textId="6D16BCE7"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03CAB0F5" w14:textId="77777777" w:rsidR="007962D9" w:rsidRPr="008F6470" w:rsidRDefault="007962D9" w:rsidP="007962D9">
      <w:pPr>
        <w:ind w:firstLine="360"/>
        <w:rPr>
          <w:rFonts w:ascii="Aptos" w:eastAsia="Times New Roman" w:hAnsi="Aptos" w:cs="Times New Roman"/>
          <w:color w:val="FF0000"/>
          <w:shd w:val="clear" w:color="auto" w:fill="FFFFFF"/>
        </w:rPr>
      </w:pPr>
    </w:p>
    <w:p w14:paraId="6994B905"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208, The text "20oC" contains the character "o" rather than a degree symbol".</w:t>
      </w:r>
    </w:p>
    <w:p w14:paraId="098AF313" w14:textId="40F32A73"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w:t>
      </w:r>
      <w:r w:rsidR="004C341B" w:rsidRPr="00273877">
        <w:rPr>
          <w:rFonts w:ascii="Aptos" w:eastAsia="Times New Roman" w:hAnsi="Aptos" w:cs="Times New Roman"/>
          <w:color w:val="0070C0"/>
          <w:shd w:val="clear" w:color="auto" w:fill="FFFFFF"/>
        </w:rPr>
        <w:t xml:space="preserve">corrected in the manuscript. </w:t>
      </w:r>
    </w:p>
    <w:p w14:paraId="2E8A79FB" w14:textId="77777777" w:rsidR="007962D9" w:rsidRPr="007962D9" w:rsidRDefault="007962D9" w:rsidP="007962D9">
      <w:pPr>
        <w:ind w:firstLine="360"/>
        <w:rPr>
          <w:rFonts w:ascii="Aptos" w:eastAsia="Times New Roman" w:hAnsi="Aptos" w:cs="Times New Roman"/>
          <w:color w:val="FF0000"/>
          <w:shd w:val="clear" w:color="auto" w:fill="FFFFFF"/>
        </w:rPr>
      </w:pPr>
    </w:p>
    <w:p w14:paraId="6018FE2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211, the text "-80{degree sign}C{degree sign}C" contains a duplicate instance of "{degree sign}C".</w:t>
      </w:r>
    </w:p>
    <w:p w14:paraId="39DBA05F" w14:textId="00EA5265"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3ADEC229" w14:textId="77777777" w:rsidR="007962D9" w:rsidRPr="007962D9" w:rsidRDefault="007962D9" w:rsidP="007962D9">
      <w:pPr>
        <w:ind w:firstLine="360"/>
        <w:rPr>
          <w:rFonts w:ascii="Aptos" w:eastAsia="Times New Roman" w:hAnsi="Aptos" w:cs="Times New Roman"/>
          <w:color w:val="FF0000"/>
          <w:shd w:val="clear" w:color="auto" w:fill="FFFFFF"/>
        </w:rPr>
      </w:pPr>
    </w:p>
    <w:p w14:paraId="02F1C92D" w14:textId="7311C5FB" w:rsidR="008F6470"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Lines 218-221 use "minute" where they should say "minutes". We also suggest that semicolons are used to break up the list, such as "...following gradient: 0 to 1 minutes, 5% B; 1 to 7 minutes, a linear increase from 5% to 100% B; 7 to..."</w:t>
      </w:r>
    </w:p>
    <w:p w14:paraId="2B62D633" w14:textId="4BB063AE"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239500C7" w14:textId="77777777" w:rsidR="007962D9" w:rsidRPr="007962D9" w:rsidRDefault="007962D9" w:rsidP="007962D9">
      <w:pPr>
        <w:ind w:firstLine="360"/>
        <w:rPr>
          <w:rFonts w:ascii="Aptos" w:eastAsia="Times New Roman" w:hAnsi="Aptos" w:cs="Times New Roman"/>
          <w:color w:val="FF0000"/>
          <w:shd w:val="clear" w:color="auto" w:fill="FFFFFF"/>
        </w:rPr>
      </w:pPr>
    </w:p>
    <w:p w14:paraId="64E04337" w14:textId="523E0499"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233 and 234, the spacing around the equals signs is inconsistent.</w:t>
      </w:r>
    </w:p>
    <w:p w14:paraId="45C8A007" w14:textId="48ECE540"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1AF8213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9CEFF79" w14:textId="2DCE7F55"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244, we suggest changing "GNPS FBMN option" to "the GNPS FBMN option".</w:t>
      </w:r>
    </w:p>
    <w:p w14:paraId="3CAFFC1E" w14:textId="5E8EE51F"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FCD3E45"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A780FAD" w14:textId="16C39696"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lastRenderedPageBreak/>
        <w:t>On line 274, we believe "across any" should instead be either "for any" or "in any".</w:t>
      </w:r>
    </w:p>
    <w:p w14:paraId="4667E0FE" w14:textId="43239653"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BD2AE4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4F4E17F2" w14:textId="671A84ED"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281, a comma is missing after the word "randomforest".</w:t>
      </w:r>
    </w:p>
    <w:p w14:paraId="1A2F3ECD" w14:textId="1C73DB1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w:t>
      </w:r>
      <w:r w:rsidR="004C341B" w:rsidRPr="00273877">
        <w:rPr>
          <w:rFonts w:ascii="Aptos" w:eastAsia="Times New Roman" w:hAnsi="Aptos" w:cs="Times New Roman"/>
          <w:color w:val="0070C0"/>
          <w:shd w:val="clear" w:color="auto" w:fill="FFFFFF"/>
        </w:rPr>
        <w:t xml:space="preserve">corrected in the manuscript. </w:t>
      </w:r>
    </w:p>
    <w:p w14:paraId="7D0FE3E8" w14:textId="71A2FDB8" w:rsidR="008D4005" w:rsidRPr="008D4005" w:rsidRDefault="004C341B" w:rsidP="008D4005">
      <w:pPr>
        <w:pStyle w:val="ListParagraph"/>
        <w:rPr>
          <w:rFonts w:ascii="Aptos" w:eastAsia="Times New Roman" w:hAnsi="Aptos" w:cs="Times New Roman"/>
          <w:color w:val="212121"/>
          <w:shd w:val="clear" w:color="auto" w:fill="FFFFFF"/>
        </w:rPr>
      </w:pPr>
      <w:r>
        <w:rPr>
          <w:rFonts w:ascii="Aptos" w:eastAsia="Times New Roman" w:hAnsi="Aptos" w:cs="Times New Roman"/>
          <w:color w:val="212121"/>
          <w:shd w:val="clear" w:color="auto" w:fill="FFFFFF"/>
        </w:rPr>
        <w:t xml:space="preserve"> </w:t>
      </w:r>
    </w:p>
    <w:p w14:paraId="6B2680AF" w14:textId="77777777" w:rsid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282, "R-package" should instead be "R package"</w:t>
      </w:r>
    </w:p>
    <w:p w14:paraId="2188FFBD" w14:textId="459F6134"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12A92DA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BBF88CC" w14:textId="514E462F"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314 and 316, the temperatures "37C" and "50C" lack degree symbols.</w:t>
      </w:r>
    </w:p>
    <w:p w14:paraId="1FC7B128" w14:textId="4CA5CA8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4250486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7E0D85D" w14:textId="4114F864" w:rsidR="007B182A"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348, "GEForce" should instead be "GeForce".</w:t>
      </w:r>
    </w:p>
    <w:p w14:paraId="4AE4078C" w14:textId="096B34CF"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606890F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AE2359E" w14:textId="52E76DD9"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369, we suggest using "EcB" instead of "EB" for consistency.</w:t>
      </w:r>
    </w:p>
    <w:p w14:paraId="290272A8" w14:textId="12EC122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4F6CF9BC" w14:textId="77777777" w:rsidR="007B182A" w:rsidRPr="007962D9" w:rsidRDefault="007B182A" w:rsidP="007962D9">
      <w:pPr>
        <w:rPr>
          <w:rFonts w:ascii="Aptos" w:eastAsia="Times New Roman" w:hAnsi="Aptos" w:cs="Times New Roman"/>
          <w:color w:val="212121"/>
          <w:shd w:val="clear" w:color="auto" w:fill="FFFFFF"/>
        </w:rPr>
      </w:pPr>
    </w:p>
    <w:p w14:paraId="20E4F022" w14:textId="39D73905" w:rsidR="007B182A"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380, "Enterococcous" should instead be "Enterococcus".</w:t>
      </w:r>
    </w:p>
    <w:p w14:paraId="5DF566FA" w14:textId="2485D2E0"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7E09336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73F00D9C" w14:textId="74E6C455"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401, "1x1025" should instead be "1x10-25".</w:t>
      </w:r>
    </w:p>
    <w:p w14:paraId="2A7C7DC2" w14:textId="027A32A1"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3E5ADE2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3AEB6BA" w14:textId="59089FB6"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417, "(30" should be "(30)".</w:t>
      </w:r>
    </w:p>
    <w:p w14:paraId="04F13566" w14:textId="2F6897B5"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FD65A1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9FCDA82" w14:textId="494AC536"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420, we believe the word "one" should be removed.</w:t>
      </w:r>
    </w:p>
    <w:p w14:paraId="349A4D31" w14:textId="1BCCADAC"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85A091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D729D3B" w14:textId="0F752303"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lines 430 and 431, "gene ontology" should be capitalized to "Gene Ontology".</w:t>
      </w:r>
    </w:p>
    <w:p w14:paraId="1E90210D" w14:textId="4100F577"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72FD32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56B5DF2" w14:textId="0C55CAB4"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461, a period is missing after the second close paren.</w:t>
      </w:r>
    </w:p>
    <w:p w14:paraId="1A50B7CE" w14:textId="7A9824C5"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75223C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C1CAED0" w14:textId="72293678"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484, there is an extra space before the em dash.</w:t>
      </w:r>
    </w:p>
    <w:p w14:paraId="3F5216D9" w14:textId="23A92E38"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BD0F7C1" w14:textId="25A829A3" w:rsidR="008D4005" w:rsidRPr="007B182A"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p>
    <w:p w14:paraId="62F1A2D5" w14:textId="1074FC91"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512, the text "are leveraged" should be deleted.</w:t>
      </w:r>
    </w:p>
    <w:p w14:paraId="4B436B5B" w14:textId="01CBDEB4"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2A59BF5" w14:textId="77777777" w:rsidR="008D4005" w:rsidRPr="008D4005" w:rsidRDefault="008D4005" w:rsidP="008D4005">
      <w:pPr>
        <w:pStyle w:val="ListParagraph"/>
        <w:ind w:left="360"/>
        <w:rPr>
          <w:rFonts w:ascii="Aptos" w:eastAsia="Times New Roman" w:hAnsi="Aptos" w:cs="Times New Roman"/>
          <w:color w:val="212121"/>
          <w:shd w:val="clear" w:color="auto" w:fill="FFFFFF"/>
        </w:rPr>
      </w:pPr>
    </w:p>
    <w:p w14:paraId="5229276B" w14:textId="5CE22791"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lastRenderedPageBreak/>
        <w:t xml:space="preserve"> On line 589, the word "of" should be inserted between the words "analysis" and "unsupervised".</w:t>
      </w:r>
    </w:p>
    <w:p w14:paraId="747A6ACE" w14:textId="2C5ECF8B"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p>
    <w:p w14:paraId="1C8ADB9D"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3E66754"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595, a period is missing after the close paren.</w:t>
      </w:r>
    </w:p>
    <w:p w14:paraId="17605E7E" w14:textId="4C4CDFFC"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0916C61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A0E3E36" w14:textId="5F4C79FC"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662, a comma is missing between the words "biospecimen" and "and".</w:t>
      </w:r>
    </w:p>
    <w:p w14:paraId="2D6428D0" w14:textId="667CE705"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EDF1522" w14:textId="77777777" w:rsidR="007962D9" w:rsidRPr="007962D9" w:rsidRDefault="007962D9" w:rsidP="007962D9">
      <w:pPr>
        <w:ind w:firstLine="360"/>
        <w:rPr>
          <w:rFonts w:ascii="Aptos" w:eastAsia="Times New Roman" w:hAnsi="Aptos" w:cs="Times New Roman"/>
          <w:color w:val="FF0000"/>
          <w:shd w:val="clear" w:color="auto" w:fill="FFFFFF"/>
        </w:rPr>
      </w:pPr>
    </w:p>
    <w:p w14:paraId="3891BD23" w14:textId="35F3D55F"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758, a space is missing between the period and the word "Interestingly".</w:t>
      </w:r>
    </w:p>
    <w:p w14:paraId="7D0D5BF5" w14:textId="3852C2ED" w:rsidR="00E17A2A" w:rsidRPr="007962D9" w:rsidRDefault="007962D9" w:rsidP="007962D9">
      <w:pPr>
        <w:ind w:firstLine="360"/>
        <w:rPr>
          <w:rFonts w:ascii="Aptos" w:eastAsia="Times New Roman" w:hAnsi="Aptos" w:cs="Times New Roman"/>
          <w:color w:val="FF000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Reviewer #2 (Comments for the Author):</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The authors of this manuscript performed a comprehensive comparative analysis of plasma samples from 3 cohorts: 29 healthy volunteers, 32 patients with E. faecium bacteremia and 44 patients with E. faecalis bacteremia, with respect to the content of proteins and metabolites. Their main goals were to characterize the host response to Enterococcus bacteremia (EcB), to determine the systemic differences between E. faecalis and E. faecium bacteremia, and to identify the systemic response markers associated with increased mortality. They used an unbiased approach based on a comparison of proteoms and metaboloms of the collected plasma samples, supported by results of characterization of Enterococcus isolates from the patients and the selected case history parameters of each patient (including gender, the Charleston comorbidity index, duration of bacteremia, day of blood draw, and mortality during admission). Based on the used methodologies they could capture from among hundreds of proteins and metabolites analyzed, those that are increased or decreased in all or in particular types of bacteremias.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They also compared their data concerning EcB with their earlier data concerning Staphylococcus aureus bacteremia. Based on the results of these comparisons they identified among detected plasma proteins and metabolites, the proteins and metabolized increased or decreased in bacteremia patients, proteins or metabolites common for all types of bacteremia, and proteins or metabolites with changed levels specific for E. faecalis, E. faecium or S. aureus bacteremia. Gene ontology (GO) enrichment analysis of proteins differentiating all or particular bacteremias allowed the authors to identify biological processes characteristically altered in all or particular kinds of studied bacteremias. Although the authors confirm the value of two previously approved markers for the detection of infection, most of their results are novel.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introduction section provides sufficient background and motivation to perform the studies described by the authors. The methods are described in sufficient detail. The results are mostly presented in the form of graphs that allows one to see the differences in plasma proteomes and metaboloms observed by the authors in infected versus healthy individuals. Statistical analysis is satisfactory. Additionally, the authors discuss the </w:t>
      </w:r>
      <w:r w:rsidR="00560711" w:rsidRPr="007B182A">
        <w:rPr>
          <w:rFonts w:ascii="Aptos" w:eastAsia="Times New Roman" w:hAnsi="Aptos" w:cs="Times New Roman"/>
          <w:color w:val="212121"/>
          <w:shd w:val="clear" w:color="auto" w:fill="FFFFFF"/>
        </w:rPr>
        <w:lastRenderedPageBreak/>
        <w:t>differences of insufficient statistical significance that can be potentially useful if further analyzed. The manuscript is a valuable contribution to the knowledge concerning common processes in the host response to all three kinds of bacteremias studied by the authors and processes in the host response characteristic for particular kinds of bacteremias. Additionally, it has a practical value as a guide to developing plasma analysis-based diagnostic methods that could be helpful in the fast detection of EcB cases, identification of the infecting Enterococcus species and the prediction of infection fatal outcome. An important observation of the authors was that most of the E. faecalis isolates were resistant to vancomycin, while vancomycin resistance among E. faecium isolates was rare, which may help in the fast decision concerning antibiotic therapy. In general, the manuscript is interesting to read</w:t>
      </w:r>
      <w:r w:rsidR="00560711" w:rsidRPr="007B182A">
        <w:rPr>
          <w:rFonts w:ascii="Aptos" w:eastAsia="Times New Roman" w:hAnsi="Aptos" w:cs="Times New Roman"/>
          <w:b/>
          <w:bCs/>
          <w:color w:val="212121"/>
          <w:shd w:val="clear" w:color="auto" w:fill="FFFFFF"/>
        </w:rPr>
        <w:t>. Only the Discussion section seems to be too wordy, and could be shortened.</w:t>
      </w:r>
    </w:p>
    <w:p w14:paraId="4C02A78F" w14:textId="77777777" w:rsidR="00E17A2A" w:rsidRDefault="00E17A2A" w:rsidP="007B182A">
      <w:pPr>
        <w:rPr>
          <w:rFonts w:ascii="Aptos" w:eastAsia="Times New Roman" w:hAnsi="Aptos" w:cs="Times New Roman"/>
          <w:b/>
          <w:bCs/>
          <w:color w:val="212121"/>
          <w:shd w:val="clear" w:color="auto" w:fill="FFFFFF"/>
        </w:rPr>
      </w:pPr>
    </w:p>
    <w:p w14:paraId="3C49ADC9" w14:textId="785C5F2A" w:rsidR="004C341B" w:rsidRPr="00273877" w:rsidRDefault="00E17A2A"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w:t>
      </w:r>
      <w:r w:rsidR="00A74058" w:rsidRPr="00273877">
        <w:rPr>
          <w:rFonts w:ascii="Aptos" w:eastAsia="Times New Roman" w:hAnsi="Aptos" w:cs="Times New Roman"/>
          <w:color w:val="0070C0"/>
          <w:shd w:val="clear" w:color="auto" w:fill="FFFFFF"/>
        </w:rPr>
        <w:t xml:space="preserve">are happy that the reviewer found </w:t>
      </w:r>
      <w:r w:rsidRPr="00273877">
        <w:rPr>
          <w:rFonts w:ascii="Aptos" w:eastAsia="Times New Roman" w:hAnsi="Aptos" w:cs="Times New Roman"/>
          <w:color w:val="0070C0"/>
          <w:shd w:val="clear" w:color="auto" w:fill="FFFFFF"/>
        </w:rPr>
        <w:t>our study to be a valuable contribution to th</w:t>
      </w:r>
      <w:r w:rsidR="00A74058" w:rsidRPr="00273877">
        <w:rPr>
          <w:rFonts w:ascii="Aptos" w:eastAsia="Times New Roman" w:hAnsi="Aptos" w:cs="Times New Roman"/>
          <w:color w:val="0070C0"/>
          <w:shd w:val="clear" w:color="auto" w:fill="FFFFFF"/>
        </w:rPr>
        <w:t>e</w:t>
      </w:r>
      <w:r w:rsidRPr="00273877">
        <w:rPr>
          <w:rFonts w:ascii="Aptos" w:eastAsia="Times New Roman" w:hAnsi="Aptos" w:cs="Times New Roman"/>
          <w:color w:val="0070C0"/>
          <w:shd w:val="clear" w:color="auto" w:fill="FFFFFF"/>
        </w:rPr>
        <w:t xml:space="preserve"> </w:t>
      </w:r>
      <w:r w:rsidR="00A74058" w:rsidRPr="00273877">
        <w:rPr>
          <w:rFonts w:ascii="Aptos" w:eastAsia="Times New Roman" w:hAnsi="Aptos" w:cs="Times New Roman"/>
          <w:color w:val="0070C0"/>
          <w:shd w:val="clear" w:color="auto" w:fill="FFFFFF"/>
        </w:rPr>
        <w:t>field</w:t>
      </w:r>
      <w:r w:rsidR="004C341B" w:rsidRPr="00273877">
        <w:rPr>
          <w:rFonts w:ascii="Aptos" w:eastAsia="Times New Roman" w:hAnsi="Aptos" w:cs="Times New Roman"/>
          <w:color w:val="0070C0"/>
          <w:shd w:val="clear" w:color="auto" w:fill="FFFFFF"/>
        </w:rPr>
        <w:t>, with practical value and</w:t>
      </w:r>
      <w:r w:rsidR="00A74058" w:rsidRPr="00273877">
        <w:rPr>
          <w:rFonts w:ascii="Aptos" w:eastAsia="Times New Roman" w:hAnsi="Aptos" w:cs="Times New Roman"/>
          <w:color w:val="0070C0"/>
          <w:shd w:val="clear" w:color="auto" w:fill="FFFFFF"/>
        </w:rPr>
        <w:t xml:space="preserve"> an interesting read. </w:t>
      </w:r>
      <w:r w:rsidR="004C341B" w:rsidRPr="00273877">
        <w:rPr>
          <w:rFonts w:ascii="Aptos" w:eastAsia="Times New Roman" w:hAnsi="Aptos" w:cs="Times New Roman"/>
          <w:color w:val="0070C0"/>
          <w:shd w:val="clear" w:color="auto" w:fill="FFFFFF"/>
        </w:rPr>
        <w:t>We appreciate the reviewer's suggestion to shorten the discussion section. In the revised manuscript, we aimed to be more concise while incorporating additional information recommended by the reviewers.</w:t>
      </w:r>
    </w:p>
    <w:p w14:paraId="3E6EE4D3" w14:textId="1351042B"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My additional specific comments are below.</w:t>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41. Please explain the abbreviations at their first use in the text</w:t>
      </w:r>
    </w:p>
    <w:p w14:paraId="4BBCF5FB" w14:textId="77777777" w:rsidR="007E105F" w:rsidRPr="00273877" w:rsidRDefault="007E105F" w:rsidP="007B182A">
      <w:pPr>
        <w:rPr>
          <w:rFonts w:ascii="Aptos" w:eastAsia="Times New Roman" w:hAnsi="Aptos" w:cs="Times New Roman"/>
          <w:color w:val="0070C0"/>
        </w:rPr>
      </w:pPr>
    </w:p>
    <w:p w14:paraId="60E17706" w14:textId="0ABBCBD7" w:rsidR="007E105F" w:rsidRDefault="00E17A2A"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t>Thank you for bringing this to our attention</w:t>
      </w:r>
      <w:r w:rsidR="004C341B" w:rsidRPr="00273877">
        <w:rPr>
          <w:rFonts w:ascii="Aptos" w:eastAsia="Times New Roman" w:hAnsi="Aptos" w:cs="Times New Roman"/>
          <w:color w:val="0070C0"/>
        </w:rPr>
        <w:t>. It</w:t>
      </w:r>
      <w:r w:rsidRPr="00273877">
        <w:rPr>
          <w:rFonts w:ascii="Aptos" w:eastAsia="Times New Roman" w:hAnsi="Aptos" w:cs="Times New Roman"/>
          <w:color w:val="0070C0"/>
        </w:rPr>
        <w:t xml:space="preserve"> has been fixed in the updated version. </w:t>
      </w:r>
      <w:r w:rsidR="007E105F" w:rsidRPr="00273877">
        <w:rPr>
          <w:rFonts w:ascii="Aptos" w:eastAsia="Times New Roman" w:hAnsi="Aptos" w:cs="Times New Roman"/>
          <w:color w:val="0070C0"/>
        </w:rPr>
        <w:t xml:space="preserve">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311-312. Please provide a reference.</w:t>
      </w:r>
    </w:p>
    <w:p w14:paraId="4D198AB0" w14:textId="77777777" w:rsidR="007E105F" w:rsidRPr="00273877" w:rsidRDefault="007E105F" w:rsidP="007B182A">
      <w:pPr>
        <w:rPr>
          <w:rFonts w:ascii="Aptos" w:eastAsia="Times New Roman" w:hAnsi="Aptos" w:cs="Times New Roman"/>
          <w:color w:val="0070C0"/>
          <w:shd w:val="clear" w:color="auto" w:fill="FFFFFF"/>
        </w:rPr>
      </w:pPr>
    </w:p>
    <w:p w14:paraId="4032D0EF" w14:textId="6187BB10" w:rsidR="007E105F" w:rsidRDefault="004C341B"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Please s</w:t>
      </w:r>
      <w:r w:rsidR="007E105F" w:rsidRPr="00273877">
        <w:rPr>
          <w:rFonts w:ascii="Aptos" w:eastAsia="Times New Roman" w:hAnsi="Aptos" w:cs="Times New Roman"/>
          <w:color w:val="0070C0"/>
          <w:shd w:val="clear" w:color="auto" w:fill="FFFFFF"/>
        </w:rPr>
        <w:t xml:space="preserve">ee </w:t>
      </w:r>
      <w:r w:rsidRPr="00273877">
        <w:rPr>
          <w:rFonts w:ascii="Aptos" w:eastAsia="Times New Roman" w:hAnsi="Aptos" w:cs="Times New Roman"/>
          <w:color w:val="0070C0"/>
          <w:shd w:val="clear" w:color="auto" w:fill="FFFFFF"/>
        </w:rPr>
        <w:t>the </w:t>
      </w:r>
      <w:r w:rsidR="007E105F" w:rsidRPr="00273877">
        <w:rPr>
          <w:rFonts w:ascii="Aptos" w:eastAsia="Times New Roman" w:hAnsi="Aptos" w:cs="Times New Roman"/>
          <w:color w:val="0070C0"/>
          <w:shd w:val="clear" w:color="auto" w:fill="FFFFFF"/>
        </w:rPr>
        <w:t>below comment</w:t>
      </w:r>
      <w:r w:rsidR="007962D9"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312. "10"? What do you mean by that? Please explain.</w:t>
      </w:r>
    </w:p>
    <w:p w14:paraId="50A4FC02" w14:textId="77777777" w:rsidR="007E105F" w:rsidRPr="00273877" w:rsidRDefault="007E105F" w:rsidP="007B182A">
      <w:pPr>
        <w:rPr>
          <w:rFonts w:ascii="Aptos" w:eastAsia="Times New Roman" w:hAnsi="Aptos" w:cs="Times New Roman"/>
          <w:color w:val="0070C0"/>
          <w:shd w:val="clear" w:color="auto" w:fill="FFFFFF"/>
        </w:rPr>
      </w:pPr>
    </w:p>
    <w:p w14:paraId="75D7EC1B" w14:textId="04F77CD0" w:rsidR="007E105F" w:rsidRDefault="007E105F"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We apologize</w:t>
      </w:r>
      <w:r w:rsidR="004C341B" w:rsidRPr="00273877">
        <w:rPr>
          <w:rFonts w:ascii="Aptos" w:eastAsia="Times New Roman" w:hAnsi="Aptos" w:cs="Times New Roman"/>
          <w:color w:val="0070C0"/>
          <w:shd w:val="clear" w:color="auto" w:fill="FFFFFF"/>
        </w:rPr>
        <w:t>. This was intended to be a citation, but it </w:t>
      </w:r>
      <w:r w:rsidRPr="00273877">
        <w:rPr>
          <w:rFonts w:ascii="Aptos" w:eastAsia="Times New Roman" w:hAnsi="Aptos" w:cs="Times New Roman"/>
          <w:color w:val="0070C0"/>
          <w:shd w:val="clear" w:color="auto" w:fill="FFFFFF"/>
        </w:rPr>
        <w:t xml:space="preserve">got disconnected from our reference manager. </w:t>
      </w:r>
      <w:r w:rsidR="004C341B" w:rsidRPr="00273877">
        <w:rPr>
          <w:rFonts w:ascii="Aptos" w:eastAsia="Times New Roman" w:hAnsi="Aptos" w:cs="Times New Roman"/>
          <w:color w:val="0070C0"/>
          <w:shd w:val="clear" w:color="auto" w:fill="FFFFFF"/>
        </w:rPr>
        <w:t>The updated version corrects this</w:t>
      </w:r>
      <w:r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317. Please provide the catalog number.</w:t>
      </w:r>
    </w:p>
    <w:p w14:paraId="7D185DD5" w14:textId="77777777" w:rsidR="007E105F" w:rsidRPr="00273877" w:rsidRDefault="007E105F" w:rsidP="007B182A">
      <w:pPr>
        <w:rPr>
          <w:rFonts w:ascii="Aptos" w:eastAsia="Times New Roman" w:hAnsi="Aptos" w:cs="Times New Roman"/>
          <w:color w:val="0070C0"/>
          <w:shd w:val="clear" w:color="auto" w:fill="FFFFFF"/>
        </w:rPr>
      </w:pPr>
    </w:p>
    <w:p w14:paraId="25521149" w14:textId="7A5073BD" w:rsidR="004926F1" w:rsidRDefault="007E105F" w:rsidP="004926F1">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 xml:space="preserve">This has </w:t>
      </w:r>
      <w:r w:rsidR="004C341B" w:rsidRPr="00273877">
        <w:rPr>
          <w:rFonts w:ascii="Aptos" w:eastAsia="Times New Roman" w:hAnsi="Aptos" w:cs="Times New Roman"/>
          <w:color w:val="0070C0"/>
          <w:shd w:val="clear" w:color="auto" w:fill="FFFFFF"/>
        </w:rPr>
        <w:t>been </w:t>
      </w:r>
      <w:r w:rsidRPr="00273877">
        <w:rPr>
          <w:rFonts w:ascii="Aptos" w:eastAsia="Times New Roman" w:hAnsi="Aptos" w:cs="Times New Roman"/>
          <w:color w:val="0070C0"/>
          <w:shd w:val="clear" w:color="auto" w:fill="FFFFFF"/>
        </w:rPr>
        <w:t xml:space="preserve">added </w:t>
      </w:r>
      <w:r w:rsidR="00E17A2A" w:rsidRPr="00273877">
        <w:rPr>
          <w:rFonts w:ascii="Aptos" w:eastAsia="Times New Roman" w:hAnsi="Aptos" w:cs="Times New Roman"/>
          <w:color w:val="0070C0"/>
          <w:shd w:val="clear" w:color="auto" w:fill="FFFFFF"/>
        </w:rPr>
        <w:t xml:space="preserve">as requested </w:t>
      </w:r>
      <w:r w:rsidRPr="00273877">
        <w:rPr>
          <w:rFonts w:ascii="Aptos" w:eastAsia="Times New Roman" w:hAnsi="Aptos" w:cs="Times New Roman"/>
          <w:color w:val="0070C0"/>
          <w:shd w:val="clear" w:color="auto" w:fill="FFFFFF"/>
        </w:rPr>
        <w:t>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370. In the classification of patients with bacteremia, the authors took into account the duration of bacteremia. Could the beginning of persistent bacteremia be precisely determined by the authors? Please explain.</w:t>
      </w:r>
    </w:p>
    <w:p w14:paraId="1BF53FC6" w14:textId="77777777" w:rsidR="004926F1" w:rsidRPr="004926F1" w:rsidRDefault="004926F1" w:rsidP="004926F1">
      <w:pPr>
        <w:rPr>
          <w:rFonts w:ascii="Aptos" w:eastAsia="Times New Roman" w:hAnsi="Aptos" w:cs="Times New Roman"/>
          <w:color w:val="212121"/>
          <w:shd w:val="clear" w:color="auto" w:fill="FFFFFF"/>
        </w:rPr>
      </w:pPr>
    </w:p>
    <w:p w14:paraId="586DF137" w14:textId="1D119A86" w:rsidR="004926F1" w:rsidRPr="00273877" w:rsidRDefault="004926F1" w:rsidP="004926F1">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Bacteremia duration was defined by </w:t>
      </w:r>
      <w:r w:rsidR="004C341B" w:rsidRPr="00273877">
        <w:rPr>
          <w:rFonts w:ascii="Aptos" w:eastAsia="Times New Roman" w:hAnsi="Aptos" w:cs="Times New Roman"/>
          <w:color w:val="0070C0"/>
          <w:shd w:val="clear" w:color="auto" w:fill="FFFFFF"/>
        </w:rPr>
        <w:t>the first positive culture until clearance, which</w:t>
      </w:r>
      <w:r w:rsidRPr="00273877">
        <w:rPr>
          <w:rFonts w:ascii="Aptos" w:eastAsia="Times New Roman" w:hAnsi="Aptos" w:cs="Times New Roman"/>
          <w:color w:val="0070C0"/>
          <w:shd w:val="clear" w:color="auto" w:fill="FFFFFF"/>
        </w:rPr>
        <w:t xml:space="preserve"> is consistent with the clinical definition.    </w:t>
      </w:r>
    </w:p>
    <w:p w14:paraId="5F1D4E38" w14:textId="2A9C488D"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lastRenderedPageBreak/>
        <w:br/>
      </w:r>
      <w:r w:rsidRPr="007B182A">
        <w:rPr>
          <w:rFonts w:ascii="Aptos" w:eastAsia="Times New Roman" w:hAnsi="Aptos" w:cs="Times New Roman"/>
          <w:color w:val="212121"/>
          <w:shd w:val="clear" w:color="auto" w:fill="FFFFFF"/>
        </w:rPr>
        <w:t>L. 380. Could the authors expect the detection of enterococcal proteins in blood samples? What was the range of titers of enterococci in patients' blood samples?</w:t>
      </w:r>
    </w:p>
    <w:p w14:paraId="0E847DA4" w14:textId="77777777" w:rsidR="007E105F" w:rsidRDefault="007E105F" w:rsidP="007B182A">
      <w:pPr>
        <w:rPr>
          <w:rFonts w:ascii="Aptos" w:eastAsia="Times New Roman" w:hAnsi="Aptos" w:cs="Times New Roman"/>
          <w:color w:val="FF0000"/>
          <w:shd w:val="clear" w:color="auto" w:fill="FFFFFF"/>
        </w:rPr>
      </w:pPr>
    </w:p>
    <w:p w14:paraId="4250431F" w14:textId="4761CC5D" w:rsidR="00EA5FF3" w:rsidRPr="00273877" w:rsidRDefault="007E105F"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The </w:t>
      </w:r>
      <w:r w:rsidR="008F1273" w:rsidRPr="00273877">
        <w:rPr>
          <w:rFonts w:ascii="Aptos" w:eastAsia="Times New Roman" w:hAnsi="Aptos" w:cs="Times New Roman"/>
          <w:color w:val="0070C0"/>
          <w:shd w:val="clear" w:color="auto" w:fill="FFFFFF"/>
        </w:rPr>
        <w:t>titer</w:t>
      </w:r>
      <w:r w:rsidRPr="00273877">
        <w:rPr>
          <w:rFonts w:ascii="Aptos" w:eastAsia="Times New Roman" w:hAnsi="Aptos" w:cs="Times New Roman"/>
          <w:color w:val="0070C0"/>
          <w:shd w:val="clear" w:color="auto" w:fill="FFFFFF"/>
        </w:rPr>
        <w:t xml:space="preserve"> of bacteria in </w:t>
      </w:r>
      <w:r w:rsidR="004C341B" w:rsidRPr="00273877">
        <w:rPr>
          <w:rFonts w:ascii="Aptos" w:eastAsia="Times New Roman" w:hAnsi="Aptos" w:cs="Times New Roman"/>
          <w:color w:val="0070C0"/>
          <w:shd w:val="clear" w:color="auto" w:fill="FFFFFF"/>
        </w:rPr>
        <w:t>bacteremia-derived</w:t>
      </w:r>
      <w:r w:rsidR="008F1273"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blood is </w:t>
      </w:r>
      <w:r w:rsidR="00FD6A70" w:rsidRPr="00273877">
        <w:rPr>
          <w:rFonts w:ascii="Aptos" w:eastAsia="Times New Roman" w:hAnsi="Aptos" w:cs="Times New Roman"/>
          <w:color w:val="0070C0"/>
          <w:shd w:val="clear" w:color="auto" w:fill="FFFFFF"/>
        </w:rPr>
        <w:t>expected</w:t>
      </w:r>
      <w:r w:rsidR="008F1273" w:rsidRPr="00273877">
        <w:rPr>
          <w:rFonts w:ascii="Aptos" w:eastAsia="Times New Roman" w:hAnsi="Aptos" w:cs="Times New Roman"/>
          <w:color w:val="0070C0"/>
          <w:shd w:val="clear" w:color="auto" w:fill="FFFFFF"/>
        </w:rPr>
        <w:t xml:space="preserve"> to be very low</w:t>
      </w:r>
      <w:r w:rsidRPr="00273877">
        <w:rPr>
          <w:rFonts w:ascii="Aptos" w:eastAsia="Times New Roman" w:hAnsi="Aptos" w:cs="Times New Roman"/>
          <w:color w:val="0070C0"/>
          <w:shd w:val="clear" w:color="auto" w:fill="FFFFFF"/>
        </w:rPr>
        <w:t xml:space="preserve">. </w:t>
      </w:r>
      <w:r w:rsidR="00EA5FF3" w:rsidRPr="00273877">
        <w:rPr>
          <w:rFonts w:ascii="Aptos" w:eastAsia="Times New Roman" w:hAnsi="Aptos" w:cs="Times New Roman"/>
          <w:color w:val="0070C0"/>
          <w:shd w:val="clear" w:color="auto" w:fill="FFFFFF"/>
        </w:rPr>
        <w:t xml:space="preserve">The typical bacterial loads in adult septic patients are ≤100 bacterial cells (colony forming units, CFU) per mL </w:t>
      </w:r>
      <w:r w:rsidR="004C341B" w:rsidRPr="00273877">
        <w:rPr>
          <w:rFonts w:ascii="Aptos" w:eastAsia="Times New Roman" w:hAnsi="Aptos" w:cs="Times New Roman"/>
          <w:color w:val="0070C0"/>
          <w:shd w:val="clear" w:color="auto" w:fill="FFFFFF"/>
        </w:rPr>
        <w:t>of </w:t>
      </w:r>
      <w:r w:rsidR="00EA5FF3" w:rsidRPr="00273877">
        <w:rPr>
          <w:rFonts w:ascii="Aptos" w:eastAsia="Times New Roman" w:hAnsi="Aptos" w:cs="Times New Roman"/>
          <w:color w:val="0070C0"/>
          <w:shd w:val="clear" w:color="auto" w:fill="FFFFFF"/>
        </w:rPr>
        <w:t>blood.</w:t>
      </w:r>
    </w:p>
    <w:p w14:paraId="06573076" w14:textId="77777777" w:rsidR="00EA5FF3" w:rsidRPr="00273877" w:rsidRDefault="00EA5FF3" w:rsidP="005946E2">
      <w:pPr>
        <w:jc w:val="both"/>
        <w:rPr>
          <w:rFonts w:ascii="Aptos" w:eastAsia="Times New Roman" w:hAnsi="Aptos" w:cs="Times New Roman"/>
          <w:color w:val="0070C0"/>
          <w:shd w:val="clear" w:color="auto" w:fill="FFFFFF"/>
        </w:rPr>
      </w:pPr>
    </w:p>
    <w:p w14:paraId="686F64E9" w14:textId="0DE9E2C8" w:rsidR="007962D9" w:rsidRPr="00273877" w:rsidRDefault="0079480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Please s</w:t>
      </w:r>
      <w:r w:rsidR="007962D9" w:rsidRPr="00273877">
        <w:rPr>
          <w:rFonts w:ascii="Aptos" w:eastAsia="Times New Roman" w:hAnsi="Aptos" w:cs="Times New Roman"/>
          <w:color w:val="0070C0"/>
          <w:shd w:val="clear" w:color="auto" w:fill="FFFFFF"/>
        </w:rPr>
        <w:t>ee:</w:t>
      </w:r>
    </w:p>
    <w:p w14:paraId="573A86B4" w14:textId="55064223" w:rsidR="00EA5FF3" w:rsidRPr="00273877" w:rsidRDefault="00EA5FF3"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Yagupsky P, Nolte FS. Quantitative aspects of septicemia. Clin Microbiol Rev. 1990 Jul;3(3):269-79. doi: 10.1128/CMR.3.3.269. PMID: 2200606; PMCID: PMC358159.</w:t>
      </w:r>
    </w:p>
    <w:p w14:paraId="0F003BEF" w14:textId="1ED0FFF2" w:rsidR="0054099D" w:rsidRPr="00273877" w:rsidRDefault="008F1273" w:rsidP="005946E2">
      <w:pPr>
        <w:jc w:val="both"/>
        <w:rPr>
          <w:rFonts w:ascii="Aptos" w:eastAsia="Times New Roman" w:hAnsi="Aptos" w:cs="Times New Roman"/>
          <w:b/>
          <w:bCs/>
          <w:color w:val="0070C0"/>
          <w:shd w:val="clear" w:color="auto" w:fill="FFFFFF"/>
        </w:rPr>
      </w:pPr>
      <w:r w:rsidRPr="00273877">
        <w:rPr>
          <w:rFonts w:ascii="Aptos" w:eastAsia="Times New Roman" w:hAnsi="Aptos" w:cs="Times New Roman"/>
          <w:color w:val="0070C0"/>
          <w:shd w:val="clear" w:color="auto" w:fill="FFFFFF"/>
        </w:rPr>
        <w:t xml:space="preserve"> </w:t>
      </w:r>
    </w:p>
    <w:p w14:paraId="1C0DCF92" w14:textId="72C5B89C" w:rsidR="008F1273" w:rsidRPr="00273877" w:rsidRDefault="0054099D"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In our study, the exact levels were not attempted to be quantified. Instead, we used standard clinical microbiology methods that amplify bacteria via propagation for </w:t>
      </w:r>
      <w:r w:rsidR="00FD6A70" w:rsidRPr="00273877">
        <w:rPr>
          <w:rFonts w:ascii="Aptos" w:eastAsia="Times New Roman" w:hAnsi="Aptos" w:cs="Times New Roman"/>
          <w:color w:val="0070C0"/>
          <w:shd w:val="clear" w:color="auto" w:fill="FFFFFF"/>
        </w:rPr>
        <w:t xml:space="preserve">subsequent </w:t>
      </w:r>
      <w:r w:rsidRPr="00273877">
        <w:rPr>
          <w:rFonts w:ascii="Aptos" w:eastAsia="Times New Roman" w:hAnsi="Aptos" w:cs="Times New Roman"/>
          <w:color w:val="0070C0"/>
          <w:shd w:val="clear" w:color="auto" w:fill="FFFFFF"/>
        </w:rPr>
        <w:t>identification</w:t>
      </w:r>
      <w:r w:rsidR="00FD6A70" w:rsidRPr="00273877">
        <w:rPr>
          <w:rFonts w:ascii="Aptos" w:eastAsia="Times New Roman" w:hAnsi="Aptos" w:cs="Times New Roman"/>
          <w:color w:val="0070C0"/>
          <w:shd w:val="clear" w:color="auto" w:fill="FFFFFF"/>
        </w:rPr>
        <w:t xml:space="preserve"> of the bacterial species.</w:t>
      </w:r>
      <w:r w:rsidR="00794800" w:rsidRPr="00273877">
        <w:rPr>
          <w:rFonts w:ascii="Aptos" w:eastAsia="Times New Roman" w:hAnsi="Aptos" w:cs="Times New Roman"/>
          <w:color w:val="0070C0"/>
          <w:shd w:val="clear" w:color="auto" w:fill="FFFFFF"/>
        </w:rPr>
        <w:t xml:space="preserve"> </w:t>
      </w:r>
      <w:r w:rsidR="008F1273" w:rsidRPr="00273877">
        <w:rPr>
          <w:rFonts w:ascii="Aptos" w:eastAsia="Times New Roman" w:hAnsi="Aptos" w:cs="Times New Roman"/>
          <w:color w:val="0070C0"/>
          <w:shd w:val="clear" w:color="auto" w:fill="FFFFFF"/>
        </w:rPr>
        <w:t xml:space="preserve">Due to their </w:t>
      </w:r>
      <w:r w:rsidR="00FD6A70" w:rsidRPr="00273877">
        <w:rPr>
          <w:rFonts w:ascii="Aptos" w:eastAsia="Times New Roman" w:hAnsi="Aptos" w:cs="Times New Roman"/>
          <w:color w:val="0070C0"/>
          <w:shd w:val="clear" w:color="auto" w:fill="FFFFFF"/>
        </w:rPr>
        <w:t xml:space="preserve">expected </w:t>
      </w:r>
      <w:r w:rsidR="008F1273" w:rsidRPr="00273877">
        <w:rPr>
          <w:rFonts w:ascii="Aptos" w:eastAsia="Times New Roman" w:hAnsi="Aptos" w:cs="Times New Roman"/>
          <w:color w:val="0070C0"/>
          <w:shd w:val="clear" w:color="auto" w:fill="FFFFFF"/>
        </w:rPr>
        <w:t>low abundance,</w:t>
      </w:r>
      <w:r w:rsidRPr="00273877">
        <w:rPr>
          <w:rFonts w:ascii="Aptos" w:eastAsia="Times New Roman" w:hAnsi="Aptos" w:cs="Times New Roman"/>
          <w:color w:val="0070C0"/>
          <w:shd w:val="clear" w:color="auto" w:fill="FFFFFF"/>
        </w:rPr>
        <w:t xml:space="preserve"> it was unsurprising</w:t>
      </w:r>
      <w:r w:rsidR="008F1273"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that </w:t>
      </w:r>
      <w:r w:rsidR="00EA5FF3" w:rsidRPr="00273877">
        <w:rPr>
          <w:rFonts w:ascii="Aptos" w:eastAsia="Times New Roman" w:hAnsi="Aptos" w:cs="Times New Roman"/>
          <w:color w:val="0070C0"/>
          <w:shd w:val="clear" w:color="auto" w:fill="FFFFFF"/>
        </w:rPr>
        <w:t>bacterial</w:t>
      </w:r>
      <w:r w:rsidRPr="00273877">
        <w:rPr>
          <w:rFonts w:ascii="Aptos" w:eastAsia="Times New Roman" w:hAnsi="Aptos" w:cs="Times New Roman"/>
          <w:color w:val="0070C0"/>
          <w:shd w:val="clear" w:color="auto" w:fill="FFFFFF"/>
        </w:rPr>
        <w:t xml:space="preserve"> </w:t>
      </w:r>
      <w:r w:rsidR="007E105F" w:rsidRPr="00273877">
        <w:rPr>
          <w:rFonts w:ascii="Aptos" w:eastAsia="Times New Roman" w:hAnsi="Aptos" w:cs="Times New Roman"/>
          <w:color w:val="0070C0"/>
          <w:shd w:val="clear" w:color="auto" w:fill="FFFFFF"/>
        </w:rPr>
        <w:t>proteins were not detected using our DDA proteomic methods, as their stochastic nature is more likely to detect highly abundant proteins</w:t>
      </w:r>
      <w:r w:rsidR="00E17A2A" w:rsidRPr="00273877">
        <w:rPr>
          <w:rFonts w:ascii="Aptos" w:eastAsia="Times New Roman" w:hAnsi="Aptos" w:cs="Times New Roman"/>
          <w:color w:val="0070C0"/>
          <w:shd w:val="clear" w:color="auto" w:fill="FFFFFF"/>
        </w:rPr>
        <w:t>.</w:t>
      </w:r>
      <w:r w:rsidR="00FD6A70" w:rsidRPr="00273877">
        <w:rPr>
          <w:rFonts w:ascii="Aptos" w:eastAsia="Times New Roman" w:hAnsi="Aptos" w:cs="Times New Roman"/>
          <w:color w:val="0070C0"/>
          <w:shd w:val="clear" w:color="auto" w:fill="FFFFFF"/>
        </w:rPr>
        <w:t xml:space="preserve"> </w:t>
      </w:r>
      <w:r w:rsidR="008F1273" w:rsidRPr="00273877">
        <w:rPr>
          <w:rFonts w:ascii="Aptos" w:eastAsia="Times New Roman" w:hAnsi="Aptos" w:cs="Times New Roman"/>
          <w:color w:val="0070C0"/>
          <w:shd w:val="clear" w:color="auto" w:fill="FFFFFF"/>
        </w:rPr>
        <w:t xml:space="preserve">The text “Notably, no proteins were found to map to the </w:t>
      </w:r>
      <w:r w:rsidR="008F1273" w:rsidRPr="00273877">
        <w:rPr>
          <w:rFonts w:ascii="Aptos" w:eastAsia="Times New Roman" w:hAnsi="Aptos" w:cs="Times New Roman"/>
          <w:i/>
          <w:iCs/>
          <w:color w:val="0070C0"/>
          <w:shd w:val="clear" w:color="auto" w:fill="FFFFFF"/>
        </w:rPr>
        <w:t>Enterococcus</w:t>
      </w:r>
      <w:r w:rsidR="008F1273" w:rsidRPr="00273877">
        <w:rPr>
          <w:rFonts w:ascii="Aptos" w:eastAsia="Times New Roman" w:hAnsi="Aptos" w:cs="Times New Roman"/>
          <w:color w:val="0070C0"/>
          <w:shd w:val="clear" w:color="auto" w:fill="FFFFFF"/>
        </w:rPr>
        <w:t xml:space="preserve"> proteomes” has been modified to “No proteins were found to map to the </w:t>
      </w:r>
      <w:r w:rsidR="008F1273" w:rsidRPr="00273877">
        <w:rPr>
          <w:rFonts w:ascii="Aptos" w:eastAsia="Times New Roman" w:hAnsi="Aptos" w:cs="Times New Roman"/>
          <w:i/>
          <w:iCs/>
          <w:color w:val="0070C0"/>
          <w:shd w:val="clear" w:color="auto" w:fill="FFFFFF"/>
        </w:rPr>
        <w:t>Enterococcus</w:t>
      </w:r>
      <w:r w:rsidR="008F1273" w:rsidRPr="00273877">
        <w:rPr>
          <w:rFonts w:ascii="Aptos" w:eastAsia="Times New Roman" w:hAnsi="Aptos" w:cs="Times New Roman"/>
          <w:color w:val="0070C0"/>
          <w:shd w:val="clear" w:color="auto" w:fill="FFFFFF"/>
        </w:rPr>
        <w:t xml:space="preserve"> proteomes”</w:t>
      </w:r>
      <w:r w:rsidR="00FD6A70" w:rsidRPr="00273877">
        <w:rPr>
          <w:rFonts w:ascii="Aptos" w:eastAsia="Times New Roman" w:hAnsi="Aptos" w:cs="Times New Roman"/>
          <w:color w:val="0070C0"/>
          <w:shd w:val="clear" w:color="auto" w:fill="FFFFFF"/>
        </w:rPr>
        <w:t xml:space="preserve"> to</w:t>
      </w:r>
      <w:r w:rsidR="004926F1" w:rsidRPr="00273877">
        <w:rPr>
          <w:rFonts w:ascii="Aptos" w:eastAsia="Times New Roman" w:hAnsi="Aptos" w:cs="Times New Roman"/>
          <w:color w:val="0070C0"/>
          <w:shd w:val="clear" w:color="auto" w:fill="FFFFFF"/>
        </w:rPr>
        <w:t xml:space="preserve"> eliminate confusion.</w:t>
      </w:r>
    </w:p>
    <w:p w14:paraId="74C47F8F" w14:textId="77777777" w:rsidR="008F1273"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561. With "E" ? Please provide a complete abbreviation.</w:t>
      </w:r>
    </w:p>
    <w:p w14:paraId="12D6C3A5" w14:textId="77777777" w:rsidR="008F1273" w:rsidRPr="008F1273" w:rsidRDefault="008F1273" w:rsidP="007B182A">
      <w:pPr>
        <w:rPr>
          <w:rFonts w:ascii="Aptos" w:eastAsia="Times New Roman" w:hAnsi="Aptos" w:cs="Times New Roman"/>
          <w:color w:val="FF0000"/>
          <w:shd w:val="clear" w:color="auto" w:fill="FFFFFF"/>
        </w:rPr>
      </w:pPr>
    </w:p>
    <w:p w14:paraId="49EA49A2" w14:textId="7541EAB6" w:rsidR="009512A1" w:rsidRDefault="008F1273"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We apologize for this oversight. T</w:t>
      </w:r>
      <w:r w:rsidR="00FD6A70" w:rsidRPr="00273877">
        <w:rPr>
          <w:rFonts w:ascii="Aptos" w:eastAsia="Times New Roman" w:hAnsi="Aptos" w:cs="Times New Roman"/>
          <w:color w:val="0070C0"/>
          <w:shd w:val="clear" w:color="auto" w:fill="FFFFFF"/>
        </w:rPr>
        <w:t>he t</w:t>
      </w:r>
      <w:r w:rsidRPr="00273877">
        <w:rPr>
          <w:rFonts w:ascii="Aptos" w:eastAsia="Times New Roman" w:hAnsi="Aptos" w:cs="Times New Roman"/>
          <w:color w:val="0070C0"/>
          <w:shd w:val="clear" w:color="auto" w:fill="FFFFFF"/>
        </w:rPr>
        <w:t xml:space="preserve">ext has been corrected to </w:t>
      </w:r>
      <w:r w:rsidRPr="00273877">
        <w:rPr>
          <w:rFonts w:ascii="Arial" w:hAnsi="Arial" w:cs="Arial"/>
          <w:i/>
          <w:iCs/>
          <w:color w:val="0070C0"/>
        </w:rPr>
        <w:t>E. faecium</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589-595. What was the reason of the differences between the initial and later findings? </w:t>
      </w:r>
    </w:p>
    <w:p w14:paraId="1F848082" w14:textId="77777777" w:rsidR="009512A1" w:rsidRDefault="009512A1" w:rsidP="007B182A">
      <w:pPr>
        <w:rPr>
          <w:rFonts w:ascii="Aptos" w:eastAsia="Times New Roman" w:hAnsi="Aptos" w:cs="Times New Roman"/>
          <w:color w:val="212121"/>
          <w:shd w:val="clear" w:color="auto" w:fill="FFFFFF"/>
        </w:rPr>
      </w:pPr>
    </w:p>
    <w:p w14:paraId="38F78557" w14:textId="5E623078" w:rsidR="007D4835" w:rsidRPr="00273877" w:rsidRDefault="009512A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Thank you for bringing this to our attention. The previous version did not </w:t>
      </w:r>
      <w:del w:id="319" w:author="Nizet, Victor" w:date="2024-10-25T08:21:00Z" w16du:dateUtc="2024-10-25T00:21:00Z">
        <w:r w:rsidRPr="00273877" w:rsidDel="004479E7">
          <w:rPr>
            <w:rFonts w:ascii="Aptos" w:eastAsia="Times New Roman" w:hAnsi="Aptos" w:cs="Times New Roman"/>
            <w:color w:val="0070C0"/>
            <w:shd w:val="clear" w:color="auto" w:fill="FFFFFF"/>
          </w:rPr>
          <w:delText>read as intended</w:delText>
        </w:r>
      </w:del>
      <w:ins w:id="320" w:author="Nizet, Victor" w:date="2024-10-25T08:21:00Z" w16du:dateUtc="2024-10-25T00:21:00Z">
        <w:r w:rsidR="004479E7">
          <w:rPr>
            <w:rFonts w:ascii="Aptos" w:eastAsia="Times New Roman" w:hAnsi="Aptos" w:cs="Times New Roman"/>
            <w:color w:val="0070C0"/>
            <w:shd w:val="clear" w:color="auto" w:fill="FFFFFF"/>
          </w:rPr>
          <w:t>accurately convey our findings</w:t>
        </w:r>
      </w:ins>
      <w:r w:rsidRPr="00273877">
        <w:rPr>
          <w:rFonts w:ascii="Aptos" w:eastAsia="Times New Roman" w:hAnsi="Aptos" w:cs="Times New Roman"/>
          <w:color w:val="0070C0"/>
          <w:shd w:val="clear" w:color="auto" w:fill="FFFFFF"/>
        </w:rPr>
        <w:t xml:space="preserve">. </w:t>
      </w:r>
      <w:r w:rsidR="007D4835" w:rsidRPr="00273877">
        <w:rPr>
          <w:rFonts w:ascii="Aptos" w:eastAsia="Times New Roman" w:hAnsi="Aptos" w:cs="Times New Roman"/>
          <w:color w:val="0070C0"/>
          <w:shd w:val="clear" w:color="auto" w:fill="FFFFFF"/>
        </w:rPr>
        <w:t xml:space="preserve"> We intended to </w:t>
      </w:r>
      <w:del w:id="321" w:author="Nizet, Victor" w:date="2024-10-25T08:21:00Z" w16du:dateUtc="2024-10-25T00:21:00Z">
        <w:r w:rsidR="007D4835" w:rsidRPr="00273877" w:rsidDel="004479E7">
          <w:rPr>
            <w:rFonts w:ascii="Aptos" w:eastAsia="Times New Roman" w:hAnsi="Aptos" w:cs="Times New Roman"/>
            <w:color w:val="0070C0"/>
            <w:shd w:val="clear" w:color="auto" w:fill="FFFFFF"/>
          </w:rPr>
          <w:delText xml:space="preserve">express </w:delText>
        </w:r>
      </w:del>
      <w:ins w:id="322" w:author="Nizet, Victor" w:date="2024-10-25T08:21:00Z" w16du:dateUtc="2024-10-25T00:21:00Z">
        <w:r w:rsidR="004479E7">
          <w:rPr>
            <w:rFonts w:ascii="Aptos" w:eastAsia="Times New Roman" w:hAnsi="Aptos" w:cs="Times New Roman"/>
            <w:color w:val="0070C0"/>
            <w:shd w:val="clear" w:color="auto" w:fill="FFFFFF"/>
          </w:rPr>
          <w:t>clariy that,</w:t>
        </w:r>
        <w:r w:rsidR="004479E7" w:rsidRPr="00273877">
          <w:rPr>
            <w:rFonts w:ascii="Aptos" w:eastAsia="Times New Roman" w:hAnsi="Aptos" w:cs="Times New Roman"/>
            <w:color w:val="0070C0"/>
            <w:shd w:val="clear" w:color="auto" w:fill="FFFFFF"/>
          </w:rPr>
          <w:t xml:space="preserve"> </w:t>
        </w:r>
      </w:ins>
      <w:del w:id="323" w:author="Nizet, Victor" w:date="2024-10-25T08:21:00Z" w16du:dateUtc="2024-10-25T00:21:00Z">
        <w:r w:rsidR="007D4835" w:rsidRPr="00273877" w:rsidDel="004479E7">
          <w:rPr>
            <w:rFonts w:ascii="Aptos" w:eastAsia="Times New Roman" w:hAnsi="Aptos" w:cs="Times New Roman"/>
            <w:color w:val="0070C0"/>
            <w:shd w:val="clear" w:color="auto" w:fill="FFFFFF"/>
          </w:rPr>
          <w:delText xml:space="preserve">that </w:delText>
        </w:r>
      </w:del>
      <w:r w:rsidR="007D4835" w:rsidRPr="00273877">
        <w:rPr>
          <w:rFonts w:ascii="Aptos" w:eastAsia="Times New Roman" w:hAnsi="Aptos" w:cs="Times New Roman"/>
          <w:color w:val="0070C0"/>
          <w:shd w:val="clear" w:color="auto" w:fill="FFFFFF"/>
        </w:rPr>
        <w:t xml:space="preserve">while no high-level patterns </w:t>
      </w:r>
      <w:del w:id="324" w:author="Nizet, Victor" w:date="2024-10-25T08:22:00Z" w16du:dateUtc="2024-10-25T00:22:00Z">
        <w:r w:rsidR="007D4835" w:rsidRPr="00273877" w:rsidDel="004479E7">
          <w:rPr>
            <w:rFonts w:ascii="Aptos" w:eastAsia="Times New Roman" w:hAnsi="Aptos" w:cs="Times New Roman"/>
            <w:color w:val="0070C0"/>
            <w:shd w:val="clear" w:color="auto" w:fill="FFFFFF"/>
          </w:rPr>
          <w:delText>observable through</w:delText>
        </w:r>
      </w:del>
      <w:ins w:id="325" w:author="Nizet, Victor" w:date="2024-10-25T08:22:00Z" w16du:dateUtc="2024-10-25T00:22:00Z">
        <w:r w:rsidR="004479E7">
          <w:rPr>
            <w:rFonts w:ascii="Aptos" w:eastAsia="Times New Roman" w:hAnsi="Aptos" w:cs="Times New Roman"/>
            <w:color w:val="0070C0"/>
            <w:shd w:val="clear" w:color="auto" w:fill="FFFFFF"/>
          </w:rPr>
          <w:t>from</w:t>
        </w:r>
      </w:ins>
      <w:r w:rsidR="007D4835" w:rsidRPr="00273877">
        <w:rPr>
          <w:rFonts w:ascii="Aptos" w:eastAsia="Times New Roman" w:hAnsi="Aptos" w:cs="Times New Roman"/>
          <w:color w:val="0070C0"/>
          <w:shd w:val="clear" w:color="auto" w:fill="FFFFFF"/>
        </w:rPr>
        <w:t xml:space="preserve"> u</w:t>
      </w:r>
      <w:r w:rsidRPr="00273877">
        <w:rPr>
          <w:rFonts w:ascii="Aptos" w:eastAsia="Times New Roman" w:hAnsi="Aptos" w:cs="Times New Roman"/>
          <w:color w:val="0070C0"/>
          <w:shd w:val="clear" w:color="auto" w:fill="FFFFFF"/>
        </w:rPr>
        <w:t xml:space="preserve">nsupervised </w:t>
      </w:r>
      <w:r w:rsidR="00C91E16" w:rsidRPr="00273877">
        <w:rPr>
          <w:rFonts w:ascii="Aptos" w:eastAsia="Times New Roman" w:hAnsi="Aptos" w:cs="Times New Roman"/>
          <w:color w:val="0070C0"/>
          <w:shd w:val="clear" w:color="auto" w:fill="FFFFFF"/>
        </w:rPr>
        <w:t>hierarchical</w:t>
      </w:r>
      <w:r w:rsidRPr="00273877">
        <w:rPr>
          <w:rFonts w:ascii="Aptos" w:eastAsia="Times New Roman" w:hAnsi="Aptos" w:cs="Times New Roman"/>
          <w:color w:val="0070C0"/>
          <w:shd w:val="clear" w:color="auto" w:fill="FFFFFF"/>
        </w:rPr>
        <w:t xml:space="preserve"> clustering </w:t>
      </w:r>
      <w:r w:rsidR="00B37201" w:rsidRPr="00273877">
        <w:rPr>
          <w:rFonts w:ascii="Aptos" w:eastAsia="Times New Roman" w:hAnsi="Aptos" w:cs="Times New Roman"/>
          <w:color w:val="0070C0"/>
          <w:shd w:val="clear" w:color="auto" w:fill="FFFFFF"/>
        </w:rPr>
        <w:t>could</w:t>
      </w:r>
      <w:r w:rsidR="007D4835" w:rsidRPr="00273877">
        <w:rPr>
          <w:rFonts w:ascii="Aptos" w:eastAsia="Times New Roman" w:hAnsi="Aptos" w:cs="Times New Roman"/>
          <w:color w:val="0070C0"/>
          <w:shd w:val="clear" w:color="auto" w:fill="FFFFFF"/>
        </w:rPr>
        <w:t xml:space="preserve"> differentiate mortality by overall proteomic or metabolomic profiles, individual proteins were significantly associated with mortality outcomes. </w:t>
      </w:r>
    </w:p>
    <w:p w14:paraId="7A1CAA34" w14:textId="77777777" w:rsidR="007D4835" w:rsidRPr="00273877" w:rsidRDefault="007D4835" w:rsidP="007B182A">
      <w:pPr>
        <w:rPr>
          <w:rFonts w:ascii="Aptos" w:eastAsia="Times New Roman" w:hAnsi="Aptos" w:cs="Times New Roman"/>
          <w:color w:val="0070C0"/>
          <w:shd w:val="clear" w:color="auto" w:fill="FFFFFF"/>
        </w:rPr>
      </w:pPr>
    </w:p>
    <w:p w14:paraId="4B44DDC7" w14:textId="4C0383C1" w:rsidR="00C91E16" w:rsidRPr="00273877" w:rsidRDefault="00B37201"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To</w:t>
      </w:r>
      <w:r w:rsidR="00FD6A70" w:rsidRPr="00273877">
        <w:rPr>
          <w:rFonts w:ascii="Aptos" w:eastAsia="Times New Roman" w:hAnsi="Aptos" w:cs="Times New Roman"/>
          <w:color w:val="0070C0"/>
          <w:shd w:val="clear" w:color="auto" w:fill="FFFFFF"/>
        </w:rPr>
        <w:t xml:space="preserve"> </w:t>
      </w:r>
      <w:ins w:id="326" w:author="Nizet, Victor" w:date="2024-10-25T08:22:00Z" w16du:dateUtc="2024-10-25T00:22:00Z">
        <w:r w:rsidR="004479E7">
          <w:rPr>
            <w:rFonts w:ascii="Aptos" w:eastAsia="Times New Roman" w:hAnsi="Aptos" w:cs="Times New Roman"/>
            <w:color w:val="0070C0"/>
            <w:shd w:val="clear" w:color="auto" w:fill="FFFFFF"/>
          </w:rPr>
          <w:t xml:space="preserve">better </w:t>
        </w:r>
      </w:ins>
      <w:r w:rsidR="00FD6A70" w:rsidRPr="00273877">
        <w:rPr>
          <w:rFonts w:ascii="Aptos" w:eastAsia="Times New Roman" w:hAnsi="Aptos" w:cs="Times New Roman"/>
          <w:color w:val="0070C0"/>
          <w:shd w:val="clear" w:color="auto" w:fill="FFFFFF"/>
        </w:rPr>
        <w:t>reflect this, t</w:t>
      </w:r>
      <w:r w:rsidR="007D4835" w:rsidRPr="00273877">
        <w:rPr>
          <w:rFonts w:ascii="Aptos" w:eastAsia="Times New Roman" w:hAnsi="Aptos" w:cs="Times New Roman"/>
          <w:color w:val="0070C0"/>
          <w:shd w:val="clear" w:color="auto" w:fill="FFFFFF"/>
        </w:rPr>
        <w:t>he text has been changed</w:t>
      </w:r>
      <w:r w:rsidR="00C91E16" w:rsidRPr="00273877">
        <w:rPr>
          <w:rFonts w:ascii="Aptos" w:eastAsia="Times New Roman" w:hAnsi="Aptos" w:cs="Times New Roman"/>
          <w:color w:val="0070C0"/>
          <w:shd w:val="clear" w:color="auto" w:fill="FFFFFF"/>
        </w:rPr>
        <w:t xml:space="preserve"> from:</w:t>
      </w:r>
    </w:p>
    <w:p w14:paraId="09DF5FFB" w14:textId="77777777" w:rsidR="00EA5FF3" w:rsidRPr="00273877" w:rsidRDefault="00EA5FF3" w:rsidP="007B182A">
      <w:pPr>
        <w:rPr>
          <w:rFonts w:ascii="Arial" w:hAnsi="Arial" w:cs="Arial"/>
          <w:color w:val="0070C0"/>
        </w:rPr>
      </w:pPr>
    </w:p>
    <w:p w14:paraId="22BC665F" w14:textId="35266C7D" w:rsidR="00C91E16" w:rsidRPr="00273877" w:rsidRDefault="004479E7" w:rsidP="007B182A">
      <w:pPr>
        <w:rPr>
          <w:rFonts w:ascii="Aptos" w:eastAsia="Times New Roman" w:hAnsi="Aptos" w:cs="Times New Roman"/>
          <w:color w:val="0070C0"/>
          <w:shd w:val="clear" w:color="auto" w:fill="FFFFFF"/>
        </w:rPr>
      </w:pPr>
      <w:ins w:id="327" w:author="Nizet, Victor" w:date="2024-10-25T08:22:00Z" w16du:dateUtc="2024-10-25T00:22:00Z">
        <w:r>
          <w:rPr>
            <w:rFonts w:ascii="Arial" w:hAnsi="Arial" w:cs="Arial"/>
            <w:color w:val="0070C0"/>
          </w:rPr>
          <w:t>“</w:t>
        </w:r>
      </w:ins>
      <w:r w:rsidR="00EA5FF3" w:rsidRPr="004479E7">
        <w:rPr>
          <w:rFonts w:ascii="Arial" w:hAnsi="Arial" w:cs="Arial"/>
          <w:i/>
          <w:iCs/>
          <w:color w:val="0070C0"/>
          <w:rPrChange w:id="328" w:author="Nizet, Victor" w:date="2024-10-25T08:22:00Z" w16du:dateUtc="2024-10-25T00:22:00Z">
            <w:rPr>
              <w:rFonts w:ascii="Arial" w:hAnsi="Arial" w:cs="Arial"/>
              <w:color w:val="0070C0"/>
            </w:rPr>
          </w:rPrChange>
        </w:rPr>
        <w:t>Initially, our unsupervised hierarchical clustering analyses of proteomics (</w:t>
      </w:r>
      <w:r w:rsidR="00EA5FF3" w:rsidRPr="004479E7">
        <w:rPr>
          <w:rFonts w:ascii="Arial" w:hAnsi="Arial" w:cs="Arial"/>
          <w:b/>
          <w:bCs/>
          <w:i/>
          <w:iCs/>
          <w:color w:val="0070C0"/>
          <w:rPrChange w:id="329" w:author="Nizet, Victor" w:date="2024-10-25T08:22:00Z" w16du:dateUtc="2024-10-25T00:22:00Z">
            <w:rPr>
              <w:rFonts w:ascii="Arial" w:hAnsi="Arial" w:cs="Arial"/>
              <w:b/>
              <w:bCs/>
              <w:color w:val="0070C0"/>
            </w:rPr>
          </w:rPrChange>
        </w:rPr>
        <w:t>Figure 1C</w:t>
      </w:r>
      <w:r w:rsidR="00EA5FF3" w:rsidRPr="004479E7">
        <w:rPr>
          <w:rFonts w:ascii="Arial" w:hAnsi="Arial" w:cs="Arial"/>
          <w:i/>
          <w:iCs/>
          <w:color w:val="0070C0"/>
          <w:rPrChange w:id="330" w:author="Nizet, Victor" w:date="2024-10-25T08:22:00Z" w16du:dateUtc="2024-10-25T00:22:00Z">
            <w:rPr>
              <w:rFonts w:ascii="Arial" w:hAnsi="Arial" w:cs="Arial"/>
              <w:color w:val="0070C0"/>
            </w:rPr>
          </w:rPrChange>
        </w:rPr>
        <w:t>) or metabolomics data (</w:t>
      </w:r>
      <w:r w:rsidR="00EA5FF3" w:rsidRPr="004479E7">
        <w:rPr>
          <w:rFonts w:ascii="Arial" w:hAnsi="Arial" w:cs="Arial"/>
          <w:b/>
          <w:bCs/>
          <w:i/>
          <w:iCs/>
          <w:color w:val="0070C0"/>
          <w:rPrChange w:id="331" w:author="Nizet, Victor" w:date="2024-10-25T08:22:00Z" w16du:dateUtc="2024-10-25T00:22:00Z">
            <w:rPr>
              <w:rFonts w:ascii="Arial" w:hAnsi="Arial" w:cs="Arial"/>
              <w:b/>
              <w:bCs/>
              <w:color w:val="0070C0"/>
            </w:rPr>
          </w:rPrChange>
        </w:rPr>
        <w:t>Figure 1D</w:t>
      </w:r>
      <w:r w:rsidR="00EA5FF3" w:rsidRPr="004479E7">
        <w:rPr>
          <w:rFonts w:ascii="Arial" w:hAnsi="Arial" w:cs="Arial"/>
          <w:i/>
          <w:iCs/>
          <w:color w:val="0070C0"/>
          <w:rPrChange w:id="332" w:author="Nizet, Victor" w:date="2024-10-25T08:22:00Z" w16du:dateUtc="2024-10-25T00:22:00Z">
            <w:rPr>
              <w:rFonts w:ascii="Arial" w:hAnsi="Arial" w:cs="Arial"/>
              <w:color w:val="0070C0"/>
            </w:rPr>
          </w:rPrChange>
        </w:rPr>
        <w:t xml:space="preserve">) revealed no </w:t>
      </w:r>
      <w:r w:rsidR="00B37201" w:rsidRPr="004479E7">
        <w:rPr>
          <w:rFonts w:ascii="Arial" w:hAnsi="Arial" w:cs="Arial"/>
          <w:i/>
          <w:iCs/>
          <w:color w:val="0070C0"/>
          <w:rPrChange w:id="333" w:author="Nizet, Victor" w:date="2024-10-25T08:22:00Z" w16du:dateUtc="2024-10-25T00:22:00Z">
            <w:rPr>
              <w:rFonts w:ascii="Arial" w:hAnsi="Arial" w:cs="Arial"/>
              <w:color w:val="0070C0"/>
            </w:rPr>
          </w:rPrChange>
        </w:rPr>
        <w:t>mortality association</w:t>
      </w:r>
      <w:r w:rsidR="00EA5FF3" w:rsidRPr="004479E7">
        <w:rPr>
          <w:rFonts w:ascii="Arial" w:hAnsi="Arial" w:cs="Arial"/>
          <w:i/>
          <w:iCs/>
          <w:color w:val="0070C0"/>
          <w:rPrChange w:id="334" w:author="Nizet, Victor" w:date="2024-10-25T08:22:00Z" w16du:dateUtc="2024-10-25T00:22:00Z">
            <w:rPr>
              <w:rFonts w:ascii="Arial" w:hAnsi="Arial" w:cs="Arial"/>
              <w:color w:val="0070C0"/>
            </w:rPr>
          </w:rPrChange>
        </w:rPr>
        <w:t xml:space="preserve"> with overall proteomic or metabolomic profiles. However, upon further analysis, we identified specific proteins significantly associated with mortality outcomes</w:t>
      </w:r>
      <w:r w:rsidR="00EA5FF3" w:rsidRPr="00273877">
        <w:rPr>
          <w:rFonts w:ascii="Arial" w:hAnsi="Arial" w:cs="Arial"/>
          <w:color w:val="0070C0"/>
        </w:rPr>
        <w:t>.</w:t>
      </w:r>
      <w:ins w:id="335" w:author="Nizet, Victor" w:date="2024-10-25T08:22:00Z" w16du:dateUtc="2024-10-25T00:22:00Z">
        <w:r>
          <w:rPr>
            <w:rFonts w:ascii="Arial" w:hAnsi="Arial" w:cs="Arial"/>
            <w:color w:val="0070C0"/>
          </w:rPr>
          <w:t>”</w:t>
        </w:r>
      </w:ins>
    </w:p>
    <w:p w14:paraId="480D4630" w14:textId="77777777" w:rsidR="00C91E16" w:rsidRPr="00273877" w:rsidRDefault="00C91E16" w:rsidP="007B182A">
      <w:pPr>
        <w:rPr>
          <w:rFonts w:ascii="Aptos" w:eastAsia="Times New Roman" w:hAnsi="Aptos" w:cs="Times New Roman"/>
          <w:color w:val="0070C0"/>
          <w:shd w:val="clear" w:color="auto" w:fill="FFFFFF"/>
        </w:rPr>
      </w:pPr>
    </w:p>
    <w:p w14:paraId="52028336" w14:textId="6834418C" w:rsidR="007D4835" w:rsidRDefault="007D4835" w:rsidP="005946E2">
      <w:pPr>
        <w:jc w:val="both"/>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 xml:space="preserve"> to:</w:t>
      </w:r>
      <w:r w:rsidRPr="00273877">
        <w:rPr>
          <w:rFonts w:ascii="Aptos" w:eastAsia="Times New Roman" w:hAnsi="Aptos" w:cs="Times New Roman"/>
          <w:color w:val="0070C0"/>
          <w:shd w:val="clear" w:color="auto" w:fill="FFFFFF"/>
        </w:rPr>
        <w:br/>
      </w:r>
      <w:r w:rsidRPr="00273877">
        <w:rPr>
          <w:rFonts w:ascii="Aptos" w:eastAsia="Times New Roman" w:hAnsi="Aptos" w:cs="Times New Roman"/>
          <w:color w:val="0070C0"/>
          <w:shd w:val="clear" w:color="auto" w:fill="FFFFFF"/>
        </w:rPr>
        <w:br/>
        <w:t>“</w:t>
      </w:r>
      <w:r w:rsidRPr="004479E7">
        <w:rPr>
          <w:rFonts w:ascii="Arial" w:hAnsi="Arial" w:cs="Arial"/>
          <w:i/>
          <w:iCs/>
          <w:color w:val="0070C0"/>
          <w:rPrChange w:id="336" w:author="Nizet, Victor" w:date="2024-10-25T08:22:00Z" w16du:dateUtc="2024-10-25T00:22:00Z">
            <w:rPr>
              <w:rFonts w:ascii="Arial" w:hAnsi="Arial" w:cs="Arial"/>
              <w:color w:val="0070C0"/>
            </w:rPr>
          </w:rPrChange>
        </w:rPr>
        <w:t>Our unsupervised hierarchical clustering analyses of proteomics (</w:t>
      </w:r>
      <w:r w:rsidRPr="004479E7">
        <w:rPr>
          <w:rFonts w:ascii="Arial" w:hAnsi="Arial" w:cs="Arial"/>
          <w:b/>
          <w:bCs/>
          <w:i/>
          <w:iCs/>
          <w:color w:val="0070C0"/>
          <w:rPrChange w:id="337" w:author="Nizet, Victor" w:date="2024-10-25T08:22:00Z" w16du:dateUtc="2024-10-25T00:22:00Z">
            <w:rPr>
              <w:rFonts w:ascii="Arial" w:hAnsi="Arial" w:cs="Arial"/>
              <w:b/>
              <w:bCs/>
              <w:color w:val="0070C0"/>
            </w:rPr>
          </w:rPrChange>
        </w:rPr>
        <w:t>Figure 1C</w:t>
      </w:r>
      <w:r w:rsidRPr="004479E7">
        <w:rPr>
          <w:rFonts w:ascii="Arial" w:hAnsi="Arial" w:cs="Arial"/>
          <w:i/>
          <w:iCs/>
          <w:color w:val="0070C0"/>
          <w:rPrChange w:id="338" w:author="Nizet, Victor" w:date="2024-10-25T08:22:00Z" w16du:dateUtc="2024-10-25T00:22:00Z">
            <w:rPr>
              <w:rFonts w:ascii="Arial" w:hAnsi="Arial" w:cs="Arial"/>
              <w:color w:val="0070C0"/>
            </w:rPr>
          </w:rPrChange>
        </w:rPr>
        <w:t>) or metabolomics data (</w:t>
      </w:r>
      <w:r w:rsidRPr="004479E7">
        <w:rPr>
          <w:rFonts w:ascii="Arial" w:hAnsi="Arial" w:cs="Arial"/>
          <w:b/>
          <w:bCs/>
          <w:i/>
          <w:iCs/>
          <w:color w:val="0070C0"/>
          <w:rPrChange w:id="339" w:author="Nizet, Victor" w:date="2024-10-25T08:22:00Z" w16du:dateUtc="2024-10-25T00:22:00Z">
            <w:rPr>
              <w:rFonts w:ascii="Arial" w:hAnsi="Arial" w:cs="Arial"/>
              <w:b/>
              <w:bCs/>
              <w:color w:val="0070C0"/>
            </w:rPr>
          </w:rPrChange>
        </w:rPr>
        <w:t>Figure 1D</w:t>
      </w:r>
      <w:r w:rsidRPr="004479E7">
        <w:rPr>
          <w:rFonts w:ascii="Arial" w:hAnsi="Arial" w:cs="Arial"/>
          <w:i/>
          <w:iCs/>
          <w:color w:val="0070C0"/>
          <w:rPrChange w:id="340" w:author="Nizet, Victor" w:date="2024-10-25T08:22:00Z" w16du:dateUtc="2024-10-25T00:22:00Z">
            <w:rPr>
              <w:rFonts w:ascii="Arial" w:hAnsi="Arial" w:cs="Arial"/>
              <w:color w:val="0070C0"/>
            </w:rPr>
          </w:rPrChange>
        </w:rPr>
        <w:t xml:space="preserve">) revealed no high-level associations of mortality with </w:t>
      </w:r>
      <w:r w:rsidRPr="004479E7">
        <w:rPr>
          <w:rFonts w:ascii="Arial" w:hAnsi="Arial" w:cs="Arial"/>
          <w:i/>
          <w:iCs/>
          <w:color w:val="0070C0"/>
          <w:rPrChange w:id="341" w:author="Nizet, Victor" w:date="2024-10-25T08:22:00Z" w16du:dateUtc="2024-10-25T00:22:00Z">
            <w:rPr>
              <w:rFonts w:ascii="Arial" w:hAnsi="Arial" w:cs="Arial"/>
              <w:color w:val="0070C0"/>
            </w:rPr>
          </w:rPrChange>
        </w:rPr>
        <w:lastRenderedPageBreak/>
        <w:t>overall proteomic or metabolomic profiles. However, when conducting feature-level analysis, we identified specific proteins significantly associated with mortality outcomes</w:t>
      </w:r>
      <w:r w:rsidRPr="00273877">
        <w:rPr>
          <w:rFonts w:ascii="Arial" w:hAnsi="Arial" w:cs="Arial"/>
          <w:color w:val="0070C0"/>
        </w:rPr>
        <w:t>.”</w:t>
      </w:r>
      <w:r w:rsidR="00560711" w:rsidRPr="00273877">
        <w:rPr>
          <w:rFonts w:ascii="Aptos" w:eastAsia="Times New Roman" w:hAnsi="Aptos" w:cs="Times New Roman"/>
          <w:color w:val="0070C0"/>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Figure 3A. What do exactly the authors mean by "spectral match" and "no spectral match" in this Figure? This can be guessed intuitively. However, clear explanations by the author would be helpful for the readers. </w:t>
      </w:r>
    </w:p>
    <w:p w14:paraId="417E2711" w14:textId="77777777" w:rsidR="007D4835" w:rsidRDefault="007D4835" w:rsidP="007B182A">
      <w:pPr>
        <w:rPr>
          <w:rFonts w:ascii="Aptos" w:eastAsia="Times New Roman" w:hAnsi="Aptos" w:cs="Times New Roman"/>
          <w:color w:val="212121"/>
          <w:shd w:val="clear" w:color="auto" w:fill="FFFFFF"/>
        </w:rPr>
      </w:pPr>
    </w:p>
    <w:p w14:paraId="33D71573" w14:textId="4DD9019A" w:rsidR="00AE128F" w:rsidRPr="00273877" w:rsidRDefault="00C91E16" w:rsidP="005946E2">
      <w:pPr>
        <w:jc w:val="both"/>
        <w:rPr>
          <w:rFonts w:ascii="Arial" w:eastAsia="Times New Roman" w:hAnsi="Arial" w:cs="Arial"/>
          <w:color w:val="0070C0"/>
          <w:shd w:val="clear" w:color="auto" w:fill="FFFFFF"/>
        </w:rPr>
      </w:pPr>
      <w:r w:rsidRPr="00273877">
        <w:rPr>
          <w:rFonts w:ascii="Arial" w:eastAsia="Times New Roman" w:hAnsi="Arial" w:cs="Arial"/>
          <w:color w:val="0070C0"/>
          <w:shd w:val="clear" w:color="auto" w:fill="FFFFFF"/>
        </w:rPr>
        <w:t>We have added</w:t>
      </w:r>
      <w:r w:rsidR="007D4835" w:rsidRPr="00273877">
        <w:rPr>
          <w:rFonts w:ascii="Arial" w:eastAsia="Times New Roman" w:hAnsi="Arial" w:cs="Arial"/>
          <w:color w:val="0070C0"/>
          <w:shd w:val="clear" w:color="auto" w:fill="FFFFFF"/>
        </w:rPr>
        <w:t xml:space="preserve"> </w:t>
      </w:r>
      <w:r w:rsidRPr="00273877">
        <w:rPr>
          <w:rFonts w:ascii="Arial" w:eastAsia="Times New Roman" w:hAnsi="Arial" w:cs="Arial"/>
          <w:color w:val="0070C0"/>
          <w:shd w:val="clear" w:color="auto" w:fill="FFFFFF"/>
        </w:rPr>
        <w:t>text to</w:t>
      </w:r>
      <w:r w:rsidR="007D4835" w:rsidRPr="00273877">
        <w:rPr>
          <w:rFonts w:ascii="Arial" w:eastAsia="Times New Roman" w:hAnsi="Arial" w:cs="Arial"/>
          <w:color w:val="0070C0"/>
          <w:shd w:val="clear" w:color="auto" w:fill="FFFFFF"/>
        </w:rPr>
        <w:t xml:space="preserve"> the figure legend </w:t>
      </w:r>
      <w:r w:rsidR="00B37201" w:rsidRPr="00273877">
        <w:rPr>
          <w:rFonts w:ascii="Arial" w:eastAsia="Times New Roman" w:hAnsi="Arial" w:cs="Arial"/>
          <w:color w:val="0070C0"/>
          <w:shd w:val="clear" w:color="auto" w:fill="FFFFFF"/>
        </w:rPr>
        <w:t>to explain better</w:t>
      </w:r>
      <w:r w:rsidR="007D4835" w:rsidRPr="00273877">
        <w:rPr>
          <w:rFonts w:ascii="Arial" w:eastAsia="Times New Roman" w:hAnsi="Arial" w:cs="Arial"/>
          <w:color w:val="0070C0"/>
          <w:shd w:val="clear" w:color="auto" w:fill="FFFFFF"/>
        </w:rPr>
        <w:t xml:space="preserve"> what </w:t>
      </w:r>
      <w:r w:rsidR="00AE128F" w:rsidRPr="00273877">
        <w:rPr>
          <w:rFonts w:ascii="Arial" w:eastAsia="Times New Roman" w:hAnsi="Arial" w:cs="Arial"/>
          <w:color w:val="0070C0"/>
          <w:shd w:val="clear" w:color="auto" w:fill="FFFFFF"/>
        </w:rPr>
        <w:t>the spectral match vs no spectral match legend means.</w:t>
      </w:r>
      <w:r w:rsidR="00B37201" w:rsidRPr="00273877">
        <w:rPr>
          <w:rFonts w:ascii="Arial" w:hAnsi="Arial" w:cs="Arial"/>
          <w:color w:val="0070C0"/>
        </w:rPr>
        <w:t xml:space="preserve"> </w:t>
      </w:r>
      <w:r w:rsidR="00AE128F" w:rsidRPr="00273877">
        <w:rPr>
          <w:rFonts w:ascii="Arial" w:hAnsi="Arial" w:cs="Arial"/>
          <w:color w:val="0070C0"/>
        </w:rPr>
        <w:t>“No spectral match (red points) indicates features that did not produce a spectral match to any of the metabolites in the GNPS database, while spectral match (blue points) indicates features that produced a spectral match to metabolites in the GNPS database.”</w:t>
      </w:r>
    </w:p>
    <w:p w14:paraId="62922551" w14:textId="77777777" w:rsidR="00AE128F" w:rsidRDefault="00560711" w:rsidP="005946E2">
      <w:pPr>
        <w:jc w:val="both"/>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 S2. Fonts in this Figure are too small to be readable. They should be at least slightly increased. </w:t>
      </w:r>
    </w:p>
    <w:p w14:paraId="117D8DB3" w14:textId="77777777" w:rsidR="00AE128F" w:rsidRDefault="00AE128F" w:rsidP="007B182A">
      <w:pPr>
        <w:rPr>
          <w:rFonts w:ascii="Aptos" w:eastAsia="Times New Roman" w:hAnsi="Aptos" w:cs="Times New Roman"/>
          <w:color w:val="212121"/>
          <w:shd w:val="clear" w:color="auto" w:fill="FFFFFF"/>
        </w:rPr>
      </w:pPr>
    </w:p>
    <w:p w14:paraId="3A3F3508" w14:textId="5AB9DF38" w:rsidR="007962D9" w:rsidRPr="00273877" w:rsidRDefault="00AE128F" w:rsidP="005946E2">
      <w:pPr>
        <w:jc w:val="both"/>
        <w:rPr>
          <w:rFonts w:ascii="Arial" w:eastAsia="Times New Roman" w:hAnsi="Arial" w:cs="Arial"/>
          <w:color w:val="0070C0"/>
        </w:rPr>
      </w:pPr>
      <w:r w:rsidRPr="00273877">
        <w:rPr>
          <w:rFonts w:ascii="Arial" w:eastAsia="Times New Roman" w:hAnsi="Arial" w:cs="Arial"/>
          <w:color w:val="0070C0"/>
          <w:shd w:val="clear" w:color="auto" w:fill="FFFFFF"/>
        </w:rPr>
        <w:t xml:space="preserve">Due to the amount of information </w:t>
      </w:r>
      <w:r w:rsidR="00130104" w:rsidRPr="00273877">
        <w:rPr>
          <w:rFonts w:ascii="Arial" w:eastAsia="Times New Roman" w:hAnsi="Arial" w:cs="Arial"/>
          <w:color w:val="0070C0"/>
          <w:shd w:val="clear" w:color="auto" w:fill="FFFFFF"/>
        </w:rPr>
        <w:t>in this figure, it will be submitted as a vector-based image that allows</w:t>
      </w:r>
      <w:r w:rsidRPr="00273877">
        <w:rPr>
          <w:rFonts w:ascii="Arial" w:eastAsia="Times New Roman" w:hAnsi="Arial" w:cs="Arial"/>
          <w:color w:val="0070C0"/>
          <w:shd w:val="clear" w:color="auto" w:fill="FFFFFF"/>
        </w:rPr>
        <w:t xml:space="preserve"> the reader to zoom in on the network of interest. </w:t>
      </w:r>
    </w:p>
    <w:p w14:paraId="597F924A" w14:textId="43AC0B6D" w:rsidR="00414A32"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authors compared their results with the previously described results obtained with similar methods for S. aureus bacteremia. In my opinion, the conclusions based on this kind of comparison should be made with care and used as suggestive rather than indicating something. The manuscript concerning staphylococcal bacteremia was published by the authors a few years ago. Thus, in the discussion section, the authors should at least briefly, compare the methodology of studies performed for that manuscript and the current manuscript. </w:t>
      </w:r>
    </w:p>
    <w:p w14:paraId="7E9BAEF7" w14:textId="77777777" w:rsidR="00990BF4" w:rsidRDefault="00990BF4" w:rsidP="007B182A">
      <w:pPr>
        <w:rPr>
          <w:rFonts w:ascii="Aptos" w:eastAsia="Times New Roman" w:hAnsi="Aptos" w:cs="Times New Roman"/>
          <w:color w:val="212121"/>
          <w:shd w:val="clear" w:color="auto" w:fill="FFFFFF"/>
        </w:rPr>
      </w:pPr>
    </w:p>
    <w:p w14:paraId="668996B1" w14:textId="0C6818E6" w:rsidR="00414A32" w:rsidRPr="00273877" w:rsidRDefault="00414A32" w:rsidP="005946E2">
      <w:pPr>
        <w:jc w:val="both"/>
        <w:rPr>
          <w:rFonts w:ascii="Arial" w:eastAsia="Times New Roman" w:hAnsi="Arial" w:cs="Arial"/>
          <w:color w:val="0070C0"/>
          <w:shd w:val="clear" w:color="auto" w:fill="FFFFFF"/>
        </w:rPr>
      </w:pPr>
      <w:r w:rsidRPr="00273877">
        <w:rPr>
          <w:rFonts w:ascii="Arial" w:eastAsia="Times New Roman" w:hAnsi="Arial" w:cs="Arial"/>
          <w:color w:val="0070C0"/>
          <w:shd w:val="clear" w:color="auto" w:fill="FFFFFF"/>
        </w:rPr>
        <w:t xml:space="preserve">We thank the reviewer for </w:t>
      </w:r>
      <w:del w:id="342" w:author="Nizet, Victor" w:date="2024-10-25T08:23:00Z" w16du:dateUtc="2024-10-25T00:23:00Z">
        <w:r w:rsidRPr="00273877" w:rsidDel="009707DF">
          <w:rPr>
            <w:rFonts w:ascii="Arial" w:eastAsia="Times New Roman" w:hAnsi="Arial" w:cs="Arial"/>
            <w:color w:val="0070C0"/>
            <w:shd w:val="clear" w:color="auto" w:fill="FFFFFF"/>
          </w:rPr>
          <w:delText>bringing up</w:delText>
        </w:r>
      </w:del>
      <w:ins w:id="343" w:author="Nizet, Victor" w:date="2024-10-25T08:23:00Z" w16du:dateUtc="2024-10-25T00:23:00Z">
        <w:r w:rsidR="009707DF">
          <w:rPr>
            <w:rFonts w:ascii="Arial" w:eastAsia="Times New Roman" w:hAnsi="Arial" w:cs="Arial"/>
            <w:color w:val="0070C0"/>
            <w:shd w:val="clear" w:color="auto" w:fill="FFFFFF"/>
          </w:rPr>
          <w:t>raising</w:t>
        </w:r>
      </w:ins>
      <w:r w:rsidRPr="00273877">
        <w:rPr>
          <w:rFonts w:ascii="Arial" w:eastAsia="Times New Roman" w:hAnsi="Arial" w:cs="Arial"/>
          <w:color w:val="0070C0"/>
          <w:shd w:val="clear" w:color="auto" w:fill="FFFFFF"/>
        </w:rPr>
        <w:t xml:space="preserve"> this important point. </w:t>
      </w:r>
      <w:del w:id="344" w:author="Nizet, Victor" w:date="2024-10-25T08:23:00Z" w16du:dateUtc="2024-10-25T00:23:00Z">
        <w:r w:rsidR="00990BF4" w:rsidRPr="00273877" w:rsidDel="009707DF">
          <w:rPr>
            <w:rFonts w:ascii="Arial" w:eastAsia="Times New Roman" w:hAnsi="Arial" w:cs="Arial"/>
            <w:color w:val="0070C0"/>
            <w:shd w:val="clear" w:color="auto" w:fill="FFFFFF"/>
          </w:rPr>
          <w:delText xml:space="preserve">We </w:delText>
        </w:r>
        <w:r w:rsidR="00FD6A70" w:rsidRPr="00273877" w:rsidDel="009707DF">
          <w:rPr>
            <w:rFonts w:ascii="Arial" w:eastAsia="Times New Roman" w:hAnsi="Arial" w:cs="Arial"/>
            <w:color w:val="0070C0"/>
            <w:shd w:val="clear" w:color="auto" w:fill="FFFFFF"/>
          </w:rPr>
          <w:delText xml:space="preserve">had </w:delText>
        </w:r>
        <w:r w:rsidR="00990BF4" w:rsidRPr="00273877" w:rsidDel="009707DF">
          <w:rPr>
            <w:rFonts w:ascii="Arial" w:eastAsia="Times New Roman" w:hAnsi="Arial" w:cs="Arial"/>
            <w:color w:val="0070C0"/>
            <w:shd w:val="clear" w:color="auto" w:fill="FFFFFF"/>
          </w:rPr>
          <w:delText xml:space="preserve">intended </w:delText>
        </w:r>
        <w:r w:rsidRPr="00273877" w:rsidDel="009707DF">
          <w:rPr>
            <w:rFonts w:ascii="Arial" w:eastAsia="Times New Roman" w:hAnsi="Arial" w:cs="Arial"/>
            <w:color w:val="0070C0"/>
            <w:shd w:val="clear" w:color="auto" w:fill="FFFFFF"/>
          </w:rPr>
          <w:delText>our</w:delText>
        </w:r>
      </w:del>
      <w:ins w:id="345" w:author="Nizet, Victor" w:date="2024-10-25T08:23:00Z" w16du:dateUtc="2024-10-25T00:23:00Z">
        <w:r w:rsidR="009707DF">
          <w:rPr>
            <w:rFonts w:ascii="Arial" w:eastAsia="Times New Roman" w:hAnsi="Arial" w:cs="Arial"/>
            <w:color w:val="0070C0"/>
            <w:shd w:val="clear" w:color="auto" w:fill="FFFFFF"/>
          </w:rPr>
          <w:t>Our intenti</w:t>
        </w:r>
      </w:ins>
      <w:ins w:id="346" w:author="Nizet, Victor" w:date="2024-10-25T08:24:00Z" w16du:dateUtc="2024-10-25T00:24:00Z">
        <w:r w:rsidR="009707DF">
          <w:rPr>
            <w:rFonts w:ascii="Arial" w:eastAsia="Times New Roman" w:hAnsi="Arial" w:cs="Arial"/>
            <w:color w:val="0070C0"/>
            <w:shd w:val="clear" w:color="auto" w:fill="FFFFFF"/>
          </w:rPr>
          <w:t>on was to present the</w:t>
        </w:r>
      </w:ins>
      <w:r w:rsidR="00990BF4" w:rsidRPr="00273877">
        <w:rPr>
          <w:rFonts w:ascii="Arial" w:eastAsia="Times New Roman" w:hAnsi="Arial" w:cs="Arial"/>
          <w:color w:val="0070C0"/>
          <w:shd w:val="clear" w:color="auto" w:fill="FFFFFF"/>
        </w:rPr>
        <w:t xml:space="preserve"> conclusions </w:t>
      </w:r>
      <w:r w:rsidRPr="00273877">
        <w:rPr>
          <w:rFonts w:ascii="Arial" w:eastAsia="Times New Roman" w:hAnsi="Arial" w:cs="Arial"/>
          <w:color w:val="0070C0"/>
          <w:shd w:val="clear" w:color="auto" w:fill="FFFFFF"/>
        </w:rPr>
        <w:t xml:space="preserve">comparing the S. aureus results to the EcB results to be </w:t>
      </w:r>
      <w:r w:rsidR="00990BF4" w:rsidRPr="00273877">
        <w:rPr>
          <w:rFonts w:ascii="Arial" w:eastAsia="Times New Roman" w:hAnsi="Arial" w:cs="Arial"/>
          <w:color w:val="0070C0"/>
          <w:shd w:val="clear" w:color="auto" w:fill="FFFFFF"/>
        </w:rPr>
        <w:t>suggestive</w:t>
      </w:r>
      <w:r w:rsidR="00EC05F5" w:rsidRPr="00273877">
        <w:rPr>
          <w:rFonts w:ascii="Arial" w:eastAsia="Times New Roman" w:hAnsi="Arial" w:cs="Arial"/>
          <w:color w:val="0070C0"/>
          <w:shd w:val="clear" w:color="auto" w:fill="FFFFFF"/>
        </w:rPr>
        <w:t> rather than definitive and</w:t>
      </w:r>
      <w:r w:rsidR="00FD6A70" w:rsidRPr="00273877">
        <w:rPr>
          <w:rFonts w:ascii="Arial" w:eastAsia="Times New Roman" w:hAnsi="Arial" w:cs="Arial"/>
          <w:color w:val="0070C0"/>
          <w:shd w:val="clear" w:color="auto" w:fill="FFFFFF"/>
        </w:rPr>
        <w:t xml:space="preserve"> to highlight the limitations of comparing these two</w:t>
      </w:r>
      <w:r w:rsidR="00E17A2A" w:rsidRPr="00273877">
        <w:rPr>
          <w:rFonts w:ascii="Arial" w:eastAsia="Times New Roman" w:hAnsi="Arial" w:cs="Arial"/>
          <w:color w:val="0070C0"/>
          <w:shd w:val="clear" w:color="auto" w:fill="FFFFFF"/>
        </w:rPr>
        <w:t xml:space="preserve"> studies</w:t>
      </w:r>
      <w:r w:rsidRPr="00273877">
        <w:rPr>
          <w:rFonts w:ascii="Arial" w:eastAsia="Times New Roman" w:hAnsi="Arial" w:cs="Arial"/>
          <w:color w:val="0070C0"/>
          <w:shd w:val="clear" w:color="auto" w:fill="FFFFFF"/>
        </w:rPr>
        <w:t>.</w:t>
      </w:r>
    </w:p>
    <w:p w14:paraId="680A1585" w14:textId="77777777" w:rsidR="00990BF4" w:rsidRPr="00273877" w:rsidRDefault="00990BF4" w:rsidP="005946E2">
      <w:pPr>
        <w:jc w:val="both"/>
        <w:rPr>
          <w:rFonts w:ascii="Arial" w:eastAsia="Times New Roman" w:hAnsi="Arial" w:cs="Arial"/>
          <w:color w:val="0070C0"/>
          <w:shd w:val="clear" w:color="auto" w:fill="FFFFFF"/>
        </w:rPr>
      </w:pPr>
    </w:p>
    <w:p w14:paraId="7AAEE245" w14:textId="229D7A77" w:rsidR="00414A32" w:rsidRPr="00273877" w:rsidRDefault="00414A32" w:rsidP="005946E2">
      <w:pPr>
        <w:jc w:val="both"/>
        <w:rPr>
          <w:rFonts w:ascii="Arial" w:hAnsi="Arial" w:cs="Arial"/>
          <w:color w:val="0070C0"/>
        </w:rPr>
      </w:pPr>
      <w:r w:rsidRPr="00273877">
        <w:rPr>
          <w:rFonts w:ascii="Arial" w:hAnsi="Arial" w:cs="Arial"/>
          <w:color w:val="0070C0"/>
        </w:rPr>
        <w:t>“</w:t>
      </w:r>
      <w:r w:rsidR="00990BF4" w:rsidRPr="009707DF">
        <w:rPr>
          <w:rFonts w:ascii="Arial" w:hAnsi="Arial" w:cs="Arial"/>
          <w:i/>
          <w:iCs/>
          <w:color w:val="0070C0"/>
          <w:rPrChange w:id="347" w:author="Nizet, Victor" w:date="2024-10-25T08:24:00Z" w16du:dateUtc="2024-10-25T00:24:00Z">
            <w:rPr>
              <w:rFonts w:ascii="Arial" w:hAnsi="Arial" w:cs="Arial"/>
              <w:color w:val="0070C0"/>
            </w:rPr>
          </w:rPrChange>
        </w:rPr>
        <w:t xml:space="preserve">Technical considerations as to the experimental design of our </w:t>
      </w:r>
      <w:r w:rsidR="00990BF4" w:rsidRPr="009707DF">
        <w:rPr>
          <w:rFonts w:ascii="Arial" w:hAnsi="Arial" w:cs="Arial"/>
          <w:i/>
          <w:iCs/>
          <w:color w:val="0070C0"/>
        </w:rPr>
        <w:t>S. aureus</w:t>
      </w:r>
      <w:r w:rsidR="00990BF4" w:rsidRPr="009707DF">
        <w:rPr>
          <w:rFonts w:ascii="Arial" w:hAnsi="Arial" w:cs="Arial"/>
          <w:i/>
          <w:iCs/>
          <w:color w:val="0070C0"/>
          <w:rPrChange w:id="348" w:author="Nizet, Victor" w:date="2024-10-25T08:24:00Z" w16du:dateUtc="2024-10-25T00:24:00Z">
            <w:rPr>
              <w:rFonts w:ascii="Arial" w:hAnsi="Arial" w:cs="Arial"/>
              <w:color w:val="0070C0"/>
            </w:rPr>
          </w:rPrChange>
        </w:rPr>
        <w:t xml:space="preserve"> and EcB study prevent a direct comparison of these two datasets, but the differences we observe relative to healthy patients </w:t>
      </w:r>
      <w:r w:rsidR="00990BF4" w:rsidRPr="009707DF">
        <w:rPr>
          <w:rFonts w:ascii="Arial" w:hAnsi="Arial" w:cs="Arial"/>
          <w:b/>
          <w:bCs/>
          <w:i/>
          <w:iCs/>
          <w:color w:val="0070C0"/>
          <w:rPrChange w:id="349" w:author="Nizet, Victor" w:date="2024-10-25T08:24:00Z" w16du:dateUtc="2024-10-25T00:24:00Z">
            <w:rPr>
              <w:rFonts w:ascii="Arial" w:hAnsi="Arial" w:cs="Arial"/>
              <w:b/>
              <w:bCs/>
              <w:color w:val="0070C0"/>
            </w:rPr>
          </w:rPrChange>
        </w:rPr>
        <w:t xml:space="preserve">suggest </w:t>
      </w:r>
      <w:r w:rsidR="00990BF4" w:rsidRPr="009707DF">
        <w:rPr>
          <w:rFonts w:ascii="Arial" w:hAnsi="Arial" w:cs="Arial"/>
          <w:i/>
          <w:iCs/>
          <w:color w:val="0070C0"/>
          <w:rPrChange w:id="350" w:author="Nizet, Victor" w:date="2024-10-25T08:24:00Z" w16du:dateUtc="2024-10-25T00:24:00Z">
            <w:rPr>
              <w:rFonts w:ascii="Arial" w:hAnsi="Arial" w:cs="Arial"/>
              <w:color w:val="0070C0"/>
            </w:rPr>
          </w:rPrChange>
        </w:rPr>
        <w:t xml:space="preserve">the existence of features of host response that could be exploited to distinguish these types of bacteremia. A larger study designed </w:t>
      </w:r>
      <w:r w:rsidR="00DF655B" w:rsidRPr="009707DF">
        <w:rPr>
          <w:rFonts w:ascii="Arial" w:hAnsi="Arial" w:cs="Arial"/>
          <w:i/>
          <w:iCs/>
          <w:color w:val="0070C0"/>
          <w:rPrChange w:id="351" w:author="Nizet, Victor" w:date="2024-10-25T08:24:00Z" w16du:dateUtc="2024-10-25T00:24:00Z">
            <w:rPr>
              <w:rFonts w:ascii="Arial" w:hAnsi="Arial" w:cs="Arial"/>
              <w:color w:val="0070C0"/>
            </w:rPr>
          </w:rPrChange>
        </w:rPr>
        <w:t>to compare these directly and other bacteremia types</w:t>
      </w:r>
      <w:r w:rsidR="00990BF4" w:rsidRPr="009707DF">
        <w:rPr>
          <w:rFonts w:ascii="Arial" w:hAnsi="Arial" w:cs="Arial"/>
          <w:i/>
          <w:iCs/>
          <w:color w:val="0070C0"/>
          <w:rPrChange w:id="352" w:author="Nizet, Victor" w:date="2024-10-25T08:24:00Z" w16du:dateUtc="2024-10-25T00:24:00Z">
            <w:rPr>
              <w:rFonts w:ascii="Arial" w:hAnsi="Arial" w:cs="Arial"/>
              <w:color w:val="0070C0"/>
            </w:rPr>
          </w:rPrChange>
        </w:rPr>
        <w:t xml:space="preserve"> is warranted to uncover these differences with greater confidence through direct comparisons</w:t>
      </w:r>
      <w:r w:rsidR="00990BF4" w:rsidRPr="00273877">
        <w:rPr>
          <w:rFonts w:ascii="Arial" w:hAnsi="Arial" w:cs="Arial"/>
          <w:color w:val="0070C0"/>
        </w:rPr>
        <w:t>.</w:t>
      </w:r>
      <w:r w:rsidRPr="00273877">
        <w:rPr>
          <w:rFonts w:ascii="Arial" w:hAnsi="Arial" w:cs="Arial"/>
          <w:color w:val="0070C0"/>
        </w:rPr>
        <w:t>”</w:t>
      </w:r>
    </w:p>
    <w:p w14:paraId="289FE10D" w14:textId="77777777" w:rsidR="00414A32" w:rsidRPr="00273877" w:rsidRDefault="00414A32" w:rsidP="005946E2">
      <w:pPr>
        <w:jc w:val="both"/>
        <w:rPr>
          <w:rFonts w:ascii="Arial" w:hAnsi="Arial" w:cs="Arial"/>
          <w:color w:val="0070C0"/>
        </w:rPr>
      </w:pPr>
    </w:p>
    <w:p w14:paraId="6F582C04" w14:textId="1E06F9AA" w:rsidR="00414A32" w:rsidRPr="00273877" w:rsidRDefault="00414A32" w:rsidP="005946E2">
      <w:pPr>
        <w:jc w:val="both"/>
        <w:rPr>
          <w:rFonts w:ascii="Arial" w:hAnsi="Arial" w:cs="Arial"/>
          <w:color w:val="0070C0"/>
        </w:rPr>
      </w:pPr>
      <w:r w:rsidRPr="00273877">
        <w:rPr>
          <w:rFonts w:ascii="Arial" w:hAnsi="Arial" w:cs="Arial"/>
          <w:color w:val="0070C0"/>
        </w:rPr>
        <w:t xml:space="preserve">In an attempt to make </w:t>
      </w:r>
      <w:r w:rsidR="00FD6A70" w:rsidRPr="00273877">
        <w:rPr>
          <w:rFonts w:ascii="Arial" w:hAnsi="Arial" w:cs="Arial"/>
          <w:color w:val="0070C0"/>
        </w:rPr>
        <w:t>our intentions</w:t>
      </w:r>
      <w:r w:rsidRPr="00273877">
        <w:rPr>
          <w:rFonts w:ascii="Arial" w:hAnsi="Arial" w:cs="Arial"/>
          <w:color w:val="0070C0"/>
        </w:rPr>
        <w:t xml:space="preserve"> clearer to the reader</w:t>
      </w:r>
      <w:r w:rsidR="00EA5FF3" w:rsidRPr="00273877">
        <w:rPr>
          <w:rFonts w:ascii="Arial" w:hAnsi="Arial" w:cs="Arial"/>
          <w:color w:val="0070C0"/>
        </w:rPr>
        <w:t xml:space="preserve"> while incorporating a brief comparison of the methodologies of the two studies </w:t>
      </w:r>
      <w:r w:rsidRPr="00273877">
        <w:rPr>
          <w:rFonts w:ascii="Arial" w:hAnsi="Arial" w:cs="Arial"/>
          <w:color w:val="0070C0"/>
        </w:rPr>
        <w:t>we have revised the text to the following:</w:t>
      </w:r>
    </w:p>
    <w:p w14:paraId="6C95677D" w14:textId="77777777" w:rsidR="00414A32" w:rsidRPr="00273877" w:rsidRDefault="00414A32" w:rsidP="007B182A">
      <w:pPr>
        <w:rPr>
          <w:rFonts w:ascii="Arial" w:hAnsi="Arial" w:cs="Arial"/>
          <w:color w:val="0070C0"/>
        </w:rPr>
      </w:pPr>
    </w:p>
    <w:p w14:paraId="24C83806" w14:textId="59CCB743" w:rsidR="00EA5FF3" w:rsidRPr="00273877" w:rsidRDefault="009707DF" w:rsidP="005946E2">
      <w:pPr>
        <w:jc w:val="both"/>
        <w:rPr>
          <w:rFonts w:ascii="Arial" w:hAnsi="Arial" w:cs="Arial"/>
          <w:color w:val="0070C0"/>
        </w:rPr>
      </w:pPr>
      <w:ins w:id="353" w:author="Nizet, Victor" w:date="2024-10-25T08:24:00Z" w16du:dateUtc="2024-10-25T00:24:00Z">
        <w:r>
          <w:rPr>
            <w:rFonts w:ascii="Arial" w:hAnsi="Arial" w:cs="Arial"/>
            <w:color w:val="0070C0"/>
          </w:rPr>
          <w:t>“</w:t>
        </w:r>
      </w:ins>
      <w:r w:rsidR="00EA5FF3" w:rsidRPr="009707DF">
        <w:rPr>
          <w:rFonts w:ascii="Arial" w:hAnsi="Arial" w:cs="Arial"/>
          <w:i/>
          <w:iCs/>
          <w:color w:val="0070C0"/>
          <w:rPrChange w:id="354" w:author="Nizet, Victor" w:date="2024-10-25T08:24:00Z" w16du:dateUtc="2024-10-25T00:24:00Z">
            <w:rPr>
              <w:rFonts w:ascii="Arial" w:hAnsi="Arial" w:cs="Arial"/>
              <w:color w:val="0070C0"/>
            </w:rPr>
          </w:rPrChange>
        </w:rPr>
        <w:t xml:space="preserve">Although both the S. aureus and EcB studies were conducted in our lab using similar high-resolution TMT proteomic workflows, we cannot directly compare the two datasets </w:t>
      </w:r>
      <w:r w:rsidR="00EA5FF3" w:rsidRPr="009707DF">
        <w:rPr>
          <w:rFonts w:ascii="Arial" w:hAnsi="Arial" w:cs="Arial"/>
          <w:i/>
          <w:iCs/>
          <w:color w:val="0070C0"/>
          <w:rPrChange w:id="355" w:author="Nizet, Victor" w:date="2024-10-25T08:24:00Z" w16du:dateUtc="2024-10-25T00:24:00Z">
            <w:rPr>
              <w:rFonts w:ascii="Arial" w:hAnsi="Arial" w:cs="Arial"/>
              <w:color w:val="0070C0"/>
            </w:rPr>
          </w:rPrChange>
        </w:rPr>
        <w:lastRenderedPageBreak/>
        <w:t xml:space="preserve">due to limitations inherent in TMT-based proteomics. TMT normalization requires a 'bridge' channel that consists of a pooled aliquot from all samples in the study. </w:t>
      </w:r>
      <w:r w:rsidR="00DF655B" w:rsidRPr="009707DF">
        <w:rPr>
          <w:rFonts w:ascii="Arial" w:hAnsi="Arial" w:cs="Arial"/>
          <w:i/>
          <w:iCs/>
          <w:color w:val="0070C0"/>
          <w:rPrChange w:id="356" w:author="Nizet, Victor" w:date="2024-10-25T08:24:00Z" w16du:dateUtc="2024-10-25T00:24:00Z">
            <w:rPr>
              <w:rFonts w:ascii="Arial" w:hAnsi="Arial" w:cs="Arial"/>
              <w:color w:val="0070C0"/>
            </w:rPr>
          </w:rPrChange>
        </w:rPr>
        <w:t>No shared pooled sample was available since our studies were conducted independently at different times</w:t>
      </w:r>
      <w:r w:rsidR="00EA5FF3" w:rsidRPr="009707DF">
        <w:rPr>
          <w:rFonts w:ascii="Arial" w:hAnsi="Arial" w:cs="Arial"/>
          <w:i/>
          <w:iCs/>
          <w:color w:val="0070C0"/>
          <w:rPrChange w:id="357" w:author="Nizet, Victor" w:date="2024-10-25T08:24:00Z" w16du:dateUtc="2024-10-25T00:24:00Z">
            <w:rPr>
              <w:rFonts w:ascii="Arial" w:hAnsi="Arial" w:cs="Arial"/>
              <w:color w:val="0070C0"/>
            </w:rPr>
          </w:rPrChange>
        </w:rPr>
        <w:t xml:space="preserve">. Nevertheless, the observed differences </w:t>
      </w:r>
      <w:r w:rsidR="00DF655B" w:rsidRPr="009707DF">
        <w:rPr>
          <w:rFonts w:ascii="Arial" w:hAnsi="Arial" w:cs="Arial"/>
          <w:i/>
          <w:iCs/>
          <w:color w:val="0070C0"/>
          <w:rPrChange w:id="358" w:author="Nizet, Victor" w:date="2024-10-25T08:24:00Z" w16du:dateUtc="2024-10-25T00:24:00Z">
            <w:rPr>
              <w:rFonts w:ascii="Arial" w:hAnsi="Arial" w:cs="Arial"/>
              <w:color w:val="0070C0"/>
            </w:rPr>
          </w:rPrChange>
        </w:rPr>
        <w:t>concerning</w:t>
      </w:r>
      <w:r w:rsidR="00EA5FF3" w:rsidRPr="009707DF">
        <w:rPr>
          <w:rFonts w:ascii="Arial" w:hAnsi="Arial" w:cs="Arial"/>
          <w:i/>
          <w:iCs/>
          <w:color w:val="0070C0"/>
          <w:rPrChange w:id="359" w:author="Nizet, Victor" w:date="2024-10-25T08:24:00Z" w16du:dateUtc="2024-10-25T00:24:00Z">
            <w:rPr>
              <w:rFonts w:ascii="Arial" w:hAnsi="Arial" w:cs="Arial"/>
              <w:color w:val="0070C0"/>
            </w:rPr>
          </w:rPrChange>
        </w:rPr>
        <w:t xml:space="preserve"> healthy patients suggest distinct features of the host response that could help differentiate between these types of bacteremia. A </w:t>
      </w:r>
      <w:r w:rsidR="00DF655B" w:rsidRPr="009707DF">
        <w:rPr>
          <w:rFonts w:ascii="Arial" w:hAnsi="Arial" w:cs="Arial"/>
          <w:i/>
          <w:iCs/>
          <w:color w:val="0070C0"/>
          <w:rPrChange w:id="360" w:author="Nizet, Victor" w:date="2024-10-25T08:24:00Z" w16du:dateUtc="2024-10-25T00:24:00Z">
            <w:rPr>
              <w:rFonts w:ascii="Arial" w:hAnsi="Arial" w:cs="Arial"/>
              <w:color w:val="0070C0"/>
            </w:rPr>
          </w:rPrChange>
        </w:rPr>
        <w:t xml:space="preserve">more extensive </w:t>
      </w:r>
      <w:r w:rsidR="00EA5FF3" w:rsidRPr="009707DF">
        <w:rPr>
          <w:rFonts w:ascii="Arial" w:hAnsi="Arial" w:cs="Arial"/>
          <w:i/>
          <w:iCs/>
          <w:color w:val="0070C0"/>
          <w:rPrChange w:id="361" w:author="Nizet, Victor" w:date="2024-10-25T08:24:00Z" w16du:dateUtc="2024-10-25T00:24:00Z">
            <w:rPr>
              <w:rFonts w:ascii="Arial" w:hAnsi="Arial" w:cs="Arial"/>
              <w:color w:val="0070C0"/>
            </w:rPr>
          </w:rPrChange>
        </w:rPr>
        <w:t xml:space="preserve">study specifically designed to compare </w:t>
      </w:r>
      <w:r w:rsidR="007962D9" w:rsidRPr="009707DF">
        <w:rPr>
          <w:rFonts w:ascii="Arial" w:hAnsi="Arial" w:cs="Arial"/>
          <w:i/>
          <w:iCs/>
          <w:color w:val="0070C0"/>
          <w:rPrChange w:id="362" w:author="Nizet, Victor" w:date="2024-10-25T08:24:00Z" w16du:dateUtc="2024-10-25T00:24:00Z">
            <w:rPr>
              <w:rFonts w:ascii="Arial" w:hAnsi="Arial" w:cs="Arial"/>
              <w:color w:val="0070C0"/>
            </w:rPr>
          </w:rPrChange>
        </w:rPr>
        <w:t>these</w:t>
      </w:r>
      <w:r w:rsidR="00EA5FF3" w:rsidRPr="009707DF">
        <w:rPr>
          <w:rFonts w:ascii="Arial" w:hAnsi="Arial" w:cs="Arial"/>
          <w:i/>
          <w:iCs/>
          <w:color w:val="0070C0"/>
          <w:rPrChange w:id="363" w:author="Nizet, Victor" w:date="2024-10-25T08:24:00Z" w16du:dateUtc="2024-10-25T00:24:00Z">
            <w:rPr>
              <w:rFonts w:ascii="Arial" w:hAnsi="Arial" w:cs="Arial"/>
              <w:color w:val="0070C0"/>
            </w:rPr>
          </w:rPrChange>
        </w:rPr>
        <w:t xml:space="preserve"> and other types of bacteremia is warranted to confirm this through direct comparisons</w:t>
      </w:r>
      <w:r w:rsidR="00EA5FF3" w:rsidRPr="00273877">
        <w:rPr>
          <w:rFonts w:ascii="Arial" w:hAnsi="Arial" w:cs="Arial"/>
          <w:color w:val="0070C0"/>
        </w:rPr>
        <w:t>.</w:t>
      </w:r>
      <w:ins w:id="364" w:author="Nizet, Victor" w:date="2024-10-25T08:24:00Z" w16du:dateUtc="2024-10-25T00:24:00Z">
        <w:r>
          <w:rPr>
            <w:rFonts w:ascii="Arial" w:hAnsi="Arial" w:cs="Arial"/>
            <w:color w:val="0070C0"/>
          </w:rPr>
          <w:t>”</w:t>
        </w:r>
      </w:ins>
    </w:p>
    <w:p w14:paraId="1FAED7B8" w14:textId="63F0B7CE"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list of references requires extensive editing and supplementation with missing details concerning quite many listed publications.</w:t>
      </w:r>
    </w:p>
    <w:p w14:paraId="2ED37EB3" w14:textId="11966ECF"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1022: Please provide the details of the cited publication</w:t>
      </w:r>
    </w:p>
    <w:p w14:paraId="7368F32E" w14:textId="77777777" w:rsidR="00A01526" w:rsidRDefault="00A01526" w:rsidP="005946E2">
      <w:pPr>
        <w:jc w:val="both"/>
        <w:rPr>
          <w:rFonts w:ascii="Aptos" w:eastAsia="Times New Roman" w:hAnsi="Aptos" w:cs="Times New Roman"/>
          <w:color w:val="212121"/>
          <w:shd w:val="clear" w:color="auto" w:fill="FFFFFF"/>
        </w:rPr>
      </w:pPr>
    </w:p>
    <w:p w14:paraId="1FEAF20D" w14:textId="4FC8A1AE" w:rsidR="00AE128F" w:rsidRPr="00273877" w:rsidRDefault="00AE128F"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apologize for this oversight. It appears that our reference manager was </w:t>
      </w:r>
      <w:r w:rsidR="00FD6A70" w:rsidRPr="00273877">
        <w:rPr>
          <w:rFonts w:ascii="Aptos" w:eastAsia="Times New Roman" w:hAnsi="Aptos" w:cs="Times New Roman"/>
          <w:color w:val="0070C0"/>
          <w:shd w:val="clear" w:color="auto" w:fill="FFFFFF"/>
        </w:rPr>
        <w:t>not functioning as intended</w:t>
      </w:r>
      <w:r w:rsidRPr="00273877">
        <w:rPr>
          <w:rFonts w:ascii="Aptos" w:eastAsia="Times New Roman" w:hAnsi="Aptos" w:cs="Times New Roman"/>
          <w:color w:val="0070C0"/>
          <w:shd w:val="clear" w:color="auto" w:fill="FFFFFF"/>
        </w:rPr>
        <w:t xml:space="preserve">. This reference has been fixed. </w:t>
      </w:r>
    </w:p>
    <w:p w14:paraId="5B225E67" w14:textId="77777777" w:rsidR="00C91E16" w:rsidRDefault="00560711"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br/>
      </w:r>
      <w:r w:rsidRPr="007B182A">
        <w:rPr>
          <w:rFonts w:ascii="Aptos" w:eastAsia="Times New Roman" w:hAnsi="Aptos" w:cs="Times New Roman"/>
          <w:color w:val="212121"/>
          <w:shd w:val="clear" w:color="auto" w:fill="FFFFFF"/>
        </w:rPr>
        <w:t>L. 1056. Does the reference cited apply to host-microbe interaction as suggested in the manuscript text? Please verify.</w:t>
      </w:r>
    </w:p>
    <w:p w14:paraId="22488073" w14:textId="77777777" w:rsidR="00FD6A70" w:rsidRPr="00273877" w:rsidRDefault="00FD6A70" w:rsidP="007B182A">
      <w:pPr>
        <w:rPr>
          <w:rFonts w:ascii="Aptos" w:eastAsia="Times New Roman" w:hAnsi="Aptos" w:cs="Times New Roman"/>
          <w:color w:val="0070C0"/>
          <w:shd w:val="clear" w:color="auto" w:fill="FFFFFF"/>
        </w:rPr>
      </w:pPr>
    </w:p>
    <w:p w14:paraId="7A4C7B22" w14:textId="0CCD7E1E" w:rsidR="00FD6A70" w:rsidRPr="00273877" w:rsidRDefault="00FD6A7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believe that this citation is fitting.</w:t>
      </w:r>
    </w:p>
    <w:p w14:paraId="4ECCF56E" w14:textId="77777777" w:rsidR="00FD6A70" w:rsidRPr="00273877" w:rsidRDefault="00FD6A70" w:rsidP="005946E2">
      <w:pPr>
        <w:jc w:val="both"/>
        <w:rPr>
          <w:rFonts w:ascii="Aptos" w:eastAsia="Times New Roman" w:hAnsi="Aptos" w:cs="Times New Roman"/>
          <w:color w:val="0070C0"/>
          <w:shd w:val="clear" w:color="auto" w:fill="FFFFFF"/>
        </w:rPr>
      </w:pPr>
    </w:p>
    <w:p w14:paraId="65DD573C" w14:textId="631CCFCB" w:rsidR="00D1256D" w:rsidRPr="00273877" w:rsidRDefault="00FD6A7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w:t>
      </w:r>
      <w:r w:rsidR="00D1256D" w:rsidRPr="00273877">
        <w:rPr>
          <w:rFonts w:ascii="Aptos" w:eastAsia="Times New Roman" w:hAnsi="Aptos" w:cs="Times New Roman"/>
          <w:color w:val="0070C0"/>
          <w:shd w:val="clear" w:color="auto" w:fill="FFFFFF"/>
        </w:rPr>
        <w:t>he text in question is:</w:t>
      </w:r>
    </w:p>
    <w:p w14:paraId="381B2C22" w14:textId="77777777" w:rsidR="00D1256D" w:rsidRPr="00273877" w:rsidRDefault="00D1256D" w:rsidP="005946E2">
      <w:pPr>
        <w:jc w:val="both"/>
        <w:rPr>
          <w:rFonts w:ascii="Aptos" w:eastAsia="Times New Roman" w:hAnsi="Aptos" w:cs="Times New Roman"/>
          <w:color w:val="0070C0"/>
          <w:shd w:val="clear" w:color="auto" w:fill="FFFFFF"/>
        </w:rPr>
      </w:pPr>
    </w:p>
    <w:p w14:paraId="397207AC" w14:textId="5CC70B47" w:rsidR="00C91E16" w:rsidRPr="00273877" w:rsidRDefault="00A01526" w:rsidP="005946E2">
      <w:pPr>
        <w:jc w:val="both"/>
        <w:rPr>
          <w:rFonts w:ascii="Arial" w:hAnsi="Arial" w:cs="Arial"/>
          <w:color w:val="0070C0"/>
        </w:rPr>
      </w:pPr>
      <w:r w:rsidRPr="00273877">
        <w:rPr>
          <w:rFonts w:ascii="Arial" w:hAnsi="Arial" w:cs="Arial"/>
          <w:color w:val="0070C0"/>
        </w:rPr>
        <w:t>Host factors are widely recognized as critical determinants of the outcome of host-microbe interactions</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Pr="00273877">
        <w:rPr>
          <w:rFonts w:ascii="Cambria Math" w:hAnsi="Cambria Math" w:cs="Cambria Math"/>
          <w:color w:val="0070C0"/>
        </w:rPr>
        <w:instrText>‐</w:instrText>
      </w:r>
      <w:r w:rsidRPr="00273877">
        <w:rPr>
          <w:rFonts w:ascii="Arial" w:hAnsi="Arial" w:cs="Arial"/>
          <w:color w:val="0070C0"/>
        </w:rPr>
        <w:instrText>Pathogen Interactions: The Attributes of Virulence","title-short":"Host</w:instrText>
      </w:r>
      <w:r w:rsidRPr="00273877">
        <w:rPr>
          <w:rFonts w:ascii="Cambria Math" w:hAnsi="Cambria Math" w:cs="Cambria Math"/>
          <w:color w:val="0070C0"/>
        </w:rPr>
        <w:instrText>‐</w:instrText>
      </w:r>
      <w:r w:rsidRPr="00273877">
        <w:rPr>
          <w:rFonts w:ascii="Arial" w:hAnsi="Arial" w:cs="Arial"/>
          <w:color w:val="0070C0"/>
        </w:rPr>
        <w:instrText>Pathogen Interactions","volume":"184","author":[{"family":"Casadevall","given":"Arturo"},{"family":"Pirofski","given":"Liise</w:instrText>
      </w:r>
      <w:r w:rsidRPr="00273877">
        <w:rPr>
          <w:rFonts w:ascii="Cambria Math" w:hAnsi="Cambria Math" w:cs="Cambria Math"/>
          <w:color w:val="0070C0"/>
        </w:rPr>
        <w:instrText>‐</w:instrText>
      </w:r>
      <w:r w:rsidRPr="00273877">
        <w:rPr>
          <w:rFonts w:ascii="Arial" w:hAnsi="Arial" w:cs="Arial"/>
          <w:color w:val="0070C0"/>
        </w:rPr>
        <w:instrText xml:space="preserve">anne"}],"issued":{"date-parts":[["2001",8]]}}}],"schema":"https://github.com/citation-style-language/schema/raw/master/csl-citation.json"}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15</w:t>
      </w:r>
      <w:r w:rsidRPr="00273877">
        <w:rPr>
          <w:rFonts w:ascii="Arial" w:hAnsi="Arial" w:cs="Arial"/>
          <w:color w:val="0070C0"/>
        </w:rPr>
        <w:fldChar w:fldCharType="end"/>
      </w:r>
      <w:r w:rsidRPr="00273877">
        <w:rPr>
          <w:rFonts w:ascii="Arial" w:hAnsi="Arial" w:cs="Arial"/>
          <w:color w:val="0070C0"/>
        </w:rPr>
        <w:t xml:space="preserve"> and have been used as prognostic biomarkers to predict patient outcomes in a variety of diseases, ranging from COVID-19 to cancer </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16</w:t>
      </w:r>
      <w:r w:rsidRPr="00273877">
        <w:rPr>
          <w:rFonts w:ascii="Arial" w:hAnsi="Arial" w:cs="Arial"/>
          <w:color w:val="0070C0"/>
        </w:rPr>
        <w:fldChar w:fldCharType="end"/>
      </w:r>
      <w:r w:rsidRPr="00273877">
        <w:rPr>
          <w:rFonts w:ascii="Arial" w:hAnsi="Arial" w:cs="Arial"/>
          <w:color w:val="0070C0"/>
          <w:vertAlign w:val="superscript"/>
        </w:rPr>
        <w:t>,</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17</w:t>
      </w:r>
      <w:r w:rsidRPr="00273877">
        <w:rPr>
          <w:rFonts w:ascii="Arial" w:hAnsi="Arial" w:cs="Arial"/>
          <w:color w:val="0070C0"/>
        </w:rPr>
        <w:fldChar w:fldCharType="end"/>
      </w:r>
    </w:p>
    <w:p w14:paraId="4EA25397" w14:textId="77777777" w:rsidR="00D1256D" w:rsidRPr="00273877" w:rsidRDefault="00D1256D" w:rsidP="005946E2">
      <w:pPr>
        <w:jc w:val="both"/>
        <w:rPr>
          <w:rFonts w:ascii="Arial" w:hAnsi="Arial" w:cs="Arial"/>
          <w:color w:val="0070C0"/>
        </w:rPr>
      </w:pPr>
    </w:p>
    <w:p w14:paraId="1A61B0EB" w14:textId="77777777" w:rsidR="00D1256D" w:rsidRPr="00273877" w:rsidRDefault="00D1256D" w:rsidP="005946E2">
      <w:pPr>
        <w:jc w:val="both"/>
        <w:rPr>
          <w:rFonts w:ascii="Arial" w:hAnsi="Arial" w:cs="Arial"/>
          <w:color w:val="0070C0"/>
        </w:rPr>
      </w:pPr>
      <w:r w:rsidRPr="00273877">
        <w:rPr>
          <w:rFonts w:ascii="Arial" w:hAnsi="Arial" w:cs="Arial"/>
          <w:color w:val="0070C0"/>
        </w:rPr>
        <w:t>The citation on line 1056 is:</w:t>
      </w:r>
    </w:p>
    <w:p w14:paraId="5D20AC55" w14:textId="77777777" w:rsidR="00D1256D" w:rsidRPr="00273877" w:rsidRDefault="00D1256D" w:rsidP="005946E2">
      <w:pPr>
        <w:jc w:val="both"/>
        <w:rPr>
          <w:rFonts w:ascii="Arial" w:hAnsi="Arial" w:cs="Arial"/>
          <w:color w:val="0070C0"/>
        </w:rPr>
      </w:pPr>
    </w:p>
    <w:p w14:paraId="3EC6C57B" w14:textId="30CCE304" w:rsidR="00D1256D" w:rsidRPr="00273877" w:rsidRDefault="00D1256D" w:rsidP="005946E2">
      <w:pPr>
        <w:jc w:val="both"/>
        <w:rPr>
          <w:color w:val="0070C0"/>
        </w:rPr>
      </w:pPr>
      <w:r w:rsidRPr="00273877">
        <w:rPr>
          <w:color w:val="0070C0"/>
        </w:rPr>
        <w:t>17. Dhanasekaran, S. M. et al. Delineation of prognostic biomarkers in prostate cancer. Nature 1057 412, 822–826 (2001).</w:t>
      </w:r>
    </w:p>
    <w:p w14:paraId="26BDD5AC" w14:textId="77777777" w:rsidR="00D1256D" w:rsidRPr="00273877" w:rsidRDefault="00D1256D" w:rsidP="005946E2">
      <w:pPr>
        <w:jc w:val="both"/>
        <w:rPr>
          <w:color w:val="0070C0"/>
        </w:rPr>
      </w:pPr>
    </w:p>
    <w:p w14:paraId="2E2EF5D8" w14:textId="123DA662" w:rsidR="00D1256D" w:rsidRPr="00273877" w:rsidRDefault="00D1256D" w:rsidP="005946E2">
      <w:pPr>
        <w:jc w:val="both"/>
        <w:rPr>
          <w:rFonts w:ascii="Arial" w:hAnsi="Arial" w:cs="Arial"/>
          <w:color w:val="0070C0"/>
        </w:rPr>
      </w:pPr>
      <w:r w:rsidRPr="00273877">
        <w:rPr>
          <w:color w:val="0070C0"/>
        </w:rPr>
        <w:t>We believe that this citation is appropriate as we are claiming that host factors have been used as prognostic biomarkers in a variety of diseases</w:t>
      </w:r>
      <w:r w:rsidR="00AD4279" w:rsidRPr="00273877">
        <w:rPr>
          <w:color w:val="0070C0"/>
        </w:rPr>
        <w:t>, from COVID-19 to cancer. The reference is from a paper that reports prognostic biomarkers in prostate cancer</w:t>
      </w:r>
      <w:r w:rsidRPr="00273877">
        <w:rPr>
          <w:color w:val="0070C0"/>
        </w:rPr>
        <w:t xml:space="preserve">. </w:t>
      </w:r>
    </w:p>
    <w:p w14:paraId="0FCC1240" w14:textId="26157581" w:rsidR="00C91E16" w:rsidRDefault="00560711"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br/>
      </w:r>
      <w:r w:rsidRPr="007B182A">
        <w:rPr>
          <w:rFonts w:ascii="Aptos" w:eastAsia="Times New Roman" w:hAnsi="Aptos" w:cs="Times New Roman"/>
          <w:color w:val="212121"/>
          <w:shd w:val="clear" w:color="auto" w:fill="FFFFFF"/>
        </w:rPr>
        <w:t>L. 1058, and elsewhere in the text: Please italicize genus and species names</w:t>
      </w:r>
    </w:p>
    <w:p w14:paraId="4451104C" w14:textId="77777777" w:rsidR="001E0715" w:rsidRDefault="001E0715" w:rsidP="007B182A">
      <w:pPr>
        <w:rPr>
          <w:rFonts w:ascii="Aptos" w:eastAsia="Times New Roman" w:hAnsi="Aptos" w:cs="Times New Roman"/>
          <w:color w:val="212121"/>
          <w:shd w:val="clear" w:color="auto" w:fill="FFFFFF"/>
        </w:rPr>
      </w:pPr>
    </w:p>
    <w:p w14:paraId="61245D67" w14:textId="5B7BB166" w:rsidR="00D1256D" w:rsidRPr="00273877" w:rsidRDefault="00D1256D"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corrected. </w:t>
      </w:r>
    </w:p>
    <w:p w14:paraId="28026FC6" w14:textId="77777777" w:rsidR="00A0152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1090, 1092, and elsewhere in the text. Please supplement the list of references with multiple missing details.</w:t>
      </w:r>
    </w:p>
    <w:p w14:paraId="12C90ED0" w14:textId="77777777" w:rsidR="001839DB" w:rsidRDefault="001839DB" w:rsidP="007B182A">
      <w:pPr>
        <w:rPr>
          <w:rFonts w:ascii="Aptos" w:eastAsia="Times New Roman" w:hAnsi="Aptos" w:cs="Times New Roman"/>
          <w:color w:val="212121"/>
          <w:shd w:val="clear" w:color="auto" w:fill="FFFFFF"/>
        </w:rPr>
      </w:pPr>
    </w:p>
    <w:p w14:paraId="74D40EE9" w14:textId="4F816FB1" w:rsidR="001839DB" w:rsidRPr="00273877" w:rsidRDefault="001839D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lastRenderedPageBreak/>
        <w:t xml:space="preserve">We apologize for this oversight. Most of these malformed citations are for </w:t>
      </w:r>
      <w:r w:rsidR="00AD4279" w:rsidRPr="00273877">
        <w:rPr>
          <w:rFonts w:ascii="Aptos" w:eastAsia="Times New Roman" w:hAnsi="Aptos" w:cs="Times New Roman"/>
          <w:color w:val="0070C0"/>
          <w:shd w:val="clear" w:color="auto" w:fill="FFFFFF"/>
        </w:rPr>
        <w:t>GitHub repositories containing software </w:t>
      </w:r>
      <w:r w:rsidRPr="00273877">
        <w:rPr>
          <w:rFonts w:ascii="Aptos" w:eastAsia="Times New Roman" w:hAnsi="Aptos" w:cs="Times New Roman"/>
          <w:color w:val="0070C0"/>
          <w:shd w:val="clear" w:color="auto" w:fill="FFFFFF"/>
        </w:rPr>
        <w:t xml:space="preserve">used in the manuscript. Our reference manager did not cite them as </w:t>
      </w:r>
      <w:r w:rsidR="00990BF4" w:rsidRPr="00273877">
        <w:rPr>
          <w:rFonts w:ascii="Aptos" w:eastAsia="Times New Roman" w:hAnsi="Aptos" w:cs="Times New Roman"/>
          <w:color w:val="0070C0"/>
          <w:shd w:val="clear" w:color="auto" w:fill="FFFFFF"/>
        </w:rPr>
        <w:t>we intend</w:t>
      </w:r>
      <w:r w:rsidR="00E17A2A" w:rsidRPr="00273877">
        <w:rPr>
          <w:rFonts w:ascii="Aptos" w:eastAsia="Times New Roman" w:hAnsi="Aptos" w:cs="Times New Roman"/>
          <w:color w:val="0070C0"/>
          <w:shd w:val="clear" w:color="auto" w:fill="FFFFFF"/>
        </w:rPr>
        <w:t>ed</w:t>
      </w:r>
      <w:r w:rsidR="00990BF4" w:rsidRPr="00273877">
        <w:rPr>
          <w:rFonts w:ascii="Aptos" w:eastAsia="Times New Roman" w:hAnsi="Aptos" w:cs="Times New Roman"/>
          <w:color w:val="0070C0"/>
          <w:shd w:val="clear" w:color="auto" w:fill="FFFFFF"/>
        </w:rPr>
        <w:t>.</w:t>
      </w:r>
      <w:r w:rsidR="00AD4279"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This has been corrected in the updated version. </w:t>
      </w:r>
    </w:p>
    <w:p w14:paraId="4367EB36" w14:textId="17B5E40F"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Fonts in Figure S2 are too small and should be increased for better visibility. </w:t>
      </w:r>
    </w:p>
    <w:p w14:paraId="34231832" w14:textId="77777777" w:rsidR="00A01526" w:rsidRPr="00A01526" w:rsidRDefault="00A01526" w:rsidP="007B182A">
      <w:pPr>
        <w:rPr>
          <w:rFonts w:ascii="Aptos" w:eastAsia="Times New Roman" w:hAnsi="Aptos" w:cs="Times New Roman"/>
          <w:color w:val="FF0000"/>
          <w:shd w:val="clear" w:color="auto" w:fill="FFFFFF"/>
        </w:rPr>
      </w:pPr>
    </w:p>
    <w:p w14:paraId="71AC6DCA" w14:textId="13F7D48C" w:rsidR="00C91E16" w:rsidRPr="00273877" w:rsidRDefault="00A01526"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addressed in the modified version</w:t>
      </w:r>
      <w:r w:rsidR="00AD4279" w:rsidRPr="00273877">
        <w:rPr>
          <w:rFonts w:ascii="Aptos" w:eastAsia="Times New Roman" w:hAnsi="Aptos" w:cs="Times New Roman"/>
          <w:color w:val="0070C0"/>
          <w:shd w:val="clear" w:color="auto" w:fill="FFFFFF"/>
        </w:rPr>
        <w:t xml:space="preserve"> of the manuscript</w:t>
      </w:r>
      <w:r w:rsidRPr="00273877">
        <w:rPr>
          <w:rFonts w:ascii="Aptos" w:eastAsia="Times New Roman" w:hAnsi="Aptos" w:cs="Times New Roman"/>
          <w:color w:val="0070C0"/>
          <w:shd w:val="clear" w:color="auto" w:fill="FFFFFF"/>
        </w:rPr>
        <w:t>.</w:t>
      </w:r>
    </w:p>
    <w:p w14:paraId="4309D559" w14:textId="7D2E3B78" w:rsidR="00560711" w:rsidRP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Figures S8 and S9 are hardly readable. They should be provided in a better resolution.</w:t>
      </w:r>
    </w:p>
    <w:p w14:paraId="4F3FACAC" w14:textId="77777777" w:rsidR="00AC1566" w:rsidRDefault="00AC1566"/>
    <w:p w14:paraId="133B6595" w14:textId="1B6FF20F" w:rsidR="00C91E16" w:rsidRPr="00273877" w:rsidRDefault="00C91E16" w:rsidP="005946E2">
      <w:pPr>
        <w:jc w:val="both"/>
        <w:rPr>
          <w:color w:val="0070C0"/>
        </w:rPr>
      </w:pPr>
      <w:r w:rsidRPr="00273877">
        <w:rPr>
          <w:color w:val="0070C0"/>
        </w:rPr>
        <w:t>Thank you for bringing this to our attention</w:t>
      </w:r>
      <w:r w:rsidR="00AD4279" w:rsidRPr="00273877">
        <w:rPr>
          <w:color w:val="0070C0"/>
        </w:rPr>
        <w:t>. We have addressed it </w:t>
      </w:r>
      <w:r w:rsidRPr="00273877">
        <w:rPr>
          <w:color w:val="0070C0"/>
        </w:rPr>
        <w:t>by increasing the DPI to 300 for both of these figures.</w:t>
      </w:r>
    </w:p>
    <w:sectPr w:rsidR="00C91E16" w:rsidRPr="0027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C99"/>
    <w:multiLevelType w:val="hybridMultilevel"/>
    <w:tmpl w:val="327C4CE2"/>
    <w:lvl w:ilvl="0" w:tplc="B0E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3FC1"/>
    <w:multiLevelType w:val="hybridMultilevel"/>
    <w:tmpl w:val="1CD43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08E8"/>
    <w:multiLevelType w:val="hybridMultilevel"/>
    <w:tmpl w:val="82E64E24"/>
    <w:lvl w:ilvl="0" w:tplc="0680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2C6"/>
    <w:multiLevelType w:val="hybridMultilevel"/>
    <w:tmpl w:val="D848FE78"/>
    <w:lvl w:ilvl="0" w:tplc="14567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36D8C"/>
    <w:multiLevelType w:val="hybridMultilevel"/>
    <w:tmpl w:val="5A8AE3CA"/>
    <w:lvl w:ilvl="0" w:tplc="5C801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2C45"/>
    <w:multiLevelType w:val="hybridMultilevel"/>
    <w:tmpl w:val="18A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B7BAC"/>
    <w:multiLevelType w:val="hybridMultilevel"/>
    <w:tmpl w:val="84F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F682A"/>
    <w:multiLevelType w:val="hybridMultilevel"/>
    <w:tmpl w:val="6CFC75AE"/>
    <w:lvl w:ilvl="0" w:tplc="95288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53FF2"/>
    <w:multiLevelType w:val="hybridMultilevel"/>
    <w:tmpl w:val="80140034"/>
    <w:lvl w:ilvl="0" w:tplc="8442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312DF"/>
    <w:multiLevelType w:val="hybridMultilevel"/>
    <w:tmpl w:val="4558AC36"/>
    <w:lvl w:ilvl="0" w:tplc="77E88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4278D"/>
    <w:multiLevelType w:val="hybridMultilevel"/>
    <w:tmpl w:val="F2D0C63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5A0966BD"/>
    <w:multiLevelType w:val="hybridMultilevel"/>
    <w:tmpl w:val="34AAA3FA"/>
    <w:lvl w:ilvl="0" w:tplc="933A85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FE041A"/>
    <w:multiLevelType w:val="hybridMultilevel"/>
    <w:tmpl w:val="821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2039B"/>
    <w:multiLevelType w:val="hybridMultilevel"/>
    <w:tmpl w:val="BB5C6CEC"/>
    <w:lvl w:ilvl="0" w:tplc="1456775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7A393A71"/>
    <w:multiLevelType w:val="hybridMultilevel"/>
    <w:tmpl w:val="3A32DBA2"/>
    <w:lvl w:ilvl="0" w:tplc="51F6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750E7"/>
    <w:multiLevelType w:val="hybridMultilevel"/>
    <w:tmpl w:val="E5F6942E"/>
    <w:lvl w:ilvl="0" w:tplc="96C21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47752"/>
    <w:multiLevelType w:val="hybridMultilevel"/>
    <w:tmpl w:val="D1F681C4"/>
    <w:lvl w:ilvl="0" w:tplc="F5AC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33262">
    <w:abstractNumId w:val="9"/>
  </w:num>
  <w:num w:numId="2" w16cid:durableId="1011957892">
    <w:abstractNumId w:val="12"/>
  </w:num>
  <w:num w:numId="3" w16cid:durableId="1320770012">
    <w:abstractNumId w:val="5"/>
  </w:num>
  <w:num w:numId="4" w16cid:durableId="631248009">
    <w:abstractNumId w:val="1"/>
  </w:num>
  <w:num w:numId="5" w16cid:durableId="873998952">
    <w:abstractNumId w:val="3"/>
  </w:num>
  <w:num w:numId="6" w16cid:durableId="328825336">
    <w:abstractNumId w:val="13"/>
  </w:num>
  <w:num w:numId="7" w16cid:durableId="1320881891">
    <w:abstractNumId w:val="11"/>
  </w:num>
  <w:num w:numId="8" w16cid:durableId="1494179814">
    <w:abstractNumId w:val="15"/>
  </w:num>
  <w:num w:numId="9" w16cid:durableId="1834099586">
    <w:abstractNumId w:val="0"/>
  </w:num>
  <w:num w:numId="10" w16cid:durableId="2059428548">
    <w:abstractNumId w:val="8"/>
  </w:num>
  <w:num w:numId="11" w16cid:durableId="1796022864">
    <w:abstractNumId w:val="2"/>
  </w:num>
  <w:num w:numId="12" w16cid:durableId="511185903">
    <w:abstractNumId w:val="16"/>
  </w:num>
  <w:num w:numId="13" w16cid:durableId="1581528011">
    <w:abstractNumId w:val="14"/>
  </w:num>
  <w:num w:numId="14" w16cid:durableId="1300262336">
    <w:abstractNumId w:val="4"/>
  </w:num>
  <w:num w:numId="15" w16cid:durableId="423918321">
    <w:abstractNumId w:val="7"/>
  </w:num>
  <w:num w:numId="16" w16cid:durableId="980963564">
    <w:abstractNumId w:val="6"/>
  </w:num>
  <w:num w:numId="17" w16cid:durableId="6391139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zet, Victor">
    <w15:presenceInfo w15:providerId="AD" w15:userId="S::vnizet@health.ucsd.edu::1ed1200b-2b83-41df-a41e-b00f3e2fe4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1"/>
    <w:rsid w:val="00034158"/>
    <w:rsid w:val="000850A2"/>
    <w:rsid w:val="000B7015"/>
    <w:rsid w:val="000E0DB7"/>
    <w:rsid w:val="00130104"/>
    <w:rsid w:val="00142241"/>
    <w:rsid w:val="00145366"/>
    <w:rsid w:val="001512C4"/>
    <w:rsid w:val="00154078"/>
    <w:rsid w:val="00162DBF"/>
    <w:rsid w:val="001839DB"/>
    <w:rsid w:val="001E0715"/>
    <w:rsid w:val="00200F90"/>
    <w:rsid w:val="00244ED3"/>
    <w:rsid w:val="0026131F"/>
    <w:rsid w:val="00273877"/>
    <w:rsid w:val="002A7ACF"/>
    <w:rsid w:val="002F12D1"/>
    <w:rsid w:val="003703F0"/>
    <w:rsid w:val="003A6E5B"/>
    <w:rsid w:val="003A7343"/>
    <w:rsid w:val="003E6CBE"/>
    <w:rsid w:val="00410FEB"/>
    <w:rsid w:val="00414A32"/>
    <w:rsid w:val="004479E7"/>
    <w:rsid w:val="004926F1"/>
    <w:rsid w:val="004B6C54"/>
    <w:rsid w:val="004C341B"/>
    <w:rsid w:val="00502538"/>
    <w:rsid w:val="0054099D"/>
    <w:rsid w:val="00560711"/>
    <w:rsid w:val="005770B6"/>
    <w:rsid w:val="005946E2"/>
    <w:rsid w:val="00597FAF"/>
    <w:rsid w:val="005C0E04"/>
    <w:rsid w:val="005F6F78"/>
    <w:rsid w:val="00664E17"/>
    <w:rsid w:val="006A35A1"/>
    <w:rsid w:val="006F194A"/>
    <w:rsid w:val="007127F8"/>
    <w:rsid w:val="0078595C"/>
    <w:rsid w:val="00794800"/>
    <w:rsid w:val="007962D9"/>
    <w:rsid w:val="007B182A"/>
    <w:rsid w:val="007D4835"/>
    <w:rsid w:val="007E105F"/>
    <w:rsid w:val="00857AAF"/>
    <w:rsid w:val="008B62EF"/>
    <w:rsid w:val="008D4005"/>
    <w:rsid w:val="008E4760"/>
    <w:rsid w:val="008F1273"/>
    <w:rsid w:val="008F6470"/>
    <w:rsid w:val="00943D1C"/>
    <w:rsid w:val="009512A1"/>
    <w:rsid w:val="009707DF"/>
    <w:rsid w:val="00990BF4"/>
    <w:rsid w:val="009B4535"/>
    <w:rsid w:val="009D7EEE"/>
    <w:rsid w:val="00A01526"/>
    <w:rsid w:val="00A162E8"/>
    <w:rsid w:val="00A74058"/>
    <w:rsid w:val="00AA63E0"/>
    <w:rsid w:val="00AC048B"/>
    <w:rsid w:val="00AC1386"/>
    <w:rsid w:val="00AC1566"/>
    <w:rsid w:val="00AC4FE6"/>
    <w:rsid w:val="00AD19FD"/>
    <w:rsid w:val="00AD1AF8"/>
    <w:rsid w:val="00AD4279"/>
    <w:rsid w:val="00AE128F"/>
    <w:rsid w:val="00B15099"/>
    <w:rsid w:val="00B323AF"/>
    <w:rsid w:val="00B32CAE"/>
    <w:rsid w:val="00B37201"/>
    <w:rsid w:val="00BA2D74"/>
    <w:rsid w:val="00BA511A"/>
    <w:rsid w:val="00BE638A"/>
    <w:rsid w:val="00C07E95"/>
    <w:rsid w:val="00C91E16"/>
    <w:rsid w:val="00CE4730"/>
    <w:rsid w:val="00D1256D"/>
    <w:rsid w:val="00D631DA"/>
    <w:rsid w:val="00D72327"/>
    <w:rsid w:val="00D96296"/>
    <w:rsid w:val="00DA3AF7"/>
    <w:rsid w:val="00DD78F0"/>
    <w:rsid w:val="00DF180F"/>
    <w:rsid w:val="00DF655B"/>
    <w:rsid w:val="00E17A2A"/>
    <w:rsid w:val="00E73EE2"/>
    <w:rsid w:val="00EA5FF3"/>
    <w:rsid w:val="00EC05F5"/>
    <w:rsid w:val="00ED0D5C"/>
    <w:rsid w:val="00ED0D66"/>
    <w:rsid w:val="00ED1AD7"/>
    <w:rsid w:val="00EE2374"/>
    <w:rsid w:val="00EE2C95"/>
    <w:rsid w:val="00F532ED"/>
    <w:rsid w:val="00FC3CFC"/>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50EB3"/>
  <w15:chartTrackingRefBased/>
  <w15:docId w15:val="{3BB391CA-8B75-F44E-B309-AD04A0AE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1"/>
    <w:rPr>
      <w:rFonts w:eastAsiaTheme="majorEastAsia" w:cstheme="majorBidi"/>
      <w:color w:val="272727" w:themeColor="text1" w:themeTint="D8"/>
    </w:rPr>
  </w:style>
  <w:style w:type="paragraph" w:styleId="Title">
    <w:name w:val="Title"/>
    <w:basedOn w:val="Normal"/>
    <w:next w:val="Normal"/>
    <w:link w:val="TitleChar"/>
    <w:uiPriority w:val="10"/>
    <w:qFormat/>
    <w:rsid w:val="00560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711"/>
    <w:rPr>
      <w:i/>
      <w:iCs/>
      <w:color w:val="404040" w:themeColor="text1" w:themeTint="BF"/>
    </w:rPr>
  </w:style>
  <w:style w:type="paragraph" w:styleId="ListParagraph">
    <w:name w:val="List Paragraph"/>
    <w:basedOn w:val="Normal"/>
    <w:uiPriority w:val="34"/>
    <w:qFormat/>
    <w:rsid w:val="00560711"/>
    <w:pPr>
      <w:ind w:left="720"/>
      <w:contextualSpacing/>
    </w:pPr>
  </w:style>
  <w:style w:type="character" w:styleId="IntenseEmphasis">
    <w:name w:val="Intense Emphasis"/>
    <w:basedOn w:val="DefaultParagraphFont"/>
    <w:uiPriority w:val="21"/>
    <w:qFormat/>
    <w:rsid w:val="00560711"/>
    <w:rPr>
      <w:i/>
      <w:iCs/>
      <w:color w:val="0F4761" w:themeColor="accent1" w:themeShade="BF"/>
    </w:rPr>
  </w:style>
  <w:style w:type="paragraph" w:styleId="IntenseQuote">
    <w:name w:val="Intense Quote"/>
    <w:basedOn w:val="Normal"/>
    <w:next w:val="Normal"/>
    <w:link w:val="IntenseQuoteChar"/>
    <w:uiPriority w:val="30"/>
    <w:qFormat/>
    <w:rsid w:val="0056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1"/>
    <w:rPr>
      <w:i/>
      <w:iCs/>
      <w:color w:val="0F4761" w:themeColor="accent1" w:themeShade="BF"/>
    </w:rPr>
  </w:style>
  <w:style w:type="character" w:styleId="IntenseReference">
    <w:name w:val="Intense Reference"/>
    <w:basedOn w:val="DefaultParagraphFont"/>
    <w:uiPriority w:val="32"/>
    <w:qFormat/>
    <w:rsid w:val="00560711"/>
    <w:rPr>
      <w:b/>
      <w:bCs/>
      <w:smallCaps/>
      <w:color w:val="0F4761" w:themeColor="accent1" w:themeShade="BF"/>
      <w:spacing w:val="5"/>
    </w:rPr>
  </w:style>
  <w:style w:type="character" w:customStyle="1" w:styleId="apple-converted-space">
    <w:name w:val="apple-converted-space"/>
    <w:basedOn w:val="DefaultParagraphFont"/>
    <w:rsid w:val="00560711"/>
  </w:style>
  <w:style w:type="character" w:styleId="Strong">
    <w:name w:val="Strong"/>
    <w:basedOn w:val="DefaultParagraphFont"/>
    <w:uiPriority w:val="22"/>
    <w:qFormat/>
    <w:rsid w:val="00CE4730"/>
    <w:rPr>
      <w:b/>
      <w:bCs/>
    </w:rPr>
  </w:style>
  <w:style w:type="paragraph" w:styleId="NormalWeb">
    <w:name w:val="Normal (Web)"/>
    <w:basedOn w:val="Normal"/>
    <w:uiPriority w:val="99"/>
    <w:semiHidden/>
    <w:unhideWhenUsed/>
    <w:rsid w:val="00DF18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E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6448">
      <w:bodyDiv w:val="1"/>
      <w:marLeft w:val="0"/>
      <w:marRight w:val="0"/>
      <w:marTop w:val="0"/>
      <w:marBottom w:val="0"/>
      <w:divBdr>
        <w:top w:val="none" w:sz="0" w:space="0" w:color="auto"/>
        <w:left w:val="none" w:sz="0" w:space="0" w:color="auto"/>
        <w:bottom w:val="none" w:sz="0" w:space="0" w:color="auto"/>
        <w:right w:val="none" w:sz="0" w:space="0" w:color="auto"/>
      </w:divBdr>
    </w:div>
    <w:div w:id="99882028">
      <w:bodyDiv w:val="1"/>
      <w:marLeft w:val="0"/>
      <w:marRight w:val="0"/>
      <w:marTop w:val="0"/>
      <w:marBottom w:val="0"/>
      <w:divBdr>
        <w:top w:val="none" w:sz="0" w:space="0" w:color="auto"/>
        <w:left w:val="none" w:sz="0" w:space="0" w:color="auto"/>
        <w:bottom w:val="none" w:sz="0" w:space="0" w:color="auto"/>
        <w:right w:val="none" w:sz="0" w:space="0" w:color="auto"/>
      </w:divBdr>
      <w:divsChild>
        <w:div w:id="184175184">
          <w:marLeft w:val="0"/>
          <w:marRight w:val="0"/>
          <w:marTop w:val="0"/>
          <w:marBottom w:val="0"/>
          <w:divBdr>
            <w:top w:val="none" w:sz="0" w:space="0" w:color="auto"/>
            <w:left w:val="none" w:sz="0" w:space="0" w:color="auto"/>
            <w:bottom w:val="none" w:sz="0" w:space="0" w:color="auto"/>
            <w:right w:val="none" w:sz="0" w:space="0" w:color="auto"/>
          </w:divBdr>
          <w:divsChild>
            <w:div w:id="359670740">
              <w:marLeft w:val="0"/>
              <w:marRight w:val="0"/>
              <w:marTop w:val="0"/>
              <w:marBottom w:val="0"/>
              <w:divBdr>
                <w:top w:val="none" w:sz="0" w:space="0" w:color="auto"/>
                <w:left w:val="none" w:sz="0" w:space="0" w:color="auto"/>
                <w:bottom w:val="none" w:sz="0" w:space="0" w:color="auto"/>
                <w:right w:val="none" w:sz="0" w:space="0" w:color="auto"/>
              </w:divBdr>
              <w:divsChild>
                <w:div w:id="127281479">
                  <w:marLeft w:val="0"/>
                  <w:marRight w:val="0"/>
                  <w:marTop w:val="0"/>
                  <w:marBottom w:val="0"/>
                  <w:divBdr>
                    <w:top w:val="none" w:sz="0" w:space="0" w:color="auto"/>
                    <w:left w:val="none" w:sz="0" w:space="0" w:color="auto"/>
                    <w:bottom w:val="none" w:sz="0" w:space="0" w:color="auto"/>
                    <w:right w:val="none" w:sz="0" w:space="0" w:color="auto"/>
                  </w:divBdr>
                  <w:divsChild>
                    <w:div w:id="7804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292">
      <w:bodyDiv w:val="1"/>
      <w:marLeft w:val="0"/>
      <w:marRight w:val="0"/>
      <w:marTop w:val="0"/>
      <w:marBottom w:val="0"/>
      <w:divBdr>
        <w:top w:val="none" w:sz="0" w:space="0" w:color="auto"/>
        <w:left w:val="none" w:sz="0" w:space="0" w:color="auto"/>
        <w:bottom w:val="none" w:sz="0" w:space="0" w:color="auto"/>
        <w:right w:val="none" w:sz="0" w:space="0" w:color="auto"/>
      </w:divBdr>
      <w:divsChild>
        <w:div w:id="972558587">
          <w:marLeft w:val="0"/>
          <w:marRight w:val="0"/>
          <w:marTop w:val="0"/>
          <w:marBottom w:val="0"/>
          <w:divBdr>
            <w:top w:val="none" w:sz="0" w:space="0" w:color="auto"/>
            <w:left w:val="none" w:sz="0" w:space="0" w:color="auto"/>
            <w:bottom w:val="none" w:sz="0" w:space="0" w:color="auto"/>
            <w:right w:val="none" w:sz="0" w:space="0" w:color="auto"/>
          </w:divBdr>
          <w:divsChild>
            <w:div w:id="1680501122">
              <w:marLeft w:val="0"/>
              <w:marRight w:val="0"/>
              <w:marTop w:val="0"/>
              <w:marBottom w:val="0"/>
              <w:divBdr>
                <w:top w:val="none" w:sz="0" w:space="0" w:color="auto"/>
                <w:left w:val="none" w:sz="0" w:space="0" w:color="auto"/>
                <w:bottom w:val="none" w:sz="0" w:space="0" w:color="auto"/>
                <w:right w:val="none" w:sz="0" w:space="0" w:color="auto"/>
              </w:divBdr>
              <w:divsChild>
                <w:div w:id="1326321607">
                  <w:marLeft w:val="0"/>
                  <w:marRight w:val="0"/>
                  <w:marTop w:val="0"/>
                  <w:marBottom w:val="0"/>
                  <w:divBdr>
                    <w:top w:val="none" w:sz="0" w:space="0" w:color="auto"/>
                    <w:left w:val="none" w:sz="0" w:space="0" w:color="auto"/>
                    <w:bottom w:val="none" w:sz="0" w:space="0" w:color="auto"/>
                    <w:right w:val="none" w:sz="0" w:space="0" w:color="auto"/>
                  </w:divBdr>
                  <w:divsChild>
                    <w:div w:id="10964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9497">
      <w:bodyDiv w:val="1"/>
      <w:marLeft w:val="0"/>
      <w:marRight w:val="0"/>
      <w:marTop w:val="0"/>
      <w:marBottom w:val="0"/>
      <w:divBdr>
        <w:top w:val="none" w:sz="0" w:space="0" w:color="auto"/>
        <w:left w:val="none" w:sz="0" w:space="0" w:color="auto"/>
        <w:bottom w:val="none" w:sz="0" w:space="0" w:color="auto"/>
        <w:right w:val="none" w:sz="0" w:space="0" w:color="auto"/>
      </w:divBdr>
    </w:div>
    <w:div w:id="265623338">
      <w:bodyDiv w:val="1"/>
      <w:marLeft w:val="0"/>
      <w:marRight w:val="0"/>
      <w:marTop w:val="0"/>
      <w:marBottom w:val="0"/>
      <w:divBdr>
        <w:top w:val="none" w:sz="0" w:space="0" w:color="auto"/>
        <w:left w:val="none" w:sz="0" w:space="0" w:color="auto"/>
        <w:bottom w:val="none" w:sz="0" w:space="0" w:color="auto"/>
        <w:right w:val="none" w:sz="0" w:space="0" w:color="auto"/>
      </w:divBdr>
    </w:div>
    <w:div w:id="495154362">
      <w:bodyDiv w:val="1"/>
      <w:marLeft w:val="0"/>
      <w:marRight w:val="0"/>
      <w:marTop w:val="0"/>
      <w:marBottom w:val="0"/>
      <w:divBdr>
        <w:top w:val="none" w:sz="0" w:space="0" w:color="auto"/>
        <w:left w:val="none" w:sz="0" w:space="0" w:color="auto"/>
        <w:bottom w:val="none" w:sz="0" w:space="0" w:color="auto"/>
        <w:right w:val="none" w:sz="0" w:space="0" w:color="auto"/>
      </w:divBdr>
    </w:div>
    <w:div w:id="730930306">
      <w:bodyDiv w:val="1"/>
      <w:marLeft w:val="0"/>
      <w:marRight w:val="0"/>
      <w:marTop w:val="0"/>
      <w:marBottom w:val="0"/>
      <w:divBdr>
        <w:top w:val="none" w:sz="0" w:space="0" w:color="auto"/>
        <w:left w:val="none" w:sz="0" w:space="0" w:color="auto"/>
        <w:bottom w:val="none" w:sz="0" w:space="0" w:color="auto"/>
        <w:right w:val="none" w:sz="0" w:space="0" w:color="auto"/>
      </w:divBdr>
    </w:div>
    <w:div w:id="757750988">
      <w:bodyDiv w:val="1"/>
      <w:marLeft w:val="0"/>
      <w:marRight w:val="0"/>
      <w:marTop w:val="0"/>
      <w:marBottom w:val="0"/>
      <w:divBdr>
        <w:top w:val="none" w:sz="0" w:space="0" w:color="auto"/>
        <w:left w:val="none" w:sz="0" w:space="0" w:color="auto"/>
        <w:bottom w:val="none" w:sz="0" w:space="0" w:color="auto"/>
        <w:right w:val="none" w:sz="0" w:space="0" w:color="auto"/>
      </w:divBdr>
    </w:div>
    <w:div w:id="828013809">
      <w:bodyDiv w:val="1"/>
      <w:marLeft w:val="0"/>
      <w:marRight w:val="0"/>
      <w:marTop w:val="0"/>
      <w:marBottom w:val="0"/>
      <w:divBdr>
        <w:top w:val="none" w:sz="0" w:space="0" w:color="auto"/>
        <w:left w:val="none" w:sz="0" w:space="0" w:color="auto"/>
        <w:bottom w:val="none" w:sz="0" w:space="0" w:color="auto"/>
        <w:right w:val="none" w:sz="0" w:space="0" w:color="auto"/>
      </w:divBdr>
    </w:div>
    <w:div w:id="1159074042">
      <w:bodyDiv w:val="1"/>
      <w:marLeft w:val="0"/>
      <w:marRight w:val="0"/>
      <w:marTop w:val="0"/>
      <w:marBottom w:val="0"/>
      <w:divBdr>
        <w:top w:val="none" w:sz="0" w:space="0" w:color="auto"/>
        <w:left w:val="none" w:sz="0" w:space="0" w:color="auto"/>
        <w:bottom w:val="none" w:sz="0" w:space="0" w:color="auto"/>
        <w:right w:val="none" w:sz="0" w:space="0" w:color="auto"/>
      </w:divBdr>
      <w:divsChild>
        <w:div w:id="112869279">
          <w:marLeft w:val="0"/>
          <w:marRight w:val="0"/>
          <w:marTop w:val="0"/>
          <w:marBottom w:val="0"/>
          <w:divBdr>
            <w:top w:val="none" w:sz="0" w:space="0" w:color="auto"/>
            <w:left w:val="none" w:sz="0" w:space="0" w:color="auto"/>
            <w:bottom w:val="none" w:sz="0" w:space="0" w:color="auto"/>
            <w:right w:val="none" w:sz="0" w:space="0" w:color="auto"/>
          </w:divBdr>
          <w:divsChild>
            <w:div w:id="464006774">
              <w:marLeft w:val="0"/>
              <w:marRight w:val="0"/>
              <w:marTop w:val="0"/>
              <w:marBottom w:val="0"/>
              <w:divBdr>
                <w:top w:val="none" w:sz="0" w:space="0" w:color="auto"/>
                <w:left w:val="none" w:sz="0" w:space="0" w:color="auto"/>
                <w:bottom w:val="none" w:sz="0" w:space="0" w:color="auto"/>
                <w:right w:val="none" w:sz="0" w:space="0" w:color="auto"/>
              </w:divBdr>
              <w:divsChild>
                <w:div w:id="1251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904">
      <w:bodyDiv w:val="1"/>
      <w:marLeft w:val="0"/>
      <w:marRight w:val="0"/>
      <w:marTop w:val="0"/>
      <w:marBottom w:val="0"/>
      <w:divBdr>
        <w:top w:val="none" w:sz="0" w:space="0" w:color="auto"/>
        <w:left w:val="none" w:sz="0" w:space="0" w:color="auto"/>
        <w:bottom w:val="none" w:sz="0" w:space="0" w:color="auto"/>
        <w:right w:val="none" w:sz="0" w:space="0" w:color="auto"/>
      </w:divBdr>
    </w:div>
    <w:div w:id="1266813702">
      <w:bodyDiv w:val="1"/>
      <w:marLeft w:val="0"/>
      <w:marRight w:val="0"/>
      <w:marTop w:val="0"/>
      <w:marBottom w:val="0"/>
      <w:divBdr>
        <w:top w:val="none" w:sz="0" w:space="0" w:color="auto"/>
        <w:left w:val="none" w:sz="0" w:space="0" w:color="auto"/>
        <w:bottom w:val="none" w:sz="0" w:space="0" w:color="auto"/>
        <w:right w:val="none" w:sz="0" w:space="0" w:color="auto"/>
      </w:divBdr>
      <w:divsChild>
        <w:div w:id="644312207">
          <w:marLeft w:val="0"/>
          <w:marRight w:val="0"/>
          <w:marTop w:val="0"/>
          <w:marBottom w:val="0"/>
          <w:divBdr>
            <w:top w:val="none" w:sz="0" w:space="0" w:color="auto"/>
            <w:left w:val="none" w:sz="0" w:space="0" w:color="auto"/>
            <w:bottom w:val="none" w:sz="0" w:space="0" w:color="auto"/>
            <w:right w:val="none" w:sz="0" w:space="0" w:color="auto"/>
          </w:divBdr>
          <w:divsChild>
            <w:div w:id="1811826834">
              <w:marLeft w:val="0"/>
              <w:marRight w:val="0"/>
              <w:marTop w:val="0"/>
              <w:marBottom w:val="0"/>
              <w:divBdr>
                <w:top w:val="none" w:sz="0" w:space="0" w:color="auto"/>
                <w:left w:val="none" w:sz="0" w:space="0" w:color="auto"/>
                <w:bottom w:val="none" w:sz="0" w:space="0" w:color="auto"/>
                <w:right w:val="none" w:sz="0" w:space="0" w:color="auto"/>
              </w:divBdr>
              <w:divsChild>
                <w:div w:id="1448699530">
                  <w:marLeft w:val="0"/>
                  <w:marRight w:val="0"/>
                  <w:marTop w:val="0"/>
                  <w:marBottom w:val="0"/>
                  <w:divBdr>
                    <w:top w:val="none" w:sz="0" w:space="0" w:color="auto"/>
                    <w:left w:val="none" w:sz="0" w:space="0" w:color="auto"/>
                    <w:bottom w:val="none" w:sz="0" w:space="0" w:color="auto"/>
                    <w:right w:val="none" w:sz="0" w:space="0" w:color="auto"/>
                  </w:divBdr>
                  <w:divsChild>
                    <w:div w:id="966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4421">
      <w:bodyDiv w:val="1"/>
      <w:marLeft w:val="0"/>
      <w:marRight w:val="0"/>
      <w:marTop w:val="0"/>
      <w:marBottom w:val="0"/>
      <w:divBdr>
        <w:top w:val="none" w:sz="0" w:space="0" w:color="auto"/>
        <w:left w:val="none" w:sz="0" w:space="0" w:color="auto"/>
        <w:bottom w:val="none" w:sz="0" w:space="0" w:color="auto"/>
        <w:right w:val="none" w:sz="0" w:space="0" w:color="auto"/>
      </w:divBdr>
    </w:div>
    <w:div w:id="1653411628">
      <w:bodyDiv w:val="1"/>
      <w:marLeft w:val="0"/>
      <w:marRight w:val="0"/>
      <w:marTop w:val="0"/>
      <w:marBottom w:val="0"/>
      <w:divBdr>
        <w:top w:val="none" w:sz="0" w:space="0" w:color="auto"/>
        <w:left w:val="none" w:sz="0" w:space="0" w:color="auto"/>
        <w:bottom w:val="none" w:sz="0" w:space="0" w:color="auto"/>
        <w:right w:val="none" w:sz="0" w:space="0" w:color="auto"/>
      </w:divBdr>
    </w:div>
    <w:div w:id="1694913419">
      <w:bodyDiv w:val="1"/>
      <w:marLeft w:val="0"/>
      <w:marRight w:val="0"/>
      <w:marTop w:val="0"/>
      <w:marBottom w:val="0"/>
      <w:divBdr>
        <w:top w:val="none" w:sz="0" w:space="0" w:color="auto"/>
        <w:left w:val="none" w:sz="0" w:space="0" w:color="auto"/>
        <w:bottom w:val="none" w:sz="0" w:space="0" w:color="auto"/>
        <w:right w:val="none" w:sz="0" w:space="0" w:color="auto"/>
      </w:divBdr>
    </w:div>
    <w:div w:id="2018775637">
      <w:bodyDiv w:val="1"/>
      <w:marLeft w:val="0"/>
      <w:marRight w:val="0"/>
      <w:marTop w:val="0"/>
      <w:marBottom w:val="0"/>
      <w:divBdr>
        <w:top w:val="none" w:sz="0" w:space="0" w:color="auto"/>
        <w:left w:val="none" w:sz="0" w:space="0" w:color="auto"/>
        <w:bottom w:val="none" w:sz="0" w:space="0" w:color="auto"/>
        <w:right w:val="none" w:sz="0" w:space="0" w:color="auto"/>
      </w:divBdr>
      <w:divsChild>
        <w:div w:id="1586066003">
          <w:marLeft w:val="0"/>
          <w:marRight w:val="0"/>
          <w:marTop w:val="0"/>
          <w:marBottom w:val="0"/>
          <w:divBdr>
            <w:top w:val="none" w:sz="0" w:space="0" w:color="auto"/>
            <w:left w:val="none" w:sz="0" w:space="0" w:color="auto"/>
            <w:bottom w:val="none" w:sz="0" w:space="0" w:color="auto"/>
            <w:right w:val="none" w:sz="0" w:space="0" w:color="auto"/>
          </w:divBdr>
          <w:divsChild>
            <w:div w:id="1428573232">
              <w:marLeft w:val="0"/>
              <w:marRight w:val="0"/>
              <w:marTop w:val="0"/>
              <w:marBottom w:val="0"/>
              <w:divBdr>
                <w:top w:val="none" w:sz="0" w:space="0" w:color="auto"/>
                <w:left w:val="none" w:sz="0" w:space="0" w:color="auto"/>
                <w:bottom w:val="none" w:sz="0" w:space="0" w:color="auto"/>
                <w:right w:val="none" w:sz="0" w:space="0" w:color="auto"/>
              </w:divBdr>
              <w:divsChild>
                <w:div w:id="1255751183">
                  <w:marLeft w:val="0"/>
                  <w:marRight w:val="0"/>
                  <w:marTop w:val="0"/>
                  <w:marBottom w:val="0"/>
                  <w:divBdr>
                    <w:top w:val="none" w:sz="0" w:space="0" w:color="auto"/>
                    <w:left w:val="none" w:sz="0" w:space="0" w:color="auto"/>
                    <w:bottom w:val="none" w:sz="0" w:space="0" w:color="auto"/>
                    <w:right w:val="none" w:sz="0" w:space="0" w:color="auto"/>
                  </w:divBdr>
                  <w:divsChild>
                    <w:div w:id="20337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6689">
      <w:bodyDiv w:val="1"/>
      <w:marLeft w:val="0"/>
      <w:marRight w:val="0"/>
      <w:marTop w:val="0"/>
      <w:marBottom w:val="0"/>
      <w:divBdr>
        <w:top w:val="none" w:sz="0" w:space="0" w:color="auto"/>
        <w:left w:val="none" w:sz="0" w:space="0" w:color="auto"/>
        <w:bottom w:val="none" w:sz="0" w:space="0" w:color="auto"/>
        <w:right w:val="none" w:sz="0" w:space="0" w:color="auto"/>
      </w:divBdr>
    </w:div>
    <w:div w:id="2029403736">
      <w:bodyDiv w:val="1"/>
      <w:marLeft w:val="0"/>
      <w:marRight w:val="0"/>
      <w:marTop w:val="0"/>
      <w:marBottom w:val="0"/>
      <w:divBdr>
        <w:top w:val="none" w:sz="0" w:space="0" w:color="auto"/>
        <w:left w:val="none" w:sz="0" w:space="0" w:color="auto"/>
        <w:bottom w:val="none" w:sz="0" w:space="0" w:color="auto"/>
        <w:right w:val="none" w:sz="0" w:space="0" w:color="auto"/>
      </w:divBdr>
    </w:div>
    <w:div w:id="2080516703">
      <w:bodyDiv w:val="1"/>
      <w:marLeft w:val="0"/>
      <w:marRight w:val="0"/>
      <w:marTop w:val="0"/>
      <w:marBottom w:val="0"/>
      <w:divBdr>
        <w:top w:val="none" w:sz="0" w:space="0" w:color="auto"/>
        <w:left w:val="none" w:sz="0" w:space="0" w:color="auto"/>
        <w:bottom w:val="none" w:sz="0" w:space="0" w:color="auto"/>
        <w:right w:val="none" w:sz="0" w:space="0" w:color="auto"/>
      </w:divBdr>
      <w:divsChild>
        <w:div w:id="1006714150">
          <w:marLeft w:val="0"/>
          <w:marRight w:val="0"/>
          <w:marTop w:val="0"/>
          <w:marBottom w:val="0"/>
          <w:divBdr>
            <w:top w:val="none" w:sz="0" w:space="0" w:color="auto"/>
            <w:left w:val="none" w:sz="0" w:space="0" w:color="auto"/>
            <w:bottom w:val="none" w:sz="0" w:space="0" w:color="auto"/>
            <w:right w:val="none" w:sz="0" w:space="0" w:color="auto"/>
          </w:divBdr>
          <w:divsChild>
            <w:div w:id="1162771483">
              <w:marLeft w:val="0"/>
              <w:marRight w:val="0"/>
              <w:marTop w:val="0"/>
              <w:marBottom w:val="0"/>
              <w:divBdr>
                <w:top w:val="none" w:sz="0" w:space="0" w:color="auto"/>
                <w:left w:val="none" w:sz="0" w:space="0" w:color="auto"/>
                <w:bottom w:val="none" w:sz="0" w:space="0" w:color="auto"/>
                <w:right w:val="none" w:sz="0" w:space="0" w:color="auto"/>
              </w:divBdr>
              <w:divsChild>
                <w:div w:id="170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9929">
      <w:bodyDiv w:val="1"/>
      <w:marLeft w:val="0"/>
      <w:marRight w:val="0"/>
      <w:marTop w:val="0"/>
      <w:marBottom w:val="0"/>
      <w:divBdr>
        <w:top w:val="none" w:sz="0" w:space="0" w:color="auto"/>
        <w:left w:val="none" w:sz="0" w:space="0" w:color="auto"/>
        <w:bottom w:val="none" w:sz="0" w:space="0" w:color="auto"/>
        <w:right w:val="none" w:sz="0" w:space="0" w:color="auto"/>
      </w:divBdr>
    </w:div>
    <w:div w:id="21419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5207-2175-475B-B53D-DA850C7E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2024-10-25T17:35:00Z</dcterms:created>
  <dcterms:modified xsi:type="dcterms:W3CDTF">2024-10-25T17:35:00Z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9993fd6e963f316e9a39eaecc261a71880a2aa248913032c9077945e94645652</vt:lpwstr>
  </property>
</Properties>
</file>