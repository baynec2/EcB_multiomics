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CF208" w14:textId="76007720"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4FED994A"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xml:space="preserve">, Leigh-Ana </w:t>
      </w:r>
      <w:r w:rsidR="00BA4EA5" w:rsidRPr="00CF169D">
        <w:rPr>
          <w:rFonts w:ascii="Arial" w:hAnsi="Arial" w:cs="Arial"/>
        </w:rPr>
        <w:t>R</w:t>
      </w:r>
      <w:r w:rsidR="00BA4EA5">
        <w:rPr>
          <w:rFonts w:ascii="Arial" w:hAnsi="Arial" w:cs="Arial"/>
        </w:rPr>
        <w:t>o</w:t>
      </w:r>
      <w:r w:rsidR="00BA4EA5" w:rsidRPr="00CF169D">
        <w:rPr>
          <w:rFonts w:ascii="Arial" w:hAnsi="Arial" w:cs="Arial"/>
        </w:rPr>
        <w:t>s</w:t>
      </w:r>
      <w:r w:rsidR="00BA4EA5">
        <w:rPr>
          <w:rFonts w:ascii="Arial" w:hAnsi="Arial" w:cs="Arial"/>
        </w:rPr>
        <w:t>si</w:t>
      </w:r>
      <w:r w:rsidR="00BA4EA5" w:rsidRPr="00CF169D">
        <w:rPr>
          <w:rFonts w:ascii="Arial" w:hAnsi="Arial" w:cs="Arial"/>
        </w:rPr>
        <w:t>tto</w:t>
      </w:r>
      <w:r w:rsidR="00BA4EA5" w:rsidRPr="00CF169D">
        <w:rPr>
          <w:rFonts w:ascii="Arial" w:hAnsi="Arial" w:cs="Arial"/>
          <w:vertAlign w:val="superscript"/>
        </w:rPr>
        <w:t>1</w:t>
      </w:r>
      <w:r w:rsidR="00CF169D" w:rsidRPr="00CF169D">
        <w:rPr>
          <w:rFonts w:ascii="Arial" w:hAnsi="Arial" w:cs="Arial"/>
          <w:vertAlign w:val="superscript"/>
        </w:rPr>
        <w:t>,2,3</w:t>
      </w:r>
      <w:r>
        <w:rPr>
          <w:rFonts w:ascii="Arial" w:hAnsi="Arial" w:cs="Arial"/>
        </w:rPr>
        <w:t>,</w:t>
      </w:r>
      <w:ins w:id="0" w:author="Charlie Bayne" w:date="2024-10-14T10:20:00Z" w16du:dateUtc="2024-10-14T17:20:00Z">
        <w:r w:rsidR="003A0F18">
          <w:rPr>
            <w:rFonts w:ascii="Arial" w:hAnsi="Arial" w:cs="Arial"/>
          </w:rPr>
          <w:t xml:space="preserve"> Maxwell Patterson</w:t>
        </w:r>
      </w:ins>
      <w:ins w:id="1" w:author="Charlie Bayne" w:date="2024-10-16T12:32:00Z" w16du:dateUtc="2024-10-16T19:32:00Z">
        <w:r w:rsidR="000E5CAE" w:rsidRPr="00CF169D">
          <w:rPr>
            <w:rFonts w:ascii="Arial" w:hAnsi="Arial" w:cs="Arial"/>
            <w:vertAlign w:val="superscript"/>
          </w:rPr>
          <w:t>2</w:t>
        </w:r>
      </w:ins>
      <w:ins w:id="2" w:author="Charlie Bayne" w:date="2024-10-14T10:20:00Z" w16du:dateUtc="2024-10-14T17:20:00Z">
        <w:r w:rsidR="003A0F18">
          <w:rPr>
            <w:rFonts w:ascii="Arial" w:hAnsi="Arial" w:cs="Arial"/>
          </w:rPr>
          <w:t>,</w:t>
        </w:r>
      </w:ins>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proofErr w:type="spellStart"/>
      <w:r w:rsidR="00F0651F">
        <w:rPr>
          <w:rFonts w:ascii="Arial" w:hAnsi="Arial" w:cs="Arial"/>
        </w:rPr>
        <w:t>Haoqi</w:t>
      </w:r>
      <w:proofErr w:type="spellEnd"/>
      <w:r w:rsidR="00F0651F">
        <w:rPr>
          <w:rFonts w:ascii="Arial" w:hAnsi="Arial" w:cs="Arial"/>
        </w:rPr>
        <w:t xml:space="preserve"> Nina Zhao</w:t>
      </w:r>
      <w:r w:rsidR="00F0651F">
        <w:rPr>
          <w:rFonts w:ascii="Arial" w:hAnsi="Arial" w:cs="Arial"/>
          <w:vertAlign w:val="superscript"/>
        </w:rPr>
        <w:t>3</w:t>
      </w:r>
      <w:r w:rsidR="00E72679">
        <w:rPr>
          <w:rFonts w:ascii="Arial" w:hAnsi="Arial" w:cs="Arial"/>
        </w:rPr>
        <w:t>,</w:t>
      </w:r>
      <w:r w:rsidR="005A3BCC">
        <w:rPr>
          <w:rFonts w:ascii="Arial" w:hAnsi="Arial" w:cs="Arial"/>
        </w:rPr>
        <w:t xml:space="preserve"> </w:t>
      </w:r>
      <w:r w:rsidR="00CF169D" w:rsidRPr="00CF169D">
        <w:rPr>
          <w:rFonts w:ascii="Arial" w:hAnsi="Arial" w:cs="Arial"/>
        </w:rPr>
        <w:t>Pi</w:t>
      </w:r>
      <w:r w:rsidR="001C3F73">
        <w:rPr>
          <w:rFonts w:ascii="Arial" w:hAnsi="Arial" w:cs="Arial"/>
        </w:rPr>
        <w:t>e</w:t>
      </w:r>
      <w:r w:rsidR="00CF169D" w:rsidRPr="00CF169D">
        <w:rPr>
          <w:rFonts w:ascii="Arial" w:hAnsi="Arial" w:cs="Arial"/>
        </w:rPr>
        <w:t>ter Dorrestein</w:t>
      </w:r>
      <w:r w:rsidR="007022A4">
        <w:rPr>
          <w:rFonts w:ascii="Arial" w:hAnsi="Arial" w:cs="Arial"/>
          <w:vertAlign w:val="superscript"/>
        </w:rPr>
        <w:t>2,3,</w:t>
      </w:r>
      <w:r w:rsidR="00C67B8D">
        <w:rPr>
          <w:rFonts w:ascii="Arial" w:hAnsi="Arial" w:cs="Arial"/>
          <w:vertAlign w:val="superscript"/>
        </w:rPr>
        <w:t>6</w:t>
      </w:r>
      <w:r w:rsidR="00F0651F">
        <w:rPr>
          <w:rFonts w:ascii="Arial" w:hAnsi="Arial" w:cs="Arial"/>
          <w:vertAlign w:val="superscript"/>
        </w:rPr>
        <w:t>,8</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765099">
        <w:rPr>
          <w:rFonts w:ascii="Arial" w:hAnsi="Arial" w:cs="Arial"/>
          <w:vertAlign w:val="superscript"/>
        </w:rPr>
        <w:t>8, #</w:t>
      </w:r>
      <w:r w:rsidR="00CF169D" w:rsidRPr="00CF169D">
        <w:rPr>
          <w:rFonts w:ascii="Arial" w:hAnsi="Arial" w:cs="Arial"/>
        </w:rPr>
        <w:t>, Warren Rose</w:t>
      </w:r>
      <w:r w:rsidR="00765099">
        <w:rPr>
          <w:rFonts w:ascii="Arial" w:hAnsi="Arial" w:cs="Arial"/>
          <w:vertAlign w:val="superscript"/>
        </w:rPr>
        <w:t>5, #</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lastRenderedPageBreak/>
        <w:t xml:space="preserve">Abstract: </w:t>
      </w:r>
    </w:p>
    <w:p w14:paraId="70AC6F00" w14:textId="645DAD6A" w:rsidR="00C55B7B" w:rsidRPr="00C55B7B" w:rsidRDefault="007A6E5C" w:rsidP="000649D9">
      <w:pPr>
        <w:spacing w:line="480" w:lineRule="auto"/>
        <w:ind w:firstLine="720"/>
        <w:rPr>
          <w:rFonts w:ascii="Arial" w:hAnsi="Arial" w:cs="Arial"/>
          <w:iCs/>
        </w:rPr>
      </w:pPr>
      <w:r>
        <w:rPr>
          <w:rFonts w:ascii="Arial" w:hAnsi="Arial" w:cs="Arial"/>
          <w:iCs/>
        </w:rPr>
        <w:t>Despite the prevalence and severity of enterococcal bacteremia (EcB), the mechanisms underlying</w:t>
      </w:r>
      <w:r w:rsidR="00760DA6">
        <w:rPr>
          <w:rFonts w:ascii="Arial" w:hAnsi="Arial" w:cs="Arial"/>
          <w:iCs/>
        </w:rPr>
        <w:t xml:space="preserve"> </w:t>
      </w:r>
      <w:r w:rsidR="00123567">
        <w:rPr>
          <w:rFonts w:ascii="Arial" w:hAnsi="Arial" w:cs="Arial"/>
          <w:iCs/>
        </w:rPr>
        <w:t>s</w:t>
      </w:r>
      <w:r w:rsidR="00123567" w:rsidRPr="00123567">
        <w:rPr>
          <w:rFonts w:ascii="Arial" w:hAnsi="Arial" w:cs="Arial"/>
          <w:iCs/>
        </w:rPr>
        <w:t xml:space="preserve">ystemic host responses to </w:t>
      </w:r>
      <w:r>
        <w:rPr>
          <w:rFonts w:ascii="Arial" w:hAnsi="Arial" w:cs="Arial"/>
          <w:iCs/>
        </w:rPr>
        <w:t>the disease</w:t>
      </w:r>
      <w:r w:rsidR="00123567" w:rsidRPr="00123567">
        <w:rPr>
          <w:rFonts w:ascii="Arial" w:hAnsi="Arial" w:cs="Arial"/>
          <w:iCs/>
        </w:rPr>
        <w:t xml:space="preserve"> remain unclear</w:t>
      </w:r>
      <w:r>
        <w:rPr>
          <w:rFonts w:ascii="Arial" w:hAnsi="Arial" w:cs="Arial"/>
          <w:iCs/>
        </w:rPr>
        <w:t>.</w:t>
      </w:r>
      <w:r w:rsidR="00123567" w:rsidRPr="00123567">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w:t>
      </w:r>
      <w:r>
        <w:rPr>
          <w:rFonts w:ascii="Arial" w:hAnsi="Arial" w:cs="Arial"/>
          <w:iCs/>
        </w:rPr>
        <w:t>that profiles</w:t>
      </w:r>
      <w:r w:rsidRPr="00E56505">
        <w:rPr>
          <w:rFonts w:ascii="Arial" w:hAnsi="Arial" w:cs="Arial"/>
          <w:iCs/>
        </w:rPr>
        <w:t xml:space="preserve"> </w:t>
      </w:r>
      <w:r w:rsidR="00E56505" w:rsidRPr="00E56505">
        <w:rPr>
          <w:rFonts w:ascii="Arial" w:hAnsi="Arial" w:cs="Arial"/>
          <w:iCs/>
        </w:rPr>
        <w:t>molecular differences in</w:t>
      </w:r>
      <w:r>
        <w:rPr>
          <w:rFonts w:ascii="Arial" w:hAnsi="Arial" w:cs="Arial"/>
          <w:iCs/>
        </w:rPr>
        <w:t xml:space="preserve"> plasma from</w:t>
      </w:r>
      <w:r w:rsidR="00E56505" w:rsidRPr="00E56505">
        <w:rPr>
          <w:rFonts w:ascii="Arial" w:hAnsi="Arial" w:cs="Arial"/>
          <w:iCs/>
        </w:rPr>
        <w:t xml:space="preserve"> EcB patient</w:t>
      </w:r>
      <w:r w:rsidR="00760DA6">
        <w:rPr>
          <w:rFonts w:ascii="Arial" w:hAnsi="Arial" w:cs="Arial"/>
          <w:iCs/>
        </w:rPr>
        <w:t>s</w:t>
      </w:r>
      <w:r w:rsidR="00E56505" w:rsidRPr="00E56505">
        <w:rPr>
          <w:rFonts w:ascii="Arial" w:hAnsi="Arial" w:cs="Arial"/>
          <w:iCs/>
        </w:rPr>
        <w:t xml:space="preserve">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w:t>
      </w:r>
      <w:r>
        <w:rPr>
          <w:rFonts w:ascii="Arial" w:hAnsi="Arial" w:cs="Arial"/>
          <w:iCs/>
        </w:rPr>
        <w:t>We performed s</w:t>
      </w:r>
      <w:r w:rsidRPr="00E56505">
        <w:rPr>
          <w:rFonts w:ascii="Arial" w:hAnsi="Arial" w:cs="Arial"/>
          <w:iCs/>
        </w:rPr>
        <w:t xml:space="preserve">hotgun </w:t>
      </w:r>
      <w:r w:rsidR="00E56505" w:rsidRPr="00E56505">
        <w:rPr>
          <w:rFonts w:ascii="Arial" w:hAnsi="Arial" w:cs="Arial"/>
          <w:iCs/>
        </w:rPr>
        <w:t>proteomics and metabolomics on</w:t>
      </w:r>
      <w:r w:rsidR="004E4566">
        <w:rPr>
          <w:rFonts w:ascii="Arial" w:hAnsi="Arial" w:cs="Arial"/>
          <w:iCs/>
        </w:rPr>
        <w:t xml:space="preserve"> </w:t>
      </w:r>
      <w:r w:rsidR="00E56505" w:rsidRPr="00E56505">
        <w:rPr>
          <w:rFonts w:ascii="Arial" w:hAnsi="Arial" w:cs="Arial"/>
          <w:iCs/>
        </w:rPr>
        <w:t>105 plasma samples, including</w:t>
      </w:r>
      <w:r>
        <w:rPr>
          <w:rFonts w:ascii="Arial" w:hAnsi="Arial" w:cs="Arial"/>
          <w:iCs/>
        </w:rPr>
        <w:t xml:space="preserve"> those from</w:t>
      </w:r>
      <w:r w:rsidR="00E56505" w:rsidRPr="00E56505">
        <w:rPr>
          <w:rFonts w:ascii="Arial" w:hAnsi="Arial" w:cs="Arial"/>
          <w:iCs/>
        </w:rPr>
        <w:t xml:space="preserve"> EcB patients and healthy volunteers. </w:t>
      </w:r>
      <w:r w:rsidR="00E56505">
        <w:rPr>
          <w:rFonts w:ascii="Arial" w:hAnsi="Arial" w:cs="Arial"/>
        </w:rPr>
        <w:t>Comparison between healthy volunteer and EcB-infected patient samples revealed significant disparities in proteins and metabolites involved in the acute phase response, inflammatory processes, and cholestasis</w:t>
      </w:r>
      <w:r>
        <w:rPr>
          <w:rFonts w:ascii="Arial" w:hAnsi="Arial" w:cs="Arial"/>
        </w:rPr>
        <w:t xml:space="preserve">. Several </w:t>
      </w:r>
      <w:r w:rsidR="00E56505">
        <w:rPr>
          <w:rFonts w:ascii="Arial" w:hAnsi="Arial" w:cs="Arial"/>
        </w:rPr>
        <w:t xml:space="preserve">features </w:t>
      </w:r>
      <w:r w:rsidR="00765099">
        <w:rPr>
          <w:rFonts w:ascii="Arial" w:hAnsi="Arial" w:cs="Arial"/>
        </w:rPr>
        <w:t>distinguish</w:t>
      </w:r>
      <w:r w:rsidR="00E56505">
        <w:rPr>
          <w:rFonts w:ascii="Arial" w:hAnsi="Arial" w:cs="Arial"/>
        </w:rPr>
        <w:t xml:space="preserve"> these two </w:t>
      </w:r>
      <w:r>
        <w:rPr>
          <w:rFonts w:ascii="Arial" w:hAnsi="Arial" w:cs="Arial"/>
        </w:rPr>
        <w:t xml:space="preserve">groups </w:t>
      </w:r>
      <w:r w:rsidR="00E56505">
        <w:rPr>
          <w:rFonts w:ascii="Arial" w:hAnsi="Arial" w:cs="Arial"/>
        </w:rPr>
        <w:t xml:space="preserve">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Pr>
          <w:rFonts w:ascii="Arial" w:hAnsi="Arial" w:cs="Arial"/>
          <w:iCs/>
        </w:rPr>
        <w:t>revealed</w:t>
      </w:r>
      <w:r w:rsidRPr="00E56505">
        <w:rPr>
          <w:rFonts w:ascii="Arial" w:hAnsi="Arial" w:cs="Arial"/>
          <w:iCs/>
        </w:rPr>
        <w:t xml:space="preserve"> </w:t>
      </w:r>
      <w:r w:rsidR="00E56505" w:rsidRPr="00E56505">
        <w:rPr>
          <w:rFonts w:ascii="Arial" w:hAnsi="Arial" w:cs="Arial"/>
          <w:iCs/>
        </w:rPr>
        <w:t>shared reductions in cholesterol metabolism proteins</w:t>
      </w:r>
      <w:r>
        <w:rPr>
          <w:rFonts w:ascii="Arial" w:hAnsi="Arial" w:cs="Arial"/>
          <w:iCs/>
        </w:rPr>
        <w:t xml:space="preserve"> and </w:t>
      </w:r>
      <w:r w:rsidR="00765099">
        <w:rPr>
          <w:rFonts w:ascii="Arial" w:hAnsi="Arial" w:cs="Arial"/>
          <w:iCs/>
        </w:rPr>
        <w:t>differing</w:t>
      </w:r>
      <w:r w:rsidR="00E56505">
        <w:rPr>
          <w:rFonts w:ascii="Arial" w:hAnsi="Arial" w:cs="Arial"/>
          <w:iCs/>
        </w:rPr>
        <w:t xml:space="preserve"> responses </w:t>
      </w:r>
      <w:r w:rsidR="00E56505" w:rsidRPr="00E56505">
        <w:rPr>
          <w:rFonts w:ascii="Arial" w:hAnsi="Arial" w:cs="Arial"/>
          <w:iCs/>
        </w:rPr>
        <w:t xml:space="preserve">in platelet alpha granule and neutrophil-associated proteins. </w:t>
      </w:r>
      <w:r w:rsidR="0024020C">
        <w:rPr>
          <w:rFonts w:ascii="Arial" w:hAnsi="Arial" w:cs="Arial"/>
          <w:iCs/>
        </w:rPr>
        <w:t>Characterization</w:t>
      </w:r>
      <w:r w:rsidR="00E56505" w:rsidRPr="00E56505">
        <w:rPr>
          <w:rFonts w:ascii="Arial" w:hAnsi="Arial" w:cs="Arial"/>
          <w:iCs/>
        </w:rPr>
        <w:t xml:space="preserve"> </w:t>
      </w:r>
      <w:r>
        <w:rPr>
          <w:rFonts w:ascii="Arial" w:hAnsi="Arial" w:cs="Arial"/>
          <w:iCs/>
        </w:rPr>
        <w:t xml:space="preserve">of </w:t>
      </w:r>
      <w:r w:rsidR="00E56505" w:rsidRPr="00E56505">
        <w:rPr>
          <w:rFonts w:ascii="Arial" w:hAnsi="Arial" w:cs="Arial"/>
          <w:iCs/>
        </w:rPr>
        <w:t xml:space="preserve">Enterococcus isolates </w:t>
      </w:r>
      <w:r w:rsidR="00BC40EE">
        <w:rPr>
          <w:rFonts w:ascii="Arial" w:hAnsi="Arial" w:cs="Arial"/>
          <w:iCs/>
        </w:rPr>
        <w:t xml:space="preserve">derived from patients </w:t>
      </w:r>
      <w:r>
        <w:rPr>
          <w:rFonts w:ascii="Arial" w:hAnsi="Arial" w:cs="Arial"/>
          <w:iCs/>
        </w:rPr>
        <w:t>facilitated</w:t>
      </w:r>
      <w:r w:rsidR="00BC40EE">
        <w:rPr>
          <w:rFonts w:ascii="Arial" w:hAnsi="Arial" w:cs="Arial"/>
          <w:iCs/>
        </w:rPr>
        <w:t xml:space="preserve">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w:t>
      </w:r>
      <w:r w:rsidR="00E542E9">
        <w:rPr>
          <w:rFonts w:ascii="Arial" w:hAnsi="Arial" w:cs="Arial"/>
          <w:iCs/>
        </w:rPr>
        <w:t>.</w:t>
      </w:r>
      <w:r w:rsidR="00E56505">
        <w:rPr>
          <w:rFonts w:ascii="Arial" w:hAnsi="Arial" w:cs="Arial"/>
          <w:iCs/>
        </w:rPr>
        <w:t xml:space="preserve"> </w:t>
      </w:r>
      <w:r w:rsidR="00E542E9">
        <w:rPr>
          <w:rFonts w:ascii="Arial" w:hAnsi="Arial" w:cs="Arial"/>
          <w:iCs/>
        </w:rPr>
        <w:t xml:space="preserve">Leveraging extensive patient metadata, we now have identified features associated </w:t>
      </w:r>
      <w:r w:rsidR="00E56505" w:rsidRPr="00E56505">
        <w:rPr>
          <w:rFonts w:ascii="Arial" w:hAnsi="Arial" w:cs="Arial"/>
          <w:iCs/>
        </w:rPr>
        <w:t>with mortality or survival, revealing significant multi-omic differences and pinpointing</w:t>
      </w:r>
      <w:ins w:id="3" w:author="Charlie Bayne" w:date="2024-08-13T10:54:00Z" w16du:dateUtc="2024-08-13T17:54:00Z">
        <w:r w:rsidR="006C55E2">
          <w:rPr>
            <w:rFonts w:ascii="Arial" w:hAnsi="Arial" w:cs="Arial"/>
            <w:iCs/>
          </w:rPr>
          <w:t xml:space="preserve"> </w:t>
        </w:r>
      </w:ins>
      <w:ins w:id="4" w:author="Charlie Bayne" w:date="2024-08-13T10:56:00Z" w16du:dateUtc="2024-08-13T17:56:00Z">
        <w:r w:rsidR="006C55E2">
          <w:rPr>
            <w:rFonts w:ascii="Arial" w:hAnsi="Arial" w:cs="Arial"/>
            <w:iCs/>
          </w:rPr>
          <w:t>h</w:t>
        </w:r>
      </w:ins>
      <w:ins w:id="5" w:author="Charlie Bayne" w:date="2024-08-13T10:54:00Z" w16du:dateUtc="2024-08-13T17:54:00Z">
        <w:r w:rsidR="006C55E2">
          <w:rPr>
            <w:rFonts w:ascii="Arial" w:hAnsi="Arial" w:cs="Arial"/>
            <w:iCs/>
          </w:rPr>
          <w:t>istidine</w:t>
        </w:r>
      </w:ins>
      <w:ins w:id="6" w:author="Charlie Bayne" w:date="2024-08-13T10:55:00Z" w16du:dateUtc="2024-08-13T17:55:00Z">
        <w:r w:rsidR="006C55E2">
          <w:rPr>
            <w:rFonts w:ascii="Arial" w:hAnsi="Arial" w:cs="Arial"/>
            <w:iCs/>
          </w:rPr>
          <w:t>-</w:t>
        </w:r>
      </w:ins>
      <w:ins w:id="7" w:author="Charlie Bayne" w:date="2024-08-13T10:54:00Z" w16du:dateUtc="2024-08-13T17:54:00Z">
        <w:r w:rsidR="006C55E2">
          <w:rPr>
            <w:rFonts w:ascii="Arial" w:hAnsi="Arial" w:cs="Arial"/>
            <w:iCs/>
          </w:rPr>
          <w:t>rich glycoprotein</w:t>
        </w:r>
      </w:ins>
      <w:r w:rsidR="00E56505" w:rsidRPr="00E56505">
        <w:rPr>
          <w:rFonts w:ascii="Arial" w:hAnsi="Arial" w:cs="Arial"/>
          <w:iCs/>
        </w:rPr>
        <w:t xml:space="preserve"> </w:t>
      </w:r>
      <w:ins w:id="8" w:author="Charlie Bayne" w:date="2024-08-13T10:53:00Z" w16du:dateUtc="2024-08-13T17:53:00Z">
        <w:r w:rsidR="006C55E2">
          <w:rPr>
            <w:rFonts w:ascii="Arial" w:hAnsi="Arial" w:cs="Arial"/>
            <w:iCs/>
          </w:rPr>
          <w:t>(</w:t>
        </w:r>
      </w:ins>
      <w:r w:rsidR="00E56505" w:rsidRPr="00E56505">
        <w:rPr>
          <w:rFonts w:ascii="Arial" w:hAnsi="Arial" w:cs="Arial"/>
          <w:iCs/>
        </w:rPr>
        <w:t>HRG</w:t>
      </w:r>
      <w:ins w:id="9" w:author="Charlie Bayne" w:date="2024-08-13T10:53:00Z" w16du:dateUtc="2024-08-13T17:53:00Z">
        <w:r w:rsidR="006C55E2">
          <w:rPr>
            <w:rFonts w:ascii="Arial" w:hAnsi="Arial" w:cs="Arial"/>
            <w:iCs/>
          </w:rPr>
          <w:t>)</w:t>
        </w:r>
      </w:ins>
      <w:r w:rsidR="00E56505" w:rsidRPr="00E56505">
        <w:rPr>
          <w:rFonts w:ascii="Arial" w:hAnsi="Arial" w:cs="Arial"/>
          <w:iCs/>
        </w:rPr>
        <w:t xml:space="preserve"> and </w:t>
      </w:r>
      <w:ins w:id="10" w:author="Charlie Bayne" w:date="2024-08-13T10:56:00Z" w16du:dateUtc="2024-08-13T17:56:00Z">
        <w:r w:rsidR="006C55E2">
          <w:rPr>
            <w:rFonts w:ascii="Arial" w:hAnsi="Arial" w:cs="Arial"/>
            <w:iCs/>
          </w:rPr>
          <w:t>f</w:t>
        </w:r>
      </w:ins>
      <w:ins w:id="11" w:author="Charlie Bayne" w:date="2024-08-13T10:54:00Z">
        <w:r w:rsidR="006C55E2" w:rsidRPr="006C55E2">
          <w:rPr>
            <w:rFonts w:ascii="Arial" w:hAnsi="Arial" w:cs="Arial"/>
            <w:iCs/>
            <w:rPrChange w:id="12" w:author="Charlie Bayne" w:date="2024-08-13T10:54:00Z" w16du:dateUtc="2024-08-13T17:54:00Z">
              <w:rPr>
                <w:rFonts w:ascii="Arial" w:hAnsi="Arial" w:cs="Arial"/>
                <w:b/>
                <w:bCs/>
                <w:iCs/>
              </w:rPr>
            </w:rPrChange>
          </w:rPr>
          <w:t>etuin-B</w:t>
        </w:r>
        <w:r w:rsidR="006C55E2" w:rsidRPr="006C55E2">
          <w:rPr>
            <w:rFonts w:ascii="Arial" w:hAnsi="Arial" w:cs="Arial"/>
            <w:iCs/>
          </w:rPr>
          <w:t xml:space="preserve"> </w:t>
        </w:r>
      </w:ins>
      <w:ins w:id="13" w:author="Charlie Bayne" w:date="2024-08-13T10:53:00Z" w16du:dateUtc="2024-08-13T17:53:00Z">
        <w:r w:rsidR="006C55E2">
          <w:rPr>
            <w:rFonts w:ascii="Arial" w:hAnsi="Arial" w:cs="Arial"/>
            <w:iCs/>
          </w:rPr>
          <w:t>(</w:t>
        </w:r>
      </w:ins>
      <w:r w:rsidR="00E56505" w:rsidRPr="00E56505">
        <w:rPr>
          <w:rFonts w:ascii="Arial" w:hAnsi="Arial" w:cs="Arial"/>
          <w:iCs/>
        </w:rPr>
        <w:t>FETUB</w:t>
      </w:r>
      <w:ins w:id="14" w:author="Charlie Bayne" w:date="2024-08-13T10:53:00Z" w16du:dateUtc="2024-08-13T17:53:00Z">
        <w:r w:rsidR="006C55E2">
          <w:rPr>
            <w:rFonts w:ascii="Arial" w:hAnsi="Arial" w:cs="Arial"/>
            <w:iCs/>
          </w:rPr>
          <w:t>)</w:t>
        </w:r>
      </w:ins>
      <w:r w:rsidR="00E56505" w:rsidRPr="00E56505">
        <w:rPr>
          <w:rFonts w:ascii="Arial" w:hAnsi="Arial" w:cs="Arial"/>
          <w:iCs/>
        </w:rPr>
        <w:t xml:space="preserve">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w:t>
      </w:r>
      <w:r w:rsidR="00E542E9">
        <w:rPr>
          <w:rFonts w:ascii="Arial" w:hAnsi="Arial" w:cs="Arial"/>
        </w:rPr>
        <w:t>study aims</w:t>
      </w:r>
      <w:r w:rsidR="00E542E9" w:rsidRPr="003411CE">
        <w:rPr>
          <w:rFonts w:ascii="Arial" w:hAnsi="Arial" w:cs="Arial"/>
        </w:rPr>
        <w:t xml:space="preserve"> </w:t>
      </w:r>
      <w:r w:rsidR="00E56505" w:rsidRPr="003411CE">
        <w:rPr>
          <w:rFonts w:ascii="Arial" w:hAnsi="Arial" w:cs="Arial"/>
        </w:rPr>
        <w:t>to culminate in the creation of objective risk stratification algorithm</w:t>
      </w:r>
      <w:r w:rsidR="00E56505">
        <w:rPr>
          <w:rFonts w:ascii="Arial" w:hAnsi="Arial" w:cs="Arial"/>
        </w:rPr>
        <w:t xml:space="preserve">s </w:t>
      </w:r>
      <w:r w:rsidR="00E56505" w:rsidRPr="003411CE">
        <w:rPr>
          <w:rFonts w:ascii="Arial" w:hAnsi="Arial" w:cs="Arial"/>
        </w:rPr>
        <w:t>—a pivotal step toward enhancing patient management and care.</w:t>
      </w:r>
      <w:r w:rsidR="00E56505" w:rsidRPr="001C28B5">
        <w:rPr>
          <w:rFonts w:ascii="Arial" w:hAnsi="Arial" w:cs="Arial"/>
        </w:rPr>
        <w:t xml:space="preserve"> </w:t>
      </w:r>
      <w:r w:rsidR="00E56505" w:rsidRPr="00E56505">
        <w:rPr>
          <w:rFonts w:ascii="Arial" w:hAnsi="Arial" w:cs="Arial"/>
          <w:iCs/>
        </w:rPr>
        <w:t xml:space="preserve">To </w:t>
      </w:r>
      <w:r w:rsidR="00E542E9">
        <w:rPr>
          <w:rFonts w:ascii="Arial" w:hAnsi="Arial" w:cs="Arial"/>
          <w:iCs/>
        </w:rPr>
        <w:t>facilitate</w:t>
      </w:r>
      <w:r w:rsidR="00E15582">
        <w:rPr>
          <w:rFonts w:ascii="Arial" w:hAnsi="Arial" w:cs="Arial"/>
          <w:iCs/>
        </w:rPr>
        <w:t xml:space="preserve"> the</w:t>
      </w:r>
      <w:r w:rsidR="00E542E9" w:rsidRPr="00E56505">
        <w:rPr>
          <w:rFonts w:ascii="Arial" w:hAnsi="Arial" w:cs="Arial"/>
          <w:iCs/>
        </w:rPr>
        <w:t xml:space="preserve"> </w:t>
      </w:r>
      <w:r w:rsidR="00E56505" w:rsidRPr="00E56505">
        <w:rPr>
          <w:rFonts w:ascii="Arial" w:hAnsi="Arial" w:cs="Arial"/>
          <w:iCs/>
        </w:rPr>
        <w:t>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w:t>
      </w:r>
      <w:ins w:id="15" w:author="Charlie Bayne" w:date="2024-08-13T10:24:00Z" w16du:dateUtc="2024-08-13T17:24:00Z">
        <w:r w:rsidR="006C6A16">
          <w:rPr>
            <w:rFonts w:ascii="Arial" w:hAnsi="Arial" w:cs="Arial"/>
            <w:iCs/>
          </w:rPr>
          <w:fldChar w:fldCharType="begin"/>
        </w:r>
        <w:r w:rsidR="006C6A16">
          <w:rPr>
            <w:rFonts w:ascii="Arial" w:hAnsi="Arial" w:cs="Arial"/>
            <w:iCs/>
          </w:rPr>
          <w:instrText>HYPERLINK "https://gonzalezlab.shinyapps.io/EcB_multiomics/"</w:instrText>
        </w:r>
        <w:r w:rsidR="006C6A16">
          <w:rPr>
            <w:rFonts w:ascii="Arial" w:hAnsi="Arial" w:cs="Arial"/>
            <w:iCs/>
          </w:rPr>
        </w:r>
        <w:r w:rsidR="006C6A16">
          <w:rPr>
            <w:rFonts w:ascii="Arial" w:hAnsi="Arial" w:cs="Arial"/>
            <w:iCs/>
          </w:rPr>
          <w:fldChar w:fldCharType="separate"/>
        </w:r>
        <w:r w:rsidR="00E56505" w:rsidRPr="006C6A16">
          <w:rPr>
            <w:rStyle w:val="Hyperlink"/>
            <w:rFonts w:ascii="Arial" w:hAnsi="Arial" w:cs="Arial"/>
            <w:iCs/>
          </w:rPr>
          <w:t>https://gonzalezlab.shinyapps.io/EcB_multiomics/</w:t>
        </w:r>
        <w:r w:rsidR="006C6A16">
          <w:rPr>
            <w:rFonts w:ascii="Arial" w:hAnsi="Arial" w:cs="Arial"/>
            <w:iCs/>
          </w:rPr>
          <w:fldChar w:fldCharType="end"/>
        </w:r>
        <w:r w:rsidR="006C6A16">
          <w:rPr>
            <w:rFonts w:ascii="Arial" w:hAnsi="Arial" w:cs="Arial"/>
            <w:iCs/>
          </w:rPr>
          <w:t>.</w:t>
        </w:r>
      </w:ins>
    </w:p>
    <w:p w14:paraId="032ED36C" w14:textId="77777777" w:rsidR="001C28B5" w:rsidRDefault="001C28B5" w:rsidP="001C28B5">
      <w:pPr>
        <w:spacing w:line="480" w:lineRule="auto"/>
        <w:rPr>
          <w:rFonts w:ascii="Arial" w:hAnsi="Arial" w:cs="Arial"/>
          <w:b/>
          <w:bCs/>
        </w:rPr>
      </w:pPr>
      <w:r>
        <w:rPr>
          <w:rFonts w:ascii="Arial" w:hAnsi="Arial" w:cs="Arial"/>
          <w:b/>
          <w:bCs/>
        </w:rPr>
        <w:lastRenderedPageBreak/>
        <w:t>Importance:</w:t>
      </w:r>
    </w:p>
    <w:p w14:paraId="24329454" w14:textId="37AEF022"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w:t>
      </w:r>
      <w:r w:rsidR="0024020C">
        <w:rPr>
          <w:rFonts w:ascii="Arial" w:hAnsi="Arial" w:cs="Arial"/>
        </w:rPr>
        <w:t>features</w:t>
      </w:r>
      <w:r w:rsidRPr="002E2AD9">
        <w:rPr>
          <w:rFonts w:ascii="Arial" w:hAnsi="Arial" w:cs="Arial"/>
        </w:rPr>
        <w:t xml:space="preserve"> in the metabolome and proteome associated with </w:t>
      </w:r>
      <w:r w:rsidR="00E542E9">
        <w:rPr>
          <w:rFonts w:ascii="Arial" w:hAnsi="Arial" w:cs="Arial"/>
        </w:rPr>
        <w:t>the</w:t>
      </w:r>
      <w:r w:rsidR="00E542E9" w:rsidRPr="002E2AD9">
        <w:rPr>
          <w:rFonts w:ascii="Arial" w:hAnsi="Arial" w:cs="Arial"/>
        </w:rPr>
        <w:t xml:space="preserve"> </w:t>
      </w:r>
      <w:r w:rsidRPr="002E2AD9">
        <w:rPr>
          <w:rFonts w:ascii="Arial" w:hAnsi="Arial" w:cs="Arial"/>
        </w:rPr>
        <w:t>presence</w:t>
      </w:r>
      <w:r w:rsidR="00E542E9">
        <w:rPr>
          <w:rFonts w:ascii="Arial" w:hAnsi="Arial" w:cs="Arial"/>
        </w:rPr>
        <w:t xml:space="preserve"> of infection</w:t>
      </w:r>
      <w:r w:rsidRPr="002E2AD9">
        <w:rPr>
          <w:rFonts w:ascii="Arial" w:hAnsi="Arial" w:cs="Arial"/>
        </w:rPr>
        <w:t xml:space="preserve">, </w:t>
      </w:r>
      <w:r w:rsidR="00CB5F26">
        <w:rPr>
          <w:rFonts w:ascii="Arial" w:hAnsi="Arial" w:cs="Arial"/>
        </w:rPr>
        <w:t>species</w:t>
      </w:r>
      <w:r w:rsidR="00E542E9">
        <w:rPr>
          <w:rFonts w:ascii="Arial" w:hAnsi="Arial" w:cs="Arial"/>
        </w:rPr>
        <w:t xml:space="preserve"> differences</w:t>
      </w:r>
      <w:r w:rsidRPr="002E2AD9">
        <w:rPr>
          <w:rFonts w:ascii="Arial" w:hAnsi="Arial" w:cs="Arial"/>
        </w:rPr>
        <w:t xml:space="preserve">, and survival outcome. </w:t>
      </w:r>
      <w:r w:rsidR="00DE65B5">
        <w:rPr>
          <w:rFonts w:ascii="Arial" w:hAnsi="Arial" w:cs="Arial"/>
        </w:rPr>
        <w:t xml:space="preserve">We </w:t>
      </w:r>
      <w:r w:rsidR="00E542E9" w:rsidRPr="002E2AD9">
        <w:rPr>
          <w:rFonts w:ascii="Arial" w:hAnsi="Arial" w:cs="Arial"/>
        </w:rPr>
        <w:t>identif</w:t>
      </w:r>
      <w:r w:rsidR="00E542E9">
        <w:rPr>
          <w:rFonts w:ascii="Arial" w:hAnsi="Arial" w:cs="Arial"/>
        </w:rPr>
        <w:t>ied</w:t>
      </w:r>
      <w:r w:rsidR="00E542E9" w:rsidRPr="002E2AD9">
        <w:rPr>
          <w:rFonts w:ascii="Arial" w:hAnsi="Arial" w:cs="Arial"/>
        </w:rPr>
        <w:t xml:space="preserve"> </w:t>
      </w:r>
      <w:r w:rsidRPr="002E2AD9">
        <w:rPr>
          <w:rFonts w:ascii="Arial" w:hAnsi="Arial" w:cs="Arial"/>
        </w:rPr>
        <w:t xml:space="preserve">features capable of discriminating EcB infection from healthy states and survival from mortality with excellent accuracy, </w:t>
      </w:r>
      <w:r w:rsidR="00DE65B5">
        <w:rPr>
          <w:rFonts w:ascii="Arial" w:hAnsi="Arial" w:cs="Arial"/>
        </w:rPr>
        <w:t xml:space="preserve">suggesting </w:t>
      </w:r>
      <w:r w:rsidRPr="002E2AD9">
        <w:rPr>
          <w:rFonts w:ascii="Arial" w:hAnsi="Arial" w:cs="Arial"/>
        </w:rPr>
        <w:t>potential practical clinical utility.</w:t>
      </w:r>
      <w:r w:rsidR="00DE65B5">
        <w:rPr>
          <w:rFonts w:ascii="Arial" w:hAnsi="Arial" w:cs="Arial"/>
        </w:rPr>
        <w:t xml:space="preserve"> </w:t>
      </w:r>
      <w:r w:rsidR="00E542E9">
        <w:rPr>
          <w:rFonts w:ascii="Arial" w:hAnsi="Arial" w:cs="Arial"/>
        </w:rPr>
        <w:t xml:space="preserve">However, our study </w:t>
      </w:r>
      <w:r w:rsidR="008B6E16">
        <w:rPr>
          <w:rFonts w:ascii="Arial" w:hAnsi="Arial" w:cs="Arial"/>
        </w:rPr>
        <w:t>also</w:t>
      </w:r>
      <w:r w:rsidR="00077760">
        <w:rPr>
          <w:rFonts w:ascii="Arial" w:hAnsi="Arial" w:cs="Arial"/>
        </w:rPr>
        <w:t xml:space="preserve"> establish</w:t>
      </w:r>
      <w:r w:rsidR="00E542E9">
        <w:rPr>
          <w:rFonts w:ascii="Arial" w:hAnsi="Arial" w:cs="Arial"/>
        </w:rPr>
        <w:t>ed</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 xml:space="preserve">EcB show </w:t>
      </w:r>
      <w:r w:rsidR="00E542E9">
        <w:rPr>
          <w:rFonts w:ascii="Arial" w:hAnsi="Arial" w:cs="Arial"/>
        </w:rPr>
        <w:t xml:space="preserve">only </w:t>
      </w:r>
      <w:r w:rsidR="00DE65B5">
        <w:rPr>
          <w:rFonts w:ascii="Arial" w:hAnsi="Arial" w:cs="Arial"/>
        </w:rPr>
        <w:t>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E542E9">
        <w:rPr>
          <w:rFonts w:ascii="Arial" w:hAnsi="Arial" w:cs="Arial"/>
        </w:rPr>
        <w:t>,</w:t>
      </w:r>
      <w:r w:rsidR="00DE65B5">
        <w:rPr>
          <w:rFonts w:ascii="Arial" w:hAnsi="Arial" w:cs="Arial"/>
        </w:rPr>
        <w:t xml:space="preserve"> </w:t>
      </w:r>
      <w:r w:rsidR="00E542E9">
        <w:rPr>
          <w:rFonts w:ascii="Arial" w:hAnsi="Arial" w:cs="Arial"/>
        </w:rPr>
        <w:t xml:space="preserve">unlikely </w:t>
      </w:r>
      <w:r w:rsidR="002247E0" w:rsidRPr="002247E0">
        <w:rPr>
          <w:rFonts w:ascii="Arial" w:hAnsi="Arial" w:cs="Arial"/>
        </w:rPr>
        <w:t xml:space="preserve">to significantly </w:t>
      </w:r>
      <w:r w:rsidR="002247E0">
        <w:rPr>
          <w:rFonts w:ascii="Arial" w:hAnsi="Arial" w:cs="Arial"/>
        </w:rPr>
        <w:t>improve upon</w:t>
      </w:r>
      <w:r w:rsidR="002247E0" w:rsidRPr="002247E0">
        <w:rPr>
          <w:rFonts w:ascii="Arial" w:hAnsi="Arial" w:cs="Arial"/>
        </w:rPr>
        <w:t xml:space="preserve"> current</w:t>
      </w:r>
      <w:r w:rsidR="00760DA6">
        <w:rPr>
          <w:rFonts w:ascii="Arial" w:hAnsi="Arial" w:cs="Arial"/>
        </w:rPr>
        <w:t xml:space="preserve"> </w:t>
      </w:r>
      <w:r w:rsidR="002247E0" w:rsidRPr="002247E0">
        <w:rPr>
          <w:rFonts w:ascii="Arial" w:hAnsi="Arial" w:cs="Arial"/>
        </w:rPr>
        <w:t>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7408A539"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C3F8A">
        <w:rPr>
          <w:rFonts w:ascii="Arial" w:hAnsi="Arial" w:cs="Arial"/>
        </w:rPr>
        <w:t xml:space="preserve">terrestrial animals first </w:t>
      </w:r>
      <w:r w:rsidR="00A2163E">
        <w:rPr>
          <w:rFonts w:ascii="Arial" w:hAnsi="Arial" w:cs="Arial"/>
        </w:rPr>
        <w:t>transition</w:t>
      </w:r>
      <w:r w:rsidR="00AC3F8A">
        <w:rPr>
          <w:rFonts w:ascii="Arial" w:hAnsi="Arial" w:cs="Arial"/>
        </w:rPr>
        <w:t>ed</w:t>
      </w:r>
      <w:r w:rsidR="00A2163E">
        <w:rPr>
          <w:rFonts w:ascii="Arial" w:hAnsi="Arial" w:cs="Arial"/>
        </w:rPr>
        <w:t xml:space="preserve"> 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A1584C">
        <w:rPr>
          <w:rFonts w:ascii="Arial" w:hAnsi="Arial" w:cs="Arial"/>
        </w:rPr>
        <w:instrText xml:space="preserve"> ADDIN ZOTERO_ITEM CSL_CITATION {"citationID":"WHW0LTdu","properties":{"formattedCitation":"\\super 1\\nosupersub{}","plainCitation":"1","noteIndex":0},"citationItems":[{"id":5676,"uris":["http://zotero.org/users/6494753/items/RP693UZA"],"itemData":{"id":5676,"type":"chapter","abstract":"Enterococci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interest.","container-title":"Enterococci: From Commensals to Leading Causes of Drug Resistant Infection","event-place":"Boston: Massachusetts Eye and Ear Infirmary","language":"en","publisher-place":"Boston: Massachusetts Eye and Ear Infirmary","source":"Zotero","title":"Enterococcus Diversity, Origins in Nature, and Gut Colonization","author":[{"family":"Lebreton","given":"Francois"},{"family":"Willems","given":"Rob J L"},{"family":"Gilmore","given":"Michael S"}],"issued":{"date-parts":[["2014"]]}}}],"schema":"https://github.com/citation-style-language/schema/raw/master/csl-citation.json"}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AC3F8A">
        <w:rPr>
          <w:rFonts w:ascii="Arial" w:hAnsi="Arial" w:cs="Arial"/>
        </w:rPr>
        <w:t xml:space="preserve">have </w:t>
      </w:r>
      <w:r w:rsidR="00F11B63">
        <w:rPr>
          <w:rFonts w:ascii="Arial" w:hAnsi="Arial" w:cs="Arial"/>
        </w:rPr>
        <w:t xml:space="preserve">independently </w:t>
      </w:r>
      <w:r w:rsidR="00AC3F8A">
        <w:rPr>
          <w:rFonts w:ascii="Arial" w:hAnsi="Arial" w:cs="Arial"/>
        </w:rPr>
        <w:t xml:space="preserve">evolved </w:t>
      </w:r>
      <w:r w:rsidR="00F11B63">
        <w:rPr>
          <w:rFonts w:ascii="Arial" w:hAnsi="Arial" w:cs="Arial"/>
        </w:rPr>
        <w:t xml:space="preserve">to become </w:t>
      </w:r>
      <w:r w:rsidR="00C17300">
        <w:rPr>
          <w:rFonts w:ascii="Arial" w:hAnsi="Arial" w:cs="Arial"/>
        </w:rPr>
        <w:t>members of</w:t>
      </w:r>
      <w:r w:rsidR="00F11B63">
        <w:rPr>
          <w:rFonts w:ascii="Arial" w:hAnsi="Arial" w:cs="Arial"/>
        </w:rPr>
        <w:t xml:space="preserve"> the human gut microbiome. These microbes establish their </w:t>
      </w:r>
      <w:r w:rsidR="00F11B63">
        <w:rPr>
          <w:rFonts w:ascii="Arial" w:hAnsi="Arial" w:cs="Arial"/>
        </w:rPr>
        <w:lastRenderedPageBreak/>
        <w:t xml:space="preserve">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AC3F8A">
        <w:rPr>
          <w:rFonts w:ascii="Arial" w:hAnsi="Arial" w:cs="Arial"/>
        </w:rPr>
        <w:t>can</w:t>
      </w:r>
      <w:r w:rsidR="00D93400">
        <w:rPr>
          <w:rFonts w:ascii="Arial" w:hAnsi="Arial" w:cs="Arial"/>
        </w:rPr>
        <w:t xml:space="preserve"> become pathogen</w:t>
      </w:r>
      <w:r w:rsidR="00F27D24">
        <w:rPr>
          <w:rFonts w:ascii="Arial" w:hAnsi="Arial" w:cs="Arial"/>
        </w:rPr>
        <w:t>ic</w:t>
      </w:r>
      <w:r w:rsidR="00C17300">
        <w:rPr>
          <w:rFonts w:ascii="Arial" w:hAnsi="Arial" w:cs="Arial"/>
        </w:rPr>
        <w:t xml:space="preserve">. These conditions are commonly </w:t>
      </w:r>
      <w:r w:rsidR="00AC3F8A">
        <w:rPr>
          <w:rFonts w:ascii="Arial" w:hAnsi="Arial" w:cs="Arial"/>
        </w:rPr>
        <w:t xml:space="preserve">encountered </w:t>
      </w:r>
      <w:r w:rsidR="00D93400">
        <w:rPr>
          <w:rFonts w:ascii="Arial" w:hAnsi="Arial" w:cs="Arial"/>
        </w:rPr>
        <w:t>in healthcare setting</w:t>
      </w:r>
      <w:r w:rsidR="00AC3F8A">
        <w:rPr>
          <w:rFonts w:ascii="Arial" w:hAnsi="Arial" w:cs="Arial"/>
        </w:rPr>
        <w:t>s</w:t>
      </w:r>
      <w:r w:rsidR="00D93400">
        <w:rPr>
          <w:rFonts w:ascii="Arial" w:hAnsi="Arial" w:cs="Arial"/>
        </w:rPr>
        <w:t xml:space="preserve">, where </w:t>
      </w:r>
      <w:r w:rsidR="00A47296">
        <w:rPr>
          <w:rFonts w:ascii="Arial" w:hAnsi="Arial" w:cs="Arial"/>
        </w:rPr>
        <w:t xml:space="preserve">several features acquired </w:t>
      </w:r>
      <w:r w:rsidR="00AC3F8A">
        <w:rPr>
          <w:rFonts w:ascii="Arial" w:hAnsi="Arial" w:cs="Arial"/>
        </w:rPr>
        <w:t>during</w:t>
      </w:r>
      <w:r w:rsidR="0018660C">
        <w:rPr>
          <w:rFonts w:ascii="Arial" w:hAnsi="Arial" w:cs="Arial"/>
        </w:rPr>
        <w:t xml:space="preserve">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23FF6214" w:rsidR="006002D7" w:rsidRDefault="00A47296" w:rsidP="00B67950">
      <w:pPr>
        <w:spacing w:line="480" w:lineRule="auto"/>
        <w:ind w:firstLine="720"/>
        <w:rPr>
          <w:rFonts w:ascii="Arial" w:hAnsi="Arial" w:cs="Arial"/>
        </w:rPr>
      </w:pPr>
      <w:r>
        <w:rPr>
          <w:rFonts w:ascii="Arial" w:hAnsi="Arial" w:cs="Arial"/>
        </w:rPr>
        <w:t xml:space="preserve">These microbes </w:t>
      </w:r>
      <w:r w:rsidR="00AC3F8A">
        <w:rPr>
          <w:rFonts w:ascii="Arial" w:hAnsi="Arial" w:cs="Arial"/>
        </w:rPr>
        <w:t xml:space="preserve">possess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AC3F8A">
        <w:rPr>
          <w:rFonts w:ascii="Arial" w:hAnsi="Arial" w:cs="Arial"/>
        </w:rPr>
        <w:t xml:space="preserve">thereby </w:t>
      </w:r>
      <w:r w:rsidR="0054622D">
        <w:rPr>
          <w:rFonts w:ascii="Arial" w:hAnsi="Arial" w:cs="Arial"/>
        </w:rPr>
        <w:t>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AC3F8A">
        <w:rPr>
          <w:rFonts w:ascii="Arial" w:hAnsi="Arial" w:cs="Arial"/>
        </w:rPr>
        <w:t xml:space="preserve">Additionally, they </w:t>
      </w:r>
      <w:r w:rsidR="002A5F6F">
        <w:rPr>
          <w:rFonts w:ascii="Arial" w:hAnsi="Arial" w:cs="Arial"/>
        </w:rPr>
        <w:t xml:space="preserve">are increasingly </w:t>
      </w:r>
      <w:r w:rsidR="00AC3F8A">
        <w:rPr>
          <w:rFonts w:ascii="Arial" w:hAnsi="Arial" w:cs="Arial"/>
        </w:rPr>
        <w:t xml:space="preserve">resistant to </w:t>
      </w:r>
      <w:r w:rsidR="002A5F6F">
        <w:rPr>
          <w:rFonts w:ascii="Arial" w:hAnsi="Arial" w:cs="Arial"/>
        </w:rPr>
        <w:t>antibiotic</w:t>
      </w:r>
      <w:r w:rsidR="00AC3F8A">
        <w:rPr>
          <w:rFonts w:ascii="Arial" w:hAnsi="Arial" w:cs="Arial"/>
        </w:rPr>
        <w:t>s</w:t>
      </w:r>
      <w:r w:rsidR="002A5F6F">
        <w:rPr>
          <w:rFonts w:ascii="Arial" w:hAnsi="Arial" w:cs="Arial"/>
        </w:rPr>
        <w:t xml:space="preserve">, </w:t>
      </w:r>
      <w:r w:rsidR="00AC3F8A">
        <w:rPr>
          <w:rFonts w:ascii="Arial" w:hAnsi="Arial" w:cs="Arial"/>
        </w:rPr>
        <w:t xml:space="preserve">owing </w:t>
      </w:r>
      <w:r w:rsidR="002A5F6F">
        <w:rPr>
          <w:rFonts w:ascii="Arial" w:hAnsi="Arial" w:cs="Arial"/>
        </w:rPr>
        <w:t>both to an intrinsic resistance to commonly used broad-spectrum antibiotics</w:t>
      </w:r>
      <w:r w:rsidR="00AC3F8A">
        <w:rPr>
          <w:rFonts w:ascii="Arial" w:hAnsi="Arial" w:cs="Arial"/>
        </w:rPr>
        <w:t>,</w:t>
      </w:r>
      <w:r w:rsidR="002A5F6F">
        <w:rPr>
          <w:rFonts w:ascii="Arial" w:hAnsi="Arial" w:cs="Arial"/>
        </w:rPr>
        <w:t xml:space="preserve"> such as cephalosporins and carbapenems </w:t>
      </w:r>
      <w:r w:rsidR="002A5F6F">
        <w:rPr>
          <w:rFonts w:ascii="Arial" w:hAnsi="Arial" w:cs="Arial"/>
        </w:rPr>
        <w:fldChar w:fldCharType="begin"/>
      </w:r>
      <w:r w:rsidR="00090699">
        <w:rPr>
          <w:rFonts w:ascii="Arial" w:hAnsi="Arial" w:cs="Arial"/>
        </w:rPr>
        <w:instrText xml:space="preserve"> ADDIN ZOTERO_ITEM CSL_CITATION {"citationID":"9Gsd58uj","properties":{"formattedCitation":"\\super 7\\nosupersub{}","plainCitation":"7","noteIndex":0},"citationItems":[{"id":5708,"uris":["http://zotero.org/users/6494753/items/WB5NR8NX"],"itemData":{"id":5708,"type":"chapter","container-title":"Enterococci: From Commensals to Leading Causes of Drug Resistant Infection","event-place":"Boston: Massachusetts Eye and Ear Infirmary","language":"en","publisher-place":"Boston: Massachusetts Eye and Ear Infirmary","source":"Zotero","title":"Enterococcal Disease, Epidemiology, and Implications for Treatment","author":[{"family":"Higuita","given":"Nelson I Agudelo"},{"family":"Huycke","given":"Mark M"}],"issued":{"date-parts":[["2014"]]}}}],"schema":"https://github.com/citation-style-language/schema/raw/master/csl-citation.json"}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AC3F8A">
        <w:rPr>
          <w:rFonts w:ascii="Arial" w:hAnsi="Arial" w:cs="Arial"/>
        </w:rPr>
        <w:t>,</w:t>
      </w:r>
      <w:r w:rsidR="002A5F6F">
        <w:rPr>
          <w:rFonts w:ascii="Arial" w:hAnsi="Arial" w:cs="Arial"/>
        </w:rPr>
        <w:t xml:space="preserve"> </w:t>
      </w:r>
      <w:r w:rsidR="00AC3F8A">
        <w:rPr>
          <w:rFonts w:ascii="Arial" w:hAnsi="Arial" w:cs="Arial"/>
        </w:rPr>
        <w:t>and to</w:t>
      </w:r>
      <w:r w:rsidR="002A5F6F">
        <w:rPr>
          <w:rFonts w:ascii="Arial" w:hAnsi="Arial" w:cs="Arial"/>
        </w:rPr>
        <w:t xml:space="preserve"> an impressive capacity to acquire mobile genetic elements through horizontal gene transfer</w:t>
      </w:r>
      <w:r w:rsidR="00AC3F8A">
        <w:rPr>
          <w:rFonts w:ascii="Arial" w:hAnsi="Arial" w:cs="Arial"/>
        </w:rPr>
        <w:t>,</w:t>
      </w:r>
      <w:r w:rsidR="002A5F6F">
        <w:rPr>
          <w:rFonts w:ascii="Arial" w:hAnsi="Arial" w:cs="Arial"/>
        </w:rPr>
        <w:t xml:space="preserve"> </w:t>
      </w:r>
      <w:r w:rsidR="00AC3F8A">
        <w:rPr>
          <w:rFonts w:ascii="Arial" w:hAnsi="Arial" w:cs="Arial"/>
        </w:rPr>
        <w:t>which enhances their</w:t>
      </w:r>
      <w:r w:rsidR="002A5F6F">
        <w:rPr>
          <w:rFonts w:ascii="Arial" w:hAnsi="Arial" w:cs="Arial"/>
        </w:rPr>
        <w:t xml:space="preserv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 xml:space="preserve">Even more </w:t>
      </w:r>
      <w:r w:rsidR="00AC3F8A">
        <w:rPr>
          <w:rFonts w:ascii="Arial" w:hAnsi="Arial" w:cs="Arial"/>
        </w:rPr>
        <w:t xml:space="preserve">concerning </w:t>
      </w:r>
      <w:r w:rsidR="003043A9">
        <w:rPr>
          <w:rFonts w:ascii="Arial" w:hAnsi="Arial" w:cs="Arial"/>
        </w:rPr>
        <w:t xml:space="preserve">is that newly developed antibiotics targeting </w:t>
      </w:r>
      <w:r w:rsidR="00AC3F8A">
        <w:rPr>
          <w:rFonts w:ascii="Arial" w:hAnsi="Arial" w:cs="Arial"/>
        </w:rPr>
        <w:t>Gram</w:t>
      </w:r>
      <w:r w:rsidR="003043A9">
        <w:rPr>
          <w:rFonts w:ascii="Arial" w:hAnsi="Arial" w:cs="Arial"/>
        </w:rPr>
        <w:t xml:space="preserve">-positive pathogens are either </w:t>
      </w:r>
      <w:r w:rsidR="00AC3F8A">
        <w:rPr>
          <w:rFonts w:ascii="Arial" w:hAnsi="Arial" w:cs="Arial"/>
        </w:rPr>
        <w:t xml:space="preserve">ineffective </w:t>
      </w:r>
      <w:r w:rsidR="003043A9">
        <w:rPr>
          <w:rFonts w:ascii="Arial" w:hAnsi="Arial" w:cs="Arial"/>
        </w:rPr>
        <w:t xml:space="preserve">against </w:t>
      </w:r>
      <w:r w:rsidR="00AC3F8A">
        <w:rPr>
          <w:rFonts w:ascii="Arial" w:hAnsi="Arial" w:cs="Arial"/>
        </w:rPr>
        <w:t xml:space="preserve">enterococci </w:t>
      </w:r>
      <w:r w:rsidR="003043A9">
        <w:rPr>
          <w:rFonts w:ascii="Arial" w:hAnsi="Arial" w:cs="Arial"/>
        </w:rPr>
        <w:t>or rapid</w:t>
      </w:r>
      <w:r w:rsidR="00AC3F8A">
        <w:rPr>
          <w:rFonts w:ascii="Arial" w:hAnsi="Arial" w:cs="Arial"/>
        </w:rPr>
        <w:t>ly lead to the emergence of</w:t>
      </w:r>
      <w:r w:rsidR="003043A9">
        <w:rPr>
          <w:rFonts w:ascii="Arial" w:hAnsi="Arial" w:cs="Arial"/>
        </w:rPr>
        <w:t xml:space="preserve"> resistance</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C3F8A">
        <w:rPr>
          <w:rFonts w:ascii="Arial" w:hAnsi="Arial" w:cs="Arial"/>
        </w:rPr>
        <w:t>Furthermore</w:t>
      </w:r>
      <w:r w:rsidR="00AF378D">
        <w:rPr>
          <w:rFonts w:ascii="Arial" w:hAnsi="Arial" w:cs="Arial"/>
        </w:rPr>
        <w:t xml:space="preserve">, antibiotics </w:t>
      </w:r>
      <w:r w:rsidR="00AC3F8A">
        <w:rPr>
          <w:rFonts w:ascii="Arial" w:hAnsi="Arial" w:cs="Arial"/>
        </w:rPr>
        <w:t>that are active</w:t>
      </w:r>
      <w:r w:rsidR="00AF378D">
        <w:rPr>
          <w:rFonts w:ascii="Arial" w:hAnsi="Arial" w:cs="Arial"/>
        </w:rPr>
        <w:t xml:space="preserve"> against enterococci, </w:t>
      </w:r>
      <w:r w:rsidR="00AC3F8A">
        <w:rPr>
          <w:rFonts w:ascii="Arial" w:hAnsi="Arial" w:cs="Arial"/>
        </w:rPr>
        <w:t xml:space="preserve">such as </w:t>
      </w:r>
      <w:r w:rsidR="00AF378D">
        <w:rPr>
          <w:rFonts w:ascii="Arial" w:hAnsi="Arial" w:cs="Arial"/>
        </w:rPr>
        <w:t xml:space="preserve">beta-lactams in the case of </w:t>
      </w:r>
      <w:r w:rsidR="00AF378D" w:rsidRPr="00B67950">
        <w:rPr>
          <w:rFonts w:ascii="Arial" w:hAnsi="Arial" w:cs="Arial"/>
          <w:i/>
        </w:rPr>
        <w:t>E. faecalis</w:t>
      </w:r>
      <w:r w:rsidR="00AF378D">
        <w:rPr>
          <w:rFonts w:ascii="Arial" w:hAnsi="Arial" w:cs="Arial"/>
        </w:rPr>
        <w:t>, are bacteriostatic</w:t>
      </w:r>
      <w:r w:rsidR="00AC3F8A">
        <w:rPr>
          <w:rFonts w:ascii="Arial" w:hAnsi="Arial" w:cs="Arial"/>
        </w:rPr>
        <w:t>,</w:t>
      </w:r>
      <w:r w:rsidR="00AF378D">
        <w:rPr>
          <w:rFonts w:ascii="Arial" w:hAnsi="Arial" w:cs="Arial"/>
        </w:rPr>
        <w:t xml:space="preserve"> </w:t>
      </w:r>
      <w:r w:rsidR="00AC3F8A">
        <w:rPr>
          <w:rFonts w:ascii="Arial" w:hAnsi="Arial" w:cs="Arial"/>
        </w:rPr>
        <w:t>necessitating</w:t>
      </w:r>
      <w:r w:rsidR="00AF378D">
        <w:rPr>
          <w:rFonts w:ascii="Arial" w:hAnsi="Arial" w:cs="Arial"/>
        </w:rPr>
        <w:t xml:space="preserv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w:t>
      </w:r>
      <w:r w:rsidR="00AC3F8A">
        <w:rPr>
          <w:rFonts w:ascii="Arial" w:hAnsi="Arial" w:cs="Arial"/>
        </w:rPr>
        <w:t>,</w:t>
      </w:r>
      <w:r w:rsidR="00B154B7">
        <w:rPr>
          <w:rFonts w:ascii="Arial" w:hAnsi="Arial" w:cs="Arial"/>
        </w:rPr>
        <w:t xml:space="preserve"> combined with inadequate antibiotic stewardship and </w:t>
      </w:r>
      <w:r w:rsidR="00AC3F8A">
        <w:rPr>
          <w:rFonts w:ascii="Arial" w:hAnsi="Arial" w:cs="Arial"/>
        </w:rPr>
        <w:t>the increase in</w:t>
      </w:r>
      <w:r w:rsidR="00B154B7">
        <w:rPr>
          <w:rFonts w:ascii="Arial" w:hAnsi="Arial" w:cs="Arial"/>
        </w:rPr>
        <w:t xml:space="preserve"> aggressive</w:t>
      </w:r>
      <w:r w:rsidR="00F11B63" w:rsidRPr="00CF169D">
        <w:rPr>
          <w:rFonts w:ascii="Arial" w:hAnsi="Arial" w:cs="Arial"/>
        </w:rPr>
        <w:t xml:space="preserve"> medical </w:t>
      </w:r>
      <w:r w:rsidR="00B154B7">
        <w:rPr>
          <w:rFonts w:ascii="Arial" w:hAnsi="Arial" w:cs="Arial"/>
        </w:rPr>
        <w:t>treatment</w:t>
      </w:r>
      <w:r w:rsidR="00AC3F8A">
        <w:rPr>
          <w:rFonts w:ascii="Arial" w:hAnsi="Arial" w:cs="Arial"/>
        </w:rPr>
        <w:t>s</w:t>
      </w:r>
      <w:r w:rsidR="00B154B7">
        <w:rPr>
          <w:rFonts w:ascii="Arial" w:hAnsi="Arial" w:cs="Arial"/>
        </w:rPr>
        <w:t xml:space="preserve"> </w:t>
      </w:r>
      <w:r w:rsidR="00AC3F8A">
        <w:rPr>
          <w:rFonts w:ascii="Arial" w:hAnsi="Arial" w:cs="Arial"/>
        </w:rPr>
        <w:t>in an aging</w:t>
      </w:r>
      <w:r w:rsidR="00B154B7">
        <w:rPr>
          <w:rFonts w:ascii="Arial" w:hAnsi="Arial" w:cs="Arial"/>
        </w:rPr>
        <w:t xml:space="preserve"> patient </w:t>
      </w:r>
      <w:r w:rsidR="00AC3F8A">
        <w:rPr>
          <w:rFonts w:ascii="Arial" w:hAnsi="Arial" w:cs="Arial"/>
        </w:rPr>
        <w:t>population,</w:t>
      </w:r>
      <w:r w:rsidR="00AC3F8A" w:rsidRPr="00CF169D">
        <w:rPr>
          <w:rFonts w:ascii="Arial" w:hAnsi="Arial" w:cs="Arial"/>
        </w:rPr>
        <w:t xml:space="preserve"> </w:t>
      </w:r>
      <w:r w:rsidR="00F11B63" w:rsidRPr="00CF169D">
        <w:rPr>
          <w:rFonts w:ascii="Arial" w:hAnsi="Arial" w:cs="Arial"/>
        </w:rPr>
        <w:t xml:space="preserve">have </w:t>
      </w:r>
      <w:r w:rsidR="00AC3F8A">
        <w:rPr>
          <w:rFonts w:ascii="Arial" w:hAnsi="Arial" w:cs="Arial"/>
        </w:rPr>
        <w:t>led to</w:t>
      </w:r>
      <w:r w:rsidR="00F11B63" w:rsidRPr="00CF169D">
        <w:rPr>
          <w:rFonts w:ascii="Arial" w:hAnsi="Arial" w:cs="Arial"/>
        </w:rPr>
        <w:t xml:space="preserve">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w:t>
      </w:r>
      <w:r w:rsidR="00AC3F8A">
        <w:rPr>
          <w:rFonts w:ascii="Arial" w:hAnsi="Arial" w:cs="Arial"/>
        </w:rPr>
        <w:t>enterococcal bacteremia (</w:t>
      </w:r>
      <w:r w:rsidR="0054622D">
        <w:rPr>
          <w:rFonts w:ascii="Arial" w:hAnsi="Arial" w:cs="Arial"/>
        </w:rPr>
        <w:t>EcB</w:t>
      </w:r>
      <w:r w:rsidR="00AC3F8A">
        <w:rPr>
          <w:rFonts w:ascii="Arial" w:hAnsi="Arial" w:cs="Arial"/>
        </w:rPr>
        <w:t>)</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090699">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7\\nosupersub{}","plainCitation":"7","noteIndex":0},"citationItems":[{"id":5708,"uris":["http://zotero.org/users/6494753/items/WB5NR8NX"],"itemData":{"id":5708,"type":"chapter","container-title":"Enterococci: From Commensals to Leading Causes of Drug Resistant Infection","event-place":"Boston: Massachusetts Eye and Ear Infirmary","language":"en","publisher-place":"Boston: Massachusetts Eye and Ear Infirmary","source":"Zotero","title":"Enterococcal Disease, Epidemiology, and Implications for Treatment","author":[{"family":"Higuita","given":"Nelson I Agudelo"},{"family":"Huycke","given":"Mark M"}],"issued":{"date-parts":[["2014"]]}}}],"schema":"https://github.com/citation-style-language/schema/raw/master/csl-citation.json"}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r w:rsidR="005A3BCC">
        <w:rPr>
          <w:rFonts w:ascii="Arial" w:hAnsi="Arial" w:cs="Arial"/>
        </w:rPr>
        <w:t>.</w:t>
      </w:r>
    </w:p>
    <w:p w14:paraId="0402DAE4" w14:textId="77777777" w:rsidR="00B67950" w:rsidRDefault="00B67950" w:rsidP="00B67950">
      <w:pPr>
        <w:spacing w:line="480" w:lineRule="auto"/>
        <w:ind w:firstLine="720"/>
        <w:rPr>
          <w:rFonts w:ascii="Arial" w:hAnsi="Arial" w:cs="Arial"/>
        </w:rPr>
      </w:pPr>
    </w:p>
    <w:p w14:paraId="389BA5F9" w14:textId="78798FF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lastRenderedPageBreak/>
        <w:t xml:space="preserve">Host factors are </w:t>
      </w:r>
      <w:r w:rsidR="00AC3F8A">
        <w:rPr>
          <w:rFonts w:ascii="Arial" w:hAnsi="Arial" w:cs="Arial"/>
          <w:color w:val="000000" w:themeColor="text1"/>
        </w:rPr>
        <w:t>widely recognized as</w:t>
      </w:r>
      <w:r w:rsidR="00616F2E">
        <w:rPr>
          <w:rFonts w:ascii="Arial" w:hAnsi="Arial" w:cs="Arial"/>
          <w:color w:val="000000" w:themeColor="text1"/>
        </w:rPr>
        <w:t xml:space="preserv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have been </w:t>
      </w:r>
      <w:r w:rsidR="00AC3F8A">
        <w:rPr>
          <w:rFonts w:ascii="Arial" w:hAnsi="Arial" w:cs="Arial"/>
          <w:color w:val="000000" w:themeColor="text1"/>
        </w:rPr>
        <w:t xml:space="preserve">used </w:t>
      </w:r>
      <w:r w:rsidR="006D0731">
        <w:rPr>
          <w:rFonts w:ascii="Arial" w:hAnsi="Arial" w:cs="Arial"/>
          <w:color w:val="000000" w:themeColor="text1"/>
        </w:rPr>
        <w:t xml:space="preserve">as prognostic biomarkers to </w:t>
      </w:r>
      <w:r w:rsidR="00AC3F8A">
        <w:rPr>
          <w:rFonts w:ascii="Arial" w:hAnsi="Arial" w:cs="Arial"/>
          <w:color w:val="000000" w:themeColor="text1"/>
        </w:rPr>
        <w:t>predict</w:t>
      </w:r>
      <w:r w:rsidR="00616F2E">
        <w:rPr>
          <w:rFonts w:ascii="Arial" w:hAnsi="Arial" w:cs="Arial"/>
          <w:color w:val="000000" w:themeColor="text1"/>
        </w:rPr>
        <w:t xml:space="preserve"> patient outcome</w:t>
      </w:r>
      <w:r w:rsidR="00AC3F8A">
        <w:rPr>
          <w:rFonts w:ascii="Arial" w:hAnsi="Arial" w:cs="Arial"/>
          <w:color w:val="000000" w:themeColor="text1"/>
        </w:rPr>
        <w:t>s</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diseases</w:t>
      </w:r>
      <w:r w:rsidR="00AC3F8A">
        <w:rPr>
          <w:rFonts w:ascii="Arial" w:hAnsi="Arial" w:cs="Arial"/>
          <w:color w:val="000000" w:themeColor="text1"/>
        </w:rPr>
        <w:t>,</w:t>
      </w:r>
      <w:r w:rsidR="00791612">
        <w:rPr>
          <w:rFonts w:ascii="Arial" w:hAnsi="Arial" w:cs="Arial"/>
          <w:color w:val="000000" w:themeColor="text1"/>
        </w:rPr>
        <w:t xml:space="preserve">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CF3960">
        <w:rPr>
          <w:rFonts w:ascii="Arial" w:hAnsi="Arial" w:cs="Arial"/>
          <w:color w:val="000000" w:themeColor="text1"/>
        </w:rPr>
        <w:t xml:space="preserve">While molecular </w:t>
      </w:r>
      <w:r w:rsidR="00616F2E">
        <w:rPr>
          <w:rFonts w:ascii="Arial" w:hAnsi="Arial" w:cs="Arial"/>
          <w:color w:val="000000" w:themeColor="text1"/>
        </w:rPr>
        <w:t xml:space="preserve">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in </w:t>
      </w:r>
      <w:r w:rsidR="00F6573C" w:rsidRPr="00616F2E">
        <w:rPr>
          <w:rFonts w:ascii="Arial" w:hAnsi="Arial" w:cs="Arial"/>
          <w:color w:val="000000" w:themeColor="text1"/>
        </w:rPr>
        <w:t>the context of EcB</w:t>
      </w:r>
      <w:r w:rsidR="00CF3960">
        <w:rPr>
          <w:rFonts w:ascii="Arial" w:hAnsi="Arial" w:cs="Arial"/>
          <w:color w:val="000000" w:themeColor="text1"/>
        </w:rPr>
        <w:t>,</w:t>
      </w:r>
      <w:r w:rsidR="00F6573C">
        <w:rPr>
          <w:rFonts w:ascii="Arial" w:hAnsi="Arial" w:cs="Arial"/>
          <w:color w:val="000000" w:themeColor="text1"/>
        </w:rPr>
        <w:t xml:space="preserve"> </w:t>
      </w:r>
      <w:r w:rsidR="00CF3960">
        <w:rPr>
          <w:rFonts w:ascii="Arial" w:hAnsi="Arial" w:cs="Arial"/>
          <w:color w:val="000000" w:themeColor="text1"/>
        </w:rPr>
        <w:t xml:space="preserve">the </w:t>
      </w:r>
      <w:r w:rsidR="00F6573C">
        <w:rPr>
          <w:rFonts w:ascii="Arial" w:hAnsi="Arial" w:cs="Arial"/>
          <w:color w:val="000000" w:themeColor="text1"/>
        </w:rPr>
        <w:t xml:space="preserve">prediction of mortality has </w:t>
      </w:r>
      <w:r w:rsidR="00CF3960">
        <w:rPr>
          <w:rFonts w:ascii="Arial" w:hAnsi="Arial" w:cs="Arial"/>
          <w:color w:val="000000" w:themeColor="text1"/>
        </w:rPr>
        <w:t xml:space="preserve">so </w:t>
      </w:r>
      <w:r w:rsidR="00F6573C">
        <w:rPr>
          <w:rFonts w:ascii="Arial" w:hAnsi="Arial" w:cs="Arial"/>
          <w:color w:val="000000" w:themeColor="text1"/>
        </w:rPr>
        <w:t xml:space="preserve">far been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w:t>
      </w:r>
      <w:r w:rsidR="00CF3960">
        <w:rPr>
          <w:rFonts w:ascii="Arial" w:hAnsi="Arial" w:cs="Arial"/>
          <w:color w:val="000000" w:themeColor="text1"/>
        </w:rPr>
        <w:t xml:space="preserve">comprehensive </w:t>
      </w:r>
      <w:r w:rsidR="00F6573C">
        <w:rPr>
          <w:rFonts w:ascii="Arial" w:hAnsi="Arial" w:cs="Arial"/>
          <w:color w:val="000000" w:themeColor="text1"/>
        </w:rPr>
        <w:t xml:space="preserve">profile of the molecular features of </w:t>
      </w:r>
      <w:r w:rsidR="00CF3960">
        <w:rPr>
          <w:rFonts w:ascii="Arial" w:hAnsi="Arial" w:cs="Arial"/>
          <w:color w:val="000000" w:themeColor="text1"/>
        </w:rPr>
        <w:t xml:space="preserve">the </w:t>
      </w:r>
      <w:r w:rsidR="00F6573C">
        <w:rPr>
          <w:rFonts w:ascii="Arial" w:hAnsi="Arial" w:cs="Arial"/>
          <w:color w:val="000000" w:themeColor="text1"/>
        </w:rPr>
        <w:t xml:space="preserve">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w:t>
      </w:r>
      <w:r w:rsidR="00CF3960">
        <w:rPr>
          <w:rFonts w:ascii="Arial" w:hAnsi="Arial" w:cs="Arial"/>
          <w:color w:val="000000" w:themeColor="text1"/>
        </w:rPr>
        <w:t xml:space="preserve">enable </w:t>
      </w:r>
      <w:r w:rsidR="00F6573C">
        <w:rPr>
          <w:rFonts w:ascii="Arial" w:hAnsi="Arial" w:cs="Arial"/>
          <w:color w:val="000000" w:themeColor="text1"/>
        </w:rPr>
        <w:t xml:space="preserve">the </w:t>
      </w:r>
      <w:r w:rsidR="00F438D8">
        <w:rPr>
          <w:rFonts w:ascii="Arial" w:hAnsi="Arial" w:cs="Arial"/>
          <w:color w:val="000000" w:themeColor="text1"/>
        </w:rPr>
        <w:t xml:space="preserve">discovery of </w:t>
      </w:r>
      <w:r w:rsidR="00F6573C">
        <w:rPr>
          <w:rFonts w:ascii="Arial" w:hAnsi="Arial" w:cs="Arial"/>
          <w:color w:val="000000" w:themeColor="text1"/>
        </w:rPr>
        <w:t xml:space="preserve">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4AB2559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007586">
        <w:rPr>
          <w:rFonts w:ascii="Arial" w:hAnsi="Arial" w:cs="Arial"/>
        </w:rPr>
        <w:t>and</w:t>
      </w:r>
      <w:r w:rsidR="009F6138">
        <w:rPr>
          <w:rFonts w:ascii="Arial" w:hAnsi="Arial" w:cs="Arial"/>
        </w:rPr>
        <w:t xml:space="preserve">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r w:rsidR="00765099">
        <w:rPr>
          <w:rFonts w:ascii="Arial" w:hAnsi="Arial" w:cs="Arial"/>
        </w:rPr>
        <w:t>bacteremia. This</w:t>
      </w:r>
      <w:r>
        <w:rPr>
          <w:rFonts w:ascii="Arial" w:hAnsi="Arial" w:cs="Arial"/>
        </w:rPr>
        <w:t xml:space="preserve"> dataset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B14F06C" w:rsidR="00CF169D" w:rsidRDefault="00CF169D" w:rsidP="00CF169D">
      <w:pPr>
        <w:spacing w:line="480" w:lineRule="auto"/>
        <w:ind w:firstLine="720"/>
        <w:rPr>
          <w:rFonts w:ascii="Arial" w:hAnsi="Arial" w:cs="Arial"/>
        </w:rPr>
      </w:pPr>
      <w:r w:rsidRPr="0029437B">
        <w:rPr>
          <w:rFonts w:ascii="Arial" w:hAnsi="Arial" w:cs="Arial"/>
          <w:i/>
          <w:iCs/>
        </w:rPr>
        <w:lastRenderedPageBreak/>
        <w:t>Experimental Design and Statistical Rationale</w:t>
      </w:r>
      <w:r w:rsidRPr="00CF169D">
        <w:rPr>
          <w:rFonts w:ascii="Arial" w:hAnsi="Arial" w:cs="Arial"/>
        </w:rPr>
        <w:t xml:space="preserve"> – The study </w:t>
      </w:r>
      <w:r w:rsidR="00007586">
        <w:rPr>
          <w:rFonts w:ascii="Arial" w:hAnsi="Arial" w:cs="Arial"/>
        </w:rPr>
        <w:t>conducted</w:t>
      </w:r>
      <w:r w:rsidR="00007586" w:rsidRPr="00CF169D">
        <w:rPr>
          <w:rFonts w:ascii="Arial" w:hAnsi="Arial" w:cs="Arial"/>
        </w:rPr>
        <w:t xml:space="preserve"> </w:t>
      </w:r>
      <w:r w:rsidRPr="00CF169D">
        <w:rPr>
          <w:rFonts w:ascii="Arial" w:hAnsi="Arial" w:cs="Arial"/>
        </w:rPr>
        <w:t xml:space="preserve">here </w:t>
      </w:r>
      <w:r w:rsidR="00007586">
        <w:rPr>
          <w:rFonts w:ascii="Arial" w:hAnsi="Arial" w:cs="Arial"/>
        </w:rPr>
        <w:t>utilized</w:t>
      </w:r>
      <w:r w:rsidRPr="00CF169D">
        <w:rPr>
          <w:rFonts w:ascii="Arial" w:hAnsi="Arial" w:cs="Arial"/>
        </w:rPr>
        <w:t xml:space="preserve"> human </w:t>
      </w:r>
      <w:r w:rsidR="008858C5">
        <w:rPr>
          <w:rFonts w:ascii="Arial" w:hAnsi="Arial" w:cs="Arial"/>
        </w:rPr>
        <w:t>plasma</w:t>
      </w:r>
      <w:r w:rsidRPr="00CF169D">
        <w:rPr>
          <w:rFonts w:ascii="Arial" w:hAnsi="Arial" w:cs="Arial"/>
        </w:rPr>
        <w:t xml:space="preserve"> collected from patients </w:t>
      </w:r>
      <w:r w:rsidR="00007586">
        <w:rPr>
          <w:rFonts w:ascii="Arial" w:hAnsi="Arial" w:cs="Arial"/>
        </w:rPr>
        <w:t xml:space="preserve">between </w:t>
      </w:r>
      <w:r w:rsidR="0054622D">
        <w:rPr>
          <w:rFonts w:ascii="Arial" w:hAnsi="Arial" w:cs="Arial"/>
        </w:rPr>
        <w:t>2018</w:t>
      </w:r>
      <w:r w:rsidR="00007586">
        <w:rPr>
          <w:rFonts w:ascii="Arial" w:hAnsi="Arial" w:cs="Arial"/>
        </w:rPr>
        <w:t xml:space="preserve"> and </w:t>
      </w:r>
      <w:r w:rsidR="0054622D">
        <w:rPr>
          <w:rFonts w:ascii="Arial" w:hAnsi="Arial" w:cs="Arial"/>
        </w:rPr>
        <w:t xml:space="preserve">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xml:space="preserve">. </w:t>
      </w:r>
      <w:r w:rsidR="00007586">
        <w:rPr>
          <w:rFonts w:ascii="Arial" w:hAnsi="Arial" w:cs="Arial"/>
        </w:rPr>
        <w:t>The s</w:t>
      </w:r>
      <w:r w:rsidR="00007586" w:rsidRPr="00CF169D">
        <w:rPr>
          <w:rFonts w:ascii="Arial" w:hAnsi="Arial" w:cs="Arial"/>
        </w:rPr>
        <w:t xml:space="preserve">ample </w:t>
      </w:r>
      <w:r w:rsidRPr="00CF169D">
        <w:rPr>
          <w:rFonts w:ascii="Arial" w:hAnsi="Arial" w:cs="Arial"/>
        </w:rPr>
        <w:t xml:space="preserve">size was </w:t>
      </w:r>
      <w:r w:rsidR="00007586">
        <w:rPr>
          <w:rFonts w:ascii="Arial" w:hAnsi="Arial" w:cs="Arial"/>
        </w:rPr>
        <w:t>determined</w:t>
      </w:r>
      <w:r w:rsidR="00007586" w:rsidRPr="00CF169D">
        <w:rPr>
          <w:rFonts w:ascii="Arial" w:hAnsi="Arial" w:cs="Arial"/>
        </w:rPr>
        <w:t xml:space="preserve"> </w:t>
      </w:r>
      <w:r w:rsidRPr="00CF169D">
        <w:rPr>
          <w:rFonts w:ascii="Arial" w:hAnsi="Arial" w:cs="Arial"/>
        </w:rPr>
        <w:t>based on technical considerations for multiplexed proteomics and metabolomics approaches</w:t>
      </w:r>
      <w:r w:rsidR="00007586">
        <w:rPr>
          <w:rFonts w:ascii="Arial" w:hAnsi="Arial" w:cs="Arial"/>
        </w:rPr>
        <w:t>,</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w:t>
      </w:r>
      <w:r w:rsidR="00007586">
        <w:rPr>
          <w:rFonts w:ascii="Arial" w:hAnsi="Arial" w:cs="Arial"/>
        </w:rPr>
        <w:t xml:space="preserve">in the sections </w:t>
      </w:r>
      <w:r w:rsidRPr="00CF169D">
        <w:rPr>
          <w:rFonts w:ascii="Arial" w:hAnsi="Arial" w:cs="Arial"/>
        </w:rPr>
        <w:t xml:space="preserve">below. </w:t>
      </w:r>
    </w:p>
    <w:p w14:paraId="4DD78142" w14:textId="77777777" w:rsidR="00A26A1F" w:rsidRPr="00CF169D" w:rsidRDefault="00A26A1F" w:rsidP="00CF169D">
      <w:pPr>
        <w:spacing w:line="480" w:lineRule="auto"/>
        <w:ind w:firstLine="720"/>
        <w:rPr>
          <w:rFonts w:ascii="Arial" w:hAnsi="Arial" w:cs="Arial"/>
        </w:rPr>
      </w:pPr>
    </w:p>
    <w:p w14:paraId="0DF39D71" w14:textId="564355CE" w:rsidR="00CF169D" w:rsidRDefault="00CF169D" w:rsidP="00CF169D">
      <w:pPr>
        <w:spacing w:line="480" w:lineRule="auto"/>
        <w:ind w:firstLine="720"/>
        <w:rPr>
          <w:ins w:id="16" w:author="Charlie Bayne" w:date="2024-10-30T13:06:00Z" w16du:dateUtc="2024-10-30T20:06:00Z"/>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w:t>
      </w:r>
      <w:r w:rsidR="00007586">
        <w:rPr>
          <w:rFonts w:ascii="Arial" w:hAnsi="Arial" w:cs="Arial"/>
        </w:rPr>
        <w:t xml:space="preserve"> under protocol number</w:t>
      </w:r>
      <w:r w:rsidR="005376D1" w:rsidRPr="008858C5">
        <w:rPr>
          <w:rFonts w:ascii="Arial" w:hAnsi="Arial" w:cs="Arial"/>
        </w:rPr>
        <w:t xml:space="preserve"> </w:t>
      </w:r>
      <w:r w:rsidR="008858C5" w:rsidRPr="008858C5">
        <w:rPr>
          <w:rFonts w:ascii="Arial" w:hAnsi="Arial" w:cs="Arial"/>
        </w:rPr>
        <w:t>2018-0098</w:t>
      </w:r>
      <w:r w:rsidR="008858C5">
        <w:rPr>
          <w:rFonts w:ascii="Arial" w:hAnsi="Arial" w:cs="Arial"/>
        </w:rPr>
        <w:t>.</w:t>
      </w:r>
      <w:r w:rsidRPr="00CF169D">
        <w:rPr>
          <w:rFonts w:ascii="Arial" w:hAnsi="Arial" w:cs="Arial"/>
        </w:rPr>
        <w:t xml:space="preserve"> </w:t>
      </w:r>
      <w:r w:rsidR="00007586">
        <w:rPr>
          <w:rFonts w:ascii="Arial" w:hAnsi="Arial" w:cs="Arial"/>
        </w:rPr>
        <w:t>Upon</w:t>
      </w:r>
      <w:r w:rsidR="00007586" w:rsidRPr="00CF169D">
        <w:rPr>
          <w:rFonts w:ascii="Arial" w:hAnsi="Arial" w:cs="Arial"/>
        </w:rPr>
        <w:t xml:space="preserve"> </w:t>
      </w:r>
      <w:r w:rsidRPr="00CF169D">
        <w:rPr>
          <w:rFonts w:ascii="Arial" w:hAnsi="Arial" w:cs="Arial"/>
        </w:rPr>
        <w:t xml:space="preserve">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w:t>
      </w:r>
      <w:r w:rsidR="00007586">
        <w:rPr>
          <w:rFonts w:ascii="Arial" w:hAnsi="Arial" w:cs="Arial"/>
        </w:rPr>
        <w:t xml:space="preserve">through </w:t>
      </w:r>
      <w:r w:rsidR="008858C5">
        <w:rPr>
          <w:rFonts w:ascii="Arial" w:hAnsi="Arial" w:cs="Arial"/>
        </w:rPr>
        <w:t xml:space="preserve">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w:t>
      </w:r>
      <w:r w:rsidR="005A3BCC">
        <w:rPr>
          <w:rFonts w:ascii="Arial" w:hAnsi="Arial" w:cs="Arial"/>
        </w:rPr>
        <w:t>-</w:t>
      </w:r>
      <w:r w:rsidR="008858C5">
        <w:rPr>
          <w:rFonts w:ascii="Arial" w:hAnsi="Arial" w:cs="Arial"/>
        </w:rPr>
        <w:t xml:space="preserve">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w:t>
      </w:r>
      <w:r w:rsidR="00007586">
        <w:rPr>
          <w:rFonts w:ascii="Arial" w:hAnsi="Arial" w:cs="Arial"/>
        </w:rPr>
        <w:t xml:space="preserve">Additionally, plasma </w:t>
      </w:r>
      <w:r w:rsidR="008858C5">
        <w:rPr>
          <w:rFonts w:ascii="Arial" w:hAnsi="Arial" w:cs="Arial"/>
        </w:rPr>
        <w:t xml:space="preserve">from </w:t>
      </w:r>
      <w:r w:rsidR="00065726">
        <w:rPr>
          <w:rFonts w:ascii="Arial" w:hAnsi="Arial" w:cs="Arial"/>
        </w:rPr>
        <w:t xml:space="preserve">29 </w:t>
      </w:r>
      <w:r w:rsidR="008858C5">
        <w:rPr>
          <w:rFonts w:ascii="Arial" w:hAnsi="Arial" w:cs="Arial"/>
        </w:rPr>
        <w:t xml:space="preserve">healthy controls was collected from blood bank volunteers. </w:t>
      </w:r>
    </w:p>
    <w:p w14:paraId="0DB92D12" w14:textId="77777777" w:rsidR="004E0200" w:rsidRDefault="004E0200" w:rsidP="00CF169D">
      <w:pPr>
        <w:spacing w:line="480" w:lineRule="auto"/>
        <w:ind w:firstLine="720"/>
        <w:rPr>
          <w:rFonts w:ascii="Arial" w:hAnsi="Arial" w:cs="Arial"/>
        </w:rPr>
      </w:pPr>
    </w:p>
    <w:p w14:paraId="06C62999" w14:textId="59E1A76C" w:rsidR="00007586" w:rsidRDefault="00B60B5D" w:rsidP="00CF169D">
      <w:pPr>
        <w:spacing w:line="480" w:lineRule="auto"/>
        <w:rPr>
          <w:rFonts w:ascii="Arial" w:hAnsi="Arial" w:cs="Arial"/>
          <w:i/>
          <w:iCs/>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Patient electronic medical records were reviewed to collect basic demographics</w:t>
      </w:r>
      <w:r w:rsidR="00007586">
        <w:rPr>
          <w:rFonts w:ascii="Arial" w:hAnsi="Arial" w:cs="Arial"/>
        </w:rPr>
        <w:t>,</w:t>
      </w:r>
      <w:r w:rsidRPr="006816A5">
        <w:rPr>
          <w:rFonts w:ascii="Arial" w:hAnsi="Arial" w:cs="Arial"/>
        </w:rPr>
        <w:t xml:space="preserve"> including age, gender, and comorbidities. </w:t>
      </w:r>
      <w:r w:rsidR="00007586">
        <w:rPr>
          <w:rFonts w:ascii="Arial" w:hAnsi="Arial" w:cs="Arial"/>
        </w:rPr>
        <w:t>Data on the</w:t>
      </w:r>
      <w:r w:rsidR="00007586" w:rsidRPr="006816A5">
        <w:rPr>
          <w:rFonts w:ascii="Arial" w:hAnsi="Arial" w:cs="Arial"/>
        </w:rPr>
        <w:t xml:space="preserve"> </w:t>
      </w:r>
      <w:r w:rsidRPr="006816A5">
        <w:rPr>
          <w:rFonts w:ascii="Arial" w:hAnsi="Arial" w:cs="Arial"/>
        </w:rPr>
        <w:t xml:space="preserve">infection and treatment </w:t>
      </w:r>
      <w:r w:rsidR="00CE4201" w:rsidRPr="006816A5">
        <w:rPr>
          <w:rFonts w:ascii="Arial" w:hAnsi="Arial" w:cs="Arial"/>
        </w:rPr>
        <w:t>(antibiotic</w:t>
      </w:r>
      <w:r w:rsidR="00007586">
        <w:rPr>
          <w:rFonts w:ascii="Arial" w:hAnsi="Arial" w:cs="Arial"/>
        </w:rPr>
        <w:t xml:space="preserve"> use</w:t>
      </w:r>
      <w:r w:rsidR="00CE4201" w:rsidRPr="006816A5">
        <w:rPr>
          <w:rFonts w:ascii="Arial" w:hAnsi="Arial" w:cs="Arial"/>
        </w:rPr>
        <w:t xml:space="preserve"> and source control methods) </w:t>
      </w:r>
      <w:r w:rsidRPr="006816A5">
        <w:rPr>
          <w:rFonts w:ascii="Arial" w:hAnsi="Arial" w:cs="Arial"/>
        </w:rPr>
        <w:t xml:space="preserve">and clinical course included </w:t>
      </w:r>
      <w:r w:rsidR="00007586">
        <w:rPr>
          <w:rFonts w:ascii="Arial" w:hAnsi="Arial" w:cs="Arial"/>
        </w:rPr>
        <w:t xml:space="preserve">the </w:t>
      </w:r>
      <w:r w:rsidRPr="006816A5">
        <w:rPr>
          <w:rFonts w:ascii="Arial" w:hAnsi="Arial" w:cs="Arial"/>
        </w:rPr>
        <w:t>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source of</w:t>
      </w:r>
      <w:r w:rsidR="00007586">
        <w:rPr>
          <w:rFonts w:ascii="Arial" w:hAnsi="Arial" w:cs="Arial"/>
        </w:rPr>
        <w:t xml:space="preserve"> the</w:t>
      </w:r>
      <w:r w:rsidRPr="006816A5">
        <w:rPr>
          <w:rFonts w:ascii="Arial" w:hAnsi="Arial" w:cs="Arial"/>
        </w:rPr>
        <w:t xml:space="preserve"> bloodstream infection (endovascular, urine, abdominal fluid, </w:t>
      </w:r>
      <w:r w:rsidR="00CE4201" w:rsidRPr="00CE4201">
        <w:rPr>
          <w:rFonts w:ascii="Arial" w:hAnsi="Arial" w:cs="Arial"/>
        </w:rPr>
        <w:t>etc.</w:t>
      </w:r>
      <w:r w:rsidRPr="006816A5">
        <w:rPr>
          <w:rFonts w:ascii="Arial" w:hAnsi="Arial" w:cs="Arial"/>
        </w:rPr>
        <w:t>)</w:t>
      </w:r>
      <w:ins w:id="17" w:author="Charlie Bayne" w:date="2024-08-13T10:25:00Z" w16du:dateUtc="2024-08-13T17:25:00Z">
        <w:r w:rsidR="006C6A16">
          <w:rPr>
            <w:rFonts w:ascii="Arial" w:hAnsi="Arial" w:cs="Arial"/>
          </w:rPr>
          <w:t xml:space="preserve">, </w:t>
        </w:r>
      </w:ins>
      <w:del w:id="18" w:author="Charlie Bayne" w:date="2024-08-13T10:25:00Z" w16du:dateUtc="2024-08-13T17:25:00Z">
        <w:r w:rsidRPr="006816A5" w:rsidDel="006C6A16">
          <w:rPr>
            <w:rFonts w:ascii="Arial" w:hAnsi="Arial" w:cs="Arial"/>
          </w:rPr>
          <w:delText xml:space="preserve"> </w:delText>
        </w:r>
      </w:del>
      <w:r w:rsidRPr="006816A5">
        <w:rPr>
          <w:rFonts w:ascii="Arial" w:hAnsi="Arial" w:cs="Arial"/>
        </w:rPr>
        <w:t>antibiotic susceptibility, and laboratory 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w:t>
      </w:r>
      <w:r w:rsidR="00CE4201" w:rsidRPr="006816A5">
        <w:rPr>
          <w:rFonts w:ascii="Arial" w:hAnsi="Arial" w:cs="Arial"/>
        </w:rPr>
        <w:lastRenderedPageBreak/>
        <w:t>differential, temperature</w:t>
      </w:r>
      <w:r w:rsidR="00CE4201">
        <w:rPr>
          <w:rFonts w:ascii="Arial" w:hAnsi="Arial" w:cs="Arial"/>
        </w:rPr>
        <w:t>, vital signs)</w:t>
      </w:r>
      <w:r w:rsidRPr="006816A5">
        <w:rPr>
          <w:rFonts w:ascii="Arial" w:hAnsi="Arial" w:cs="Arial"/>
        </w:rPr>
        <w:t>. The mean age</w:t>
      </w:r>
      <w:r w:rsidR="00007586">
        <w:rPr>
          <w:rFonts w:ascii="Arial" w:hAnsi="Arial" w:cs="Arial"/>
        </w:rPr>
        <w:t xml:space="preserve"> of the patients</w:t>
      </w:r>
      <w:r w:rsidRPr="006816A5">
        <w:rPr>
          <w:rFonts w:ascii="Arial" w:hAnsi="Arial" w:cs="Arial"/>
        </w:rPr>
        <w:t xml:space="preserve"> was 5</w:t>
      </w:r>
      <w:r w:rsidR="00BC3277">
        <w:rPr>
          <w:rFonts w:ascii="Arial" w:hAnsi="Arial" w:cs="Arial"/>
        </w:rPr>
        <w:t>9</w:t>
      </w:r>
      <w:r w:rsidRPr="006816A5">
        <w:rPr>
          <w:rFonts w:ascii="Arial" w:hAnsi="Arial" w:cs="Arial"/>
        </w:rPr>
        <w:t>.</w:t>
      </w:r>
      <w:r w:rsidR="00BC3277">
        <w:rPr>
          <w:rFonts w:ascii="Arial" w:hAnsi="Arial" w:cs="Arial"/>
        </w:rPr>
        <w:t>6</w:t>
      </w:r>
      <w:r w:rsidR="00007586">
        <w:rPr>
          <w:rFonts w:ascii="Arial" w:hAnsi="Arial" w:cs="Arial"/>
        </w:rPr>
        <w:t xml:space="preserve"> </w:t>
      </w:r>
      <w:r w:rsidRPr="006816A5">
        <w:rPr>
          <w:rFonts w:ascii="Arial" w:hAnsi="Arial" w:cs="Arial"/>
        </w:rPr>
        <w:t>±</w:t>
      </w:r>
      <w:r w:rsidR="00007586">
        <w:rPr>
          <w:rFonts w:ascii="Arial" w:hAnsi="Arial" w:cs="Arial"/>
        </w:rPr>
        <w:t xml:space="preserve"> </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w:t>
      </w:r>
      <w:r w:rsidR="00007586">
        <w:rPr>
          <w:rFonts w:ascii="Arial" w:hAnsi="Arial" w:cs="Arial"/>
        </w:rPr>
        <w:t>,</w:t>
      </w:r>
      <w:r w:rsidRPr="006816A5">
        <w:rPr>
          <w:rFonts w:ascii="Arial" w:hAnsi="Arial" w:cs="Arial"/>
        </w:rPr>
        <w:t xml:space="preserve"> and </w:t>
      </w:r>
      <w:r w:rsidR="00BC3277">
        <w:rPr>
          <w:rFonts w:ascii="Arial" w:hAnsi="Arial" w:cs="Arial"/>
        </w:rPr>
        <w:t>59</w:t>
      </w:r>
      <w:r w:rsidRPr="006816A5">
        <w:rPr>
          <w:rFonts w:ascii="Arial" w:hAnsi="Arial" w:cs="Arial"/>
        </w:rPr>
        <w:t xml:space="preserve">% were male. </w:t>
      </w:r>
      <w:r w:rsidR="00007586">
        <w:rPr>
          <w:rFonts w:ascii="Arial" w:hAnsi="Arial" w:cs="Arial"/>
        </w:rPr>
        <w:t>Among</w:t>
      </w:r>
      <w:r w:rsidR="00007586" w:rsidRPr="006816A5">
        <w:rPr>
          <w:rFonts w:ascii="Arial" w:hAnsi="Arial" w:cs="Arial"/>
        </w:rPr>
        <w:t xml:space="preserve"> </w:t>
      </w:r>
      <w:r w:rsidRPr="006816A5">
        <w:rPr>
          <w:rFonts w:ascii="Arial" w:hAnsi="Arial" w:cs="Arial"/>
        </w:rPr>
        <w:t>th</w:t>
      </w:r>
      <w:r w:rsidR="00BC3277">
        <w:rPr>
          <w:rFonts w:ascii="Arial" w:hAnsi="Arial" w:cs="Arial"/>
        </w:rPr>
        <w:t xml:space="preserve">e </w:t>
      </w:r>
      <w:del w:id="19" w:author="Charlie Bayne" w:date="2024-10-30T13:13:00Z" w16du:dateUtc="2024-10-30T20:13:00Z">
        <w:r w:rsidR="00BC3277" w:rsidDel="00055D71">
          <w:rPr>
            <w:rFonts w:ascii="Arial" w:hAnsi="Arial" w:cs="Arial"/>
          </w:rPr>
          <w:delText xml:space="preserve">83 </w:delText>
        </w:r>
      </w:del>
      <w:ins w:id="20" w:author="Charlie Bayne" w:date="2024-10-30T13:13:00Z" w16du:dateUtc="2024-10-30T20:13:00Z">
        <w:r w:rsidR="00055D71">
          <w:rPr>
            <w:rFonts w:ascii="Arial" w:hAnsi="Arial" w:cs="Arial"/>
          </w:rPr>
          <w:t>76</w:t>
        </w:r>
        <w:r w:rsidR="00055D71">
          <w:rPr>
            <w:rFonts w:ascii="Arial" w:hAnsi="Arial" w:cs="Arial"/>
          </w:rPr>
          <w:t xml:space="preserve"> </w:t>
        </w:r>
      </w:ins>
      <w:r w:rsidR="00BC3277">
        <w:rPr>
          <w:rFonts w:ascii="Arial" w:hAnsi="Arial" w:cs="Arial"/>
        </w:rPr>
        <w:t xml:space="preserve">patients with enterococcal bacteremia, </w:t>
      </w:r>
      <w:r w:rsidR="0002182F">
        <w:rPr>
          <w:rFonts w:ascii="Arial" w:hAnsi="Arial" w:cs="Arial"/>
        </w:rPr>
        <w:t>30.1</w:t>
      </w:r>
      <w:r w:rsidRPr="006816A5">
        <w:rPr>
          <w:rFonts w:ascii="Arial" w:hAnsi="Arial" w:cs="Arial"/>
        </w:rPr>
        <w:t xml:space="preserve">% were infected with </w:t>
      </w:r>
      <w:r w:rsidR="00007586">
        <w:rPr>
          <w:rFonts w:ascii="Arial" w:hAnsi="Arial" w:cs="Arial"/>
        </w:rPr>
        <w:t xml:space="preserve">vancomycin-resistant </w:t>
      </w:r>
      <w:r w:rsidR="00007586" w:rsidRPr="00822717">
        <w:rPr>
          <w:rFonts w:ascii="Arial" w:hAnsi="Arial" w:cs="Arial"/>
          <w:i/>
          <w:iCs/>
        </w:rPr>
        <w:t>Enterococcus</w:t>
      </w:r>
      <w:r w:rsidR="00007586">
        <w:rPr>
          <w:rFonts w:ascii="Arial" w:hAnsi="Arial" w:cs="Arial"/>
        </w:rPr>
        <w:t xml:space="preserve"> (</w:t>
      </w:r>
      <w:r w:rsidR="0002182F" w:rsidRPr="0002182F">
        <w:rPr>
          <w:rFonts w:ascii="Arial" w:hAnsi="Arial" w:cs="Arial"/>
        </w:rPr>
        <w:t>VRE</w:t>
      </w:r>
      <w:r w:rsidR="00007586">
        <w:rPr>
          <w:rFonts w:ascii="Arial" w:hAnsi="Arial" w:cs="Arial"/>
        </w:rPr>
        <w:t>)</w:t>
      </w:r>
      <w:r w:rsidR="0002182F" w:rsidRPr="0002182F">
        <w:rPr>
          <w:rFonts w:ascii="Arial" w:hAnsi="Arial" w:cs="Arial"/>
        </w:rPr>
        <w:t xml:space="preserve">, </w:t>
      </w:r>
      <w:del w:id="21" w:author="Charlie Bayne" w:date="2024-08-13T10:27:00Z" w16du:dateUtc="2024-08-13T17:27:00Z">
        <w:r w:rsidR="00765099" w:rsidRPr="0002182F" w:rsidDel="006C6A16">
          <w:rPr>
            <w:rFonts w:ascii="Arial" w:hAnsi="Arial" w:cs="Arial"/>
          </w:rPr>
          <w:delText>identified,</w:delText>
        </w:r>
        <w:r w:rsidR="0002182F" w:rsidRPr="0002182F" w:rsidDel="006C6A16">
          <w:rPr>
            <w:rFonts w:ascii="Arial" w:hAnsi="Arial" w:cs="Arial"/>
          </w:rPr>
          <w:delText xml:space="preserve"> </w:delText>
        </w:r>
        <w:r w:rsidRPr="006816A5" w:rsidDel="006C6A16">
          <w:rPr>
            <w:rFonts w:ascii="Arial" w:hAnsi="Arial" w:cs="Arial"/>
          </w:rPr>
          <w:delText>and</w:delText>
        </w:r>
      </w:del>
      <w:ins w:id="22" w:author="Charlie Bayne" w:date="2024-08-13T10:27:00Z" w16du:dateUtc="2024-08-13T17:27:00Z">
        <w:r w:rsidR="006C6A16">
          <w:rPr>
            <w:rFonts w:ascii="Arial" w:hAnsi="Arial" w:cs="Arial"/>
          </w:rPr>
          <w:t>as</w:t>
        </w:r>
      </w:ins>
      <w:r w:rsidRPr="006816A5">
        <w:rPr>
          <w:rFonts w:ascii="Arial" w:hAnsi="Arial" w:cs="Arial"/>
        </w:rPr>
        <w:t xml:space="preserve"> confirmed by routine antimicrobial susceptibility testing in the clinical microbiology laboratory. </w:t>
      </w:r>
      <w:r w:rsidR="00007586">
        <w:rPr>
          <w:rFonts w:ascii="Arial" w:hAnsi="Arial" w:cs="Arial"/>
        </w:rPr>
        <w:t>The t</w:t>
      </w:r>
      <w:r w:rsidR="00007586" w:rsidRPr="006816A5">
        <w:rPr>
          <w:rFonts w:ascii="Arial" w:hAnsi="Arial" w:cs="Arial"/>
        </w:rPr>
        <w:t xml:space="preserve">otal </w:t>
      </w:r>
      <w:r w:rsidRPr="006816A5">
        <w:rPr>
          <w:rFonts w:ascii="Arial" w:hAnsi="Arial" w:cs="Arial"/>
        </w:rPr>
        <w:t>duration of bacteremia included cases of persistent bacteremia (consecutive days of positive blood cultures) and in-hospital microbiologic relapse</w:t>
      </w:r>
      <w:r w:rsidR="00007586">
        <w:rPr>
          <w:rFonts w:ascii="Arial" w:hAnsi="Arial" w:cs="Arial"/>
        </w:rPr>
        <w:t>,</w:t>
      </w:r>
      <w:r w:rsidRPr="006816A5">
        <w:rPr>
          <w:rFonts w:ascii="Arial" w:hAnsi="Arial" w:cs="Arial"/>
        </w:rPr>
        <w:t xml:space="preserve"> defined as </w:t>
      </w:r>
      <w:r w:rsidR="00007586">
        <w:rPr>
          <w:rFonts w:ascii="Arial" w:hAnsi="Arial" w:cs="Arial"/>
        </w:rPr>
        <w:t xml:space="preserve">the </w:t>
      </w:r>
      <w:r w:rsidRPr="006816A5">
        <w:rPr>
          <w:rFonts w:ascii="Arial" w:hAnsi="Arial" w:cs="Arial"/>
        </w:rPr>
        <w:t>recurrence of a positive blood culture after the first negative culture while receiving appropriate antibiotic</w:t>
      </w:r>
      <w:r w:rsidR="00007586">
        <w:rPr>
          <w:rFonts w:ascii="Arial" w:hAnsi="Arial" w:cs="Arial"/>
        </w:rPr>
        <w:t xml:space="preserve"> therapy</w:t>
      </w:r>
      <w:r w:rsidRPr="006816A5">
        <w:rPr>
          <w:rFonts w:ascii="Arial" w:hAnsi="Arial" w:cs="Arial"/>
        </w:rPr>
        <w:t xml:space="preserve">. The </w:t>
      </w:r>
      <w:r w:rsidR="0002182F">
        <w:rPr>
          <w:rFonts w:ascii="Arial" w:hAnsi="Arial" w:cs="Arial"/>
        </w:rPr>
        <w:t>mean</w:t>
      </w:r>
      <w:r w:rsidRPr="006816A5">
        <w:rPr>
          <w:rFonts w:ascii="Arial" w:hAnsi="Arial" w:cs="Arial"/>
        </w:rPr>
        <w:t xml:space="preserve"> duration of bacteremia was 2</w:t>
      </w:r>
      <w:r w:rsidR="0002182F">
        <w:rPr>
          <w:rFonts w:ascii="Arial" w:hAnsi="Arial" w:cs="Arial"/>
        </w:rPr>
        <w:t>.7</w:t>
      </w:r>
      <w:r w:rsidR="00007586">
        <w:rPr>
          <w:rFonts w:ascii="Arial" w:hAnsi="Arial" w:cs="Arial"/>
        </w:rPr>
        <w:t xml:space="preserve"> </w:t>
      </w:r>
      <w:r w:rsidR="0002182F" w:rsidRPr="000129D0">
        <w:rPr>
          <w:rFonts w:ascii="Arial" w:hAnsi="Arial" w:cs="Arial"/>
        </w:rPr>
        <w:t>±</w:t>
      </w:r>
      <w:r w:rsidR="00007586">
        <w:rPr>
          <w:rFonts w:ascii="Arial" w:hAnsi="Arial" w:cs="Arial"/>
        </w:rPr>
        <w:t xml:space="preserve"> </w:t>
      </w:r>
      <w:r w:rsidR="0002182F">
        <w:rPr>
          <w:rFonts w:ascii="Arial" w:hAnsi="Arial" w:cs="Arial"/>
        </w:rPr>
        <w:t>1.9</w:t>
      </w:r>
      <w:r w:rsidRPr="006816A5">
        <w:rPr>
          <w:rFonts w:ascii="Arial" w:hAnsi="Arial" w:cs="Arial"/>
        </w:rPr>
        <w:t xml:space="preserve"> days</w:t>
      </w:r>
      <w:r w:rsidR="00007586">
        <w:rPr>
          <w:rFonts w:ascii="Arial" w:hAnsi="Arial" w:cs="Arial"/>
        </w:rPr>
        <w:t xml:space="preserve">, with a </w:t>
      </w:r>
      <w:r w:rsidR="0002182F">
        <w:rPr>
          <w:rFonts w:ascii="Arial" w:hAnsi="Arial" w:cs="Arial"/>
        </w:rPr>
        <w:t xml:space="preserve">median </w:t>
      </w:r>
      <w:r w:rsidR="00007586">
        <w:rPr>
          <w:rFonts w:ascii="Arial" w:hAnsi="Arial" w:cs="Arial"/>
        </w:rPr>
        <w:t xml:space="preserve">of </w:t>
      </w:r>
      <w:r w:rsidR="0002182F">
        <w:rPr>
          <w:rFonts w:ascii="Arial" w:hAnsi="Arial" w:cs="Arial"/>
        </w:rPr>
        <w:t>2 days</w:t>
      </w:r>
      <w:r w:rsidR="00007586">
        <w:rPr>
          <w:rFonts w:ascii="Arial" w:hAnsi="Arial" w:cs="Arial"/>
        </w:rPr>
        <w:t xml:space="preserve"> and </w:t>
      </w:r>
      <w:r w:rsidR="0002182F">
        <w:rPr>
          <w:rFonts w:ascii="Arial" w:hAnsi="Arial" w:cs="Arial"/>
        </w:rPr>
        <w:t>a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sidRPr="00822717">
        <w:rPr>
          <w:rFonts w:ascii="Arial" w:hAnsi="Arial" w:cs="Arial"/>
        </w:rPr>
        <w:t>The mortality rate during hospitalization and within 1 year of infection onset was 21.7% and 38.6%</w:t>
      </w:r>
      <w:r w:rsidR="00007586">
        <w:rPr>
          <w:rFonts w:ascii="Arial" w:hAnsi="Arial" w:cs="Arial"/>
        </w:rPr>
        <w:t>,</w:t>
      </w:r>
      <w:r w:rsidR="00F25369" w:rsidRPr="00822717">
        <w:rPr>
          <w:rFonts w:ascii="Arial" w:hAnsi="Arial" w:cs="Arial"/>
        </w:rPr>
        <w:t xml:space="preserve"> respectively</w:t>
      </w:r>
      <w:r w:rsidR="00F25369">
        <w:rPr>
          <w:rFonts w:ascii="Arial" w:hAnsi="Arial" w:cs="Arial"/>
          <w:i/>
          <w:iCs/>
        </w:rPr>
        <w:t xml:space="preserve">. </w:t>
      </w:r>
    </w:p>
    <w:p w14:paraId="5F9E0FBE" w14:textId="7A0757F4" w:rsidR="00133FD2" w:rsidRDefault="00F25369" w:rsidP="00CF169D">
      <w:pPr>
        <w:spacing w:line="480" w:lineRule="auto"/>
        <w:rPr>
          <w:rFonts w:ascii="Arial" w:hAnsi="Arial" w:cs="Arial"/>
          <w:color w:val="FF0000"/>
        </w:rPr>
      </w:pPr>
      <w:r>
        <w:rPr>
          <w:rFonts w:ascii="Arial" w:hAnsi="Arial" w:cs="Arial"/>
          <w:i/>
          <w:iCs/>
        </w:rPr>
        <w:t xml:space="preserve">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1302D301"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w:t>
      </w:r>
      <w:r w:rsidR="00007586">
        <w:rPr>
          <w:rFonts w:ascii="Arial" w:hAnsi="Arial" w:cs="Arial"/>
        </w:rPr>
        <w:t xml:space="preserve">of </w:t>
      </w:r>
      <w:r w:rsidRPr="00CF169D">
        <w:rPr>
          <w:rFonts w:ascii="Arial" w:hAnsi="Arial" w:cs="Arial"/>
        </w:rPr>
        <w:t xml:space="preserve">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00007586">
        <w:rPr>
          <w:rFonts w:ascii="Arial" w:hAnsi="Arial" w:cs="Arial"/>
        </w:rPr>
        <w:t>,</w:t>
      </w:r>
      <w:r w:rsidRPr="00CF169D">
        <w:rPr>
          <w:rFonts w:ascii="Arial" w:hAnsi="Arial" w:cs="Arial"/>
        </w:rPr>
        <w:t xml:space="preserve"> and </w:t>
      </w:r>
      <w:r w:rsidR="00007586">
        <w:rPr>
          <w:rFonts w:ascii="Arial" w:hAnsi="Arial" w:cs="Arial"/>
        </w:rPr>
        <w:t xml:space="preserve">one </w:t>
      </w:r>
      <w:r w:rsidRPr="00CF169D">
        <w:rPr>
          <w:rFonts w:ascii="Arial" w:hAnsi="Arial" w:cs="Arial"/>
        </w:rPr>
        <w:t>PhosStop tablet (Roche</w:t>
      </w:r>
      <w:r w:rsidR="0000153B">
        <w:rPr>
          <w:rFonts w:ascii="Arial" w:hAnsi="Arial" w:cs="Arial"/>
        </w:rPr>
        <w:t xml:space="preserve"> cat </w:t>
      </w:r>
      <w:r w:rsidR="00765099">
        <w:rPr>
          <w:rFonts w:ascii="Arial" w:hAnsi="Arial" w:cs="Arial"/>
        </w:rPr>
        <w:t># 04906845001</w:t>
      </w:r>
      <w:r w:rsidRPr="00CF169D">
        <w:rPr>
          <w:rFonts w:ascii="Arial" w:hAnsi="Arial" w:cs="Arial"/>
        </w:rPr>
        <w:t>),</w:t>
      </w:r>
      <w:r w:rsidR="00007586">
        <w:rPr>
          <w:rFonts w:ascii="Arial" w:hAnsi="Arial" w:cs="Arial"/>
        </w:rPr>
        <w:t xml:space="preserve"> with the</w:t>
      </w:r>
      <w:r w:rsidRPr="00CF169D">
        <w:rPr>
          <w:rFonts w:ascii="Arial" w:hAnsi="Arial" w:cs="Arial"/>
        </w:rPr>
        <w:t xml:space="preserve"> final pH</w:t>
      </w:r>
      <w:r w:rsidR="00007586">
        <w:rPr>
          <w:rFonts w:ascii="Arial" w:hAnsi="Arial" w:cs="Arial"/>
        </w:rPr>
        <w:t xml:space="preserve"> adjusted to</w:t>
      </w:r>
      <w:r w:rsidRPr="00CF169D">
        <w:rPr>
          <w:rFonts w:ascii="Arial" w:hAnsi="Arial" w:cs="Arial"/>
        </w:rPr>
        <w:t xml:space="preserve"> 8.1 </w:t>
      </w:r>
      <w:r w:rsidR="00007586">
        <w:rPr>
          <w:rFonts w:ascii="Arial" w:hAnsi="Arial" w:cs="Arial"/>
        </w:rPr>
        <w:t>using</w:t>
      </w:r>
      <w:r w:rsidR="00007586" w:rsidRPr="00CF169D">
        <w:rPr>
          <w:rFonts w:ascii="Arial" w:hAnsi="Arial" w:cs="Arial"/>
        </w:rPr>
        <w:t xml:space="preserve"> </w:t>
      </w:r>
      <w:r w:rsidRPr="00CF169D">
        <w:rPr>
          <w:rFonts w:ascii="Arial" w:hAnsi="Arial" w:cs="Arial"/>
        </w:rPr>
        <w:t xml:space="preserve">phosphoric acid. The samples were </w:t>
      </w:r>
      <w:r w:rsidR="00007586">
        <w:rPr>
          <w:rFonts w:ascii="Arial" w:hAnsi="Arial" w:cs="Arial"/>
        </w:rPr>
        <w:t xml:space="preserve">then </w:t>
      </w:r>
      <w:r w:rsidRPr="00CF169D">
        <w:rPr>
          <w:rFonts w:ascii="Arial" w:hAnsi="Arial" w:cs="Arial"/>
        </w:rPr>
        <w:t>sonicated</w:t>
      </w:r>
      <w:r w:rsidR="0000153B">
        <w:rPr>
          <w:rFonts w:ascii="Arial" w:hAnsi="Arial" w:cs="Arial"/>
        </w:rPr>
        <w:t xml:space="preserve"> in a water bath </w:t>
      </w:r>
      <w:r w:rsidRPr="00CF169D">
        <w:rPr>
          <w:rFonts w:ascii="Arial" w:hAnsi="Arial" w:cs="Arial"/>
        </w:rPr>
        <w:t xml:space="preserve">and vortexed for 5 minutes each. Disulfide bonds were reduced </w:t>
      </w:r>
      <w:r w:rsidR="00007586">
        <w:rPr>
          <w:rFonts w:ascii="Arial" w:hAnsi="Arial" w:cs="Arial"/>
        </w:rPr>
        <w:t>using</w:t>
      </w:r>
      <w:r w:rsidR="00007586" w:rsidRPr="00CF169D">
        <w:rPr>
          <w:rFonts w:ascii="Arial" w:hAnsi="Arial" w:cs="Arial"/>
        </w:rPr>
        <w:t xml:space="preserve"> </w:t>
      </w:r>
      <w:r w:rsidRPr="00CF169D">
        <w:rPr>
          <w:rFonts w:ascii="Arial" w:hAnsi="Arial" w:cs="Arial"/>
        </w:rPr>
        <w:t>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w:t>
      </w:r>
      <w:r w:rsidR="00822717">
        <w:rPr>
          <w:rFonts w:ascii="Arial" w:hAnsi="Arial" w:cs="Arial"/>
        </w:rPr>
        <w:t>utes</w:t>
      </w:r>
      <w:r w:rsidRPr="00CF169D">
        <w:rPr>
          <w:rFonts w:ascii="Arial" w:hAnsi="Arial" w:cs="Arial"/>
        </w:rPr>
        <w:t xml:space="preserve"> at 47</w:t>
      </w:r>
      <w:r w:rsidR="00007586" w:rsidRPr="00822717">
        <w:rPr>
          <w:rFonts w:ascii="Arial" w:hAnsi="Arial" w:cs="Arial"/>
          <w:vertAlign w:val="superscript"/>
        </w:rPr>
        <w:t>o</w:t>
      </w:r>
      <w:r w:rsidR="00007586">
        <w:rPr>
          <w:rFonts w:ascii="Arial" w:hAnsi="Arial" w:cs="Arial"/>
        </w:rPr>
        <w:t>C</w:t>
      </w:r>
      <w:r w:rsidRPr="00CF169D">
        <w:rPr>
          <w:rFonts w:ascii="Arial" w:hAnsi="Arial" w:cs="Arial"/>
        </w:rPr>
        <w:t xml:space="preserve">, </w:t>
      </w:r>
      <w:r w:rsidR="00007586">
        <w:rPr>
          <w:rFonts w:ascii="Arial" w:hAnsi="Arial" w:cs="Arial"/>
        </w:rPr>
        <w:t xml:space="preserve">followed by brief </w:t>
      </w:r>
      <w:r w:rsidRPr="00CF169D">
        <w:rPr>
          <w:rFonts w:ascii="Arial" w:hAnsi="Arial" w:cs="Arial"/>
        </w:rPr>
        <w:t>cool</w:t>
      </w:r>
      <w:r w:rsidR="00007586">
        <w:rPr>
          <w:rFonts w:ascii="Arial" w:hAnsi="Arial" w:cs="Arial"/>
        </w:rPr>
        <w:t>ing</w:t>
      </w:r>
      <w:r w:rsidRPr="00CF169D">
        <w:rPr>
          <w:rFonts w:ascii="Arial" w:hAnsi="Arial" w:cs="Arial"/>
        </w:rPr>
        <w:t xml:space="preserve"> on ice</w:t>
      </w:r>
      <w:r w:rsidR="00007586">
        <w:rPr>
          <w:rFonts w:ascii="Arial" w:hAnsi="Arial" w:cs="Arial"/>
        </w:rPr>
        <w:t>.</w:t>
      </w:r>
      <w:r w:rsidR="00007586" w:rsidRPr="00CF169D">
        <w:rPr>
          <w:rFonts w:ascii="Arial" w:hAnsi="Arial" w:cs="Arial"/>
        </w:rPr>
        <w:t xml:space="preserve"> </w:t>
      </w:r>
      <w:r w:rsidR="00007586">
        <w:rPr>
          <w:rFonts w:ascii="Arial" w:hAnsi="Arial" w:cs="Arial"/>
        </w:rPr>
        <w:t>A</w:t>
      </w:r>
      <w:r w:rsidRPr="00CF169D">
        <w:rPr>
          <w:rFonts w:ascii="Arial" w:hAnsi="Arial" w:cs="Arial"/>
        </w:rPr>
        <w:t>lkylation</w:t>
      </w:r>
      <w:r w:rsidR="00007586">
        <w:rPr>
          <w:rFonts w:ascii="Arial" w:hAnsi="Arial" w:cs="Arial"/>
        </w:rPr>
        <w:t xml:space="preserve"> was performed</w:t>
      </w:r>
      <w:r w:rsidRPr="00CF169D">
        <w:rPr>
          <w:rFonts w:ascii="Arial" w:hAnsi="Arial" w:cs="Arial"/>
        </w:rPr>
        <w:t xml:space="preserve">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M DTT at room temperature for 5 minutes. Samples were loaded on</w:t>
      </w:r>
      <w:r w:rsidR="004B2319">
        <w:rPr>
          <w:rFonts w:ascii="Arial" w:hAnsi="Arial" w:cs="Arial"/>
        </w:rPr>
        <w:t>to</w:t>
      </w:r>
      <w:r w:rsidRPr="00CF169D">
        <w:rPr>
          <w:rFonts w:ascii="Arial" w:hAnsi="Arial" w:cs="Arial"/>
        </w:rPr>
        <w:t xml:space="preserve"> S-Trap 96-well plates (Protifi) per </w:t>
      </w:r>
      <w:r w:rsidR="00D4649B">
        <w:rPr>
          <w:rFonts w:ascii="Arial" w:hAnsi="Arial" w:cs="Arial"/>
        </w:rPr>
        <w:t xml:space="preserve">the </w:t>
      </w:r>
      <w:r w:rsidRPr="00CF169D">
        <w:rPr>
          <w:rFonts w:ascii="Arial" w:hAnsi="Arial" w:cs="Arial"/>
        </w:rPr>
        <w:t xml:space="preserve">manufacturer’s instructions. Samples were </w:t>
      </w:r>
      <w:r w:rsidR="004B2319">
        <w:rPr>
          <w:rFonts w:ascii="Arial" w:hAnsi="Arial" w:cs="Arial"/>
        </w:rPr>
        <w:t xml:space="preserve">then </w:t>
      </w:r>
      <w:r w:rsidRPr="00CF169D">
        <w:rPr>
          <w:rFonts w:ascii="Arial" w:hAnsi="Arial" w:cs="Arial"/>
        </w:rPr>
        <w:t>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 xml:space="preserve">mM TEAB </w:t>
      </w:r>
      <w:r w:rsidR="004B2319">
        <w:rPr>
          <w:rFonts w:ascii="Arial" w:hAnsi="Arial" w:cs="Arial"/>
        </w:rPr>
        <w:t>for</w:t>
      </w:r>
      <w:r w:rsidR="004B2319" w:rsidRPr="00CF169D">
        <w:rPr>
          <w:rFonts w:ascii="Arial" w:hAnsi="Arial" w:cs="Arial"/>
        </w:rPr>
        <w:t xml:space="preserve"> </w:t>
      </w:r>
      <w:r w:rsidRPr="00CF169D">
        <w:rPr>
          <w:rFonts w:ascii="Arial" w:hAnsi="Arial" w:cs="Arial"/>
        </w:rPr>
        <w:t>3 hours at 47</w:t>
      </w:r>
      <w:r w:rsidR="004B2319" w:rsidRPr="004B2319">
        <w:rPr>
          <w:rFonts w:ascii="Arial" w:hAnsi="Arial" w:cs="Arial"/>
          <w:vertAlign w:val="superscript"/>
        </w:rPr>
        <w:t xml:space="preserve"> </w:t>
      </w:r>
      <w:proofErr w:type="gramStart"/>
      <w:r w:rsidR="004B2319" w:rsidRPr="004D2268">
        <w:rPr>
          <w:rFonts w:ascii="Arial" w:hAnsi="Arial" w:cs="Arial"/>
          <w:vertAlign w:val="superscript"/>
        </w:rPr>
        <w:t>o</w:t>
      </w:r>
      <w:r w:rsidR="004B2319">
        <w:rPr>
          <w:rFonts w:ascii="Arial" w:hAnsi="Arial" w:cs="Arial"/>
        </w:rPr>
        <w:t>C</w:t>
      </w:r>
      <w:r w:rsidR="004B2319" w:rsidRPr="0000153B">
        <w:rPr>
          <w:rFonts w:ascii="Cambria Math" w:hAnsi="Cambria Math" w:cs="Cambria Math"/>
        </w:rPr>
        <w:t xml:space="preserve"> </w:t>
      </w:r>
      <w:r w:rsidRPr="00CF169D">
        <w:rPr>
          <w:rFonts w:ascii="Arial" w:hAnsi="Arial" w:cs="Arial"/>
        </w:rPr>
        <w:t>.</w:t>
      </w:r>
      <w:proofErr w:type="gramEnd"/>
      <w:r w:rsidRPr="00CF169D">
        <w:rPr>
          <w:rFonts w:ascii="Arial" w:hAnsi="Arial" w:cs="Arial"/>
        </w:rPr>
        <w:t xml:space="preserve"> </w:t>
      </w:r>
      <w:r w:rsidRPr="00CF169D">
        <w:rPr>
          <w:rFonts w:ascii="Arial" w:hAnsi="Arial" w:cs="Arial"/>
        </w:rPr>
        <w:lastRenderedPageBreak/>
        <w:t xml:space="preserve">Peptides were eluted </w:t>
      </w:r>
      <w:r w:rsidR="004B2319">
        <w:rPr>
          <w:rFonts w:ascii="Arial" w:hAnsi="Arial" w:cs="Arial"/>
        </w:rPr>
        <w:t>sequentially</w:t>
      </w:r>
      <w:r w:rsidR="004B2319" w:rsidRPr="00CF169D">
        <w:rPr>
          <w:rFonts w:ascii="Arial" w:hAnsi="Arial" w:cs="Arial"/>
        </w:rPr>
        <w:t xml:space="preserve"> </w:t>
      </w:r>
      <w:r w:rsidRPr="00CF169D">
        <w:rPr>
          <w:rFonts w:ascii="Arial" w:hAnsi="Arial" w:cs="Arial"/>
        </w:rPr>
        <w:t>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w:t>
      </w:r>
      <w:r w:rsidR="004B2319">
        <w:rPr>
          <w:rFonts w:ascii="Arial" w:hAnsi="Arial" w:cs="Arial"/>
        </w:rPr>
        <w:t xml:space="preserve">and </w:t>
      </w:r>
      <w:r w:rsidRPr="00CF169D">
        <w:rPr>
          <w:rFonts w:ascii="Arial" w:hAnsi="Arial" w:cs="Arial"/>
        </w:rPr>
        <w:t xml:space="preserve">finally 50% </w:t>
      </w:r>
      <w:r w:rsidR="0000153B">
        <w:rPr>
          <w:rFonts w:ascii="Arial" w:hAnsi="Arial" w:cs="Arial"/>
        </w:rPr>
        <w:t>acetonitrile (ACN</w:t>
      </w:r>
      <w:r w:rsidR="004B2319">
        <w:rPr>
          <w:rFonts w:ascii="Arial" w:hAnsi="Arial" w:cs="Arial"/>
        </w:rPr>
        <w:t>) with</w:t>
      </w:r>
      <w:r w:rsidR="004B2319" w:rsidRPr="00CF169D">
        <w:rPr>
          <w:rFonts w:ascii="Arial" w:hAnsi="Arial" w:cs="Arial"/>
        </w:rPr>
        <w:t xml:space="preserve"> </w:t>
      </w:r>
      <w:r w:rsidRPr="00CF169D">
        <w:rPr>
          <w:rFonts w:ascii="Arial" w:hAnsi="Arial" w:cs="Arial"/>
        </w:rPr>
        <w:t xml:space="preserve">5% </w:t>
      </w:r>
      <w:r w:rsidR="00765099" w:rsidRPr="00CF169D">
        <w:rPr>
          <w:rFonts w:ascii="Arial" w:hAnsi="Arial" w:cs="Arial"/>
        </w:rPr>
        <w:t>FA and</w:t>
      </w:r>
      <w:r w:rsidR="00374A52">
        <w:rPr>
          <w:rFonts w:ascii="Arial" w:hAnsi="Arial" w:cs="Arial"/>
        </w:rPr>
        <w:t xml:space="preserve"> </w:t>
      </w:r>
      <w:r w:rsidR="004B2319">
        <w:rPr>
          <w:rFonts w:ascii="Arial" w:hAnsi="Arial" w:cs="Arial"/>
        </w:rPr>
        <w:t xml:space="preserve">were </w:t>
      </w:r>
      <w:r w:rsidRPr="00CF169D">
        <w:rPr>
          <w:rFonts w:ascii="Arial" w:hAnsi="Arial" w:cs="Arial"/>
        </w:rPr>
        <w:t xml:space="preserve">then dried under vacuum centrifugation. </w:t>
      </w:r>
      <w:r w:rsidR="004B2319">
        <w:rPr>
          <w:rFonts w:ascii="Arial" w:hAnsi="Arial" w:cs="Arial"/>
        </w:rPr>
        <w:t>The p</w:t>
      </w:r>
      <w:r w:rsidR="004B2319" w:rsidRPr="00CF169D">
        <w:rPr>
          <w:rFonts w:ascii="Arial" w:hAnsi="Arial" w:cs="Arial"/>
        </w:rPr>
        <w:t xml:space="preserve">eptides </w:t>
      </w:r>
      <w:r w:rsidRPr="00CF169D">
        <w:rPr>
          <w:rFonts w:ascii="Arial" w:hAnsi="Arial" w:cs="Arial"/>
        </w:rPr>
        <w:t>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w:t>
      </w:r>
      <w:r w:rsidR="004B2319">
        <w:rPr>
          <w:rFonts w:ascii="Arial" w:hAnsi="Arial" w:cs="Arial"/>
        </w:rPr>
        <w:t>per</w:t>
      </w:r>
      <w:r w:rsidR="004B2319" w:rsidRPr="00CF169D">
        <w:rPr>
          <w:rFonts w:ascii="Arial" w:hAnsi="Arial" w:cs="Arial"/>
        </w:rPr>
        <w:t xml:space="preserve"> </w:t>
      </w:r>
      <w:r w:rsidRPr="00CF169D">
        <w:rPr>
          <w:rFonts w:ascii="Arial" w:hAnsi="Arial" w:cs="Arial"/>
        </w:rPr>
        <w:t xml:space="preserve">manufacturer instructions and were quantified </w:t>
      </w:r>
      <w:r w:rsidR="004B2319">
        <w:rPr>
          <w:rFonts w:ascii="Arial" w:hAnsi="Arial" w:cs="Arial"/>
        </w:rPr>
        <w:t>using</w:t>
      </w:r>
      <w:r w:rsidR="004B2319" w:rsidRPr="00CF169D">
        <w:rPr>
          <w:rFonts w:ascii="Arial" w:hAnsi="Arial" w:cs="Arial"/>
        </w:rPr>
        <w:t xml:space="preserve"> </w:t>
      </w:r>
      <w:r w:rsidRPr="00CF169D">
        <w:rPr>
          <w:rFonts w:ascii="Arial" w:hAnsi="Arial" w:cs="Arial"/>
        </w:rPr>
        <w:t xml:space="preserve">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4B2319">
        <w:rPr>
          <w:rFonts w:ascii="Arial" w:hAnsi="Arial" w:cs="Arial"/>
        </w:rPr>
        <w:t xml:space="preserve">A </w:t>
      </w:r>
      <w:proofErr w:type="gramStart"/>
      <w:r w:rsidR="0000153B">
        <w:rPr>
          <w:rFonts w:ascii="Arial" w:hAnsi="Arial" w:cs="Arial"/>
        </w:rPr>
        <w:t>50 µg</w:t>
      </w:r>
      <w:proofErr w:type="gramEnd"/>
      <w:r w:rsidR="0000153B">
        <w:rPr>
          <w:rFonts w:ascii="Arial" w:hAnsi="Arial" w:cs="Arial"/>
        </w:rPr>
        <w:t xml:space="preserve"> </w:t>
      </w:r>
      <w:r w:rsidR="004B2319">
        <w:rPr>
          <w:rFonts w:ascii="Arial" w:hAnsi="Arial" w:cs="Arial"/>
        </w:rPr>
        <w:t xml:space="preserve">aliquot </w:t>
      </w:r>
      <w:r w:rsidRPr="00CF169D">
        <w:rPr>
          <w:rFonts w:ascii="Arial" w:hAnsi="Arial" w:cs="Arial"/>
        </w:rPr>
        <w:t xml:space="preserve">of each sample </w:t>
      </w:r>
      <w:r w:rsidR="004B2319">
        <w:rPr>
          <w:rFonts w:ascii="Arial" w:hAnsi="Arial" w:cs="Arial"/>
        </w:rPr>
        <w:t>was designated</w:t>
      </w:r>
      <w:r w:rsidRPr="00CF169D">
        <w:rPr>
          <w:rFonts w:ascii="Arial" w:hAnsi="Arial" w:cs="Arial"/>
        </w:rPr>
        <w:t xml:space="preserve"> for TMT labeling</w:t>
      </w:r>
      <w:r w:rsidR="004B2319">
        <w:rPr>
          <w:rFonts w:ascii="Arial" w:hAnsi="Arial" w:cs="Arial"/>
        </w:rPr>
        <w:t>,</w:t>
      </w:r>
      <w:r w:rsidRPr="00CF169D">
        <w:rPr>
          <w:rFonts w:ascii="Arial" w:hAnsi="Arial" w:cs="Arial"/>
        </w:rPr>
        <w:t xml:space="preserve"> with a</w:t>
      </w:r>
      <w:r w:rsidR="004B2319">
        <w:rPr>
          <w:rFonts w:ascii="Arial" w:hAnsi="Arial" w:cs="Arial"/>
        </w:rPr>
        <w:t>n</w:t>
      </w:r>
      <w:r w:rsidRPr="00CF169D">
        <w:rPr>
          <w:rFonts w:ascii="Arial" w:hAnsi="Arial" w:cs="Arial"/>
        </w:rPr>
        <w:t xml:space="preserve"> </w:t>
      </w:r>
      <w:r w:rsidR="004B2319">
        <w:rPr>
          <w:rFonts w:ascii="Arial" w:hAnsi="Arial" w:cs="Arial"/>
        </w:rPr>
        <w:t>additional</w:t>
      </w:r>
      <w:r w:rsidR="004B2319" w:rsidRPr="00CF169D">
        <w:rPr>
          <w:rFonts w:ascii="Arial" w:hAnsi="Arial" w:cs="Arial"/>
        </w:rPr>
        <w:t xml:space="preserve"> </w:t>
      </w:r>
      <w:r w:rsidRPr="00CF169D">
        <w:rPr>
          <w:rFonts w:ascii="Arial" w:hAnsi="Arial" w:cs="Arial"/>
        </w:rPr>
        <w:t>10</w:t>
      </w:r>
      <w:r w:rsidR="0000153B">
        <w:rPr>
          <w:rFonts w:ascii="Arial" w:hAnsi="Arial" w:cs="Arial"/>
        </w:rPr>
        <w:t xml:space="preserve"> µ</w:t>
      </w:r>
      <w:r w:rsidRPr="00CF169D">
        <w:rPr>
          <w:rFonts w:ascii="Arial" w:hAnsi="Arial" w:cs="Arial"/>
        </w:rPr>
        <w:t xml:space="preserve">g </w:t>
      </w:r>
      <w:r w:rsidR="004B2319">
        <w:rPr>
          <w:rFonts w:ascii="Arial" w:hAnsi="Arial" w:cs="Arial"/>
        </w:rPr>
        <w:t>from</w:t>
      </w:r>
      <w:r w:rsidR="004B2319" w:rsidRPr="00CF169D">
        <w:rPr>
          <w:rFonts w:ascii="Arial" w:hAnsi="Arial" w:cs="Arial"/>
        </w:rPr>
        <w:t xml:space="preserve"> </w:t>
      </w:r>
      <w:r w:rsidRPr="00CF169D">
        <w:rPr>
          <w:rFonts w:ascii="Arial" w:hAnsi="Arial" w:cs="Arial"/>
        </w:rPr>
        <w:t>each sample combined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w:t>
      </w:r>
      <w:r w:rsidR="004B2319" w:rsidRPr="00CF169D">
        <w:rPr>
          <w:rFonts w:ascii="Arial" w:hAnsi="Arial" w:cs="Arial"/>
        </w:rPr>
        <w:t>us</w:t>
      </w:r>
      <w:r w:rsidR="004B2319">
        <w:rPr>
          <w:rFonts w:ascii="Arial" w:hAnsi="Arial" w:cs="Arial"/>
        </w:rPr>
        <w:t>e</w:t>
      </w:r>
      <w:r w:rsidR="004B2319" w:rsidRPr="00CF169D">
        <w:rPr>
          <w:rFonts w:ascii="Arial" w:hAnsi="Arial" w:cs="Arial"/>
        </w:rPr>
        <w:t xml:space="preserve"> </w:t>
      </w:r>
      <w:r w:rsidRPr="00CF169D">
        <w:rPr>
          <w:rFonts w:ascii="Arial" w:hAnsi="Arial" w:cs="Arial"/>
        </w:rPr>
        <w:t xml:space="preserve">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5B036BD9"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w:t>
      </w:r>
      <w:r w:rsidR="004B2319">
        <w:rPr>
          <w:rFonts w:ascii="Arial" w:hAnsi="Arial" w:cs="Arial"/>
        </w:rPr>
        <w:t>-</w:t>
      </w:r>
      <w:r w:rsidRPr="00CF169D">
        <w:rPr>
          <w:rFonts w:ascii="Arial" w:hAnsi="Arial" w:cs="Arial"/>
        </w:rPr>
        <w:t>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 xml:space="preserve">mM ammonium bicarbonate were </w:t>
      </w:r>
      <w:r w:rsidR="004B2319">
        <w:rPr>
          <w:rFonts w:ascii="Arial" w:hAnsi="Arial" w:cs="Arial"/>
        </w:rPr>
        <w:t>used to elute peptides</w:t>
      </w:r>
      <w:r w:rsidR="004B2319" w:rsidRPr="00CF169D">
        <w:rPr>
          <w:rFonts w:ascii="Arial" w:hAnsi="Arial" w:cs="Arial"/>
        </w:rPr>
        <w:t xml:space="preserve"> </w:t>
      </w:r>
      <w:r w:rsidRPr="00CF169D">
        <w:rPr>
          <w:rFonts w:ascii="Arial" w:hAnsi="Arial" w:cs="Arial"/>
        </w:rPr>
        <w:t>on HPLC C18 columns (Biobasic)</w:t>
      </w:r>
      <w:r w:rsidR="004B2319">
        <w:rPr>
          <w:rFonts w:ascii="Arial" w:hAnsi="Arial" w:cs="Arial"/>
        </w:rPr>
        <w:t>.</w:t>
      </w:r>
      <w:r w:rsidRPr="00CF169D">
        <w:rPr>
          <w:rFonts w:ascii="Arial" w:hAnsi="Arial" w:cs="Arial"/>
        </w:rPr>
        <w:t xml:space="preserve"> </w:t>
      </w:r>
      <w:r w:rsidR="004B2319">
        <w:rPr>
          <w:rFonts w:ascii="Arial" w:hAnsi="Arial" w:cs="Arial"/>
        </w:rPr>
        <w:t>The</w:t>
      </w:r>
      <w:r w:rsidR="004B2319" w:rsidRPr="00CF169D">
        <w:rPr>
          <w:rFonts w:ascii="Arial" w:hAnsi="Arial" w:cs="Arial"/>
        </w:rPr>
        <w:t xml:space="preserve"> </w:t>
      </w:r>
      <w:r w:rsidRPr="00CF169D">
        <w:rPr>
          <w:rFonts w:ascii="Arial" w:hAnsi="Arial" w:cs="Arial"/>
        </w:rPr>
        <w:t xml:space="preserve">resulting ninety-six fractions </w:t>
      </w:r>
      <w:r w:rsidR="004B2319">
        <w:rPr>
          <w:rFonts w:ascii="Arial" w:hAnsi="Arial" w:cs="Arial"/>
        </w:rPr>
        <w:t xml:space="preserve">were </w:t>
      </w:r>
      <w:r w:rsidRPr="00CF169D">
        <w:rPr>
          <w:rFonts w:ascii="Arial" w:hAnsi="Arial" w:cs="Arial"/>
        </w:rPr>
        <w:t>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w:t>
      </w:r>
      <w:r w:rsidR="004B2319">
        <w:rPr>
          <w:rFonts w:ascii="Arial" w:hAnsi="Arial" w:cs="Arial"/>
        </w:rPr>
        <w:t>These f</w:t>
      </w:r>
      <w:r w:rsidR="004B2319" w:rsidRPr="00CF169D">
        <w:rPr>
          <w:rFonts w:ascii="Arial" w:hAnsi="Arial" w:cs="Arial"/>
        </w:rPr>
        <w:t xml:space="preserve">ractions </w:t>
      </w:r>
      <w:r w:rsidRPr="00CF169D">
        <w:rPr>
          <w:rFonts w:ascii="Arial" w:hAnsi="Arial" w:cs="Arial"/>
        </w:rPr>
        <w:t xml:space="preserve">were </w:t>
      </w:r>
      <w:r w:rsidR="004B2319">
        <w:rPr>
          <w:rFonts w:ascii="Arial" w:hAnsi="Arial" w:cs="Arial"/>
        </w:rPr>
        <w:t>then</w:t>
      </w:r>
      <w:r w:rsidR="004B2319" w:rsidRPr="00CF169D">
        <w:rPr>
          <w:rFonts w:ascii="Arial" w:hAnsi="Arial" w:cs="Arial"/>
        </w:rPr>
        <w:t xml:space="preserve"> </w:t>
      </w:r>
      <w:r w:rsidRPr="00CF169D">
        <w:rPr>
          <w:rFonts w:ascii="Arial" w:hAnsi="Arial" w:cs="Arial"/>
        </w:rPr>
        <w:t>analyzed using tandem mass spectrometry (MS2/MS3) on an Orbitrap Fusion mass spectrometer (ThermoFisher)</w:t>
      </w:r>
      <w:r w:rsidR="004B2319">
        <w:rPr>
          <w:rFonts w:ascii="Arial" w:hAnsi="Arial" w:cs="Arial"/>
        </w:rPr>
        <w:t xml:space="preserve"> equipped</w:t>
      </w:r>
      <w:r w:rsidRPr="00CF169D">
        <w:rPr>
          <w:rFonts w:ascii="Arial" w:hAnsi="Arial" w:cs="Arial"/>
        </w:rPr>
        <w:t xml:space="preserve">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21956269" w:rsidR="00EA4D80" w:rsidRDefault="00CF169D" w:rsidP="00FA4CB1">
      <w:pPr>
        <w:spacing w:line="480" w:lineRule="auto"/>
        <w:ind w:firstLine="720"/>
        <w:rPr>
          <w:rFonts w:ascii="Arial" w:hAnsi="Arial" w:cs="Arial"/>
        </w:rPr>
      </w:pPr>
      <w:r w:rsidRPr="0029437B">
        <w:rPr>
          <w:rFonts w:ascii="Arial" w:hAnsi="Arial" w:cs="Arial"/>
          <w:i/>
          <w:iCs/>
        </w:rPr>
        <w:lastRenderedPageBreak/>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zML files using MSConvert</w:t>
      </w:r>
      <w:r w:rsidR="004B2319">
        <w:rPr>
          <w:rFonts w:ascii="Arial" w:hAnsi="Arial" w:cs="Arial"/>
        </w:rPr>
        <w:t>,</w:t>
      </w:r>
      <w:r w:rsidR="00EA4D80" w:rsidRPr="00EA4D80">
        <w:rPr>
          <w:rFonts w:ascii="Arial" w:hAnsi="Arial" w:cs="Arial"/>
        </w:rPr>
        <w:t xml:space="preserve">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r w:rsidR="004B2319">
        <w:rPr>
          <w:rFonts w:ascii="Arial" w:hAnsi="Arial" w:cs="Arial"/>
        </w:rPr>
        <w:t>The r</w:t>
      </w:r>
      <w:r w:rsidR="004B2319" w:rsidRPr="00EA4D80">
        <w:rPr>
          <w:rFonts w:ascii="Arial" w:hAnsi="Arial" w:cs="Arial"/>
        </w:rPr>
        <w:t xml:space="preserve">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t>
      </w:r>
      <w:r w:rsidR="004B2319">
        <w:rPr>
          <w:rFonts w:ascii="Arial" w:hAnsi="Arial" w:cs="Arial"/>
        </w:rPr>
        <w:t>settings included a</w:t>
      </w:r>
      <w:r w:rsidR="009E5C01">
        <w:rPr>
          <w:rFonts w:ascii="Arial" w:hAnsi="Arial" w:cs="Arial"/>
        </w:rPr>
        <w:t xml:space="preserve"> pre</w:t>
      </w:r>
      <w:r w:rsidR="00EA4D80" w:rsidRPr="00EA4D80">
        <w:rPr>
          <w:rFonts w:ascii="Arial" w:hAnsi="Arial" w:cs="Arial"/>
        </w:rPr>
        <w:t xml:space="preserve">cursor mass </w:t>
      </w:r>
      <w:r w:rsidR="004B2319">
        <w:rPr>
          <w:rFonts w:ascii="Arial" w:hAnsi="Arial" w:cs="Arial"/>
        </w:rPr>
        <w:t xml:space="preserve">tolerance of 20 ppm for both </w:t>
      </w:r>
      <w:r w:rsidR="00EA4D80" w:rsidRPr="00EA4D80">
        <w:rPr>
          <w:rFonts w:ascii="Arial" w:hAnsi="Arial" w:cs="Arial"/>
        </w:rPr>
        <w:t xml:space="preserve">upper and lower </w:t>
      </w:r>
      <w:r w:rsidR="004B2319">
        <w:rPr>
          <w:rFonts w:ascii="Arial" w:hAnsi="Arial" w:cs="Arial"/>
        </w:rPr>
        <w:t>limits</w:t>
      </w:r>
      <w:r w:rsidR="00EA4D80" w:rsidRPr="00EA4D80">
        <w:rPr>
          <w:rFonts w:ascii="Arial" w:hAnsi="Arial" w:cs="Arial"/>
        </w:rPr>
        <w:t xml:space="preserve">,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6C6A16">
        <w:rPr>
          <w:rFonts w:ascii="Arial" w:hAnsi="Arial" w:cs="Arial"/>
          <w:color w:val="000000" w:themeColor="text1"/>
        </w:rPr>
        <w:t xml:space="preserve">carbamidomethylation </w:t>
      </w:r>
      <w:del w:id="23" w:author="Charlie Bayne" w:date="2024-08-13T10:31:00Z" w16du:dateUtc="2024-08-13T17:31:00Z">
        <w:r w:rsidR="006241FC" w:rsidRPr="006C6A16" w:rsidDel="006C6A16">
          <w:rPr>
            <w:rFonts w:ascii="Arial" w:hAnsi="Arial" w:cs="Arial"/>
            <w:color w:val="000000" w:themeColor="text1"/>
          </w:rPr>
          <w:delText>of</w:delText>
        </w:r>
      </w:del>
      <w:del w:id="24" w:author="Charlie Bayne" w:date="2024-08-13T10:30:00Z" w16du:dateUtc="2024-08-13T17:30:00Z">
        <w:r w:rsidR="006241FC" w:rsidRPr="006C6A16" w:rsidDel="006C6A16">
          <w:rPr>
            <w:rFonts w:ascii="Arial" w:hAnsi="Arial" w:cs="Arial"/>
            <w:color w:val="000000" w:themeColor="text1"/>
          </w:rPr>
          <w:delText xml:space="preserve"> </w:delText>
        </w:r>
      </w:del>
      <w:ins w:id="25" w:author="Charlie Bayne" w:date="2024-08-13T10:31:00Z" w16du:dateUtc="2024-08-13T17:31:00Z">
        <w:r w:rsidR="006C6A16" w:rsidRPr="006C6A16">
          <w:rPr>
            <w:rFonts w:ascii="Arial" w:hAnsi="Arial" w:cs="Arial"/>
            <w:color w:val="000000" w:themeColor="text1"/>
          </w:rPr>
          <w:t>of</w:t>
        </w:r>
        <w:r w:rsidR="006C6A16" w:rsidRPr="006C6A16">
          <w:rPr>
            <w:rFonts w:ascii="Arial" w:hAnsi="Arial" w:cs="Arial"/>
            <w:color w:val="212121"/>
            <w:shd w:val="clear" w:color="auto" w:fill="FFFFFF"/>
            <w:rPrChange w:id="26" w:author="Charlie Bayne" w:date="2024-08-13T10:31:00Z" w16du:dateUtc="2024-08-13T17:31:00Z">
              <w:rPr>
                <w:rFonts w:ascii="Aptos" w:hAnsi="Aptos"/>
                <w:color w:val="212121"/>
                <w:shd w:val="clear" w:color="auto" w:fill="FFFFFF"/>
              </w:rPr>
            </w:rPrChange>
          </w:rPr>
          <w:t xml:space="preserve"> cysteines</w:t>
        </w:r>
      </w:ins>
      <w:del w:id="27" w:author="Charlie Bayne" w:date="2024-08-13T10:30:00Z" w16du:dateUtc="2024-08-13T17:30:00Z">
        <w:r w:rsidR="006241FC" w:rsidRPr="006C6A16" w:rsidDel="006C6A16">
          <w:rPr>
            <w:rFonts w:ascii="Arial" w:hAnsi="Arial" w:cs="Arial"/>
            <w:color w:val="000000" w:themeColor="text1"/>
          </w:rPr>
          <w:delText>cystines</w:delText>
        </w:r>
      </w:del>
      <w:r w:rsidR="006241FC" w:rsidRPr="006256FD">
        <w:rPr>
          <w:rFonts w:ascii="Arial" w:hAnsi="Arial" w:cs="Arial"/>
          <w:color w:val="000000" w:themeColor="text1"/>
        </w:rPr>
        <w:t>,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5445C8FD" w:rsidR="00EA4D80" w:rsidRDefault="00EA4D80" w:rsidP="00EA4D80">
      <w:pPr>
        <w:spacing w:line="480" w:lineRule="auto"/>
        <w:ind w:firstLine="720"/>
        <w:rPr>
          <w:rFonts w:ascii="Arial" w:hAnsi="Arial" w:cs="Arial"/>
        </w:rPr>
      </w:pPr>
      <w:r w:rsidRPr="00EA4D80">
        <w:rPr>
          <w:rFonts w:ascii="Arial" w:hAnsi="Arial" w:cs="Arial"/>
        </w:rPr>
        <w:t xml:space="preserve">Proteins identified as differentially abundant were subjected to Gene Ontology </w:t>
      </w:r>
      <w:ins w:id="28" w:author="Charlie Bayne" w:date="2024-08-13T10:32:00Z" w16du:dateUtc="2024-08-13T17:32:00Z">
        <w:r w:rsidR="006C6A16">
          <w:rPr>
            <w:rFonts w:ascii="Arial" w:hAnsi="Arial" w:cs="Arial"/>
          </w:rPr>
          <w:t>a</w:t>
        </w:r>
      </w:ins>
      <w:del w:id="29" w:author="Charlie Bayne" w:date="2024-08-13T10:32:00Z" w16du:dateUtc="2024-08-13T17:32:00Z">
        <w:r w:rsidRPr="00EA4D80" w:rsidDel="006C6A16">
          <w:rPr>
            <w:rFonts w:ascii="Arial" w:hAnsi="Arial" w:cs="Arial"/>
          </w:rPr>
          <w:delText>A</w:delText>
        </w:r>
      </w:del>
      <w:r w:rsidRPr="00EA4D80">
        <w:rPr>
          <w:rFonts w:ascii="Arial" w:hAnsi="Arial" w:cs="Arial"/>
        </w:rPr>
        <w:t>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xml:space="preserve">. All GO terms described have adjusted p values </w:t>
      </w:r>
      <w:del w:id="30" w:author="Charlie Bayne" w:date="2024-10-30T12:32:00Z" w16du:dateUtc="2024-10-30T19:32:00Z">
        <w:r w:rsidRPr="00EA4D80" w:rsidDel="00B2178F">
          <w:rPr>
            <w:rFonts w:ascii="Arial" w:hAnsi="Arial" w:cs="Arial"/>
          </w:rPr>
          <w:delText>&lt;</w:delText>
        </w:r>
        <w:r w:rsidR="00CE3AD4" w:rsidDel="00B2178F">
          <w:rPr>
            <w:rFonts w:ascii="Arial" w:hAnsi="Arial" w:cs="Arial"/>
          </w:rPr>
          <w:delText>=</w:delText>
        </w:r>
      </w:del>
      <w:ins w:id="31" w:author="Charlie Bayne" w:date="2024-10-30T12:32:00Z" w16du:dateUtc="2024-10-30T19:32:00Z">
        <w:r w:rsidR="00B2178F">
          <w:rPr>
            <w:rFonts w:ascii="Arial" w:hAnsi="Arial" w:cs="Arial"/>
          </w:rPr>
          <w:t>≤</w:t>
        </w:r>
      </w:ins>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70148BFE" w:rsidR="00FA4CB1" w:rsidRDefault="008858C5" w:rsidP="00CF169D">
      <w:pPr>
        <w:spacing w:line="480" w:lineRule="auto"/>
        <w:ind w:firstLine="720"/>
        <w:rPr>
          <w:ins w:id="32" w:author="Charlie Bayne" w:date="2024-10-30T12:59:00Z" w16du:dateUtc="2024-10-30T19:59:00Z"/>
          <w:rFonts w:ascii="Arial" w:hAnsi="Arial" w:cs="Arial"/>
        </w:rPr>
      </w:pPr>
      <w:r w:rsidRPr="0029437B">
        <w:rPr>
          <w:rFonts w:ascii="Arial" w:hAnsi="Arial" w:cs="Arial"/>
          <w:i/>
          <w:iCs/>
        </w:rPr>
        <w:lastRenderedPageBreak/>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w:t>
      </w:r>
      <w:ins w:id="33" w:author="Charlie Bayne" w:date="2024-10-30T12:59:00Z" w16du:dateUtc="2024-10-30T19:59:00Z">
        <w:r w:rsidR="004E0200">
          <w:rPr>
            <w:rFonts w:ascii="Cambria Math" w:hAnsi="Cambria Math" w:cs="Cambria Math"/>
          </w:rPr>
          <w:t>℃</w:t>
        </w:r>
      </w:ins>
      <w:del w:id="34" w:author="Charlie Bayne" w:date="2024-08-13T10:33:00Z" w16du:dateUtc="2024-08-13T17:33:00Z">
        <w:r w:rsidR="004B2319" w:rsidRPr="00822717" w:rsidDel="006C6A16">
          <w:rPr>
            <w:rFonts w:ascii="Arial" w:hAnsi="Arial" w:cs="Arial"/>
          </w:rPr>
          <w:delText>o</w:delText>
        </w:r>
      </w:del>
      <w:del w:id="35" w:author="Charlie Bayne" w:date="2024-10-30T12:59:00Z" w16du:dateUtc="2024-10-30T19:59:00Z">
        <w:r w:rsidR="00FA4CB1" w:rsidRPr="00FA4CB1" w:rsidDel="004E0200">
          <w:rPr>
            <w:rFonts w:ascii="Arial" w:hAnsi="Arial" w:cs="Arial"/>
          </w:rPr>
          <w:delText>C</w:delText>
        </w:r>
      </w:del>
      <w:r w:rsidR="00FA4CB1" w:rsidRPr="00FA4CB1">
        <w:rPr>
          <w:rFonts w:ascii="Arial" w:hAnsi="Arial" w:cs="Arial"/>
        </w:rPr>
        <w:t xml:space="preserve"> for 20 min</w:t>
      </w:r>
      <w:r w:rsidR="00734304">
        <w:rPr>
          <w:rFonts w:ascii="Arial" w:hAnsi="Arial" w:cs="Arial"/>
        </w:rPr>
        <w:t>utes</w:t>
      </w:r>
      <w:r w:rsidR="00FA4CB1" w:rsidRPr="00FA4CB1">
        <w:rPr>
          <w:rFonts w:ascii="Arial" w:hAnsi="Arial" w:cs="Arial"/>
        </w:rPr>
        <w:t xml:space="preserve"> to aid in protein precipitation. Samples were centrifuged at 16,000 x </w:t>
      </w:r>
      <w:r w:rsidR="00FA4CB1" w:rsidRPr="00822717">
        <w:rPr>
          <w:rFonts w:ascii="Arial" w:hAnsi="Arial" w:cs="Arial"/>
          <w:i/>
          <w:iCs/>
        </w:rPr>
        <w:t>g</w:t>
      </w:r>
      <w:r w:rsidR="00FA4CB1" w:rsidRPr="00FA4CB1">
        <w:rPr>
          <w:rFonts w:ascii="Arial" w:hAnsi="Arial" w:cs="Arial"/>
        </w:rPr>
        <w:t xml:space="preserve">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del w:id="36" w:author="Charlie Bayne" w:date="2024-10-30T12:31:00Z" w16du:dateUtc="2024-10-30T19:31:00Z">
        <w:r w:rsidR="004B2319" w:rsidRPr="004D2268" w:rsidDel="00B2178F">
          <w:rPr>
            <w:rFonts w:ascii="Arial" w:hAnsi="Arial" w:cs="Arial"/>
            <w:vertAlign w:val="superscript"/>
          </w:rPr>
          <w:delText>o</w:delText>
        </w:r>
        <w:r w:rsidR="004B2319" w:rsidRPr="00FA4CB1" w:rsidDel="00B2178F">
          <w:rPr>
            <w:rFonts w:ascii="Arial" w:hAnsi="Arial" w:cs="Arial"/>
          </w:rPr>
          <w:delText>C</w:delText>
        </w:r>
        <w:r w:rsidR="00734304" w:rsidRPr="0000153B" w:rsidDel="00B2178F">
          <w:rPr>
            <w:rFonts w:ascii="Cambria Math" w:hAnsi="Cambria Math" w:cs="Cambria Math"/>
          </w:rPr>
          <w:delText>℃</w:delText>
        </w:r>
      </w:del>
      <w:ins w:id="37" w:author="Charlie Bayne" w:date="2024-10-30T12:31:00Z" w16du:dateUtc="2024-10-30T19:31:00Z">
        <w:r w:rsidR="00B2178F">
          <w:rPr>
            <w:rFonts w:ascii="Cambria Math" w:hAnsi="Cambria Math" w:cs="Cambria Math"/>
          </w:rPr>
          <w:t>℃</w:t>
        </w:r>
      </w:ins>
      <w:r w:rsidR="00FA4CB1" w:rsidRPr="00FA4CB1">
        <w:rPr>
          <w:rFonts w:ascii="Arial" w:hAnsi="Arial" w:cs="Arial"/>
        </w:rPr>
        <w:t xml:space="preserve"> once dry. </w:t>
      </w:r>
    </w:p>
    <w:p w14:paraId="09931F93" w14:textId="77777777" w:rsidR="004E0200" w:rsidRDefault="004E0200" w:rsidP="00CF169D">
      <w:pPr>
        <w:spacing w:line="480" w:lineRule="auto"/>
        <w:ind w:firstLine="720"/>
        <w:rPr>
          <w:rFonts w:ascii="Arial" w:hAnsi="Arial" w:cs="Arial"/>
        </w:rPr>
      </w:pPr>
    </w:p>
    <w:p w14:paraId="62E64BE1" w14:textId="1ECE64A0"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 xml:space="preserve">L of each sample was injected and run on a 10-minute gradient. The mobile phase solvents (solvent A, water- 0.1% formic acid; solvent B, acetonitrile-0.1% formic acid) were run at a flow rate of 0.500mL/min and chromatographic separation was achieved using the following gradient: 0 to 1 minute </w:t>
      </w:r>
      <w:ins w:id="38" w:author="Charlie Bayne" w:date="2024-08-13T10:34:00Z" w16du:dateUtc="2024-08-13T17:34:00Z">
        <w:r w:rsidR="006C6A16">
          <w:rPr>
            <w:rFonts w:ascii="Arial" w:hAnsi="Arial" w:cs="Arial"/>
          </w:rPr>
          <w:t>s</w:t>
        </w:r>
      </w:ins>
      <w:ins w:id="39" w:author="Charlie Bayne" w:date="2024-08-13T10:35:00Z" w16du:dateUtc="2024-08-13T17:35:00Z">
        <w:r w:rsidR="006C6A16">
          <w:rPr>
            <w:rFonts w:ascii="Arial" w:hAnsi="Arial" w:cs="Arial"/>
          </w:rPr>
          <w:t xml:space="preserve"> </w:t>
        </w:r>
      </w:ins>
      <w:r w:rsidR="00FA4CB1" w:rsidRPr="00FA4CB1">
        <w:rPr>
          <w:rFonts w:ascii="Arial" w:hAnsi="Arial" w:cs="Arial"/>
        </w:rPr>
        <w:t>5% B</w:t>
      </w:r>
      <w:ins w:id="40" w:author="Charlie Bayne" w:date="2024-08-13T10:35:00Z" w16du:dateUtc="2024-08-13T17:35:00Z">
        <w:r w:rsidR="006C6A16">
          <w:rPr>
            <w:rFonts w:ascii="Arial" w:hAnsi="Arial" w:cs="Arial"/>
          </w:rPr>
          <w:t>;</w:t>
        </w:r>
      </w:ins>
      <w:del w:id="41" w:author="Charlie Bayne" w:date="2024-08-13T10:35:00Z" w16du:dateUtc="2024-08-13T17:35:00Z">
        <w:r w:rsidR="00FA4CB1" w:rsidRPr="00FA4CB1" w:rsidDel="006C6A16">
          <w:rPr>
            <w:rFonts w:ascii="Arial" w:hAnsi="Arial" w:cs="Arial"/>
          </w:rPr>
          <w:delText>,</w:delText>
        </w:r>
      </w:del>
      <w:r w:rsidR="00FA4CB1" w:rsidRPr="00FA4CB1">
        <w:rPr>
          <w:rFonts w:ascii="Arial" w:hAnsi="Arial" w:cs="Arial"/>
        </w:rPr>
        <w:t xml:space="preserve"> 1 to 7 min</w:t>
      </w:r>
      <w:r w:rsidR="00734304">
        <w:rPr>
          <w:rFonts w:ascii="Arial" w:hAnsi="Arial" w:cs="Arial"/>
        </w:rPr>
        <w:t>ute</w:t>
      </w:r>
      <w:ins w:id="42" w:author="Charlie Bayne" w:date="2024-08-13T10:34:00Z" w16du:dateUtc="2024-08-13T17:34:00Z">
        <w:r w:rsidR="006C6A16">
          <w:rPr>
            <w:rFonts w:ascii="Arial" w:hAnsi="Arial" w:cs="Arial"/>
          </w:rPr>
          <w:t>s</w:t>
        </w:r>
      </w:ins>
      <w:r w:rsidR="00FA4CB1" w:rsidRPr="00FA4CB1">
        <w:rPr>
          <w:rFonts w:ascii="Arial" w:hAnsi="Arial" w:cs="Arial"/>
        </w:rPr>
        <w:t xml:space="preserve"> a linear increase from 5 to 100% B</w:t>
      </w:r>
      <w:ins w:id="43" w:author="Charlie Bayne" w:date="2024-08-13T10:35:00Z" w16du:dateUtc="2024-08-13T17:35:00Z">
        <w:r w:rsidR="006C6A16">
          <w:rPr>
            <w:rFonts w:ascii="Arial" w:hAnsi="Arial" w:cs="Arial"/>
          </w:rPr>
          <w:t>;</w:t>
        </w:r>
      </w:ins>
      <w:del w:id="44" w:author="Charlie Bayne" w:date="2024-08-13T10:35:00Z" w16du:dateUtc="2024-08-13T17:35:00Z">
        <w:r w:rsidR="00FA4CB1" w:rsidRPr="00FA4CB1" w:rsidDel="006C6A16">
          <w:rPr>
            <w:rFonts w:ascii="Arial" w:hAnsi="Arial" w:cs="Arial"/>
          </w:rPr>
          <w:delText>,</w:delText>
        </w:r>
      </w:del>
      <w:r w:rsidR="00FA4CB1" w:rsidRPr="00FA4CB1">
        <w:rPr>
          <w:rFonts w:ascii="Arial" w:hAnsi="Arial" w:cs="Arial"/>
        </w:rPr>
        <w:t xml:space="preserve"> 7 to 7.5 minute</w:t>
      </w:r>
      <w:ins w:id="45" w:author="Charlie Bayne" w:date="2024-08-13T10:34:00Z" w16du:dateUtc="2024-08-13T17:34:00Z">
        <w:r w:rsidR="006C6A16">
          <w:rPr>
            <w:rFonts w:ascii="Arial" w:hAnsi="Arial" w:cs="Arial"/>
          </w:rPr>
          <w:t>s</w:t>
        </w:r>
      </w:ins>
      <w:r w:rsidR="00FA4CB1" w:rsidRPr="00FA4CB1">
        <w:rPr>
          <w:rFonts w:ascii="Arial" w:hAnsi="Arial" w:cs="Arial"/>
        </w:rPr>
        <w:t xml:space="preserve"> held at 100% B</w:t>
      </w:r>
      <w:ins w:id="46" w:author="Charlie Bayne" w:date="2024-08-13T10:35:00Z" w16du:dateUtc="2024-08-13T17:35:00Z">
        <w:r w:rsidR="006C6A16">
          <w:rPr>
            <w:rFonts w:ascii="Arial" w:hAnsi="Arial" w:cs="Arial"/>
          </w:rPr>
          <w:t>;</w:t>
        </w:r>
      </w:ins>
      <w:del w:id="47" w:author="Charlie Bayne" w:date="2024-08-13T10:35:00Z" w16du:dateUtc="2024-08-13T17:35:00Z">
        <w:r w:rsidR="00FA4CB1" w:rsidRPr="00FA4CB1" w:rsidDel="006C6A16">
          <w:rPr>
            <w:rFonts w:ascii="Arial" w:hAnsi="Arial" w:cs="Arial"/>
          </w:rPr>
          <w:delText>,</w:delText>
        </w:r>
      </w:del>
      <w:r w:rsidR="00FA4CB1" w:rsidRPr="00FA4CB1">
        <w:rPr>
          <w:rFonts w:ascii="Arial" w:hAnsi="Arial" w:cs="Arial"/>
        </w:rPr>
        <w:t xml:space="preserve"> 7.5 minute</w:t>
      </w:r>
      <w:ins w:id="48" w:author="Charlie Bayne" w:date="2024-08-13T10:34:00Z" w16du:dateUtc="2024-08-13T17:34:00Z">
        <w:r w:rsidR="006C6A16">
          <w:rPr>
            <w:rFonts w:ascii="Arial" w:hAnsi="Arial" w:cs="Arial"/>
          </w:rPr>
          <w:t>s</w:t>
        </w:r>
      </w:ins>
      <w:r w:rsidR="00FA4CB1" w:rsidRPr="00FA4CB1">
        <w:rPr>
          <w:rFonts w:ascii="Arial" w:hAnsi="Arial" w:cs="Arial"/>
        </w:rPr>
        <w:t xml:space="preserve"> to 8 minute</w:t>
      </w:r>
      <w:ins w:id="49" w:author="Charlie Bayne" w:date="2024-08-13T10:34:00Z" w16du:dateUtc="2024-08-13T17:34:00Z">
        <w:r w:rsidR="006C6A16">
          <w:rPr>
            <w:rFonts w:ascii="Arial" w:hAnsi="Arial" w:cs="Arial"/>
          </w:rPr>
          <w:t>s</w:t>
        </w:r>
      </w:ins>
      <w:r w:rsidR="00FA4CB1" w:rsidRPr="00FA4CB1">
        <w:rPr>
          <w:rFonts w:ascii="Arial" w:hAnsi="Arial" w:cs="Arial"/>
        </w:rPr>
        <w:t xml:space="preserve"> a linear decrease from 100% to 5% B</w:t>
      </w:r>
      <w:ins w:id="50" w:author="Charlie Bayne" w:date="2024-08-13T10:35:00Z" w16du:dateUtc="2024-08-13T17:35:00Z">
        <w:r w:rsidR="006C6A16">
          <w:rPr>
            <w:rFonts w:ascii="Arial" w:hAnsi="Arial" w:cs="Arial"/>
          </w:rPr>
          <w:t>;</w:t>
        </w:r>
      </w:ins>
      <w:del w:id="51" w:author="Charlie Bayne" w:date="2024-08-13T10:35:00Z" w16du:dateUtc="2024-08-13T17:35:00Z">
        <w:r w:rsidR="00FA4CB1" w:rsidRPr="00FA4CB1" w:rsidDel="006C6A16">
          <w:rPr>
            <w:rFonts w:ascii="Arial" w:hAnsi="Arial" w:cs="Arial"/>
          </w:rPr>
          <w:delText>,</w:delText>
        </w:r>
      </w:del>
      <w:r w:rsidR="00FA4CB1" w:rsidRPr="00FA4CB1">
        <w:rPr>
          <w:rFonts w:ascii="Arial" w:hAnsi="Arial" w:cs="Arial"/>
        </w:rPr>
        <w:t xml:space="preserve"> and then 5% B from 8 minute</w:t>
      </w:r>
      <w:ins w:id="52" w:author="Charlie Bayne" w:date="2024-08-13T10:34:00Z" w16du:dateUtc="2024-08-13T17:34:00Z">
        <w:r w:rsidR="006C6A16">
          <w:rPr>
            <w:rFonts w:ascii="Arial" w:hAnsi="Arial" w:cs="Arial"/>
          </w:rPr>
          <w:t>s</w:t>
        </w:r>
      </w:ins>
      <w:r w:rsidR="00FA4CB1" w:rsidRPr="00FA4CB1">
        <w:rPr>
          <w:rFonts w:ascii="Arial" w:hAnsi="Arial" w:cs="Arial"/>
        </w:rPr>
        <w:t xml:space="preserve"> to 10 minute</w:t>
      </w:r>
      <w:ins w:id="53" w:author="Charlie Bayne" w:date="2024-08-13T10:34:00Z" w16du:dateUtc="2024-08-13T17:34:00Z">
        <w:r w:rsidR="006C6A16">
          <w:rPr>
            <w:rFonts w:ascii="Arial" w:hAnsi="Arial" w:cs="Arial"/>
          </w:rPr>
          <w:t>s</w:t>
        </w:r>
      </w:ins>
      <w:r w:rsidR="00FA4CB1" w:rsidRPr="00FA4CB1">
        <w:rPr>
          <w:rFonts w:ascii="Arial" w:hAnsi="Arial" w:cs="Arial"/>
        </w:rPr>
        <w:t xml:space="preserv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 xml:space="preserve">Dynamic </w:t>
      </w:r>
      <w:r w:rsidR="00FA4CB1" w:rsidRPr="00FA4CB1">
        <w:rPr>
          <w:rFonts w:ascii="Arial" w:hAnsi="Arial" w:cs="Arial"/>
        </w:rPr>
        <w:lastRenderedPageBreak/>
        <w:t>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6F0008F"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w:t>
      </w:r>
      <w:ins w:id="54" w:author="Charlie Bayne" w:date="2024-08-13T10:36:00Z" w16du:dateUtc="2024-08-13T17:36:00Z">
        <w:r w:rsidR="006C6A16">
          <w:rPr>
            <w:rFonts w:ascii="Arial" w:hAnsi="Arial" w:cs="Arial"/>
          </w:rPr>
          <w:t xml:space="preserve"> </w:t>
        </w:r>
      </w:ins>
      <w:r w:rsidRPr="00CF169D">
        <w:rPr>
          <w:rFonts w:ascii="Arial" w:hAnsi="Arial" w:cs="Arial"/>
        </w:rPr>
        <w:t xml:space="preserve">= </w:t>
      </w:r>
      <w:ins w:id="55" w:author="Charlie Bayne" w:date="2024-08-13T10:36:00Z" w16du:dateUtc="2024-08-13T17:36:00Z">
        <w:r w:rsidR="006C6A16">
          <w:rPr>
            <w:rFonts w:ascii="Arial" w:hAnsi="Arial" w:cs="Arial"/>
          </w:rPr>
          <w:t xml:space="preserve"> </w:t>
        </w:r>
      </w:ins>
      <w:r w:rsidRPr="00CF169D">
        <w:rPr>
          <w:rFonts w:ascii="Arial" w:hAnsi="Arial" w:cs="Arial"/>
        </w:rPr>
        <w:t>4, group intensity threshold</w:t>
      </w:r>
      <w:ins w:id="56" w:author="Charlie Bayne" w:date="2024-08-13T10:36:00Z" w16du:dateUtc="2024-08-13T17:36:00Z">
        <w:r w:rsidR="006C6A16">
          <w:rPr>
            <w:rFonts w:ascii="Arial" w:hAnsi="Arial" w:cs="Arial"/>
          </w:rPr>
          <w:t xml:space="preserve"> </w:t>
        </w:r>
      </w:ins>
      <w:r w:rsidRPr="00CF169D">
        <w:rPr>
          <w:rFonts w:ascii="Arial" w:hAnsi="Arial" w:cs="Arial"/>
        </w:rPr>
        <w:t>=</w:t>
      </w:r>
      <w:ins w:id="57" w:author="Charlie Bayne" w:date="2024-08-13T10:36:00Z" w16du:dateUtc="2024-08-13T17:36:00Z">
        <w:r w:rsidR="006C6A16">
          <w:rPr>
            <w:rFonts w:ascii="Arial" w:hAnsi="Arial" w:cs="Arial"/>
          </w:rPr>
          <w:t xml:space="preserve"> </w:t>
        </w:r>
      </w:ins>
      <w:r w:rsidRPr="00CF169D">
        <w:rPr>
          <w:rFonts w:ascii="Arial" w:hAnsi="Arial" w:cs="Arial"/>
        </w:rPr>
        <w:t>3000, min highest intensity</w:t>
      </w:r>
      <w:ins w:id="58" w:author="Charlie Bayne" w:date="2024-08-13T10:36:00Z" w16du:dateUtc="2024-08-13T17:36:00Z">
        <w:r w:rsidR="006C6A16">
          <w:rPr>
            <w:rFonts w:ascii="Arial" w:hAnsi="Arial" w:cs="Arial"/>
          </w:rPr>
          <w:t xml:space="preserve"> </w:t>
        </w:r>
      </w:ins>
      <w:r w:rsidRPr="00CF169D">
        <w:rPr>
          <w:rFonts w:ascii="Arial" w:hAnsi="Arial" w:cs="Arial"/>
        </w:rPr>
        <w:t>=</w:t>
      </w:r>
      <w:ins w:id="59" w:author="Charlie Bayne" w:date="2024-08-13T10:36:00Z" w16du:dateUtc="2024-08-13T17:36:00Z">
        <w:r w:rsidR="006C6A16">
          <w:rPr>
            <w:rFonts w:ascii="Arial" w:hAnsi="Arial" w:cs="Arial"/>
          </w:rPr>
          <w:t xml:space="preserve"> </w:t>
        </w:r>
      </w:ins>
      <w:r w:rsidRPr="00CF169D">
        <w:rPr>
          <w:rFonts w:ascii="Arial" w:hAnsi="Arial" w:cs="Arial"/>
        </w:rPr>
        <w:t>1000, m/z tolerance = 0.005 Da or 10 ppm), Feature Detection Chromatogram Resolving (MS/MS scan pairing with RT Tolerance</w:t>
      </w:r>
      <w:ins w:id="60" w:author="Charlie Bayne" w:date="2024-08-13T10:36:00Z" w16du:dateUtc="2024-08-13T17:36:00Z">
        <w:r w:rsidR="006C6A16">
          <w:rPr>
            <w:rFonts w:ascii="Arial" w:hAnsi="Arial" w:cs="Arial"/>
          </w:rPr>
          <w:t xml:space="preserve"> </w:t>
        </w:r>
      </w:ins>
      <w:r w:rsidRPr="00CF169D">
        <w:rPr>
          <w:rFonts w:ascii="Arial" w:hAnsi="Arial" w:cs="Arial"/>
        </w:rPr>
        <w:t>=</w:t>
      </w:r>
      <w:ins w:id="61" w:author="Charlie Bayne" w:date="2024-08-13T10:36:00Z" w16du:dateUtc="2024-08-13T17:36:00Z">
        <w:r w:rsidR="006C6A16">
          <w:rPr>
            <w:rFonts w:ascii="Arial" w:hAnsi="Arial" w:cs="Arial"/>
          </w:rPr>
          <w:t xml:space="preserve"> </w:t>
        </w:r>
      </w:ins>
      <w:r w:rsidRPr="00CF169D">
        <w:rPr>
          <w:rFonts w:ascii="Arial" w:hAnsi="Arial" w:cs="Arial"/>
        </w:rPr>
        <w:t>0.10 min and MS1-MS2 precursor tolerance</w:t>
      </w:r>
      <w:ins w:id="62" w:author="Charlie Bayne" w:date="2024-08-13T10:36:00Z" w16du:dateUtc="2024-08-13T17:36:00Z">
        <w:r w:rsidR="006C6A16">
          <w:rPr>
            <w:rFonts w:ascii="Arial" w:hAnsi="Arial" w:cs="Arial"/>
          </w:rPr>
          <w:t xml:space="preserve"> </w:t>
        </w:r>
      </w:ins>
      <w:r w:rsidRPr="00CF169D">
        <w:rPr>
          <w:rFonts w:ascii="Arial" w:hAnsi="Arial" w:cs="Arial"/>
        </w:rPr>
        <w:t>=</w:t>
      </w:r>
      <w:ins w:id="63" w:author="Charlie Bayne" w:date="2024-08-13T10:36:00Z" w16du:dateUtc="2024-08-13T17:36:00Z">
        <w:r w:rsidR="006C6A16">
          <w:rPr>
            <w:rFonts w:ascii="Arial" w:hAnsi="Arial" w:cs="Arial"/>
          </w:rPr>
          <w:t xml:space="preserve"> </w:t>
        </w:r>
      </w:ins>
      <w:r w:rsidRPr="00CF169D">
        <w:rPr>
          <w:rFonts w:ascii="Arial" w:hAnsi="Arial" w:cs="Arial"/>
        </w:rPr>
        <w:t>0.0100 m/z; Local min search used with chromatographic threshold</w:t>
      </w:r>
      <w:ins w:id="64" w:author="Charlie Bayne" w:date="2024-08-13T10:36:00Z" w16du:dateUtc="2024-08-13T17:36:00Z">
        <w:r w:rsidR="006C6A16">
          <w:rPr>
            <w:rFonts w:ascii="Arial" w:hAnsi="Arial" w:cs="Arial"/>
          </w:rPr>
          <w:t xml:space="preserve"> </w:t>
        </w:r>
      </w:ins>
      <w:r w:rsidRPr="00CF169D">
        <w:rPr>
          <w:rFonts w:ascii="Arial" w:hAnsi="Arial" w:cs="Arial"/>
        </w:rPr>
        <w:t>=</w:t>
      </w:r>
      <w:ins w:id="65" w:author="Charlie Bayne" w:date="2024-08-13T10:36:00Z" w16du:dateUtc="2024-08-13T17:36:00Z">
        <w:r w:rsidR="006C6A16">
          <w:rPr>
            <w:rFonts w:ascii="Arial" w:hAnsi="Arial" w:cs="Arial"/>
          </w:rPr>
          <w:t xml:space="preserve"> </w:t>
        </w:r>
      </w:ins>
      <w:r w:rsidRPr="00CF169D">
        <w:rPr>
          <w:rFonts w:ascii="Arial" w:hAnsi="Arial" w:cs="Arial"/>
        </w:rPr>
        <w:t>90%, min RT range 0.50min, min relative height 0.01%, min absolute height 1000, min ratio of peak top/edge</w:t>
      </w:r>
      <w:ins w:id="66" w:author="Charlie Bayne" w:date="2024-08-13T10:36:00Z" w16du:dateUtc="2024-08-13T17:36:00Z">
        <w:r w:rsidR="006C6A16">
          <w:rPr>
            <w:rFonts w:ascii="Arial" w:hAnsi="Arial" w:cs="Arial"/>
          </w:rPr>
          <w:t xml:space="preserve"> </w:t>
        </w:r>
      </w:ins>
      <w:r w:rsidRPr="00CF169D">
        <w:rPr>
          <w:rFonts w:ascii="Arial" w:hAnsi="Arial" w:cs="Arial"/>
        </w:rPr>
        <w:t>=</w:t>
      </w:r>
      <w:ins w:id="67" w:author="Charlie Bayne" w:date="2024-08-13T10:36:00Z" w16du:dateUtc="2024-08-13T17:36:00Z">
        <w:r w:rsidR="006C6A16">
          <w:rPr>
            <w:rFonts w:ascii="Arial" w:hAnsi="Arial" w:cs="Arial"/>
          </w:rPr>
          <w:t xml:space="preserve"> </w:t>
        </w:r>
      </w:ins>
      <w:r w:rsidRPr="00CF169D">
        <w:rPr>
          <w:rFonts w:ascii="Arial" w:hAnsi="Arial" w:cs="Arial"/>
        </w:rPr>
        <w:t>1.7, peak duration 0.05-1 min, and min # data points</w:t>
      </w:r>
      <w:ins w:id="68" w:author="Charlie Bayne" w:date="2024-08-13T10:36:00Z" w16du:dateUtc="2024-08-13T17:36:00Z">
        <w:r w:rsidR="006C6A16">
          <w:rPr>
            <w:rFonts w:ascii="Arial" w:hAnsi="Arial" w:cs="Arial"/>
          </w:rPr>
          <w:t xml:space="preserve"> </w:t>
        </w:r>
      </w:ins>
      <w:r w:rsidRPr="00CF169D">
        <w:rPr>
          <w:rFonts w:ascii="Arial" w:hAnsi="Arial" w:cs="Arial"/>
        </w:rPr>
        <w:t>=</w:t>
      </w:r>
      <w:ins w:id="69" w:author="Charlie Bayne" w:date="2024-08-13T10:36:00Z" w16du:dateUtc="2024-08-13T17:36:00Z">
        <w:r w:rsidR="006C6A16">
          <w:rPr>
            <w:rFonts w:ascii="Arial" w:hAnsi="Arial" w:cs="Arial"/>
          </w:rPr>
          <w:t xml:space="preserve"> </w:t>
        </w:r>
      </w:ins>
      <w:r w:rsidRPr="00CF169D">
        <w:rPr>
          <w:rFonts w:ascii="Arial" w:hAnsi="Arial" w:cs="Arial"/>
        </w:rPr>
        <w:t>4), 13C Isotope filter (m/z tolerance</w:t>
      </w:r>
      <w:ins w:id="70" w:author="Charlie Bayne" w:date="2024-08-13T10:36:00Z" w16du:dateUtc="2024-08-13T17:36:00Z">
        <w:r w:rsidR="006C6A16">
          <w:rPr>
            <w:rFonts w:ascii="Arial" w:hAnsi="Arial" w:cs="Arial"/>
          </w:rPr>
          <w:t xml:space="preserve"> </w:t>
        </w:r>
      </w:ins>
      <w:r w:rsidRPr="00CF169D">
        <w:rPr>
          <w:rFonts w:ascii="Arial" w:hAnsi="Arial" w:cs="Arial"/>
        </w:rPr>
        <w:t>= 0.01 m/z, RT tolerance=0.30min, and maximum charge</w:t>
      </w:r>
      <w:ins w:id="71" w:author="Charlie Bayne" w:date="2024-08-13T10:36:00Z" w16du:dateUtc="2024-08-13T17:36:00Z">
        <w:r w:rsidR="006C6A16">
          <w:rPr>
            <w:rFonts w:ascii="Arial" w:hAnsi="Arial" w:cs="Arial"/>
          </w:rPr>
          <w:t xml:space="preserve"> </w:t>
        </w:r>
      </w:ins>
      <w:r w:rsidRPr="00CF169D">
        <w:rPr>
          <w:rFonts w:ascii="Arial" w:hAnsi="Arial" w:cs="Arial"/>
        </w:rPr>
        <w:t>=</w:t>
      </w:r>
      <w:ins w:id="72" w:author="Charlie Bayne" w:date="2024-08-13T10:36:00Z" w16du:dateUtc="2024-08-13T17:36:00Z">
        <w:r w:rsidR="006C6A16">
          <w:rPr>
            <w:rFonts w:ascii="Arial" w:hAnsi="Arial" w:cs="Arial"/>
          </w:rPr>
          <w:t xml:space="preserve"> </w:t>
        </w:r>
      </w:ins>
      <w:r w:rsidRPr="00CF169D">
        <w:rPr>
          <w:rFonts w:ascii="Arial" w:hAnsi="Arial" w:cs="Arial"/>
        </w:rPr>
        <w:t xml:space="preserve">5). Parameters for </w:t>
      </w:r>
      <w:r w:rsidR="00584A86">
        <w:rPr>
          <w:rFonts w:ascii="Arial" w:hAnsi="Arial" w:cs="Arial"/>
        </w:rPr>
        <w:t xml:space="preserve">the </w:t>
      </w:r>
      <w:r w:rsidRPr="00CF169D">
        <w:rPr>
          <w:rFonts w:ascii="Arial" w:hAnsi="Arial" w:cs="Arial"/>
        </w:rPr>
        <w:t>metabolome feature bucket table were as follows: Join Aligner (m/z tolerance</w:t>
      </w:r>
      <w:ins w:id="73" w:author="Charlie Bayne" w:date="2024-08-13T10:37:00Z" w16du:dateUtc="2024-08-13T17:37:00Z">
        <w:r w:rsidR="006C6A16">
          <w:rPr>
            <w:rFonts w:ascii="Arial" w:hAnsi="Arial" w:cs="Arial"/>
          </w:rPr>
          <w:t xml:space="preserve"> </w:t>
        </w:r>
      </w:ins>
      <w:r w:rsidRPr="00CF169D">
        <w:rPr>
          <w:rFonts w:ascii="Arial" w:hAnsi="Arial" w:cs="Arial"/>
        </w:rPr>
        <w:t>=</w:t>
      </w:r>
      <w:ins w:id="74" w:author="Charlie Bayne" w:date="2024-08-13T10:37:00Z" w16du:dateUtc="2024-08-13T17:37:00Z">
        <w:r w:rsidR="006C6A16">
          <w:rPr>
            <w:rFonts w:ascii="Arial" w:hAnsi="Arial" w:cs="Arial"/>
          </w:rPr>
          <w:t xml:space="preserve"> </w:t>
        </w:r>
      </w:ins>
      <w:r w:rsidRPr="00CF169D">
        <w:rPr>
          <w:rFonts w:ascii="Arial" w:hAnsi="Arial" w:cs="Arial"/>
        </w:rPr>
        <w:t>0.01 m/z, m/z weight</w:t>
      </w:r>
      <w:ins w:id="75" w:author="Charlie Bayne" w:date="2024-08-13T10:37:00Z" w16du:dateUtc="2024-08-13T17:37:00Z">
        <w:r w:rsidR="006C6A16">
          <w:rPr>
            <w:rFonts w:ascii="Arial" w:hAnsi="Arial" w:cs="Arial"/>
          </w:rPr>
          <w:t xml:space="preserve"> </w:t>
        </w:r>
      </w:ins>
      <w:r w:rsidRPr="00CF169D">
        <w:rPr>
          <w:rFonts w:ascii="Arial" w:hAnsi="Arial" w:cs="Arial"/>
        </w:rPr>
        <w:t>= 80, RT tolerance</w:t>
      </w:r>
      <w:ins w:id="76" w:author="Charlie Bayne" w:date="2024-08-13T10:37:00Z" w16du:dateUtc="2024-08-13T17:37:00Z">
        <w:r w:rsidR="006C6A16">
          <w:rPr>
            <w:rFonts w:ascii="Arial" w:hAnsi="Arial" w:cs="Arial"/>
          </w:rPr>
          <w:t xml:space="preserve"> </w:t>
        </w:r>
      </w:ins>
      <w:r w:rsidRPr="00CF169D">
        <w:rPr>
          <w:rFonts w:ascii="Arial" w:hAnsi="Arial" w:cs="Arial"/>
        </w:rPr>
        <w:t>= 0.30min, RT weight</w:t>
      </w:r>
      <w:ins w:id="77" w:author="Charlie Bayne" w:date="2024-08-13T10:37:00Z" w16du:dateUtc="2024-08-13T17:37:00Z">
        <w:r w:rsidR="006C6A16">
          <w:rPr>
            <w:rFonts w:ascii="Arial" w:hAnsi="Arial" w:cs="Arial"/>
          </w:rPr>
          <w:t xml:space="preserve"> </w:t>
        </w:r>
      </w:ins>
      <w:r w:rsidRPr="00CF169D">
        <w:rPr>
          <w:rFonts w:ascii="Arial" w:hAnsi="Arial" w:cs="Arial"/>
        </w:rPr>
        <w:t>= 20), Feature list filtering (at least 2 peaks per row), and Gap Filling (intensity tolerance</w:t>
      </w:r>
      <w:ins w:id="78" w:author="Charlie Bayne" w:date="2024-08-13T10:37:00Z" w16du:dateUtc="2024-08-13T17:37:00Z">
        <w:r w:rsidR="006C6A16">
          <w:rPr>
            <w:rFonts w:ascii="Arial" w:hAnsi="Arial" w:cs="Arial"/>
          </w:rPr>
          <w:t xml:space="preserve"> </w:t>
        </w:r>
      </w:ins>
      <w:r w:rsidRPr="00CF169D">
        <w:rPr>
          <w:rFonts w:ascii="Arial" w:hAnsi="Arial" w:cs="Arial"/>
        </w:rPr>
        <w:t>=</w:t>
      </w:r>
      <w:ins w:id="79" w:author="Charlie Bayne" w:date="2024-08-13T10:37:00Z" w16du:dateUtc="2024-08-13T17:37:00Z">
        <w:r w:rsidR="006C6A16">
          <w:rPr>
            <w:rFonts w:ascii="Arial" w:hAnsi="Arial" w:cs="Arial"/>
          </w:rPr>
          <w:t xml:space="preserve"> </w:t>
        </w:r>
      </w:ins>
      <w:r w:rsidRPr="00CF169D">
        <w:rPr>
          <w:rFonts w:ascii="Arial" w:hAnsi="Arial" w:cs="Arial"/>
        </w:rPr>
        <w:t>10%, m/z tolerance</w:t>
      </w:r>
      <w:ins w:id="80" w:author="Charlie Bayne" w:date="2024-08-13T10:37:00Z" w16du:dateUtc="2024-08-13T17:37:00Z">
        <w:r w:rsidR="006C6A16">
          <w:rPr>
            <w:rFonts w:ascii="Arial" w:hAnsi="Arial" w:cs="Arial"/>
          </w:rPr>
          <w:t xml:space="preserve"> </w:t>
        </w:r>
      </w:ins>
      <w:r w:rsidRPr="00CF169D">
        <w:rPr>
          <w:rFonts w:ascii="Arial" w:hAnsi="Arial" w:cs="Arial"/>
        </w:rPr>
        <w:t>= 0 m/z, RT tolerance</w:t>
      </w:r>
      <w:ins w:id="81" w:author="Charlie Bayne" w:date="2024-08-13T10:37:00Z" w16du:dateUtc="2024-08-13T17:37:00Z">
        <w:r w:rsidR="006C6A16">
          <w:rPr>
            <w:rFonts w:ascii="Arial" w:hAnsi="Arial" w:cs="Arial"/>
          </w:rPr>
          <w:t xml:space="preserve"> </w:t>
        </w:r>
      </w:ins>
      <w:r w:rsidRPr="00CF169D">
        <w:rPr>
          <w:rFonts w:ascii="Arial" w:hAnsi="Arial" w:cs="Arial"/>
        </w:rPr>
        <w:t>=</w:t>
      </w:r>
      <w:ins w:id="82" w:author="Charlie Bayne" w:date="2024-08-13T10:37:00Z" w16du:dateUtc="2024-08-13T17:37:00Z">
        <w:r w:rsidR="006C6A16">
          <w:rPr>
            <w:rFonts w:ascii="Arial" w:hAnsi="Arial" w:cs="Arial"/>
          </w:rPr>
          <w:t xml:space="preserve"> </w:t>
        </w:r>
      </w:ins>
      <w:r w:rsidRPr="00CF169D">
        <w:rPr>
          <w:rFonts w:ascii="Arial" w:hAnsi="Arial" w:cs="Arial"/>
        </w:rPr>
        <w:t xml:space="preserv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w:t>
      </w:r>
      <w:ins w:id="83" w:author="Charlie Bayne" w:date="2024-08-13T10:37:00Z" w16du:dateUtc="2024-08-13T17:37:00Z">
        <w:r w:rsidR="006C6A16">
          <w:rPr>
            <w:rFonts w:ascii="Arial" w:hAnsi="Arial" w:cs="Arial"/>
          </w:rPr>
          <w:t xml:space="preserve">the </w:t>
        </w:r>
      </w:ins>
      <w:r w:rsidRPr="00CF169D">
        <w:rPr>
          <w:rFonts w:ascii="Arial" w:hAnsi="Arial" w:cs="Arial"/>
        </w:rPr>
        <w:t xml:space="preserve">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lastRenderedPageBreak/>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w:t>
      </w:r>
      <w:r w:rsidRPr="00AA7ACC">
        <w:rPr>
          <w:rFonts w:ascii="Arial" w:hAnsi="Arial" w:cs="Arial"/>
          <w:color w:val="000000"/>
        </w:rPr>
        <w:lastRenderedPageBreak/>
        <w:t>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9246A76"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w:t>
      </w:r>
      <w:del w:id="84" w:author="Charlie Bayne" w:date="2024-08-13T10:39:00Z" w16du:dateUtc="2024-08-13T17:39:00Z">
        <w:r w:rsidR="00FA4CB1" w:rsidRPr="00FA4CB1" w:rsidDel="006C6A16">
          <w:rPr>
            <w:rFonts w:ascii="Arial" w:hAnsi="Arial" w:cs="Arial"/>
          </w:rPr>
          <w:delText xml:space="preserve">across </w:delText>
        </w:r>
      </w:del>
      <w:ins w:id="85" w:author="Charlie Bayne" w:date="2024-08-13T10:39:00Z" w16du:dateUtc="2024-08-13T17:39:00Z">
        <w:r w:rsidR="006C6A16">
          <w:rPr>
            <w:rFonts w:ascii="Arial" w:hAnsi="Arial" w:cs="Arial"/>
          </w:rPr>
          <w:t>in</w:t>
        </w:r>
        <w:r w:rsidR="006C6A16" w:rsidRPr="00FA4CB1">
          <w:rPr>
            <w:rFonts w:ascii="Arial" w:hAnsi="Arial" w:cs="Arial"/>
          </w:rPr>
          <w:t xml:space="preserve"> </w:t>
        </w:r>
      </w:ins>
      <w:r w:rsidR="00FA4CB1" w:rsidRPr="00FA4CB1">
        <w:rPr>
          <w:rFonts w:ascii="Arial" w:hAnsi="Arial" w:cs="Arial"/>
        </w:rPr>
        <w:t>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5F077EC5"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del w:id="86" w:author="Charlie Bayne" w:date="2024-08-13T10:40:00Z" w16du:dateUtc="2024-08-13T17:40:00Z">
        <w:r w:rsidRPr="00CF169D" w:rsidDel="006C6A16">
          <w:rPr>
            <w:rFonts w:ascii="Arial" w:hAnsi="Arial" w:cs="Arial"/>
            <w:i/>
            <w:iCs/>
          </w:rPr>
          <w:delText>randomforest</w:delText>
        </w:r>
        <w:r w:rsidRPr="00CF169D" w:rsidDel="006C6A16">
          <w:rPr>
            <w:rFonts w:ascii="Arial" w:hAnsi="Arial" w:cs="Arial"/>
          </w:rPr>
          <w:delText xml:space="preserve"> was</w:delText>
        </w:r>
      </w:del>
      <w:ins w:id="87" w:author="Charlie Bayne" w:date="2024-08-13T10:40:00Z" w16du:dateUtc="2024-08-13T17:40:00Z">
        <w:r w:rsidR="006C6A16">
          <w:rPr>
            <w:rFonts w:ascii="Arial" w:hAnsi="Arial" w:cs="Arial"/>
            <w:i/>
            <w:iCs/>
          </w:rPr>
          <w:t>randomforest,</w:t>
        </w:r>
        <w:r w:rsidR="006C6A16" w:rsidRPr="00CF169D">
          <w:rPr>
            <w:rFonts w:ascii="Arial" w:hAnsi="Arial" w:cs="Arial"/>
          </w:rPr>
          <w:t xml:space="preserve"> was</w:t>
        </w:r>
      </w:ins>
      <w:r w:rsidRPr="00CF169D">
        <w:rPr>
          <w:rFonts w:ascii="Arial" w:hAnsi="Arial" w:cs="Arial"/>
        </w:rPr>
        <w:t xml:space="preserve"> employed as an R</w:t>
      </w:r>
      <w:ins w:id="88" w:author="Charlie Bayne" w:date="2024-08-13T10:40:00Z" w16du:dateUtc="2024-08-13T17:40:00Z">
        <w:r w:rsidR="006C6A16">
          <w:rPr>
            <w:rFonts w:ascii="Arial" w:hAnsi="Arial" w:cs="Arial"/>
          </w:rPr>
          <w:t xml:space="preserve"> </w:t>
        </w:r>
      </w:ins>
      <w:del w:id="89" w:author="Charlie Bayne" w:date="2024-08-13T10:40:00Z" w16du:dateUtc="2024-08-13T17:40:00Z">
        <w:r w:rsidRPr="00CF169D" w:rsidDel="006C6A16">
          <w:rPr>
            <w:rFonts w:ascii="Arial" w:hAnsi="Arial" w:cs="Arial"/>
          </w:rPr>
          <w:delText>-</w:delText>
        </w:r>
      </w:del>
      <w:r w:rsidRPr="00CF169D">
        <w:rPr>
          <w:rFonts w:ascii="Arial" w:hAnsi="Arial" w:cs="Arial"/>
        </w:rPr>
        <w:t>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769ED9BD" w14:textId="71CAACD0" w:rsidR="003A0F18" w:rsidRDefault="00CF169D" w:rsidP="003A0F18">
      <w:pPr>
        <w:spacing w:line="480" w:lineRule="auto"/>
        <w:ind w:firstLine="720"/>
        <w:rPr>
          <w:ins w:id="90" w:author="Charlie Bayne" w:date="2024-10-15T13:14:00Z" w16du:dateUtc="2024-10-15T20:14:00Z"/>
          <w:rFonts w:ascii="Arial" w:hAnsi="Arial" w:cs="Arial"/>
          <w:color w:val="000000" w:themeColor="text1"/>
        </w:rPr>
      </w:pPr>
      <w:r w:rsidRPr="00990CE5">
        <w:rPr>
          <w:rFonts w:ascii="Arial" w:hAnsi="Arial" w:cs="Arial"/>
          <w:i/>
          <w:iCs/>
        </w:rPr>
        <w:lastRenderedPageBreak/>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4E125A7B" w14:textId="77777777" w:rsidR="005708FD" w:rsidRDefault="005708FD" w:rsidP="003A0F18">
      <w:pPr>
        <w:spacing w:line="480" w:lineRule="auto"/>
        <w:ind w:firstLine="720"/>
        <w:rPr>
          <w:ins w:id="91" w:author="Charlie Bayne" w:date="2024-10-14T10:21:00Z" w16du:dateUtc="2024-10-14T17:21:00Z"/>
          <w:rFonts w:ascii="Arial" w:hAnsi="Arial" w:cs="Arial"/>
          <w:color w:val="000000" w:themeColor="text1"/>
        </w:rPr>
      </w:pPr>
    </w:p>
    <w:p w14:paraId="030C5DD6" w14:textId="72C35ADD" w:rsidR="005708FD" w:rsidRDefault="003A0F18" w:rsidP="005708FD">
      <w:pPr>
        <w:spacing w:line="480" w:lineRule="auto"/>
        <w:rPr>
          <w:ins w:id="92" w:author="Charlie Bayne" w:date="2024-10-15T13:34:00Z" w16du:dateUtc="2024-10-15T20:34:00Z"/>
          <w:rFonts w:ascii="Arial" w:hAnsi="Arial" w:cs="Arial"/>
          <w:color w:val="000000" w:themeColor="text1"/>
        </w:rPr>
      </w:pPr>
      <w:ins w:id="93" w:author="Charlie Bayne" w:date="2024-10-14T10:21:00Z" w16du:dateUtc="2024-10-14T17:21:00Z">
        <w:r>
          <w:rPr>
            <w:rFonts w:ascii="Arial" w:hAnsi="Arial" w:cs="Arial"/>
            <w:color w:val="000000" w:themeColor="text1"/>
          </w:rPr>
          <w:tab/>
        </w:r>
        <w:r w:rsidRPr="003A0F18">
          <w:rPr>
            <w:rFonts w:ascii="Arial" w:hAnsi="Arial" w:cs="Arial"/>
            <w:i/>
            <w:iCs/>
            <w:color w:val="000000" w:themeColor="text1"/>
            <w:rPrChange w:id="94" w:author="Charlie Bayne" w:date="2024-10-14T10:22:00Z" w16du:dateUtc="2024-10-14T17:22:00Z">
              <w:rPr>
                <w:rFonts w:ascii="Arial" w:hAnsi="Arial" w:cs="Arial"/>
                <w:color w:val="000000" w:themeColor="text1"/>
              </w:rPr>
            </w:rPrChange>
          </w:rPr>
          <w:t xml:space="preserve">Machine </w:t>
        </w:r>
      </w:ins>
      <w:ins w:id="95" w:author="Charlie Bayne" w:date="2024-10-14T10:22:00Z" w16du:dateUtc="2024-10-14T17:22:00Z">
        <w:r w:rsidRPr="003A0F18">
          <w:rPr>
            <w:rFonts w:ascii="Arial" w:hAnsi="Arial" w:cs="Arial"/>
            <w:i/>
            <w:iCs/>
            <w:color w:val="000000" w:themeColor="text1"/>
            <w:rPrChange w:id="96" w:author="Charlie Bayne" w:date="2024-10-14T10:22:00Z" w16du:dateUtc="2024-10-14T17:22:00Z">
              <w:rPr>
                <w:rFonts w:ascii="Arial" w:hAnsi="Arial" w:cs="Arial"/>
                <w:color w:val="000000" w:themeColor="text1"/>
              </w:rPr>
            </w:rPrChange>
          </w:rPr>
          <w:t>L</w:t>
        </w:r>
      </w:ins>
      <w:ins w:id="97" w:author="Charlie Bayne" w:date="2024-10-14T10:21:00Z" w16du:dateUtc="2024-10-14T17:21:00Z">
        <w:r w:rsidRPr="003A0F18">
          <w:rPr>
            <w:rFonts w:ascii="Arial" w:hAnsi="Arial" w:cs="Arial"/>
            <w:i/>
            <w:iCs/>
            <w:color w:val="000000" w:themeColor="text1"/>
            <w:rPrChange w:id="98" w:author="Charlie Bayne" w:date="2024-10-14T10:22:00Z" w16du:dateUtc="2024-10-14T17:22:00Z">
              <w:rPr>
                <w:rFonts w:ascii="Arial" w:hAnsi="Arial" w:cs="Arial"/>
                <w:color w:val="000000" w:themeColor="text1"/>
              </w:rPr>
            </w:rPrChange>
          </w:rPr>
          <w:t xml:space="preserve">earning </w:t>
        </w:r>
      </w:ins>
      <w:ins w:id="99" w:author="Charlie Bayne" w:date="2024-10-14T10:22:00Z" w16du:dateUtc="2024-10-14T17:22:00Z">
        <w:r w:rsidRPr="003A0F18">
          <w:rPr>
            <w:rFonts w:ascii="Arial" w:hAnsi="Arial" w:cs="Arial"/>
            <w:i/>
            <w:iCs/>
            <w:color w:val="000000" w:themeColor="text1"/>
            <w:rPrChange w:id="100" w:author="Charlie Bayne" w:date="2024-10-14T10:22:00Z" w16du:dateUtc="2024-10-14T17:22:00Z">
              <w:rPr>
                <w:rFonts w:ascii="Arial" w:hAnsi="Arial" w:cs="Arial"/>
                <w:color w:val="000000" w:themeColor="text1"/>
              </w:rPr>
            </w:rPrChange>
          </w:rPr>
          <w:t>A</w:t>
        </w:r>
      </w:ins>
      <w:ins w:id="101" w:author="Charlie Bayne" w:date="2024-10-14T10:21:00Z" w16du:dateUtc="2024-10-14T17:21:00Z">
        <w:r w:rsidRPr="003A0F18">
          <w:rPr>
            <w:rFonts w:ascii="Arial" w:hAnsi="Arial" w:cs="Arial"/>
            <w:i/>
            <w:iCs/>
            <w:color w:val="000000" w:themeColor="text1"/>
            <w:rPrChange w:id="102" w:author="Charlie Bayne" w:date="2024-10-14T10:22:00Z" w16du:dateUtc="2024-10-14T17:22:00Z">
              <w:rPr>
                <w:rFonts w:ascii="Arial" w:hAnsi="Arial" w:cs="Arial"/>
                <w:color w:val="000000" w:themeColor="text1"/>
              </w:rPr>
            </w:rPrChange>
          </w:rPr>
          <w:t xml:space="preserve">nalysis </w:t>
        </w:r>
      </w:ins>
      <w:ins w:id="103" w:author="Charlie Bayne" w:date="2024-10-15T13:14:00Z" w16du:dateUtc="2024-10-15T20:14:00Z">
        <w:r w:rsidR="005708FD">
          <w:rPr>
            <w:rFonts w:ascii="Arial" w:hAnsi="Arial" w:cs="Arial"/>
            <w:i/>
            <w:iCs/>
            <w:color w:val="000000" w:themeColor="text1"/>
          </w:rPr>
          <w:t>–</w:t>
        </w:r>
      </w:ins>
      <w:ins w:id="104" w:author="Charlie Bayne" w:date="2024-10-14T10:21:00Z" w16du:dateUtc="2024-10-14T17:21:00Z">
        <w:r w:rsidRPr="003A0F18">
          <w:rPr>
            <w:rFonts w:ascii="Arial" w:hAnsi="Arial" w:cs="Arial"/>
            <w:i/>
            <w:iCs/>
            <w:color w:val="000000" w:themeColor="text1"/>
            <w:rPrChange w:id="105" w:author="Charlie Bayne" w:date="2024-10-14T10:22:00Z" w16du:dateUtc="2024-10-14T17:22:00Z">
              <w:rPr>
                <w:rFonts w:ascii="Arial" w:hAnsi="Arial" w:cs="Arial"/>
                <w:color w:val="000000" w:themeColor="text1"/>
              </w:rPr>
            </w:rPrChange>
          </w:rPr>
          <w:t xml:space="preserve"> </w:t>
        </w:r>
      </w:ins>
      <w:ins w:id="106" w:author="Charlie Bayne" w:date="2024-10-15T13:14:00Z" w16du:dateUtc="2024-10-15T20:14:00Z">
        <w:r w:rsidR="005708FD" w:rsidRPr="005708FD">
          <w:rPr>
            <w:rFonts w:ascii="Arial" w:hAnsi="Arial" w:cs="Arial"/>
            <w:color w:val="000000" w:themeColor="text1"/>
            <w:rPrChange w:id="107" w:author="Charlie Bayne" w:date="2024-10-15T13:14:00Z" w16du:dateUtc="2024-10-15T20:14:00Z">
              <w:rPr>
                <w:rFonts w:ascii="Arial" w:hAnsi="Arial" w:cs="Arial"/>
                <w:i/>
                <w:iCs/>
                <w:color w:val="000000" w:themeColor="text1"/>
              </w:rPr>
            </w:rPrChange>
          </w:rPr>
          <w:t xml:space="preserve">Machine learning </w:t>
        </w:r>
      </w:ins>
      <w:ins w:id="108" w:author="Charlie Bayne" w:date="2024-10-15T13:15:00Z" w16du:dateUtc="2024-10-15T20:15:00Z">
        <w:r w:rsidR="005708FD">
          <w:rPr>
            <w:rFonts w:ascii="Arial" w:hAnsi="Arial" w:cs="Arial"/>
            <w:color w:val="000000" w:themeColor="text1"/>
          </w:rPr>
          <w:t>analysi</w:t>
        </w:r>
      </w:ins>
      <w:ins w:id="109" w:author="Charlie Bayne" w:date="2024-10-15T13:16:00Z" w16du:dateUtc="2024-10-15T20:16:00Z">
        <w:r w:rsidR="005708FD">
          <w:rPr>
            <w:rFonts w:ascii="Arial" w:hAnsi="Arial" w:cs="Arial"/>
            <w:color w:val="000000" w:themeColor="text1"/>
          </w:rPr>
          <w:t xml:space="preserve">s </w:t>
        </w:r>
      </w:ins>
      <w:ins w:id="110" w:author="Charlie Bayne" w:date="2024-10-15T13:14:00Z" w16du:dateUtc="2024-10-15T20:14:00Z">
        <w:r w:rsidR="005708FD" w:rsidRPr="005708FD">
          <w:rPr>
            <w:rFonts w:ascii="Arial" w:hAnsi="Arial" w:cs="Arial"/>
            <w:color w:val="000000" w:themeColor="text1"/>
            <w:rPrChange w:id="111" w:author="Charlie Bayne" w:date="2024-10-15T13:14:00Z" w16du:dateUtc="2024-10-15T20:14:00Z">
              <w:rPr>
                <w:rFonts w:ascii="Arial" w:hAnsi="Arial" w:cs="Arial"/>
                <w:i/>
                <w:iCs/>
                <w:color w:val="000000" w:themeColor="text1"/>
              </w:rPr>
            </w:rPrChange>
          </w:rPr>
          <w:t xml:space="preserve">was performed using the </w:t>
        </w:r>
        <w:proofErr w:type="spellStart"/>
        <w:r w:rsidR="005708FD" w:rsidRPr="005708FD">
          <w:rPr>
            <w:rFonts w:ascii="Arial" w:hAnsi="Arial" w:cs="Arial"/>
            <w:color w:val="000000" w:themeColor="text1"/>
            <w:rPrChange w:id="112" w:author="Charlie Bayne" w:date="2024-10-15T13:14:00Z" w16du:dateUtc="2024-10-15T20:14:00Z">
              <w:rPr>
                <w:rFonts w:ascii="Arial" w:hAnsi="Arial" w:cs="Arial"/>
                <w:i/>
                <w:iCs/>
                <w:color w:val="000000" w:themeColor="text1"/>
              </w:rPr>
            </w:rPrChange>
          </w:rPr>
          <w:t>tidymodels</w:t>
        </w:r>
        <w:proofErr w:type="spellEnd"/>
        <w:r w:rsidR="005708FD" w:rsidRPr="005708FD">
          <w:rPr>
            <w:rFonts w:ascii="Arial" w:hAnsi="Arial" w:cs="Arial"/>
            <w:color w:val="000000" w:themeColor="text1"/>
            <w:rPrChange w:id="113" w:author="Charlie Bayne" w:date="2024-10-15T13:14:00Z" w16du:dateUtc="2024-10-15T20:14:00Z">
              <w:rPr>
                <w:rFonts w:ascii="Arial" w:hAnsi="Arial" w:cs="Arial"/>
                <w:i/>
                <w:iCs/>
                <w:color w:val="000000" w:themeColor="text1"/>
              </w:rPr>
            </w:rPrChange>
          </w:rPr>
          <w:t xml:space="preserve"> framework</w:t>
        </w:r>
      </w:ins>
      <w:ins w:id="114" w:author="Charlie Bayne" w:date="2024-10-15T13:15:00Z" w16du:dateUtc="2024-10-15T20:15:00Z">
        <w:r w:rsidR="005708FD">
          <w:rPr>
            <w:rFonts w:ascii="Arial" w:hAnsi="Arial" w:cs="Arial"/>
            <w:color w:val="000000" w:themeColor="text1"/>
          </w:rPr>
          <w:t xml:space="preserve"> in R</w:t>
        </w:r>
      </w:ins>
      <w:r w:rsidR="005708FD">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{"citationID":"HJYBnKfN","properties":{"formattedCitation":"\\super 31\\nosupersub{}","plainCitation":"31","noteIndex":0},"citationItems":[{"id":6529,"uris":["http://zotero.org/users/6494753/items/4HMIWGI8"],"itemData":{"id":6529,"type":"software","title":"Tidymodels: a collection of packages for modeling and machine learning using tidyverse principles.","URL":"https://www.tidymodels.org","author":[{"family":"Max","given":"Kuhn"},{"family":"Wickham","given":"Hadley"}],"issued":{"date-parts":[["2020"]]}}}],"schema":"https://github.com/citation-style-language/schema/raw/master/csl-citation.json"} </w:instrText>
      </w:r>
      <w:r w:rsidR="005708FD">
        <w:rPr>
          <w:rFonts w:ascii="Arial" w:hAnsi="Arial" w:cs="Arial"/>
          <w:color w:val="000000" w:themeColor="text1"/>
        </w:rPr>
        <w:fldChar w:fldCharType="separate"/>
      </w:r>
      <w:r w:rsidR="005708FD" w:rsidRPr="005708FD">
        <w:rPr>
          <w:rFonts w:ascii="Arial" w:hAnsi="Arial" w:cs="Arial"/>
          <w:color w:val="000000"/>
          <w:vertAlign w:val="superscript"/>
        </w:rPr>
        <w:t>31</w:t>
      </w:r>
      <w:r w:rsidR="005708FD">
        <w:rPr>
          <w:rFonts w:ascii="Arial" w:hAnsi="Arial" w:cs="Arial"/>
          <w:color w:val="000000" w:themeColor="text1"/>
        </w:rPr>
        <w:fldChar w:fldCharType="end"/>
      </w:r>
      <w:ins w:id="115" w:author="Charlie Bayne" w:date="2024-10-15T13:14:00Z" w16du:dateUtc="2024-10-15T20:14:00Z">
        <w:r w:rsidR="005708FD" w:rsidRPr="005708FD">
          <w:rPr>
            <w:rFonts w:ascii="Arial" w:hAnsi="Arial" w:cs="Arial"/>
            <w:color w:val="000000" w:themeColor="text1"/>
            <w:rPrChange w:id="116" w:author="Charlie Bayne" w:date="2024-10-15T13:14:00Z" w16du:dateUtc="2024-10-15T20:14:00Z">
              <w:rPr>
                <w:rFonts w:ascii="Arial" w:hAnsi="Arial" w:cs="Arial"/>
                <w:i/>
                <w:iCs/>
                <w:color w:val="000000" w:themeColor="text1"/>
              </w:rPr>
            </w:rPrChange>
          </w:rPr>
          <w:t>.</w:t>
        </w:r>
      </w:ins>
      <w:ins w:id="117" w:author="Charlie Bayne" w:date="2024-10-15T13:16:00Z" w16du:dateUtc="2024-10-15T20:16:00Z">
        <w:r w:rsidR="005708FD">
          <w:rPr>
            <w:rFonts w:ascii="Arial" w:hAnsi="Arial" w:cs="Arial"/>
            <w:color w:val="000000" w:themeColor="text1"/>
          </w:rPr>
          <w:t xml:space="preserve"> </w:t>
        </w:r>
      </w:ins>
      <w:ins w:id="118" w:author="Charlie Bayne" w:date="2024-10-15T13:21:00Z" w16du:dateUtc="2024-10-15T20:21:00Z">
        <w:r w:rsidR="005708FD">
          <w:rPr>
            <w:rFonts w:ascii="Arial" w:hAnsi="Arial" w:cs="Arial"/>
            <w:color w:val="000000" w:themeColor="text1"/>
          </w:rPr>
          <w:t xml:space="preserve"> </w:t>
        </w:r>
      </w:ins>
      <w:ins w:id="119" w:author="Charlie Bayne" w:date="2024-10-15T13:30:00Z">
        <w:r w:rsidR="005708FD" w:rsidRPr="005708FD">
          <w:rPr>
            <w:rFonts w:ascii="Arial" w:hAnsi="Arial" w:cs="Arial"/>
            <w:color w:val="000000" w:themeColor="text1"/>
          </w:rPr>
          <w:t>Models built with proteomics and metabolomics data were restricted to putatively annotated metabolites and features that had no missing values across the 105 samples included in the study.</w:t>
        </w:r>
      </w:ins>
      <w:ins w:id="120" w:author="Charlie Bayne" w:date="2024-10-15T13:35:00Z" w16du:dateUtc="2024-10-15T20:35:00Z">
        <w:r w:rsidR="005708FD">
          <w:rPr>
            <w:rFonts w:ascii="Arial" w:hAnsi="Arial" w:cs="Arial"/>
            <w:color w:val="000000" w:themeColor="text1"/>
          </w:rPr>
          <w:t xml:space="preserve"> Models built using the </w:t>
        </w:r>
      </w:ins>
      <w:ins w:id="121" w:author="Charlie Bayne" w:date="2024-10-15T13:36:00Z" w16du:dateUtc="2024-10-15T20:36:00Z">
        <w:r w:rsidR="005708FD">
          <w:rPr>
            <w:rFonts w:ascii="Arial" w:hAnsi="Arial" w:cs="Arial"/>
            <w:color w:val="000000" w:themeColor="text1"/>
          </w:rPr>
          <w:t>clinical</w:t>
        </w:r>
      </w:ins>
      <w:ins w:id="122" w:author="Charlie Bayne" w:date="2024-10-15T13:35:00Z" w16du:dateUtc="2024-10-15T20:35:00Z">
        <w:r w:rsidR="005708FD">
          <w:rPr>
            <w:rFonts w:ascii="Arial" w:hAnsi="Arial" w:cs="Arial"/>
            <w:color w:val="000000" w:themeColor="text1"/>
          </w:rPr>
          <w:t xml:space="preserve"> metadata excluded </w:t>
        </w:r>
      </w:ins>
      <w:ins w:id="123" w:author="Charlie Bayne" w:date="2024-10-15T13:38:00Z" w16du:dateUtc="2024-10-15T20:38:00Z">
        <w:r w:rsidR="005708FD" w:rsidRPr="004E0200">
          <w:rPr>
            <w:rFonts w:ascii="Arial" w:hAnsi="Arial" w:cs="Arial"/>
            <w:i/>
            <w:iCs/>
            <w:color w:val="000000" w:themeColor="text1"/>
            <w:rPrChange w:id="124" w:author="Charlie Bayne" w:date="2024-10-30T12:59:00Z" w16du:dateUtc="2024-10-30T19:59:00Z">
              <w:rPr>
                <w:rFonts w:ascii="Arial" w:hAnsi="Arial" w:cs="Arial"/>
                <w:color w:val="000000" w:themeColor="text1"/>
              </w:rPr>
            </w:rPrChange>
          </w:rPr>
          <w:t>race</w:t>
        </w:r>
        <w:r w:rsidR="005708FD" w:rsidRPr="004E0200">
          <w:rPr>
            <w:rFonts w:ascii="Arial" w:hAnsi="Arial" w:cs="Arial"/>
            <w:i/>
            <w:iCs/>
            <w:color w:val="000000" w:themeColor="text1"/>
            <w:rPrChange w:id="125" w:author="Charlie Bayne" w:date="2024-10-30T13:00:00Z" w16du:dateUtc="2024-10-30T20:00:00Z">
              <w:rPr>
                <w:rFonts w:ascii="Arial" w:hAnsi="Arial" w:cs="Arial"/>
                <w:color w:val="000000" w:themeColor="text1"/>
              </w:rPr>
            </w:rPrChange>
          </w:rPr>
          <w:t>,</w:t>
        </w:r>
      </w:ins>
      <w:ins w:id="126" w:author="Charlie Bayne" w:date="2024-10-15T13:39:00Z" w16du:dateUtc="2024-10-15T20:39:00Z">
        <w:r w:rsidR="005708FD" w:rsidRPr="004E0200">
          <w:rPr>
            <w:rFonts w:ascii="Arial" w:hAnsi="Arial" w:cs="Arial"/>
            <w:i/>
            <w:iCs/>
            <w:color w:val="000000" w:themeColor="text1"/>
            <w:rPrChange w:id="127" w:author="Charlie Bayne" w:date="2024-10-30T13:00:00Z" w16du:dateUtc="2024-10-30T20:00:00Z">
              <w:rPr>
                <w:rFonts w:ascii="Arial" w:hAnsi="Arial" w:cs="Arial"/>
                <w:color w:val="000000" w:themeColor="text1"/>
              </w:rPr>
            </w:rPrChange>
          </w:rPr>
          <w:t xml:space="preserve"> </w:t>
        </w:r>
      </w:ins>
      <w:proofErr w:type="spellStart"/>
      <w:ins w:id="128" w:author="Charlie Bayne" w:date="2024-10-15T13:38:00Z" w16du:dateUtc="2024-10-15T20:38:00Z">
        <w:r w:rsidR="005708FD" w:rsidRPr="004E0200">
          <w:rPr>
            <w:rFonts w:ascii="Arial" w:hAnsi="Arial" w:cs="Arial"/>
            <w:i/>
            <w:iCs/>
            <w:color w:val="000000" w:themeColor="text1"/>
            <w:rPrChange w:id="129" w:author="Charlie Bayne" w:date="2024-10-30T13:00:00Z" w16du:dateUtc="2024-10-30T20:00:00Z">
              <w:rPr>
                <w:rFonts w:ascii="Arial" w:hAnsi="Arial" w:cs="Arial"/>
                <w:color w:val="000000" w:themeColor="text1"/>
              </w:rPr>
            </w:rPrChange>
          </w:rPr>
          <w:t>death_at_one_year</w:t>
        </w:r>
        <w:proofErr w:type="spellEnd"/>
        <w:r w:rsidR="005708FD" w:rsidRPr="005708FD">
          <w:rPr>
            <w:rFonts w:ascii="Arial" w:hAnsi="Arial" w:cs="Arial"/>
            <w:color w:val="000000" w:themeColor="text1"/>
          </w:rPr>
          <w:t>,</w:t>
        </w:r>
      </w:ins>
      <w:ins w:id="130" w:author="Charlie Bayne" w:date="2024-10-15T13:39:00Z" w16du:dateUtc="2024-10-15T20:39:00Z">
        <w:r w:rsidR="005708FD">
          <w:rPr>
            <w:rFonts w:ascii="Arial" w:hAnsi="Arial" w:cs="Arial"/>
            <w:color w:val="000000" w:themeColor="text1"/>
          </w:rPr>
          <w:t xml:space="preserve"> </w:t>
        </w:r>
      </w:ins>
      <w:proofErr w:type="spellStart"/>
      <w:ins w:id="131" w:author="Charlie Bayne" w:date="2024-10-15T13:38:00Z" w16du:dateUtc="2024-10-15T20:38:00Z">
        <w:r w:rsidR="005708FD" w:rsidRPr="004E0200">
          <w:rPr>
            <w:rFonts w:ascii="Arial" w:hAnsi="Arial" w:cs="Arial"/>
            <w:i/>
            <w:iCs/>
            <w:color w:val="000000" w:themeColor="text1"/>
            <w:rPrChange w:id="132" w:author="Charlie Bayne" w:date="2024-10-30T13:00:00Z" w16du:dateUtc="2024-10-30T20:00:00Z">
              <w:rPr>
                <w:rFonts w:ascii="Arial" w:hAnsi="Arial" w:cs="Arial"/>
                <w:color w:val="000000" w:themeColor="text1"/>
              </w:rPr>
            </w:rPrChange>
          </w:rPr>
          <w:t>peripheral_vascular_disease</w:t>
        </w:r>
        <w:proofErr w:type="spellEnd"/>
        <w:r w:rsidR="005708FD" w:rsidRPr="005708FD">
          <w:rPr>
            <w:rFonts w:ascii="Arial" w:hAnsi="Arial" w:cs="Arial"/>
            <w:color w:val="000000" w:themeColor="text1"/>
          </w:rPr>
          <w:t>,</w:t>
        </w:r>
      </w:ins>
      <w:ins w:id="133" w:author="Charlie Bayne" w:date="2024-10-15T13:39:00Z" w16du:dateUtc="2024-10-15T20:39:00Z">
        <w:r w:rsidR="005708FD">
          <w:rPr>
            <w:rFonts w:ascii="Arial" w:hAnsi="Arial" w:cs="Arial"/>
            <w:color w:val="000000" w:themeColor="text1"/>
          </w:rPr>
          <w:t xml:space="preserve"> </w:t>
        </w:r>
      </w:ins>
      <w:ins w:id="134" w:author="Charlie Bayne" w:date="2024-10-15T13:38:00Z" w16du:dateUtc="2024-10-15T20:38:00Z">
        <w:r w:rsidR="005708FD" w:rsidRPr="004E0200">
          <w:rPr>
            <w:rFonts w:ascii="Arial" w:hAnsi="Arial" w:cs="Arial"/>
            <w:i/>
            <w:iCs/>
            <w:color w:val="000000" w:themeColor="text1"/>
            <w:rPrChange w:id="135" w:author="Charlie Bayne" w:date="2024-10-30T13:00:00Z" w16du:dateUtc="2024-10-30T20:00:00Z">
              <w:rPr>
                <w:rFonts w:ascii="Arial" w:hAnsi="Arial" w:cs="Arial"/>
                <w:color w:val="000000" w:themeColor="text1"/>
              </w:rPr>
            </w:rPrChange>
          </w:rPr>
          <w:t>dementia</w:t>
        </w:r>
      </w:ins>
      <w:ins w:id="136" w:author="Charlie Bayne" w:date="2024-10-15T13:39:00Z" w16du:dateUtc="2024-10-15T20:39:00Z">
        <w:r w:rsidR="005708FD" w:rsidRPr="004E0200">
          <w:rPr>
            <w:rFonts w:ascii="Arial" w:hAnsi="Arial" w:cs="Arial"/>
            <w:i/>
            <w:iCs/>
            <w:color w:val="000000" w:themeColor="text1"/>
            <w:rPrChange w:id="137" w:author="Charlie Bayne" w:date="2024-10-30T13:00:00Z" w16du:dateUtc="2024-10-30T20:00:00Z">
              <w:rPr>
                <w:rFonts w:ascii="Arial" w:hAnsi="Arial" w:cs="Arial"/>
                <w:color w:val="000000" w:themeColor="text1"/>
              </w:rPr>
            </w:rPrChange>
          </w:rPr>
          <w:t xml:space="preserve"> </w:t>
        </w:r>
      </w:ins>
      <w:ins w:id="138" w:author="Charlie Bayne" w:date="2024-10-15T13:38:00Z" w16du:dateUtc="2024-10-15T20:38:00Z">
        <w:r w:rsidR="005708FD" w:rsidRPr="004E0200">
          <w:rPr>
            <w:rFonts w:ascii="Arial" w:hAnsi="Arial" w:cs="Arial"/>
            <w:i/>
            <w:iCs/>
            <w:color w:val="000000" w:themeColor="text1"/>
            <w:rPrChange w:id="139" w:author="Charlie Bayne" w:date="2024-10-30T13:00:00Z" w16du:dateUtc="2024-10-30T20:00:00Z">
              <w:rPr>
                <w:rFonts w:ascii="Arial" w:hAnsi="Arial" w:cs="Arial"/>
                <w:color w:val="000000" w:themeColor="text1"/>
              </w:rPr>
            </w:rPrChange>
          </w:rPr>
          <w:t>hemiplegia</w:t>
        </w:r>
        <w:r w:rsidR="005708FD" w:rsidRPr="005708FD">
          <w:rPr>
            <w:rFonts w:ascii="Arial" w:hAnsi="Arial" w:cs="Arial"/>
            <w:color w:val="000000" w:themeColor="text1"/>
          </w:rPr>
          <w:t>,</w:t>
        </w:r>
      </w:ins>
      <w:ins w:id="140" w:author="Charlie Bayne" w:date="2024-10-15T13:39:00Z" w16du:dateUtc="2024-10-15T20:39:00Z">
        <w:r w:rsidR="005708FD">
          <w:rPr>
            <w:rFonts w:ascii="Arial" w:hAnsi="Arial" w:cs="Arial"/>
            <w:color w:val="000000" w:themeColor="text1"/>
          </w:rPr>
          <w:t xml:space="preserve"> </w:t>
        </w:r>
      </w:ins>
      <w:proofErr w:type="spellStart"/>
      <w:ins w:id="141" w:author="Charlie Bayne" w:date="2024-10-15T13:38:00Z" w16du:dateUtc="2024-10-15T20:38:00Z">
        <w:r w:rsidR="005708FD" w:rsidRPr="004E0200">
          <w:rPr>
            <w:rFonts w:ascii="Arial" w:hAnsi="Arial" w:cs="Arial"/>
            <w:i/>
            <w:iCs/>
            <w:color w:val="000000" w:themeColor="text1"/>
            <w:rPrChange w:id="142" w:author="Charlie Bayne" w:date="2024-10-30T13:00:00Z" w16du:dateUtc="2024-10-30T20:00:00Z">
              <w:rPr>
                <w:rFonts w:ascii="Arial" w:hAnsi="Arial" w:cs="Arial"/>
                <w:color w:val="000000" w:themeColor="text1"/>
              </w:rPr>
            </w:rPrChange>
          </w:rPr>
          <w:t>highly_active_antiretroviral_therapy</w:t>
        </w:r>
        <w:proofErr w:type="spellEnd"/>
        <w:r w:rsidR="005708FD" w:rsidRPr="005708FD">
          <w:rPr>
            <w:rFonts w:ascii="Arial" w:hAnsi="Arial" w:cs="Arial"/>
            <w:color w:val="000000" w:themeColor="text1"/>
          </w:rPr>
          <w:t>,</w:t>
        </w:r>
      </w:ins>
      <w:ins w:id="143" w:author="Charlie Bayne" w:date="2024-10-30T12:59:00Z" w16du:dateUtc="2024-10-30T19:59:00Z">
        <w:r w:rsidR="004E0200">
          <w:rPr>
            <w:rFonts w:ascii="Arial" w:hAnsi="Arial" w:cs="Arial"/>
            <w:color w:val="000000" w:themeColor="text1"/>
          </w:rPr>
          <w:t xml:space="preserve"> and</w:t>
        </w:r>
      </w:ins>
      <w:ins w:id="144" w:author="Charlie Bayne" w:date="2024-10-15T13:39:00Z" w16du:dateUtc="2024-10-15T20:39:00Z">
        <w:r w:rsidR="005708FD">
          <w:rPr>
            <w:rFonts w:ascii="Arial" w:hAnsi="Arial" w:cs="Arial"/>
            <w:color w:val="000000" w:themeColor="text1"/>
          </w:rPr>
          <w:t xml:space="preserve"> </w:t>
        </w:r>
      </w:ins>
      <w:ins w:id="145" w:author="Charlie Bayne" w:date="2024-10-15T13:38:00Z" w16du:dateUtc="2024-10-15T20:38:00Z">
        <w:r w:rsidR="005708FD" w:rsidRPr="004E0200">
          <w:rPr>
            <w:rFonts w:ascii="Arial" w:hAnsi="Arial" w:cs="Arial"/>
            <w:i/>
            <w:iCs/>
            <w:color w:val="000000" w:themeColor="text1"/>
            <w:rPrChange w:id="146" w:author="Charlie Bayne" w:date="2024-10-30T13:00:00Z" w16du:dateUtc="2024-10-30T20:00:00Z">
              <w:rPr>
                <w:rFonts w:ascii="Arial" w:hAnsi="Arial" w:cs="Arial"/>
                <w:color w:val="000000" w:themeColor="text1"/>
              </w:rPr>
            </w:rPrChange>
          </w:rPr>
          <w:t>source</w:t>
        </w:r>
      </w:ins>
      <w:ins w:id="147" w:author="Charlie Bayne" w:date="2024-10-15T13:39:00Z" w16du:dateUtc="2024-10-15T20:39:00Z">
        <w:r w:rsidR="005708FD">
          <w:rPr>
            <w:rFonts w:ascii="Arial" w:hAnsi="Arial" w:cs="Arial"/>
            <w:color w:val="000000" w:themeColor="text1"/>
          </w:rPr>
          <w:t>, as these columns had limited variability</w:t>
        </w:r>
      </w:ins>
      <w:ins w:id="148" w:author="Charlie Bayne" w:date="2024-10-15T13:40:00Z" w16du:dateUtc="2024-10-15T20:40:00Z">
        <w:r w:rsidR="005708FD">
          <w:rPr>
            <w:rFonts w:ascii="Arial" w:hAnsi="Arial" w:cs="Arial"/>
            <w:color w:val="000000" w:themeColor="text1"/>
          </w:rPr>
          <w:t xml:space="preserve"> across our set of patients. </w:t>
        </w:r>
      </w:ins>
    </w:p>
    <w:p w14:paraId="1F08687D" w14:textId="77777777" w:rsidR="005708FD" w:rsidRDefault="005708FD">
      <w:pPr>
        <w:spacing w:line="480" w:lineRule="auto"/>
        <w:rPr>
          <w:ins w:id="149" w:author="Charlie Bayne" w:date="2024-10-15T13:32:00Z" w16du:dateUtc="2024-10-15T20:32:00Z"/>
          <w:rFonts w:ascii="Arial" w:hAnsi="Arial" w:cs="Arial"/>
          <w:color w:val="000000" w:themeColor="text1"/>
        </w:rPr>
      </w:pPr>
    </w:p>
    <w:p w14:paraId="6767A735" w14:textId="60440C1B" w:rsidR="005708FD" w:rsidRPr="003A0F18" w:rsidDel="005708FD" w:rsidRDefault="005708FD">
      <w:pPr>
        <w:spacing w:line="480" w:lineRule="auto"/>
        <w:rPr>
          <w:del w:id="150" w:author="Charlie Bayne" w:date="2024-10-15T13:30:00Z" w16du:dateUtc="2024-10-15T20:30:00Z"/>
          <w:rFonts w:ascii="Arial" w:hAnsi="Arial" w:cs="Arial"/>
          <w:color w:val="000000" w:themeColor="text1"/>
        </w:rPr>
        <w:pPrChange w:id="151" w:author="Charlie Bayne" w:date="2024-10-14T10:21:00Z" w16du:dateUtc="2024-10-14T17:21:00Z">
          <w:pPr>
            <w:spacing w:line="480" w:lineRule="auto"/>
            <w:ind w:firstLine="720"/>
          </w:pPr>
        </w:pPrChange>
      </w:pPr>
      <w:ins w:id="152" w:author="Charlie Bayne" w:date="2024-10-15T13:34:00Z">
        <w:r w:rsidRPr="005708FD">
          <w:rPr>
            <w:rFonts w:ascii="Arial" w:hAnsi="Arial" w:cs="Arial"/>
            <w:color w:val="000000" w:themeColor="text1"/>
          </w:rPr>
          <w:t>Lasso regression models were trained on 80% of the data, using 5-fold cross-validation to optimize and evaluate model performance. In cases where multiple models achieved identical performance on the training set, the first reported model was selected. These models were then evaluated on the remaining 20% of the data, which served as an unseen test set. Performance on the test set was visualized using ROC curves, and estimates of the model coefficients were provided.</w:t>
        </w:r>
      </w:ins>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287B832B"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004B2319" w:rsidRPr="00822717">
        <w:rPr>
          <w:rFonts w:ascii="Arial" w:hAnsi="Arial" w:cs="Arial"/>
          <w:i/>
          <w:iCs/>
        </w:rPr>
        <w:t xml:space="preserve">E. </w:t>
      </w:r>
      <w:r w:rsidRPr="00822717">
        <w:rPr>
          <w:rFonts w:ascii="Arial" w:hAnsi="Arial" w:cs="Arial"/>
          <w:i/>
          <w:iCs/>
        </w:rPr>
        <w:t>faecium</w:t>
      </w:r>
      <w:r w:rsidRPr="00FA4CB1">
        <w:rPr>
          <w:rFonts w:ascii="Arial" w:hAnsi="Arial" w:cs="Arial"/>
        </w:rPr>
        <w:t xml:space="preserve"> and </w:t>
      </w:r>
      <w:r w:rsidR="004B2319" w:rsidRPr="00822717">
        <w:rPr>
          <w:rFonts w:ascii="Arial" w:hAnsi="Arial" w:cs="Arial"/>
          <w:i/>
          <w:iCs/>
        </w:rPr>
        <w:t xml:space="preserve">E. </w:t>
      </w:r>
      <w:r w:rsidRPr="00822717">
        <w:rPr>
          <w:rFonts w:ascii="Arial" w:hAnsi="Arial" w:cs="Arial"/>
          <w:i/>
          <w:iCs/>
        </w:rPr>
        <w:t>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t>
      </w:r>
      <w:r w:rsidRPr="00FA4CB1">
        <w:rPr>
          <w:rFonts w:ascii="Arial" w:hAnsi="Arial" w:cs="Arial"/>
        </w:rPr>
        <w:lastRenderedPageBreak/>
        <w:t>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del w:id="153" w:author="Charlie Bayne" w:date="2024-10-30T12:31:00Z" w16du:dateUtc="2024-10-30T19:31:00Z">
        <w:r w:rsidR="00077760" w:rsidRPr="0000153B" w:rsidDel="00B2178F">
          <w:rPr>
            <w:rFonts w:ascii="Cambria Math" w:hAnsi="Cambria Math" w:cs="Cambria Math"/>
          </w:rPr>
          <w:delText>℃</w:delText>
        </w:r>
      </w:del>
      <w:ins w:id="154" w:author="Charlie Bayne" w:date="2024-10-30T12:31:00Z" w16du:dateUtc="2024-10-30T19:31:00Z">
        <w:r w:rsidR="00B2178F">
          <w:rPr>
            <w:rFonts w:ascii="Cambria Math" w:hAnsi="Cambria Math" w:cs="Cambria Math"/>
          </w:rPr>
          <w:t>℃</w:t>
        </w:r>
      </w:ins>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2BA00615" w:rsidR="008858C5" w:rsidRDefault="00FA4CB1" w:rsidP="00A1584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del w:id="155" w:author="Charlie Bayne" w:date="2024-10-30T12:31:00Z" w16du:dateUtc="2024-10-30T19:31:00Z">
        <w:r w:rsidR="00734304" w:rsidRPr="0000153B" w:rsidDel="00B2178F">
          <w:rPr>
            <w:rFonts w:ascii="Cambria Math" w:hAnsi="Cambria Math" w:cs="Cambria Math"/>
          </w:rPr>
          <w:delText>℃</w:delText>
        </w:r>
      </w:del>
      <w:ins w:id="156" w:author="Charlie Bayne" w:date="2024-10-30T12:31:00Z" w16du:dateUtc="2024-10-30T19:31:00Z">
        <w:r w:rsidR="00B2178F">
          <w:rPr>
            <w:rFonts w:ascii="Cambria Math" w:hAnsi="Cambria Math" w:cs="Cambria Math"/>
          </w:rPr>
          <w:t>℃</w:t>
        </w:r>
      </w:ins>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documented lysozyme resistance among enterococcal clinical isolate</w:t>
      </w:r>
      <w:ins w:id="157" w:author="Charlie Bayne" w:date="2024-08-13T14:41:00Z" w16du:dateUtc="2024-08-13T21:41:00Z">
        <w:r w:rsidR="00A1584C">
          <w:rPr>
            <w:rFonts w:ascii="Arial" w:hAnsi="Arial" w:cs="Arial"/>
          </w:rPr>
          <w:t>s</w:t>
        </w:r>
      </w:ins>
      <w:r w:rsidR="00A1584C">
        <w:rPr>
          <w:rFonts w:ascii="Arial" w:hAnsi="Arial" w:cs="Arial"/>
        </w:rPr>
        <w:fldChar w:fldCharType="begin"/>
      </w:r>
      <w:r w:rsidR="005708FD">
        <w:rPr>
          <w:rFonts w:ascii="Arial" w:hAnsi="Arial" w:cs="Arial"/>
        </w:rPr>
        <w:instrText xml:space="preserve"> ADDIN ZOTERO_ITEM CSL_CITATION {"citationID":"ycJz6vP3","properties":{"formattedCitation":"\\super 32\\nosupersub{}","plainCitation":"32","noteIndex":0},"citationItems":[{"id":6490,"uris":["http://zotero.org/users/6494753/items/ZYEYIEIU"],"itemData":{"id":6490,"type":"article-journal","abstract":"ABSTRACT\n            \n              Lysozyme is an important and widespread compound of the host constitutive defense system, and it is assumed that\n              Enterococcus faecalis\n              is one of the few bacteria that are almost completely lysozyme resistant. On the basis of the sequence analysis of the whole genome of\n              E. faecalis\n              V583 strain, we identified two genes that are potentially involved in lysozyme resistance, EF_0783 and EF_1843. Protein products of these two genes share significant homology with\n              Staphylococcus aureus\n              peptidoglycan\n              O\n              -acetyltransferase (OatA) and\n              Streptococcus pneumoniae N\n              -acetylglucosamine deacetylase (PgdA), respectively. In order to determine whether EF_0783 and EF_1843 are involved in lysozyme resistance, we constructed their corresponding mutants and a double mutant. The ΔEF_0783 mutant and ΔEF_0783 ΔEF_1843 double mutant were shown to be more sensitive to lysozyme than the parental\n              E. faecalis\n              JH2-2 strain and ΔEF_1843 mutant were. However, compared to other bacteria, such as\n              Listeria monocytogenes\n              or\n              S. pneumoniae\n              , the tolerance of ΔEF_0783 and ΔEF_0783 ΔEF_1843 mutants towards lysozyme remains very high. Peptidoglycan structure analysis showed that EF_0783 modifies the peptidoglycan by O acetylation of\n              N\n              -acetyl muramic acid, while the EF_1843 deletion has no obvious effect on peptidoglycan structure under the same conditions. Moreover, the EF_0783 and EF_1843 deletions seem to significantly affect the ability of\n              E. faecalis\n              to survive within murine macrophages. In all, while EF_0783 is currently involved in the lysozyme resistance of\n              E. faecalis\n              , peptidoglycan O acetylation and de-N-acetylation are not the main mechanisms conferring high levels of lysozyme resistance to\n              E. faecalis\n              .","container-title":"Infection and Immunity","DOI":"10.1128/IAI.00571-07","ISSN":"0019-9567, 1098-5522","issue":"11","journalAbbreviation":"Infect Immun","language":"en","page":"5390-5398","source":"DOI.org (Crossref)","title":"&lt;i&gt;Enterococcus faecalis&lt;/i&gt; Constitutes an Unusual Bacterial Model in Lysozyme Resistance","volume":"75","author":[{"family":"Hébert","given":"Laurent"},{"family":"Courtin","given":"Pascal"},{"family":"Torelli","given":"Riccardo"},{"family":"Sanguinetti","given":"Maurizio"},{"family":"Chapot-Chartier","given":"Marie-Pierre"},{"family":"Auffray","given":"Yanick"},{"family":"Benachour","given":"Abdellah"}],"issued":{"date-parts":[["2007",11]]}}}],"schema":"https://github.com/citation-style-language/schema/raw/master/csl-citation.json"} </w:instrText>
      </w:r>
      <w:r w:rsidR="00A1584C">
        <w:rPr>
          <w:rFonts w:ascii="Arial" w:hAnsi="Arial" w:cs="Arial"/>
        </w:rPr>
        <w:fldChar w:fldCharType="separate"/>
      </w:r>
      <w:r w:rsidR="005708FD" w:rsidRPr="005708FD">
        <w:rPr>
          <w:rFonts w:ascii="Arial" w:hAnsi="Arial" w:cs="Arial"/>
          <w:vertAlign w:val="superscript"/>
        </w:rPr>
        <w:t>32</w:t>
      </w:r>
      <w:r w:rsidR="00A1584C">
        <w:rPr>
          <w:rFonts w:ascii="Arial" w:hAnsi="Arial" w:cs="Arial"/>
        </w:rPr>
        <w:fldChar w:fldCharType="end"/>
      </w:r>
      <w:del w:id="158" w:author="Charlie Bayne" w:date="2024-08-13T14:41:00Z" w16du:dateUtc="2024-08-13T21:41:00Z">
        <w:r w:rsidRPr="00FA4CB1" w:rsidDel="00A1584C">
          <w:rPr>
            <w:rFonts w:ascii="Arial" w:hAnsi="Arial" w:cs="Arial"/>
          </w:rPr>
          <w:delText>s</w:delText>
        </w:r>
        <w:r w:rsidR="0076211E" w:rsidDel="00A1584C">
          <w:rPr>
            <w:rFonts w:ascii="Arial" w:hAnsi="Arial" w:cs="Arial"/>
          </w:rPr>
          <w:fldChar w:fldCharType="begin"/>
        </w:r>
        <w:r w:rsidR="0076211E" w:rsidDel="00A1584C">
          <w:rPr>
            <w:rFonts w:ascii="Arial" w:hAnsi="Arial" w:cs="Arial"/>
          </w:rPr>
          <w:delInstrText xml:space="preserve"> ADDIN ZOTERO_TEMP </w:delInstrText>
        </w:r>
        <w:r w:rsidR="0076211E" w:rsidDel="00A1584C">
          <w:rPr>
            <w:rFonts w:ascii="Arial" w:hAnsi="Arial" w:cs="Arial"/>
          </w:rPr>
          <w:fldChar w:fldCharType="separate"/>
        </w:r>
        <w:r w:rsidR="0076211E" w:rsidDel="00A1584C">
          <w:rPr>
            <w:rFonts w:ascii="Arial" w:hAnsi="Arial" w:cs="Arial"/>
            <w:noProof/>
          </w:rPr>
          <w:delText>{Citation}</w:delText>
        </w:r>
        <w:r w:rsidR="0076211E" w:rsidDel="00A1584C">
          <w:rPr>
            <w:rFonts w:ascii="Arial" w:hAnsi="Arial" w:cs="Arial"/>
          </w:rPr>
          <w:fldChar w:fldCharType="end"/>
        </w:r>
      </w:del>
      <w:del w:id="159" w:author="Charlie Bayne" w:date="2024-08-13T14:35:00Z" w16du:dateUtc="2024-08-13T21:35:00Z">
        <w:r w:rsidRPr="00FA4CB1" w:rsidDel="009E0841">
          <w:rPr>
            <w:rFonts w:ascii="Arial" w:hAnsi="Arial" w:cs="Arial"/>
          </w:rPr>
          <w:delText xml:space="preserve"> 10</w:delText>
        </w:r>
      </w:del>
      <w:r w:rsidRPr="00FA4CB1">
        <w:rPr>
          <w:rFonts w:ascii="Arial" w:hAnsi="Arial" w:cs="Arial"/>
        </w:rPr>
        <w:t xml:space="preserve">. These cells were then </w:t>
      </w:r>
      <w:r w:rsidR="00734304">
        <w:rPr>
          <w:rFonts w:ascii="Arial" w:hAnsi="Arial" w:cs="Arial"/>
        </w:rPr>
        <w:t xml:space="preserve">incubated overnight at </w:t>
      </w:r>
      <w:r w:rsidRPr="00FA4CB1">
        <w:rPr>
          <w:rFonts w:ascii="Arial" w:hAnsi="Arial" w:cs="Arial"/>
        </w:rPr>
        <w:t>37</w:t>
      </w:r>
      <w:del w:id="160" w:author="Charlie Bayne" w:date="2024-10-30T12:31:00Z" w16du:dateUtc="2024-10-30T19:31:00Z">
        <w:r w:rsidR="00734304" w:rsidRPr="0000153B" w:rsidDel="00B2178F">
          <w:rPr>
            <w:rFonts w:ascii="Cambria Math" w:hAnsi="Cambria Math" w:cs="Cambria Math"/>
          </w:rPr>
          <w:delText>℃</w:delText>
        </w:r>
      </w:del>
      <w:ins w:id="161" w:author="Charlie Bayne" w:date="2024-10-30T12:31:00Z" w16du:dateUtc="2024-10-30T19:31:00Z">
        <w:r w:rsidR="00B2178F">
          <w:rPr>
            <w:rFonts w:ascii="Cambria Math" w:hAnsi="Cambria Math" w:cs="Cambria Math"/>
          </w:rPr>
          <w:t>℃</w:t>
        </w:r>
      </w:ins>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w:t>
      </w:r>
      <w:ins w:id="162" w:author="Charlie Bayne" w:date="2024-10-30T12:31:00Z" w16du:dateUtc="2024-10-30T19:31:00Z">
        <w:r w:rsidR="00B2178F">
          <w:rPr>
            <w:rFonts w:ascii="Cambria Math" w:hAnsi="Cambria Math" w:cs="Cambria Math"/>
          </w:rPr>
          <w:t>℃</w:t>
        </w:r>
      </w:ins>
      <w:del w:id="163" w:author="Charlie Bayne" w:date="2024-08-13T10:41:00Z" w16du:dateUtc="2024-08-13T17:41:00Z">
        <w:r w:rsidRPr="00FA4CB1" w:rsidDel="006C6A16">
          <w:rPr>
            <w:rFonts w:ascii="Arial" w:hAnsi="Arial" w:cs="Arial"/>
          </w:rPr>
          <w:delText>C</w:delText>
        </w:r>
      </w:del>
      <w:r w:rsidRPr="00FA4CB1">
        <w:rPr>
          <w:rFonts w:ascii="Arial" w:hAnsi="Arial" w:cs="Arial"/>
        </w:rPr>
        <w:t>. Next, 0.35 mL of QIAGEN Buffer B2 was added to each sample, tubes were mixed several times by inversion and then incubated at 50</w:t>
      </w:r>
      <w:ins w:id="164" w:author="Charlie Bayne" w:date="2024-10-30T12:31:00Z" w16du:dateUtc="2024-10-30T19:31:00Z">
        <w:r w:rsidR="00B2178F">
          <w:rPr>
            <w:rFonts w:ascii="Cambria Math" w:hAnsi="Cambria Math" w:cs="Cambria Math"/>
          </w:rPr>
          <w:t>℃</w:t>
        </w:r>
      </w:ins>
      <w:del w:id="165" w:author="Charlie Bayne" w:date="2024-08-13T10:41:00Z" w16du:dateUtc="2024-08-13T17:41:00Z">
        <w:r w:rsidRPr="00FA4CB1" w:rsidDel="006C6A16">
          <w:rPr>
            <w:rFonts w:ascii="Arial" w:hAnsi="Arial" w:cs="Arial"/>
          </w:rPr>
          <w:delText>C</w:delText>
        </w:r>
      </w:del>
      <w:r w:rsidRPr="00FA4CB1">
        <w:rPr>
          <w:rFonts w:ascii="Arial" w:hAnsi="Arial" w:cs="Arial"/>
        </w:rPr>
        <w:t xml:space="preserve">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high molecular weight DNA was then purified using QIAGEN Genomic-tip 20/G</w:t>
      </w:r>
      <w:ins w:id="166" w:author="Charlie Bayne" w:date="2024-08-13T10:58:00Z" w16du:dateUtc="2024-08-13T17:58:00Z">
        <w:r w:rsidR="006C55E2">
          <w:rPr>
            <w:rFonts w:ascii="Arial" w:hAnsi="Arial" w:cs="Arial"/>
          </w:rPr>
          <w:t xml:space="preserve"> </w:t>
        </w:r>
        <w:r w:rsidR="006C55E2" w:rsidRPr="006C55E2">
          <w:rPr>
            <w:rFonts w:ascii="Arial" w:hAnsi="Arial" w:cs="Arial"/>
          </w:rPr>
          <w:t xml:space="preserve">(Cat # </w:t>
        </w:r>
        <w:r w:rsidR="006C55E2" w:rsidRPr="006C55E2">
          <w:rPr>
            <w:rStyle w:val="catalog-number"/>
            <w:rFonts w:ascii="Arial" w:hAnsi="Arial" w:cs="Arial"/>
            <w:color w:val="606060"/>
            <w:spacing w:val="6"/>
            <w:bdr w:val="none" w:sz="0" w:space="0" w:color="auto" w:frame="1"/>
            <w:shd w:val="clear" w:color="auto" w:fill="FFFFFF"/>
            <w:rPrChange w:id="167" w:author="Charlie Bayne" w:date="2024-08-13T10:58:00Z" w16du:dateUtc="2024-08-13T17:58:00Z">
              <w:rPr>
                <w:rStyle w:val="catalog-number"/>
                <w:rFonts w:ascii="Arial" w:hAnsi="Arial" w:cs="Arial"/>
                <w:color w:val="606060"/>
                <w:spacing w:val="6"/>
                <w:sz w:val="18"/>
                <w:szCs w:val="18"/>
                <w:bdr w:val="none" w:sz="0" w:space="0" w:color="auto" w:frame="1"/>
                <w:shd w:val="clear" w:color="auto" w:fill="FFFFFF"/>
              </w:rPr>
            </w:rPrChange>
          </w:rPr>
          <w:t>10223 Qiagen)</w:t>
        </w:r>
      </w:ins>
      <w:r w:rsidRPr="006C55E2">
        <w:rPr>
          <w:rFonts w:ascii="Arial" w:hAnsi="Arial" w:cs="Arial"/>
        </w:rPr>
        <w:t>.</w:t>
      </w:r>
      <w:r w:rsidRPr="00FA4CB1">
        <w:rPr>
          <w:rFonts w:ascii="Arial" w:hAnsi="Arial" w:cs="Arial"/>
        </w:rPr>
        <w:t xml:space="preserve"> A genomic tip was equilibrated with 1mL of buffer QBT. Samples were vortexed for 10 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w:t>
      </w:r>
      <w:r w:rsidRPr="00FA4CB1">
        <w:rPr>
          <w:rFonts w:ascii="Arial" w:hAnsi="Arial" w:cs="Arial"/>
        </w:rPr>
        <w:lastRenderedPageBreak/>
        <w:t>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52D26C9A"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distribution of molecular weight.) Minknow 23.07.5 was used to acquire the data in SAC basecalling mode, facilitated by a custom-built desktop computer equipped with a Nvidia G</w:t>
      </w:r>
      <w:ins w:id="168" w:author="Charlie Bayne" w:date="2024-08-13T10:42:00Z" w16du:dateUtc="2024-08-13T17:42:00Z">
        <w:r w:rsidR="006F576E">
          <w:rPr>
            <w:rFonts w:ascii="Arial" w:hAnsi="Arial" w:cs="Arial"/>
          </w:rPr>
          <w:t>e</w:t>
        </w:r>
      </w:ins>
      <w:del w:id="169" w:author="Charlie Bayne" w:date="2024-08-13T10:42:00Z" w16du:dateUtc="2024-08-13T17:42:00Z">
        <w:r w:rsidRPr="00FA4CB1" w:rsidDel="006F576E">
          <w:rPr>
            <w:rFonts w:ascii="Arial" w:hAnsi="Arial" w:cs="Arial"/>
          </w:rPr>
          <w:delText>E</w:delText>
        </w:r>
      </w:del>
      <w:r w:rsidRPr="00FA4CB1">
        <w:rPr>
          <w:rFonts w:ascii="Arial" w:hAnsi="Arial" w:cs="Arial"/>
        </w:rPr>
        <w:t>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58E0C5C3"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5708FD">
        <w:rPr>
          <w:rFonts w:ascii="Arial" w:hAnsi="Arial" w:cs="Arial"/>
        </w:rPr>
        <w:instrText xml:space="preserve"> ADDIN ZOTERO_ITEM CSL_CITATION {"citationID":"bK9qS7vt","properties":{"formattedCitation":"\\super 33\\nosupersub{}","plainCitation":"33","noteIndex":0},"citationItems":[{"id":5686,"uris":["http://zotero.org/users/6494753/items/BNGPWSPB"],"itemData":{"id":5686,"type":"article-journal","abstract":"Centrifuge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5708FD" w:rsidRPr="005708FD">
        <w:rPr>
          <w:rFonts w:ascii="Arial" w:hAnsi="Arial" w:cs="Arial"/>
          <w:vertAlign w:val="superscript"/>
        </w:rPr>
        <w:t>33</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5708FD">
        <w:rPr>
          <w:rFonts w:ascii="Arial" w:hAnsi="Arial" w:cs="Arial"/>
        </w:rPr>
        <w:instrText xml:space="preserve"> ADDIN ZOTERO_ITEM CSL_CITATION {"citationID":"phyFGX69","properties":{"formattedCitation":"\\super 34\\nosupersub{}","plainCitation":"34","noteIndex":0},"citationItems":[{"id":5902,"uris":["http://zotero.org/users/6494753/items/GSA3XXN6"],"itemData":{"id":5902,"type":"software","title":"seqtk","title-short":"toolkit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5708FD" w:rsidRPr="005708FD">
        <w:rPr>
          <w:rFonts w:ascii="Arial" w:hAnsi="Arial" w:cs="Arial"/>
          <w:vertAlign w:val="superscript"/>
        </w:rPr>
        <w:t>34</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5708FD">
        <w:rPr>
          <w:rFonts w:ascii="Arial" w:hAnsi="Arial" w:cs="Arial"/>
        </w:rPr>
        <w:instrText xml:space="preserve"> ADDIN ZOTERO_ITEM CSL_CITATION {"citationID":"XlCj35Pu","properties":{"formattedCitation":"\\super 35\\nosupersub{}","plainCitation":"35","noteIndex":0},"citationItems":[{"id":5914,"uris":["http://zotero.org/users/6494753/items/ALCLVE7G"],"itemData":{"id":5914,"type":"software","title":"wf-bacterial-genomes","title-short":"Small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5708FD" w:rsidRPr="005708FD">
        <w:rPr>
          <w:rFonts w:ascii="Arial" w:hAnsi="Arial" w:cs="Arial"/>
          <w:vertAlign w:val="superscript"/>
        </w:rPr>
        <w:t>35</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5708FD">
        <w:rPr>
          <w:rFonts w:ascii="Arial" w:hAnsi="Arial" w:cs="Arial"/>
        </w:rPr>
        <w:instrText xml:space="preserve"> ADDIN ZOTERO_ITEM CSL_CITATION {"citationID":"zS2Az13q","properties":{"formattedCitation":"\\super 36\\nosupersub{}","plainCitation":"36","noteIndex":0},"citationItems":[{"id":5915,"uris":["http://zotero.org/users/6494753/items/MP5I6ZNM"],"itemData":{"id":5915,"type":"software","abstract":"A command line tool to compute mapping statistics from a BAM file","title":"bamstats","URL":"https://github.com/guigolab/bamstats","author":[{"family":"Palumbo","given":"Emilio"}]}}],"schema":"https://github.com/citation-style-language/schema/raw/master/csl-citation.json"} </w:instrText>
      </w:r>
      <w:r w:rsidR="00872CC3">
        <w:rPr>
          <w:rFonts w:ascii="Arial" w:hAnsi="Arial" w:cs="Arial"/>
        </w:rPr>
        <w:fldChar w:fldCharType="separate"/>
      </w:r>
      <w:r w:rsidR="005708FD" w:rsidRPr="005708FD">
        <w:rPr>
          <w:rFonts w:ascii="Arial" w:hAnsi="Arial" w:cs="Arial"/>
          <w:vertAlign w:val="superscript"/>
        </w:rPr>
        <w:t>36</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5708FD">
        <w:rPr>
          <w:rFonts w:ascii="Arial" w:hAnsi="Arial" w:cs="Arial"/>
        </w:rPr>
        <w:instrText xml:space="preserve"> ADDIN ZOTERO_ITEM CSL_CITATION {"citationID":"k7Zw7uHc","properties":{"formattedCitation":"\\super 37\\nosupersub{}","plainCitation":"37","noteIndex":0},"citationItems":[{"id":5904,"uris":["http://zotero.org/users/6494753/items/6QERAL8S"],"itemData":{"id":5904,"type":"article-journal","abstract":"In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5708FD" w:rsidRPr="005708FD">
        <w:rPr>
          <w:rFonts w:ascii="Arial" w:hAnsi="Arial" w:cs="Arial"/>
          <w:vertAlign w:val="superscript"/>
        </w:rPr>
        <w:t>37</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5708FD">
        <w:rPr>
          <w:rFonts w:ascii="Arial" w:hAnsi="Arial" w:cs="Arial"/>
        </w:rPr>
        <w:instrText xml:space="preserve"> ADDIN ZOTERO_ITEM CSL_CITATION {"citationID":"GqnuCBtS","properties":{"formattedCitation":"\\super 38\\nosupersub{}","plainCitation":"38","noteIndex":0},"citationItems":[{"id":5907,"uris":["http://zotero.org/users/6494753/items/HZUPS6I4"],"itemData":{"id":5907,"type":"software","title":"Medaka","title-short":"Sequence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5708FD" w:rsidRPr="005708FD">
        <w:rPr>
          <w:rFonts w:ascii="Arial" w:hAnsi="Arial" w:cs="Arial"/>
          <w:vertAlign w:val="superscript"/>
        </w:rPr>
        <w:t>38</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5708FD">
        <w:rPr>
          <w:rFonts w:ascii="Arial" w:hAnsi="Arial" w:cs="Arial"/>
        </w:rPr>
        <w:instrText xml:space="preserve"> ADDIN ZOTERO_ITEM CSL_CITATION {"citationID":"XmOjkESJ","properties":{"formattedCitation":"\\super 39\\nosupersub{}","plainCitation":"39","noteIndex":0},"citationItems":[{"id":5913,"uris":["http://zotero.org/users/6494753/items/PJMCF5Y2"],"itemData":{"id":5913,"type":"software","title":"mlst","title-short":"Scan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5708FD" w:rsidRPr="005708FD">
        <w:rPr>
          <w:rFonts w:ascii="Arial" w:hAnsi="Arial" w:cs="Arial"/>
          <w:vertAlign w:val="superscript"/>
        </w:rPr>
        <w:t>39</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5708FD">
        <w:rPr>
          <w:rFonts w:ascii="Arial" w:hAnsi="Arial" w:cs="Arial"/>
        </w:rPr>
        <w:instrText xml:space="preserve"> ADDIN ZOTERO_ITEM CSL_CITATION {"citationID":"dA4VuRGU","properties":{"formattedCitation":"\\super 40\\nosupersub{}","plainCitation":"40","noteIndex":0},"citationItems":[{"id":5906,"uris":["http://zotero.org/users/6494753/items/STHBGAIV"],"itemData":{"id":5906,"type":"article-journal","abstract":"Antimicrobial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5708FD" w:rsidRPr="005708FD">
        <w:rPr>
          <w:rFonts w:ascii="Arial" w:hAnsi="Arial" w:cs="Arial"/>
          <w:vertAlign w:val="superscript"/>
        </w:rPr>
        <w:t>40</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5708FD">
        <w:rPr>
          <w:rFonts w:ascii="Arial" w:hAnsi="Arial" w:cs="Arial"/>
        </w:rPr>
        <w:instrText xml:space="preserve"> ADDIN ZOTERO_ITEM CSL_CITATION {"citationID":"mVQLotJK","properties":{"formattedCitation":"\\super 41\\nosupersub{}","plainCitation":"41","noteIndex":0},"citationItems":[{"id":5910,"uris":["http://zotero.org/users/6494753/items/A593NSX3"],"itemData":{"id":5910,"type":"software","title":"assembly_stats","title-short":"Calculates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5708FD" w:rsidRPr="005708FD">
        <w:rPr>
          <w:rFonts w:ascii="Arial" w:hAnsi="Arial" w:cs="Arial"/>
          <w:vertAlign w:val="superscript"/>
        </w:rPr>
        <w:t>41</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5708FD">
        <w:rPr>
          <w:rFonts w:ascii="Arial" w:hAnsi="Arial" w:cs="Arial"/>
        </w:rPr>
        <w:instrText xml:space="preserve"> ADDIN ZOTERO_ITEM CSL_CITATION {"citationID":"pI3lGAkn","properties":{"formattedCitation":"\\super 42\\nosupersub{}","plainCitation":"42","noteIndex":0},"citationItems":[{"id":5688,"uris":["http://zotero.org/users/6494753/items/M4A7FN8R"],"itemData":{"id":5688,"type":"article-journal","abstract":"Summary: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5708FD" w:rsidRPr="005708FD">
        <w:rPr>
          <w:rFonts w:ascii="Arial" w:hAnsi="Arial" w:cs="Arial"/>
          <w:vertAlign w:val="superscript"/>
        </w:rPr>
        <w:t>42</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17027746" w:rsidR="00A26A1F" w:rsidRDefault="00CF169D" w:rsidP="00A26A1F">
      <w:pPr>
        <w:spacing w:line="480" w:lineRule="auto"/>
        <w:ind w:firstLine="720"/>
        <w:rPr>
          <w:rFonts w:ascii="Arial" w:hAnsi="Arial" w:cs="Arial"/>
          <w:color w:val="000000" w:themeColor="text1"/>
        </w:rPr>
      </w:pPr>
      <w:r w:rsidRPr="00DD6827">
        <w:rPr>
          <w:rFonts w:ascii="Arial" w:hAnsi="Arial" w:cs="Arial"/>
        </w:rPr>
        <w:lastRenderedPageBreak/>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005C2855">
        <w:rPr>
          <w:rFonts w:ascii="Arial" w:hAnsi="Arial" w:cs="Arial"/>
        </w:rPr>
        <w:t>EcB</w:t>
      </w:r>
      <w:r w:rsidRPr="00DD6827">
        <w:rPr>
          <w:rFonts w:ascii="Arial" w:hAnsi="Arial" w:cs="Arial"/>
        </w:rPr>
        <w:t xml:space="preserve"> (</w:t>
      </w:r>
      <w:r w:rsidRPr="00822717">
        <w:rPr>
          <w:rFonts w:ascii="Arial" w:hAnsi="Arial" w:cs="Arial"/>
          <w:b/>
          <w:bCs/>
        </w:rPr>
        <w:t>Figure 1A</w:t>
      </w:r>
      <w:r w:rsidRPr="00DD6827">
        <w:rPr>
          <w:rFonts w:ascii="Arial" w:hAnsi="Arial" w:cs="Arial"/>
        </w:rPr>
        <w:t xml:space="preserve">).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5C2855">
        <w:rPr>
          <w:rFonts w:ascii="Arial" w:hAnsi="Arial" w:cs="Arial"/>
          <w:color w:val="000000" w:themeColor="text1"/>
        </w:rPr>
        <w:t xml:space="preserve">were collected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E</w:t>
      </w:r>
      <w:ins w:id="170" w:author="Charlie Bayne" w:date="2024-08-13T10:42:00Z" w16du:dateUtc="2024-08-13T17:42:00Z">
        <w:r w:rsidR="006F576E">
          <w:rPr>
            <w:rFonts w:ascii="Arial" w:hAnsi="Arial" w:cs="Arial"/>
            <w:color w:val="000000" w:themeColor="text1"/>
          </w:rPr>
          <w:t>c</w:t>
        </w:r>
      </w:ins>
      <w:r w:rsidR="00015A48">
        <w:rPr>
          <w:rFonts w:ascii="Arial" w:hAnsi="Arial" w:cs="Arial"/>
          <w:color w:val="000000" w:themeColor="text1"/>
        </w:rPr>
        <w:t xml:space="preserve">B </w:t>
      </w:r>
      <w:r w:rsidR="009049FB">
        <w:rPr>
          <w:rFonts w:ascii="Arial" w:hAnsi="Arial" w:cs="Arial"/>
          <w:color w:val="000000" w:themeColor="text1"/>
        </w:rPr>
        <w:t xml:space="preserve">patient,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w:t>
      </w:r>
      <w:r w:rsidR="009049FB" w:rsidRPr="00822717">
        <w:rPr>
          <w:rFonts w:ascii="Arial" w:hAnsi="Arial" w:cs="Arial"/>
          <w:b/>
          <w:bCs/>
          <w:color w:val="000000" w:themeColor="text1"/>
        </w:rPr>
        <w:t xml:space="preserve">Figure </w:t>
      </w:r>
      <w:r w:rsidR="0099243B" w:rsidRPr="00822717">
        <w:rPr>
          <w:rFonts w:ascii="Arial" w:hAnsi="Arial" w:cs="Arial"/>
          <w:b/>
          <w:bCs/>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w:t>
      </w:r>
      <w:r w:rsidR="005C2855">
        <w:rPr>
          <w:rFonts w:ascii="Arial" w:hAnsi="Arial" w:cs="Arial"/>
          <w:color w:val="000000" w:themeColor="text1"/>
        </w:rPr>
        <w:t>obtained</w:t>
      </w:r>
      <w:r w:rsidR="00304837">
        <w:rPr>
          <w:rFonts w:ascii="Arial" w:hAnsi="Arial" w:cs="Arial"/>
          <w:color w:val="000000" w:themeColor="text1"/>
        </w:rPr>
        <w:t xml:space="preserve"> from each patient. As expected</w:t>
      </w:r>
      <w:r w:rsidR="005C2855">
        <w:rPr>
          <w:rFonts w:ascii="Arial" w:hAnsi="Arial" w:cs="Arial"/>
          <w:color w:val="000000" w:themeColor="text1"/>
        </w:rPr>
        <w:t>,</w:t>
      </w:r>
      <w:r w:rsidR="00304837">
        <w:rPr>
          <w:rFonts w:ascii="Arial" w:hAnsi="Arial" w:cs="Arial"/>
          <w:color w:val="000000" w:themeColor="text1"/>
        </w:rPr>
        <w:t xml:space="preserve"> based on </w:t>
      </w:r>
      <w:r w:rsidR="005C2855">
        <w:rPr>
          <w:rFonts w:ascii="Arial" w:hAnsi="Arial" w:cs="Arial"/>
          <w:color w:val="000000" w:themeColor="text1"/>
        </w:rPr>
        <w:t xml:space="preserve">the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w:t>
      </w:r>
      <w:r w:rsidR="005C2855">
        <w:rPr>
          <w:rFonts w:ascii="Arial" w:hAnsi="Arial" w:cs="Arial"/>
          <w:color w:val="000000" w:themeColor="text1"/>
        </w:rPr>
        <w:t xml:space="preserve">vancomycin </w:t>
      </w:r>
      <w:r w:rsidR="00304837">
        <w:rPr>
          <w:rFonts w:ascii="Arial" w:hAnsi="Arial" w:cs="Arial"/>
          <w:color w:val="000000" w:themeColor="text1"/>
        </w:rPr>
        <w:t>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{"citationID":"cv3phDos","properties":{"formattedCitation":"\\super 43\\nosupersub{}","plainCitation":"43","noteIndex":0},"citationItems":[{"id":5597,"uris":["http://zotero.org/users/6494753/items/TJSTFSBK"],"itemData":{"id":5597,"type":"article-journal","abstract":"Background: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5708FD" w:rsidRPr="005708FD">
        <w:rPr>
          <w:rFonts w:ascii="Arial" w:hAnsi="Arial" w:cs="Arial"/>
          <w:color w:val="000000"/>
          <w:vertAlign w:val="superscript"/>
        </w:rPr>
        <w:t>43</w:t>
      </w:r>
      <w:r w:rsidR="003C76F1">
        <w:rPr>
          <w:rFonts w:ascii="Arial" w:hAnsi="Arial" w:cs="Arial"/>
          <w:color w:val="000000" w:themeColor="text1"/>
        </w:rPr>
        <w:fldChar w:fldCharType="end"/>
      </w:r>
      <w:r w:rsidR="005C2855">
        <w:rPr>
          <w:rFonts w:ascii="Arial" w:hAnsi="Arial" w:cs="Arial"/>
          <w:color w:val="000000" w:themeColor="text1"/>
        </w:rPr>
        <w:t xml:space="preserve">. This highlights </w:t>
      </w:r>
      <w:r w:rsidR="003C76F1">
        <w:rPr>
          <w:rFonts w:ascii="Arial" w:hAnsi="Arial" w:cs="Arial"/>
          <w:color w:val="000000" w:themeColor="text1"/>
        </w:rPr>
        <w:t xml:space="preserve">that </w:t>
      </w:r>
      <w:r w:rsidR="004E4566">
        <w:rPr>
          <w:rFonts w:ascii="Arial" w:hAnsi="Arial" w:cs="Arial"/>
          <w:color w:val="000000" w:themeColor="text1"/>
        </w:rPr>
        <w:t>initial identification of</w:t>
      </w:r>
      <w:r w:rsidR="005C2855">
        <w:rPr>
          <w:rFonts w:ascii="Arial" w:hAnsi="Arial" w:cs="Arial"/>
          <w:color w:val="000000" w:themeColor="text1"/>
        </w:rPr>
        <w:t xml:space="preserve"> the </w:t>
      </w:r>
      <w:r w:rsidR="003C76F1">
        <w:rPr>
          <w:rFonts w:ascii="Arial" w:hAnsi="Arial" w:cs="Arial"/>
          <w:color w:val="000000" w:themeColor="text1"/>
        </w:rPr>
        <w:t xml:space="preserve">species can inform the selection </w:t>
      </w:r>
      <w:r w:rsidR="00331DF6">
        <w:rPr>
          <w:rFonts w:ascii="Arial" w:hAnsi="Arial" w:cs="Arial"/>
          <w:color w:val="000000" w:themeColor="text1"/>
        </w:rPr>
        <w:t xml:space="preserve">of </w:t>
      </w:r>
      <w:r w:rsidR="003C76F1">
        <w:rPr>
          <w:rFonts w:ascii="Arial" w:hAnsi="Arial" w:cs="Arial"/>
          <w:color w:val="000000" w:themeColor="text1"/>
        </w:rPr>
        <w:t>optimal antibiotic therapy</w:t>
      </w:r>
      <w:r w:rsidR="005C2855">
        <w:rPr>
          <w:rFonts w:ascii="Arial" w:hAnsi="Arial" w:cs="Arial"/>
          <w:color w:val="000000" w:themeColor="text1"/>
        </w:rPr>
        <w:t xml:space="preserve"> for EcB</w:t>
      </w:r>
      <w:r w:rsidR="003C76F1">
        <w:rPr>
          <w:rFonts w:ascii="Arial" w:hAnsi="Arial" w:cs="Arial"/>
          <w:color w:val="000000" w:themeColor="text1"/>
        </w:rPr>
        <w:t xml:space="preserve">.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5EA04A08"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w:t>
      </w:r>
      <w:r w:rsidR="005C2855">
        <w:rPr>
          <w:rFonts w:ascii="Arial" w:hAnsi="Arial" w:cs="Arial"/>
          <w:color w:val="000000" w:themeColor="text1"/>
        </w:rPr>
        <w:t>with</w:t>
      </w:r>
      <w:r w:rsidR="00A525F2">
        <w:rPr>
          <w:rFonts w:ascii="Arial" w:hAnsi="Arial" w:cs="Arial"/>
          <w:color w:val="000000" w:themeColor="text1"/>
        </w:rPr>
        <w:t xml:space="preserve"> </w:t>
      </w:r>
      <w:r w:rsidR="0001359F">
        <w:rPr>
          <w:rFonts w:ascii="Arial" w:hAnsi="Arial" w:cs="Arial"/>
          <w:color w:val="000000" w:themeColor="text1"/>
        </w:rPr>
        <w:t>278</w:t>
      </w:r>
      <w:r w:rsidR="00A525F2">
        <w:rPr>
          <w:rFonts w:ascii="Arial" w:hAnsi="Arial" w:cs="Arial"/>
          <w:color w:val="000000" w:themeColor="text1"/>
        </w:rPr>
        <w:t xml:space="preserve"> </w:t>
      </w:r>
      <w:r w:rsidR="005C2855">
        <w:rPr>
          <w:rFonts w:ascii="Arial" w:hAnsi="Arial" w:cs="Arial"/>
          <w:color w:val="000000" w:themeColor="text1"/>
        </w:rPr>
        <w:t xml:space="preserve">proteins </w:t>
      </w:r>
      <w:r w:rsidR="00A525F2">
        <w:rPr>
          <w:rFonts w:ascii="Arial" w:hAnsi="Arial" w:cs="Arial"/>
          <w:color w:val="000000" w:themeColor="text1"/>
        </w:rPr>
        <w:t xml:space="preserve">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w:t>
      </w:r>
      <w:del w:id="171" w:author="Charlie Bayne" w:date="2024-08-13T11:17:00Z" w16du:dateUtc="2024-08-13T18:17:00Z">
        <w:r w:rsidR="00A22C66" w:rsidDel="005E24A5">
          <w:rPr>
            <w:rFonts w:ascii="Arial" w:hAnsi="Arial" w:cs="Arial"/>
            <w:color w:val="000000" w:themeColor="text1"/>
          </w:rPr>
          <w:delText>No</w:delText>
        </w:r>
        <w:r w:rsidR="005C2855" w:rsidDel="005E24A5">
          <w:rPr>
            <w:rFonts w:ascii="Arial" w:hAnsi="Arial" w:cs="Arial"/>
            <w:color w:val="000000" w:themeColor="text1"/>
          </w:rPr>
          <w:delText xml:space="preserve">tably, </w:delText>
        </w:r>
      </w:del>
      <w:ins w:id="172" w:author="Charlie Bayne" w:date="2024-08-13T11:18:00Z" w16du:dateUtc="2024-08-13T18:18:00Z">
        <w:r w:rsidR="005E24A5">
          <w:rPr>
            <w:rFonts w:ascii="Arial" w:hAnsi="Arial" w:cs="Arial"/>
            <w:color w:val="000000" w:themeColor="text1"/>
          </w:rPr>
          <w:t>N</w:t>
        </w:r>
      </w:ins>
      <w:del w:id="173" w:author="Charlie Bayne" w:date="2024-08-13T11:18:00Z" w16du:dateUtc="2024-08-13T18:18:00Z">
        <w:r w:rsidR="005C2855" w:rsidDel="005E24A5">
          <w:rPr>
            <w:rFonts w:ascii="Arial" w:hAnsi="Arial" w:cs="Arial"/>
            <w:color w:val="000000" w:themeColor="text1"/>
          </w:rPr>
          <w:delText>n</w:delText>
        </w:r>
      </w:del>
      <w:r w:rsidR="005C2855">
        <w:rPr>
          <w:rFonts w:ascii="Arial" w:hAnsi="Arial" w:cs="Arial"/>
          <w:color w:val="000000" w:themeColor="text1"/>
        </w:rPr>
        <w:t>o</w:t>
      </w:r>
      <w:r w:rsidR="00A22C66">
        <w:rPr>
          <w:rFonts w:ascii="Arial" w:hAnsi="Arial" w:cs="Arial"/>
          <w:color w:val="000000" w:themeColor="text1"/>
        </w:rPr>
        <w:t xml:space="preserve"> proteins were found to map to the </w:t>
      </w:r>
      <w:r w:rsidR="00A22C66" w:rsidRPr="00822717">
        <w:rPr>
          <w:rFonts w:ascii="Arial" w:hAnsi="Arial" w:cs="Arial"/>
          <w:i/>
          <w:iCs/>
          <w:color w:val="000000" w:themeColor="text1"/>
        </w:rPr>
        <w:t>Enterococc</w:t>
      </w:r>
      <w:del w:id="174" w:author="Charlie Bayne" w:date="2024-08-13T10:43:00Z" w16du:dateUtc="2024-08-13T17:43:00Z">
        <w:r w:rsidR="00A22C66" w:rsidRPr="00822717" w:rsidDel="006F576E">
          <w:rPr>
            <w:rFonts w:ascii="Arial" w:hAnsi="Arial" w:cs="Arial"/>
            <w:i/>
            <w:iCs/>
            <w:color w:val="000000" w:themeColor="text1"/>
          </w:rPr>
          <w:delText>o</w:delText>
        </w:r>
      </w:del>
      <w:r w:rsidR="00A22C66" w:rsidRPr="00822717">
        <w:rPr>
          <w:rFonts w:ascii="Arial" w:hAnsi="Arial" w:cs="Arial"/>
          <w:i/>
          <w:iCs/>
          <w:color w:val="000000" w:themeColor="text1"/>
        </w:rPr>
        <w:t>us</w:t>
      </w:r>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In our metabolomics dataset, we quantified a total of 10</w:t>
      </w:r>
      <w:r w:rsidR="005C2855">
        <w:rPr>
          <w:rFonts w:ascii="Arial" w:hAnsi="Arial" w:cs="Arial"/>
        </w:rPr>
        <w:t>,</w:t>
      </w:r>
      <w:r w:rsidR="00A525F2">
        <w:rPr>
          <w:rFonts w:ascii="Arial" w:hAnsi="Arial" w:cs="Arial"/>
        </w:rPr>
        <w:t xml:space="preserve">092 features, </w:t>
      </w:r>
      <w:r w:rsidR="005C2855">
        <w:rPr>
          <w:rFonts w:ascii="Arial" w:hAnsi="Arial" w:cs="Arial"/>
        </w:rPr>
        <w:t>with</w:t>
      </w:r>
      <w:r w:rsidR="00A525F2">
        <w:rPr>
          <w:rFonts w:ascii="Arial" w:hAnsi="Arial" w:cs="Arial"/>
        </w:rPr>
        <w:t xml:space="preserve"> </w:t>
      </w:r>
      <w:r w:rsidR="003C6AFC">
        <w:rPr>
          <w:rFonts w:ascii="Arial" w:hAnsi="Arial" w:cs="Arial"/>
        </w:rPr>
        <w:t>693</w:t>
      </w:r>
      <w:r w:rsidR="00A525F2">
        <w:rPr>
          <w:rFonts w:ascii="Arial" w:hAnsi="Arial" w:cs="Arial"/>
        </w:rPr>
        <w:t xml:space="preserve"> </w:t>
      </w:r>
      <w:r w:rsidR="005C2855">
        <w:rPr>
          <w:rFonts w:ascii="Arial" w:hAnsi="Arial" w:cs="Arial"/>
        </w:rPr>
        <w:t>of these features being</w:t>
      </w:r>
      <w:r w:rsidR="003C6AFC">
        <w:rPr>
          <w:rFonts w:ascii="Arial" w:hAnsi="Arial" w:cs="Arial"/>
        </w:rPr>
        <w:t xml:space="preserv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5C2855">
        <w:rPr>
          <w:rFonts w:ascii="Arial" w:hAnsi="Arial" w:cs="Arial"/>
          <w:color w:val="000000" w:themeColor="text1"/>
        </w:rPr>
        <w:t xml:space="preserve">comprehensive profiling enabled </w:t>
      </w:r>
      <w:r w:rsidR="006E2228">
        <w:rPr>
          <w:rFonts w:ascii="Arial" w:hAnsi="Arial" w:cs="Arial"/>
          <w:color w:val="000000" w:themeColor="text1"/>
        </w:rPr>
        <w:t>us to</w:t>
      </w:r>
      <w:r w:rsidR="003C76F1">
        <w:rPr>
          <w:rFonts w:ascii="Arial" w:hAnsi="Arial" w:cs="Arial"/>
          <w:color w:val="000000" w:themeColor="text1"/>
        </w:rPr>
        <w:t xml:space="preserve"> examine the differences between healthy</w:t>
      </w:r>
      <w:r w:rsidR="005C2855">
        <w:rPr>
          <w:rFonts w:ascii="Arial" w:hAnsi="Arial" w:cs="Arial"/>
          <w:color w:val="000000" w:themeColor="text1"/>
        </w:rPr>
        <w:t xml:space="preserve"> individuals</w:t>
      </w:r>
      <w:r w:rsidR="003C76F1">
        <w:rPr>
          <w:rFonts w:ascii="Arial" w:hAnsi="Arial" w:cs="Arial"/>
          <w:color w:val="000000" w:themeColor="text1"/>
        </w:rPr>
        <w:t xml:space="preserve"> and</w:t>
      </w:r>
      <w:r w:rsidR="005C2855">
        <w:rPr>
          <w:rFonts w:ascii="Arial" w:hAnsi="Arial" w:cs="Arial"/>
          <w:color w:val="000000" w:themeColor="text1"/>
        </w:rPr>
        <w:t xml:space="preserve"> those</w:t>
      </w:r>
      <w:r w:rsidR="003C76F1">
        <w:rPr>
          <w:rFonts w:ascii="Arial" w:hAnsi="Arial" w:cs="Arial"/>
          <w:color w:val="000000" w:themeColor="text1"/>
        </w:rPr>
        <w:t xml:space="preserve"> infected</w:t>
      </w:r>
      <w:r w:rsidR="005C2855">
        <w:rPr>
          <w:rFonts w:ascii="Arial" w:hAnsi="Arial" w:cs="Arial"/>
          <w:i/>
          <w:iCs/>
          <w:color w:val="000000" w:themeColor="text1"/>
        </w:rPr>
        <w:t xml:space="preserve"> </w:t>
      </w:r>
      <w:r w:rsidR="005C2855" w:rsidRPr="00822717">
        <w:rPr>
          <w:rFonts w:ascii="Arial" w:hAnsi="Arial" w:cs="Arial"/>
          <w:color w:val="000000" w:themeColor="text1"/>
        </w:rPr>
        <w:t>with</w:t>
      </w:r>
      <w:r w:rsidR="005C2855" w:rsidRPr="003C76F1">
        <w:rPr>
          <w:rFonts w:ascii="Arial" w:hAnsi="Arial" w:cs="Arial"/>
          <w:i/>
          <w:iCs/>
          <w:color w:val="000000" w:themeColor="text1"/>
        </w:rPr>
        <w:t xml:space="preserve">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w:t>
      </w:r>
      <w:r w:rsidR="005C2855">
        <w:rPr>
          <w:rFonts w:ascii="Arial" w:hAnsi="Arial" w:cs="Arial"/>
          <w:color w:val="000000" w:themeColor="text1"/>
        </w:rPr>
        <w:t xml:space="preserve">or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w:t>
      </w:r>
      <w:r w:rsidR="005C2855">
        <w:rPr>
          <w:rFonts w:ascii="Arial" w:hAnsi="Arial" w:cs="Arial"/>
          <w:color w:val="000000" w:themeColor="text1"/>
        </w:rPr>
        <w:t xml:space="preserve">also </w:t>
      </w:r>
      <w:r w:rsidR="006E2228">
        <w:rPr>
          <w:rFonts w:ascii="Arial" w:hAnsi="Arial" w:cs="Arial"/>
          <w:color w:val="000000" w:themeColor="text1"/>
        </w:rPr>
        <w:t xml:space="preserve">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w:t>
      </w:r>
      <w:r w:rsidR="005C2855">
        <w:rPr>
          <w:rFonts w:ascii="Arial" w:hAnsi="Arial" w:cs="Arial"/>
          <w:color w:val="000000" w:themeColor="text1"/>
        </w:rPr>
        <w:t xml:space="preserve">vs. </w:t>
      </w:r>
      <w:r w:rsidR="0001359F">
        <w:rPr>
          <w:rFonts w:ascii="Arial" w:hAnsi="Arial" w:cs="Arial"/>
          <w:color w:val="000000" w:themeColor="text1"/>
        </w:rPr>
        <w:t>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3311947E" w:rsidR="00243500" w:rsidRDefault="00E65566" w:rsidP="00CD5AE6">
      <w:pPr>
        <w:spacing w:line="480" w:lineRule="auto"/>
        <w:ind w:firstLine="720"/>
        <w:rPr>
          <w:rFonts w:ascii="Arial" w:hAnsi="Arial" w:cs="Arial"/>
        </w:rPr>
      </w:pPr>
      <w:r>
        <w:rPr>
          <w:rFonts w:ascii="Arial" w:hAnsi="Arial" w:cs="Arial"/>
        </w:rPr>
        <w:lastRenderedPageBreak/>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 xml:space="preserve">global proteomics </w:t>
      </w:r>
      <w:r w:rsidR="007D6373">
        <w:rPr>
          <w:rFonts w:ascii="Arial" w:hAnsi="Arial" w:cs="Arial"/>
        </w:rPr>
        <w:t>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w:t>
      </w:r>
      <w:r w:rsidR="00CF169D" w:rsidRPr="00822717">
        <w:rPr>
          <w:rFonts w:ascii="Arial" w:hAnsi="Arial" w:cs="Arial"/>
          <w:b/>
          <w:bCs/>
        </w:rPr>
        <w:t>Figure 1</w:t>
      </w:r>
      <w:r w:rsidR="009049FB" w:rsidRPr="00822717">
        <w:rPr>
          <w:rFonts w:ascii="Arial" w:hAnsi="Arial" w:cs="Arial"/>
          <w:b/>
          <w:bCs/>
        </w:rPr>
        <w:t>C</w:t>
      </w:r>
      <w:r w:rsidR="005C2855">
        <w:rPr>
          <w:rFonts w:ascii="Arial" w:hAnsi="Arial" w:cs="Arial"/>
        </w:rPr>
        <w:t xml:space="preserve"> </w:t>
      </w:r>
      <w:r w:rsidR="005C2855" w:rsidRPr="00822717">
        <w:rPr>
          <w:rFonts w:ascii="Arial" w:hAnsi="Arial" w:cs="Arial"/>
          <w:b/>
          <w:bCs/>
        </w:rPr>
        <w:t xml:space="preserve">and </w:t>
      </w:r>
      <w:r w:rsidR="007D6373" w:rsidRPr="00822717">
        <w:rPr>
          <w:rFonts w:ascii="Arial" w:hAnsi="Arial" w:cs="Arial"/>
          <w:b/>
          <w:bCs/>
        </w:rPr>
        <w:t>1D</w:t>
      </w:r>
      <w:r w:rsidR="007D6373">
        <w:rPr>
          <w:rFonts w:ascii="Arial" w:hAnsi="Arial" w:cs="Arial"/>
        </w:rPr>
        <w:t>)</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w:t>
      </w:r>
      <w:r w:rsidR="00FF0577" w:rsidRPr="00822717">
        <w:rPr>
          <w:rFonts w:ascii="Arial" w:hAnsi="Arial" w:cs="Arial"/>
          <w:b/>
          <w:bCs/>
        </w:rPr>
        <w:t xml:space="preserve">Figure </w:t>
      </w:r>
      <w:r w:rsidR="007E38F8" w:rsidRPr="00822717">
        <w:rPr>
          <w:rFonts w:ascii="Arial" w:hAnsi="Arial" w:cs="Arial"/>
          <w:b/>
          <w:bCs/>
        </w:rPr>
        <w:t>4</w:t>
      </w:r>
      <w:r w:rsidR="00FF0577" w:rsidRPr="00822717">
        <w:rPr>
          <w:rFonts w:ascii="Arial" w:hAnsi="Arial" w:cs="Arial"/>
          <w:b/>
          <w:bCs/>
        </w:rPr>
        <w:t>A</w:t>
      </w:r>
      <w:r w:rsidR="005C2855">
        <w:rPr>
          <w:rFonts w:ascii="Arial" w:hAnsi="Arial" w:cs="Arial"/>
        </w:rPr>
        <w:t xml:space="preserve"> and </w:t>
      </w:r>
      <w:r w:rsidR="005C2855" w:rsidRPr="00822717">
        <w:rPr>
          <w:rFonts w:ascii="Arial" w:hAnsi="Arial" w:cs="Arial"/>
          <w:b/>
          <w:bCs/>
        </w:rPr>
        <w:t>5A</w:t>
      </w:r>
      <w:r w:rsidR="00FF0577">
        <w:rPr>
          <w:rFonts w:ascii="Arial" w:hAnsi="Arial" w:cs="Arial"/>
        </w:rPr>
        <w:t>)</w:t>
      </w:r>
      <w:r w:rsidR="005C2855">
        <w:rPr>
          <w:rFonts w:ascii="Arial" w:hAnsi="Arial" w:cs="Arial"/>
        </w:rPr>
        <w:t>,</w:t>
      </w:r>
      <w:r w:rsidR="00FF0577">
        <w:rPr>
          <w:rFonts w:ascii="Arial" w:hAnsi="Arial" w:cs="Arial"/>
        </w:rPr>
        <w:t xml:space="preserve"> </w:t>
      </w:r>
      <w:r w:rsidR="005C2855">
        <w:rPr>
          <w:rFonts w:ascii="Arial" w:hAnsi="Arial" w:cs="Arial"/>
        </w:rPr>
        <w:t xml:space="preserve">yet the </w:t>
      </w:r>
      <w:r w:rsidR="00FF0577">
        <w:rPr>
          <w:rFonts w:ascii="Arial" w:hAnsi="Arial" w:cs="Arial"/>
        </w:rPr>
        <w:t>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5C2855">
        <w:rPr>
          <w:rFonts w:ascii="Arial" w:hAnsi="Arial" w:cs="Arial"/>
        </w:rPr>
        <w:t>.</w:t>
      </w:r>
      <w:r w:rsidR="005C2855" w:rsidRPr="00DD6827">
        <w:rPr>
          <w:rFonts w:ascii="Arial" w:hAnsi="Arial" w:cs="Arial"/>
        </w:rPr>
        <w:t xml:space="preserve"> </w:t>
      </w:r>
      <w:r w:rsidR="005C2855">
        <w:rPr>
          <w:rFonts w:ascii="Arial" w:hAnsi="Arial" w:cs="Arial"/>
        </w:rPr>
        <w:t>This indicates</w:t>
      </w:r>
      <w:r w:rsidR="005C2855" w:rsidRPr="00DD6827">
        <w:rPr>
          <w:rFonts w:ascii="Arial" w:hAnsi="Arial" w:cs="Arial"/>
        </w:rPr>
        <w:t xml:space="preserve"> </w:t>
      </w:r>
      <w:r w:rsidR="00CF169D" w:rsidRPr="00DD6827">
        <w:rPr>
          <w:rFonts w:ascii="Arial" w:hAnsi="Arial" w:cs="Arial"/>
        </w:rPr>
        <w:t>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the</w:t>
      </w:r>
      <w:r w:rsidR="005C2855">
        <w:rPr>
          <w:rFonts w:ascii="Arial" w:hAnsi="Arial" w:cs="Arial"/>
        </w:rPr>
        <w:t>se</w:t>
      </w:r>
      <w:r w:rsidR="00FF0577">
        <w:rPr>
          <w:rFonts w:ascii="Arial" w:hAnsi="Arial" w:cs="Arial"/>
        </w:rPr>
        <w:t xml:space="preserve"> </w:t>
      </w:r>
      <w:r w:rsidR="00FB03D2">
        <w:rPr>
          <w:rFonts w:ascii="Arial" w:hAnsi="Arial" w:cs="Arial"/>
        </w:rPr>
        <w:t xml:space="preserve">two related </w:t>
      </w:r>
      <w:r w:rsidR="005C2855">
        <w:rPr>
          <w:rFonts w:ascii="Arial" w:hAnsi="Arial" w:cs="Arial"/>
        </w:rPr>
        <w:t>pathogens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6CEACB0D" w:rsidR="008D715D" w:rsidRDefault="00243500" w:rsidP="00243500">
      <w:pPr>
        <w:spacing w:line="480" w:lineRule="auto"/>
        <w:rPr>
          <w:rFonts w:ascii="Arial" w:hAnsi="Arial" w:cs="Arial"/>
        </w:rPr>
      </w:pPr>
      <w:r>
        <w:rPr>
          <w:rFonts w:ascii="Arial" w:hAnsi="Arial" w:cs="Arial"/>
        </w:rPr>
        <w:tab/>
        <w:t xml:space="preserve">We </w:t>
      </w:r>
      <w:r w:rsidR="006144BD">
        <w:rPr>
          <w:rFonts w:ascii="Arial" w:hAnsi="Arial" w:cs="Arial"/>
        </w:rPr>
        <w:t>initially focused on identifying</w:t>
      </w:r>
      <w:r>
        <w:rPr>
          <w:rFonts w:ascii="Arial" w:hAnsi="Arial" w:cs="Arial"/>
        </w:rPr>
        <w:t xml:space="preserve"> prot</w:t>
      </w:r>
      <w:r w:rsidR="00E65566">
        <w:rPr>
          <w:rFonts w:ascii="Arial" w:hAnsi="Arial" w:cs="Arial"/>
        </w:rPr>
        <w:t>ei</w:t>
      </w:r>
      <w:r>
        <w:rPr>
          <w:rFonts w:ascii="Arial" w:hAnsi="Arial" w:cs="Arial"/>
        </w:rPr>
        <w:t xml:space="preserve">ns most effective at </w:t>
      </w:r>
      <w:r w:rsidR="009D1933">
        <w:rPr>
          <w:rFonts w:ascii="Arial" w:hAnsi="Arial" w:cs="Arial"/>
        </w:rPr>
        <w:t>differentiating</w:t>
      </w:r>
      <w:r>
        <w:rPr>
          <w:rFonts w:ascii="Arial" w:hAnsi="Arial" w:cs="Arial"/>
        </w:rPr>
        <w:t xml:space="preserve"> </w:t>
      </w:r>
      <w:r w:rsidR="006144BD">
        <w:rPr>
          <w:rFonts w:ascii="Arial" w:hAnsi="Arial" w:cs="Arial"/>
        </w:rPr>
        <w:t>EcB</w:t>
      </w:r>
      <w:r>
        <w:rPr>
          <w:rFonts w:ascii="Arial" w:hAnsi="Arial" w:cs="Arial"/>
        </w:rPr>
        <w:t xml:space="preserve"> from healthy populations. </w:t>
      </w:r>
      <w:r w:rsidR="006144BD">
        <w:rPr>
          <w:rFonts w:ascii="Arial" w:hAnsi="Arial" w:cs="Arial"/>
        </w:rPr>
        <w:t xml:space="preserve">Comparted </w:t>
      </w:r>
      <w:r>
        <w:rPr>
          <w:rFonts w:ascii="Arial" w:hAnsi="Arial" w:cs="Arial"/>
        </w:rPr>
        <w:t>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w:t>
      </w:r>
      <w:r w:rsidR="006144BD">
        <w:rPr>
          <w:rFonts w:ascii="Arial" w:hAnsi="Arial" w:cs="Arial"/>
        </w:rPr>
        <w:t xml:space="preserve"> individuals with EcB,</w:t>
      </w:r>
      <w:r>
        <w:rPr>
          <w:rFonts w:ascii="Arial" w:hAnsi="Arial" w:cs="Arial"/>
        </w:rPr>
        <w:t xml:space="preserve"> while </w:t>
      </w:r>
      <w:r w:rsidR="001410ED" w:rsidRPr="001410ED">
        <w:rPr>
          <w:rFonts w:ascii="Arial" w:hAnsi="Arial" w:cs="Arial"/>
          <w:color w:val="000000" w:themeColor="text1"/>
        </w:rPr>
        <w:t>85</w:t>
      </w:r>
      <w:r w:rsidR="006144BD">
        <w:rPr>
          <w:rFonts w:ascii="Arial" w:hAnsi="Arial" w:cs="Arial"/>
          <w:color w:val="000000" w:themeColor="text1"/>
        </w:rPr>
        <w:t xml:space="preserve"> proteins</w:t>
      </w:r>
      <w:r w:rsidRPr="001410ED">
        <w:rPr>
          <w:rFonts w:ascii="Arial" w:hAnsi="Arial" w:cs="Arial"/>
          <w:color w:val="000000" w:themeColor="text1"/>
        </w:rPr>
        <w:t xml:space="preserve"> were </w:t>
      </w:r>
      <w:r>
        <w:rPr>
          <w:rFonts w:ascii="Arial" w:hAnsi="Arial" w:cs="Arial"/>
        </w:rPr>
        <w:t>significantly less abundant (</w:t>
      </w:r>
      <w:r w:rsidRPr="00BA4EA5">
        <w:rPr>
          <w:rFonts w:ascii="Arial" w:hAnsi="Arial" w:cs="Arial"/>
          <w:b/>
          <w:bCs/>
        </w:rPr>
        <w:t xml:space="preserve">Figure </w:t>
      </w:r>
      <w:r w:rsidR="00C32880" w:rsidRPr="00BA4EA5">
        <w:rPr>
          <w:rFonts w:ascii="Arial" w:hAnsi="Arial" w:cs="Arial"/>
          <w:b/>
          <w:bCs/>
        </w:rPr>
        <w:t>2A</w:t>
      </w:r>
      <w:r w:rsidR="006241EC">
        <w:rPr>
          <w:rFonts w:ascii="Arial" w:hAnsi="Arial" w:cs="Arial"/>
        </w:rPr>
        <w:t xml:space="preserve">, </w:t>
      </w:r>
      <w:r w:rsidR="006144BD">
        <w:rPr>
          <w:rFonts w:ascii="Arial" w:hAnsi="Arial" w:cs="Arial"/>
        </w:rPr>
        <w:t xml:space="preserve">with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sidRPr="00BA4EA5">
        <w:rPr>
          <w:rFonts w:ascii="Arial" w:hAnsi="Arial" w:cs="Arial"/>
          <w:u w:val="single"/>
        </w:rPr>
        <w:t>&lt;</w:t>
      </w:r>
      <w:r w:rsidR="00C32880">
        <w:rPr>
          <w:rFonts w:ascii="Arial" w:hAnsi="Arial" w:cs="Arial"/>
        </w:rPr>
        <w:t xml:space="preserve"> 0.05)</w:t>
      </w:r>
      <w:r>
        <w:rPr>
          <w:rFonts w:ascii="Arial" w:hAnsi="Arial" w:cs="Arial"/>
        </w:rPr>
        <w:t>.</w:t>
      </w:r>
      <w:r w:rsidR="003C76F1">
        <w:rPr>
          <w:rFonts w:ascii="Arial" w:hAnsi="Arial" w:cs="Arial"/>
        </w:rPr>
        <w:t xml:space="preserve"> </w:t>
      </w:r>
      <w:r w:rsidR="006144BD">
        <w:rPr>
          <w:rFonts w:ascii="Arial" w:hAnsi="Arial" w:cs="Arial"/>
        </w:rPr>
        <w:t xml:space="preserve">Some proteins showed highly significant </w:t>
      </w:r>
      <w:r w:rsidR="004A0FA7" w:rsidRPr="004A0FA7">
        <w:rPr>
          <w:rFonts w:ascii="Arial" w:hAnsi="Arial" w:cs="Arial"/>
        </w:rPr>
        <w:t>Benjamini-Hochberg</w:t>
      </w:r>
      <w:r w:rsidR="004A0FA7">
        <w:rPr>
          <w:rFonts w:ascii="Arial" w:hAnsi="Arial" w:cs="Arial"/>
        </w:rPr>
        <w:t xml:space="preserve"> adjusted </w:t>
      </w:r>
      <w:r w:rsidR="006144BD">
        <w:rPr>
          <w:rFonts w:ascii="Arial" w:hAnsi="Arial" w:cs="Arial"/>
        </w:rPr>
        <w:t>p-</w:t>
      </w:r>
      <w:r w:rsidR="00BA6990">
        <w:rPr>
          <w:rFonts w:ascii="Arial" w:hAnsi="Arial" w:cs="Arial"/>
        </w:rPr>
        <w:t>values</w:t>
      </w:r>
      <w:r w:rsidR="006144BD">
        <w:rPr>
          <w:rFonts w:ascii="Arial" w:hAnsi="Arial" w:cs="Arial"/>
        </w:rPr>
        <w:t>,</w:t>
      </w:r>
      <w:r w:rsidR="00BA6990">
        <w:rPr>
          <w:rFonts w:ascii="Arial" w:hAnsi="Arial" w:cs="Arial"/>
        </w:rPr>
        <w:t xml:space="preserve"> reaching</w:t>
      </w:r>
      <w:r w:rsidR="008E1538">
        <w:rPr>
          <w:rFonts w:ascii="Arial" w:hAnsi="Arial" w:cs="Arial"/>
        </w:rPr>
        <w:t xml:space="preserve"> </w:t>
      </w:r>
      <w:r w:rsidR="00BA6990">
        <w:rPr>
          <w:rFonts w:ascii="Arial" w:hAnsi="Arial" w:cs="Arial"/>
        </w:rPr>
        <w:t xml:space="preserve">as </w:t>
      </w:r>
      <w:r w:rsidR="006144BD">
        <w:rPr>
          <w:rFonts w:ascii="Arial" w:hAnsi="Arial" w:cs="Arial"/>
        </w:rPr>
        <w:t xml:space="preserve">low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ins w:id="175" w:author="Charlie Bayne" w:date="2024-08-13T10:44:00Z" w16du:dateUtc="2024-08-13T17:44:00Z">
        <w:r w:rsidR="006F576E" w:rsidRPr="006F576E">
          <w:rPr>
            <w:rFonts w:ascii="Arial" w:hAnsi="Arial" w:cs="Arial"/>
            <w:vertAlign w:val="superscript"/>
            <w:rPrChange w:id="176" w:author="Charlie Bayne" w:date="2024-08-13T10:44:00Z" w16du:dateUtc="2024-08-13T17:44:00Z">
              <w:rPr>
                <w:rFonts w:ascii="Arial" w:hAnsi="Arial" w:cs="Arial"/>
              </w:rPr>
            </w:rPrChange>
          </w:rPr>
          <w:t>-</w:t>
        </w:r>
      </w:ins>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6144BD">
        <w:rPr>
          <w:rFonts w:ascii="Arial" w:hAnsi="Arial" w:cs="Arial"/>
        </w:rPr>
        <w:t xml:space="preserve">Similarly, evaluation </w:t>
      </w:r>
      <w:r w:rsidR="00DB5868">
        <w:rPr>
          <w:rFonts w:ascii="Arial" w:hAnsi="Arial" w:cs="Arial"/>
        </w:rPr>
        <w:t>of the</w:t>
      </w:r>
      <w:r w:rsidR="00DB5868" w:rsidRPr="00DB5868">
        <w:rPr>
          <w:rFonts w:ascii="Arial" w:hAnsi="Arial" w:cs="Arial"/>
        </w:rPr>
        <w:t xml:space="preserve"> metabolomic data</w:t>
      </w:r>
      <w:r w:rsidR="00DB5868">
        <w:rPr>
          <w:rFonts w:ascii="Arial" w:hAnsi="Arial" w:cs="Arial"/>
        </w:rPr>
        <w:t xml:space="preserve"> </w:t>
      </w:r>
      <w:r w:rsidR="006144BD">
        <w:rPr>
          <w:rFonts w:ascii="Arial" w:hAnsi="Arial" w:cs="Arial"/>
        </w:rPr>
        <w:t xml:space="preserve">revealed </w:t>
      </w:r>
      <w:r w:rsidR="00DB5868">
        <w:rPr>
          <w:rFonts w:ascii="Arial" w:hAnsi="Arial" w:cs="Arial"/>
        </w:rPr>
        <w:t xml:space="preserve">that </w:t>
      </w:r>
      <w:r w:rsidR="00DB5868" w:rsidRPr="00DB5868">
        <w:rPr>
          <w:rFonts w:ascii="Arial" w:hAnsi="Arial" w:cs="Arial"/>
        </w:rPr>
        <w:t>427 features were significantly increased in</w:t>
      </w:r>
      <w:r w:rsidR="006144BD">
        <w:rPr>
          <w:rFonts w:ascii="Arial" w:hAnsi="Arial" w:cs="Arial"/>
        </w:rPr>
        <w:t xml:space="preserve"> the</w:t>
      </w:r>
      <w:r w:rsidR="00DB5868" w:rsidRPr="00DB5868">
        <w:rPr>
          <w:rFonts w:ascii="Arial" w:hAnsi="Arial" w:cs="Arial"/>
        </w:rPr>
        <w:t xml:space="preserve"> infected</w:t>
      </w:r>
      <w:r w:rsidR="006144BD">
        <w:rPr>
          <w:rFonts w:ascii="Arial" w:hAnsi="Arial" w:cs="Arial"/>
        </w:rPr>
        <w:t xml:space="preserve"> group</w:t>
      </w:r>
      <w:r w:rsidR="00DB5868" w:rsidRPr="00DB5868">
        <w:rPr>
          <w:rFonts w:ascii="Arial" w:hAnsi="Arial" w:cs="Arial"/>
        </w:rPr>
        <w:t xml:space="preserve"> </w:t>
      </w:r>
      <w:r w:rsidR="006144BD">
        <w:rPr>
          <w:rFonts w:ascii="Arial" w:hAnsi="Arial" w:cs="Arial"/>
        </w:rPr>
        <w:t>compared</w:t>
      </w:r>
      <w:r w:rsidR="006144BD" w:rsidRPr="00DB5868">
        <w:rPr>
          <w:rFonts w:ascii="Arial" w:hAnsi="Arial" w:cs="Arial"/>
        </w:rPr>
        <w:t xml:space="preserve"> </w:t>
      </w:r>
      <w:r w:rsidR="00DB5868" w:rsidRPr="00DB5868">
        <w:rPr>
          <w:rFonts w:ascii="Arial" w:hAnsi="Arial" w:cs="Arial"/>
        </w:rPr>
        <w:t xml:space="preserve">to </w:t>
      </w:r>
      <w:r w:rsidR="006144BD">
        <w:rPr>
          <w:rFonts w:ascii="Arial" w:hAnsi="Arial" w:cs="Arial"/>
        </w:rPr>
        <w:t xml:space="preserve">the </w:t>
      </w:r>
      <w:r w:rsidR="00DB5868" w:rsidRPr="00DB5868">
        <w:rPr>
          <w:rFonts w:ascii="Arial" w:hAnsi="Arial" w:cs="Arial"/>
        </w:rPr>
        <w:t>healthy</w:t>
      </w:r>
      <w:r w:rsidR="006144BD">
        <w:rPr>
          <w:rFonts w:ascii="Arial" w:hAnsi="Arial" w:cs="Arial"/>
        </w:rPr>
        <w:t xml:space="preserve"> group</w:t>
      </w:r>
      <w:r w:rsidR="00DB5868" w:rsidRPr="00DB5868">
        <w:rPr>
          <w:rFonts w:ascii="Arial" w:hAnsi="Arial" w:cs="Arial"/>
        </w:rPr>
        <w:t>,</w:t>
      </w:r>
      <w:r w:rsidR="006144BD">
        <w:rPr>
          <w:rFonts w:ascii="Arial" w:hAnsi="Arial" w:cs="Arial"/>
        </w:rPr>
        <w:t xml:space="preserve"> while</w:t>
      </w:r>
      <w:r w:rsidR="00DB5868" w:rsidRPr="00DB5868">
        <w:rPr>
          <w:rFonts w:ascii="Arial" w:hAnsi="Arial" w:cs="Arial"/>
        </w:rPr>
        <w:t xml:space="preserve"> 968</w:t>
      </w:r>
      <w:r w:rsidR="006144BD">
        <w:rPr>
          <w:rFonts w:ascii="Arial" w:hAnsi="Arial" w:cs="Arial"/>
        </w:rPr>
        <w:t xml:space="preserve"> features</w:t>
      </w:r>
      <w:r w:rsidR="00DB5868" w:rsidRPr="00DB5868">
        <w:rPr>
          <w:rFonts w:ascii="Arial" w:hAnsi="Arial" w:cs="Arial"/>
        </w:rPr>
        <w:t xml:space="preserve"> were significantly </w:t>
      </w:r>
      <w:r w:rsidR="00DB5868">
        <w:rPr>
          <w:rFonts w:ascii="Arial" w:hAnsi="Arial" w:cs="Arial"/>
        </w:rPr>
        <w:t>decreased</w:t>
      </w:r>
      <w:r w:rsidR="006144BD">
        <w:rPr>
          <w:rFonts w:ascii="Arial" w:hAnsi="Arial" w:cs="Arial"/>
        </w:rPr>
        <w:t xml:space="preserve">. </w:t>
      </w:r>
      <w:r w:rsidR="00DB5868">
        <w:rPr>
          <w:rFonts w:ascii="Arial" w:hAnsi="Arial" w:cs="Arial"/>
        </w:rPr>
        <w:t>FDR</w:t>
      </w:r>
      <w:r w:rsidR="004A0FA7">
        <w:rPr>
          <w:rFonts w:ascii="Arial" w:hAnsi="Arial" w:cs="Arial"/>
        </w:rPr>
        <w:t>-</w:t>
      </w:r>
      <w:r w:rsidR="00DB5868">
        <w:rPr>
          <w:rFonts w:ascii="Arial" w:hAnsi="Arial" w:cs="Arial"/>
        </w:rPr>
        <w:t xml:space="preserve">adjusted </w:t>
      </w:r>
      <w:r w:rsidR="006144BD">
        <w:rPr>
          <w:rFonts w:ascii="Arial" w:hAnsi="Arial" w:cs="Arial"/>
        </w:rPr>
        <w:t>p-</w:t>
      </w:r>
      <w:r w:rsidR="00DB5868">
        <w:rPr>
          <w:rFonts w:ascii="Arial" w:hAnsi="Arial" w:cs="Arial"/>
        </w:rPr>
        <w:t xml:space="preserve">values </w:t>
      </w:r>
      <w:r w:rsidR="006144BD">
        <w:rPr>
          <w:rFonts w:ascii="Arial" w:hAnsi="Arial" w:cs="Arial"/>
        </w:rPr>
        <w:t xml:space="preserve">for these features </w:t>
      </w:r>
      <w:r w:rsidR="00DB5868">
        <w:rPr>
          <w:rFonts w:ascii="Arial" w:hAnsi="Arial" w:cs="Arial"/>
        </w:rPr>
        <w:t>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w:t>
      </w:r>
      <w:r w:rsidR="00DB5868" w:rsidRPr="00ED4AE2">
        <w:rPr>
          <w:rFonts w:ascii="Arial" w:hAnsi="Arial" w:cs="Arial"/>
          <w:b/>
          <w:bCs/>
        </w:rPr>
        <w:t>Figure 3A</w:t>
      </w:r>
      <w:r w:rsidR="00DB5868" w:rsidRPr="00DB5868">
        <w:rPr>
          <w:rFonts w:ascii="Arial" w:hAnsi="Arial" w:cs="Arial"/>
        </w:rPr>
        <w:t>).</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w:t>
      </w:r>
      <w:r w:rsidR="004A0FA7" w:rsidRPr="00ED4AE2">
        <w:rPr>
          <w:rFonts w:ascii="Arial" w:hAnsi="Arial" w:cs="Arial"/>
          <w:b/>
          <w:bCs/>
        </w:rPr>
        <w:t>Figure 3B</w:t>
      </w:r>
      <w:r w:rsidR="004A0FA7" w:rsidRPr="00DB5868">
        <w:rPr>
          <w:rFonts w:ascii="Arial" w:hAnsi="Arial" w:cs="Arial"/>
        </w:rPr>
        <w:t>).</w:t>
      </w:r>
      <w:r w:rsidR="004A0FA7">
        <w:rPr>
          <w:rFonts w:ascii="Arial" w:hAnsi="Arial" w:cs="Arial"/>
        </w:rPr>
        <w:t xml:space="preserve"> Th</w:t>
      </w:r>
      <w:r w:rsidR="006144BD">
        <w:rPr>
          <w:rFonts w:ascii="Arial" w:hAnsi="Arial" w:cs="Arial"/>
        </w:rPr>
        <w:t>is partial annotation</w:t>
      </w:r>
      <w:r w:rsidR="004A0FA7">
        <w:rPr>
          <w:rFonts w:ascii="Arial" w:hAnsi="Arial" w:cs="Arial"/>
        </w:rPr>
        <w:t xml:space="preserve"> </w:t>
      </w:r>
      <w:r w:rsidR="006144BD">
        <w:rPr>
          <w:rFonts w:ascii="Arial" w:hAnsi="Arial" w:cs="Arial"/>
        </w:rPr>
        <w:t>highlights</w:t>
      </w:r>
      <w:r w:rsidR="004A0FA7">
        <w:rPr>
          <w:rFonts w:ascii="Arial" w:hAnsi="Arial" w:cs="Arial"/>
        </w:rPr>
        <w:t xml:space="preserve">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50902937" w:rsidR="00DB5868" w:rsidRPr="006241EC" w:rsidRDefault="00E47602" w:rsidP="007814C2">
      <w:pPr>
        <w:spacing w:line="480" w:lineRule="auto"/>
        <w:ind w:firstLine="720"/>
        <w:rPr>
          <w:rFonts w:ascii="Arial" w:hAnsi="Arial" w:cs="Arial"/>
        </w:rPr>
      </w:pPr>
      <w:r>
        <w:rPr>
          <w:rFonts w:ascii="Arial" w:hAnsi="Arial" w:cs="Arial"/>
        </w:rPr>
        <w:lastRenderedPageBreak/>
        <w:t xml:space="preserve">To further understand </w:t>
      </w:r>
      <w:r w:rsidR="00675D46">
        <w:rPr>
          <w:rFonts w:ascii="Arial" w:hAnsi="Arial" w:cs="Arial"/>
        </w:rPr>
        <w:t xml:space="preserve">the differences between these bacteremia types, we investigated </w:t>
      </w:r>
      <w:r w:rsidR="006144BD">
        <w:rPr>
          <w:rFonts w:ascii="Arial" w:hAnsi="Arial" w:cs="Arial"/>
        </w:rPr>
        <w:t>how many of</w:t>
      </w:r>
      <w:r w:rsidR="00675D46">
        <w:rPr>
          <w:rFonts w:ascii="Arial" w:hAnsi="Arial" w:cs="Arial"/>
        </w:rPr>
        <w:t xml:space="preserve"> the specific proteins identified as significant</w:t>
      </w:r>
      <w:r w:rsidR="006144BD">
        <w:rPr>
          <w:rFonts w:ascii="Arial" w:hAnsi="Arial" w:cs="Arial"/>
        </w:rPr>
        <w:t>ly altered</w:t>
      </w:r>
      <w:r w:rsidR="00675D46">
        <w:rPr>
          <w:rFonts w:ascii="Arial" w:hAnsi="Arial" w:cs="Arial"/>
        </w:rPr>
        <w:t xml:space="preserve"> relative to healthy were shared among the</w:t>
      </w:r>
      <w:r w:rsidR="006144BD">
        <w:rPr>
          <w:rFonts w:ascii="Arial" w:hAnsi="Arial" w:cs="Arial"/>
        </w:rPr>
        <w:t xml:space="preserve"> different</w:t>
      </w:r>
      <w:r w:rsidR="00675D46">
        <w:rPr>
          <w:rFonts w:ascii="Arial" w:hAnsi="Arial" w:cs="Arial"/>
        </w:rPr>
        <w:t xml:space="preserve"> types of bacteremia. </w:t>
      </w:r>
      <w:r w:rsidR="006144BD">
        <w:rPr>
          <w:rFonts w:ascii="Arial" w:hAnsi="Arial" w:cs="Arial"/>
        </w:rPr>
        <w:t>Additionally, we compared these</w:t>
      </w:r>
      <w:r w:rsidR="007814C2">
        <w:rPr>
          <w:rFonts w:ascii="Arial" w:hAnsi="Arial" w:cs="Arial"/>
        </w:rPr>
        <w:t xml:space="preserve"> deviations from homeostasis observed upon infection to another clinically relevant pathogen</w:t>
      </w:r>
      <w:r w:rsidR="006144BD">
        <w:rPr>
          <w:rFonts w:ascii="Arial" w:hAnsi="Arial" w:cs="Arial"/>
        </w:rPr>
        <w:t xml:space="preserve"> by</w:t>
      </w:r>
      <w:r w:rsidR="007814C2">
        <w:rPr>
          <w:rFonts w:ascii="Arial" w:hAnsi="Arial" w:cs="Arial"/>
        </w:rPr>
        <w:t xml:space="preserve"> </w:t>
      </w:r>
      <w:r w:rsidR="006144BD">
        <w:rPr>
          <w:rFonts w:ascii="Arial" w:hAnsi="Arial" w:cs="Arial"/>
        </w:rPr>
        <w:t xml:space="preserve">analyzing </w:t>
      </w:r>
      <w:r w:rsidR="007814C2">
        <w:rPr>
          <w:rFonts w:ascii="Arial" w:hAnsi="Arial" w:cs="Arial"/>
        </w:rPr>
        <w:t xml:space="preserve">previously published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and healthy volunteers</w:t>
      </w:r>
      <w:r w:rsidR="00A17A38">
        <w:rPr>
          <w:rFonts w:ascii="Arial" w:hAnsi="Arial" w:cs="Arial"/>
        </w:rPr>
        <w:fldChar w:fldCharType="begin"/>
      </w:r>
      <w:r w:rsidR="00A17A38">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A17A38">
        <w:rPr>
          <w:rFonts w:ascii="Arial" w:hAnsi="Arial" w:cs="Arial"/>
        </w:rPr>
        <w:fldChar w:fldCharType="separate"/>
      </w:r>
      <w:r w:rsidR="00A17A38" w:rsidRPr="00B67950">
        <w:rPr>
          <w:rFonts w:ascii="Arial" w:hAnsi="Arial" w:cs="Arial"/>
          <w:vertAlign w:val="superscript"/>
        </w:rPr>
        <w:t>18</w:t>
      </w:r>
      <w:r w:rsidR="00A17A38">
        <w:rPr>
          <w:rFonts w:ascii="Arial" w:hAnsi="Arial" w:cs="Arial"/>
        </w:rPr>
        <w:fldChar w:fldCharType="end"/>
      </w:r>
      <w:r w:rsidR="007814C2">
        <w:rPr>
          <w:rFonts w:ascii="Arial" w:hAnsi="Arial" w:cs="Arial"/>
        </w:rPr>
        <w:t xml:space="preserve">.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w:t>
      </w:r>
      <w:r w:rsidR="00A17A38">
        <w:rPr>
          <w:rFonts w:ascii="Arial" w:hAnsi="Arial" w:cs="Arial"/>
        </w:rPr>
        <w:t>that</w:t>
      </w:r>
      <w:r w:rsidR="001A1284">
        <w:rPr>
          <w:rFonts w:ascii="Arial" w:hAnsi="Arial" w:cs="Arial"/>
        </w:rPr>
        <w:t xml:space="preserve"> increased upon infection were </w:t>
      </w:r>
      <w:r w:rsidR="00A17A38">
        <w:rPr>
          <w:rFonts w:ascii="Arial" w:hAnsi="Arial" w:cs="Arial"/>
        </w:rPr>
        <w:t xml:space="preserve">common </w:t>
      </w:r>
      <w:r w:rsidR="001A1284">
        <w:rPr>
          <w:rFonts w:ascii="Arial" w:hAnsi="Arial" w:cs="Arial"/>
        </w:rPr>
        <w:t xml:space="preserve">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(30</w:t>
      </w:r>
      <w:ins w:id="177" w:author="Charlie Bayne" w:date="2024-08-13T10:44:00Z" w16du:dateUtc="2024-08-13T17:44:00Z">
        <w:r w:rsidR="006F576E">
          <w:rPr>
            <w:rFonts w:ascii="Arial" w:hAnsi="Arial" w:cs="Arial"/>
          </w:rPr>
          <w:t>)</w:t>
        </w:r>
      </w:ins>
      <w:r w:rsidR="003D55DD">
        <w:rPr>
          <w:rFonts w:ascii="Arial" w:hAnsi="Arial" w:cs="Arial"/>
        </w:rPr>
        <w:t xml:space="preserve">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w:t>
      </w:r>
      <w:r w:rsidR="00A17A38">
        <w:rPr>
          <w:rFonts w:ascii="Arial" w:hAnsi="Arial" w:cs="Arial"/>
        </w:rPr>
        <w:t>none</w:t>
      </w:r>
      <w:r w:rsidR="00ED4AE2">
        <w:rPr>
          <w:rFonts w:ascii="Arial" w:hAnsi="Arial" w:cs="Arial"/>
        </w:rPr>
        <w:t xml:space="preserve"> </w:t>
      </w:r>
      <w:r w:rsidR="007814C2">
        <w:rPr>
          <w:rFonts w:ascii="Arial" w:hAnsi="Arial" w:cs="Arial"/>
        </w:rPr>
        <w:t xml:space="preserve">were specific to </w:t>
      </w:r>
      <w:r w:rsidR="007814C2" w:rsidRPr="007814C2">
        <w:rPr>
          <w:rFonts w:ascii="Arial" w:hAnsi="Arial" w:cs="Arial"/>
          <w:i/>
          <w:iCs/>
        </w:rPr>
        <w:t xml:space="preserve">E. faecalis </w:t>
      </w:r>
      <w:r w:rsidR="007814C2">
        <w:rPr>
          <w:rFonts w:ascii="Arial" w:hAnsi="Arial" w:cs="Arial"/>
        </w:rPr>
        <w:t>bacteremia</w:t>
      </w:r>
      <w:r w:rsidR="00A17A38">
        <w:rPr>
          <w:rFonts w:ascii="Arial" w:hAnsi="Arial" w:cs="Arial"/>
        </w:rPr>
        <w:t>,</w:t>
      </w:r>
      <w:r w:rsidR="007814C2">
        <w:rPr>
          <w:rFonts w:ascii="Arial" w:hAnsi="Arial" w:cs="Arial"/>
        </w:rPr>
        <w:t xml:space="preserve">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w:t>
      </w:r>
      <w:r w:rsidR="003D55DD" w:rsidRPr="00BA4EA5">
        <w:rPr>
          <w:rFonts w:ascii="Arial" w:hAnsi="Arial" w:cs="Arial"/>
          <w:b/>
          <w:bCs/>
        </w:rPr>
        <w:t>Figure 2D</w:t>
      </w:r>
      <w:r w:rsidR="003D55DD">
        <w:rPr>
          <w:rFonts w:ascii="Arial" w:hAnsi="Arial" w:cs="Arial"/>
        </w:rPr>
        <w:t>)</w:t>
      </w:r>
      <w:r w:rsidR="001A1284">
        <w:rPr>
          <w:rFonts w:ascii="Arial" w:hAnsi="Arial" w:cs="Arial"/>
        </w:rPr>
        <w:t xml:space="preserve">. </w:t>
      </w:r>
      <w:r w:rsidR="00A17A38">
        <w:rPr>
          <w:rFonts w:ascii="Arial" w:hAnsi="Arial" w:cs="Arial"/>
        </w:rPr>
        <w:t>In terms of</w:t>
      </w:r>
      <w:r w:rsidR="00CD091E">
        <w:rPr>
          <w:rFonts w:ascii="Arial" w:hAnsi="Arial" w:cs="Arial"/>
        </w:rPr>
        <w:t xml:space="preserve"> proteins that were found to be significantly decreased in infection</w:t>
      </w:r>
      <w:r w:rsidR="00A17A38">
        <w:rPr>
          <w:rFonts w:ascii="Arial" w:hAnsi="Arial" w:cs="Arial"/>
        </w:rPr>
        <w:t>s</w:t>
      </w:r>
      <w:r w:rsidR="00CD091E">
        <w:rPr>
          <w:rFonts w:ascii="Arial" w:hAnsi="Arial" w:cs="Arial"/>
        </w:rPr>
        <w:t xml:space="preserve">,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were shared</w:t>
      </w:r>
      <w:r w:rsidR="003D55DD">
        <w:rPr>
          <w:rFonts w:ascii="Arial" w:hAnsi="Arial" w:cs="Arial"/>
        </w:rPr>
        <w:t xml:space="preserve"> across all types of bacteremia</w:t>
      </w:r>
      <w:r w:rsidR="00CD091E">
        <w:rPr>
          <w:rFonts w:ascii="Arial" w:hAnsi="Arial" w:cs="Arial"/>
        </w:rPr>
        <w:t xml:space="preserve">, </w:t>
      </w:r>
      <w:del w:id="178" w:author="Charlie Bayne" w:date="2024-08-13T10:45:00Z" w16du:dateUtc="2024-08-13T17:45:00Z">
        <w:r w:rsidR="00A17A38" w:rsidDel="006F576E">
          <w:rPr>
            <w:rFonts w:ascii="Arial" w:hAnsi="Arial" w:cs="Arial"/>
          </w:rPr>
          <w:delText xml:space="preserve">one </w:delText>
        </w:r>
      </w:del>
      <w:r w:rsidR="007E38F8">
        <w:rPr>
          <w:rFonts w:ascii="Arial" w:hAnsi="Arial" w:cs="Arial"/>
        </w:rPr>
        <w:t>2</w:t>
      </w:r>
      <w:r w:rsidR="002B6605">
        <w:rPr>
          <w:rFonts w:ascii="Arial" w:hAnsi="Arial" w:cs="Arial"/>
        </w:rPr>
        <w:t>%</w:t>
      </w:r>
      <w:r w:rsidR="00A17A38">
        <w:rPr>
          <w:rFonts w:ascii="Arial" w:hAnsi="Arial" w:cs="Arial"/>
        </w:rPr>
        <w:t xml:space="preserve"> </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to </w:t>
      </w:r>
      <w:r w:rsidR="002B6605" w:rsidRPr="00BA4EA5">
        <w:rPr>
          <w:rFonts w:ascii="Arial" w:hAnsi="Arial" w:cs="Arial"/>
          <w:i/>
          <w:iCs/>
        </w:rPr>
        <w:t>E. faecalis</w:t>
      </w:r>
      <w:r w:rsidR="002B6605">
        <w:rPr>
          <w:rFonts w:ascii="Arial" w:hAnsi="Arial" w:cs="Arial"/>
        </w:rPr>
        <w:t xml:space="preserve">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w:t>
      </w:r>
      <w:r w:rsidR="00A17A38">
        <w:rPr>
          <w:rFonts w:ascii="Arial" w:hAnsi="Arial" w:cs="Arial"/>
        </w:rPr>
        <w:t>found only</w:t>
      </w:r>
      <w:r w:rsidR="00CD091E">
        <w:rPr>
          <w:rFonts w:ascii="Arial" w:hAnsi="Arial" w:cs="Arial"/>
        </w:rPr>
        <w:t xml:space="preserve">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BA4EA5">
        <w:rPr>
          <w:rFonts w:ascii="Arial" w:hAnsi="Arial" w:cs="Arial"/>
          <w:b/>
          <w:bCs/>
          <w:color w:val="000000" w:themeColor="text1"/>
        </w:rPr>
        <w:t>Figure 2D</w:t>
      </w:r>
      <w:r w:rsidR="001A1284" w:rsidRPr="001A1284">
        <w:rPr>
          <w:rFonts w:ascii="Arial" w:hAnsi="Arial" w:cs="Arial"/>
          <w:color w:val="000000" w:themeColor="text1"/>
        </w:rPr>
        <w:t>)</w:t>
      </w:r>
      <w:r w:rsidR="006241EC">
        <w:rPr>
          <w:rFonts w:ascii="Arial" w:hAnsi="Arial" w:cs="Arial"/>
          <w:color w:val="000000" w:themeColor="text1"/>
        </w:rPr>
        <w:t>.</w:t>
      </w:r>
      <w:r w:rsidR="007814C2">
        <w:rPr>
          <w:rFonts w:ascii="Arial" w:hAnsi="Arial" w:cs="Arial"/>
          <w:color w:val="000000" w:themeColor="text1"/>
        </w:rPr>
        <w:t xml:space="preserve"> </w:t>
      </w:r>
      <w:r w:rsidR="00A17A38">
        <w:rPr>
          <w:rFonts w:ascii="Arial" w:hAnsi="Arial" w:cs="Arial"/>
          <w:color w:val="000000" w:themeColor="text1"/>
        </w:rPr>
        <w:t xml:space="preserve"> </w:t>
      </w:r>
      <w:r w:rsidR="00A17A38" w:rsidRPr="00A17A38">
        <w:rPr>
          <w:rFonts w:ascii="Arial" w:hAnsi="Arial" w:cs="Arial"/>
          <w:color w:val="000000" w:themeColor="text1"/>
        </w:rPr>
        <w:t>This analysis underscores the complex and often overlapping protein expression profiles in bacterial infections and highlights specific protein markers that could potentially differentiate between these infections.</w:t>
      </w:r>
    </w:p>
    <w:p w14:paraId="71C1F3FB" w14:textId="77777777" w:rsidR="003D55DD" w:rsidRPr="001A1284" w:rsidRDefault="003D55DD" w:rsidP="00243500">
      <w:pPr>
        <w:spacing w:line="480" w:lineRule="auto"/>
        <w:rPr>
          <w:rFonts w:ascii="Arial" w:hAnsi="Arial" w:cs="Arial"/>
        </w:rPr>
      </w:pPr>
    </w:p>
    <w:p w14:paraId="282B9F7A" w14:textId="4E069F78" w:rsidR="00772457" w:rsidRDefault="00DB5868" w:rsidP="00A26A1F">
      <w:pPr>
        <w:spacing w:line="480" w:lineRule="auto"/>
        <w:ind w:firstLine="720"/>
        <w:rPr>
          <w:rFonts w:ascii="Arial" w:hAnsi="Arial" w:cs="Arial"/>
        </w:rPr>
      </w:pPr>
      <w:r>
        <w:rPr>
          <w:rFonts w:ascii="Arial" w:hAnsi="Arial" w:cs="Arial"/>
        </w:rPr>
        <w:t xml:space="preserve">We </w:t>
      </w:r>
      <w:r w:rsidR="00A17A38">
        <w:rPr>
          <w:rFonts w:ascii="Arial" w:hAnsi="Arial" w:cs="Arial"/>
        </w:rPr>
        <w:t>explored the</w:t>
      </w:r>
      <w:r>
        <w:rPr>
          <w:rFonts w:ascii="Arial" w:hAnsi="Arial" w:cs="Arial"/>
        </w:rPr>
        <w:t xml:space="preserve"> biological processes </w:t>
      </w:r>
      <w:r w:rsidR="00A17A38">
        <w:rPr>
          <w:rFonts w:ascii="Arial" w:hAnsi="Arial" w:cs="Arial"/>
        </w:rPr>
        <w:t xml:space="preserve">involving </w:t>
      </w:r>
      <w:r>
        <w:rPr>
          <w:rFonts w:ascii="Arial" w:hAnsi="Arial" w:cs="Arial"/>
        </w:rPr>
        <w:t xml:space="preserve">the proteins identified as statistically significant </w:t>
      </w:r>
      <w:r w:rsidR="00A17A38">
        <w:rPr>
          <w:rFonts w:ascii="Arial" w:hAnsi="Arial" w:cs="Arial"/>
        </w:rPr>
        <w:t xml:space="preserve">in comparisons between </w:t>
      </w:r>
      <w:r>
        <w:rPr>
          <w:rFonts w:ascii="Arial" w:hAnsi="Arial" w:cs="Arial"/>
        </w:rPr>
        <w:t xml:space="preserve">infected </w:t>
      </w:r>
      <w:r w:rsidR="00A17A38">
        <w:rPr>
          <w:rFonts w:ascii="Arial" w:hAnsi="Arial" w:cs="Arial"/>
        </w:rPr>
        <w:t xml:space="preserve">and </w:t>
      </w:r>
      <w:r>
        <w:rPr>
          <w:rFonts w:ascii="Arial" w:hAnsi="Arial" w:cs="Arial"/>
        </w:rPr>
        <w:t xml:space="preserve">healthy </w:t>
      </w:r>
      <w:r w:rsidR="00A17A38">
        <w:rPr>
          <w:rFonts w:ascii="Arial" w:hAnsi="Arial" w:cs="Arial"/>
        </w:rPr>
        <w:t>individuals</w:t>
      </w:r>
      <w:r>
        <w:rPr>
          <w:rFonts w:ascii="Arial" w:hAnsi="Arial" w:cs="Arial"/>
        </w:rPr>
        <w:t xml:space="preserve">, </w:t>
      </w:r>
      <w:r w:rsidR="00A17A38">
        <w:rPr>
          <w:rFonts w:ascii="Arial" w:hAnsi="Arial" w:cs="Arial"/>
        </w:rPr>
        <w:t xml:space="preserve">focusing on </w:t>
      </w:r>
      <w:r>
        <w:rPr>
          <w:rFonts w:ascii="Arial" w:hAnsi="Arial" w:cs="Arial"/>
        </w:rPr>
        <w:t xml:space="preserve">how these processes </w:t>
      </w:r>
      <w:r w:rsidR="00A17A38">
        <w:rPr>
          <w:rFonts w:ascii="Arial" w:hAnsi="Arial" w:cs="Arial"/>
        </w:rPr>
        <w:t xml:space="preserve">varied among </w:t>
      </w:r>
      <w:r>
        <w:rPr>
          <w:rFonts w:ascii="Arial" w:hAnsi="Arial" w:cs="Arial"/>
        </w:rPr>
        <w:t xml:space="preserve">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w:t>
      </w:r>
      <w:r w:rsidR="00A17A38">
        <w:rPr>
          <w:rFonts w:ascii="Arial" w:hAnsi="Arial" w:cs="Arial"/>
        </w:rPr>
        <w:t xml:space="preserve"> analysis</w:t>
      </w:r>
      <w:r w:rsidR="00772457">
        <w:rPr>
          <w:rFonts w:ascii="Arial" w:hAnsi="Arial" w:cs="Arial"/>
        </w:rPr>
        <w:t xml:space="preserve">, we conducted </w:t>
      </w:r>
      <w:ins w:id="179" w:author="Charlie Bayne" w:date="2024-08-13T10:45:00Z" w16du:dateUtc="2024-08-13T17:45:00Z">
        <w:r w:rsidR="006F576E">
          <w:rPr>
            <w:rFonts w:ascii="Arial" w:hAnsi="Arial" w:cs="Arial"/>
          </w:rPr>
          <w:t>G</w:t>
        </w:r>
      </w:ins>
      <w:del w:id="180" w:author="Charlie Bayne" w:date="2024-08-13T10:45:00Z" w16du:dateUtc="2024-08-13T17:45:00Z">
        <w:r w:rsidR="00A17A38" w:rsidDel="006F576E">
          <w:rPr>
            <w:rFonts w:ascii="Arial" w:hAnsi="Arial" w:cs="Arial"/>
          </w:rPr>
          <w:delText>g</w:delText>
        </w:r>
      </w:del>
      <w:r w:rsidR="00A17A38">
        <w:rPr>
          <w:rFonts w:ascii="Arial" w:hAnsi="Arial" w:cs="Arial"/>
        </w:rPr>
        <w:t xml:space="preserve">ene </w:t>
      </w:r>
      <w:ins w:id="181" w:author="Charlie Bayne" w:date="2024-08-13T10:45:00Z" w16du:dateUtc="2024-08-13T17:45:00Z">
        <w:r w:rsidR="006F576E">
          <w:rPr>
            <w:rFonts w:ascii="Arial" w:hAnsi="Arial" w:cs="Arial"/>
          </w:rPr>
          <w:t>O</w:t>
        </w:r>
      </w:ins>
      <w:del w:id="182" w:author="Charlie Bayne" w:date="2024-08-13T10:45:00Z" w16du:dateUtc="2024-08-13T17:45:00Z">
        <w:r w:rsidR="00A17A38" w:rsidDel="006F576E">
          <w:rPr>
            <w:rFonts w:ascii="Arial" w:hAnsi="Arial" w:cs="Arial"/>
          </w:rPr>
          <w:delText>o</w:delText>
        </w:r>
      </w:del>
      <w:r w:rsidR="00A17A38">
        <w:rPr>
          <w:rFonts w:ascii="Arial" w:hAnsi="Arial" w:cs="Arial"/>
        </w:rPr>
        <w:t>ntology (</w:t>
      </w:r>
      <w:r w:rsidR="00772457">
        <w:rPr>
          <w:rFonts w:ascii="Arial" w:hAnsi="Arial" w:cs="Arial"/>
        </w:rPr>
        <w:t>GO</w:t>
      </w:r>
      <w:r w:rsidR="00A17A38">
        <w:rPr>
          <w:rFonts w:ascii="Arial" w:hAnsi="Arial" w:cs="Arial"/>
        </w:rPr>
        <w:t>)</w:t>
      </w:r>
      <w:r w:rsidR="00772457">
        <w:rPr>
          <w:rFonts w:ascii="Arial" w:hAnsi="Arial" w:cs="Arial"/>
        </w:rPr>
        <w:t xml:space="preserve"> enrichment analysis on the proteins identified as significantly different </w:t>
      </w:r>
      <w:r w:rsidR="00A17A38">
        <w:rPr>
          <w:rFonts w:ascii="Arial" w:hAnsi="Arial" w:cs="Arial"/>
        </w:rPr>
        <w:t xml:space="preserve">in </w:t>
      </w:r>
      <w:r w:rsidR="00772457">
        <w:rPr>
          <w:rFonts w:ascii="Arial" w:hAnsi="Arial" w:cs="Arial"/>
        </w:rPr>
        <w:t>binary comparisons (</w:t>
      </w:r>
      <w:r w:rsidR="00772457" w:rsidRPr="00ED4AE2">
        <w:rPr>
          <w:rFonts w:ascii="Arial" w:hAnsi="Arial" w:cs="Arial"/>
          <w:b/>
          <w:bCs/>
        </w:rPr>
        <w:t>Supplementary Figure 5</w:t>
      </w:r>
      <w:r w:rsidR="00772457">
        <w:rPr>
          <w:rFonts w:ascii="Arial" w:hAnsi="Arial" w:cs="Arial"/>
        </w:rPr>
        <w:t xml:space="preserve">). </w:t>
      </w:r>
      <w:r w:rsidR="00A17A38">
        <w:rPr>
          <w:rFonts w:ascii="Arial" w:hAnsi="Arial" w:cs="Arial"/>
        </w:rPr>
        <w:t xml:space="preserve">For </w:t>
      </w:r>
      <w:r w:rsidR="004A0FA7">
        <w:rPr>
          <w:rFonts w:ascii="Arial" w:hAnsi="Arial" w:cs="Arial"/>
        </w:rPr>
        <w:t>both</w:t>
      </w:r>
      <w:r w:rsidR="00A17A38">
        <w:rPr>
          <w:rFonts w:ascii="Arial" w:hAnsi="Arial" w:cs="Arial"/>
        </w:rPr>
        <w:t xml:space="preserve"> types of</w:t>
      </w:r>
      <w:r w:rsidR="00470075">
        <w:rPr>
          <w:rFonts w:ascii="Arial" w:hAnsi="Arial" w:cs="Arial"/>
        </w:rPr>
        <w:t xml:space="preserve"> </w:t>
      </w:r>
      <w:r w:rsidR="00772457">
        <w:rPr>
          <w:rFonts w:ascii="Arial" w:hAnsi="Arial" w:cs="Arial"/>
        </w:rPr>
        <w:t>EcB</w:t>
      </w:r>
      <w:r w:rsidR="00470075">
        <w:rPr>
          <w:rFonts w:ascii="Arial" w:hAnsi="Arial" w:cs="Arial"/>
        </w:rPr>
        <w:t xml:space="preserve">, we observed </w:t>
      </w:r>
      <w:r w:rsidR="00470075">
        <w:rPr>
          <w:rFonts w:ascii="Arial" w:hAnsi="Arial" w:cs="Arial"/>
        </w:rPr>
        <w:lastRenderedPageBreak/>
        <w:t>an enrichment in</w:t>
      </w:r>
      <w:r w:rsidR="00A17A38">
        <w:rPr>
          <w:rFonts w:ascii="Arial" w:hAnsi="Arial" w:cs="Arial"/>
        </w:rPr>
        <w:t xml:space="preserve"> biological processes such as</w:t>
      </w:r>
      <w:r w:rsidR="00470075">
        <w:rPr>
          <w:rFonts w:ascii="Arial" w:hAnsi="Arial" w:cs="Arial"/>
        </w:rPr>
        <w:t xml:space="preserve">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w:t>
      </w:r>
      <w:r w:rsidR="00772457" w:rsidRPr="00ED4AE2">
        <w:rPr>
          <w:rFonts w:ascii="Arial" w:hAnsi="Arial" w:cs="Arial"/>
          <w:b/>
          <w:bCs/>
        </w:rPr>
        <w:t>Figure 2B</w:t>
      </w:r>
      <w:r w:rsidR="00772457">
        <w:rPr>
          <w:rFonts w:ascii="Arial" w:hAnsi="Arial" w:cs="Arial"/>
        </w:rPr>
        <w:t>)</w:t>
      </w:r>
      <w:r w:rsidR="00470075">
        <w:rPr>
          <w:rFonts w:ascii="Arial" w:hAnsi="Arial" w:cs="Arial"/>
        </w:rPr>
        <w:t>.</w:t>
      </w:r>
      <w:r w:rsidR="00A17A38">
        <w:rPr>
          <w:rFonts w:ascii="Arial" w:hAnsi="Arial" w:cs="Arial"/>
        </w:rPr>
        <w:t xml:space="preserve"> </w:t>
      </w:r>
      <w:r w:rsidR="00A17A38" w:rsidRPr="00A17A38">
        <w:rPr>
          <w:rFonts w:ascii="Arial" w:hAnsi="Arial" w:cs="Arial"/>
        </w:rPr>
        <w:t>These findings indicate that despite the microbial differences, there are common host responses involving critical immune and structural cellular responses.</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5179A393"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w:t>
      </w:r>
      <w:r w:rsidR="00A17A38">
        <w:rPr>
          <w:rFonts w:ascii="Arial" w:hAnsi="Arial" w:cs="Arial"/>
        </w:rPr>
        <w:t xml:space="preserve">share </w:t>
      </w:r>
      <w:r w:rsidR="008122DD">
        <w:rPr>
          <w:rFonts w:ascii="Arial" w:hAnsi="Arial" w:cs="Arial"/>
        </w:rPr>
        <w:t>several</w:t>
      </w:r>
      <w:r w:rsidR="00772457">
        <w:rPr>
          <w:rFonts w:ascii="Arial" w:hAnsi="Arial" w:cs="Arial"/>
        </w:rPr>
        <w:t xml:space="preserve"> </w:t>
      </w:r>
      <w:r w:rsidR="003A5C57">
        <w:rPr>
          <w:rFonts w:ascii="Arial" w:hAnsi="Arial" w:cs="Arial"/>
        </w:rPr>
        <w:t xml:space="preserve">biological processes that </w:t>
      </w:r>
      <w:r w:rsidR="00A17A38">
        <w:rPr>
          <w:rFonts w:ascii="Arial" w:hAnsi="Arial" w:cs="Arial"/>
        </w:rPr>
        <w:t xml:space="preserve">are </w:t>
      </w:r>
      <w:r w:rsidR="003A5C57">
        <w:rPr>
          <w:rFonts w:ascii="Arial" w:hAnsi="Arial" w:cs="Arial"/>
        </w:rPr>
        <w:t>significantly depleted upon infection</w:t>
      </w:r>
      <w:r w:rsidR="00772457">
        <w:rPr>
          <w:rFonts w:ascii="Arial" w:hAnsi="Arial" w:cs="Arial"/>
        </w:rPr>
        <w:t xml:space="preserve">. </w:t>
      </w:r>
      <w:r w:rsidR="00A17A38">
        <w:rPr>
          <w:rFonts w:ascii="Arial" w:hAnsi="Arial" w:cs="Arial"/>
        </w:rPr>
        <w:t>Notably,</w:t>
      </w:r>
      <w:r w:rsidR="00744CC4">
        <w:rPr>
          <w:rFonts w:ascii="Arial" w:hAnsi="Arial" w:cs="Arial"/>
        </w:rPr>
        <w:t xml:space="preserve">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w:t>
      </w:r>
      <w:r w:rsidR="00A17A38">
        <w:rPr>
          <w:rFonts w:ascii="Arial" w:hAnsi="Arial" w:cs="Arial"/>
        </w:rPr>
        <w:t xml:space="preserve">as evidenced by </w:t>
      </w:r>
      <w:r w:rsidR="003A5C57">
        <w:rPr>
          <w:rFonts w:ascii="Arial" w:hAnsi="Arial" w:cs="Arial"/>
        </w:rPr>
        <w:t>the significant reduction in GO terms</w:t>
      </w:r>
      <w:r w:rsidR="00A17A38">
        <w:rPr>
          <w:rFonts w:ascii="Arial" w:hAnsi="Arial" w:cs="Arial"/>
        </w:rPr>
        <w:t xml:space="preserve"> such as</w:t>
      </w:r>
      <w:r w:rsidR="003A5C57">
        <w:rPr>
          <w:rFonts w:ascii="Arial" w:hAnsi="Arial" w:cs="Arial"/>
        </w:rPr>
        <w:t xml:space="preserve">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A17A38">
        <w:rPr>
          <w:rFonts w:ascii="Arial" w:hAnsi="Arial" w:cs="Arial"/>
        </w:rPr>
        <w:t xml:space="preserve">Similarly, we </w:t>
      </w:r>
      <w:r w:rsidR="003A5C57">
        <w:rPr>
          <w:rFonts w:ascii="Arial" w:hAnsi="Arial" w:cs="Arial"/>
        </w:rPr>
        <w:t xml:space="preserve">observed </w:t>
      </w:r>
      <w:r w:rsidR="00A17A38">
        <w:rPr>
          <w:rFonts w:ascii="Arial" w:hAnsi="Arial" w:cs="Arial"/>
        </w:rPr>
        <w:t xml:space="preserve">commonalities </w:t>
      </w:r>
      <w:r w:rsidR="003A5C57">
        <w:rPr>
          <w:rFonts w:ascii="Arial" w:hAnsi="Arial" w:cs="Arial"/>
        </w:rPr>
        <w:t xml:space="preserve">in processes related to blood clotting between EcB and </w:t>
      </w:r>
      <w:r w:rsidR="003A5C57" w:rsidRPr="003D55DD">
        <w:rPr>
          <w:rFonts w:ascii="Arial" w:hAnsi="Arial" w:cs="Arial"/>
          <w:i/>
          <w:iCs/>
        </w:rPr>
        <w:t>S. aureus</w:t>
      </w:r>
      <w:r w:rsidR="003A5C57">
        <w:rPr>
          <w:rFonts w:ascii="Arial" w:hAnsi="Arial" w:cs="Arial"/>
        </w:rPr>
        <w:t xml:space="preserve"> bacteremia</w:t>
      </w:r>
      <w:r w:rsidR="00A17A38">
        <w:rPr>
          <w:rFonts w:ascii="Arial" w:hAnsi="Arial" w:cs="Arial"/>
        </w:rPr>
        <w:t>,</w:t>
      </w:r>
      <w:r w:rsidR="003A5C57">
        <w:rPr>
          <w:rFonts w:ascii="Arial" w:hAnsi="Arial" w:cs="Arial"/>
        </w:rPr>
        <w:t xml:space="preserve"> </w:t>
      </w:r>
      <w:r w:rsidR="00A17A38">
        <w:rPr>
          <w:rFonts w:ascii="Arial" w:hAnsi="Arial" w:cs="Arial"/>
        </w:rPr>
        <w:t xml:space="preserve">with </w:t>
      </w:r>
      <w:r w:rsidR="003A5C57">
        <w:rPr>
          <w:rFonts w:ascii="Arial" w:hAnsi="Arial" w:cs="Arial"/>
        </w:rPr>
        <w:t>significant depletion</w:t>
      </w:r>
      <w:r w:rsidR="00A17A38">
        <w:rPr>
          <w:rFonts w:ascii="Arial" w:hAnsi="Arial" w:cs="Arial"/>
        </w:rPr>
        <w:t xml:space="preserve"> noted</w:t>
      </w:r>
      <w:r w:rsidR="003A5C57">
        <w:rPr>
          <w:rFonts w:ascii="Arial" w:hAnsi="Arial" w:cs="Arial"/>
        </w:rPr>
        <w:t xml:space="preserve"> in the GO terms </w:t>
      </w:r>
      <w:r w:rsidR="00A17A38">
        <w:rPr>
          <w:rFonts w:ascii="Arial" w:hAnsi="Arial" w:cs="Arial"/>
        </w:rPr>
        <w:t>for</w:t>
      </w:r>
      <w:r w:rsidR="003A5C57">
        <w:rPr>
          <w:rFonts w:ascii="Arial" w:hAnsi="Arial" w:cs="Arial"/>
        </w:rPr>
        <w:t xml:space="preserve"> blood coagulation, heparin binding, and zymogen activation.</w:t>
      </w:r>
      <w:r w:rsidR="007D6373">
        <w:rPr>
          <w:rFonts w:ascii="Arial" w:hAnsi="Arial" w:cs="Arial"/>
        </w:rPr>
        <w:t xml:space="preserve"> </w:t>
      </w:r>
      <w:r w:rsidR="00A17A38">
        <w:rPr>
          <w:rFonts w:ascii="Arial" w:hAnsi="Arial" w:cs="Arial"/>
        </w:rPr>
        <w:t xml:space="preserve">Of note, the platelet </w:t>
      </w:r>
      <w:r w:rsidR="003A5C57">
        <w:rPr>
          <w:rFonts w:ascii="Arial" w:hAnsi="Arial" w:cs="Arial"/>
        </w:rPr>
        <w:t xml:space="preserve">alpha granule lumen was the only GO </w:t>
      </w:r>
      <w:r w:rsidR="00A17A38">
        <w:rPr>
          <w:rFonts w:ascii="Arial" w:hAnsi="Arial" w:cs="Arial"/>
        </w:rPr>
        <w:t xml:space="preserve">term </w:t>
      </w:r>
      <w:r w:rsidR="003A5C57">
        <w:rPr>
          <w:rFonts w:ascii="Arial" w:hAnsi="Arial" w:cs="Arial"/>
        </w:rPr>
        <w:t xml:space="preserve">observed to have </w:t>
      </w:r>
      <w:r w:rsidR="00B504FC">
        <w:rPr>
          <w:rFonts w:ascii="Arial" w:hAnsi="Arial" w:cs="Arial"/>
        </w:rPr>
        <w:t>the</w:t>
      </w:r>
      <w:r w:rsidR="00201286">
        <w:rPr>
          <w:rFonts w:ascii="Arial" w:hAnsi="Arial" w:cs="Arial"/>
        </w:rPr>
        <w:t xml:space="preserve"> </w:t>
      </w:r>
      <w:r w:rsidR="00A17A38">
        <w:rPr>
          <w:rFonts w:ascii="Arial" w:hAnsi="Arial" w:cs="Arial"/>
        </w:rPr>
        <w:t xml:space="preserve">opposing </w:t>
      </w:r>
      <w:r w:rsidR="003A5C57">
        <w:rPr>
          <w:rFonts w:ascii="Arial" w:hAnsi="Arial" w:cs="Arial"/>
        </w:rPr>
        <w:t>effect</w:t>
      </w:r>
      <w:r w:rsidR="00A17A38">
        <w:rPr>
          <w:rFonts w:ascii="Arial" w:hAnsi="Arial" w:cs="Arial"/>
        </w:rPr>
        <w:t>s</w:t>
      </w:r>
      <w:r w:rsidR="003A5C57">
        <w:rPr>
          <w:rFonts w:ascii="Arial" w:hAnsi="Arial" w:cs="Arial"/>
        </w:rPr>
        <w:t xml:space="preserve"> in different types of bacteremia</w:t>
      </w:r>
      <w:r w:rsidR="00A17A38">
        <w:rPr>
          <w:rFonts w:ascii="Arial" w:hAnsi="Arial" w:cs="Arial"/>
        </w:rPr>
        <w:t>. It</w:t>
      </w:r>
      <w:r w:rsidR="003A5C57">
        <w:rPr>
          <w:rFonts w:ascii="Arial" w:hAnsi="Arial" w:cs="Arial"/>
        </w:rPr>
        <w:t xml:space="preserve">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 xml:space="preserve">B </w:t>
      </w:r>
      <w:r w:rsidR="00B17DB1">
        <w:rPr>
          <w:rFonts w:ascii="Arial" w:hAnsi="Arial" w:cs="Arial"/>
        </w:rPr>
        <w:t xml:space="preserve">but </w:t>
      </w:r>
      <w:r w:rsidR="00470075">
        <w:rPr>
          <w:rFonts w:ascii="Arial" w:hAnsi="Arial" w:cs="Arial"/>
        </w:rPr>
        <w:t>depleted in</w:t>
      </w:r>
      <w:r w:rsidR="00B17DB1">
        <w:rPr>
          <w:rFonts w:ascii="Arial" w:hAnsi="Arial" w:cs="Arial"/>
        </w:rPr>
        <w:t xml:space="preserve"> those from</w:t>
      </w:r>
      <w:r w:rsidR="00470075">
        <w:rPr>
          <w:rFonts w:ascii="Arial" w:hAnsi="Arial" w:cs="Arial"/>
        </w:rPr>
        <w:t xml:space="preserve"> </w:t>
      </w:r>
      <w:r w:rsidR="00470075" w:rsidRPr="00CD091E">
        <w:rPr>
          <w:rFonts w:ascii="Arial" w:hAnsi="Arial" w:cs="Arial"/>
          <w:i/>
          <w:iCs/>
        </w:rPr>
        <w:t>S. aureus</w:t>
      </w:r>
      <w:r w:rsidR="00470075">
        <w:rPr>
          <w:rFonts w:ascii="Arial" w:hAnsi="Arial" w:cs="Arial"/>
        </w:rPr>
        <w:t xml:space="preserve"> </w:t>
      </w:r>
      <w:r w:rsidR="00B17DB1">
        <w:rPr>
          <w:rFonts w:ascii="Arial" w:hAnsi="Arial" w:cs="Arial"/>
        </w:rPr>
        <w:t>bacteremia</w:t>
      </w:r>
      <w:r w:rsidR="006241EC">
        <w:rPr>
          <w:rFonts w:ascii="Arial" w:hAnsi="Arial" w:cs="Arial"/>
        </w:rPr>
        <w:t xml:space="preserve"> (</w:t>
      </w:r>
      <w:r w:rsidR="006241EC" w:rsidRPr="00ED4AE2">
        <w:rPr>
          <w:rFonts w:ascii="Arial" w:hAnsi="Arial" w:cs="Arial"/>
          <w:b/>
          <w:bCs/>
        </w:rPr>
        <w:t>Figure 2B</w:t>
      </w:r>
      <w:r w:rsidR="006241EC">
        <w:rPr>
          <w:rFonts w:ascii="Arial" w:hAnsi="Arial" w:cs="Arial"/>
        </w:rPr>
        <w:t>)</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1BC15B0F"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r w:rsidR="00B17DB1">
        <w:rPr>
          <w:rFonts w:ascii="Arial" w:hAnsi="Arial" w:cs="Arial"/>
          <w:color w:val="000000" w:themeColor="text1"/>
        </w:rPr>
        <w:t xml:space="preserve">adjusted p-value </w:t>
      </w:r>
      <w:r w:rsidR="00B17DB1" w:rsidRPr="00ED4AE2">
        <w:rPr>
          <w:rFonts w:ascii="Arial" w:hAnsi="Arial" w:cs="Arial"/>
          <w:color w:val="000000" w:themeColor="text1"/>
          <w:u w:val="single"/>
        </w:rPr>
        <w:t>&lt;</w:t>
      </w:r>
      <w:r>
        <w:rPr>
          <w:rFonts w:ascii="Arial" w:hAnsi="Arial" w:cs="Arial"/>
          <w:color w:val="000000" w:themeColor="text1"/>
        </w:rPr>
        <w:t xml:space="preserve"> 0.05) </w:t>
      </w:r>
      <w:r w:rsidR="00B17DB1">
        <w:rPr>
          <w:rFonts w:ascii="Arial" w:hAnsi="Arial" w:cs="Arial"/>
          <w:color w:val="000000" w:themeColor="text1"/>
        </w:rPr>
        <w:t>underwent</w:t>
      </w:r>
      <w:r>
        <w:rPr>
          <w:rFonts w:ascii="Arial" w:hAnsi="Arial" w:cs="Arial"/>
          <w:color w:val="000000" w:themeColor="text1"/>
        </w:rPr>
        <w:t xml:space="preserve"> enrichment analysis to </w:t>
      </w:r>
      <w:r w:rsidR="00B17DB1">
        <w:rPr>
          <w:rFonts w:ascii="Arial" w:hAnsi="Arial" w:cs="Arial"/>
          <w:color w:val="000000" w:themeColor="text1"/>
        </w:rPr>
        <w:t xml:space="preserve">determine </w:t>
      </w:r>
      <w:r>
        <w:rPr>
          <w:rFonts w:ascii="Arial" w:hAnsi="Arial" w:cs="Arial"/>
          <w:color w:val="000000" w:themeColor="text1"/>
        </w:rPr>
        <w:t xml:space="preserve">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w:t>
      </w:r>
      <w:r w:rsidR="00B17DB1">
        <w:rPr>
          <w:rFonts w:ascii="Arial" w:hAnsi="Arial" w:cs="Arial"/>
          <w:color w:val="000000" w:themeColor="text1"/>
        </w:rPr>
        <w:t xml:space="preserve">compared </w:t>
      </w:r>
      <w:r>
        <w:rPr>
          <w:rFonts w:ascii="Arial" w:hAnsi="Arial" w:cs="Arial"/>
          <w:color w:val="000000" w:themeColor="text1"/>
        </w:rPr>
        <w:t xml:space="preserve">to </w:t>
      </w:r>
      <w:r w:rsidR="004A0FA7">
        <w:rPr>
          <w:rFonts w:ascii="Arial" w:hAnsi="Arial" w:cs="Arial"/>
          <w:color w:val="000000" w:themeColor="text1"/>
        </w:rPr>
        <w:t>all features detected in</w:t>
      </w:r>
      <w:r>
        <w:rPr>
          <w:rFonts w:ascii="Arial" w:hAnsi="Arial" w:cs="Arial"/>
          <w:color w:val="000000" w:themeColor="text1"/>
        </w:rPr>
        <w:t xml:space="preserve"> the experiment (</w:t>
      </w:r>
      <w:r w:rsidRPr="00ED4AE2">
        <w:rPr>
          <w:rFonts w:ascii="Arial" w:hAnsi="Arial" w:cs="Arial"/>
          <w:b/>
          <w:bCs/>
          <w:color w:val="000000" w:themeColor="text1"/>
        </w:rPr>
        <w:t>Figure 3C</w:t>
      </w:r>
      <w:r>
        <w:rPr>
          <w:rFonts w:ascii="Arial" w:hAnsi="Arial" w:cs="Arial"/>
          <w:color w:val="000000" w:themeColor="text1"/>
        </w:rPr>
        <w:t xml:space="preserve">). </w:t>
      </w:r>
      <w:r w:rsidR="00475E90">
        <w:rPr>
          <w:rFonts w:ascii="Arial" w:hAnsi="Arial" w:cs="Arial"/>
          <w:color w:val="000000" w:themeColor="text1"/>
        </w:rPr>
        <w:t xml:space="preserve">A closer </w:t>
      </w:r>
      <w:r>
        <w:rPr>
          <w:rFonts w:ascii="Arial" w:hAnsi="Arial" w:cs="Arial"/>
          <w:color w:val="000000" w:themeColor="text1"/>
        </w:rPr>
        <w:t xml:space="preserve">examination </w:t>
      </w:r>
      <w:r w:rsidR="00B17DB1">
        <w:rPr>
          <w:rFonts w:ascii="Arial" w:hAnsi="Arial" w:cs="Arial"/>
          <w:color w:val="000000" w:themeColor="text1"/>
        </w:rPr>
        <w:t>revealed</w:t>
      </w:r>
      <w:r>
        <w:rPr>
          <w:rFonts w:ascii="Arial" w:hAnsi="Arial" w:cs="Arial"/>
          <w:color w:val="000000" w:themeColor="text1"/>
        </w:rPr>
        <w:t xml:space="preserve"> that 10</w:t>
      </w:r>
      <w:r w:rsidR="00B17DB1">
        <w:rPr>
          <w:rFonts w:ascii="Arial" w:hAnsi="Arial" w:cs="Arial"/>
          <w:color w:val="000000" w:themeColor="text1"/>
        </w:rPr>
        <w:t xml:space="preserve"> out of the </w:t>
      </w:r>
      <w:r>
        <w:rPr>
          <w:rFonts w:ascii="Arial" w:hAnsi="Arial" w:cs="Arial"/>
          <w:color w:val="000000" w:themeColor="text1"/>
        </w:rPr>
        <w:t xml:space="preserve">12 molecules annotated as steroids could </w:t>
      </w:r>
      <w:r>
        <w:rPr>
          <w:rFonts w:ascii="Arial" w:hAnsi="Arial" w:cs="Arial"/>
          <w:color w:val="000000" w:themeColor="text1"/>
        </w:rPr>
        <w:lastRenderedPageBreak/>
        <w:t>be more specifically described as bile acids. These included the primary bile acid cholic acid</w:t>
      </w:r>
      <w:r w:rsidR="00F20346">
        <w:rPr>
          <w:rFonts w:ascii="Arial" w:hAnsi="Arial" w:cs="Arial"/>
          <w:color w:val="000000" w:themeColor="text1"/>
        </w:rPr>
        <w:t xml:space="preserve"> (CA), </w:t>
      </w:r>
      <w:r w:rsidR="00CB3234">
        <w:rPr>
          <w:rFonts w:ascii="Arial" w:hAnsi="Arial" w:cs="Arial"/>
          <w:color w:val="000000" w:themeColor="text1"/>
        </w:rPr>
        <w:t xml:space="preserve">the </w:t>
      </w:r>
      <w:r w:rsidR="00F20346">
        <w:rPr>
          <w:rFonts w:ascii="Arial" w:hAnsi="Arial" w:cs="Arial"/>
          <w:color w:val="000000" w:themeColor="text1"/>
        </w:rPr>
        <w:t>conjugated primary bile acids glycocholic acid (GCA), taurocholic acid (TCA),</w:t>
      </w:r>
      <w:r w:rsidR="00F20346" w:rsidRPr="00F20346">
        <w:rPr>
          <w:rFonts w:ascii="Arial" w:hAnsi="Arial" w:cs="Arial"/>
          <w:color w:val="000000" w:themeColor="text1"/>
        </w:rPr>
        <w:t xml:space="preserve"> </w:t>
      </w:r>
      <w:r w:rsidR="00F20346">
        <w:rPr>
          <w:rFonts w:ascii="Arial" w:hAnsi="Arial" w:cs="Arial"/>
          <w:color w:val="000000" w:themeColor="text1"/>
        </w:rPr>
        <w:t>glycochenodeoxycholate (GCDCA), glycochenodeoxycholic acid (GCDCA), glycohyocholic acid (G</w:t>
      </w:r>
      <w:r w:rsidR="00CB3234">
        <w:rPr>
          <w:rFonts w:ascii="Arial" w:hAnsi="Arial" w:cs="Arial"/>
          <w:color w:val="000000" w:themeColor="text1"/>
        </w:rPr>
        <w:t xml:space="preserve">HCA), </w:t>
      </w:r>
      <w:proofErr w:type="spellStart"/>
      <w:r w:rsidR="00CB3234">
        <w:rPr>
          <w:rFonts w:ascii="Arial" w:hAnsi="Arial" w:cs="Arial"/>
          <w:color w:val="000000" w:themeColor="text1"/>
        </w:rPr>
        <w:t>t</w:t>
      </w:r>
      <w:r w:rsidR="00CB3234" w:rsidRPr="00CB3234">
        <w:rPr>
          <w:rFonts w:ascii="Arial" w:hAnsi="Arial" w:cs="Arial"/>
          <w:color w:val="000000" w:themeColor="text1"/>
        </w:rPr>
        <w:t>aurochenodeoxycholic</w:t>
      </w:r>
      <w:proofErr w:type="spellEnd"/>
      <w:r w:rsidR="00CB3234" w:rsidRPr="00CB3234">
        <w:rPr>
          <w:rFonts w:ascii="Arial" w:hAnsi="Arial" w:cs="Arial"/>
          <w:color w:val="000000" w:themeColor="text1"/>
        </w:rPr>
        <w:t xml:space="preserve"> acid</w:t>
      </w:r>
      <w:r w:rsidR="00CB3234">
        <w:rPr>
          <w:rFonts w:ascii="Arial" w:hAnsi="Arial" w:cs="Arial"/>
          <w:color w:val="000000" w:themeColor="text1"/>
        </w:rPr>
        <w:t xml:space="preserve"> (TCDCA) as well as the</w:t>
      </w:r>
      <w:r>
        <w:rPr>
          <w:rFonts w:ascii="Arial" w:hAnsi="Arial" w:cs="Arial"/>
          <w:color w:val="000000" w:themeColor="text1"/>
        </w:rPr>
        <w:t xml:space="preserve"> </w:t>
      </w:r>
      <w:r w:rsidR="00F20346">
        <w:rPr>
          <w:rFonts w:ascii="Arial" w:hAnsi="Arial" w:cs="Arial"/>
          <w:color w:val="000000" w:themeColor="text1"/>
        </w:rPr>
        <w:t xml:space="preserve">conjugated </w:t>
      </w:r>
      <w:r>
        <w:rPr>
          <w:rFonts w:ascii="Arial" w:hAnsi="Arial" w:cs="Arial"/>
          <w:color w:val="000000" w:themeColor="text1"/>
        </w:rPr>
        <w:t>secondary bile acids</w:t>
      </w:r>
      <w:r w:rsidR="00CB3234">
        <w:rPr>
          <w:rFonts w:ascii="Arial" w:hAnsi="Arial" w:cs="Arial"/>
          <w:color w:val="000000" w:themeColor="text1"/>
        </w:rPr>
        <w:t xml:space="preserve"> </w:t>
      </w:r>
      <w:r w:rsidR="00CB3234" w:rsidRPr="00CB3234">
        <w:rPr>
          <w:rFonts w:ascii="Arial" w:hAnsi="Arial" w:cs="Arial"/>
          <w:color w:val="000000" w:themeColor="text1"/>
        </w:rPr>
        <w:t xml:space="preserve">Tauroursodeoxycholic acid </w:t>
      </w:r>
      <w:r w:rsidR="00CB3234">
        <w:rPr>
          <w:rFonts w:ascii="Arial" w:hAnsi="Arial" w:cs="Arial"/>
          <w:color w:val="000000" w:themeColor="text1"/>
        </w:rPr>
        <w:t>(</w:t>
      </w:r>
      <w:r w:rsidR="00CB3234" w:rsidRPr="00CB3234">
        <w:rPr>
          <w:rFonts w:ascii="Arial" w:hAnsi="Arial" w:cs="Arial"/>
          <w:color w:val="000000" w:themeColor="text1"/>
        </w:rPr>
        <w:t>TUDCA</w:t>
      </w:r>
      <w:r w:rsidR="00CB3234">
        <w:rPr>
          <w:rFonts w:ascii="Arial" w:hAnsi="Arial" w:cs="Arial"/>
          <w:color w:val="000000" w:themeColor="text1"/>
        </w:rPr>
        <w:t xml:space="preserve">), </w:t>
      </w:r>
      <w:r w:rsidR="00CB3234" w:rsidRPr="00CB3234">
        <w:rPr>
          <w:rFonts w:ascii="Arial" w:hAnsi="Arial" w:cs="Arial"/>
          <w:color w:val="000000" w:themeColor="text1"/>
        </w:rPr>
        <w:t xml:space="preserve">taurohyodeoxycholic acid </w:t>
      </w:r>
      <w:r w:rsidR="00CB3234">
        <w:rPr>
          <w:rFonts w:ascii="Arial" w:hAnsi="Arial" w:cs="Arial"/>
          <w:color w:val="000000" w:themeColor="text1"/>
        </w:rPr>
        <w:t>(</w:t>
      </w:r>
      <w:r w:rsidR="00CB3234" w:rsidRPr="00CB3234">
        <w:rPr>
          <w:rFonts w:ascii="Arial" w:hAnsi="Arial" w:cs="Arial"/>
          <w:color w:val="000000" w:themeColor="text1"/>
        </w:rPr>
        <w:t>THDCA</w:t>
      </w:r>
      <w:r w:rsidR="00CB3234">
        <w:rPr>
          <w:rFonts w:ascii="Arial" w:hAnsi="Arial" w:cs="Arial"/>
          <w:color w:val="000000" w:themeColor="text1"/>
        </w:rPr>
        <w:t xml:space="preserve">), and </w:t>
      </w:r>
      <w:proofErr w:type="spellStart"/>
      <w:r w:rsidR="00CB3234" w:rsidRPr="00CB3234">
        <w:rPr>
          <w:rFonts w:ascii="Arial" w:hAnsi="Arial" w:cs="Arial"/>
          <w:color w:val="000000" w:themeColor="text1"/>
        </w:rPr>
        <w:t>glycoursodeoxycholic</w:t>
      </w:r>
      <w:proofErr w:type="spellEnd"/>
      <w:r w:rsidR="00CB3234" w:rsidRPr="00CB3234">
        <w:rPr>
          <w:rFonts w:ascii="Arial" w:hAnsi="Arial" w:cs="Arial"/>
          <w:color w:val="000000" w:themeColor="text1"/>
        </w:rPr>
        <w:t xml:space="preserve"> acid </w:t>
      </w:r>
      <w:r w:rsidR="00CB3234">
        <w:rPr>
          <w:rFonts w:ascii="Arial" w:hAnsi="Arial" w:cs="Arial"/>
          <w:color w:val="000000" w:themeColor="text1"/>
        </w:rPr>
        <w:t>(</w:t>
      </w:r>
      <w:r w:rsidR="00CB3234" w:rsidRPr="00CB3234">
        <w:rPr>
          <w:rFonts w:ascii="Arial" w:hAnsi="Arial" w:cs="Arial"/>
          <w:color w:val="000000" w:themeColor="text1"/>
        </w:rPr>
        <w:t>GUDCA</w:t>
      </w:r>
      <w:r w:rsidR="00CB3234">
        <w:rPr>
          <w:rFonts w:ascii="Arial" w:hAnsi="Arial" w:cs="Arial"/>
          <w:color w:val="000000" w:themeColor="text1"/>
        </w:rPr>
        <w:t>)</w:t>
      </w:r>
      <w:ins w:id="183" w:author="Charlie Bayne" w:date="2024-08-13T10:46:00Z" w16du:dateUtc="2024-08-13T17:46:00Z">
        <w:r w:rsidR="006F576E">
          <w:rPr>
            <w:rFonts w:ascii="Arial" w:hAnsi="Arial" w:cs="Arial"/>
            <w:color w:val="000000" w:themeColor="text1"/>
          </w:rPr>
          <w:t>.</w:t>
        </w:r>
      </w:ins>
      <w:r>
        <w:rPr>
          <w:rFonts w:ascii="Arial" w:hAnsi="Arial" w:cs="Arial"/>
          <w:color w:val="000000" w:themeColor="text1"/>
        </w:rPr>
        <w:t xml:space="preserve"> The same functional enrichment was observed </w:t>
      </w:r>
      <w:r w:rsidR="00B17DB1">
        <w:rPr>
          <w:rFonts w:ascii="Arial" w:hAnsi="Arial" w:cs="Arial"/>
          <w:color w:val="000000" w:themeColor="text1"/>
        </w:rPr>
        <w:t xml:space="preserve">in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sidRPr="00ED4AE2">
        <w:rPr>
          <w:rFonts w:ascii="Arial" w:hAnsi="Arial" w:cs="Arial"/>
          <w:b/>
          <w:bCs/>
          <w:color w:val="000000" w:themeColor="text1"/>
        </w:rPr>
        <w:t>Supplementary</w:t>
      </w:r>
      <w:r w:rsidRPr="00ED4AE2">
        <w:rPr>
          <w:rFonts w:ascii="Arial" w:hAnsi="Arial" w:cs="Arial"/>
          <w:b/>
          <w:bCs/>
          <w:color w:val="000000" w:themeColor="text1"/>
        </w:rPr>
        <w:t xml:space="preserve"> Figure </w:t>
      </w:r>
      <w:r w:rsidR="00302365" w:rsidRPr="00ED4AE2">
        <w:rPr>
          <w:rFonts w:ascii="Arial" w:hAnsi="Arial" w:cs="Arial"/>
          <w:b/>
          <w:bCs/>
          <w:color w:val="000000" w:themeColor="text1"/>
        </w:rPr>
        <w:t>2</w:t>
      </w:r>
      <w:r>
        <w:rPr>
          <w:rFonts w:ascii="Arial" w:hAnsi="Arial" w:cs="Arial"/>
          <w:color w:val="000000" w:themeColor="text1"/>
        </w:rPr>
        <w:t>)</w:t>
      </w:r>
      <w:r w:rsidR="00B17DB1">
        <w:rPr>
          <w:rFonts w:ascii="Arial" w:hAnsi="Arial" w:cs="Arial"/>
          <w:color w:val="000000" w:themeColor="text1"/>
        </w:rPr>
        <w:t>,</w:t>
      </w:r>
      <w:r>
        <w:rPr>
          <w:rFonts w:ascii="Arial" w:hAnsi="Arial" w:cs="Arial"/>
          <w:color w:val="000000" w:themeColor="text1"/>
        </w:rPr>
        <w:t xml:space="preserve"> where the abundances of</w:t>
      </w:r>
      <w:r w:rsidR="00AA7ACC">
        <w:rPr>
          <w:rFonts w:ascii="Arial" w:hAnsi="Arial" w:cs="Arial"/>
          <w:color w:val="000000" w:themeColor="text1"/>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aurocholic </w:t>
      </w:r>
      <w:r w:rsidR="00AA7ACC" w:rsidRPr="00AA7ACC">
        <w:rPr>
          <w:rFonts w:ascii="Arial" w:hAnsi="Arial" w:cs="Arial"/>
          <w:color w:val="000000" w:themeColor="text1"/>
        </w:rPr>
        <w:t>acid</w:t>
      </w:r>
      <w:r w:rsidR="00CB3234">
        <w:rPr>
          <w:rFonts w:ascii="Arial" w:hAnsi="Arial" w:cs="Arial"/>
          <w:color w:val="000000" w:themeColor="text1"/>
        </w:rPr>
        <w:t xml:space="preserve"> (TCA)</w:t>
      </w:r>
      <w:r w:rsidR="00AA7ACC">
        <w:rPr>
          <w:rFonts w:ascii="Arial" w:hAnsi="Arial" w:cs="Arial"/>
          <w:color w:val="000000" w:themeColor="text1"/>
        </w:rPr>
        <w:t>,</w:t>
      </w:r>
      <w:r w:rsidR="00AA7ACC" w:rsidRPr="00AA7ACC">
        <w:t xml:space="preserve"> </w:t>
      </w:r>
      <w:r w:rsidR="00B17DB1">
        <w:rPr>
          <w:rFonts w:ascii="Arial" w:hAnsi="Arial" w:cs="Arial"/>
          <w:color w:val="000000" w:themeColor="text1"/>
        </w:rPr>
        <w:t>g</w:t>
      </w:r>
      <w:r w:rsidR="00B17DB1" w:rsidRPr="00AA7ACC">
        <w:rPr>
          <w:rFonts w:ascii="Arial" w:hAnsi="Arial" w:cs="Arial"/>
          <w:color w:val="000000" w:themeColor="text1"/>
        </w:rPr>
        <w:t xml:space="preserve">lycocholic </w:t>
      </w:r>
      <w:r w:rsidR="00AA7ACC" w:rsidRPr="00AA7ACC">
        <w:rPr>
          <w:rFonts w:ascii="Arial" w:hAnsi="Arial" w:cs="Arial"/>
          <w:color w:val="000000" w:themeColor="text1"/>
        </w:rPr>
        <w:t>acid</w:t>
      </w:r>
      <w:r w:rsidR="00CB3234">
        <w:rPr>
          <w:rFonts w:ascii="Arial" w:hAnsi="Arial" w:cs="Arial"/>
          <w:color w:val="000000" w:themeColor="text1"/>
        </w:rPr>
        <w:t xml:space="preserve"> (GCA)</w:t>
      </w:r>
      <w:r w:rsidR="00AA7ACC">
        <w:rPr>
          <w:rFonts w:ascii="Arial" w:hAnsi="Arial" w:cs="Arial"/>
          <w:color w:val="000000" w:themeColor="text1"/>
        </w:rPr>
        <w:t>,</w:t>
      </w:r>
      <w:r w:rsidRPr="005402F8">
        <w:rPr>
          <w:rFonts w:ascii="Arial" w:hAnsi="Arial" w:cs="Arial"/>
          <w:color w:val="FF0000"/>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auroursodeoxycholic </w:t>
      </w:r>
      <w:r w:rsidR="00AA7ACC" w:rsidRPr="00AA7ACC">
        <w:rPr>
          <w:rFonts w:ascii="Arial" w:hAnsi="Arial" w:cs="Arial"/>
          <w:color w:val="000000" w:themeColor="text1"/>
        </w:rPr>
        <w:t>acid</w:t>
      </w:r>
      <w:r w:rsidR="00CB3234">
        <w:rPr>
          <w:rFonts w:ascii="Arial" w:hAnsi="Arial" w:cs="Arial"/>
          <w:color w:val="000000" w:themeColor="text1"/>
        </w:rPr>
        <w:t xml:space="preserve"> (TUDCA)</w:t>
      </w:r>
      <w:r w:rsidR="00AA7ACC" w:rsidRPr="00AA7ACC">
        <w:rPr>
          <w:rFonts w:ascii="Arial" w:hAnsi="Arial" w:cs="Arial"/>
          <w:color w:val="000000" w:themeColor="text1"/>
        </w:rPr>
        <w:t>, 3beta−</w:t>
      </w:r>
      <w:r w:rsidR="00B17DB1">
        <w:rPr>
          <w:rFonts w:ascii="Arial" w:hAnsi="Arial" w:cs="Arial"/>
          <w:color w:val="000000" w:themeColor="text1"/>
        </w:rPr>
        <w:t>h</w:t>
      </w:r>
      <w:r w:rsidR="00B17DB1" w:rsidRPr="00AA7ACC">
        <w:rPr>
          <w:rFonts w:ascii="Arial" w:hAnsi="Arial" w:cs="Arial"/>
          <w:color w:val="000000" w:themeColor="text1"/>
        </w:rPr>
        <w:t>ydroxy</w:t>
      </w:r>
      <w:r w:rsidR="00AA7ACC" w:rsidRPr="00AA7ACC">
        <w:rPr>
          <w:rFonts w:ascii="Arial" w:hAnsi="Arial" w:cs="Arial"/>
          <w:color w:val="000000" w:themeColor="text1"/>
        </w:rPr>
        <w:t>−5−cholenoic acid, and 12−</w:t>
      </w:r>
      <w:r w:rsidR="00B17DB1">
        <w:rPr>
          <w:rFonts w:ascii="Arial" w:hAnsi="Arial" w:cs="Arial"/>
          <w:color w:val="000000" w:themeColor="text1"/>
        </w:rPr>
        <w:t>k</w:t>
      </w:r>
      <w:r w:rsidR="00B17DB1" w:rsidRPr="00AA7ACC">
        <w:rPr>
          <w:rFonts w:ascii="Arial" w:hAnsi="Arial" w:cs="Arial"/>
          <w:color w:val="000000" w:themeColor="text1"/>
        </w:rPr>
        <w:t xml:space="preserve">etodeoxycholic </w:t>
      </w:r>
      <w:r w:rsidR="00AA7ACC" w:rsidRPr="00AA7ACC">
        <w:rPr>
          <w:rFonts w:ascii="Arial" w:hAnsi="Arial" w:cs="Arial"/>
          <w:color w:val="000000" w:themeColor="text1"/>
        </w:rPr>
        <w:t xml:space="preserve">acid </w:t>
      </w:r>
      <w:r>
        <w:rPr>
          <w:rFonts w:ascii="Arial" w:hAnsi="Arial" w:cs="Arial"/>
          <w:color w:val="000000" w:themeColor="text1"/>
        </w:rPr>
        <w:t xml:space="preserve">were enriched. </w:t>
      </w:r>
      <w:r w:rsidR="00B17DB1">
        <w:rPr>
          <w:rFonts w:ascii="Arial" w:hAnsi="Arial" w:cs="Arial"/>
          <w:color w:val="000000" w:themeColor="text1"/>
        </w:rPr>
        <w:t xml:space="preserve">In addition, several </w:t>
      </w:r>
      <w:r w:rsidR="004A0FA7">
        <w:rPr>
          <w:rFonts w:ascii="Arial" w:hAnsi="Arial" w:cs="Arial"/>
          <w:color w:val="000000" w:themeColor="text1"/>
        </w:rPr>
        <w:t xml:space="preserve">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w:t>
      </w:r>
      <w:r w:rsidR="00313CAE" w:rsidRPr="00ED4AE2">
        <w:rPr>
          <w:rFonts w:ascii="Arial" w:hAnsi="Arial" w:cs="Arial"/>
          <w:b/>
          <w:bCs/>
          <w:color w:val="000000" w:themeColor="text1"/>
        </w:rPr>
        <w:t>Supplementary Figure 2</w:t>
      </w:r>
      <w:r w:rsidR="00313CAE">
        <w:rPr>
          <w:rFonts w:ascii="Arial" w:hAnsi="Arial" w:cs="Arial"/>
          <w:color w:val="000000" w:themeColor="text1"/>
        </w:rPr>
        <w:t>)</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B17DB1">
        <w:rPr>
          <w:rFonts w:ascii="Arial" w:hAnsi="Arial" w:cs="Arial"/>
          <w:color w:val="000000" w:themeColor="text1"/>
        </w:rPr>
        <w:t>in</w:t>
      </w:r>
      <w:r w:rsidR="00313CAE">
        <w:rPr>
          <w:rFonts w:ascii="Arial" w:hAnsi="Arial" w:cs="Arial"/>
          <w:color w:val="000000" w:themeColor="text1"/>
        </w:rPr>
        <w:t xml:space="preserve"> GO enrichment </w:t>
      </w:r>
      <w:r w:rsidR="00B17DB1">
        <w:rPr>
          <w:rFonts w:ascii="Arial" w:hAnsi="Arial" w:cs="Arial"/>
          <w:color w:val="000000" w:themeColor="text1"/>
        </w:rPr>
        <w:t xml:space="preserve">analysis from </w:t>
      </w:r>
      <w:r w:rsidR="00313CAE">
        <w:rPr>
          <w:rFonts w:ascii="Arial" w:hAnsi="Arial" w:cs="Arial"/>
          <w:color w:val="000000" w:themeColor="text1"/>
        </w:rPr>
        <w:t>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ED4AE2">
        <w:rPr>
          <w:rFonts w:ascii="Arial" w:hAnsi="Arial" w:cs="Arial"/>
          <w:b/>
          <w:bCs/>
          <w:color w:val="000000" w:themeColor="text1"/>
        </w:rPr>
        <w:t xml:space="preserve">Supplementary Table </w:t>
      </w:r>
      <w:r w:rsidR="00945616" w:rsidRPr="00ED4AE2">
        <w:rPr>
          <w:rFonts w:ascii="Arial" w:hAnsi="Arial" w:cs="Arial"/>
          <w:b/>
          <w:bCs/>
          <w:color w:val="000000" w:themeColor="text1"/>
        </w:rPr>
        <w:t>2</w:t>
      </w:r>
      <w:r w:rsidR="00313CAE">
        <w:rPr>
          <w:rFonts w:ascii="Arial" w:hAnsi="Arial" w:cs="Arial"/>
          <w:color w:val="000000" w:themeColor="text1"/>
        </w:rPr>
        <w:t>).</w:t>
      </w:r>
      <w:r w:rsidR="00E97FB0">
        <w:rPr>
          <w:rFonts w:ascii="Arial" w:hAnsi="Arial" w:cs="Arial"/>
          <w:color w:val="000000" w:themeColor="text1"/>
        </w:rPr>
        <w:t xml:space="preserve"> </w:t>
      </w:r>
      <w:r w:rsidR="00E97FB0" w:rsidRPr="00E97FB0">
        <w:rPr>
          <w:rFonts w:ascii="Arial" w:hAnsi="Arial" w:cs="Arial"/>
          <w:color w:val="000000" w:themeColor="text1"/>
        </w:rPr>
        <w:t>This highlights a potentially common lipid metabolism disruption in bacteremia, regardless of the bacterial species involved.</w:t>
      </w:r>
    </w:p>
    <w:p w14:paraId="3FF902AF" w14:textId="77777777" w:rsidR="00EC0AAD" w:rsidRDefault="00EC0AAD" w:rsidP="00243500">
      <w:pPr>
        <w:spacing w:line="480" w:lineRule="auto"/>
        <w:rPr>
          <w:rFonts w:ascii="Arial" w:hAnsi="Arial" w:cs="Arial"/>
        </w:rPr>
      </w:pPr>
    </w:p>
    <w:p w14:paraId="2060CB71" w14:textId="2A17A999" w:rsidR="00E97FB0" w:rsidRDefault="005402F8" w:rsidP="00A26A1F">
      <w:pPr>
        <w:spacing w:line="480" w:lineRule="auto"/>
        <w:ind w:firstLine="720"/>
        <w:rPr>
          <w:ins w:id="184" w:author="Charlie Bayne" w:date="2024-10-30T13:04:00Z" w16du:dateUtc="2024-10-30T20:04:00Z"/>
          <w:rFonts w:ascii="Arial" w:hAnsi="Arial" w:cs="Arial"/>
          <w:color w:val="000000"/>
        </w:rPr>
      </w:pPr>
      <w:r>
        <w:rPr>
          <w:rFonts w:ascii="Arial" w:hAnsi="Arial" w:cs="Arial"/>
        </w:rPr>
        <w:t xml:space="preserve">We next set out to evaluate the potential utility of features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w:t>
      </w:r>
      <w:r w:rsidR="00E97FB0">
        <w:rPr>
          <w:rFonts w:ascii="Arial" w:hAnsi="Arial" w:cs="Arial"/>
        </w:rPr>
        <w:t>,</w:t>
      </w:r>
      <w:r w:rsidR="00F17A89" w:rsidRPr="00DD6827">
        <w:rPr>
          <w:rFonts w:ascii="Arial" w:hAnsi="Arial" w:cs="Arial"/>
        </w:rPr>
        <w:t xml:space="preserve"> we used ensemble feature selection (EFS)</w:t>
      </w:r>
      <w:r w:rsidR="00E97FB0">
        <w:rPr>
          <w:rFonts w:ascii="Arial" w:hAnsi="Arial" w:cs="Arial"/>
        </w:rPr>
        <w:t>,</w:t>
      </w:r>
      <w:r w:rsidR="00F17A89" w:rsidRPr="00DD6827">
        <w:rPr>
          <w:rFonts w:ascii="Arial" w:hAnsi="Arial" w:cs="Arial"/>
        </w:rPr>
        <w:t xml:space="preserve"> an unbiased approach</w:t>
      </w:r>
      <w:r w:rsidR="00E97FB0">
        <w:rPr>
          <w:rFonts w:ascii="Arial" w:hAnsi="Arial" w:cs="Arial"/>
        </w:rPr>
        <w:t xml:space="preserve"> that integrates outcomes from eight distinct feature selection algorithms</w:t>
      </w:r>
      <w:r w:rsidR="00E97FB0">
        <w:rPr>
          <w:rFonts w:ascii="Arial" w:hAnsi="Arial" w:cs="Arial"/>
        </w:rPr>
        <w:fldChar w:fldCharType="begin"/>
      </w:r>
      <w:r w:rsidR="00E97FB0">
        <w:rPr>
          <w:rFonts w:ascii="Arial" w:hAnsi="Arial" w:cs="Arial"/>
        </w:rPr>
        <w:instrText xml:space="preserve"> ADDIN ZOTERO_TEMP </w:instrText>
      </w:r>
      <w:r w:rsidR="00E97FB0">
        <w:rPr>
          <w:rFonts w:ascii="Arial" w:hAnsi="Arial" w:cs="Arial"/>
        </w:rPr>
        <w:fldChar w:fldCharType="separate"/>
      </w:r>
      <w:r w:rsidR="00E97FB0" w:rsidRPr="0046644A">
        <w:rPr>
          <w:rFonts w:ascii="Arial" w:hAnsi="Arial" w:cs="Arial"/>
          <w:vertAlign w:val="superscript"/>
        </w:rPr>
        <w:t>17</w:t>
      </w:r>
      <w:r w:rsidR="00E97FB0">
        <w:rPr>
          <w:rFonts w:ascii="Arial" w:hAnsi="Arial" w:cs="Arial"/>
        </w:rPr>
        <w:fldChar w:fldCharType="end"/>
      </w:r>
      <w:r w:rsidR="00E97FB0">
        <w:rPr>
          <w:rFonts w:ascii="Arial" w:hAnsi="Arial" w:cs="Arial"/>
        </w:rPr>
        <w:t>, subsequently aggregating and assigning ranks to the scores.</w:t>
      </w:r>
      <w:r w:rsidR="00226A9B">
        <w:rPr>
          <w:rFonts w:ascii="Arial" w:hAnsi="Arial" w:cs="Arial"/>
        </w:rPr>
        <w:t xml:space="preserve"> </w:t>
      </w:r>
      <w:r w:rsidR="00F17A89" w:rsidRPr="00DD6827">
        <w:rPr>
          <w:rFonts w:ascii="Arial" w:hAnsi="Arial" w:cs="Arial"/>
        </w:rPr>
        <w:t xml:space="preserve">This approach </w:t>
      </w:r>
      <w:r w:rsidR="00E97FB0">
        <w:rPr>
          <w:rFonts w:ascii="Arial" w:hAnsi="Arial" w:cs="Arial"/>
        </w:rPr>
        <w:t xml:space="preserve">helps </w:t>
      </w:r>
      <w:r w:rsidR="00F17A89" w:rsidRPr="00DD6827">
        <w:rPr>
          <w:rFonts w:ascii="Arial" w:hAnsi="Arial" w:cs="Arial"/>
        </w:rPr>
        <w:t>mitigat</w:t>
      </w:r>
      <w:r w:rsidR="00ED4AE2">
        <w:rPr>
          <w:rFonts w:ascii="Arial" w:hAnsi="Arial" w:cs="Arial"/>
        </w:rPr>
        <w:t>e</w:t>
      </w:r>
      <w:r w:rsidR="00F17A89" w:rsidRPr="00DD6827">
        <w:rPr>
          <w:rFonts w:ascii="Arial" w:hAnsi="Arial" w:cs="Arial"/>
        </w:rPr>
        <w:t xml:space="preserve"> many of the inherent biases </w:t>
      </w:r>
      <w:r w:rsidR="00F17A89" w:rsidRPr="00DD6827">
        <w:rPr>
          <w:rFonts w:ascii="Arial" w:hAnsi="Arial" w:cs="Arial"/>
        </w:rPr>
        <w:lastRenderedPageBreak/>
        <w:t>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5708FD">
        <w:rPr>
          <w:rFonts w:ascii="Arial" w:hAnsi="Arial" w:cs="Arial"/>
          <w:vertAlign w:val="superscript"/>
        </w:rPr>
        <w:instrText xml:space="preserve"> ADDIN ZOTERO_ITEM CSL_CITATION {"citationID":"me95qkQD","properties":{"formattedCitation":"\\super 44\\nosupersub{}","plainCitation":"44","noteIndex":0},"citationItems":[{"id":5871,"uris":["http://zotero.org/users/6494753/items/VEE6FITI"],"itemData":{"id":5871,"type":"article-journal","abstract":"Feature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5708FD" w:rsidRPr="005708FD">
        <w:rPr>
          <w:rFonts w:ascii="Arial" w:hAnsi="Arial" w:cs="Arial"/>
          <w:vertAlign w:val="superscript"/>
        </w:rPr>
        <w:t>44</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5708FD">
        <w:rPr>
          <w:rFonts w:ascii="Arial" w:hAnsi="Arial" w:cs="Arial"/>
          <w:vertAlign w:val="superscript"/>
        </w:rPr>
        <w:instrText xml:space="preserve"> ADDIN ZOTERO_ITEM CSL_CITATION {"citationID":"AYHQd07z","properties":{"formattedCitation":"\\super 45\\nosupersub{}","plainCitation":"45","noteIndex":0},"citationItems":[{"id":5841,"uris":["http://zotero.org/users/6494753/items/F2RSLSHF"],"itemData":{"id":5841,"type":"article-journal","abstract":"Motivation: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5708FD" w:rsidRPr="005708FD">
        <w:rPr>
          <w:rFonts w:ascii="Arial" w:hAnsi="Arial" w:cs="Arial"/>
          <w:vertAlign w:val="superscript"/>
        </w:rPr>
        <w:t>45</w:t>
      </w:r>
      <w:r w:rsidR="0046644A" w:rsidRPr="00F32124">
        <w:rPr>
          <w:rFonts w:ascii="Arial" w:hAnsi="Arial" w:cs="Arial"/>
          <w:vertAlign w:val="superscript"/>
        </w:rPr>
        <w:fldChar w:fldCharType="end"/>
      </w:r>
      <w:r w:rsidR="004909BA">
        <w:rPr>
          <w:rFonts w:ascii="Arial" w:hAnsi="Arial" w:cs="Arial"/>
          <w:color w:val="000000"/>
        </w:rPr>
        <w:t xml:space="preserve">. </w:t>
      </w:r>
      <w:r w:rsidR="00E97FB0">
        <w:rPr>
          <w:rFonts w:ascii="Arial" w:hAnsi="Arial" w:cs="Arial"/>
          <w:color w:val="000000"/>
        </w:rPr>
        <w:t>We</w:t>
      </w:r>
      <w:r w:rsidR="00226A9B">
        <w:rPr>
          <w:rFonts w:ascii="Arial" w:hAnsi="Arial" w:cs="Arial"/>
          <w:color w:val="000000"/>
        </w:rPr>
        <w:t xml:space="preserve"> set the correlation threshold </w:t>
      </w:r>
      <w:r w:rsidR="00E97FB0">
        <w:rPr>
          <w:rFonts w:ascii="Arial" w:hAnsi="Arial" w:cs="Arial"/>
          <w:color w:val="000000"/>
        </w:rPr>
        <w:t xml:space="preserve">at </w:t>
      </w:r>
      <w:r w:rsidR="00226A9B">
        <w:rPr>
          <w:rFonts w:ascii="Arial" w:hAnsi="Arial" w:cs="Arial"/>
          <w:color w:val="000000"/>
        </w:rPr>
        <w:t>0</w:t>
      </w:r>
      <w:r w:rsidR="00E97FB0">
        <w:rPr>
          <w:rFonts w:ascii="Arial" w:hAnsi="Arial" w:cs="Arial"/>
          <w:color w:val="000000"/>
        </w:rPr>
        <w:t xml:space="preserve"> in the EFS, </w:t>
      </w:r>
      <w:r w:rsidR="00226A9B">
        <w:rPr>
          <w:rFonts w:ascii="Arial" w:hAnsi="Arial" w:cs="Arial"/>
          <w:color w:val="000000"/>
        </w:rPr>
        <w:t>ensuring that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performing biomarker</w:t>
      </w:r>
      <w:r w:rsidR="00E97FB0">
        <w:rPr>
          <w:rFonts w:ascii="Arial" w:hAnsi="Arial" w:cs="Arial"/>
          <w:color w:val="000000"/>
        </w:rPr>
        <w:t>s</w:t>
      </w:r>
      <w:r w:rsidR="00226A9B">
        <w:rPr>
          <w:rFonts w:ascii="Arial" w:hAnsi="Arial" w:cs="Arial"/>
          <w:color w:val="000000"/>
        </w:rPr>
        <w:t xml:space="preserve"> </w:t>
      </w:r>
      <w:r w:rsidR="00E97FB0">
        <w:rPr>
          <w:rFonts w:ascii="Arial" w:hAnsi="Arial" w:cs="Arial"/>
          <w:color w:val="000000"/>
        </w:rPr>
        <w:t>that were highly</w:t>
      </w:r>
      <w:r w:rsidR="00226A9B">
        <w:rPr>
          <w:rFonts w:ascii="Arial" w:hAnsi="Arial" w:cs="Arial"/>
          <w:color w:val="000000"/>
        </w:rPr>
        <w:t xml:space="preserve"> correlated with </w:t>
      </w:r>
      <w:r w:rsidR="00E97FB0">
        <w:rPr>
          <w:rFonts w:ascii="Arial" w:hAnsi="Arial" w:cs="Arial"/>
          <w:color w:val="000000"/>
        </w:rPr>
        <w:t>others would still be ranked highly</w:t>
      </w:r>
      <w:r>
        <w:rPr>
          <w:rFonts w:ascii="Arial" w:hAnsi="Arial" w:cs="Arial"/>
          <w:color w:val="000000"/>
        </w:rPr>
        <w:t xml:space="preserve">. </w:t>
      </w:r>
    </w:p>
    <w:p w14:paraId="2EB308E8" w14:textId="77777777" w:rsidR="004E0200" w:rsidRDefault="004E0200" w:rsidP="00A26A1F">
      <w:pPr>
        <w:spacing w:line="480" w:lineRule="auto"/>
        <w:ind w:firstLine="720"/>
        <w:rPr>
          <w:rFonts w:ascii="Arial" w:hAnsi="Arial" w:cs="Arial"/>
          <w:color w:val="000000"/>
        </w:rPr>
      </w:pPr>
    </w:p>
    <w:p w14:paraId="2B7F1786" w14:textId="2E7C1D4E" w:rsidR="009D636B" w:rsidRPr="005402F8" w:rsidDel="009169E3" w:rsidRDefault="00E97FB0" w:rsidP="00A26A1F">
      <w:pPr>
        <w:spacing w:line="480" w:lineRule="auto"/>
        <w:ind w:firstLine="720"/>
        <w:rPr>
          <w:del w:id="185" w:author="Charlie Bayne" w:date="2024-10-15T14:21:00Z" w16du:dateUtc="2024-10-15T21:21:00Z"/>
          <w:rFonts w:ascii="Arial" w:hAnsi="Arial" w:cs="Arial"/>
        </w:rPr>
      </w:pPr>
      <w:r>
        <w:rPr>
          <w:rFonts w:ascii="Arial" w:hAnsi="Arial" w:cs="Arial"/>
          <w:color w:val="000000"/>
        </w:rPr>
        <w:t xml:space="preserve">Our analysis identified </w:t>
      </w:r>
      <w:r w:rsidR="005402F8">
        <w:rPr>
          <w:rFonts w:ascii="Arial" w:hAnsi="Arial" w:cs="Arial"/>
          <w:color w:val="000000"/>
        </w:rPr>
        <w:t xml:space="preserve">the </w:t>
      </w:r>
      <w:r w:rsidR="005402F8">
        <w:rPr>
          <w:rFonts w:ascii="Arial" w:hAnsi="Arial" w:cs="Arial"/>
        </w:rPr>
        <w:t>top</w:t>
      </w:r>
      <w:r w:rsidR="008B65E9">
        <w:rPr>
          <w:rFonts w:ascii="Arial" w:hAnsi="Arial" w:cs="Arial"/>
        </w:rPr>
        <w:t>-</w:t>
      </w:r>
      <w:r w:rsidR="005402F8">
        <w:rPr>
          <w:rFonts w:ascii="Arial" w:hAnsi="Arial" w:cs="Arial"/>
        </w:rPr>
        <w:t>r</w:t>
      </w:r>
      <w:r w:rsidR="00226A9B">
        <w:rPr>
          <w:rFonts w:ascii="Arial" w:hAnsi="Arial" w:cs="Arial"/>
        </w:rPr>
        <w:t>anked</w:t>
      </w:r>
      <w:r w:rsidR="005402F8">
        <w:rPr>
          <w:rFonts w:ascii="Arial" w:hAnsi="Arial" w:cs="Arial"/>
        </w:rPr>
        <w:t xml:space="preserve"> protein and metabolite</w:t>
      </w:r>
      <w:r w:rsidR="00226A9B">
        <w:rPr>
          <w:rFonts w:ascii="Arial" w:hAnsi="Arial" w:cs="Arial"/>
        </w:rPr>
        <w:t xml:space="preserve"> biomarkers</w:t>
      </w:r>
      <w:r>
        <w:rPr>
          <w:rFonts w:ascii="Arial" w:hAnsi="Arial" w:cs="Arial"/>
        </w:rPr>
        <w:t>—</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sidR="005402F8">
        <w:rPr>
          <w:rFonts w:ascii="Arial" w:hAnsi="Arial" w:cs="Arial"/>
        </w:rPr>
        <w:t>SERPINA3</w:t>
      </w:r>
      <w:r w:rsidR="008B65E9">
        <w:rPr>
          <w:rFonts w:ascii="Arial" w:hAnsi="Arial" w:cs="Arial"/>
        </w:rPr>
        <w:t>)</w:t>
      </w:r>
      <w:r w:rsidR="005402F8">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sidR="005402F8">
        <w:rPr>
          <w:rFonts w:ascii="Arial" w:hAnsi="Arial" w:cs="Arial"/>
        </w:rPr>
        <w:t>LRG1</w:t>
      </w:r>
      <w:r w:rsidR="008B65E9">
        <w:rPr>
          <w:rFonts w:ascii="Arial" w:hAnsi="Arial" w:cs="Arial"/>
        </w:rPr>
        <w:t>)</w:t>
      </w:r>
      <w:r w:rsidR="005402F8">
        <w:rPr>
          <w:rFonts w:ascii="Arial" w:hAnsi="Arial" w:cs="Arial"/>
        </w:rPr>
        <w:t xml:space="preserve">, </w:t>
      </w:r>
      <w:proofErr w:type="spellStart"/>
      <w:r w:rsidR="005402F8" w:rsidRPr="005402F8">
        <w:rPr>
          <w:rFonts w:ascii="Arial" w:hAnsi="Arial" w:cs="Arial"/>
        </w:rPr>
        <w:t>threonylcarbamoyladenosine</w:t>
      </w:r>
      <w:proofErr w:type="spellEnd"/>
      <w:r w:rsidR="005402F8">
        <w:rPr>
          <w:rFonts w:ascii="Arial" w:hAnsi="Arial" w:cs="Arial"/>
        </w:rPr>
        <w:t xml:space="preserve">, and </w:t>
      </w:r>
      <w:r w:rsidR="00642E7F" w:rsidRPr="00B9533A">
        <w:rPr>
          <w:rFonts w:ascii="Arial" w:hAnsi="Arial" w:cs="Arial"/>
        </w:rPr>
        <w:t>13-OXO-ODE</w:t>
      </w:r>
      <w:del w:id="186" w:author="Charlie Bayne" w:date="2024-08-13T10:48:00Z" w16du:dateUtc="2024-08-13T17:48:00Z">
        <w:r w:rsidR="00642E7F" w:rsidRPr="00B9533A" w:rsidDel="006F576E">
          <w:rPr>
            <w:rFonts w:ascii="Arial" w:hAnsi="Arial" w:cs="Arial"/>
          </w:rPr>
          <w:delText xml:space="preserve"> </w:delText>
        </w:r>
      </w:del>
      <w:r>
        <w:rPr>
          <w:rFonts w:ascii="Arial" w:hAnsi="Arial" w:cs="Arial"/>
        </w:rPr>
        <w:t xml:space="preserve">—as </w:t>
      </w:r>
      <w:r w:rsidR="005402F8">
        <w:rPr>
          <w:rFonts w:ascii="Arial" w:hAnsi="Arial" w:cs="Arial"/>
        </w:rPr>
        <w:t xml:space="preserve">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w:t>
      </w:r>
      <w:r>
        <w:rPr>
          <w:rFonts w:ascii="Arial" w:hAnsi="Arial" w:cs="Arial"/>
        </w:rPr>
        <w:t>.</w:t>
      </w:r>
      <w:r w:rsidR="00C32880">
        <w:rPr>
          <w:rFonts w:ascii="Arial" w:hAnsi="Arial" w:cs="Arial"/>
        </w:rPr>
        <w:t xml:space="preserve"> </w:t>
      </w:r>
      <w:r>
        <w:rPr>
          <w:rFonts w:ascii="Arial" w:hAnsi="Arial" w:cs="Arial"/>
        </w:rPr>
        <w:t xml:space="preserve">When </w:t>
      </w:r>
      <w:r w:rsidR="00226A9B">
        <w:rPr>
          <w:rFonts w:ascii="Arial" w:hAnsi="Arial" w:cs="Arial"/>
        </w:rPr>
        <w:t xml:space="preserve">evaluated using logistic regression, </w:t>
      </w:r>
      <w:r>
        <w:rPr>
          <w:rFonts w:ascii="Arial" w:hAnsi="Arial" w:cs="Arial"/>
        </w:rPr>
        <w:t xml:space="preserve">these biomarkers produced </w:t>
      </w:r>
      <w:r w:rsidR="00C32880">
        <w:rPr>
          <w:rFonts w:ascii="Arial" w:hAnsi="Arial" w:cs="Arial"/>
        </w:rPr>
        <w:t xml:space="preserve">AUCs ranging from </w:t>
      </w:r>
      <w:r w:rsidR="00074487">
        <w:rPr>
          <w:rFonts w:ascii="Arial" w:hAnsi="Arial" w:cs="Arial"/>
        </w:rPr>
        <w:t>0.99</w:t>
      </w:r>
      <w:r w:rsidR="00C32880">
        <w:rPr>
          <w:rFonts w:ascii="Arial" w:hAnsi="Arial" w:cs="Arial"/>
        </w:rPr>
        <w:t xml:space="preserve">- </w:t>
      </w:r>
      <w:r>
        <w:rPr>
          <w:rFonts w:ascii="Arial" w:hAnsi="Arial" w:cs="Arial"/>
        </w:rPr>
        <w:t>1.0, indicating nearly perfect discrimination</w:t>
      </w:r>
      <w:r w:rsidR="00C32880">
        <w:rPr>
          <w:rFonts w:ascii="Arial" w:hAnsi="Arial" w:cs="Arial"/>
        </w:rPr>
        <w:t xml:space="preserve"> </w:t>
      </w:r>
      <w:r w:rsidR="003D1187">
        <w:rPr>
          <w:rFonts w:ascii="Arial" w:hAnsi="Arial" w:cs="Arial"/>
        </w:rPr>
        <w:t>(</w:t>
      </w:r>
      <w:r w:rsidR="003D1187" w:rsidRPr="00BA4EA5">
        <w:rPr>
          <w:rFonts w:ascii="Arial" w:hAnsi="Arial" w:cs="Arial"/>
          <w:b/>
          <w:bCs/>
        </w:rPr>
        <w:t>Figure 2</w:t>
      </w:r>
      <w:r w:rsidR="005402F8" w:rsidRPr="00BA4EA5">
        <w:rPr>
          <w:rFonts w:ascii="Arial" w:hAnsi="Arial" w:cs="Arial"/>
          <w:b/>
          <w:bCs/>
        </w:rPr>
        <w:t>C</w:t>
      </w:r>
      <w:r w:rsidR="00ED4AE2">
        <w:rPr>
          <w:rFonts w:ascii="Arial" w:hAnsi="Arial" w:cs="Arial"/>
          <w:b/>
          <w:bCs/>
        </w:rPr>
        <w:t xml:space="preserve"> </w:t>
      </w:r>
      <w:r w:rsidRPr="00BA4EA5">
        <w:rPr>
          <w:rFonts w:ascii="Arial" w:hAnsi="Arial" w:cs="Arial"/>
          <w:b/>
          <w:bCs/>
        </w:rPr>
        <w:t>and</w:t>
      </w:r>
      <w:r w:rsidR="005402F8" w:rsidRPr="00BA4EA5">
        <w:rPr>
          <w:rFonts w:ascii="Arial" w:hAnsi="Arial" w:cs="Arial"/>
          <w:b/>
          <w:bCs/>
        </w:rPr>
        <w:t xml:space="preserve"> 3D</w:t>
      </w:r>
      <w:r w:rsidR="005402F8">
        <w:rPr>
          <w:rFonts w:ascii="Arial" w:hAnsi="Arial" w:cs="Arial"/>
        </w:rPr>
        <w:t>).</w:t>
      </w:r>
      <w:r w:rsidR="004A5E7B">
        <w:rPr>
          <w:rFonts w:ascii="Arial" w:hAnsi="Arial" w:cs="Arial"/>
        </w:rPr>
        <w:t xml:space="preserve"> </w:t>
      </w:r>
      <w:r w:rsidR="00074487">
        <w:rPr>
          <w:rFonts w:ascii="Arial" w:hAnsi="Arial" w:cs="Arial"/>
        </w:rPr>
        <w:t xml:space="preserve">Other top biomarkers identified in our study also </w:t>
      </w:r>
      <w:r w:rsidR="00ED4AE2">
        <w:rPr>
          <w:rFonts w:ascii="Arial" w:hAnsi="Arial" w:cs="Arial"/>
        </w:rPr>
        <w:t xml:space="preserve">were able to distinguish </w:t>
      </w:r>
      <w:r w:rsidR="00074487">
        <w:rPr>
          <w:rFonts w:ascii="Arial" w:hAnsi="Arial" w:cs="Arial"/>
        </w:rPr>
        <w:t xml:space="preserve">healthy </w:t>
      </w:r>
      <w:r>
        <w:rPr>
          <w:rFonts w:ascii="Arial" w:hAnsi="Arial" w:cs="Arial"/>
        </w:rPr>
        <w:t>and EcB plasma</w:t>
      </w:r>
      <w:r w:rsidR="00ED4AE2">
        <w:rPr>
          <w:rFonts w:ascii="Arial" w:hAnsi="Arial" w:cs="Arial"/>
        </w:rPr>
        <w:t xml:space="preserve"> extremely well, </w:t>
      </w:r>
      <w:r>
        <w:rPr>
          <w:rFonts w:ascii="Arial" w:hAnsi="Arial" w:cs="Arial"/>
        </w:rPr>
        <w:t xml:space="preserve">as shown in </w:t>
      </w:r>
      <w:r w:rsidR="00074487" w:rsidRPr="00BA4EA5">
        <w:rPr>
          <w:rFonts w:ascii="Arial" w:hAnsi="Arial" w:cs="Arial"/>
          <w:b/>
          <w:bCs/>
        </w:rPr>
        <w:t>Supplementary Figure 4</w:t>
      </w:r>
      <w:r>
        <w:rPr>
          <w:rFonts w:ascii="Arial" w:hAnsi="Arial" w:cs="Arial"/>
        </w:rPr>
        <w:t xml:space="preserve">, </w:t>
      </w:r>
      <w:r w:rsidRPr="00E97FB0">
        <w:rPr>
          <w:rFonts w:ascii="Arial" w:hAnsi="Arial" w:cs="Arial"/>
        </w:rPr>
        <w:t>highlighting the extreme differences between the metabolic and proteomic profiles of healthy and infected individuals.</w:t>
      </w:r>
      <w:ins w:id="187" w:author="Charlie Bayne" w:date="2024-10-15T14:18:00Z" w16du:dateUtc="2024-10-15T21:18:00Z">
        <w:r w:rsidR="009169E3">
          <w:rPr>
            <w:rFonts w:ascii="Arial" w:hAnsi="Arial" w:cs="Arial"/>
          </w:rPr>
          <w:t xml:space="preserve"> </w:t>
        </w:r>
      </w:ins>
      <w:ins w:id="188" w:author="Charlie Bayne" w:date="2024-10-16T12:46:00Z" w16du:dateUtc="2024-10-16T19:46:00Z">
        <w:r w:rsidR="000E5CAE" w:rsidRPr="000E5CAE">
          <w:rPr>
            <w:rFonts w:ascii="Arial" w:hAnsi="Arial" w:cs="Arial"/>
            <w:color w:val="000000" w:themeColor="text1"/>
          </w:rPr>
          <w:t xml:space="preserve">A complementary machine learning model using Lasso regression showed similar performance when evaluated on an unseen test set, achieving a ROC AUC of </w:t>
        </w:r>
        <w:r w:rsidR="000E5CAE">
          <w:rPr>
            <w:rFonts w:ascii="Arial" w:hAnsi="Arial" w:cs="Arial"/>
            <w:color w:val="000000" w:themeColor="text1"/>
          </w:rPr>
          <w:t>1 (Supplementary Figure 11)</w:t>
        </w:r>
        <w:r w:rsidR="000E5CAE" w:rsidRPr="000E5CAE">
          <w:rPr>
            <w:rFonts w:ascii="Arial" w:hAnsi="Arial" w:cs="Arial"/>
            <w:color w:val="000000" w:themeColor="text1"/>
          </w:rPr>
          <w:t xml:space="preserve">. There was notable overlap in the </w:t>
        </w:r>
        <w:r w:rsidR="000E5CAE">
          <w:rPr>
            <w:rFonts w:ascii="Arial" w:hAnsi="Arial" w:cs="Arial"/>
            <w:color w:val="000000" w:themeColor="text1"/>
          </w:rPr>
          <w:t>features important to the model and those identified with the alternate EFS based approach (Supplementary Figures 5 and 11).</w:t>
        </w:r>
      </w:ins>
    </w:p>
    <w:p w14:paraId="4F234A0E" w14:textId="77777777" w:rsidR="00165884" w:rsidRPr="004A5E7B" w:rsidRDefault="00165884">
      <w:pPr>
        <w:spacing w:line="480" w:lineRule="auto"/>
        <w:ind w:firstLine="720"/>
        <w:rPr>
          <w:rFonts w:ascii="Arial" w:hAnsi="Arial" w:cs="Arial"/>
        </w:rPr>
        <w:pPrChange w:id="189" w:author="Charlie Bayne" w:date="2024-10-15T14:21:00Z" w16du:dateUtc="2024-10-15T21:21:00Z">
          <w:pPr>
            <w:spacing w:line="480" w:lineRule="auto"/>
          </w:pPr>
        </w:pPrChange>
      </w:pPr>
    </w:p>
    <w:p w14:paraId="0D981C60" w14:textId="3D90DEBC" w:rsidR="00F726F4" w:rsidRDefault="00C32880" w:rsidP="00A26A1F">
      <w:pPr>
        <w:spacing w:line="480" w:lineRule="auto"/>
        <w:ind w:firstLine="720"/>
        <w:rPr>
          <w:rFonts w:ascii="Arial" w:hAnsi="Arial" w:cs="Arial"/>
        </w:rPr>
      </w:pPr>
      <w:r>
        <w:rPr>
          <w:rFonts w:ascii="Arial" w:hAnsi="Arial" w:cs="Arial"/>
        </w:rPr>
        <w:t xml:space="preserve">To benchmark these findings, we </w:t>
      </w:r>
      <w:r w:rsidR="00E97FB0">
        <w:rPr>
          <w:rFonts w:ascii="Arial" w:hAnsi="Arial" w:cs="Arial"/>
        </w:rPr>
        <w:t>evaluated</w:t>
      </w:r>
      <w:r>
        <w:rPr>
          <w:rFonts w:ascii="Arial" w:hAnsi="Arial" w:cs="Arial"/>
        </w:rPr>
        <w:t xml:space="preserve"> </w:t>
      </w:r>
      <w:r w:rsidR="001E4207">
        <w:rPr>
          <w:rFonts w:ascii="Arial" w:hAnsi="Arial" w:cs="Arial"/>
        </w:rPr>
        <w:t>two</w:t>
      </w:r>
      <w:r w:rsidR="00E97FB0">
        <w:rPr>
          <w:rFonts w:ascii="Arial" w:hAnsi="Arial" w:cs="Arial"/>
        </w:rPr>
        <w:t xml:space="preserve"> well-known clinical</w:t>
      </w:r>
      <w:r w:rsidR="001E4207">
        <w:rPr>
          <w:rFonts w:ascii="Arial" w:hAnsi="Arial" w:cs="Arial"/>
        </w:rPr>
        <w:t xml:space="preserve"> </w:t>
      </w:r>
      <w:r>
        <w:rPr>
          <w:rFonts w:ascii="Arial" w:hAnsi="Arial" w:cs="Arial"/>
        </w:rPr>
        <w:t xml:space="preserve">biomarkers of </w:t>
      </w:r>
      <w:r w:rsidR="00036C92">
        <w:rPr>
          <w:rFonts w:ascii="Arial" w:hAnsi="Arial" w:cs="Arial"/>
        </w:rPr>
        <w:t>inflammation</w:t>
      </w:r>
      <w:r w:rsidR="00E97FB0">
        <w:rPr>
          <w:rFonts w:ascii="Arial" w:hAnsi="Arial" w:cs="Arial"/>
        </w:rPr>
        <w:t>,</w:t>
      </w:r>
      <w:r w:rsidR="00036C92">
        <w:rPr>
          <w:rFonts w:ascii="Arial" w:hAnsi="Arial" w:cs="Arial"/>
        </w:rPr>
        <w:t xml:space="preserve"> 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E97FB0">
        <w:rPr>
          <w:rFonts w:ascii="Arial" w:hAnsi="Arial" w:cs="Arial"/>
        </w:rPr>
        <w:t xml:space="preserve">), which are commonly used to monitor infection progression.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significantly </w:t>
      </w:r>
      <w:r w:rsidR="00E97FB0">
        <w:rPr>
          <w:rFonts w:ascii="Arial" w:hAnsi="Arial" w:cs="Arial"/>
        </w:rPr>
        <w:t xml:space="preserve">elevated </w:t>
      </w:r>
      <w:r w:rsidR="00B44F58">
        <w:rPr>
          <w:rFonts w:ascii="Arial" w:hAnsi="Arial" w:cs="Arial"/>
        </w:rPr>
        <w:t>in infected samples compared to healthy</w:t>
      </w:r>
      <w:r w:rsidR="008B65E9">
        <w:rPr>
          <w:rFonts w:ascii="Arial" w:hAnsi="Arial" w:cs="Arial"/>
        </w:rPr>
        <w:t xml:space="preserve"> controls</w:t>
      </w:r>
      <w:r w:rsidR="001410ED">
        <w:rPr>
          <w:rFonts w:ascii="Arial" w:hAnsi="Arial" w:cs="Arial"/>
        </w:rPr>
        <w:t xml:space="preserve"> (</w:t>
      </w:r>
      <w:r w:rsidR="001410ED" w:rsidRPr="00BA4EA5">
        <w:rPr>
          <w:rFonts w:ascii="Arial" w:hAnsi="Arial" w:cs="Arial"/>
          <w:b/>
          <w:bCs/>
        </w:rPr>
        <w:t xml:space="preserve">Supplementary Figure </w:t>
      </w:r>
      <w:r w:rsidR="00074487" w:rsidRPr="00BA4EA5">
        <w:rPr>
          <w:rFonts w:ascii="Arial" w:hAnsi="Arial" w:cs="Arial"/>
          <w:b/>
          <w:bCs/>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w:t>
      </w:r>
      <w:r w:rsidR="00E97FB0">
        <w:rPr>
          <w:rFonts w:ascii="Arial" w:hAnsi="Arial" w:cs="Arial"/>
        </w:rPr>
        <w:t>there were</w:t>
      </w:r>
      <w:r w:rsidR="00096F1E">
        <w:rPr>
          <w:rFonts w:ascii="Arial" w:hAnsi="Arial" w:cs="Arial"/>
        </w:rPr>
        <w:t xml:space="preserve"> no </w:t>
      </w:r>
      <w:r w:rsidR="00B44F58">
        <w:rPr>
          <w:rFonts w:ascii="Arial" w:hAnsi="Arial" w:cs="Arial"/>
        </w:rPr>
        <w:t>significant differences</w:t>
      </w:r>
      <w:r w:rsidR="000B4615">
        <w:rPr>
          <w:rFonts w:ascii="Arial" w:hAnsi="Arial" w:cs="Arial"/>
        </w:rPr>
        <w:t xml:space="preserve"> in the levels of these proteins</w:t>
      </w:r>
      <w:r w:rsidR="00B44F58">
        <w:rPr>
          <w:rFonts w:ascii="Arial" w:hAnsi="Arial" w:cs="Arial"/>
        </w:rPr>
        <w:t xml:space="preserve"> </w:t>
      </w:r>
      <w:r w:rsidR="00B44F58">
        <w:rPr>
          <w:rFonts w:ascii="Arial" w:hAnsi="Arial" w:cs="Arial"/>
        </w:rPr>
        <w:lastRenderedPageBreak/>
        <w:t>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w:t>
      </w:r>
      <w:r w:rsidR="000B4615">
        <w:rPr>
          <w:rFonts w:ascii="Arial" w:hAnsi="Arial" w:cs="Arial"/>
          <w:color w:val="000000" w:themeColor="text1"/>
        </w:rPr>
        <w:t>analyzed using</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the EFS approach, these clinically validated biomarkers </w:t>
      </w:r>
      <w:r w:rsidR="000B4615">
        <w:rPr>
          <w:rFonts w:ascii="Arial" w:hAnsi="Arial" w:cs="Arial"/>
          <w:color w:val="000000" w:themeColor="text1"/>
        </w:rPr>
        <w:t>demonstrated</w:t>
      </w:r>
      <w:r w:rsidR="000B4615" w:rsidRPr="009D1933">
        <w:rPr>
          <w:rFonts w:ascii="Arial" w:hAnsi="Arial" w:cs="Arial"/>
          <w:color w:val="000000" w:themeColor="text1"/>
        </w:rPr>
        <w:t xml:space="preserve"> </w:t>
      </w:r>
      <w:r w:rsidR="004044EE">
        <w:rPr>
          <w:rFonts w:ascii="Arial" w:hAnsi="Arial" w:cs="Arial"/>
          <w:color w:val="000000" w:themeColor="text1"/>
        </w:rPr>
        <w:t>good</w:t>
      </w:r>
      <w:r w:rsidR="000B4615">
        <w:rPr>
          <w:rFonts w:ascii="Arial" w:hAnsi="Arial" w:cs="Arial"/>
          <w:color w:val="000000" w:themeColor="text1"/>
        </w:rPr>
        <w:t xml:space="preserve"> performance,</w:t>
      </w:r>
      <w:r w:rsidR="004044EE">
        <w:rPr>
          <w:rFonts w:ascii="Arial" w:hAnsi="Arial" w:cs="Arial"/>
          <w:color w:val="000000" w:themeColor="text1"/>
        </w:rPr>
        <w:t xml:space="preserve"> </w:t>
      </w:r>
      <w:r w:rsidR="000B4615">
        <w:rPr>
          <w:rFonts w:ascii="Arial" w:hAnsi="Arial" w:cs="Arial"/>
          <w:color w:val="000000" w:themeColor="text1"/>
        </w:rPr>
        <w:t xml:space="preserve">though they were not </w:t>
      </w:r>
      <w:r w:rsidR="00B43C13">
        <w:rPr>
          <w:rFonts w:ascii="Arial" w:hAnsi="Arial" w:cs="Arial"/>
          <w:color w:val="000000" w:themeColor="text1"/>
        </w:rPr>
        <w:t xml:space="preserve">among the </w:t>
      </w:r>
      <w:r w:rsidR="000B4615">
        <w:rPr>
          <w:rFonts w:ascii="Arial" w:hAnsi="Arial" w:cs="Arial"/>
          <w:color w:val="000000" w:themeColor="text1"/>
        </w:rPr>
        <w:t>top performers</w:t>
      </w:r>
      <w:r w:rsidR="004044EE">
        <w:rPr>
          <w:rFonts w:ascii="Arial" w:hAnsi="Arial" w:cs="Arial"/>
          <w:color w:val="000000" w:themeColor="text1"/>
        </w:rPr>
        <w:t xml:space="preserve"> </w:t>
      </w:r>
      <w:r w:rsidR="00B44F58" w:rsidRPr="009D1933">
        <w:rPr>
          <w:rFonts w:ascii="Arial" w:hAnsi="Arial" w:cs="Arial"/>
          <w:color w:val="000000" w:themeColor="text1"/>
        </w:rPr>
        <w:t xml:space="preserve">in our dataset, ranking </w:t>
      </w:r>
      <w:r w:rsidR="000B4615" w:rsidRPr="009D1933">
        <w:rPr>
          <w:rFonts w:ascii="Arial" w:hAnsi="Arial" w:cs="Arial"/>
          <w:color w:val="000000" w:themeColor="text1"/>
        </w:rPr>
        <w:t>12</w:t>
      </w:r>
      <w:r w:rsidR="000B4615">
        <w:rPr>
          <w:rFonts w:ascii="Arial" w:hAnsi="Arial" w:cs="Arial"/>
          <w:color w:val="000000" w:themeColor="text1"/>
          <w:vertAlign w:val="superscript"/>
        </w:rPr>
        <w:t>th</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w:t>
      </w:r>
      <w:r w:rsidR="000B4615">
        <w:rPr>
          <w:rFonts w:ascii="Arial" w:hAnsi="Arial" w:cs="Arial"/>
        </w:rPr>
        <w:t>receiver operating characteristic (</w:t>
      </w:r>
      <w:r w:rsidR="00B44F58">
        <w:rPr>
          <w:rFonts w:ascii="Arial" w:hAnsi="Arial" w:cs="Arial"/>
        </w:rPr>
        <w:t>ROC</w:t>
      </w:r>
      <w:r w:rsidR="000B4615">
        <w:rPr>
          <w:rFonts w:ascii="Arial" w:hAnsi="Arial" w:cs="Arial"/>
        </w:rPr>
        <w:t>)</w:t>
      </w:r>
      <w:r w:rsidR="00B44F58">
        <w:rPr>
          <w:rFonts w:ascii="Arial" w:hAnsi="Arial" w:cs="Arial"/>
        </w:rPr>
        <w:t xml:space="preserve"> analysis </w:t>
      </w:r>
      <w:r w:rsidR="000B4615">
        <w:rPr>
          <w:rFonts w:ascii="Arial" w:hAnsi="Arial" w:cs="Arial"/>
        </w:rPr>
        <w:t xml:space="preserve">confirmed their ability </w:t>
      </w:r>
      <w:r w:rsidR="00972B79">
        <w:rPr>
          <w:rFonts w:ascii="Arial" w:hAnsi="Arial" w:cs="Arial"/>
        </w:rPr>
        <w:t>to differentiate infected from uninfected samples with a high degree of sensitivity and specificity as expected, displaying AUC values of 0.97</w:t>
      </w:r>
      <w:r w:rsidR="000B4615">
        <w:rPr>
          <w:rFonts w:ascii="Arial" w:hAnsi="Arial" w:cs="Arial"/>
        </w:rPr>
        <w:t xml:space="preserve"> for CRP</w:t>
      </w:r>
      <w:r w:rsidR="00972B79">
        <w:rPr>
          <w:rFonts w:ascii="Arial" w:hAnsi="Arial" w:cs="Arial"/>
        </w:rPr>
        <w:t xml:space="preserve"> and 0.92 </w:t>
      </w:r>
      <w:r w:rsidR="000B4615">
        <w:rPr>
          <w:rFonts w:ascii="Arial" w:hAnsi="Arial" w:cs="Arial"/>
        </w:rPr>
        <w:t xml:space="preserve">for SAA1 </w:t>
      </w:r>
      <w:r w:rsidR="00375400">
        <w:rPr>
          <w:rFonts w:ascii="Arial" w:hAnsi="Arial" w:cs="Arial"/>
        </w:rPr>
        <w:t>(</w:t>
      </w:r>
      <w:r w:rsidR="00375400" w:rsidRPr="00B43C13">
        <w:rPr>
          <w:rFonts w:ascii="Arial" w:hAnsi="Arial" w:cs="Arial"/>
          <w:b/>
          <w:bCs/>
        </w:rPr>
        <w:t xml:space="preserve">Supplementary Figure </w:t>
      </w:r>
      <w:r w:rsidR="00074487" w:rsidRPr="00B43C13">
        <w:rPr>
          <w:rFonts w:ascii="Arial" w:hAnsi="Arial" w:cs="Arial"/>
          <w:b/>
          <w:bCs/>
        </w:rPr>
        <w:t>3</w:t>
      </w:r>
      <w:r w:rsidR="00375400">
        <w:rPr>
          <w:rFonts w:ascii="Arial" w:hAnsi="Arial" w:cs="Arial"/>
        </w:rPr>
        <w:t>)</w:t>
      </w:r>
      <w:r w:rsidR="00972B79">
        <w:rPr>
          <w:rFonts w:ascii="Arial" w:hAnsi="Arial" w:cs="Arial"/>
        </w:rPr>
        <w:t>.</w:t>
      </w:r>
      <w:r w:rsidR="000B4615">
        <w:rPr>
          <w:rFonts w:ascii="Arial" w:hAnsi="Arial" w:cs="Arial"/>
        </w:rPr>
        <w:t xml:space="preserve"> </w:t>
      </w:r>
      <w:r w:rsidR="000B4615" w:rsidRPr="000B4615">
        <w:rPr>
          <w:rFonts w:ascii="Arial" w:hAnsi="Arial" w:cs="Arial"/>
        </w:rPr>
        <w:t>These results reaffirm the reliability of CRP and SAA1 as indicators of infection while highlighting the potential of using EFS to discover additional biomarkers that could further enhance diagnostic accuracy.</w:t>
      </w:r>
    </w:p>
    <w:p w14:paraId="609C43BC" w14:textId="77777777" w:rsidR="005F5B63" w:rsidRDefault="005F5B63" w:rsidP="00243500">
      <w:pPr>
        <w:spacing w:line="480" w:lineRule="auto"/>
        <w:rPr>
          <w:rFonts w:ascii="Arial" w:hAnsi="Arial" w:cs="Arial"/>
        </w:rPr>
      </w:pPr>
    </w:p>
    <w:p w14:paraId="785B5C40" w14:textId="281EA9D5"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 xml:space="preserve">Due to the </w:t>
      </w:r>
      <w:r w:rsidR="000B4615">
        <w:rPr>
          <w:rFonts w:ascii="Arial" w:hAnsi="Arial" w:cs="Arial"/>
          <w:color w:val="000000" w:themeColor="text1"/>
        </w:rPr>
        <w:t xml:space="preserve">critical role </w:t>
      </w:r>
      <w:r>
        <w:rPr>
          <w:rFonts w:ascii="Arial" w:hAnsi="Arial" w:cs="Arial"/>
          <w:color w:val="000000" w:themeColor="text1"/>
        </w:rPr>
        <w:t xml:space="preserve">of cytokines as modulators of the immune system, we </w:t>
      </w:r>
      <w:r w:rsidR="000B4615">
        <w:rPr>
          <w:rFonts w:ascii="Arial" w:hAnsi="Arial" w:cs="Arial"/>
          <w:color w:val="000000" w:themeColor="text1"/>
        </w:rPr>
        <w:t xml:space="preserve">examined potential </w:t>
      </w:r>
      <w:r>
        <w:rPr>
          <w:rFonts w:ascii="Arial" w:hAnsi="Arial" w:cs="Arial"/>
          <w:color w:val="000000" w:themeColor="text1"/>
        </w:rPr>
        <w:t>differences in cytokine profiles</w:t>
      </w:r>
      <w:r w:rsidR="00AA7ACC">
        <w:rPr>
          <w:rFonts w:ascii="Arial" w:hAnsi="Arial" w:cs="Arial"/>
          <w:color w:val="000000" w:themeColor="text1"/>
        </w:rPr>
        <w:t xml:space="preserve"> by bacteremia type</w:t>
      </w:r>
      <w:r w:rsidR="000B4615">
        <w:rPr>
          <w:rFonts w:ascii="Arial" w:hAnsi="Arial" w:cs="Arial"/>
          <w:color w:val="000000" w:themeColor="text1"/>
        </w:rPr>
        <w:t xml:space="preserve"> within our dataset</w:t>
      </w:r>
      <w:r>
        <w:rPr>
          <w:rFonts w:ascii="Arial" w:hAnsi="Arial" w:cs="Arial"/>
          <w:i/>
          <w:iCs/>
          <w:color w:val="000000" w:themeColor="text1"/>
        </w:rPr>
        <w:t xml:space="preserve">. </w:t>
      </w:r>
      <w:r w:rsidR="000B4615">
        <w:rPr>
          <w:rFonts w:ascii="Arial" w:hAnsi="Arial" w:cs="Arial"/>
          <w:color w:val="000000" w:themeColor="text1"/>
        </w:rPr>
        <w:t xml:space="preserve">Given that </w:t>
      </w:r>
      <w:r>
        <w:rPr>
          <w:rFonts w:ascii="Arial" w:hAnsi="Arial" w:cs="Arial"/>
          <w:color w:val="000000" w:themeColor="text1"/>
        </w:rPr>
        <w:t xml:space="preserve">cytokines are not readily detected in plasma using untargeted </w:t>
      </w:r>
      <w:r w:rsidR="000B4615">
        <w:rPr>
          <w:rFonts w:ascii="Arial" w:hAnsi="Arial" w:cs="Arial"/>
          <w:color w:val="000000" w:themeColor="text1"/>
        </w:rPr>
        <w:t>MS</w:t>
      </w:r>
      <w:r w:rsidR="009421FA">
        <w:rPr>
          <w:rFonts w:ascii="Arial" w:hAnsi="Arial" w:cs="Arial"/>
          <w:color w:val="000000" w:themeColor="text1"/>
        </w:rPr>
        <w:t>-based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{"citationID":"Q7snVOJD","properties":{"formattedCitation":"\\super 46\\nosupersub{}","plainCitation":"46","noteIndex":0},"citationItems":[{"id":6029,"uris":["http://zotero.org/users/6494753/items/YJF9JKLZ"],"itemData":{"id":6029,"type":"article-journal","abstract":"Melanoma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5708FD" w:rsidRPr="005708FD">
        <w:rPr>
          <w:rFonts w:ascii="Arial" w:hAnsi="Arial" w:cs="Arial"/>
          <w:color w:val="000000"/>
          <w:vertAlign w:val="superscript"/>
        </w:rPr>
        <w:t>46</w:t>
      </w:r>
      <w:r>
        <w:rPr>
          <w:rFonts w:ascii="Arial" w:hAnsi="Arial" w:cs="Arial"/>
          <w:color w:val="000000" w:themeColor="text1"/>
        </w:rPr>
        <w:fldChar w:fldCharType="end"/>
      </w:r>
      <w:r>
        <w:rPr>
          <w:rFonts w:ascii="Arial" w:hAnsi="Arial" w:cs="Arial"/>
          <w:color w:val="000000" w:themeColor="text1"/>
        </w:rPr>
        <w:t xml:space="preserve">, we </w:t>
      </w:r>
      <w:r w:rsidR="000B4615">
        <w:rPr>
          <w:rFonts w:ascii="Arial" w:hAnsi="Arial" w:cs="Arial"/>
          <w:color w:val="000000" w:themeColor="text1"/>
        </w:rPr>
        <w:t xml:space="preserve">utilized a previously reported </w:t>
      </w:r>
      <w:r w:rsidR="00765099">
        <w:rPr>
          <w:rFonts w:ascii="Arial" w:hAnsi="Arial" w:cs="Arial"/>
          <w:color w:val="000000" w:themeColor="text1"/>
        </w:rPr>
        <w:t>method</w:t>
      </w:r>
      <w:r w:rsidR="000B4615">
        <w:rPr>
          <w:rFonts w:ascii="Arial" w:hAnsi="Arial" w:cs="Arial"/>
          <w:color w:val="000000" w:themeColor="text1"/>
        </w:rPr>
        <w:t xml:space="preserve"> to </w:t>
      </w:r>
      <w:r>
        <w:rPr>
          <w:rFonts w:ascii="Arial" w:hAnsi="Arial" w:cs="Arial"/>
          <w:color w:val="000000" w:themeColor="text1"/>
        </w:rPr>
        <w:t>infer cytokine profiles</w:t>
      </w:r>
      <w:r w:rsidR="000B4615">
        <w:rPr>
          <w:rFonts w:ascii="Arial" w:hAnsi="Arial" w:cs="Arial"/>
          <w:color w:val="000000" w:themeColor="text1"/>
        </w:rPr>
        <w:t>.</w:t>
      </w:r>
      <w:r>
        <w:rPr>
          <w:rFonts w:ascii="Arial" w:hAnsi="Arial" w:cs="Arial"/>
          <w:color w:val="000000" w:themeColor="text1"/>
        </w:rPr>
        <w:t xml:space="preserve"> </w:t>
      </w:r>
      <w:r w:rsidR="000B4615">
        <w:rPr>
          <w:rFonts w:ascii="Arial" w:hAnsi="Arial" w:cs="Arial"/>
          <w:color w:val="000000" w:themeColor="text1"/>
        </w:rPr>
        <w:t>This method leverages</w:t>
      </w:r>
      <w:r>
        <w:rPr>
          <w:rFonts w:ascii="Arial" w:hAnsi="Arial" w:cs="Arial"/>
          <w:color w:val="000000" w:themeColor="text1"/>
        </w:rPr>
        <w:t xml:space="preserve"> known interactions between proteins and cytokines </w:t>
      </w:r>
      <w:del w:id="190" w:author="Charlie Bayne" w:date="2024-08-13T10:48:00Z" w16du:dateUtc="2024-08-13T17:48:00Z">
        <w:r w:rsidDel="006F576E">
          <w:rPr>
            <w:rFonts w:ascii="Arial" w:hAnsi="Arial" w:cs="Arial"/>
            <w:color w:val="000000" w:themeColor="text1"/>
          </w:rPr>
          <w:delText xml:space="preserve">are leveraged </w:delText>
        </w:r>
      </w:del>
      <w:r>
        <w:rPr>
          <w:rFonts w:ascii="Arial" w:hAnsi="Arial" w:cs="Arial"/>
          <w:color w:val="000000" w:themeColor="text1"/>
        </w:rPr>
        <w:t xml:space="preserve">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xml:space="preserve">. </w:t>
      </w:r>
      <w:r w:rsidR="000B4615">
        <w:rPr>
          <w:rFonts w:ascii="Arial" w:hAnsi="Arial" w:cs="Arial"/>
          <w:color w:val="000000" w:themeColor="text1"/>
        </w:rPr>
        <w:t xml:space="preserve">Applying </w:t>
      </w:r>
      <w:r>
        <w:rPr>
          <w:rFonts w:ascii="Arial" w:hAnsi="Arial" w:cs="Arial"/>
          <w:color w:val="000000" w:themeColor="text1"/>
        </w:rPr>
        <w:t xml:space="preserve">this technique, we </w:t>
      </w:r>
      <w:r w:rsidR="000B4615">
        <w:rPr>
          <w:rFonts w:ascii="Arial" w:hAnsi="Arial" w:cs="Arial"/>
          <w:color w:val="000000" w:themeColor="text1"/>
        </w:rPr>
        <w:t xml:space="preserve">found </w:t>
      </w:r>
      <w:r>
        <w:rPr>
          <w:rFonts w:ascii="Arial" w:hAnsi="Arial" w:cs="Arial"/>
          <w:color w:val="000000" w:themeColor="text1"/>
        </w:rPr>
        <w:t xml:space="preserve">that the inferred </w:t>
      </w:r>
      <w:r w:rsidR="000B4615">
        <w:rPr>
          <w:rFonts w:ascii="Arial" w:hAnsi="Arial" w:cs="Arial"/>
          <w:color w:val="000000" w:themeColor="text1"/>
        </w:rPr>
        <w:t xml:space="preserve">level </w:t>
      </w:r>
      <w:r>
        <w:rPr>
          <w:rFonts w:ascii="Arial" w:hAnsi="Arial" w:cs="Arial"/>
          <w:color w:val="000000" w:themeColor="text1"/>
        </w:rPr>
        <w:t>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w:t>
      </w:r>
      <w:r w:rsidR="000B4615">
        <w:rPr>
          <w:rFonts w:ascii="Arial" w:hAnsi="Arial" w:cs="Arial"/>
          <w:color w:val="000000" w:themeColor="text1"/>
        </w:rPr>
        <w:t>, with an adjusted p-value</w:t>
      </w:r>
      <w:r>
        <w:rPr>
          <w:rFonts w:ascii="Arial" w:hAnsi="Arial" w:cs="Arial"/>
          <w:color w:val="000000" w:themeColor="text1"/>
        </w:rPr>
        <w:t xml:space="preserve"> </w:t>
      </w:r>
      <w:r w:rsidRPr="00B43C13">
        <w:rPr>
          <w:rFonts w:ascii="Arial" w:hAnsi="Arial" w:cs="Arial"/>
          <w:color w:val="000000" w:themeColor="text1"/>
          <w:u w:val="single"/>
        </w:rPr>
        <w:t>&lt;</w:t>
      </w:r>
      <w:r>
        <w:rPr>
          <w:rFonts w:ascii="Arial" w:hAnsi="Arial" w:cs="Arial"/>
          <w:color w:val="000000" w:themeColor="text1"/>
        </w:rPr>
        <w:t xml:space="preserve"> 0.05 (</w:t>
      </w:r>
      <w:r w:rsidRPr="00B43C13">
        <w:rPr>
          <w:rFonts w:ascii="Arial" w:hAnsi="Arial" w:cs="Arial"/>
          <w:b/>
          <w:bCs/>
          <w:color w:val="000000" w:themeColor="text1"/>
        </w:rPr>
        <w:t>Supplementary Figure 6</w:t>
      </w:r>
      <w:r>
        <w:rPr>
          <w:rFonts w:ascii="Arial" w:hAnsi="Arial" w:cs="Arial"/>
          <w:color w:val="000000" w:themeColor="text1"/>
        </w:rPr>
        <w:t xml:space="preserve">). </w:t>
      </w:r>
      <w:r w:rsidR="000B4615">
        <w:rPr>
          <w:rFonts w:ascii="Arial" w:hAnsi="Arial" w:cs="Arial"/>
          <w:color w:val="000000" w:themeColor="text1"/>
        </w:rPr>
        <w:t xml:space="preserve">Additionally, we </w:t>
      </w:r>
      <w:r>
        <w:rPr>
          <w:rFonts w:ascii="Arial" w:hAnsi="Arial" w:cs="Arial"/>
          <w:color w:val="000000" w:themeColor="text1"/>
        </w:rPr>
        <w:t>observed a trend</w:t>
      </w:r>
      <w:r w:rsidR="000B4615">
        <w:rPr>
          <w:rFonts w:ascii="Arial" w:hAnsi="Arial" w:cs="Arial"/>
          <w:color w:val="000000" w:themeColor="text1"/>
        </w:rPr>
        <w:t xml:space="preserve"> indicating an increase</w:t>
      </w:r>
      <w:r>
        <w:rPr>
          <w:rFonts w:ascii="Arial" w:hAnsi="Arial" w:cs="Arial"/>
          <w:color w:val="000000" w:themeColor="text1"/>
        </w:rPr>
        <w:t xml:space="preserve"> </w:t>
      </w:r>
      <w:r w:rsidR="000B4615">
        <w:rPr>
          <w:rFonts w:ascii="Arial" w:hAnsi="Arial" w:cs="Arial"/>
          <w:color w:val="000000" w:themeColor="text1"/>
        </w:rPr>
        <w:t xml:space="preserve">in </w:t>
      </w:r>
      <w:r>
        <w:rPr>
          <w:rFonts w:ascii="Arial" w:hAnsi="Arial" w:cs="Arial"/>
          <w:color w:val="000000" w:themeColor="text1"/>
        </w:rPr>
        <w:t xml:space="preserve">many other cytokines </w:t>
      </w:r>
      <w:r w:rsidR="000B4615">
        <w:rPr>
          <w:rFonts w:ascii="Arial" w:hAnsi="Arial" w:cs="Arial"/>
          <w:color w:val="000000" w:themeColor="text1"/>
        </w:rPr>
        <w:t>in</w:t>
      </w:r>
      <w:r>
        <w:rPr>
          <w:rFonts w:ascii="Arial" w:hAnsi="Arial" w:cs="Arial"/>
          <w:color w:val="000000" w:themeColor="text1"/>
        </w:rPr>
        <w:t xml:space="preserve"> infected </w:t>
      </w:r>
      <w:r w:rsidR="000B4615">
        <w:rPr>
          <w:rFonts w:ascii="Arial" w:hAnsi="Arial" w:cs="Arial"/>
          <w:color w:val="000000" w:themeColor="text1"/>
        </w:rPr>
        <w:t xml:space="preserve">samples compared </w:t>
      </w:r>
      <w:r>
        <w:rPr>
          <w:rFonts w:ascii="Arial" w:hAnsi="Arial" w:cs="Arial"/>
          <w:color w:val="000000" w:themeColor="text1"/>
        </w:rPr>
        <w:t>to healthy</w:t>
      </w:r>
      <w:r w:rsidR="000B4615">
        <w:rPr>
          <w:rFonts w:ascii="Arial" w:hAnsi="Arial" w:cs="Arial"/>
          <w:color w:val="000000" w:themeColor="text1"/>
        </w:rPr>
        <w:t xml:space="preserve"> samples</w:t>
      </w:r>
      <w:r>
        <w:rPr>
          <w:rFonts w:ascii="Arial" w:hAnsi="Arial" w:cs="Arial"/>
          <w:color w:val="000000" w:themeColor="text1"/>
        </w:rPr>
        <w:t xml:space="preserve">, </w:t>
      </w:r>
      <w:r w:rsidR="000B4615">
        <w:rPr>
          <w:rFonts w:ascii="Arial" w:hAnsi="Arial" w:cs="Arial"/>
          <w:color w:val="000000" w:themeColor="text1"/>
        </w:rPr>
        <w:t xml:space="preserve">with IL-6 being </w:t>
      </w:r>
      <w:r>
        <w:rPr>
          <w:rFonts w:ascii="Arial" w:hAnsi="Arial" w:cs="Arial"/>
          <w:color w:val="000000" w:themeColor="text1"/>
        </w:rPr>
        <w:t xml:space="preserve">notably </w:t>
      </w:r>
      <w:r w:rsidR="000B4615">
        <w:rPr>
          <w:rFonts w:ascii="Arial" w:hAnsi="Arial" w:cs="Arial"/>
          <w:color w:val="000000" w:themeColor="text1"/>
        </w:rPr>
        <w:t>higher</w:t>
      </w:r>
      <w:r>
        <w:rPr>
          <w:rFonts w:ascii="Arial" w:hAnsi="Arial" w:cs="Arial"/>
          <w:color w:val="000000" w:themeColor="text1"/>
        </w:rPr>
        <w:t xml:space="preserve">, but they did not </w:t>
      </w:r>
      <w:r w:rsidR="000B4615">
        <w:rPr>
          <w:rFonts w:ascii="Arial" w:hAnsi="Arial" w:cs="Arial"/>
          <w:color w:val="000000" w:themeColor="text1"/>
        </w:rPr>
        <w:t xml:space="preserve">reach the statistical </w:t>
      </w:r>
      <w:r w:rsidR="00765099">
        <w:rPr>
          <w:rFonts w:ascii="Arial" w:hAnsi="Arial" w:cs="Arial"/>
          <w:color w:val="000000" w:themeColor="text1"/>
        </w:rPr>
        <w:t>significance</w:t>
      </w:r>
      <w:r w:rsidR="000B4615">
        <w:rPr>
          <w:rFonts w:ascii="Arial" w:hAnsi="Arial" w:cs="Arial"/>
          <w:color w:val="000000" w:themeColor="text1"/>
        </w:rPr>
        <w:t xml:space="preserve"> threshold set at an </w:t>
      </w:r>
      <w:r w:rsidR="006241EC">
        <w:rPr>
          <w:rFonts w:ascii="Arial" w:hAnsi="Arial" w:cs="Arial"/>
          <w:color w:val="000000" w:themeColor="text1"/>
        </w:rPr>
        <w:t>alpha level of 0.05</w:t>
      </w:r>
      <w:r w:rsidR="000B4615">
        <w:rPr>
          <w:rFonts w:ascii="Arial" w:hAnsi="Arial" w:cs="Arial"/>
          <w:color w:val="000000" w:themeColor="text1"/>
        </w:rPr>
        <w:t>.</w:t>
      </w:r>
      <w:r w:rsidR="006241EC">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lastRenderedPageBreak/>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26A1F404" w:rsidR="004A69A7" w:rsidRDefault="000B4615" w:rsidP="00AB3D7C">
      <w:pPr>
        <w:spacing w:line="480" w:lineRule="auto"/>
        <w:ind w:firstLine="720"/>
        <w:rPr>
          <w:rFonts w:ascii="Arial" w:hAnsi="Arial" w:cs="Arial"/>
        </w:rPr>
      </w:pPr>
      <w:r>
        <w:rPr>
          <w:rFonts w:ascii="Arial" w:hAnsi="Arial" w:cs="Arial"/>
        </w:rPr>
        <w:t>To further delineate the</w:t>
      </w:r>
      <w:r w:rsidR="004A7C5A">
        <w:rPr>
          <w:rFonts w:ascii="Arial" w:hAnsi="Arial" w:cs="Arial"/>
        </w:rPr>
        <w:t xml:space="preserve"> systemic plasma profile</w:t>
      </w:r>
      <w:r>
        <w:rPr>
          <w:rFonts w:ascii="Arial" w:hAnsi="Arial" w:cs="Arial"/>
        </w:rPr>
        <w:t>s</w:t>
      </w:r>
      <w:r w:rsidR="00CF169D" w:rsidRPr="00DD6827">
        <w:rPr>
          <w:rFonts w:ascii="Arial" w:hAnsi="Arial" w:cs="Arial"/>
        </w:rPr>
        <w:t xml:space="preserve"> </w:t>
      </w:r>
      <w:r>
        <w:rPr>
          <w:rFonts w:ascii="Arial" w:hAnsi="Arial" w:cs="Arial"/>
        </w:rPr>
        <w:t>caused by different</w:t>
      </w:r>
      <w:r w:rsidR="00AC35E8" w:rsidRPr="00DD6827">
        <w:rPr>
          <w:rFonts w:ascii="Arial" w:hAnsi="Arial" w:cs="Arial"/>
        </w:rPr>
        <w:t xml:space="preserve"> </w:t>
      </w:r>
      <w:r w:rsidR="00CF169D" w:rsidRPr="00DD6827">
        <w:rPr>
          <w:rFonts w:ascii="Arial" w:hAnsi="Arial" w:cs="Arial"/>
        </w:rPr>
        <w:t xml:space="preserve">enterococcal </w:t>
      </w:r>
      <w:r>
        <w:rPr>
          <w:rFonts w:ascii="Arial" w:hAnsi="Arial" w:cs="Arial"/>
        </w:rPr>
        <w:t>species</w:t>
      </w:r>
      <w:r w:rsidR="00CF169D" w:rsidRPr="00DD6827">
        <w:rPr>
          <w:rFonts w:ascii="Arial" w:hAnsi="Arial" w:cs="Arial"/>
        </w:rPr>
        <w:t xml:space="preserve">, </w:t>
      </w:r>
      <w:r>
        <w:rPr>
          <w:rFonts w:ascii="Arial" w:hAnsi="Arial" w:cs="Arial"/>
        </w:rPr>
        <w:t xml:space="preserve">we focused on </w:t>
      </w:r>
      <w:r w:rsidR="006241EC">
        <w:rPr>
          <w:rFonts w:ascii="Arial" w:hAnsi="Arial" w:cs="Arial"/>
        </w:rPr>
        <w:t xml:space="preserve">cases </w:t>
      </w:r>
      <w:r>
        <w:rPr>
          <w:rFonts w:ascii="Arial" w:hAnsi="Arial" w:cs="Arial"/>
        </w:rPr>
        <w:t>of EcB where</w:t>
      </w:r>
      <w:r w:rsidRPr="00DD6827">
        <w:rPr>
          <w:rFonts w:ascii="Arial" w:hAnsi="Arial" w:cs="Arial"/>
        </w:rPr>
        <w:t xml:space="preserve"> </w:t>
      </w:r>
      <w:r w:rsidR="00CF169D" w:rsidRPr="00DD6827">
        <w:rPr>
          <w:rFonts w:ascii="Arial" w:hAnsi="Arial" w:cs="Arial"/>
        </w:rPr>
        <w:t xml:space="preserve">&gt;90%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w:t>
      </w:r>
      <w:r w:rsidR="00CA1293">
        <w:rPr>
          <w:rFonts w:ascii="Arial" w:hAnsi="Arial" w:cs="Arial"/>
        </w:rPr>
        <w:t xml:space="preserve">identified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w:t>
      </w:r>
      <w:r w:rsidR="00046019" w:rsidRPr="00B43C13">
        <w:rPr>
          <w:rFonts w:ascii="Arial" w:hAnsi="Arial" w:cs="Arial"/>
          <w:u w:val="single"/>
        </w:rPr>
        <w:t>&lt;</w:t>
      </w:r>
      <w:r w:rsidR="00046019">
        <w:rPr>
          <w:rFonts w:ascii="Arial" w:hAnsi="Arial" w:cs="Arial"/>
        </w:rPr>
        <w:t xml:space="preserve"> 0.05) in</w:t>
      </w:r>
      <w:r w:rsidR="00CA1293">
        <w:rPr>
          <w:rFonts w:ascii="Arial" w:hAnsi="Arial" w:cs="Arial"/>
        </w:rPr>
        <w:t xml:space="preserve"> plasm</w:t>
      </w:r>
      <w:r w:rsidR="00B43C13">
        <w:rPr>
          <w:rFonts w:ascii="Arial" w:hAnsi="Arial" w:cs="Arial"/>
        </w:rPr>
        <w:t>a</w:t>
      </w:r>
      <w:r w:rsidR="00CA1293">
        <w:rPr>
          <w:rFonts w:ascii="Arial" w:hAnsi="Arial" w:cs="Arial"/>
        </w:rPr>
        <w:t xml:space="preserve"> from patients infected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w:t>
      </w:r>
      <w:r w:rsidR="00CA1293">
        <w:rPr>
          <w:rFonts w:ascii="Arial" w:hAnsi="Arial" w:cs="Arial"/>
        </w:rPr>
        <w:t>compared</w:t>
      </w:r>
      <w:r w:rsidR="00046019">
        <w:rPr>
          <w:rFonts w:ascii="Arial" w:hAnsi="Arial" w:cs="Arial"/>
        </w:rPr>
        <w:t xml:space="preserve"> to</w:t>
      </w:r>
      <w:r w:rsidR="00CA1293">
        <w:rPr>
          <w:rFonts w:ascii="Arial" w:hAnsi="Arial" w:cs="Arial"/>
        </w:rPr>
        <w:t xml:space="preserve"> those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faecium</w:t>
      </w:r>
      <w:r w:rsidR="00CA1293">
        <w:rPr>
          <w:rFonts w:ascii="Arial" w:hAnsi="Arial" w:cs="Arial"/>
        </w:rPr>
        <w:t xml:space="preserve">. Conversely, </w:t>
      </w:r>
      <w:r w:rsidR="00046019">
        <w:rPr>
          <w:rFonts w:ascii="Arial" w:hAnsi="Arial" w:cs="Arial"/>
        </w:rPr>
        <w:t xml:space="preserve">30 </w:t>
      </w:r>
      <w:r w:rsidR="00CA1293">
        <w:rPr>
          <w:rFonts w:ascii="Arial" w:hAnsi="Arial" w:cs="Arial"/>
        </w:rPr>
        <w:t xml:space="preserve">proteins </w:t>
      </w:r>
      <w:r w:rsidR="00046019">
        <w:rPr>
          <w:rFonts w:ascii="Arial" w:hAnsi="Arial" w:cs="Arial"/>
        </w:rPr>
        <w:t xml:space="preserve">were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w:t>
      </w:r>
      <w:r w:rsidR="00A974F6" w:rsidRPr="00BA4EA5">
        <w:rPr>
          <w:rFonts w:ascii="Arial" w:hAnsi="Arial" w:cs="Arial"/>
          <w:b/>
          <w:bCs/>
        </w:rPr>
        <w:t>Figure 4A</w:t>
      </w:r>
      <w:r w:rsidR="00A974F6">
        <w:rPr>
          <w:rFonts w:ascii="Arial" w:hAnsi="Arial" w:cs="Arial"/>
        </w:rPr>
        <w:t>).</w:t>
      </w:r>
      <w:r w:rsidR="00AB3D7C">
        <w:rPr>
          <w:rFonts w:ascii="Arial" w:hAnsi="Arial" w:cs="Arial"/>
        </w:rPr>
        <w:t xml:space="preserve"> </w:t>
      </w:r>
      <w:r w:rsidR="00CA1293">
        <w:rPr>
          <w:rFonts w:ascii="Arial" w:hAnsi="Arial" w:cs="Arial"/>
        </w:rPr>
        <w:t>Similarly, in</w:t>
      </w:r>
      <w:r w:rsidR="00AB3D7C">
        <w:rPr>
          <w:rFonts w:ascii="Arial" w:hAnsi="Arial" w:cs="Arial"/>
        </w:rPr>
        <w:t xml:space="preserve"> the metabolomic data, </w:t>
      </w:r>
      <w:r w:rsidR="008B65E9">
        <w:rPr>
          <w:rFonts w:ascii="Arial" w:hAnsi="Arial" w:cs="Arial"/>
        </w:rPr>
        <w:t xml:space="preserve">we </w:t>
      </w:r>
      <w:r w:rsidR="00CA1293">
        <w:rPr>
          <w:rFonts w:ascii="Arial" w:hAnsi="Arial" w:cs="Arial"/>
        </w:rPr>
        <w:t xml:space="preserve">found </w:t>
      </w:r>
      <w:r w:rsidR="00AB3D7C">
        <w:rPr>
          <w:rFonts w:ascii="Arial" w:hAnsi="Arial" w:cs="Arial"/>
        </w:rPr>
        <w:t>11</w:t>
      </w:r>
      <w:r w:rsidR="008B65E9">
        <w:rPr>
          <w:rFonts w:ascii="Arial" w:hAnsi="Arial" w:cs="Arial"/>
        </w:rPr>
        <w:t xml:space="preserve"> </w:t>
      </w:r>
      <w:r w:rsidR="00CA1293">
        <w:rPr>
          <w:rFonts w:ascii="Arial" w:hAnsi="Arial" w:cs="Arial"/>
        </w:rPr>
        <w:t xml:space="preserve">metabolites </w:t>
      </w:r>
      <w:r w:rsidR="008B65E9">
        <w:rPr>
          <w:rFonts w:ascii="Arial" w:hAnsi="Arial" w:cs="Arial"/>
        </w:rPr>
        <w:t>significantly increased</w:t>
      </w:r>
      <w:r w:rsidR="00AB3D7C">
        <w:rPr>
          <w:rFonts w:ascii="Arial" w:hAnsi="Arial" w:cs="Arial"/>
        </w:rPr>
        <w:t xml:space="preserve">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w:t>
      </w:r>
      <w:r w:rsidR="00AB3D7C" w:rsidRPr="00B43C13">
        <w:rPr>
          <w:rFonts w:ascii="Arial" w:hAnsi="Arial" w:cs="Arial"/>
          <w:b/>
          <w:bCs/>
        </w:rPr>
        <w:t>Figure 5A</w:t>
      </w:r>
      <w:r w:rsidR="00AB3D7C">
        <w:rPr>
          <w:rFonts w:ascii="Arial" w:hAnsi="Arial" w:cs="Arial"/>
        </w:rPr>
        <w:t xml:space="preserve">). </w:t>
      </w:r>
    </w:p>
    <w:p w14:paraId="198ACB3C" w14:textId="77777777" w:rsidR="00AB3D7C" w:rsidRDefault="00AB3D7C" w:rsidP="00AB3D7C">
      <w:pPr>
        <w:spacing w:line="480" w:lineRule="auto"/>
        <w:ind w:firstLine="720"/>
        <w:rPr>
          <w:rFonts w:ascii="Arial" w:hAnsi="Arial" w:cs="Arial"/>
        </w:rPr>
      </w:pPr>
    </w:p>
    <w:p w14:paraId="553A2D05" w14:textId="35C91EE7" w:rsidR="00265BEB" w:rsidRDefault="00A974F6" w:rsidP="00A974F6">
      <w:pPr>
        <w:spacing w:line="480" w:lineRule="auto"/>
        <w:rPr>
          <w:rFonts w:ascii="Arial" w:hAnsi="Arial" w:cs="Arial"/>
        </w:rPr>
      </w:pPr>
      <w:r>
        <w:rPr>
          <w:rFonts w:ascii="Arial" w:hAnsi="Arial" w:cs="Arial"/>
        </w:rPr>
        <w:tab/>
      </w:r>
      <w:r w:rsidR="00CA1293">
        <w:rPr>
          <w:rFonts w:ascii="Arial" w:hAnsi="Arial" w:cs="Arial"/>
        </w:rPr>
        <w:t xml:space="preserve">The </w:t>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proteins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CA1293">
        <w:rPr>
          <w:rFonts w:ascii="Arial" w:hAnsi="Arial" w:cs="Arial"/>
        </w:rPr>
        <w:t xml:space="preserve">-infected samples revealed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sidRPr="00B43C13">
        <w:rPr>
          <w:rFonts w:ascii="Arial" w:hAnsi="Arial" w:cs="Arial"/>
          <w:b/>
          <w:bCs/>
        </w:rPr>
        <w:t>(Figure 4B</w:t>
      </w:r>
      <w:r w:rsidR="00046019">
        <w:rPr>
          <w:rFonts w:ascii="Arial" w:hAnsi="Arial" w:cs="Arial"/>
        </w:rPr>
        <w:t>)</w:t>
      </w:r>
      <w:r w:rsidR="00A96011">
        <w:rPr>
          <w:rFonts w:ascii="Arial" w:hAnsi="Arial" w:cs="Arial"/>
        </w:rPr>
        <w:t xml:space="preserve">. </w:t>
      </w:r>
      <w:r w:rsidR="00CA1293">
        <w:rPr>
          <w:rFonts w:ascii="Arial" w:hAnsi="Arial" w:cs="Arial"/>
        </w:rPr>
        <w:t xml:space="preserve">Upon further </w:t>
      </w:r>
      <w:r w:rsidR="00A96011">
        <w:rPr>
          <w:rFonts w:ascii="Arial" w:hAnsi="Arial" w:cs="Arial"/>
        </w:rPr>
        <w:t>investigation</w:t>
      </w:r>
      <w:r w:rsidR="00CA1293">
        <w:rPr>
          <w:rFonts w:ascii="Arial" w:hAnsi="Arial" w:cs="Arial"/>
        </w:rPr>
        <w:t>,</w:t>
      </w:r>
      <w:r w:rsidR="00A96011">
        <w:rPr>
          <w:rFonts w:ascii="Arial" w:hAnsi="Arial" w:cs="Arial"/>
        </w:rPr>
        <w:t xml:space="preserve"> </w:t>
      </w:r>
      <w:r w:rsidR="00CA1293">
        <w:rPr>
          <w:rFonts w:ascii="Arial" w:hAnsi="Arial" w:cs="Arial"/>
        </w:rPr>
        <w:t xml:space="preserve">it was found </w:t>
      </w:r>
      <w:r w:rsidR="0073208B">
        <w:rPr>
          <w:rFonts w:ascii="Arial" w:hAnsi="Arial" w:cs="Arial"/>
        </w:rPr>
        <w:t xml:space="preserve">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w:t>
      </w:r>
      <w:r w:rsidR="00CA1293">
        <w:rPr>
          <w:rFonts w:ascii="Arial" w:hAnsi="Arial" w:cs="Arial"/>
        </w:rPr>
        <w:t xml:space="preserve">attributable </w:t>
      </w:r>
      <w:r w:rsidR="0073208B">
        <w:rPr>
          <w:rFonts w:ascii="Arial" w:hAnsi="Arial" w:cs="Arial"/>
        </w:rPr>
        <w:t xml:space="preserve">to reduced levels of antibodies in </w:t>
      </w:r>
      <w:r w:rsidR="00467745" w:rsidRPr="0073208B">
        <w:rPr>
          <w:rFonts w:ascii="Arial" w:hAnsi="Arial" w:cs="Arial"/>
          <w:i/>
          <w:iCs/>
        </w:rPr>
        <w:t>E. faecium</w:t>
      </w:r>
      <w:r w:rsidR="0073208B">
        <w:rPr>
          <w:rFonts w:ascii="Arial" w:hAnsi="Arial" w:cs="Arial"/>
        </w:rPr>
        <w:t xml:space="preserve"> </w:t>
      </w:r>
      <w:r w:rsidR="00CA1293">
        <w:rPr>
          <w:rFonts w:ascii="Arial" w:hAnsi="Arial" w:cs="Arial"/>
        </w:rPr>
        <w:t>-</w:t>
      </w:r>
      <w:r w:rsidR="0073208B">
        <w:rPr>
          <w:rFonts w:ascii="Arial" w:hAnsi="Arial" w:cs="Arial"/>
        </w:rPr>
        <w:t>infected samples</w:t>
      </w:r>
      <w:r w:rsidR="00CA1293">
        <w:rPr>
          <w:rFonts w:ascii="Arial" w:hAnsi="Arial" w:cs="Arial"/>
        </w:rPr>
        <w:t>,</w:t>
      </w:r>
      <w:r w:rsidR="0073208B">
        <w:rPr>
          <w:rFonts w:ascii="Arial" w:hAnsi="Arial" w:cs="Arial"/>
        </w:rPr>
        <w:t xml:space="preserve"> </w:t>
      </w:r>
      <w:r w:rsidR="00302365">
        <w:rPr>
          <w:rFonts w:ascii="Arial" w:hAnsi="Arial" w:cs="Arial"/>
        </w:rPr>
        <w:t>as</w:t>
      </w:r>
      <w:r w:rsidR="00CA1293">
        <w:rPr>
          <w:rFonts w:ascii="Arial" w:hAnsi="Arial" w:cs="Arial"/>
        </w:rPr>
        <w:t xml:space="preserve"> the levels of immunoglobulins in</w:t>
      </w:r>
      <w:r w:rsidR="00302365">
        <w:rPr>
          <w:rFonts w:ascii="Arial" w:hAnsi="Arial" w:cs="Arial"/>
        </w:rPr>
        <w:t xml:space="preserve"> </w:t>
      </w:r>
      <w:r w:rsidR="00302365" w:rsidRPr="003C0895">
        <w:rPr>
          <w:rFonts w:ascii="Arial" w:hAnsi="Arial" w:cs="Arial"/>
          <w:i/>
          <w:iCs/>
        </w:rPr>
        <w:t>E. faecalis</w:t>
      </w:r>
      <w:r w:rsidR="00302365">
        <w:rPr>
          <w:rFonts w:ascii="Arial" w:hAnsi="Arial" w:cs="Arial"/>
        </w:rPr>
        <w:t xml:space="preserve"> </w:t>
      </w:r>
      <w:r w:rsidR="00CA1293">
        <w:rPr>
          <w:rFonts w:ascii="Arial" w:hAnsi="Arial" w:cs="Arial"/>
        </w:rPr>
        <w:t xml:space="preserve">infections and </w:t>
      </w:r>
      <w:r w:rsidR="00302365">
        <w:rPr>
          <w:rFonts w:ascii="Arial" w:hAnsi="Arial" w:cs="Arial"/>
        </w:rPr>
        <w:t xml:space="preserve">healthy </w:t>
      </w:r>
      <w:r w:rsidR="00CA1293">
        <w:rPr>
          <w:rFonts w:ascii="Arial" w:hAnsi="Arial" w:cs="Arial"/>
        </w:rPr>
        <w:t>samples were comparable</w:t>
      </w:r>
      <w:r w:rsidR="00265BEB">
        <w:rPr>
          <w:rFonts w:ascii="Arial" w:hAnsi="Arial" w:cs="Arial"/>
        </w:rPr>
        <w:t xml:space="preserve"> (</w:t>
      </w:r>
      <w:r w:rsidR="00265BEB" w:rsidRPr="00B43C13">
        <w:rPr>
          <w:rFonts w:ascii="Arial" w:hAnsi="Arial" w:cs="Arial"/>
          <w:b/>
          <w:bCs/>
        </w:rPr>
        <w:t xml:space="preserve">Figure </w:t>
      </w:r>
      <w:r w:rsidR="00D37086" w:rsidRPr="00B43C13">
        <w:rPr>
          <w:rFonts w:ascii="Arial" w:hAnsi="Arial" w:cs="Arial"/>
          <w:b/>
          <w:bCs/>
        </w:rPr>
        <w:t>4C</w:t>
      </w:r>
      <w:r w:rsidR="00265BEB">
        <w:rPr>
          <w:rFonts w:ascii="Arial" w:hAnsi="Arial" w:cs="Arial"/>
        </w:rPr>
        <w:t>)</w:t>
      </w:r>
      <w:r w:rsidR="009E287D">
        <w:rPr>
          <w:rFonts w:ascii="Arial" w:hAnsi="Arial" w:cs="Arial"/>
        </w:rPr>
        <w:t>.</w:t>
      </w:r>
      <w:r w:rsidR="00AB3D7C">
        <w:rPr>
          <w:rFonts w:ascii="Arial" w:hAnsi="Arial" w:cs="Arial"/>
        </w:rPr>
        <w:t xml:space="preserve"> These </w:t>
      </w:r>
      <w:r w:rsidR="00CA1293">
        <w:rPr>
          <w:rFonts w:ascii="Arial" w:hAnsi="Arial" w:cs="Arial"/>
        </w:rPr>
        <w:t>differential abundance</w:t>
      </w:r>
      <w:r w:rsidR="00765099">
        <w:rPr>
          <w:rFonts w:ascii="Arial" w:hAnsi="Arial" w:cs="Arial"/>
        </w:rPr>
        <w:t>s</w:t>
      </w:r>
      <w:r w:rsidR="00CA1293">
        <w:rPr>
          <w:rFonts w:ascii="Arial" w:hAnsi="Arial" w:cs="Arial"/>
        </w:rPr>
        <w:t xml:space="preserve"> of immunoglobulins </w:t>
      </w:r>
      <w:r w:rsidR="00765099">
        <w:rPr>
          <w:rFonts w:ascii="Arial" w:hAnsi="Arial" w:cs="Arial"/>
        </w:rPr>
        <w:t>were</w:t>
      </w:r>
      <w:r w:rsidR="00CA1293">
        <w:rPr>
          <w:rFonts w:ascii="Arial" w:hAnsi="Arial" w:cs="Arial"/>
        </w:rPr>
        <w:t xml:space="preserve"> </w:t>
      </w:r>
      <w:r w:rsidR="00AB3D7C">
        <w:rPr>
          <w:rFonts w:ascii="Arial" w:hAnsi="Arial" w:cs="Arial"/>
        </w:rPr>
        <w:t>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CA1293">
        <w:rPr>
          <w:rFonts w:ascii="Arial" w:hAnsi="Arial" w:cs="Arial"/>
        </w:rPr>
        <w:t>-</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w:t>
      </w:r>
      <w:r w:rsidR="00AB3D7C" w:rsidRPr="00B43C13">
        <w:rPr>
          <w:rFonts w:ascii="Arial" w:hAnsi="Arial" w:cs="Arial"/>
          <w:b/>
          <w:bCs/>
        </w:rPr>
        <w:t>Figure 2</w:t>
      </w:r>
      <w:r w:rsidR="00765099" w:rsidRPr="00B43C13">
        <w:rPr>
          <w:rFonts w:ascii="Arial" w:hAnsi="Arial" w:cs="Arial"/>
          <w:b/>
          <w:bCs/>
        </w:rPr>
        <w:t>B</w:t>
      </w:r>
      <w:r w:rsidR="00765099">
        <w:rPr>
          <w:rFonts w:ascii="Arial" w:hAnsi="Arial" w:cs="Arial"/>
        </w:rPr>
        <w:t>, Supplementary</w:t>
      </w:r>
      <w:r w:rsidR="00AB3D7C" w:rsidRPr="00B43C13">
        <w:rPr>
          <w:rFonts w:ascii="Arial" w:hAnsi="Arial" w:cs="Arial"/>
          <w:b/>
          <w:bCs/>
        </w:rPr>
        <w:t xml:space="preserve"> Figure 2</w:t>
      </w:r>
      <w:r w:rsidR="00AB3D7C">
        <w:rPr>
          <w:rFonts w:ascii="Arial" w:hAnsi="Arial" w:cs="Arial"/>
        </w:rPr>
        <w:t>)</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D26B4F4" w14:textId="4D47112C" w:rsidR="00561C08" w:rsidRPr="00561C08" w:rsidRDefault="00AF77FA" w:rsidP="00561C08">
      <w:pPr>
        <w:spacing w:line="480" w:lineRule="auto"/>
        <w:ind w:firstLine="720"/>
        <w:rPr>
          <w:rFonts w:ascii="Arial" w:hAnsi="Arial" w:cs="Arial"/>
          <w:color w:val="000000" w:themeColor="text1"/>
        </w:rPr>
      </w:pPr>
      <w:r>
        <w:rPr>
          <w:rFonts w:ascii="Arial" w:hAnsi="Arial" w:cs="Arial"/>
        </w:rPr>
        <w:t xml:space="preserve">When </w:t>
      </w:r>
      <w:r w:rsidR="00CA1293">
        <w:rPr>
          <w:rFonts w:ascii="Arial" w:hAnsi="Arial" w:cs="Arial"/>
        </w:rPr>
        <w:t xml:space="preserve">analyzing </w:t>
      </w:r>
      <w:r>
        <w:rPr>
          <w:rFonts w:ascii="Arial" w:hAnsi="Arial" w:cs="Arial"/>
        </w:rPr>
        <w:t xml:space="preserve">the GO term enrichment </w:t>
      </w:r>
      <w:r w:rsidR="00CA1293">
        <w:rPr>
          <w:rFonts w:ascii="Arial" w:hAnsi="Arial" w:cs="Arial"/>
        </w:rPr>
        <w:t>for</w:t>
      </w:r>
      <w:r>
        <w:rPr>
          <w:rFonts w:ascii="Arial" w:hAnsi="Arial" w:cs="Arial"/>
        </w:rPr>
        <w:t xml:space="preserv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w:t>
      </w:r>
      <w:r w:rsidR="008B5FB9">
        <w:rPr>
          <w:rFonts w:ascii="Arial" w:hAnsi="Arial" w:cs="Arial"/>
        </w:rPr>
        <w:lastRenderedPageBreak/>
        <w:t xml:space="preserve">in proteins </w:t>
      </w:r>
      <w:r w:rsidR="00467745">
        <w:rPr>
          <w:rFonts w:ascii="Arial" w:hAnsi="Arial" w:cs="Arial"/>
        </w:rPr>
        <w:t>associated with</w:t>
      </w:r>
      <w:r w:rsidR="008B5FB9">
        <w:rPr>
          <w:rFonts w:ascii="Arial" w:hAnsi="Arial" w:cs="Arial"/>
        </w:rPr>
        <w:t xml:space="preserve"> cholesterol metabolism</w:t>
      </w:r>
      <w:r w:rsidR="00CA1293">
        <w:rPr>
          <w:rFonts w:ascii="Arial" w:hAnsi="Arial" w:cs="Arial"/>
        </w:rPr>
        <w:t xml:space="preserve">. These included processes such as </w:t>
      </w:r>
      <w:r w:rsidR="008B5FB9">
        <w:rPr>
          <w:rFonts w:ascii="Arial" w:hAnsi="Arial" w:cs="Arial"/>
        </w:rPr>
        <w:t xml:space="preserve">reverse cholesterol transport, cholesterol efflux, chylomicron, and very low-density </w:t>
      </w:r>
      <w:r w:rsidR="005E29F3">
        <w:rPr>
          <w:rFonts w:ascii="Arial" w:hAnsi="Arial" w:cs="Arial"/>
        </w:rPr>
        <w:t>lipoprotein</w:t>
      </w:r>
      <w:r w:rsidR="00CA1293">
        <w:rPr>
          <w:rFonts w:ascii="Arial" w:hAnsi="Arial" w:cs="Arial"/>
        </w:rPr>
        <w:t xml:space="preserve"> (VLDL)</w:t>
      </w:r>
      <w:r w:rsidR="005E29F3">
        <w:rPr>
          <w:rFonts w:ascii="Arial" w:hAnsi="Arial" w:cs="Arial"/>
        </w:rPr>
        <w:t xml:space="preserve"> particle</w:t>
      </w:r>
      <w:r w:rsidR="00CA1293">
        <w:rPr>
          <w:rFonts w:ascii="Arial" w:hAnsi="Arial" w:cs="Arial"/>
        </w:rPr>
        <w:t xml:space="preserve"> dynamics</w:t>
      </w:r>
      <w:r w:rsidR="0073208B">
        <w:rPr>
          <w:rFonts w:ascii="Arial" w:hAnsi="Arial" w:cs="Arial"/>
        </w:rPr>
        <w:t xml:space="preserve"> (</w:t>
      </w:r>
      <w:r w:rsidR="0073208B" w:rsidRPr="00B43C13">
        <w:rPr>
          <w:rFonts w:ascii="Arial" w:hAnsi="Arial" w:cs="Arial"/>
          <w:b/>
          <w:bCs/>
        </w:rPr>
        <w:t xml:space="preserve">Figure </w:t>
      </w:r>
      <w:r w:rsidR="00D37086" w:rsidRPr="00B43C13">
        <w:rPr>
          <w:rFonts w:ascii="Arial" w:hAnsi="Arial" w:cs="Arial"/>
          <w:b/>
          <w:bCs/>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4A964D1D" w14:textId="36D81EEA" w:rsidR="00AA7ACC" w:rsidRPr="009169E3" w:rsidRDefault="00561C08" w:rsidP="000E5CAE">
      <w:pPr>
        <w:spacing w:line="480" w:lineRule="auto"/>
        <w:ind w:firstLine="720"/>
        <w:rPr>
          <w:rFonts w:ascii="Arial" w:hAnsi="Arial" w:cs="Arial"/>
          <w:rPrChange w:id="191" w:author="Charlie Bayne" w:date="2024-10-15T14:28:00Z" w16du:dateUtc="2024-10-15T21:28:00Z">
            <w:rPr>
              <w:rFonts w:ascii="Arial" w:hAnsi="Arial" w:cs="Arial"/>
              <w:color w:val="000000" w:themeColor="text1"/>
            </w:rPr>
          </w:rPrChange>
        </w:rPr>
      </w:pPr>
      <w:r w:rsidRPr="00561C08">
        <w:rPr>
          <w:rFonts w:ascii="Arial" w:hAnsi="Arial" w:cs="Arial"/>
          <w:color w:val="000000" w:themeColor="text1"/>
        </w:rPr>
        <w:t xml:space="preserve">In our analysis to distinguish between </w:t>
      </w:r>
      <w:r w:rsidRPr="00B43C13">
        <w:rPr>
          <w:rFonts w:ascii="Arial" w:hAnsi="Arial" w:cs="Arial"/>
          <w:i/>
          <w:iCs/>
          <w:color w:val="000000" w:themeColor="text1"/>
        </w:rPr>
        <w:t>E. faecalis</w:t>
      </w:r>
      <w:r w:rsidRPr="00561C08">
        <w:rPr>
          <w:rFonts w:ascii="Arial" w:hAnsi="Arial" w:cs="Arial"/>
          <w:color w:val="000000" w:themeColor="text1"/>
        </w:rPr>
        <w:t xml:space="preserve"> and </w:t>
      </w:r>
      <w:r w:rsidRPr="00B43C13">
        <w:rPr>
          <w:rFonts w:ascii="Arial" w:hAnsi="Arial" w:cs="Arial"/>
          <w:i/>
          <w:iCs/>
          <w:color w:val="000000" w:themeColor="text1"/>
        </w:rPr>
        <w:t>E. faecium</w:t>
      </w:r>
      <w:r w:rsidRPr="00561C08">
        <w:rPr>
          <w:rFonts w:ascii="Arial" w:hAnsi="Arial" w:cs="Arial"/>
          <w:color w:val="000000" w:themeColor="text1"/>
        </w:rPr>
        <w:t xml:space="preserve"> infections, </w:t>
      </w:r>
      <w:r>
        <w:rPr>
          <w:rFonts w:ascii="Arial" w:hAnsi="Arial" w:cs="Arial"/>
          <w:color w:val="000000" w:themeColor="text1"/>
        </w:rPr>
        <w:t>t</w:t>
      </w:r>
      <w:r w:rsidR="001828B2">
        <w:rPr>
          <w:rFonts w:ascii="Arial" w:hAnsi="Arial" w:cs="Arial"/>
          <w:color w:val="000000" w:themeColor="text1"/>
        </w:rPr>
        <w:t xml:space="preserve">he top proteomic </w:t>
      </w:r>
      <w:r>
        <w:rPr>
          <w:rFonts w:ascii="Arial" w:hAnsi="Arial" w:cs="Arial"/>
          <w:color w:val="000000" w:themeColor="text1"/>
        </w:rPr>
        <w:t>biomarkers</w:t>
      </w:r>
      <w:r w:rsidR="001828B2">
        <w:rPr>
          <w:rFonts w:ascii="Arial" w:hAnsi="Arial" w:cs="Arial"/>
          <w:color w:val="000000" w:themeColor="text1"/>
        </w:rPr>
        <w:t xml:space="preserve"> identified </w:t>
      </w:r>
      <w:r>
        <w:rPr>
          <w:rFonts w:ascii="Arial" w:hAnsi="Arial" w:cs="Arial"/>
          <w:color w:val="000000" w:themeColor="text1"/>
        </w:rPr>
        <w:t xml:space="preserve">were </w:t>
      </w:r>
      <w:r w:rsidR="001828B2">
        <w:rPr>
          <w:rFonts w:ascii="Arial" w:hAnsi="Arial" w:cs="Arial"/>
          <w:color w:val="000000" w:themeColor="text1"/>
        </w:rPr>
        <w:t>i</w:t>
      </w:r>
      <w:r w:rsidR="001828B2" w:rsidRPr="001828B2">
        <w:rPr>
          <w:rFonts w:ascii="Arial" w:hAnsi="Arial" w:cs="Arial"/>
          <w:color w:val="000000" w:themeColor="text1"/>
        </w:rPr>
        <w:t xml:space="preserve">mmunoglobulin kappa variable 2-30 </w:t>
      </w:r>
      <w:r w:rsidR="001828B2">
        <w:rPr>
          <w:rFonts w:ascii="Arial" w:hAnsi="Arial" w:cs="Arial"/>
          <w:color w:val="000000" w:themeColor="text1"/>
        </w:rPr>
        <w:t>(IGKV2-30) and retinol binding protein 4 (RBP4), which produced ROC AUCs of 0.76 and 0.79</w:t>
      </w:r>
      <w:r>
        <w:rPr>
          <w:rFonts w:ascii="Arial" w:hAnsi="Arial" w:cs="Arial"/>
          <w:color w:val="000000" w:themeColor="text1"/>
        </w:rPr>
        <w:t>,</w:t>
      </w:r>
      <w:r w:rsidR="001828B2">
        <w:rPr>
          <w:rFonts w:ascii="Arial" w:hAnsi="Arial" w:cs="Arial"/>
          <w:color w:val="000000" w:themeColor="text1"/>
        </w:rPr>
        <w:t xml:space="preserve"> respectively (</w:t>
      </w:r>
      <w:r w:rsidR="001828B2" w:rsidRPr="00B43C13">
        <w:rPr>
          <w:rFonts w:ascii="Arial" w:hAnsi="Arial" w:cs="Arial"/>
          <w:b/>
          <w:bCs/>
          <w:color w:val="000000" w:themeColor="text1"/>
        </w:rPr>
        <w:t>Figure 4E</w:t>
      </w:r>
      <w:r w:rsidR="001828B2">
        <w:rPr>
          <w:rFonts w:ascii="Arial" w:hAnsi="Arial" w:cs="Arial"/>
          <w:color w:val="000000" w:themeColor="text1"/>
        </w:rPr>
        <w:t xml:space="preserve">). </w:t>
      </w:r>
      <w:r>
        <w:rPr>
          <w:rFonts w:ascii="Arial" w:hAnsi="Arial" w:cs="Arial"/>
          <w:color w:val="000000" w:themeColor="text1"/>
        </w:rPr>
        <w:t xml:space="preserve">Additionally, the </w:t>
      </w:r>
      <w:r w:rsidR="001828B2">
        <w:rPr>
          <w:rFonts w:ascii="Arial" w:hAnsi="Arial" w:cs="Arial"/>
          <w:color w:val="000000" w:themeColor="text1"/>
        </w:rPr>
        <w:t xml:space="preserve">top metabolomic features </w:t>
      </w:r>
      <w:r>
        <w:rPr>
          <w:rFonts w:ascii="Arial" w:hAnsi="Arial" w:cs="Arial"/>
          <w:color w:val="000000" w:themeColor="text1"/>
        </w:rPr>
        <w:t xml:space="preserve">identified </w:t>
      </w:r>
      <w:r w:rsidR="001828B2">
        <w:rPr>
          <w:rFonts w:ascii="Arial" w:hAnsi="Arial" w:cs="Arial"/>
          <w:color w:val="000000" w:themeColor="text1"/>
        </w:rPr>
        <w:t xml:space="preserve">were retinol and </w:t>
      </w:r>
      <w:proofErr w:type="gramStart"/>
      <w:r w:rsidR="00642E7F" w:rsidRPr="00642E7F">
        <w:rPr>
          <w:rFonts w:ascii="Arial" w:hAnsi="Arial" w:cs="Arial"/>
          <w:color w:val="000000" w:themeColor="text1"/>
        </w:rPr>
        <w:t>PC(</w:t>
      </w:r>
      <w:proofErr w:type="gramEnd"/>
      <w:r w:rsidR="00642E7F" w:rsidRPr="00642E7F">
        <w:rPr>
          <w:rFonts w:ascii="Arial" w:hAnsi="Arial" w:cs="Arial"/>
          <w:color w:val="000000" w:themeColor="text1"/>
        </w:rPr>
        <w:t>16:1/0:0)</w:t>
      </w:r>
      <w:r w:rsidR="001828B2">
        <w:rPr>
          <w:rFonts w:ascii="Arial" w:hAnsi="Arial" w:cs="Arial"/>
          <w:color w:val="000000" w:themeColor="text1"/>
        </w:rPr>
        <w:t>, which had ROC AUCs of 0.77 and 0.82</w:t>
      </w:r>
      <w:r>
        <w:rPr>
          <w:rFonts w:ascii="Arial" w:hAnsi="Arial" w:cs="Arial"/>
          <w:color w:val="000000" w:themeColor="text1"/>
        </w:rPr>
        <w:t>,</w:t>
      </w:r>
      <w:r w:rsidR="001828B2">
        <w:rPr>
          <w:rFonts w:ascii="Arial" w:hAnsi="Arial" w:cs="Arial"/>
          <w:color w:val="000000" w:themeColor="text1"/>
        </w:rPr>
        <w:t xml:space="preserve"> respectively. </w:t>
      </w:r>
      <w:ins w:id="192" w:author="Charlie Bayne" w:date="2024-10-16T12:48:00Z" w16du:dateUtc="2024-10-16T19:48:00Z">
        <w:r w:rsidR="000E5CAE">
          <w:rPr>
            <w:rFonts w:ascii="Arial" w:hAnsi="Arial" w:cs="Arial"/>
            <w:color w:val="000000" w:themeColor="text1"/>
          </w:rPr>
          <w:t xml:space="preserve">The </w:t>
        </w:r>
      </w:ins>
      <w:ins w:id="193" w:author="Charlie Bayne" w:date="2024-10-16T12:43:00Z">
        <w:r w:rsidR="000E5CAE" w:rsidRPr="000E5CAE">
          <w:rPr>
            <w:rFonts w:ascii="Arial" w:hAnsi="Arial" w:cs="Arial"/>
            <w:color w:val="000000" w:themeColor="text1"/>
          </w:rPr>
          <w:t>machine learning model showed similar performance when evaluated on an unseen test set, achieving a ROC AUC of 0.71</w:t>
        </w:r>
      </w:ins>
      <w:ins w:id="194" w:author="Charlie Bayne" w:date="2024-10-16T12:43:00Z" w16du:dateUtc="2024-10-16T19:43:00Z">
        <w:r w:rsidR="000E5CAE">
          <w:rPr>
            <w:rFonts w:ascii="Arial" w:hAnsi="Arial" w:cs="Arial"/>
            <w:color w:val="000000" w:themeColor="text1"/>
          </w:rPr>
          <w:t xml:space="preserve"> (Supplementary Figure 11)</w:t>
        </w:r>
      </w:ins>
      <w:ins w:id="195" w:author="Charlie Bayne" w:date="2024-10-16T12:43:00Z">
        <w:r w:rsidR="000E5CAE" w:rsidRPr="000E5CAE">
          <w:rPr>
            <w:rFonts w:ascii="Arial" w:hAnsi="Arial" w:cs="Arial"/>
            <w:color w:val="000000" w:themeColor="text1"/>
          </w:rPr>
          <w:t xml:space="preserve">. There was notable overlap in the </w:t>
        </w:r>
      </w:ins>
      <w:ins w:id="196" w:author="Charlie Bayne" w:date="2024-10-16T12:44:00Z" w16du:dateUtc="2024-10-16T19:44:00Z">
        <w:r w:rsidR="000E5CAE">
          <w:rPr>
            <w:rFonts w:ascii="Arial" w:hAnsi="Arial" w:cs="Arial"/>
            <w:color w:val="000000" w:themeColor="text1"/>
          </w:rPr>
          <w:t xml:space="preserve">features important to the model and those identified with the alternate EFS based approach (Supplementary Figures </w:t>
        </w:r>
      </w:ins>
      <w:ins w:id="197" w:author="Charlie Bayne" w:date="2024-10-16T12:45:00Z" w16du:dateUtc="2024-10-16T19:45:00Z">
        <w:r w:rsidR="000E5CAE">
          <w:rPr>
            <w:rFonts w:ascii="Arial" w:hAnsi="Arial" w:cs="Arial"/>
            <w:color w:val="000000" w:themeColor="text1"/>
          </w:rPr>
          <w:t>5</w:t>
        </w:r>
      </w:ins>
      <w:ins w:id="198" w:author="Charlie Bayne" w:date="2024-10-16T12:46:00Z" w16du:dateUtc="2024-10-16T19:46:00Z">
        <w:r w:rsidR="000E5CAE">
          <w:rPr>
            <w:rFonts w:ascii="Arial" w:hAnsi="Arial" w:cs="Arial"/>
            <w:color w:val="000000" w:themeColor="text1"/>
          </w:rPr>
          <w:t xml:space="preserve"> and 1</w:t>
        </w:r>
      </w:ins>
      <w:ins w:id="199" w:author="Charlie Bayne" w:date="2024-10-16T12:44:00Z" w16du:dateUtc="2024-10-16T19:44:00Z">
        <w:r w:rsidR="000E5CAE">
          <w:rPr>
            <w:rFonts w:ascii="Arial" w:hAnsi="Arial" w:cs="Arial"/>
            <w:color w:val="000000" w:themeColor="text1"/>
          </w:rPr>
          <w:t>1</w:t>
        </w:r>
      </w:ins>
      <w:ins w:id="200" w:author="Charlie Bayne" w:date="2024-10-16T12:46:00Z" w16du:dateUtc="2024-10-16T19:46:00Z">
        <w:r w:rsidR="000E5CAE">
          <w:rPr>
            <w:rFonts w:ascii="Arial" w:hAnsi="Arial" w:cs="Arial"/>
            <w:color w:val="000000" w:themeColor="text1"/>
          </w:rPr>
          <w:t>)</w:t>
        </w:r>
      </w:ins>
      <w:ins w:id="201" w:author="Charlie Bayne" w:date="2024-10-16T12:44:00Z" w16du:dateUtc="2024-10-16T19:44:00Z">
        <w:r w:rsidR="000E5CAE">
          <w:rPr>
            <w:rFonts w:ascii="Arial" w:hAnsi="Arial" w:cs="Arial"/>
            <w:color w:val="000000" w:themeColor="text1"/>
          </w:rPr>
          <w:t>.</w:t>
        </w:r>
      </w:ins>
      <w:ins w:id="202" w:author="Charlie Bayne" w:date="2024-10-16T12:43:00Z" w16du:dateUtc="2024-10-16T19:43:00Z">
        <w:r w:rsidR="000E5CAE">
          <w:rPr>
            <w:rFonts w:ascii="Arial" w:hAnsi="Arial" w:cs="Arial"/>
            <w:color w:val="000000" w:themeColor="text1"/>
          </w:rPr>
          <w:t xml:space="preserve"> </w:t>
        </w:r>
      </w:ins>
      <w:ins w:id="203" w:author="Charlie Bayne" w:date="2024-10-16T12:45:00Z" w16du:dateUtc="2024-10-16T19:45:00Z">
        <w:r w:rsidR="000E5CAE">
          <w:rPr>
            <w:rFonts w:ascii="Arial" w:hAnsi="Arial" w:cs="Arial"/>
            <w:color w:val="000000" w:themeColor="text1"/>
          </w:rPr>
          <w:t>Additionally, we noted that no</w:t>
        </w:r>
      </w:ins>
      <w:ins w:id="204" w:author="Charlie Bayne" w:date="2024-10-15T14:25:00Z" w16du:dateUtc="2024-10-15T21:25:00Z">
        <w:r w:rsidR="009169E3">
          <w:rPr>
            <w:rFonts w:ascii="Arial" w:hAnsi="Arial" w:cs="Arial"/>
            <w:color w:val="000000" w:themeColor="text1"/>
          </w:rPr>
          <w:t xml:space="preserve"> significant differences were observed </w:t>
        </w:r>
      </w:ins>
      <w:del w:id="205" w:author="Charlie Bayne" w:date="2024-10-15T14:25:00Z" w16du:dateUtc="2024-10-15T21:25:00Z">
        <w:r w:rsidR="001828B2" w:rsidDel="009169E3">
          <w:rPr>
            <w:rFonts w:ascii="Arial" w:hAnsi="Arial" w:cs="Arial"/>
            <w:color w:val="000000" w:themeColor="text1"/>
          </w:rPr>
          <w:delText xml:space="preserve">When </w:delText>
        </w:r>
        <w:r w:rsidDel="009169E3">
          <w:rPr>
            <w:rFonts w:ascii="Arial" w:hAnsi="Arial" w:cs="Arial"/>
            <w:color w:val="000000" w:themeColor="text1"/>
          </w:rPr>
          <w:delText xml:space="preserve">investigating differences </w:delText>
        </w:r>
      </w:del>
      <w:r>
        <w:rPr>
          <w:rFonts w:ascii="Arial" w:hAnsi="Arial" w:cs="Arial"/>
          <w:color w:val="000000" w:themeColor="text1"/>
        </w:rPr>
        <w:t xml:space="preserve">in </w:t>
      </w:r>
      <w:ins w:id="206" w:author="Charlie Bayne" w:date="2024-10-15T14:25:00Z" w16du:dateUtc="2024-10-15T21:25:00Z">
        <w:r w:rsidR="009169E3">
          <w:rPr>
            <w:rFonts w:ascii="Arial" w:hAnsi="Arial" w:cs="Arial"/>
            <w:color w:val="000000" w:themeColor="text1"/>
          </w:rPr>
          <w:t xml:space="preserve">the </w:t>
        </w:r>
      </w:ins>
      <w:r>
        <w:rPr>
          <w:rFonts w:ascii="Arial" w:hAnsi="Arial" w:cs="Arial"/>
          <w:color w:val="000000" w:themeColor="text1"/>
        </w:rPr>
        <w:t>inferred</w:t>
      </w:r>
      <w:r w:rsidR="001828B2">
        <w:rPr>
          <w:rFonts w:ascii="Arial" w:hAnsi="Arial" w:cs="Arial"/>
          <w:color w:val="000000" w:themeColor="text1"/>
        </w:rPr>
        <w:t xml:space="preserve"> cytokine </w:t>
      </w:r>
      <w:r>
        <w:rPr>
          <w:rFonts w:ascii="Arial" w:hAnsi="Arial" w:cs="Arial"/>
          <w:color w:val="000000" w:themeColor="text1"/>
        </w:rPr>
        <w:t>profiles</w:t>
      </w:r>
      <w:r w:rsidR="001828B2">
        <w:rPr>
          <w:rFonts w:ascii="Arial" w:hAnsi="Arial" w:cs="Arial"/>
          <w:color w:val="000000" w:themeColor="text1"/>
        </w:rPr>
        <w:t xml:space="preserve"> between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faecalis</w:t>
      </w:r>
      <w:r w:rsidR="001828B2">
        <w:rPr>
          <w:rFonts w:ascii="Arial" w:hAnsi="Arial" w:cs="Arial"/>
          <w:color w:val="000000" w:themeColor="text1"/>
        </w:rPr>
        <w:t xml:space="preserve"> and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faecium</w:t>
      </w:r>
      <w:del w:id="207" w:author="Charlie Bayne" w:date="2024-10-15T14:25:00Z" w16du:dateUtc="2024-10-15T21:25:00Z">
        <w:r w:rsidR="001828B2" w:rsidDel="009169E3">
          <w:rPr>
            <w:rFonts w:ascii="Arial" w:hAnsi="Arial" w:cs="Arial"/>
            <w:color w:val="000000" w:themeColor="text1"/>
          </w:rPr>
          <w:delText>, no significant differences were observed</w:delText>
        </w:r>
      </w:del>
      <w:r w:rsidR="001828B2">
        <w:rPr>
          <w:rFonts w:ascii="Arial" w:hAnsi="Arial" w:cs="Arial"/>
          <w:color w:val="000000" w:themeColor="text1"/>
        </w:rPr>
        <w:t xml:space="preserve"> (</w:t>
      </w:r>
      <w:r w:rsidR="001828B2" w:rsidRPr="00B43C13">
        <w:rPr>
          <w:rFonts w:ascii="Arial" w:hAnsi="Arial" w:cs="Arial"/>
          <w:b/>
          <w:bCs/>
          <w:color w:val="000000" w:themeColor="text1"/>
        </w:rPr>
        <w:t>Supplementary Figure 6</w:t>
      </w:r>
      <w:r w:rsidR="001828B2">
        <w:rPr>
          <w:rFonts w:ascii="Arial" w:hAnsi="Arial" w:cs="Arial"/>
          <w:color w:val="000000" w:themeColor="text1"/>
        </w:rPr>
        <w:t>).</w:t>
      </w:r>
      <w:ins w:id="208" w:author="Charlie Bayne" w:date="2024-10-15T14:22:00Z" w16du:dateUtc="2024-10-15T21:22:00Z">
        <w:r w:rsidR="009169E3" w:rsidRPr="009169E3">
          <w:rPr>
            <w:rFonts w:ascii="Arial" w:hAnsi="Arial" w:cs="Arial"/>
          </w:rPr>
          <w:t xml:space="preserve"> </w:t>
        </w:r>
      </w:ins>
    </w:p>
    <w:p w14:paraId="2A591FA0" w14:textId="77777777" w:rsidR="001828B2" w:rsidRPr="001828B2" w:rsidRDefault="001828B2" w:rsidP="00AF77FA">
      <w:pPr>
        <w:spacing w:line="480" w:lineRule="auto"/>
        <w:rPr>
          <w:rFonts w:ascii="Arial" w:hAnsi="Arial" w:cs="Arial"/>
          <w:color w:val="000000" w:themeColor="text1"/>
        </w:rPr>
      </w:pPr>
    </w:p>
    <w:p w14:paraId="399C23B5" w14:textId="6CE77344" w:rsidR="0002473B" w:rsidRDefault="00561C08" w:rsidP="009134FC">
      <w:pPr>
        <w:spacing w:line="480" w:lineRule="auto"/>
        <w:ind w:firstLine="720"/>
        <w:rPr>
          <w:ins w:id="209" w:author="Charlie Bayne" w:date="2024-10-30T13:04:00Z" w16du:dateUtc="2024-10-30T20:04:00Z"/>
          <w:rFonts w:ascii="Arial" w:hAnsi="Arial" w:cs="Arial"/>
        </w:rPr>
      </w:pPr>
      <w:r w:rsidRPr="00561C08">
        <w:rPr>
          <w:rFonts w:ascii="Arial" w:hAnsi="Arial" w:cs="Arial"/>
        </w:rPr>
        <w:t xml:space="preserve">In the realm of biomarker discovery, </w:t>
      </w:r>
      <w:r>
        <w:rPr>
          <w:rFonts w:ascii="Arial" w:hAnsi="Arial" w:cs="Arial"/>
        </w:rPr>
        <w:t>it is important to</w:t>
      </w:r>
      <w:r w:rsidRPr="00561C08">
        <w:rPr>
          <w:rFonts w:ascii="Arial" w:hAnsi="Arial" w:cs="Arial"/>
        </w:rPr>
        <w:t xml:space="preserve"> ensure that the differences observed in biomarkers are truly attributable </w:t>
      </w:r>
      <w:r w:rsidR="0041437E">
        <w:rPr>
          <w:rFonts w:ascii="Arial" w:hAnsi="Arial" w:cs="Arial"/>
        </w:rPr>
        <w:t xml:space="preserve"> to the variable of interest and not confounded by additional factors</w:t>
      </w:r>
      <w:r w:rsidR="0041437E"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41437E" w:rsidRPr="006B6A4A">
        <w:rPr>
          <w:rFonts w:ascii="Arial" w:hAnsi="Arial" w:cs="Arial"/>
          <w:vertAlign w:val="superscript"/>
        </w:rPr>
        <w:fldChar w:fldCharType="separate"/>
      </w:r>
      <w:r w:rsidR="00DB4D5B">
        <w:rPr>
          <w:rFonts w:ascii="Arial" w:hAnsi="Arial" w:cs="Arial"/>
          <w:vertAlign w:val="superscript"/>
        </w:rPr>
        <w:t xml:space="preserve"> </w:t>
      </w:r>
      <w:r w:rsidR="0041437E"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5708FD">
        <w:rPr>
          <w:rFonts w:ascii="Arial" w:hAnsi="Arial" w:cs="Arial"/>
          <w:vertAlign w:val="superscript"/>
        </w:rPr>
        <w:instrText xml:space="preserve"> ADDIN ZOTERO_ITEM CSL_CITATION {"citationID":"W2Ia5gj3","properties":{"formattedCitation":"\\super 47\\nosupersub{}","plainCitation":"47","noteIndex":0},"citationItems":[{"id":5844,"uris":["http://zotero.org/users/6494753/items/PQIKZXQ7"],"itemData":{"id":5844,"type":"article-journal","abstract":"Introduction: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5708FD">
        <w:rPr>
          <w:rFonts w:ascii="Cambria Math" w:hAnsi="Cambria Math" w:cs="Cambria Math"/>
          <w:vertAlign w:val="superscript"/>
        </w:rPr>
        <w:instrText>‐</w:instrText>
      </w:r>
      <w:r w:rsidR="005708FD">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5708FD" w:rsidRPr="005708FD">
        <w:rPr>
          <w:rFonts w:ascii="Arial" w:hAnsi="Arial" w:cs="Arial"/>
          <w:vertAlign w:val="superscript"/>
        </w:rPr>
        <w:t>47</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5708FD">
        <w:rPr>
          <w:rFonts w:ascii="Arial" w:hAnsi="Arial" w:cs="Arial"/>
          <w:vertAlign w:val="superscript"/>
        </w:rPr>
        <w:instrText xml:space="preserve"> ADDIN ZOTERO_ITEM CSL_CITATION {"citationID":"rTfEB6TW","properties":{"formattedCitation":"\\super 48\\nosupersub{}","plainCitation":"48","noteIndex":0},"citationItems":[{"id":5843,"uris":["http://zotero.org/users/6494753/items/Q2T5CJZK"],"itemData":{"id":5843,"type":"article-journal","abstract":"Proinﬂammatory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5708FD" w:rsidRPr="005708FD">
        <w:rPr>
          <w:rFonts w:ascii="Arial" w:hAnsi="Arial" w:cs="Arial"/>
          <w:vertAlign w:val="superscript"/>
        </w:rPr>
        <w:t>48</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Pr>
          <w:rFonts w:ascii="Arial" w:hAnsi="Arial" w:cs="Arial"/>
        </w:rPr>
        <w:t xml:space="preserve">Our evaluation </w:t>
      </w:r>
      <w:r w:rsidR="00AA3D94">
        <w:rPr>
          <w:rFonts w:ascii="Arial" w:hAnsi="Arial" w:cs="Arial"/>
        </w:rPr>
        <w:t>of clinical metadata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sidR="0041437E">
        <w:rPr>
          <w:rFonts w:ascii="Arial" w:hAnsi="Arial" w:cs="Arial"/>
        </w:rPr>
        <w:t xml:space="preserve">variables </w:t>
      </w:r>
      <w:r>
        <w:rPr>
          <w:rFonts w:ascii="Arial" w:hAnsi="Arial" w:cs="Arial"/>
        </w:rPr>
        <w:t>with</w:t>
      </w:r>
      <w:r w:rsidR="009134FC">
        <w:rPr>
          <w:rFonts w:ascii="Arial" w:hAnsi="Arial" w:cs="Arial"/>
        </w:rPr>
        <w:t>in our dataset.</w:t>
      </w:r>
      <w:r w:rsidR="00AA3D94">
        <w:rPr>
          <w:rFonts w:ascii="Arial" w:hAnsi="Arial" w:cs="Arial"/>
        </w:rPr>
        <w:t xml:space="preserve"> </w:t>
      </w:r>
      <w:r>
        <w:rPr>
          <w:rFonts w:ascii="Arial" w:hAnsi="Arial" w:cs="Arial"/>
        </w:rPr>
        <w:t xml:space="preserve">Specifically, transplant </w:t>
      </w:r>
      <w:r w:rsidR="00AA3D94">
        <w:rPr>
          <w:rFonts w:ascii="Arial" w:hAnsi="Arial" w:cs="Arial"/>
        </w:rPr>
        <w:t xml:space="preserve">type </w:t>
      </w:r>
      <w:r w:rsidR="00696F18">
        <w:rPr>
          <w:rFonts w:ascii="Arial" w:hAnsi="Arial" w:cs="Arial"/>
        </w:rPr>
        <w:t>was</w:t>
      </w:r>
      <w:r w:rsidR="00AA3D94">
        <w:rPr>
          <w:rFonts w:ascii="Arial" w:hAnsi="Arial" w:cs="Arial"/>
        </w:rPr>
        <w:t xml:space="preserv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440D57">
        <w:rPr>
          <w:rFonts w:ascii="Arial" w:hAnsi="Arial" w:cs="Arial"/>
        </w:rPr>
        <w:t>ranked</w:t>
      </w:r>
      <w:r>
        <w:rPr>
          <w:rFonts w:ascii="Arial" w:hAnsi="Arial" w:cs="Arial"/>
        </w:rPr>
        <w:t xml:space="preserve"> protein</w:t>
      </w:r>
      <w:r w:rsidR="00696F18">
        <w:rPr>
          <w:rFonts w:ascii="Arial" w:hAnsi="Arial" w:cs="Arial"/>
        </w:rPr>
        <w:t xml:space="preserve"> biomarkers (</w:t>
      </w:r>
      <w:r w:rsidR="00467745" w:rsidRPr="00B43C13">
        <w:rPr>
          <w:rFonts w:ascii="Arial" w:hAnsi="Arial" w:cs="Arial"/>
          <w:b/>
          <w:bCs/>
        </w:rPr>
        <w:t>Supplementary</w:t>
      </w:r>
      <w:r w:rsidR="00696F18" w:rsidRPr="00B43C13">
        <w:rPr>
          <w:rFonts w:ascii="Arial" w:hAnsi="Arial" w:cs="Arial"/>
          <w:b/>
          <w:bCs/>
        </w:rPr>
        <w:t xml:space="preserve"> Figure </w:t>
      </w:r>
      <w:r w:rsidR="005F5B63" w:rsidRPr="00B43C13">
        <w:rPr>
          <w:rFonts w:ascii="Arial" w:hAnsi="Arial" w:cs="Arial"/>
          <w:b/>
          <w:bCs/>
        </w:rPr>
        <w:t>7</w:t>
      </w:r>
      <w:r w:rsidR="00696F18">
        <w:rPr>
          <w:rFonts w:ascii="Arial" w:hAnsi="Arial" w:cs="Arial"/>
        </w:rPr>
        <w:t xml:space="preserve">). </w:t>
      </w:r>
      <w:r w:rsidR="000B0B40">
        <w:rPr>
          <w:rFonts w:ascii="Arial" w:hAnsi="Arial" w:cs="Arial"/>
        </w:rPr>
        <w:t xml:space="preserve">Further investigation </w:t>
      </w:r>
      <w:r>
        <w:rPr>
          <w:rFonts w:ascii="Arial" w:hAnsi="Arial" w:cs="Arial"/>
        </w:rPr>
        <w:t>revealed that this association could be</w:t>
      </w:r>
      <w:r w:rsidR="00ED3B23">
        <w:rPr>
          <w:rFonts w:ascii="Arial" w:hAnsi="Arial" w:cs="Arial"/>
        </w:rPr>
        <w:t xml:space="preserve"> </w:t>
      </w:r>
      <w:r w:rsidR="009134FC">
        <w:rPr>
          <w:rFonts w:ascii="Arial" w:hAnsi="Arial" w:cs="Arial"/>
        </w:rPr>
        <w:t>challenging</w:t>
      </w:r>
      <w:r w:rsidR="00ED3B23">
        <w:rPr>
          <w:rFonts w:ascii="Arial" w:hAnsi="Arial" w:cs="Arial"/>
        </w:rPr>
        <w:t xml:space="preserve"> to </w:t>
      </w:r>
      <w:r>
        <w:rPr>
          <w:rFonts w:ascii="Arial" w:hAnsi="Arial" w:cs="Arial"/>
        </w:rPr>
        <w:t xml:space="preserve">disentangle </w:t>
      </w:r>
      <w:r w:rsidR="00ED3B23">
        <w:rPr>
          <w:rFonts w:ascii="Arial" w:hAnsi="Arial" w:cs="Arial"/>
        </w:rPr>
        <w:t xml:space="preserve">from the type of pathogen </w:t>
      </w:r>
      <w:r w:rsidR="009134FC">
        <w:rPr>
          <w:rFonts w:ascii="Arial" w:hAnsi="Arial" w:cs="Arial"/>
        </w:rPr>
        <w:t>causing the infection</w:t>
      </w:r>
      <w:r>
        <w:rPr>
          <w:rFonts w:ascii="Arial" w:hAnsi="Arial" w:cs="Arial"/>
        </w:rPr>
        <w:t>,</w:t>
      </w:r>
      <w:r w:rsidR="00ED3B23">
        <w:rPr>
          <w:rFonts w:ascii="Arial" w:hAnsi="Arial" w:cs="Arial"/>
        </w:rPr>
        <w:t xml:space="preserve"> as</w:t>
      </w:r>
      <w:r>
        <w:rPr>
          <w:rFonts w:ascii="Arial" w:hAnsi="Arial" w:cs="Arial"/>
        </w:rPr>
        <w:t xml:space="preserve"> patients infected with</w:t>
      </w:r>
      <w:r w:rsidR="00ED3B23" w:rsidRPr="002E4507">
        <w:rPr>
          <w:rFonts w:ascii="Arial" w:hAnsi="Arial" w:cs="Arial"/>
          <w:i/>
          <w:iCs/>
        </w:rPr>
        <w:t xml:space="preserve"> </w:t>
      </w:r>
      <w:r w:rsidR="002E4507" w:rsidRPr="002E4507">
        <w:rPr>
          <w:rFonts w:ascii="Arial" w:hAnsi="Arial" w:cs="Arial"/>
          <w:i/>
          <w:iCs/>
        </w:rPr>
        <w:t>E.</w:t>
      </w:r>
      <w:ins w:id="210" w:author="Charlie Bayne" w:date="2024-08-13T11:22:00Z" w16du:dateUtc="2024-08-13T18:22:00Z">
        <w:r w:rsidR="005E24A5">
          <w:rPr>
            <w:rFonts w:ascii="Arial" w:hAnsi="Arial" w:cs="Arial"/>
            <w:i/>
            <w:iCs/>
          </w:rPr>
          <w:t xml:space="preserve"> faecium</w:t>
        </w:r>
      </w:ins>
      <w:r w:rsidR="002E4507" w:rsidRPr="002E4507">
        <w:rPr>
          <w:rFonts w:ascii="Arial" w:hAnsi="Arial" w:cs="Arial"/>
          <w:i/>
          <w:iCs/>
        </w:rPr>
        <w:t xml:space="preserve"> </w:t>
      </w:r>
      <w:r w:rsidR="00ED3B23">
        <w:rPr>
          <w:rFonts w:ascii="Arial" w:hAnsi="Arial" w:cs="Arial"/>
        </w:rPr>
        <w:t xml:space="preserve">were more </w:t>
      </w:r>
      <w:r w:rsidR="0041437E">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w:t>
      </w:r>
      <w:r>
        <w:rPr>
          <w:rFonts w:ascii="Arial" w:hAnsi="Arial" w:cs="Arial"/>
        </w:rPr>
        <w:t>To address this</w:t>
      </w:r>
      <w:r w:rsidR="006B6A4A">
        <w:rPr>
          <w:rFonts w:ascii="Arial" w:hAnsi="Arial" w:cs="Arial"/>
        </w:rPr>
        <w:t>,</w:t>
      </w:r>
      <w:r w:rsidR="00CD5AE6">
        <w:rPr>
          <w:rFonts w:ascii="Arial" w:hAnsi="Arial" w:cs="Arial"/>
        </w:rPr>
        <w:t xml:space="preserve"> we </w:t>
      </w:r>
      <w:r>
        <w:rPr>
          <w:rFonts w:ascii="Arial" w:hAnsi="Arial" w:cs="Arial"/>
        </w:rPr>
        <w:t xml:space="preserve">refined </w:t>
      </w:r>
      <w:r w:rsidR="009134FC">
        <w:rPr>
          <w:rFonts w:ascii="Arial" w:hAnsi="Arial" w:cs="Arial"/>
        </w:rPr>
        <w:t xml:space="preserve">our </w:t>
      </w:r>
      <w:r>
        <w:rPr>
          <w:rFonts w:ascii="Arial" w:hAnsi="Arial" w:cs="Arial"/>
        </w:rPr>
        <w:t xml:space="preserve">analysis </w:t>
      </w:r>
      <w:r w:rsidR="009134FC">
        <w:rPr>
          <w:rFonts w:ascii="Arial" w:hAnsi="Arial" w:cs="Arial"/>
        </w:rPr>
        <w:t xml:space="preserve">to </w:t>
      </w:r>
      <w:r>
        <w:rPr>
          <w:rFonts w:ascii="Arial" w:hAnsi="Arial" w:cs="Arial"/>
        </w:rPr>
        <w:t>include only</w:t>
      </w:r>
      <w:r w:rsidR="00ED3B23">
        <w:rPr>
          <w:rFonts w:ascii="Arial" w:hAnsi="Arial" w:cs="Arial"/>
        </w:rPr>
        <w:t xml:space="preserve"> patients </w:t>
      </w:r>
      <w:r w:rsidR="00440D57">
        <w:rPr>
          <w:rFonts w:ascii="Arial" w:hAnsi="Arial" w:cs="Arial"/>
        </w:rPr>
        <w:t>who</w:t>
      </w:r>
      <w:r w:rsidR="00ED3B23">
        <w:rPr>
          <w:rFonts w:ascii="Arial" w:hAnsi="Arial" w:cs="Arial"/>
        </w:rPr>
        <w:t xml:space="preserve"> </w:t>
      </w:r>
      <w:r>
        <w:rPr>
          <w:rFonts w:ascii="Arial" w:hAnsi="Arial" w:cs="Arial"/>
        </w:rPr>
        <w:t xml:space="preserve">had </w:t>
      </w:r>
      <w:r w:rsidR="00ED3B23">
        <w:rPr>
          <w:rFonts w:ascii="Arial" w:hAnsi="Arial" w:cs="Arial"/>
        </w:rPr>
        <w:t xml:space="preserve">not </w:t>
      </w:r>
      <w:r>
        <w:rPr>
          <w:rFonts w:ascii="Arial" w:hAnsi="Arial" w:cs="Arial"/>
        </w:rPr>
        <w:t xml:space="preserve">undergone </w:t>
      </w:r>
      <w:r w:rsidR="00367BE1">
        <w:rPr>
          <w:rFonts w:ascii="Arial" w:hAnsi="Arial" w:cs="Arial"/>
        </w:rPr>
        <w:t xml:space="preserve">a </w:t>
      </w:r>
      <w:r w:rsidR="00467745">
        <w:rPr>
          <w:rFonts w:ascii="Arial" w:hAnsi="Arial" w:cs="Arial"/>
        </w:rPr>
        <w:t>transplant</w:t>
      </w:r>
      <w:r w:rsidR="009134FC">
        <w:rPr>
          <w:rFonts w:ascii="Arial" w:hAnsi="Arial" w:cs="Arial"/>
        </w:rPr>
        <w:t xml:space="preserve">. </w:t>
      </w:r>
      <w:r>
        <w:rPr>
          <w:rFonts w:ascii="Arial" w:hAnsi="Arial" w:cs="Arial"/>
        </w:rPr>
        <w:t xml:space="preserve">Under these conditions, we </w:t>
      </w:r>
      <w:r w:rsidR="009134FC">
        <w:rPr>
          <w:rFonts w:ascii="Arial" w:hAnsi="Arial" w:cs="Arial"/>
        </w:rPr>
        <w:t>found</w:t>
      </w:r>
      <w:r w:rsidR="00467745">
        <w:rPr>
          <w:rFonts w:ascii="Arial" w:hAnsi="Arial" w:cs="Arial"/>
        </w:rPr>
        <w:t xml:space="preserve"> </w:t>
      </w:r>
      <w:r w:rsidR="00367BE1">
        <w:rPr>
          <w:rFonts w:ascii="Arial" w:hAnsi="Arial" w:cs="Arial"/>
        </w:rPr>
        <w:t xml:space="preserve">that antibody levels </w:t>
      </w:r>
      <w:r>
        <w:rPr>
          <w:rFonts w:ascii="Arial" w:hAnsi="Arial" w:cs="Arial"/>
        </w:rPr>
        <w:t>remained</w:t>
      </w:r>
      <w:r w:rsidR="00367BE1">
        <w:rPr>
          <w:rFonts w:ascii="Arial" w:hAnsi="Arial" w:cs="Arial"/>
        </w:rPr>
        <w:t xml:space="preserve"> </w:t>
      </w:r>
      <w:r w:rsidR="006B6A4A">
        <w:rPr>
          <w:rFonts w:ascii="Arial" w:hAnsi="Arial" w:cs="Arial"/>
        </w:rPr>
        <w:t>significantly</w:t>
      </w:r>
      <w:r w:rsidR="00367BE1">
        <w:rPr>
          <w:rFonts w:ascii="Arial" w:hAnsi="Arial" w:cs="Arial"/>
        </w:rPr>
        <w:t xml:space="preserve"> reduced in </w:t>
      </w:r>
      <w:r w:rsidR="0041437E" w:rsidRPr="0041437E">
        <w:rPr>
          <w:rFonts w:ascii="Arial" w:hAnsi="Arial" w:cs="Arial"/>
          <w:i/>
          <w:iCs/>
        </w:rPr>
        <w:t xml:space="preserve">E. </w:t>
      </w:r>
      <w:r w:rsidR="00367BE1" w:rsidRPr="0041437E">
        <w:rPr>
          <w:rFonts w:ascii="Arial" w:hAnsi="Arial" w:cs="Arial"/>
          <w:i/>
          <w:iCs/>
        </w:rPr>
        <w:t>faecium</w:t>
      </w:r>
      <w:r>
        <w:rPr>
          <w:rFonts w:ascii="Arial" w:hAnsi="Arial" w:cs="Arial"/>
        </w:rPr>
        <w:t>-</w:t>
      </w:r>
      <w:r w:rsidR="0041437E">
        <w:rPr>
          <w:rFonts w:ascii="Arial" w:hAnsi="Arial" w:cs="Arial"/>
        </w:rPr>
        <w:t xml:space="preserve">infected samples </w:t>
      </w:r>
      <w:r>
        <w:rPr>
          <w:rFonts w:ascii="Arial" w:hAnsi="Arial" w:cs="Arial"/>
        </w:rPr>
        <w:t xml:space="preserve">compared </w:t>
      </w:r>
      <w:r w:rsidR="00367BE1">
        <w:rPr>
          <w:rFonts w:ascii="Arial" w:hAnsi="Arial" w:cs="Arial"/>
        </w:rPr>
        <w:t xml:space="preserve">to </w:t>
      </w:r>
      <w:r w:rsidR="0041437E" w:rsidRPr="0041437E">
        <w:rPr>
          <w:rFonts w:ascii="Arial" w:hAnsi="Arial" w:cs="Arial"/>
          <w:i/>
          <w:iCs/>
        </w:rPr>
        <w:t xml:space="preserve">E. </w:t>
      </w:r>
      <w:r w:rsidR="00367BE1" w:rsidRPr="0041437E">
        <w:rPr>
          <w:rFonts w:ascii="Arial" w:hAnsi="Arial" w:cs="Arial"/>
          <w:i/>
          <w:iCs/>
        </w:rPr>
        <w:t>faecalis</w:t>
      </w:r>
      <w:r w:rsidR="0041437E">
        <w:rPr>
          <w:rFonts w:ascii="Arial" w:hAnsi="Arial" w:cs="Arial"/>
        </w:rPr>
        <w:t xml:space="preserve"> </w:t>
      </w:r>
      <w:r w:rsidR="002E4507">
        <w:rPr>
          <w:rFonts w:ascii="Arial" w:hAnsi="Arial" w:cs="Arial"/>
        </w:rPr>
        <w:t>(</w:t>
      </w:r>
      <w:r w:rsidR="002E4507" w:rsidRPr="00B43C13">
        <w:rPr>
          <w:rFonts w:ascii="Arial" w:hAnsi="Arial" w:cs="Arial"/>
          <w:b/>
          <w:bCs/>
        </w:rPr>
        <w:t>Supplementary Figure</w:t>
      </w:r>
      <w:r w:rsidR="007E146F" w:rsidRPr="00B43C13">
        <w:rPr>
          <w:rFonts w:ascii="Arial" w:hAnsi="Arial" w:cs="Arial"/>
          <w:b/>
          <w:bCs/>
        </w:rPr>
        <w:t xml:space="preserve"> </w:t>
      </w:r>
      <w:r w:rsidR="00764BD3" w:rsidRPr="00B43C13">
        <w:rPr>
          <w:rFonts w:ascii="Arial" w:hAnsi="Arial" w:cs="Arial"/>
          <w:b/>
          <w:bCs/>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Pr>
          <w:rFonts w:ascii="Arial" w:hAnsi="Arial" w:cs="Arial"/>
          <w:color w:val="000000" w:themeColor="text1"/>
        </w:rPr>
        <w:t>However, we</w:t>
      </w:r>
      <w:r w:rsidRPr="0083250D">
        <w:rPr>
          <w:rFonts w:ascii="Arial" w:hAnsi="Arial" w:cs="Arial"/>
          <w:color w:val="000000" w:themeColor="text1"/>
        </w:rPr>
        <w:t xml:space="preserve"> </w:t>
      </w:r>
      <w:r w:rsidR="00764BD3" w:rsidRPr="0083250D">
        <w:rPr>
          <w:rFonts w:ascii="Arial" w:hAnsi="Arial" w:cs="Arial"/>
          <w:color w:val="000000" w:themeColor="text1"/>
        </w:rPr>
        <w:t xml:space="preserve">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Pr>
          <w:rFonts w:ascii="Arial" w:hAnsi="Arial" w:cs="Arial"/>
          <w:color w:val="000000" w:themeColor="text1"/>
        </w:rPr>
        <w:t>indicating</w:t>
      </w:r>
      <w:r w:rsidRPr="0083250D">
        <w:rPr>
          <w:rFonts w:ascii="Arial" w:hAnsi="Arial" w:cs="Arial"/>
          <w:color w:val="000000" w:themeColor="text1"/>
        </w:rPr>
        <w:t xml:space="preserve"> </w:t>
      </w:r>
      <w:r w:rsidR="00764BD3" w:rsidRPr="0083250D">
        <w:rPr>
          <w:rFonts w:ascii="Arial" w:hAnsi="Arial" w:cs="Arial"/>
          <w:color w:val="000000" w:themeColor="text1"/>
        </w:rPr>
        <w:t>that the</w:t>
      </w:r>
      <w:r>
        <w:rPr>
          <w:rFonts w:ascii="Arial" w:hAnsi="Arial" w:cs="Arial"/>
          <w:color w:val="000000" w:themeColor="text1"/>
        </w:rPr>
        <w:t>ir</w:t>
      </w:r>
      <w:r w:rsidR="00764BD3" w:rsidRPr="0083250D">
        <w:rPr>
          <w:rFonts w:ascii="Arial" w:hAnsi="Arial" w:cs="Arial"/>
          <w:color w:val="000000" w:themeColor="text1"/>
        </w:rPr>
        <w:t xml:space="preserve"> significance may be confounded by transplant status</w:t>
      </w:r>
      <w:r w:rsidR="0083250D">
        <w:rPr>
          <w:rFonts w:ascii="Arial" w:hAnsi="Arial" w:cs="Arial"/>
          <w:color w:val="000000" w:themeColor="text1"/>
        </w:rPr>
        <w:t xml:space="preserve"> (</w:t>
      </w:r>
      <w:r w:rsidR="0083250D" w:rsidRPr="00B43C13">
        <w:rPr>
          <w:rFonts w:ascii="Arial" w:hAnsi="Arial" w:cs="Arial"/>
          <w:b/>
          <w:bCs/>
          <w:color w:val="000000" w:themeColor="text1"/>
        </w:rPr>
        <w:t>Supplementary Figure 10C</w:t>
      </w:r>
      <w:r w:rsidR="0083250D">
        <w:rPr>
          <w:rFonts w:ascii="Arial" w:hAnsi="Arial" w:cs="Arial"/>
          <w:color w:val="000000" w:themeColor="text1"/>
        </w:rPr>
        <w:t>)</w:t>
      </w:r>
      <w:r w:rsidR="00764BD3" w:rsidRPr="0083250D">
        <w:rPr>
          <w:rFonts w:ascii="Arial" w:hAnsi="Arial" w:cs="Arial"/>
          <w:color w:val="000000" w:themeColor="text1"/>
        </w:rPr>
        <w:t>.</w:t>
      </w:r>
      <w:r w:rsidR="00764BD3" w:rsidRPr="0083250D">
        <w:rPr>
          <w:rFonts w:ascii="Arial" w:hAnsi="Arial" w:cs="Arial"/>
          <w:color w:val="FF0000"/>
        </w:rPr>
        <w:t xml:space="preserve"> </w:t>
      </w:r>
      <w:r>
        <w:rPr>
          <w:rFonts w:ascii="Arial" w:hAnsi="Arial" w:cs="Arial"/>
          <w:color w:val="000000" w:themeColor="text1"/>
        </w:rPr>
        <w:t>Nevertheless</w:t>
      </w:r>
      <w:r w:rsidR="0083250D" w:rsidRPr="0083250D">
        <w:rPr>
          <w:rFonts w:ascii="Arial" w:hAnsi="Arial" w:cs="Arial"/>
          <w:color w:val="000000" w:themeColor="text1"/>
        </w:rPr>
        <w:t>,</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w:t>
      </w:r>
      <w:r w:rsidR="0083250D" w:rsidRPr="0083250D">
        <w:rPr>
          <w:rFonts w:ascii="Arial" w:hAnsi="Arial" w:cs="Arial"/>
          <w:color w:val="000000" w:themeColor="text1"/>
        </w:rPr>
        <w:t xml:space="preserve">narrowly </w:t>
      </w:r>
      <w:r w:rsidRPr="0083250D">
        <w:rPr>
          <w:rFonts w:ascii="Arial" w:hAnsi="Arial" w:cs="Arial"/>
          <w:color w:val="000000" w:themeColor="text1"/>
        </w:rPr>
        <w:t>miss</w:t>
      </w:r>
      <w:r>
        <w:rPr>
          <w:rFonts w:ascii="Arial" w:hAnsi="Arial" w:cs="Arial"/>
          <w:color w:val="000000" w:themeColor="text1"/>
        </w:rPr>
        <w:t>ing</w:t>
      </w:r>
      <w:r w:rsidRPr="0083250D">
        <w:rPr>
          <w:rFonts w:ascii="Arial" w:hAnsi="Arial" w:cs="Arial"/>
          <w:color w:val="000000" w:themeColor="text1"/>
        </w:rPr>
        <w:t xml:space="preserve"> </w:t>
      </w:r>
      <w:r w:rsidR="0083250D">
        <w:rPr>
          <w:rFonts w:ascii="Arial" w:hAnsi="Arial" w:cs="Arial"/>
          <w:color w:val="000000" w:themeColor="text1"/>
        </w:rPr>
        <w:t>our threshold for statistical significance with p values of 0.098, and 0.064</w:t>
      </w:r>
      <w:r>
        <w:rPr>
          <w:rFonts w:ascii="Arial" w:hAnsi="Arial" w:cs="Arial"/>
          <w:color w:val="000000" w:themeColor="text1"/>
        </w:rPr>
        <w:t>,</w:t>
      </w:r>
      <w:r w:rsidR="0083250D">
        <w:rPr>
          <w:rFonts w:ascii="Arial" w:hAnsi="Arial" w:cs="Arial"/>
          <w:color w:val="000000" w:themeColor="text1"/>
        </w:rPr>
        <w:t xml:space="preserve"> respectively.</w:t>
      </w:r>
      <w:r w:rsidR="00764BD3">
        <w:rPr>
          <w:rFonts w:ascii="Arial" w:hAnsi="Arial" w:cs="Arial"/>
        </w:rPr>
        <w:t xml:space="preserve"> When </w:t>
      </w:r>
      <w:r>
        <w:rPr>
          <w:rFonts w:ascii="Arial" w:hAnsi="Arial" w:cs="Arial"/>
        </w:rPr>
        <w:t>examining only non-</w:t>
      </w:r>
      <w:r w:rsidR="00764BD3">
        <w:rPr>
          <w:rFonts w:ascii="Arial" w:hAnsi="Arial" w:cs="Arial"/>
        </w:rPr>
        <w:t>transplant</w:t>
      </w:r>
      <w:r w:rsidR="0002473B">
        <w:rPr>
          <w:rFonts w:ascii="Arial" w:hAnsi="Arial" w:cs="Arial"/>
        </w:rPr>
        <w:t xml:space="preserve"> patients</w:t>
      </w:r>
      <w:r w:rsidR="00764BD3">
        <w:rPr>
          <w:rFonts w:ascii="Arial" w:hAnsi="Arial" w:cs="Arial"/>
        </w:rPr>
        <w:t xml:space="preserve">, </w:t>
      </w:r>
      <w:r w:rsidR="0083250D">
        <w:rPr>
          <w:rFonts w:ascii="Arial" w:hAnsi="Arial" w:cs="Arial"/>
        </w:rPr>
        <w:t>metabolites</w:t>
      </w:r>
      <w:r w:rsidR="0002473B">
        <w:rPr>
          <w:rFonts w:ascii="Arial" w:hAnsi="Arial" w:cs="Arial"/>
        </w:rPr>
        <w:t xml:space="preserve"> like</w:t>
      </w:r>
      <w:r w:rsidR="0083250D">
        <w:rPr>
          <w:rFonts w:ascii="Arial" w:hAnsi="Arial" w:cs="Arial"/>
        </w:rPr>
        <w:t xml:space="preserve"> </w:t>
      </w:r>
      <w:proofErr w:type="gramStart"/>
      <w:r w:rsidR="00CB3234" w:rsidRPr="00CB3234">
        <w:rPr>
          <w:rFonts w:ascii="Arial" w:hAnsi="Arial" w:cs="Arial"/>
        </w:rPr>
        <w:t>PE(</w:t>
      </w:r>
      <w:proofErr w:type="gramEnd"/>
      <w:r w:rsidR="00CB3234" w:rsidRPr="00CB3234">
        <w:rPr>
          <w:rFonts w:ascii="Arial" w:hAnsi="Arial" w:cs="Arial"/>
        </w:rPr>
        <w:t>16:1/0:0)</w:t>
      </w:r>
      <w:r w:rsidR="009134FC">
        <w:rPr>
          <w:rFonts w:ascii="Arial" w:hAnsi="Arial" w:cs="Arial"/>
        </w:rPr>
        <w:t>, mycophenolic acid, and PC</w:t>
      </w:r>
      <w:r w:rsidR="00CB3234">
        <w:rPr>
          <w:rFonts w:ascii="Arial" w:hAnsi="Arial" w:cs="Arial"/>
        </w:rPr>
        <w:t>(16:1/0:0)</w:t>
      </w:r>
      <w:r w:rsidR="009134FC">
        <w:rPr>
          <w:rFonts w:ascii="Arial" w:hAnsi="Arial" w:cs="Arial"/>
        </w:rPr>
        <w:t xml:space="preserve"> no longer </w:t>
      </w:r>
      <w:r w:rsidR="0002473B">
        <w:rPr>
          <w:rFonts w:ascii="Arial" w:hAnsi="Arial" w:cs="Arial"/>
        </w:rPr>
        <w:t xml:space="preserve">displayed </w:t>
      </w:r>
      <w:r w:rsidR="009134FC">
        <w:rPr>
          <w:rFonts w:ascii="Arial" w:hAnsi="Arial" w:cs="Arial"/>
        </w:rPr>
        <w:t xml:space="preserve">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the</w:t>
      </w:r>
      <w:r w:rsidR="0002473B">
        <w:rPr>
          <w:rFonts w:ascii="Arial" w:hAnsi="Arial" w:cs="Arial"/>
        </w:rPr>
        <w:t xml:space="preserve"> observed</w:t>
      </w:r>
      <w:r w:rsidR="009134FC">
        <w:rPr>
          <w:rFonts w:ascii="Arial" w:hAnsi="Arial" w:cs="Arial"/>
        </w:rPr>
        <w:t xml:space="preserve"> significance may </w:t>
      </w:r>
      <w:r w:rsidR="0002473B">
        <w:rPr>
          <w:rFonts w:ascii="Arial" w:hAnsi="Arial" w:cs="Arial"/>
        </w:rPr>
        <w:t xml:space="preserve">also </w:t>
      </w:r>
      <w:r w:rsidR="009134FC">
        <w:rPr>
          <w:rFonts w:ascii="Arial" w:hAnsi="Arial" w:cs="Arial"/>
        </w:rPr>
        <w:t>be driven by transplant type</w:t>
      </w:r>
      <w:r w:rsidR="004E4566">
        <w:rPr>
          <w:rFonts w:ascii="Arial" w:hAnsi="Arial" w:cs="Arial"/>
        </w:rPr>
        <w:t xml:space="preserve"> and treatment</w:t>
      </w:r>
      <w:r w:rsidR="0002473B">
        <w:rPr>
          <w:rFonts w:ascii="Arial" w:hAnsi="Arial" w:cs="Arial"/>
        </w:rPr>
        <w:t>.</w:t>
      </w:r>
      <w:r w:rsidR="003C0895">
        <w:rPr>
          <w:rFonts w:ascii="Arial" w:hAnsi="Arial" w:cs="Arial"/>
        </w:rPr>
        <w:t xml:space="preserve"> </w:t>
      </w:r>
      <w:r w:rsidR="0002473B">
        <w:rPr>
          <w:rFonts w:ascii="Arial" w:hAnsi="Arial" w:cs="Arial"/>
        </w:rPr>
        <w:t>However,</w:t>
      </w:r>
      <w:r w:rsidR="009134FC">
        <w:rPr>
          <w:rFonts w:ascii="Arial" w:hAnsi="Arial" w:cs="Arial"/>
        </w:rPr>
        <w:t xml:space="preserve"> </w:t>
      </w:r>
      <w:proofErr w:type="gramStart"/>
      <w:r w:rsidR="00CB3234" w:rsidRPr="00CB3234">
        <w:rPr>
          <w:rFonts w:ascii="Arial" w:hAnsi="Arial" w:cs="Arial"/>
        </w:rPr>
        <w:t>PC(</w:t>
      </w:r>
      <w:proofErr w:type="gramEnd"/>
      <w:r w:rsidR="00CB3234" w:rsidRPr="00CB3234">
        <w:rPr>
          <w:rFonts w:ascii="Arial" w:hAnsi="Arial" w:cs="Arial"/>
        </w:rPr>
        <w:t>16:1/0:0)</w:t>
      </w:r>
      <w:r w:rsidR="009134FC">
        <w:rPr>
          <w:rFonts w:ascii="Arial" w:hAnsi="Arial" w:cs="Arial"/>
        </w:rPr>
        <w:t xml:space="preserve">, </w:t>
      </w:r>
      <w:r w:rsidR="00CB3234" w:rsidRPr="00CB3234">
        <w:rPr>
          <w:rFonts w:ascii="Arial" w:hAnsi="Arial" w:cs="Arial"/>
        </w:rPr>
        <w:t>PC(17:1/0:0)</w:t>
      </w:r>
      <w:r w:rsidR="009134FC">
        <w:rPr>
          <w:rFonts w:ascii="Arial" w:hAnsi="Arial" w:cs="Arial"/>
        </w:rPr>
        <w:t xml:space="preserve">, and retinol still showed significant differences, </w:t>
      </w:r>
      <w:r w:rsidR="0002473B">
        <w:rPr>
          <w:rFonts w:ascii="Arial" w:hAnsi="Arial" w:cs="Arial"/>
        </w:rPr>
        <w:t xml:space="preserve">indicating </w:t>
      </w:r>
      <w:r w:rsidR="009943DB">
        <w:rPr>
          <w:rFonts w:ascii="Arial" w:hAnsi="Arial" w:cs="Arial"/>
        </w:rPr>
        <w:t>these</w:t>
      </w:r>
      <w:r w:rsidR="009134FC">
        <w:rPr>
          <w:rFonts w:ascii="Arial" w:hAnsi="Arial" w:cs="Arial"/>
        </w:rPr>
        <w:t xml:space="preserve"> conclusions were not confounded by </w:t>
      </w:r>
      <w:r w:rsidR="0002473B">
        <w:rPr>
          <w:rFonts w:ascii="Arial" w:hAnsi="Arial" w:cs="Arial"/>
        </w:rPr>
        <w:t>transplant status</w:t>
      </w:r>
      <w:r w:rsidR="009134FC">
        <w:rPr>
          <w:rFonts w:ascii="Arial" w:hAnsi="Arial" w:cs="Arial"/>
        </w:rPr>
        <w:t xml:space="preserve"> (</w:t>
      </w:r>
      <w:r w:rsidR="009134FC" w:rsidRPr="00B43C13">
        <w:rPr>
          <w:rFonts w:ascii="Arial" w:hAnsi="Arial" w:cs="Arial"/>
          <w:b/>
          <w:bCs/>
        </w:rPr>
        <w:t>Supplementary Figure 10D</w:t>
      </w:r>
      <w:r w:rsidR="009134FC">
        <w:rPr>
          <w:rFonts w:ascii="Arial" w:hAnsi="Arial" w:cs="Arial"/>
        </w:rPr>
        <w:t xml:space="preserve">). </w:t>
      </w:r>
    </w:p>
    <w:p w14:paraId="72848B2E" w14:textId="77777777" w:rsidR="004E0200" w:rsidRDefault="004E0200" w:rsidP="009134FC">
      <w:pPr>
        <w:spacing w:line="480" w:lineRule="auto"/>
        <w:ind w:firstLine="720"/>
        <w:rPr>
          <w:rFonts w:ascii="Arial" w:hAnsi="Arial" w:cs="Arial"/>
        </w:rPr>
      </w:pPr>
    </w:p>
    <w:p w14:paraId="2597AC7E" w14:textId="2B33413D" w:rsidR="00E144D3" w:rsidRDefault="00367BE1" w:rsidP="009134FC">
      <w:pPr>
        <w:spacing w:line="480" w:lineRule="auto"/>
        <w:ind w:firstLine="720"/>
        <w:rPr>
          <w:ins w:id="211" w:author="Charlie Bayne" w:date="2024-10-30T12:44:00Z" w16du:dateUtc="2024-10-30T19:44:00Z"/>
          <w:rFonts w:ascii="Arial" w:hAnsi="Arial" w:cs="Arial"/>
        </w:rPr>
      </w:pPr>
      <w:r>
        <w:rPr>
          <w:rFonts w:ascii="Arial" w:hAnsi="Arial" w:cs="Arial"/>
        </w:rPr>
        <w:t>Additionally,</w:t>
      </w:r>
      <w:r w:rsidR="00696F18">
        <w:rPr>
          <w:rFonts w:ascii="Arial" w:hAnsi="Arial" w:cs="Arial"/>
        </w:rPr>
        <w:t xml:space="preserve"> smoking </w:t>
      </w:r>
      <w:r w:rsidR="009134FC">
        <w:rPr>
          <w:rFonts w:ascii="Arial" w:hAnsi="Arial" w:cs="Arial"/>
        </w:rPr>
        <w:t xml:space="preserve">status </w:t>
      </w:r>
      <w:r w:rsidR="0002473B">
        <w:rPr>
          <w:rFonts w:ascii="Arial" w:hAnsi="Arial" w:cs="Arial"/>
        </w:rPr>
        <w:t>was</w:t>
      </w:r>
      <w:r w:rsidR="009134FC">
        <w:rPr>
          <w:rFonts w:ascii="Arial" w:hAnsi="Arial" w:cs="Arial"/>
        </w:rPr>
        <w:t xml:space="preserve"> s</w:t>
      </w:r>
      <w:r w:rsidR="006B6A4A">
        <w:rPr>
          <w:rFonts w:ascii="Arial" w:hAnsi="Arial" w:cs="Arial"/>
        </w:rPr>
        <w:t xml:space="preserve">ignificantly </w:t>
      </w:r>
      <w:r w:rsidR="00696F18">
        <w:rPr>
          <w:rFonts w:ascii="Arial" w:hAnsi="Arial" w:cs="Arial"/>
        </w:rPr>
        <w:t>associated with the abundances of 5</w:t>
      </w:r>
      <w:r w:rsidR="0002473B">
        <w:rPr>
          <w:rFonts w:ascii="Arial" w:hAnsi="Arial" w:cs="Arial"/>
        </w:rPr>
        <w:t xml:space="preserve"> out of the top </w:t>
      </w:r>
      <w:r w:rsidR="00696F18">
        <w:rPr>
          <w:rFonts w:ascii="Arial" w:hAnsi="Arial" w:cs="Arial"/>
        </w:rPr>
        <w:t xml:space="preserve">10 </w:t>
      </w:r>
      <w:r w:rsidR="002C71B1">
        <w:rPr>
          <w:rFonts w:ascii="Arial" w:hAnsi="Arial" w:cs="Arial"/>
        </w:rPr>
        <w:t>protein</w:t>
      </w:r>
      <w:r w:rsidR="006F68E7">
        <w:rPr>
          <w:rFonts w:ascii="Arial" w:hAnsi="Arial" w:cs="Arial"/>
        </w:rPr>
        <w:t xml:space="preserve"> </w:t>
      </w:r>
      <w:r w:rsidR="00696F18">
        <w:rPr>
          <w:rFonts w:ascii="Arial" w:hAnsi="Arial" w:cs="Arial"/>
        </w:rPr>
        <w:t>biomarkers (</w:t>
      </w:r>
      <w:r w:rsidR="00467745" w:rsidRPr="00B43C13">
        <w:rPr>
          <w:rFonts w:ascii="Arial" w:hAnsi="Arial" w:cs="Arial"/>
          <w:b/>
          <w:bCs/>
        </w:rPr>
        <w:t>Supplementary</w:t>
      </w:r>
      <w:r w:rsidR="00696F18" w:rsidRPr="00B43C13">
        <w:rPr>
          <w:rFonts w:ascii="Arial" w:hAnsi="Arial" w:cs="Arial"/>
          <w:b/>
          <w:bCs/>
        </w:rPr>
        <w:t xml:space="preserve"> Figure </w:t>
      </w:r>
      <w:r w:rsidR="00764BD3" w:rsidRPr="00B43C13">
        <w:rPr>
          <w:rFonts w:ascii="Arial" w:hAnsi="Arial" w:cs="Arial"/>
          <w:b/>
          <w:bCs/>
        </w:rPr>
        <w:t>7</w:t>
      </w:r>
      <w:r w:rsidR="00696F18">
        <w:rPr>
          <w:rFonts w:ascii="Arial" w:hAnsi="Arial" w:cs="Arial"/>
        </w:rPr>
        <w:t>).</w:t>
      </w:r>
      <w:r w:rsidR="000B0B40">
        <w:rPr>
          <w:rFonts w:ascii="Arial" w:hAnsi="Arial" w:cs="Arial"/>
        </w:rPr>
        <w:t xml:space="preserve"> </w:t>
      </w:r>
      <w:r w:rsidR="0002473B">
        <w:rPr>
          <w:rFonts w:ascii="Arial" w:hAnsi="Arial" w:cs="Arial"/>
          <w:color w:val="000000" w:themeColor="text1"/>
        </w:rPr>
        <w:t xml:space="preserve">When </w:t>
      </w:r>
      <w:r w:rsidR="006F68E7">
        <w:rPr>
          <w:rFonts w:ascii="Arial" w:hAnsi="Arial" w:cs="Arial"/>
          <w:color w:val="000000" w:themeColor="text1"/>
        </w:rPr>
        <w:t>filtering</w:t>
      </w:r>
      <w:r w:rsidR="006F7ABC">
        <w:rPr>
          <w:rFonts w:ascii="Arial" w:hAnsi="Arial" w:cs="Arial"/>
          <w:color w:val="000000" w:themeColor="text1"/>
        </w:rPr>
        <w:t xml:space="preserve"> </w:t>
      </w:r>
      <w:r w:rsidR="0002473B">
        <w:rPr>
          <w:rFonts w:ascii="Arial" w:hAnsi="Arial" w:cs="Arial"/>
          <w:color w:val="000000" w:themeColor="text1"/>
        </w:rPr>
        <w:t>for non-smoking patients</w:t>
      </w:r>
      <w:r w:rsidR="006F7ABC">
        <w:rPr>
          <w:rFonts w:ascii="Arial" w:hAnsi="Arial" w:cs="Arial"/>
          <w:color w:val="000000" w:themeColor="text1"/>
        </w:rPr>
        <w:t xml:space="preserve">,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w:t>
      </w:r>
      <w:r w:rsidR="0002473B">
        <w:rPr>
          <w:rFonts w:ascii="Arial" w:hAnsi="Arial" w:cs="Arial"/>
          <w:color w:val="000000" w:themeColor="text1"/>
        </w:rPr>
        <w:t>persisted</w:t>
      </w:r>
      <w:r w:rsidR="006F7ABC">
        <w:rPr>
          <w:rFonts w:ascii="Arial" w:hAnsi="Arial" w:cs="Arial"/>
          <w:color w:val="000000" w:themeColor="text1"/>
        </w:rPr>
        <w:t xml:space="preserve">,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w:t>
      </w:r>
      <w:r w:rsidR="00D04E26" w:rsidRPr="00B43C13">
        <w:rPr>
          <w:rFonts w:ascii="Arial" w:hAnsi="Arial" w:cs="Arial"/>
          <w:b/>
          <w:bCs/>
          <w:color w:val="000000" w:themeColor="text1"/>
        </w:rPr>
        <w:t xml:space="preserve">Supplementary Figure </w:t>
      </w:r>
      <w:r w:rsidR="005F5B63" w:rsidRPr="00B43C13">
        <w:rPr>
          <w:rFonts w:ascii="Arial" w:hAnsi="Arial" w:cs="Arial"/>
          <w:b/>
          <w:bCs/>
          <w:color w:val="000000" w:themeColor="text1"/>
        </w:rPr>
        <w:t>10</w:t>
      </w:r>
      <w:r w:rsidR="00764BD3" w:rsidRPr="00B43C13">
        <w:rPr>
          <w:rFonts w:ascii="Arial" w:hAnsi="Arial" w:cs="Arial"/>
          <w:b/>
          <w:bCs/>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Interestingly</w:t>
      </w:r>
      <w:r w:rsidR="0002473B">
        <w:rPr>
          <w:rFonts w:ascii="Arial" w:hAnsi="Arial" w:cs="Arial"/>
        </w:rPr>
        <w:t>,</w:t>
      </w:r>
      <w:r w:rsidR="00440D57">
        <w:rPr>
          <w:rFonts w:ascii="Arial" w:hAnsi="Arial" w:cs="Arial"/>
        </w:rPr>
        <w:t xml:space="preserve"> AZGP1, </w:t>
      </w:r>
      <w:r w:rsidR="0002473B">
        <w:rPr>
          <w:rFonts w:ascii="Arial" w:hAnsi="Arial" w:cs="Arial"/>
        </w:rPr>
        <w:t>a</w:t>
      </w:r>
      <w:r w:rsidR="00440D57">
        <w:rPr>
          <w:rFonts w:ascii="Arial" w:hAnsi="Arial" w:cs="Arial"/>
        </w:rPr>
        <w:t xml:space="preserve">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5708FD">
        <w:rPr>
          <w:rFonts w:ascii="Arial" w:hAnsi="Arial" w:cs="Arial"/>
        </w:rPr>
        <w:instrText xml:space="preserve"> ADDIN ZOTERO_ITEM CSL_CITATION {"citationID":"amyXqq8v","properties":{"formattedCitation":"\\super 49\\nosupersub{}","plainCitation":"49","noteIndex":0},"citationItems":[{"id":6027,"uris":["http://zotero.org/users/6494753/items/PDMJ9TH7"],"itemData":{"id":6027,"type":"article-journal","abstract":"Background: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5708FD">
        <w:rPr>
          <w:rFonts w:ascii="Segoe UI Symbol" w:hAnsi="Segoe UI Symbol" w:cs="Segoe UI Symbol"/>
        </w:rPr>
        <w:instrText>␣</w:instrText>
      </w:r>
      <w:r w:rsidR="005708FD">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5708FD" w:rsidRPr="005708FD">
        <w:rPr>
          <w:rFonts w:ascii="Arial" w:hAnsi="Arial" w:cs="Arial"/>
          <w:vertAlign w:val="superscript"/>
        </w:rPr>
        <w:t>49</w:t>
      </w:r>
      <w:r w:rsidR="00440D57">
        <w:rPr>
          <w:rFonts w:ascii="Arial" w:hAnsi="Arial" w:cs="Arial"/>
        </w:rPr>
        <w:fldChar w:fldCharType="end"/>
      </w:r>
      <w:r w:rsidR="00440D57">
        <w:rPr>
          <w:rFonts w:ascii="Arial" w:hAnsi="Arial" w:cs="Arial"/>
        </w:rPr>
        <w:t>, was not found to be influenced by smoking status in our dataset.</w:t>
      </w:r>
    </w:p>
    <w:p w14:paraId="6B68D540" w14:textId="4DCDBA66" w:rsidR="00CF1A1F" w:rsidDel="006168C6" w:rsidRDefault="006168C6" w:rsidP="009134FC">
      <w:pPr>
        <w:spacing w:line="480" w:lineRule="auto"/>
        <w:ind w:firstLine="720"/>
        <w:rPr>
          <w:del w:id="212" w:author="Charlie Bayne" w:date="2024-10-30T12:50:00Z" w16du:dateUtc="2024-10-30T19:50:00Z"/>
          <w:rFonts w:ascii="Arial" w:hAnsi="Arial" w:cs="Arial"/>
        </w:rPr>
      </w:pPr>
      <w:ins w:id="213" w:author="Charlie Bayne" w:date="2024-10-30T12:50:00Z">
        <w:r w:rsidRPr="006168C6">
          <w:rPr>
            <w:rFonts w:ascii="Arial" w:hAnsi="Arial" w:cs="Arial"/>
          </w:rPr>
          <w:t>A machine learning model trained solely on clinical metadata effectively utilized antibiotic sensitivity profiles to predict the type of EcB with high accuracy, achieving a ROC AUC of 0.94 on the test set (Supplementary Figure 12A). However, when features not available at the time of admission were excluded, model performance decreased significantly, resulting in a ROC AUC of 0.7</w:t>
        </w:r>
      </w:ins>
      <w:ins w:id="214" w:author="Charlie Bayne" w:date="2024-10-30T12:51:00Z" w16du:dateUtc="2024-10-30T19:51:00Z">
        <w:r>
          <w:rPr>
            <w:rFonts w:ascii="Arial" w:hAnsi="Arial" w:cs="Arial"/>
          </w:rPr>
          <w:t>5</w:t>
        </w:r>
      </w:ins>
      <w:ins w:id="215" w:author="Charlie Bayne" w:date="2024-10-30T12:50:00Z">
        <w:r w:rsidRPr="006168C6">
          <w:rPr>
            <w:rFonts w:ascii="Arial" w:hAnsi="Arial" w:cs="Arial"/>
          </w:rPr>
          <w:t xml:space="preserve"> (Supplementary Figure 12B).</w:t>
        </w:r>
      </w:ins>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0291E21B" w14:textId="457F51BD" w:rsidR="002836BD" w:rsidRDefault="004E3429" w:rsidP="00AA1590">
      <w:pPr>
        <w:spacing w:line="480" w:lineRule="auto"/>
        <w:rPr>
          <w:ins w:id="216" w:author="Charlie Bayne" w:date="2024-10-30T13:04:00Z" w16du:dateUtc="2024-10-30T20:04:00Z"/>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t>
      </w:r>
      <w:r w:rsidR="0002473B">
        <w:rPr>
          <w:rFonts w:ascii="Arial" w:hAnsi="Arial" w:cs="Arial"/>
        </w:rPr>
        <w:t xml:space="preserve">from </w:t>
      </w:r>
      <w:r w:rsidR="002836BD">
        <w:rPr>
          <w:rFonts w:ascii="Arial" w:hAnsi="Arial" w:cs="Arial"/>
        </w:rPr>
        <w:t xml:space="preserve">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2836BD">
        <w:rPr>
          <w:rFonts w:ascii="Arial" w:hAnsi="Arial" w:cs="Arial"/>
        </w:rPr>
        <w:t xml:space="preserve">identify biomarkers predictive of mortality </w:t>
      </w:r>
      <w:r w:rsidR="0002473B">
        <w:rPr>
          <w:rFonts w:ascii="Arial" w:hAnsi="Arial" w:cs="Arial"/>
        </w:rPr>
        <w:t xml:space="preserve">at the time of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admission</w:t>
      </w:r>
      <w:del w:id="217" w:author="Charlie Bayne" w:date="2024-08-13T11:35:00Z" w16du:dateUtc="2024-08-13T18:35:00Z">
        <w:r w:rsidR="002836BD" w:rsidDel="003771D4">
          <w:rPr>
            <w:rFonts w:ascii="Arial" w:hAnsi="Arial" w:cs="Arial"/>
          </w:rPr>
          <w:delText xml:space="preserve">. </w:delText>
        </w:r>
      </w:del>
      <w:del w:id="218" w:author="Charlie Bayne" w:date="2024-08-13T11:32:00Z" w16du:dateUtc="2024-08-13T18:32:00Z">
        <w:r w:rsidR="0002473B" w:rsidDel="008225CA">
          <w:rPr>
            <w:rFonts w:ascii="Arial" w:hAnsi="Arial" w:cs="Arial"/>
          </w:rPr>
          <w:delText>Initially, o</w:delText>
        </w:r>
      </w:del>
      <w:del w:id="219" w:author="Charlie Bayne" w:date="2024-08-13T11:35:00Z" w16du:dateUtc="2024-08-13T18:35:00Z">
        <w:r w:rsidR="0002473B" w:rsidDel="003771D4">
          <w:rPr>
            <w:rFonts w:ascii="Arial" w:hAnsi="Arial" w:cs="Arial"/>
          </w:rPr>
          <w:delText xml:space="preserve">ur </w:delText>
        </w:r>
      </w:del>
      <w:ins w:id="220" w:author="Charlie Bayne" w:date="2024-08-13T11:35:00Z" w16du:dateUtc="2024-08-13T18:35:00Z">
        <w:r w:rsidR="003771D4">
          <w:rPr>
            <w:rFonts w:ascii="Arial" w:hAnsi="Arial" w:cs="Arial"/>
          </w:rPr>
          <w:t xml:space="preserve"> Our </w:t>
        </w:r>
      </w:ins>
      <w:del w:id="221" w:author="Charlie Bayne" w:date="2024-08-13T11:35:00Z" w16du:dateUtc="2024-08-13T18:35:00Z">
        <w:r w:rsidR="0002473B" w:rsidDel="003771D4">
          <w:rPr>
            <w:rFonts w:ascii="Arial" w:hAnsi="Arial" w:cs="Arial"/>
          </w:rPr>
          <w:delText>analysis</w:delText>
        </w:r>
        <w:r w:rsidR="005F5B63" w:rsidDel="003771D4">
          <w:rPr>
            <w:rFonts w:ascii="Arial" w:hAnsi="Arial" w:cs="Arial"/>
          </w:rPr>
          <w:delText xml:space="preserve"> </w:delText>
        </w:r>
      </w:del>
      <w:r w:rsidR="005F5B63">
        <w:rPr>
          <w:rFonts w:ascii="Arial" w:hAnsi="Arial" w:cs="Arial"/>
        </w:rPr>
        <w:t xml:space="preserve">unsupervised </w:t>
      </w:r>
      <w:r w:rsidR="00F74C3B" w:rsidRPr="00F74C3B">
        <w:rPr>
          <w:rFonts w:ascii="Arial" w:hAnsi="Arial" w:cs="Arial"/>
        </w:rPr>
        <w:t xml:space="preserve">hierarchical </w:t>
      </w:r>
      <w:r w:rsidR="005F5B63">
        <w:rPr>
          <w:rFonts w:ascii="Arial" w:hAnsi="Arial" w:cs="Arial"/>
        </w:rPr>
        <w:t>clustering</w:t>
      </w:r>
      <w:ins w:id="222" w:author="Charlie Bayne" w:date="2024-08-13T11:36:00Z" w16du:dateUtc="2024-08-13T18:36:00Z">
        <w:r w:rsidR="003771D4">
          <w:rPr>
            <w:rFonts w:ascii="Arial" w:hAnsi="Arial" w:cs="Arial"/>
          </w:rPr>
          <w:t xml:space="preserve"> analy</w:t>
        </w:r>
      </w:ins>
      <w:ins w:id="223" w:author="Charlie Bayne" w:date="2024-08-13T11:39:00Z" w16du:dateUtc="2024-08-13T18:39:00Z">
        <w:r w:rsidR="003771D4">
          <w:rPr>
            <w:rFonts w:ascii="Arial" w:hAnsi="Arial" w:cs="Arial"/>
          </w:rPr>
          <w:t>ses</w:t>
        </w:r>
      </w:ins>
      <w:r w:rsidR="005F5B63">
        <w:rPr>
          <w:rFonts w:ascii="Arial" w:hAnsi="Arial" w:cs="Arial"/>
        </w:rPr>
        <w:t xml:space="preserve"> of proteomics (</w:t>
      </w:r>
      <w:r w:rsidR="005F5B63" w:rsidRPr="00B43C13">
        <w:rPr>
          <w:rFonts w:ascii="Arial" w:hAnsi="Arial" w:cs="Arial"/>
          <w:b/>
          <w:bCs/>
        </w:rPr>
        <w:t>Figure 1C</w:t>
      </w:r>
      <w:r w:rsidR="005F5B63">
        <w:rPr>
          <w:rFonts w:ascii="Arial" w:hAnsi="Arial" w:cs="Arial"/>
        </w:rPr>
        <w:t>) or metabolomics</w:t>
      </w:r>
      <w:r w:rsidR="00B23053">
        <w:rPr>
          <w:rFonts w:ascii="Arial" w:hAnsi="Arial" w:cs="Arial"/>
        </w:rPr>
        <w:t xml:space="preserve"> data</w:t>
      </w:r>
      <w:r w:rsidR="005F5B63">
        <w:rPr>
          <w:rFonts w:ascii="Arial" w:hAnsi="Arial" w:cs="Arial"/>
        </w:rPr>
        <w:t xml:space="preserve"> (</w:t>
      </w:r>
      <w:r w:rsidR="005F5B63" w:rsidRPr="00B43C13">
        <w:rPr>
          <w:rFonts w:ascii="Arial" w:hAnsi="Arial" w:cs="Arial"/>
          <w:b/>
          <w:bCs/>
        </w:rPr>
        <w:t>Figure 1D</w:t>
      </w:r>
      <w:r w:rsidR="005F5B63">
        <w:rPr>
          <w:rFonts w:ascii="Arial" w:hAnsi="Arial" w:cs="Arial"/>
        </w:rPr>
        <w:t>)</w:t>
      </w:r>
      <w:r w:rsidR="00B23053">
        <w:rPr>
          <w:rFonts w:ascii="Arial" w:hAnsi="Arial" w:cs="Arial"/>
        </w:rPr>
        <w:t xml:space="preserve"> revealed no</w:t>
      </w:r>
      <w:ins w:id="224" w:author="Charlie Bayne" w:date="2024-08-13T11:32:00Z" w16du:dateUtc="2024-08-13T18:32:00Z">
        <w:r w:rsidR="008225CA">
          <w:rPr>
            <w:rFonts w:ascii="Arial" w:hAnsi="Arial" w:cs="Arial"/>
          </w:rPr>
          <w:t xml:space="preserve"> high-level</w:t>
        </w:r>
      </w:ins>
      <w:r w:rsidR="00B23053">
        <w:rPr>
          <w:rFonts w:ascii="Arial" w:hAnsi="Arial" w:cs="Arial"/>
        </w:rPr>
        <w:t xml:space="preserve"> association</w:t>
      </w:r>
      <w:ins w:id="225" w:author="Charlie Bayne" w:date="2024-08-13T11:32:00Z" w16du:dateUtc="2024-08-13T18:32:00Z">
        <w:r w:rsidR="008225CA">
          <w:rPr>
            <w:rFonts w:ascii="Arial" w:hAnsi="Arial" w:cs="Arial"/>
          </w:rPr>
          <w:t>s</w:t>
        </w:r>
      </w:ins>
      <w:r w:rsidR="00B23053">
        <w:rPr>
          <w:rFonts w:ascii="Arial" w:hAnsi="Arial" w:cs="Arial"/>
        </w:rPr>
        <w:t xml:space="preserve"> of mortality with overall proteomic or metabolomic profiles</w:t>
      </w:r>
      <w:r w:rsidR="005F5B63">
        <w:rPr>
          <w:rFonts w:ascii="Arial" w:hAnsi="Arial" w:cs="Arial"/>
        </w:rPr>
        <w:t>.</w:t>
      </w:r>
      <w:r w:rsidR="00B23053">
        <w:rPr>
          <w:rFonts w:ascii="Arial" w:hAnsi="Arial" w:cs="Arial"/>
        </w:rPr>
        <w:t xml:space="preserve"> However, </w:t>
      </w:r>
      <w:del w:id="226" w:author="Charlie Bayne" w:date="2024-08-13T11:39:00Z" w16du:dateUtc="2024-08-13T18:39:00Z">
        <w:r w:rsidR="00B23053" w:rsidDel="003771D4">
          <w:rPr>
            <w:rFonts w:ascii="Arial" w:hAnsi="Arial" w:cs="Arial"/>
          </w:rPr>
          <w:delText xml:space="preserve">upon </w:delText>
        </w:r>
      </w:del>
      <w:del w:id="227" w:author="Charlie Bayne" w:date="2024-08-13T11:32:00Z" w16du:dateUtc="2024-08-13T18:32:00Z">
        <w:r w:rsidR="00B23053" w:rsidDel="008225CA">
          <w:rPr>
            <w:rFonts w:ascii="Arial" w:hAnsi="Arial" w:cs="Arial"/>
          </w:rPr>
          <w:delText xml:space="preserve">further </w:delText>
        </w:r>
      </w:del>
      <w:del w:id="228" w:author="Charlie Bayne" w:date="2024-08-13T11:36:00Z" w16du:dateUtc="2024-08-13T18:36:00Z">
        <w:r w:rsidR="00B23053" w:rsidDel="003771D4">
          <w:rPr>
            <w:rFonts w:ascii="Arial" w:hAnsi="Arial" w:cs="Arial"/>
          </w:rPr>
          <w:delText>analysis</w:delText>
        </w:r>
      </w:del>
      <w:ins w:id="229" w:author="Charlie Bayne" w:date="2024-08-13T11:39:00Z" w16du:dateUtc="2024-08-13T18:39:00Z">
        <w:r w:rsidR="003771D4">
          <w:rPr>
            <w:rFonts w:ascii="Arial" w:hAnsi="Arial" w:cs="Arial"/>
          </w:rPr>
          <w:t>when conducting</w:t>
        </w:r>
      </w:ins>
      <w:ins w:id="230" w:author="Charlie Bayne" w:date="2024-08-13T11:40:00Z" w16du:dateUtc="2024-08-13T18:40:00Z">
        <w:r w:rsidR="003771D4">
          <w:rPr>
            <w:rFonts w:ascii="Arial" w:hAnsi="Arial" w:cs="Arial"/>
          </w:rPr>
          <w:t xml:space="preserve"> feature-level</w:t>
        </w:r>
      </w:ins>
      <w:ins w:id="231" w:author="Charlie Bayne" w:date="2024-08-13T11:36:00Z" w16du:dateUtc="2024-08-13T18:36:00Z">
        <w:r w:rsidR="003771D4">
          <w:rPr>
            <w:rFonts w:ascii="Arial" w:hAnsi="Arial" w:cs="Arial"/>
          </w:rPr>
          <w:t xml:space="preserve"> analysis</w:t>
        </w:r>
      </w:ins>
      <w:r w:rsidR="00B23053">
        <w:rPr>
          <w:rFonts w:ascii="Arial" w:hAnsi="Arial" w:cs="Arial"/>
        </w:rPr>
        <w:t xml:space="preserve">, we identified specific proteins that were significantly associated with mortality </w:t>
      </w:r>
      <w:r w:rsidR="00765099">
        <w:rPr>
          <w:rFonts w:ascii="Arial" w:hAnsi="Arial" w:cs="Arial"/>
        </w:rPr>
        <w:t>outcomes</w:t>
      </w:r>
      <w:r w:rsidR="00B23053">
        <w:rPr>
          <w:rFonts w:ascii="Arial" w:hAnsi="Arial" w:cs="Arial"/>
        </w:rPr>
        <w:t>. We found that 8</w:t>
      </w:r>
      <w:ins w:id="232" w:author="Charlie Bayne" w:date="2024-10-30T12:39:00Z" w16du:dateUtc="2024-10-30T19:39:00Z">
        <w:r w:rsidR="00CF1A1F">
          <w:rPr>
            <w:rFonts w:ascii="Arial" w:hAnsi="Arial" w:cs="Arial"/>
          </w:rPr>
          <w:t>4</w:t>
        </w:r>
      </w:ins>
      <w:del w:id="233" w:author="Charlie Bayne" w:date="2024-10-30T12:39:00Z" w16du:dateUtc="2024-10-30T19:39:00Z">
        <w:r w:rsidR="00B23053" w:rsidDel="00CF1A1F">
          <w:rPr>
            <w:rFonts w:ascii="Arial" w:hAnsi="Arial" w:cs="Arial"/>
          </w:rPr>
          <w:delText>7</w:delText>
        </w:r>
      </w:del>
      <w:r w:rsidR="00B23053">
        <w:rPr>
          <w:rFonts w:ascii="Arial" w:hAnsi="Arial" w:cs="Arial"/>
        </w:rPr>
        <w:t xml:space="preserve"> proteins were significantly </w:t>
      </w:r>
      <w:r w:rsidR="00765099">
        <w:rPr>
          <w:rFonts w:ascii="Arial" w:hAnsi="Arial" w:cs="Arial"/>
        </w:rPr>
        <w:t>enriched</w:t>
      </w:r>
      <w:r w:rsidR="00B23053">
        <w:rPr>
          <w:rFonts w:ascii="Arial" w:hAnsi="Arial" w:cs="Arial"/>
        </w:rPr>
        <w:t xml:space="preserve"> in patients who </w:t>
      </w:r>
      <w:r w:rsidR="00142DDF">
        <w:rPr>
          <w:rFonts w:ascii="Arial" w:hAnsi="Arial" w:cs="Arial"/>
        </w:rPr>
        <w:t>died, while 2</w:t>
      </w:r>
      <w:ins w:id="234" w:author="Charlie Bayne" w:date="2024-10-30T12:39:00Z" w16du:dateUtc="2024-10-30T19:39:00Z">
        <w:r w:rsidR="00CF1A1F">
          <w:rPr>
            <w:rFonts w:ascii="Arial" w:hAnsi="Arial" w:cs="Arial"/>
          </w:rPr>
          <w:t>5</w:t>
        </w:r>
      </w:ins>
      <w:del w:id="235" w:author="Charlie Bayne" w:date="2024-10-30T12:39:00Z" w16du:dateUtc="2024-10-30T19:39:00Z">
        <w:r w:rsidR="00142DDF" w:rsidDel="00CF1A1F">
          <w:rPr>
            <w:rFonts w:ascii="Arial" w:hAnsi="Arial" w:cs="Arial"/>
          </w:rPr>
          <w:delText>9</w:delText>
        </w:r>
      </w:del>
      <w:r w:rsidR="00142DDF">
        <w:rPr>
          <w:rFonts w:ascii="Arial" w:hAnsi="Arial" w:cs="Arial"/>
        </w:rPr>
        <w:t xml:space="preserve"> proteins were significantly enriched in patients who survived (</w:t>
      </w:r>
      <w:r w:rsidR="00142DDF" w:rsidRPr="00B43C13">
        <w:rPr>
          <w:rFonts w:ascii="Arial" w:hAnsi="Arial" w:cs="Arial"/>
          <w:b/>
          <w:bCs/>
        </w:rPr>
        <w:t>Figure 6A</w:t>
      </w:r>
      <w:r w:rsidR="00142DDF">
        <w:rPr>
          <w:rFonts w:ascii="Arial" w:hAnsi="Arial" w:cs="Arial"/>
        </w:rPr>
        <w:t>)</w:t>
      </w:r>
      <w:ins w:id="236" w:author="Charlie Bayne" w:date="2024-08-13T10:49:00Z" w16du:dateUtc="2024-08-13T17:49:00Z">
        <w:r w:rsidR="006F576E">
          <w:rPr>
            <w:rFonts w:ascii="Arial" w:hAnsi="Arial" w:cs="Arial"/>
          </w:rPr>
          <w:t>.</w:t>
        </w:r>
      </w:ins>
    </w:p>
    <w:p w14:paraId="574A7985" w14:textId="77777777" w:rsidR="004E0200" w:rsidRDefault="004E0200" w:rsidP="00AA1590">
      <w:pPr>
        <w:spacing w:line="480" w:lineRule="auto"/>
        <w:rPr>
          <w:rFonts w:ascii="Arial" w:hAnsi="Arial" w:cs="Arial"/>
        </w:rPr>
      </w:pPr>
    </w:p>
    <w:p w14:paraId="58C96B7F" w14:textId="6FB79AEB" w:rsidR="00142DDF" w:rsidRDefault="00142DDF" w:rsidP="00A26A1F">
      <w:pPr>
        <w:spacing w:line="480" w:lineRule="auto"/>
        <w:ind w:firstLine="720"/>
        <w:rPr>
          <w:rFonts w:ascii="Arial" w:hAnsi="Arial" w:cs="Arial"/>
        </w:rPr>
      </w:pPr>
      <w:r>
        <w:rPr>
          <w:rFonts w:ascii="Arial" w:hAnsi="Arial" w:cs="Arial"/>
        </w:rPr>
        <w:t xml:space="preserve">The enrichment </w:t>
      </w:r>
      <w:r w:rsidR="002836BD">
        <w:rPr>
          <w:rFonts w:ascii="Arial" w:hAnsi="Arial" w:cs="Arial"/>
        </w:rPr>
        <w:t xml:space="preserve">analysis of </w:t>
      </w:r>
      <w:r w:rsidR="00765099">
        <w:rPr>
          <w:rFonts w:ascii="Arial" w:hAnsi="Arial" w:cs="Arial"/>
        </w:rPr>
        <w:t>proteins significantly</w:t>
      </w:r>
      <w:r w:rsidR="000C37CE">
        <w:rPr>
          <w:rFonts w:ascii="Arial" w:hAnsi="Arial" w:cs="Arial"/>
        </w:rPr>
        <w:t xml:space="preserve"> associated with survival</w:t>
      </w:r>
      <w:r>
        <w:rPr>
          <w:rFonts w:ascii="Arial" w:hAnsi="Arial" w:cs="Arial"/>
        </w:rPr>
        <w:t xml:space="preserve"> revealed an association with biological processes and components linked to cellular structures and signaling functions.</w:t>
      </w:r>
      <w:r w:rsidR="002836BD">
        <w:rPr>
          <w:rFonts w:ascii="Arial" w:hAnsi="Arial" w:cs="Arial"/>
        </w:rPr>
        <w:t xml:space="preserve"> </w:t>
      </w:r>
      <w:r>
        <w:rPr>
          <w:rFonts w:ascii="Arial" w:hAnsi="Arial" w:cs="Arial"/>
        </w:rPr>
        <w:t xml:space="preserve">Specifically, the significant proteins were enriched </w:t>
      </w:r>
      <w:r w:rsidR="002836BD">
        <w:rPr>
          <w:rFonts w:ascii="Arial" w:hAnsi="Arial" w:cs="Arial"/>
        </w:rPr>
        <w:t xml:space="preserve">for terms associated with the Golgi apparatus, external side of </w:t>
      </w:r>
      <w:r w:rsidR="00F66C9E">
        <w:rPr>
          <w:rFonts w:ascii="Arial" w:hAnsi="Arial" w:cs="Arial"/>
        </w:rPr>
        <w:t xml:space="preserve">the </w:t>
      </w:r>
      <w:r w:rsidR="002836BD">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sidR="002836BD">
        <w:rPr>
          <w:rFonts w:ascii="Arial" w:hAnsi="Arial" w:cs="Arial"/>
        </w:rPr>
        <w:t xml:space="preserve">. </w:t>
      </w:r>
      <w:r w:rsidRPr="00142DDF">
        <w:rPr>
          <w:rFonts w:ascii="Arial" w:hAnsi="Arial" w:cs="Arial"/>
        </w:rPr>
        <w:t>These terms suggest a role for cellular trafficking, membrane interactions, and structural integrity in influencing patient survival, potentially through mechanisms that enhance cellular resilience and communication.</w:t>
      </w:r>
    </w:p>
    <w:p w14:paraId="1B376196" w14:textId="77777777" w:rsidR="00142DDF" w:rsidRDefault="00142DDF" w:rsidP="00A26A1F">
      <w:pPr>
        <w:spacing w:line="480" w:lineRule="auto"/>
        <w:ind w:firstLine="720"/>
        <w:rPr>
          <w:rFonts w:ascii="Arial" w:hAnsi="Arial" w:cs="Arial"/>
        </w:rPr>
      </w:pPr>
    </w:p>
    <w:p w14:paraId="07593161" w14:textId="1EDE8AD5" w:rsidR="002836BD" w:rsidRDefault="00142DDF" w:rsidP="00A26A1F">
      <w:pPr>
        <w:spacing w:line="480" w:lineRule="auto"/>
        <w:ind w:firstLine="720"/>
        <w:rPr>
          <w:rFonts w:ascii="Arial" w:hAnsi="Arial" w:cs="Arial"/>
        </w:rPr>
      </w:pPr>
      <w:r>
        <w:rPr>
          <w:rFonts w:ascii="Arial" w:hAnsi="Arial" w:cs="Arial"/>
        </w:rPr>
        <w:t xml:space="preserve">Conversely, proteins </w:t>
      </w:r>
      <w:r w:rsidR="000C37CE">
        <w:rPr>
          <w:rFonts w:ascii="Arial" w:hAnsi="Arial" w:cs="Arial"/>
        </w:rPr>
        <w:t xml:space="preserve">significantly associated with </w:t>
      </w:r>
      <w:r w:rsidR="002836BD">
        <w:rPr>
          <w:rFonts w:ascii="Arial" w:hAnsi="Arial" w:cs="Arial"/>
        </w:rPr>
        <w:t>mortality</w:t>
      </w:r>
      <w:r w:rsidR="000C37CE">
        <w:rPr>
          <w:rFonts w:ascii="Arial" w:hAnsi="Arial" w:cs="Arial"/>
        </w:rPr>
        <w:t xml:space="preserve"> </w:t>
      </w:r>
      <w:r>
        <w:rPr>
          <w:rFonts w:ascii="Arial" w:hAnsi="Arial" w:cs="Arial"/>
        </w:rPr>
        <w:t>were enriched in terms related to acute response and homeostasis disruptions. Notably, these</w:t>
      </w:r>
      <w:r w:rsidR="002836BD">
        <w:rPr>
          <w:rFonts w:ascii="Arial" w:hAnsi="Arial" w:cs="Arial"/>
        </w:rPr>
        <w:t xml:space="preserve"> proteins </w:t>
      </w:r>
      <w:r>
        <w:rPr>
          <w:rFonts w:ascii="Arial" w:hAnsi="Arial" w:cs="Arial"/>
        </w:rPr>
        <w:t xml:space="preserve">were associated with </w:t>
      </w:r>
      <w:r w:rsidR="002836BD">
        <w:rPr>
          <w:rFonts w:ascii="Arial" w:hAnsi="Arial" w:cs="Arial"/>
        </w:rPr>
        <w:t xml:space="preserve">blood coagulation, blood microparticle, </w:t>
      </w:r>
      <w:del w:id="237" w:author="Charlie Bayne" w:date="2024-10-30T12:41:00Z" w16du:dateUtc="2024-10-30T19:41:00Z">
        <w:r w:rsidR="002836BD" w:rsidDel="00CF1A1F">
          <w:rPr>
            <w:rFonts w:ascii="Arial" w:hAnsi="Arial" w:cs="Arial"/>
          </w:rPr>
          <w:delText>complement activation, alternative pathway,</w:delText>
        </w:r>
      </w:del>
      <w:ins w:id="238" w:author="Charlie Bayne" w:date="2024-10-30T12:41:00Z" w16du:dateUtc="2024-10-30T19:41:00Z">
        <w:r w:rsidR="00CF1A1F">
          <w:rPr>
            <w:rFonts w:ascii="Arial" w:hAnsi="Arial" w:cs="Arial"/>
          </w:rPr>
          <w:t xml:space="preserve"> ad</w:t>
        </w:r>
      </w:ins>
      <w:r w:rsidR="002836BD">
        <w:rPr>
          <w:rFonts w:ascii="Arial" w:hAnsi="Arial" w:cs="Arial"/>
        </w:rPr>
        <w:t xml:space="preserve"> </w:t>
      </w:r>
      <w:r w:rsidR="00DF4C9E">
        <w:rPr>
          <w:rFonts w:ascii="Arial" w:hAnsi="Arial" w:cs="Arial"/>
        </w:rPr>
        <w:t>negative</w:t>
      </w:r>
      <w:r w:rsidR="002836BD">
        <w:rPr>
          <w:rFonts w:ascii="Arial" w:hAnsi="Arial" w:cs="Arial"/>
        </w:rPr>
        <w:t xml:space="preserve"> regulation of endopeptidase activity </w:t>
      </w:r>
      <w:r w:rsidR="00F66C9E">
        <w:rPr>
          <w:rFonts w:ascii="Arial" w:hAnsi="Arial" w:cs="Arial"/>
        </w:rPr>
        <w:t>serine-type</w:t>
      </w:r>
      <w:r w:rsidR="002836BD">
        <w:rPr>
          <w:rFonts w:ascii="Arial" w:hAnsi="Arial" w:cs="Arial"/>
        </w:rPr>
        <w:t xml:space="preserve"> endopeptidase inhibitor activity, </w:t>
      </w:r>
      <w:del w:id="239" w:author="Charlie Bayne" w:date="2024-10-30T12:41:00Z" w16du:dateUtc="2024-10-30T19:41:00Z">
        <w:r w:rsidR="002836BD" w:rsidDel="00CF1A1F">
          <w:rPr>
            <w:rFonts w:ascii="Arial" w:hAnsi="Arial" w:cs="Arial"/>
          </w:rPr>
          <w:delText xml:space="preserve">and endopeptidase inhibitor </w:delText>
        </w:r>
        <w:r w:rsidR="000C37CE" w:rsidDel="00CF1A1F">
          <w:rPr>
            <w:rFonts w:ascii="Arial" w:hAnsi="Arial" w:cs="Arial"/>
          </w:rPr>
          <w:delText>activity</w:delText>
        </w:r>
        <w:r w:rsidR="004A69A7" w:rsidDel="00CF1A1F">
          <w:rPr>
            <w:rFonts w:ascii="Arial" w:hAnsi="Arial" w:cs="Arial"/>
          </w:rPr>
          <w:delText xml:space="preserve"> </w:delText>
        </w:r>
      </w:del>
      <w:r w:rsidR="004A69A7">
        <w:rPr>
          <w:rFonts w:ascii="Arial" w:hAnsi="Arial" w:cs="Arial"/>
        </w:rPr>
        <w:t>(Figure 6</w:t>
      </w:r>
      <w:r w:rsidR="00F74C3B">
        <w:rPr>
          <w:rFonts w:ascii="Arial" w:hAnsi="Arial" w:cs="Arial"/>
        </w:rPr>
        <w:t>C</w:t>
      </w:r>
      <w:r w:rsidR="004A69A7">
        <w:rPr>
          <w:rFonts w:ascii="Arial" w:hAnsi="Arial" w:cs="Arial"/>
        </w:rPr>
        <w:t>)</w:t>
      </w:r>
      <w:r w:rsidR="000C37CE">
        <w:rPr>
          <w:rFonts w:ascii="Arial" w:hAnsi="Arial" w:cs="Arial"/>
        </w:rPr>
        <w:t>.</w:t>
      </w:r>
      <w:r>
        <w:rPr>
          <w:rFonts w:ascii="Arial" w:hAnsi="Arial" w:cs="Arial"/>
        </w:rPr>
        <w:t xml:space="preserve"> </w:t>
      </w:r>
      <w:r w:rsidRPr="00142DDF">
        <w:rPr>
          <w:rFonts w:ascii="Arial" w:hAnsi="Arial" w:cs="Arial"/>
        </w:rPr>
        <w:t>This enrichment highlights the importance of coagulation processes and immune response regulation in the context of mortality, indicating that disruptions in these pathways might contribute to poorer outcomes in patients.</w:t>
      </w:r>
    </w:p>
    <w:p w14:paraId="1170F399" w14:textId="77777777" w:rsidR="00F74C3B" w:rsidRDefault="00F74C3B" w:rsidP="00AA1590">
      <w:pPr>
        <w:spacing w:line="480" w:lineRule="auto"/>
        <w:rPr>
          <w:rFonts w:ascii="Arial" w:hAnsi="Arial" w:cs="Arial"/>
        </w:rPr>
      </w:pPr>
    </w:p>
    <w:p w14:paraId="1C8877C2" w14:textId="7D208C7D" w:rsidR="00A41BAB" w:rsidDel="009169E3" w:rsidRDefault="00F74C3B" w:rsidP="00CB3234">
      <w:pPr>
        <w:spacing w:line="480" w:lineRule="auto"/>
        <w:ind w:firstLine="720"/>
        <w:rPr>
          <w:del w:id="240" w:author="Charlie Bayne" w:date="2024-10-15T14:30:00Z" w16du:dateUtc="2024-10-15T21:30:00Z"/>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w:t>
      </w:r>
      <w:ins w:id="241" w:author="Charlie Bayne" w:date="2024-10-30T12:42:00Z" w16du:dateUtc="2024-10-30T19:42:00Z">
        <w:r w:rsidR="00CF1A1F">
          <w:rPr>
            <w:rFonts w:ascii="Arial" w:hAnsi="Arial" w:cs="Arial"/>
          </w:rPr>
          <w:t>84</w:t>
        </w:r>
      </w:ins>
      <w:del w:id="242" w:author="Charlie Bayne" w:date="2024-10-30T12:42:00Z" w16du:dateUtc="2024-10-30T19:42:00Z">
        <w:r w:rsidDel="00CF1A1F">
          <w:rPr>
            <w:rFonts w:ascii="Arial" w:hAnsi="Arial" w:cs="Arial"/>
          </w:rPr>
          <w:delText>8</w:delText>
        </w:r>
      </w:del>
      <w:del w:id="243" w:author="Charlie Bayne" w:date="2024-10-30T12:41:00Z" w16du:dateUtc="2024-10-30T19:41:00Z">
        <w:r w:rsidDel="00CF1A1F">
          <w:rPr>
            <w:rFonts w:ascii="Arial" w:hAnsi="Arial" w:cs="Arial"/>
          </w:rPr>
          <w:delText>6</w:delText>
        </w:r>
      </w:del>
      <w:r>
        <w:rPr>
          <w:rFonts w:ascii="Arial" w:hAnsi="Arial" w:cs="Arial"/>
        </w:rPr>
        <w:t xml:space="preserve"> and 0.</w:t>
      </w:r>
      <w:ins w:id="244" w:author="Charlie Bayne" w:date="2024-10-30T12:42:00Z" w16du:dateUtc="2024-10-30T19:42:00Z">
        <w:r w:rsidR="00CF1A1F">
          <w:rPr>
            <w:rFonts w:ascii="Arial" w:hAnsi="Arial" w:cs="Arial"/>
          </w:rPr>
          <w:t>80</w:t>
        </w:r>
      </w:ins>
      <w:del w:id="245" w:author="Charlie Bayne" w:date="2024-10-30T12:42:00Z" w16du:dateUtc="2024-10-30T19:42:00Z">
        <w:r w:rsidDel="00CF1A1F">
          <w:rPr>
            <w:rFonts w:ascii="Arial" w:hAnsi="Arial" w:cs="Arial"/>
          </w:rPr>
          <w:delText>8</w:delText>
        </w:r>
      </w:del>
      <w:del w:id="246" w:author="Charlie Bayne" w:date="2024-10-30T12:41:00Z" w16du:dateUtc="2024-10-30T19:41:00Z">
        <w:r w:rsidDel="00CF1A1F">
          <w:rPr>
            <w:rFonts w:ascii="Arial" w:hAnsi="Arial" w:cs="Arial"/>
          </w:rPr>
          <w:delText>4</w:delText>
        </w:r>
      </w:del>
      <w:r w:rsidR="00142DDF">
        <w:rPr>
          <w:rFonts w:ascii="Arial" w:hAnsi="Arial" w:cs="Arial"/>
        </w:rPr>
        <w:t>,</w:t>
      </w:r>
      <w:r>
        <w:rPr>
          <w:rFonts w:ascii="Arial" w:hAnsi="Arial" w:cs="Arial"/>
        </w:rPr>
        <w:t xml:space="preserve"> respectively (</w:t>
      </w:r>
      <w:r w:rsidRPr="00B43C13">
        <w:rPr>
          <w:rFonts w:ascii="Arial" w:hAnsi="Arial" w:cs="Arial"/>
          <w:b/>
          <w:bCs/>
        </w:rPr>
        <w:t>Figure 6D</w:t>
      </w:r>
      <w:r>
        <w:rPr>
          <w:rFonts w:ascii="Arial" w:hAnsi="Arial" w:cs="Arial"/>
        </w:rPr>
        <w:t xml:space="preserve">). </w:t>
      </w:r>
      <w:ins w:id="247" w:author="Charlie Bayne" w:date="2024-10-16T12:48:00Z" w16du:dateUtc="2024-10-16T19:48:00Z">
        <w:r w:rsidR="000E5CAE">
          <w:rPr>
            <w:rFonts w:ascii="Arial" w:hAnsi="Arial" w:cs="Arial"/>
            <w:color w:val="000000" w:themeColor="text1"/>
          </w:rPr>
          <w:t xml:space="preserve">Our </w:t>
        </w:r>
      </w:ins>
      <w:ins w:id="248" w:author="Charlie Bayne" w:date="2024-10-16T12:47:00Z" w16du:dateUtc="2024-10-16T19:47:00Z">
        <w:r w:rsidR="000E5CAE" w:rsidRPr="000E5CAE">
          <w:rPr>
            <w:rFonts w:ascii="Arial" w:hAnsi="Arial" w:cs="Arial"/>
            <w:color w:val="000000" w:themeColor="text1"/>
          </w:rPr>
          <w:t>complementary machine learning model showed similar performance when evaluated on an unseen test set, achieving a ROC AUC of 0.</w:t>
        </w:r>
        <w:r w:rsidR="000E5CAE">
          <w:rPr>
            <w:rFonts w:ascii="Arial" w:hAnsi="Arial" w:cs="Arial"/>
            <w:color w:val="000000" w:themeColor="text1"/>
          </w:rPr>
          <w:t>83 (Supplementary Figure 11)</w:t>
        </w:r>
        <w:r w:rsidR="000E5CAE" w:rsidRPr="000E5CAE">
          <w:rPr>
            <w:rFonts w:ascii="Arial" w:hAnsi="Arial" w:cs="Arial"/>
            <w:color w:val="000000" w:themeColor="text1"/>
          </w:rPr>
          <w:t xml:space="preserve">. </w:t>
        </w:r>
        <w:r w:rsidR="000E5CAE">
          <w:rPr>
            <w:rFonts w:ascii="Arial" w:hAnsi="Arial" w:cs="Arial"/>
            <w:color w:val="000000" w:themeColor="text1"/>
          </w:rPr>
          <w:t>Once agai</w:t>
        </w:r>
      </w:ins>
      <w:ins w:id="249" w:author="Charlie Bayne" w:date="2024-10-16T12:48:00Z" w16du:dateUtc="2024-10-16T19:48:00Z">
        <w:r w:rsidR="000E5CAE">
          <w:rPr>
            <w:rFonts w:ascii="Arial" w:hAnsi="Arial" w:cs="Arial"/>
            <w:color w:val="000000" w:themeColor="text1"/>
          </w:rPr>
          <w:t>n, we noted considerable</w:t>
        </w:r>
      </w:ins>
      <w:ins w:id="250" w:author="Charlie Bayne" w:date="2024-10-16T12:47:00Z" w16du:dateUtc="2024-10-16T19:47:00Z">
        <w:r w:rsidR="000E5CAE" w:rsidRPr="000E5CAE">
          <w:rPr>
            <w:rFonts w:ascii="Arial" w:hAnsi="Arial" w:cs="Arial"/>
            <w:color w:val="000000" w:themeColor="text1"/>
          </w:rPr>
          <w:t xml:space="preserve"> overlap in the </w:t>
        </w:r>
        <w:r w:rsidR="000E5CAE">
          <w:rPr>
            <w:rFonts w:ascii="Arial" w:hAnsi="Arial" w:cs="Arial"/>
            <w:color w:val="000000" w:themeColor="text1"/>
          </w:rPr>
          <w:t>features important to the model and those identified with the alternate EFS based approach (Supplementary Figures 5 and 11)</w:t>
        </w:r>
      </w:ins>
      <w:ins w:id="251" w:author="Charlie Bayne" w:date="2024-10-16T12:48:00Z" w16du:dateUtc="2024-10-16T19:48:00Z">
        <w:r w:rsidR="000E5CAE">
          <w:rPr>
            <w:rFonts w:ascii="Arial" w:hAnsi="Arial" w:cs="Arial"/>
            <w:color w:val="000000" w:themeColor="text1"/>
          </w:rPr>
          <w:t>.</w:t>
        </w:r>
      </w:ins>
    </w:p>
    <w:p w14:paraId="37521BFC" w14:textId="77777777" w:rsidR="00CB3234" w:rsidRPr="00A41BAB" w:rsidRDefault="00CB3234">
      <w:pPr>
        <w:spacing w:line="480" w:lineRule="auto"/>
        <w:rPr>
          <w:rFonts w:ascii="Arial" w:hAnsi="Arial" w:cs="Arial"/>
        </w:rPr>
        <w:pPrChange w:id="252" w:author="Charlie Bayne" w:date="2024-10-15T14:30:00Z" w16du:dateUtc="2024-10-15T21:30:00Z">
          <w:pPr>
            <w:spacing w:line="480" w:lineRule="auto"/>
            <w:ind w:firstLine="720"/>
          </w:pPr>
        </w:pPrChange>
      </w:pPr>
    </w:p>
    <w:p w14:paraId="00929C3B" w14:textId="40E742BB" w:rsidR="00300BD1" w:rsidDel="000E5CAE" w:rsidRDefault="00A41BAB" w:rsidP="00A41BAB">
      <w:pPr>
        <w:spacing w:line="480" w:lineRule="auto"/>
        <w:ind w:firstLine="720"/>
        <w:rPr>
          <w:del w:id="253" w:author="Charlie Bayne" w:date="2024-10-16T12:52:00Z" w16du:dateUtc="2024-10-16T19:52:00Z"/>
          <w:rFonts w:ascii="Arial" w:hAnsi="Arial" w:cs="Arial"/>
        </w:rPr>
      </w:pPr>
      <w:r w:rsidRPr="00A41BAB">
        <w:rPr>
          <w:rFonts w:ascii="Arial" w:hAnsi="Arial" w:cs="Arial"/>
        </w:rPr>
        <w:t xml:space="preserve">In our investigation into the impact of metabolites on mortality outcomes, we found that </w:t>
      </w:r>
      <w:r>
        <w:rPr>
          <w:rFonts w:ascii="Arial" w:hAnsi="Arial" w:cs="Arial"/>
        </w:rPr>
        <w:t xml:space="preserve">very </w:t>
      </w:r>
      <w:r w:rsidR="002C71B1">
        <w:rPr>
          <w:rFonts w:ascii="Arial" w:hAnsi="Arial" w:cs="Arial"/>
        </w:rPr>
        <w:t>few metabolite features showed significant differences</w:t>
      </w:r>
      <w:r>
        <w:rPr>
          <w:rFonts w:ascii="Arial" w:hAnsi="Arial" w:cs="Arial"/>
        </w:rPr>
        <w:t>.</w:t>
      </w:r>
      <w:r w:rsidR="002C71B1">
        <w:rPr>
          <w:rFonts w:ascii="Arial" w:hAnsi="Arial" w:cs="Arial"/>
        </w:rPr>
        <w:t xml:space="preserve"> </w:t>
      </w:r>
      <w:r>
        <w:rPr>
          <w:rFonts w:ascii="Arial" w:hAnsi="Arial" w:cs="Arial"/>
        </w:rPr>
        <w:t xml:space="preserve">Specifically, </w:t>
      </w:r>
      <w:del w:id="254" w:author="Charlie Bayne" w:date="2024-10-30T12:42:00Z" w16du:dateUtc="2024-10-30T19:42:00Z">
        <w:r w:rsidDel="00CF1A1F">
          <w:rPr>
            <w:rFonts w:ascii="Arial" w:hAnsi="Arial" w:cs="Arial"/>
          </w:rPr>
          <w:delText xml:space="preserve">six </w:delText>
        </w:r>
      </w:del>
      <w:ins w:id="255" w:author="Charlie Bayne" w:date="2024-10-30T12:42:00Z" w16du:dateUtc="2024-10-30T19:42:00Z">
        <w:r w:rsidR="00CF1A1F">
          <w:rPr>
            <w:rFonts w:ascii="Arial" w:hAnsi="Arial" w:cs="Arial"/>
          </w:rPr>
          <w:t>seve</w:t>
        </w:r>
      </w:ins>
      <w:ins w:id="256" w:author="Charlie Bayne" w:date="2024-10-30T12:43:00Z" w16du:dateUtc="2024-10-30T19:43:00Z">
        <w:r w:rsidR="00CF1A1F">
          <w:rPr>
            <w:rFonts w:ascii="Arial" w:hAnsi="Arial" w:cs="Arial"/>
          </w:rPr>
          <w:t>n</w:t>
        </w:r>
      </w:ins>
      <w:ins w:id="257" w:author="Charlie Bayne" w:date="2024-10-30T12:42:00Z" w16du:dateUtc="2024-10-30T19:42:00Z">
        <w:r w:rsidR="00CF1A1F">
          <w:rPr>
            <w:rFonts w:ascii="Arial" w:hAnsi="Arial" w:cs="Arial"/>
          </w:rPr>
          <w:t xml:space="preserve"> </w:t>
        </w:r>
      </w:ins>
      <w:r w:rsidR="00765099">
        <w:rPr>
          <w:rFonts w:ascii="Arial" w:hAnsi="Arial" w:cs="Arial"/>
        </w:rPr>
        <w:t>metabolites</w:t>
      </w:r>
      <w:r>
        <w:rPr>
          <w:rFonts w:ascii="Arial" w:hAnsi="Arial" w:cs="Arial"/>
        </w:rPr>
        <w:t xml:space="preserve"> </w:t>
      </w:r>
      <w:r w:rsidR="002C71B1">
        <w:rPr>
          <w:rFonts w:ascii="Arial" w:hAnsi="Arial" w:cs="Arial"/>
        </w:rPr>
        <w:t>were significantly increased in</w:t>
      </w:r>
      <w:r>
        <w:rPr>
          <w:rFonts w:ascii="Arial" w:hAnsi="Arial" w:cs="Arial"/>
        </w:rPr>
        <w:t xml:space="preserve"> patients who succumbed to</w:t>
      </w:r>
      <w:r w:rsidR="002C71B1">
        <w:rPr>
          <w:rFonts w:ascii="Arial" w:hAnsi="Arial" w:cs="Arial"/>
        </w:rPr>
        <w:t xml:space="preserve"> mortality, while only </w:t>
      </w:r>
      <w:del w:id="258" w:author="Charlie Bayne" w:date="2024-10-30T12:43:00Z" w16du:dateUtc="2024-10-30T19:43:00Z">
        <w:r w:rsidDel="00CF1A1F">
          <w:rPr>
            <w:rFonts w:ascii="Arial" w:hAnsi="Arial" w:cs="Arial"/>
          </w:rPr>
          <w:delText xml:space="preserve">three </w:delText>
        </w:r>
      </w:del>
      <w:ins w:id="259" w:author="Charlie Bayne" w:date="2024-10-30T12:43:00Z" w16du:dateUtc="2024-10-30T19:43:00Z">
        <w:r w:rsidR="00CF1A1F">
          <w:rPr>
            <w:rFonts w:ascii="Arial" w:hAnsi="Arial" w:cs="Arial"/>
          </w:rPr>
          <w:t xml:space="preserve">two </w:t>
        </w:r>
      </w:ins>
      <w:r>
        <w:rPr>
          <w:rFonts w:ascii="Arial" w:hAnsi="Arial" w:cs="Arial"/>
        </w:rPr>
        <w:t>showed</w:t>
      </w:r>
      <w:r w:rsidR="002C71B1">
        <w:rPr>
          <w:rFonts w:ascii="Arial" w:hAnsi="Arial" w:cs="Arial"/>
        </w:rPr>
        <w:t xml:space="preserve"> significant </w:t>
      </w:r>
      <w:r>
        <w:rPr>
          <w:rFonts w:ascii="Arial" w:hAnsi="Arial" w:cs="Arial"/>
        </w:rPr>
        <w:t xml:space="preserve">increases </w:t>
      </w:r>
      <w:r w:rsidR="002C71B1">
        <w:rPr>
          <w:rFonts w:ascii="Arial" w:hAnsi="Arial" w:cs="Arial"/>
        </w:rPr>
        <w:t>in patients that survived (</w:t>
      </w:r>
      <w:r w:rsidR="002C71B1" w:rsidRPr="00B43C13">
        <w:rPr>
          <w:rFonts w:ascii="Arial" w:hAnsi="Arial" w:cs="Arial"/>
          <w:b/>
          <w:bCs/>
        </w:rPr>
        <w:t>Figure 6E</w:t>
      </w:r>
      <w:r w:rsidR="002C71B1">
        <w:rPr>
          <w:rFonts w:ascii="Arial" w:hAnsi="Arial" w:cs="Arial"/>
        </w:rPr>
        <w:t xml:space="preserve">). </w:t>
      </w:r>
      <w:r>
        <w:rPr>
          <w:rFonts w:ascii="Arial" w:hAnsi="Arial" w:cs="Arial"/>
        </w:rPr>
        <w:t xml:space="preserve">Among these, the </w:t>
      </w:r>
      <w:r w:rsidR="00F74C3B">
        <w:rPr>
          <w:rFonts w:ascii="Arial" w:hAnsi="Arial" w:cs="Arial"/>
        </w:rPr>
        <w:t xml:space="preserve">top </w:t>
      </w:r>
      <w:r>
        <w:rPr>
          <w:rFonts w:ascii="Arial" w:hAnsi="Arial" w:cs="Arial"/>
        </w:rPr>
        <w:t xml:space="preserve">two </w:t>
      </w:r>
      <w:r w:rsidR="00F74C3B">
        <w:rPr>
          <w:rFonts w:ascii="Arial" w:hAnsi="Arial" w:cs="Arial"/>
        </w:rPr>
        <w:t xml:space="preserve">identified metabolite biomarkers, </w:t>
      </w:r>
      <w:r w:rsidR="00BD7AD7">
        <w:rPr>
          <w:rFonts w:ascii="Arial" w:hAnsi="Arial" w:cs="Arial"/>
        </w:rPr>
        <w:t>d</w:t>
      </w:r>
      <w:r w:rsidR="00F74C3B">
        <w:rPr>
          <w:rFonts w:ascii="Arial" w:hAnsi="Arial" w:cs="Arial"/>
        </w:rPr>
        <w:t xml:space="preserve">ecanoylcarninine and </w:t>
      </w:r>
      <w:proofErr w:type="gramStart"/>
      <w:r w:rsidR="00CB3234">
        <w:rPr>
          <w:rFonts w:ascii="Arial" w:hAnsi="Arial" w:cs="Arial"/>
        </w:rPr>
        <w:t>PC(</w:t>
      </w:r>
      <w:proofErr w:type="gramEnd"/>
      <w:r w:rsidR="00CB3234">
        <w:rPr>
          <w:rFonts w:ascii="Arial" w:hAnsi="Arial" w:cs="Arial"/>
        </w:rPr>
        <w:t>16:0/0:0)</w:t>
      </w:r>
      <w:r>
        <w:rPr>
          <w:rFonts w:ascii="Arial" w:hAnsi="Arial" w:cs="Arial"/>
        </w:rPr>
        <w:t>,</w:t>
      </w:r>
      <w:r w:rsidR="00F74C3B">
        <w:rPr>
          <w:rFonts w:ascii="Arial" w:hAnsi="Arial" w:cs="Arial"/>
        </w:rPr>
        <w:t xml:space="preserve"> showed moderate </w:t>
      </w:r>
      <w:r w:rsidR="00765099" w:rsidRPr="00765099">
        <w:rPr>
          <w:rFonts w:ascii="Arial" w:hAnsi="Arial" w:cs="Arial"/>
        </w:rPr>
        <w:t>discriminatory</w:t>
      </w:r>
      <w:r w:rsidR="00765099">
        <w:rPr>
          <w:rFonts w:ascii="Arial" w:hAnsi="Arial" w:cs="Arial"/>
        </w:rPr>
        <w:t xml:space="preserve"> </w:t>
      </w:r>
      <w:r w:rsidR="00F74C3B">
        <w:rPr>
          <w:rFonts w:ascii="Arial" w:hAnsi="Arial" w:cs="Arial"/>
        </w:rPr>
        <w:t>accuracy, producing ROC AU</w:t>
      </w:r>
      <w:r w:rsidR="00FC3DD5">
        <w:rPr>
          <w:rFonts w:ascii="Arial" w:hAnsi="Arial" w:cs="Arial"/>
        </w:rPr>
        <w:t>Cs</w:t>
      </w:r>
      <w:r w:rsidR="00F74C3B">
        <w:rPr>
          <w:rFonts w:ascii="Arial" w:hAnsi="Arial" w:cs="Arial"/>
        </w:rPr>
        <w:t xml:space="preserve"> of 0.7</w:t>
      </w:r>
      <w:ins w:id="260" w:author="Charlie Bayne" w:date="2024-10-30T12:43:00Z" w16du:dateUtc="2024-10-30T19:43:00Z">
        <w:r w:rsidR="00CF1A1F">
          <w:rPr>
            <w:rFonts w:ascii="Arial" w:hAnsi="Arial" w:cs="Arial"/>
          </w:rPr>
          <w:t>4</w:t>
        </w:r>
      </w:ins>
      <w:del w:id="261" w:author="Charlie Bayne" w:date="2024-10-30T12:43:00Z" w16du:dateUtc="2024-10-30T19:43:00Z">
        <w:r w:rsidR="00F74C3B" w:rsidDel="00CF1A1F">
          <w:rPr>
            <w:rFonts w:ascii="Arial" w:hAnsi="Arial" w:cs="Arial"/>
          </w:rPr>
          <w:delText>5</w:delText>
        </w:r>
      </w:del>
      <w:r w:rsidR="00F74C3B">
        <w:rPr>
          <w:rFonts w:ascii="Arial" w:hAnsi="Arial" w:cs="Arial"/>
        </w:rPr>
        <w:t xml:space="preserve"> and 0.7</w:t>
      </w:r>
      <w:ins w:id="262" w:author="Charlie Bayne" w:date="2024-10-30T12:43:00Z" w16du:dateUtc="2024-10-30T19:43:00Z">
        <w:r w:rsidR="00CF1A1F">
          <w:rPr>
            <w:rFonts w:ascii="Arial" w:hAnsi="Arial" w:cs="Arial"/>
          </w:rPr>
          <w:t>8</w:t>
        </w:r>
      </w:ins>
      <w:del w:id="263" w:author="Charlie Bayne" w:date="2024-10-30T12:43:00Z" w16du:dateUtc="2024-10-30T19:43:00Z">
        <w:r w:rsidR="00F74C3B" w:rsidDel="00CF1A1F">
          <w:rPr>
            <w:rFonts w:ascii="Arial" w:hAnsi="Arial" w:cs="Arial"/>
          </w:rPr>
          <w:delText>9</w:delText>
        </w:r>
      </w:del>
      <w:r>
        <w:rPr>
          <w:rFonts w:ascii="Arial" w:hAnsi="Arial" w:cs="Arial"/>
        </w:rPr>
        <w:t>,</w:t>
      </w:r>
      <w:r w:rsidR="00F74C3B">
        <w:rPr>
          <w:rFonts w:ascii="Arial" w:hAnsi="Arial" w:cs="Arial"/>
        </w:rPr>
        <w:t xml:space="preserve"> respectively (</w:t>
      </w:r>
      <w:r w:rsidR="00F74C3B" w:rsidRPr="00B43C13">
        <w:rPr>
          <w:rFonts w:ascii="Arial" w:hAnsi="Arial" w:cs="Arial"/>
          <w:b/>
          <w:bCs/>
        </w:rPr>
        <w:t>Figure 6F</w:t>
      </w:r>
      <w:r w:rsidR="00F74C3B">
        <w:rPr>
          <w:rFonts w:ascii="Arial" w:hAnsi="Arial" w:cs="Arial"/>
        </w:rPr>
        <w:t xml:space="preserve">). </w:t>
      </w:r>
      <w:r>
        <w:rPr>
          <w:rFonts w:ascii="Arial" w:hAnsi="Arial" w:cs="Arial"/>
        </w:rPr>
        <w:t xml:space="preserve">Further assessment of </w:t>
      </w:r>
      <w:r w:rsidR="00F957C7">
        <w:rPr>
          <w:rFonts w:ascii="Arial" w:hAnsi="Arial" w:cs="Arial"/>
        </w:rPr>
        <w:t xml:space="preserve">our </w:t>
      </w:r>
      <w:r w:rsidR="00F74C3B">
        <w:rPr>
          <w:rFonts w:ascii="Arial" w:hAnsi="Arial" w:cs="Arial"/>
        </w:rPr>
        <w:t xml:space="preserve">top </w:t>
      </w:r>
      <w:r w:rsidR="002C71B1">
        <w:rPr>
          <w:rFonts w:ascii="Arial" w:hAnsi="Arial" w:cs="Arial"/>
        </w:rPr>
        <w:t xml:space="preserve">10 protein and metabolite </w:t>
      </w:r>
      <w:r w:rsidR="00F957C7">
        <w:rPr>
          <w:rFonts w:ascii="Arial" w:hAnsi="Arial" w:cs="Arial"/>
        </w:rPr>
        <w:t xml:space="preserve">biomarkers of mortality for potential confounding variables </w:t>
      </w:r>
      <w:r w:rsidR="00765099">
        <w:rPr>
          <w:rFonts w:ascii="Arial" w:hAnsi="Arial" w:cs="Arial"/>
        </w:rPr>
        <w:t>revealed</w:t>
      </w:r>
      <w:r>
        <w:rPr>
          <w:rFonts w:ascii="Arial" w:hAnsi="Arial" w:cs="Arial"/>
        </w:rPr>
        <w:t xml:space="preserve"> </w:t>
      </w:r>
      <w:r w:rsidR="00300BD1">
        <w:rPr>
          <w:rFonts w:ascii="Arial" w:hAnsi="Arial" w:cs="Arial"/>
        </w:rPr>
        <w:t>no significant associations</w:t>
      </w:r>
      <w:r>
        <w:rPr>
          <w:rFonts w:ascii="Arial" w:hAnsi="Arial" w:cs="Arial"/>
        </w:rPr>
        <w:t>,</w:t>
      </w:r>
      <w:r w:rsidR="00300BD1">
        <w:rPr>
          <w:rFonts w:ascii="Arial" w:hAnsi="Arial" w:cs="Arial"/>
        </w:rPr>
        <w:t xml:space="preserve"> </w:t>
      </w:r>
      <w:r>
        <w:rPr>
          <w:rFonts w:ascii="Arial" w:hAnsi="Arial" w:cs="Arial"/>
        </w:rPr>
        <w:t xml:space="preserve">with the exception of </w:t>
      </w:r>
      <w:r w:rsidR="00300BD1">
        <w:rPr>
          <w:rFonts w:ascii="Arial" w:hAnsi="Arial" w:cs="Arial"/>
        </w:rPr>
        <w:t xml:space="preserve">ICU admission status, an expected association with mortality (Supplementary Figure </w:t>
      </w:r>
      <w:r w:rsidR="00F74C3B">
        <w:rPr>
          <w:rFonts w:ascii="Arial" w:hAnsi="Arial" w:cs="Arial"/>
        </w:rPr>
        <w:t>7</w:t>
      </w:r>
      <w:r w:rsidR="00300BD1">
        <w:rPr>
          <w:rFonts w:ascii="Arial" w:hAnsi="Arial" w:cs="Arial"/>
        </w:rPr>
        <w:t xml:space="preserve">). </w:t>
      </w:r>
      <w:ins w:id="264" w:author="Charlie Bayne" w:date="2024-10-16T12:53:00Z" w16du:dateUtc="2024-10-16T19:53:00Z">
        <w:r w:rsidR="000E5CAE">
          <w:rPr>
            <w:rFonts w:ascii="Arial" w:hAnsi="Arial" w:cs="Arial"/>
          </w:rPr>
          <w:t>Highlighting the degree to which ICU admission status is confounded with mortality</w:t>
        </w:r>
      </w:ins>
      <w:ins w:id="265" w:author="Charlie Bayne" w:date="2024-10-16T12:50:00Z" w16du:dateUtc="2024-10-16T19:50:00Z">
        <w:r w:rsidR="000E5CAE">
          <w:rPr>
            <w:rFonts w:ascii="Arial" w:hAnsi="Arial" w:cs="Arial"/>
          </w:rPr>
          <w:t xml:space="preserve">, a machine learning model trained with clinical metadata was able to </w:t>
        </w:r>
      </w:ins>
      <w:ins w:id="266" w:author="Charlie Bayne" w:date="2024-10-16T12:51:00Z" w16du:dateUtc="2024-10-16T19:51:00Z">
        <w:r w:rsidR="000E5CAE">
          <w:rPr>
            <w:rFonts w:ascii="Arial" w:hAnsi="Arial" w:cs="Arial"/>
          </w:rPr>
          <w:t xml:space="preserve">leverage ICU admission status </w:t>
        </w:r>
      </w:ins>
      <w:ins w:id="267" w:author="Charlie Bayne" w:date="2024-10-16T12:52:00Z" w16du:dateUtc="2024-10-16T19:52:00Z">
        <w:r w:rsidR="000E5CAE">
          <w:rPr>
            <w:rFonts w:ascii="Arial" w:hAnsi="Arial" w:cs="Arial"/>
          </w:rPr>
          <w:t>to predict</w:t>
        </w:r>
      </w:ins>
      <w:ins w:id="268" w:author="Charlie Bayne" w:date="2024-10-16T12:51:00Z" w16du:dateUtc="2024-10-16T19:51:00Z">
        <w:r w:rsidR="000E5CAE">
          <w:rPr>
            <w:rFonts w:ascii="Arial" w:hAnsi="Arial" w:cs="Arial"/>
          </w:rPr>
          <w:t xml:space="preserve"> mortality with a </w:t>
        </w:r>
      </w:ins>
      <w:ins w:id="269" w:author="Charlie Bayne" w:date="2024-10-15T14:33:00Z" w16du:dateUtc="2024-10-15T21:33:00Z">
        <w:r w:rsidR="009169E3">
          <w:rPr>
            <w:rFonts w:ascii="Arial" w:hAnsi="Arial" w:cs="Arial"/>
          </w:rPr>
          <w:t>ROC</w:t>
        </w:r>
      </w:ins>
      <w:ins w:id="270" w:author="Charlie Bayne" w:date="2024-10-16T12:51:00Z" w16du:dateUtc="2024-10-16T19:51:00Z">
        <w:r w:rsidR="000E5CAE">
          <w:rPr>
            <w:rFonts w:ascii="Arial" w:hAnsi="Arial" w:cs="Arial"/>
          </w:rPr>
          <w:t xml:space="preserve"> AUC of 0.91</w:t>
        </w:r>
      </w:ins>
      <w:ins w:id="271" w:author="Charlie Bayne" w:date="2024-10-16T12:50:00Z" w16du:dateUtc="2024-10-16T19:50:00Z">
        <w:r w:rsidR="000E5CAE">
          <w:rPr>
            <w:rFonts w:ascii="Arial" w:hAnsi="Arial" w:cs="Arial"/>
          </w:rPr>
          <w:t xml:space="preserve"> (Supplementary Figure 1</w:t>
        </w:r>
      </w:ins>
      <w:ins w:id="272" w:author="Charlie Bayne" w:date="2024-10-30T12:43:00Z" w16du:dateUtc="2024-10-30T19:43:00Z">
        <w:r w:rsidR="00CF1A1F">
          <w:rPr>
            <w:rFonts w:ascii="Arial" w:hAnsi="Arial" w:cs="Arial"/>
          </w:rPr>
          <w:t>3</w:t>
        </w:r>
      </w:ins>
      <w:ins w:id="273" w:author="Charlie Bayne" w:date="2024-10-16T12:50:00Z" w16du:dateUtc="2024-10-16T19:50:00Z">
        <w:r w:rsidR="000E5CAE">
          <w:rPr>
            <w:rFonts w:ascii="Arial" w:hAnsi="Arial" w:cs="Arial"/>
          </w:rPr>
          <w:t>).</w:t>
        </w:r>
      </w:ins>
      <w:ins w:id="274" w:author="Charlie Bayne" w:date="2024-10-16T12:51:00Z" w16du:dateUtc="2024-10-16T19:51:00Z">
        <w:r w:rsidR="000E5CAE">
          <w:rPr>
            <w:rFonts w:ascii="Arial" w:hAnsi="Arial" w:cs="Arial"/>
          </w:rPr>
          <w:t xml:space="preserve"> When </w:t>
        </w:r>
      </w:ins>
      <w:ins w:id="275" w:author="Charlie Bayne" w:date="2024-10-16T12:52:00Z" w16du:dateUtc="2024-10-16T19:52:00Z">
        <w:r w:rsidR="000E5CAE">
          <w:rPr>
            <w:rFonts w:ascii="Arial" w:hAnsi="Arial" w:cs="Arial"/>
          </w:rPr>
          <w:t>ICU admission status was withheld from the model, the model lost all predictive accuracy</w:t>
        </w:r>
      </w:ins>
      <w:ins w:id="276" w:author="Charlie Bayne" w:date="2024-10-16T12:53:00Z" w16du:dateUtc="2024-10-16T19:53:00Z">
        <w:r w:rsidR="000E5CAE">
          <w:rPr>
            <w:rFonts w:ascii="Arial" w:hAnsi="Arial" w:cs="Arial"/>
          </w:rPr>
          <w:t xml:space="preserve"> as expec</w:t>
        </w:r>
      </w:ins>
      <w:ins w:id="277" w:author="Charlie Bayne" w:date="2024-10-16T12:54:00Z" w16du:dateUtc="2024-10-16T19:54:00Z">
        <w:r w:rsidR="000E5CAE">
          <w:rPr>
            <w:rFonts w:ascii="Arial" w:hAnsi="Arial" w:cs="Arial"/>
          </w:rPr>
          <w:t>ted</w:t>
        </w:r>
      </w:ins>
      <w:ins w:id="278" w:author="Charlie Bayne" w:date="2024-10-16T12:52:00Z" w16du:dateUtc="2024-10-16T19:52:00Z">
        <w:r w:rsidR="000E5CAE">
          <w:rPr>
            <w:rFonts w:ascii="Arial" w:hAnsi="Arial" w:cs="Arial"/>
          </w:rPr>
          <w:t xml:space="preserve"> </w:t>
        </w:r>
      </w:ins>
      <w:ins w:id="279" w:author="Charlie Bayne" w:date="2024-10-16T12:51:00Z" w16du:dateUtc="2024-10-16T19:51:00Z">
        <w:r w:rsidR="000E5CAE">
          <w:rPr>
            <w:rFonts w:ascii="Arial" w:hAnsi="Arial" w:cs="Arial"/>
          </w:rPr>
          <w:t>(Supplementary Figure 1</w:t>
        </w:r>
      </w:ins>
      <w:ins w:id="280" w:author="Charlie Bayne" w:date="2024-10-30T12:43:00Z" w16du:dateUtc="2024-10-30T19:43:00Z">
        <w:r w:rsidR="00CF1A1F">
          <w:rPr>
            <w:rFonts w:ascii="Arial" w:hAnsi="Arial" w:cs="Arial"/>
          </w:rPr>
          <w:t>3</w:t>
        </w:r>
      </w:ins>
      <w:ins w:id="281" w:author="Charlie Bayne" w:date="2024-10-16T12:51:00Z" w16du:dateUtc="2024-10-16T19:51:00Z">
        <w:r w:rsidR="000E5CAE">
          <w:rPr>
            <w:rFonts w:ascii="Arial" w:hAnsi="Arial" w:cs="Arial"/>
          </w:rPr>
          <w:t>)</w:t>
        </w:r>
      </w:ins>
      <w:ins w:id="282" w:author="Charlie Bayne" w:date="2024-10-16T12:52:00Z" w16du:dateUtc="2024-10-16T19:52:00Z">
        <w:r w:rsidR="000E5CAE">
          <w:rPr>
            <w:rFonts w:ascii="Arial" w:hAnsi="Arial" w:cs="Arial"/>
          </w:rPr>
          <w:t>.</w:t>
        </w:r>
      </w:ins>
    </w:p>
    <w:p w14:paraId="4C956324" w14:textId="21B0F18D" w:rsidR="004963DC" w:rsidRDefault="004963DC" w:rsidP="000E5CAE">
      <w:pPr>
        <w:spacing w:line="480" w:lineRule="auto"/>
        <w:rPr>
          <w:rFonts w:ascii="Arial" w:hAnsi="Arial" w:cs="Arial"/>
        </w:rPr>
      </w:pPr>
    </w:p>
    <w:p w14:paraId="16F2A82F" w14:textId="2390AACB"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w:t>
      </w:r>
      <w:r w:rsidR="00A41BAB">
        <w:rPr>
          <w:rFonts w:ascii="Arial" w:hAnsi="Arial" w:cs="Arial"/>
        </w:rPr>
        <w:t xml:space="preserve"> specific</w:t>
      </w:r>
      <w:r w:rsidR="00300BD1">
        <w:rPr>
          <w:rFonts w:ascii="Arial" w:hAnsi="Arial" w:cs="Arial"/>
        </w:rPr>
        <w:t xml:space="preserve">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w:t>
      </w:r>
      <w:r w:rsidR="00A41BAB">
        <w:rPr>
          <w:rFonts w:ascii="Arial" w:hAnsi="Arial" w:cs="Arial"/>
        </w:rPr>
        <w:t>Using</w:t>
      </w:r>
      <w:r w:rsidR="004963DC">
        <w:rPr>
          <w:rFonts w:ascii="Arial" w:hAnsi="Arial" w:cs="Arial"/>
        </w:rPr>
        <w:t xml:space="preserve"> nanopore sequencing and </w:t>
      </w:r>
      <w:r w:rsidR="004963DC" w:rsidRPr="002C71B1">
        <w:rPr>
          <w:rFonts w:ascii="Arial" w:hAnsi="Arial" w:cs="Arial"/>
          <w:i/>
          <w:iCs/>
        </w:rPr>
        <w:t xml:space="preserve">de novo </w:t>
      </w:r>
      <w:r w:rsidR="004963DC">
        <w:rPr>
          <w:rFonts w:ascii="Arial" w:hAnsi="Arial" w:cs="Arial"/>
        </w:rPr>
        <w:t>assembly</w:t>
      </w:r>
      <w:r w:rsidR="00A41BAB">
        <w:rPr>
          <w:rFonts w:ascii="Arial" w:hAnsi="Arial" w:cs="Arial"/>
        </w:rPr>
        <w:t>,</w:t>
      </w:r>
      <w:r w:rsidR="004963DC">
        <w:rPr>
          <w:rFonts w:ascii="Arial" w:hAnsi="Arial" w:cs="Arial"/>
        </w:rPr>
        <w:t xml:space="preserve"> </w:t>
      </w:r>
      <w:r w:rsidR="00A41BAB">
        <w:rPr>
          <w:rFonts w:ascii="Arial" w:hAnsi="Arial" w:cs="Arial"/>
        </w:rPr>
        <w:t>we analyzed the genomic DNA (</w:t>
      </w:r>
      <w:r w:rsidR="004963DC">
        <w:rPr>
          <w:rFonts w:ascii="Arial" w:hAnsi="Arial" w:cs="Arial"/>
        </w:rPr>
        <w:t>gDNA</w:t>
      </w:r>
      <w:r w:rsidR="00A41BAB">
        <w:rPr>
          <w:rFonts w:ascii="Arial" w:hAnsi="Arial" w:cs="Arial"/>
        </w:rPr>
        <w:t>)</w:t>
      </w:r>
      <w:r w:rsidR="004963DC">
        <w:rPr>
          <w:rFonts w:ascii="Arial" w:hAnsi="Arial" w:cs="Arial"/>
        </w:rPr>
        <w:t xml:space="preserve"> from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w:t>
      </w:r>
      <w:r w:rsidR="00A41BAB">
        <w:rPr>
          <w:rFonts w:ascii="Arial" w:hAnsi="Arial" w:cs="Arial"/>
        </w:rPr>
        <w:t xml:space="preserve">collected </w:t>
      </w:r>
      <w:r w:rsidR="004963DC">
        <w:rPr>
          <w:rFonts w:ascii="Arial" w:hAnsi="Arial" w:cs="Arial"/>
        </w:rPr>
        <w:t xml:space="preserve">from patients in our study. </w:t>
      </w:r>
      <w:r w:rsidR="00A41BAB">
        <w:rPr>
          <w:rFonts w:ascii="Arial" w:hAnsi="Arial" w:cs="Arial"/>
        </w:rPr>
        <w:t xml:space="preserve">However, </w:t>
      </w:r>
      <w:r w:rsidR="00765099">
        <w:rPr>
          <w:rFonts w:ascii="Arial" w:hAnsi="Arial" w:cs="Arial"/>
        </w:rPr>
        <w:t>hierarchical</w:t>
      </w:r>
      <w:r w:rsidR="00A41BAB">
        <w:rPr>
          <w:rFonts w:ascii="Arial" w:hAnsi="Arial" w:cs="Arial"/>
        </w:rPr>
        <w:t xml:space="preserve"> clustering </w:t>
      </w:r>
      <w:r w:rsidR="00765099">
        <w:rPr>
          <w:rFonts w:ascii="Arial" w:hAnsi="Arial" w:cs="Arial"/>
        </w:rPr>
        <w:t>based</w:t>
      </w:r>
      <w:r w:rsidR="00A41BAB">
        <w:rPr>
          <w:rFonts w:ascii="Arial" w:hAnsi="Arial" w:cs="Arial"/>
        </w:rPr>
        <w:t xml:space="preserve"> on the presence or absence of</w:t>
      </w:r>
      <w:r w:rsidR="002C71B1">
        <w:rPr>
          <w:rFonts w:ascii="Arial" w:hAnsi="Arial" w:cs="Arial"/>
        </w:rPr>
        <w:t xml:space="preserve"> gene content across the clinical strains </w:t>
      </w:r>
      <w:r w:rsidR="00A41BAB">
        <w:rPr>
          <w:rFonts w:ascii="Arial" w:hAnsi="Arial" w:cs="Arial"/>
        </w:rPr>
        <w:t>revealed</w:t>
      </w:r>
      <w:r w:rsidR="002C71B1">
        <w:rPr>
          <w:rFonts w:ascii="Arial" w:hAnsi="Arial" w:cs="Arial"/>
        </w:rPr>
        <w:t xml:space="preserve"> no </w:t>
      </w:r>
      <w:r w:rsidR="00A41BAB">
        <w:rPr>
          <w:rFonts w:ascii="Arial" w:hAnsi="Arial" w:cs="Arial"/>
        </w:rPr>
        <w:t xml:space="preserve">significant </w:t>
      </w:r>
      <w:r w:rsidR="002C71B1">
        <w:rPr>
          <w:rFonts w:ascii="Arial" w:hAnsi="Arial" w:cs="Arial"/>
        </w:rPr>
        <w:t xml:space="preserve">correlations with mortality </w:t>
      </w:r>
      <w:r w:rsidR="00A41BAB">
        <w:rPr>
          <w:rFonts w:ascii="Arial" w:hAnsi="Arial" w:cs="Arial"/>
        </w:rPr>
        <w:t>outcomes</w:t>
      </w:r>
      <w:r w:rsidR="004963DC">
        <w:rPr>
          <w:rFonts w:ascii="Arial" w:hAnsi="Arial" w:cs="Arial"/>
        </w:rPr>
        <w:t xml:space="preserve"> </w:t>
      </w:r>
      <w:r w:rsidR="002123DC">
        <w:rPr>
          <w:rFonts w:ascii="Arial" w:hAnsi="Arial" w:cs="Arial"/>
        </w:rPr>
        <w:t>(</w:t>
      </w:r>
      <w:r w:rsidR="004963DC" w:rsidRPr="00B43C13">
        <w:rPr>
          <w:rFonts w:ascii="Arial" w:hAnsi="Arial" w:cs="Arial"/>
          <w:b/>
          <w:bCs/>
        </w:rPr>
        <w:t>Supplemental Figure 9</w:t>
      </w:r>
      <w:r w:rsidR="004963DC">
        <w:rPr>
          <w:rFonts w:ascii="Arial" w:hAnsi="Arial" w:cs="Arial"/>
        </w:rPr>
        <w:t>)</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2C6E2867" w14:textId="4293FD69" w:rsidR="00A26A1F" w:rsidRDefault="00CF169D" w:rsidP="00930AB0">
      <w:pPr>
        <w:spacing w:line="480" w:lineRule="auto"/>
        <w:ind w:firstLine="720"/>
        <w:rPr>
          <w:ins w:id="283" w:author="Charlie Bayne" w:date="2024-10-30T13:04:00Z" w16du:dateUtc="2024-10-30T20:04:00Z"/>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A41BAB">
        <w:rPr>
          <w:rFonts w:ascii="Arial" w:hAnsi="Arial" w:cs="Arial"/>
        </w:rPr>
        <w:t>towards</w:t>
      </w:r>
      <w:r w:rsidR="00D57759">
        <w:rPr>
          <w:rFonts w:ascii="Arial" w:hAnsi="Arial" w:cs="Arial"/>
        </w:rPr>
        <w:t xml:space="preserve"> an aging population</w:t>
      </w:r>
      <w:r w:rsidR="00A41BAB">
        <w:rPr>
          <w:rFonts w:ascii="Arial" w:hAnsi="Arial" w:cs="Arial"/>
        </w:rPr>
        <w:t>, which often presents with</w:t>
      </w:r>
      <w:r w:rsidRPr="00CF169D">
        <w:rPr>
          <w:rFonts w:ascii="Arial" w:hAnsi="Arial" w:cs="Arial"/>
        </w:rPr>
        <w:t xml:space="preserve"> </w:t>
      </w:r>
      <w:r w:rsidR="00A41BAB">
        <w:rPr>
          <w:rFonts w:ascii="Arial" w:hAnsi="Arial" w:cs="Arial"/>
        </w:rPr>
        <w:t>increased</w:t>
      </w:r>
      <w:r w:rsidRPr="00CF169D">
        <w:rPr>
          <w:rFonts w:ascii="Arial" w:hAnsi="Arial" w:cs="Arial"/>
        </w:rPr>
        <w:t xml:space="preserve"> comorbidities and compromised</w:t>
      </w:r>
      <w:r w:rsidR="00D57759">
        <w:rPr>
          <w:rFonts w:ascii="Arial" w:hAnsi="Arial" w:cs="Arial"/>
        </w:rPr>
        <w:t xml:space="preserve"> immune systems</w:t>
      </w:r>
      <w:r w:rsidRPr="00CF169D">
        <w:rPr>
          <w:rFonts w:ascii="Arial" w:hAnsi="Arial" w:cs="Arial"/>
        </w:rPr>
        <w:t xml:space="preserve">. </w:t>
      </w:r>
      <w:r w:rsidR="00A41BAB">
        <w:rPr>
          <w:rFonts w:ascii="Arial" w:hAnsi="Arial" w:cs="Arial"/>
        </w:rPr>
        <w:t>Simultaneously</w:t>
      </w:r>
      <w:r w:rsidR="00D57759">
        <w:rPr>
          <w:rFonts w:ascii="Arial" w:hAnsi="Arial" w:cs="Arial"/>
        </w:rPr>
        <w:t xml:space="preserve">, </w:t>
      </w:r>
      <w:r w:rsidR="00A41BAB">
        <w:rPr>
          <w:rFonts w:ascii="Arial" w:hAnsi="Arial" w:cs="Arial"/>
        </w:rPr>
        <w:t xml:space="preserve">there is a rising </w:t>
      </w:r>
      <w:r w:rsidR="00765099">
        <w:rPr>
          <w:rFonts w:ascii="Arial" w:hAnsi="Arial" w:cs="Arial"/>
        </w:rPr>
        <w:t>prevalence</w:t>
      </w:r>
      <w:r w:rsidRPr="00CF169D">
        <w:rPr>
          <w:rFonts w:ascii="Arial" w:hAnsi="Arial" w:cs="Arial"/>
        </w:rPr>
        <w:t xml:space="preserve"> of </w:t>
      </w:r>
      <w:r w:rsidR="00D57759" w:rsidRPr="00CF169D">
        <w:rPr>
          <w:rFonts w:ascii="Arial" w:hAnsi="Arial" w:cs="Arial"/>
        </w:rPr>
        <w:t>drug</w:t>
      </w:r>
      <w:r w:rsidR="00D57759">
        <w:rPr>
          <w:rFonts w:ascii="Arial" w:hAnsi="Arial" w:cs="Arial"/>
        </w:rPr>
        <w:t>-</w:t>
      </w:r>
      <w:r w:rsidRPr="00CF169D">
        <w:rPr>
          <w:rFonts w:ascii="Arial" w:hAnsi="Arial" w:cs="Arial"/>
        </w:rPr>
        <w:t>resistant pathogens</w:t>
      </w:r>
      <w:r w:rsidR="00A41BAB">
        <w:rPr>
          <w:rFonts w:ascii="Arial" w:hAnsi="Arial" w:cs="Arial"/>
        </w:rPr>
        <w:t>,</w:t>
      </w:r>
      <w:r w:rsidRPr="00CF169D">
        <w:rPr>
          <w:rFonts w:ascii="Arial" w:hAnsi="Arial" w:cs="Arial"/>
        </w:rPr>
        <w:t xml:space="preserve">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00A41BAB">
        <w:rPr>
          <w:rFonts w:ascii="Arial" w:hAnsi="Arial" w:cs="Arial"/>
        </w:rPr>
        <w:t xml:space="preserve">frequent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spectrum antibiotics</w:t>
      </w:r>
      <w:r w:rsidR="00A41BAB">
        <w:rPr>
          <w:rFonts w:ascii="Arial" w:hAnsi="Arial" w:cs="Arial"/>
        </w:rPr>
        <w:t>.</w:t>
      </w:r>
      <w:r w:rsidR="00A41BAB" w:rsidRPr="00CF169D">
        <w:rPr>
          <w:rFonts w:ascii="Arial" w:hAnsi="Arial" w:cs="Arial"/>
        </w:rPr>
        <w:t xml:space="preserve"> </w:t>
      </w:r>
      <w:r w:rsidR="00A41BAB">
        <w:rPr>
          <w:rFonts w:ascii="Arial" w:hAnsi="Arial" w:cs="Arial"/>
        </w:rPr>
        <w:t xml:space="preserve">This combination </w:t>
      </w:r>
      <w:r w:rsidR="00D57759">
        <w:rPr>
          <w:rFonts w:ascii="Arial" w:hAnsi="Arial" w:cs="Arial"/>
        </w:rPr>
        <w:t xml:space="preserve">has created </w:t>
      </w:r>
      <w:r w:rsidRPr="00CF169D">
        <w:rPr>
          <w:rFonts w:ascii="Arial" w:hAnsi="Arial" w:cs="Arial"/>
        </w:rPr>
        <w:t>a ‘perfect storm’</w:t>
      </w:r>
      <w:r w:rsidR="00A41BAB">
        <w:rPr>
          <w:rFonts w:ascii="Arial" w:hAnsi="Arial" w:cs="Arial"/>
        </w:rPr>
        <w:t>,</w:t>
      </w:r>
      <w:r w:rsidRPr="00CF169D">
        <w:rPr>
          <w:rFonts w:ascii="Arial" w:hAnsi="Arial" w:cs="Arial"/>
        </w:rPr>
        <w:t xml:space="preserve">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w:t>
      </w:r>
      <w:r w:rsidR="00A41BAB">
        <w:rPr>
          <w:rFonts w:ascii="Arial" w:hAnsi="Arial" w:cs="Arial"/>
        </w:rPr>
        <w:t>,</w:t>
      </w:r>
      <w:r w:rsidRPr="00CF169D">
        <w:rPr>
          <w:rFonts w:ascii="Arial" w:hAnsi="Arial" w:cs="Arial"/>
        </w:rPr>
        <w:t xml:space="preserve"> </w:t>
      </w:r>
      <w:r w:rsidR="00A41BAB">
        <w:rPr>
          <w:rFonts w:ascii="Arial" w:hAnsi="Arial" w:cs="Arial"/>
        </w:rPr>
        <w:t>such as</w:t>
      </w:r>
      <w:r w:rsidR="00A41BAB" w:rsidRPr="00CF169D">
        <w:rPr>
          <w:rFonts w:ascii="Arial" w:hAnsi="Arial" w:cs="Arial"/>
        </w:rPr>
        <w:t xml:space="preserve"> </w:t>
      </w:r>
      <w:r w:rsidRPr="00CF169D">
        <w:rPr>
          <w:rFonts w:ascii="Arial" w:hAnsi="Arial" w:cs="Arial"/>
          <w:i/>
        </w:rPr>
        <w:t>Enterococcus</w:t>
      </w:r>
      <w:r w:rsidRPr="00CF169D">
        <w:rPr>
          <w:rFonts w:ascii="Arial" w:hAnsi="Arial" w:cs="Arial"/>
        </w:rPr>
        <w:t xml:space="preserve"> spp.</w:t>
      </w:r>
      <w:r w:rsidR="00A41BAB">
        <w:rPr>
          <w:rFonts w:ascii="Arial" w:hAnsi="Arial" w:cs="Arial"/>
        </w:rPr>
        <w:t>,</w:t>
      </w:r>
      <w:r w:rsidRPr="00CF169D">
        <w:rPr>
          <w:rFonts w:ascii="Arial" w:hAnsi="Arial" w:cs="Arial"/>
        </w:rPr>
        <w:t xml:space="preserve">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B43C13">
        <w:rPr>
          <w:rFonts w:ascii="Arial" w:hAnsi="Arial" w:cs="Arial"/>
        </w:rPr>
        <w:t>t</w:t>
      </w:r>
      <w:r w:rsidR="00A41BAB" w:rsidRPr="00A41BAB">
        <w:rPr>
          <w:rFonts w:ascii="Arial" w:hAnsi="Arial" w:cs="Arial"/>
        </w:rPr>
        <w:t xml:space="preserve">here has been a lack of comprehensive, unbiased research describing the host systemic response to enterococcal bacteremia using a multi-omics </w:t>
      </w:r>
      <w:r w:rsidR="00765099" w:rsidRPr="00A41BAB">
        <w:rPr>
          <w:rFonts w:ascii="Arial" w:hAnsi="Arial" w:cs="Arial"/>
        </w:rPr>
        <w:t>approach.</w:t>
      </w:r>
    </w:p>
    <w:p w14:paraId="6F630C2D" w14:textId="77777777" w:rsidR="004E0200" w:rsidRDefault="004E0200" w:rsidP="00930AB0">
      <w:pPr>
        <w:spacing w:line="480" w:lineRule="auto"/>
        <w:ind w:firstLine="720"/>
        <w:rPr>
          <w:rFonts w:ascii="Arial" w:hAnsi="Arial" w:cs="Arial"/>
        </w:rPr>
      </w:pPr>
    </w:p>
    <w:p w14:paraId="7705EB72" w14:textId="5E9B2ECE" w:rsidR="003E49C3" w:rsidRDefault="00110243" w:rsidP="00D46237">
      <w:pPr>
        <w:spacing w:line="480" w:lineRule="auto"/>
        <w:ind w:firstLine="720"/>
        <w:rPr>
          <w:ins w:id="284" w:author="Charlie Bayne" w:date="2024-10-30T13:05:00Z" w16du:dateUtc="2024-10-30T20:05:00Z"/>
          <w:rFonts w:ascii="Arial" w:hAnsi="Arial" w:cs="Arial"/>
        </w:rPr>
      </w:pPr>
      <w:r>
        <w:rPr>
          <w:rFonts w:ascii="Arial" w:hAnsi="Arial" w:cs="Arial"/>
        </w:rPr>
        <w:t xml:space="preserve">Beyond </w:t>
      </w:r>
      <w:r w:rsidR="00BE5BE3">
        <w:rPr>
          <w:rFonts w:ascii="Arial" w:hAnsi="Arial" w:cs="Arial"/>
        </w:rPr>
        <w:t xml:space="preserve">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sidR="00BE5BE3">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sidR="00BE5BE3">
        <w:rPr>
          <w:rFonts w:ascii="Arial" w:hAnsi="Arial" w:cs="Arial"/>
        </w:rPr>
        <w:t>also</w:t>
      </w:r>
      <w:r w:rsidR="00272006">
        <w:rPr>
          <w:rFonts w:ascii="Arial" w:hAnsi="Arial" w:cs="Arial"/>
        </w:rPr>
        <w:t xml:space="preserve"> </w:t>
      </w:r>
      <w:r w:rsidR="00BE5BE3">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Pr>
          <w:rFonts w:ascii="Arial" w:hAnsi="Arial" w:cs="Arial"/>
        </w:rPr>
        <w:t>often do</w:t>
      </w:r>
      <w:r w:rsidRPr="00CF169D">
        <w:rPr>
          <w:rFonts w:ascii="Arial" w:hAnsi="Arial" w:cs="Arial"/>
        </w:rPr>
        <w:t xml:space="preserve"> </w:t>
      </w:r>
      <w:r w:rsidR="00930AB0" w:rsidRPr="00CF169D">
        <w:rPr>
          <w:rFonts w:ascii="Arial" w:hAnsi="Arial" w:cs="Arial"/>
        </w:rPr>
        <w:t>not present</w:t>
      </w:r>
      <w:r>
        <w:rPr>
          <w:rFonts w:ascii="Arial" w:hAnsi="Arial" w:cs="Arial"/>
        </w:rPr>
        <w:t xml:space="preserve"> with</w:t>
      </w:r>
      <w:r w:rsidR="00930AB0" w:rsidRPr="00CF169D">
        <w:rPr>
          <w:rFonts w:ascii="Arial" w:hAnsi="Arial" w:cs="Arial"/>
        </w:rPr>
        <w:t xml:space="preserve">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w:t>
      </w:r>
      <w:r>
        <w:rPr>
          <w:rFonts w:ascii="Arial" w:hAnsi="Arial" w:cs="Arial"/>
        </w:rPr>
        <w:t>or localized</w:t>
      </w:r>
      <w:r w:rsidRPr="00CF169D">
        <w:rPr>
          <w:rFonts w:ascii="Arial" w:hAnsi="Arial" w:cs="Arial"/>
        </w:rPr>
        <w:t xml:space="preserve"> </w:t>
      </w:r>
      <w:r w:rsidR="002E6B24">
        <w:rPr>
          <w:rFonts w:ascii="Arial" w:hAnsi="Arial" w:cs="Arial"/>
        </w:rPr>
        <w:t>inflammation</w:t>
      </w:r>
      <w:r>
        <w:rPr>
          <w:rFonts w:ascii="Arial" w:hAnsi="Arial" w:cs="Arial"/>
        </w:rPr>
        <w:t xml:space="preserve"> and </w:t>
      </w:r>
      <w:r w:rsidR="00930AB0" w:rsidRPr="00CF169D">
        <w:rPr>
          <w:rFonts w:ascii="Arial" w:hAnsi="Arial" w:cs="Arial"/>
        </w:rPr>
        <w:t xml:space="preserve">pain. Instead, </w:t>
      </w:r>
      <w:r>
        <w:rPr>
          <w:rFonts w:ascii="Arial" w:hAnsi="Arial" w:cs="Arial"/>
        </w:rPr>
        <w:t>their symptoms can be</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w:t>
      </w:r>
      <w:r>
        <w:rPr>
          <w:rFonts w:ascii="Arial" w:hAnsi="Arial" w:cs="Arial"/>
        </w:rPr>
        <w:t>and non-specific, including</w:t>
      </w:r>
      <w:r w:rsidR="00930AB0" w:rsidRPr="00CF169D">
        <w:rPr>
          <w:rFonts w:ascii="Arial" w:hAnsi="Arial" w:cs="Arial"/>
        </w:rPr>
        <w:t xml:space="preserve"> generalized weakness, malaise, </w:t>
      </w:r>
      <w:r w:rsidR="00930AB0">
        <w:rPr>
          <w:rFonts w:ascii="Arial" w:hAnsi="Arial" w:cs="Arial"/>
        </w:rPr>
        <w:t xml:space="preserve">and </w:t>
      </w:r>
      <w:r w:rsidR="00930AB0" w:rsidRPr="00CF169D">
        <w:rPr>
          <w:rFonts w:ascii="Arial" w:hAnsi="Arial" w:cs="Arial"/>
        </w:rPr>
        <w:t xml:space="preserve">weight loss, </w:t>
      </w:r>
      <w:r>
        <w:rPr>
          <w:rFonts w:ascii="Arial" w:hAnsi="Arial" w:cs="Arial"/>
        </w:rPr>
        <w:t xml:space="preserve">which complicates </w:t>
      </w:r>
      <w:r w:rsidR="00D46237">
        <w:rPr>
          <w:rFonts w:ascii="Arial" w:hAnsi="Arial" w:cs="Arial"/>
        </w:rPr>
        <w:t xml:space="preserve">diagnosis and assessment </w:t>
      </w:r>
      <w:r>
        <w:rPr>
          <w:rFonts w:ascii="Arial" w:hAnsi="Arial" w:cs="Arial"/>
        </w:rPr>
        <w:t>of their condition</w:t>
      </w:r>
      <w:r w:rsidR="00D46237">
        <w:rPr>
          <w:rFonts w:ascii="Arial" w:hAnsi="Arial" w:cs="Arial"/>
        </w:rPr>
        <w:t xml:space="preserve">. </w:t>
      </w:r>
      <w:r>
        <w:rPr>
          <w:rFonts w:ascii="Arial" w:hAnsi="Arial" w:cs="Arial"/>
        </w:rPr>
        <w:t xml:space="preserve">Currently, molecular </w:t>
      </w:r>
      <w:r w:rsidR="00BE5BE3">
        <w:rPr>
          <w:rFonts w:ascii="Arial" w:hAnsi="Arial" w:cs="Arial"/>
        </w:rPr>
        <w:t xml:space="preserve">tests </w:t>
      </w:r>
      <w:r>
        <w:rPr>
          <w:rFonts w:ascii="Arial" w:hAnsi="Arial" w:cs="Arial"/>
        </w:rPr>
        <w:t xml:space="preserve">that analyze the </w:t>
      </w:r>
      <w:r w:rsidR="00272006">
        <w:rPr>
          <w:rFonts w:ascii="Arial" w:hAnsi="Arial" w:cs="Arial"/>
        </w:rPr>
        <w:t xml:space="preserve">host systemic response </w:t>
      </w:r>
      <w:r w:rsidR="00BE5BE3">
        <w:rPr>
          <w:rFonts w:ascii="Arial" w:hAnsi="Arial" w:cs="Arial"/>
        </w:rPr>
        <w:t xml:space="preserve">are </w:t>
      </w:r>
      <w:r>
        <w:rPr>
          <w:rFonts w:ascii="Arial" w:hAnsi="Arial" w:cs="Arial"/>
        </w:rPr>
        <w:t xml:space="preserve">not commonly </w:t>
      </w:r>
      <w:r w:rsidR="00BE5BE3">
        <w:rPr>
          <w:rFonts w:ascii="Arial" w:hAnsi="Arial" w:cs="Arial"/>
        </w:rPr>
        <w:t>used in clinic</w:t>
      </w:r>
      <w:r>
        <w:rPr>
          <w:rFonts w:ascii="Arial" w:hAnsi="Arial" w:cs="Arial"/>
        </w:rPr>
        <w:t>al settings</w:t>
      </w:r>
      <w:r w:rsidR="00BE5BE3">
        <w:rPr>
          <w:rFonts w:ascii="Arial" w:hAnsi="Arial" w:cs="Arial"/>
        </w:rPr>
        <w:t xml:space="preserve"> to diagnose bacteremia or inform therap</w:t>
      </w:r>
      <w:r>
        <w:rPr>
          <w:rFonts w:ascii="Arial" w:hAnsi="Arial" w:cs="Arial"/>
        </w:rPr>
        <w:t>eutic decisions</w:t>
      </w:r>
      <w:r w:rsidR="00BE5BE3">
        <w:rPr>
          <w:rFonts w:ascii="Arial" w:hAnsi="Arial" w:cs="Arial"/>
        </w:rPr>
        <w:t xml:space="preserve">, </w:t>
      </w:r>
      <w:r>
        <w:rPr>
          <w:rFonts w:ascii="Arial" w:hAnsi="Arial" w:cs="Arial"/>
        </w:rPr>
        <w:t xml:space="preserve">However, </w:t>
      </w:r>
      <w:r w:rsidR="00BE5BE3">
        <w:rPr>
          <w:rFonts w:ascii="Arial" w:hAnsi="Arial" w:cs="Arial"/>
        </w:rPr>
        <w:t xml:space="preserve">the data </w:t>
      </w:r>
      <w:r>
        <w:rPr>
          <w:rFonts w:ascii="Arial" w:hAnsi="Arial" w:cs="Arial"/>
        </w:rPr>
        <w:t>from our multi-omic analysis of the systemic response to EcB provide valuable insights that could potentially be</w:t>
      </w:r>
      <w:r w:rsidR="00BE5BE3">
        <w:rPr>
          <w:rFonts w:ascii="Arial" w:hAnsi="Arial" w:cs="Arial"/>
        </w:rPr>
        <w:t xml:space="preserve"> </w:t>
      </w:r>
      <w:r>
        <w:rPr>
          <w:rFonts w:ascii="Arial" w:hAnsi="Arial" w:cs="Arial"/>
        </w:rPr>
        <w:t xml:space="preserve">leveraged to </w:t>
      </w:r>
      <w:r w:rsidRPr="00110243">
        <w:rPr>
          <w:rFonts w:ascii="Arial" w:hAnsi="Arial" w:cs="Arial"/>
        </w:rPr>
        <w:t>help predict</w:t>
      </w:r>
      <w:r w:rsidR="00B43C13">
        <w:rPr>
          <w:rFonts w:ascii="Arial" w:hAnsi="Arial" w:cs="Arial"/>
        </w:rPr>
        <w:t xml:space="preserve"> </w:t>
      </w:r>
      <w:r w:rsidRPr="00110243">
        <w:rPr>
          <w:rFonts w:ascii="Arial" w:hAnsi="Arial" w:cs="Arial"/>
        </w:rPr>
        <w:t xml:space="preserve">the presence of enterococcal bacteremia, distinguish whether the infection is caused by </w:t>
      </w:r>
      <w:r w:rsidRPr="00BA4EA5">
        <w:rPr>
          <w:rFonts w:ascii="Arial" w:hAnsi="Arial" w:cs="Arial"/>
          <w:i/>
          <w:iCs/>
        </w:rPr>
        <w:t>E. faecalis</w:t>
      </w:r>
      <w:r w:rsidRPr="00110243">
        <w:rPr>
          <w:rFonts w:ascii="Arial" w:hAnsi="Arial" w:cs="Arial"/>
        </w:rPr>
        <w:t xml:space="preserve"> or </w:t>
      </w:r>
      <w:r w:rsidRPr="00BA4EA5">
        <w:rPr>
          <w:rFonts w:ascii="Arial" w:hAnsi="Arial" w:cs="Arial"/>
          <w:i/>
          <w:iCs/>
        </w:rPr>
        <w:t>E. faecium</w:t>
      </w:r>
      <w:r w:rsidRPr="00110243">
        <w:rPr>
          <w:rFonts w:ascii="Arial" w:hAnsi="Arial" w:cs="Arial"/>
        </w:rPr>
        <w:t xml:space="preserve">, and assess </w:t>
      </w:r>
      <w:r>
        <w:rPr>
          <w:rFonts w:ascii="Arial" w:hAnsi="Arial" w:cs="Arial"/>
        </w:rPr>
        <w:t>if</w:t>
      </w:r>
      <w:r w:rsidRPr="00110243">
        <w:rPr>
          <w:rFonts w:ascii="Arial" w:hAnsi="Arial" w:cs="Arial"/>
        </w:rPr>
        <w:t xml:space="preserve"> a patient is responding well to the current treatment strategy.</w:t>
      </w:r>
    </w:p>
    <w:p w14:paraId="05E35AFA" w14:textId="77777777" w:rsidR="004E0200" w:rsidRDefault="004E0200" w:rsidP="00D46237">
      <w:pPr>
        <w:spacing w:line="480" w:lineRule="auto"/>
        <w:ind w:firstLine="720"/>
        <w:rPr>
          <w:rFonts w:ascii="Arial" w:hAnsi="Arial" w:cs="Arial"/>
        </w:rPr>
      </w:pPr>
    </w:p>
    <w:p w14:paraId="1A78A849" w14:textId="1BCC09BF" w:rsidR="00A26A1F" w:rsidRDefault="00D46237" w:rsidP="003E49C3">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w:t>
      </w:r>
      <w:r w:rsidR="00110243">
        <w:rPr>
          <w:rFonts w:ascii="Arial" w:hAnsi="Arial" w:cs="Arial"/>
        </w:rPr>
        <w:t xml:space="preserve">that leverage </w:t>
      </w:r>
      <w:r w:rsidR="00930AB0">
        <w:rPr>
          <w:rFonts w:ascii="Arial" w:hAnsi="Arial" w:cs="Arial"/>
        </w:rPr>
        <w:t xml:space="preserve">differences in systemic host response have </w:t>
      </w:r>
      <w:r w:rsidR="00312A3C">
        <w:rPr>
          <w:rFonts w:ascii="Arial" w:hAnsi="Arial" w:cs="Arial"/>
        </w:rPr>
        <w:t>several</w:t>
      </w:r>
      <w:r w:rsidR="00930AB0">
        <w:rPr>
          <w:rFonts w:ascii="Arial" w:hAnsi="Arial" w:cs="Arial"/>
        </w:rPr>
        <w:t xml:space="preserve"> desirable qualities. They utilize plasma, </w:t>
      </w:r>
      <w:r w:rsidR="00E11908">
        <w:rPr>
          <w:rFonts w:ascii="Arial" w:hAnsi="Arial" w:cs="Arial"/>
        </w:rPr>
        <w:t>a clinically accessible</w:t>
      </w:r>
      <w:r w:rsidR="00110243">
        <w:rPr>
          <w:rFonts w:ascii="Arial" w:hAnsi="Arial" w:cs="Arial"/>
        </w:rPr>
        <w:t xml:space="preserve"> and </w:t>
      </w:r>
      <w:r w:rsidR="00A40599">
        <w:rPr>
          <w:rFonts w:ascii="Arial" w:hAnsi="Arial" w:cs="Arial"/>
        </w:rPr>
        <w:t>easy-to-obtain</w:t>
      </w:r>
      <w:r w:rsidR="00930AB0">
        <w:rPr>
          <w:rFonts w:ascii="Arial" w:hAnsi="Arial" w:cs="Arial"/>
        </w:rPr>
        <w:t xml:space="preserve"> </w:t>
      </w:r>
      <w:r w:rsidR="00765099">
        <w:rPr>
          <w:rFonts w:ascii="Arial" w:hAnsi="Arial" w:cs="Arial"/>
        </w:rPr>
        <w:t>biospecimen</w:t>
      </w:r>
      <w:ins w:id="285" w:author="Charlie Bayne" w:date="2024-08-13T10:49:00Z" w16du:dateUtc="2024-08-13T17:49:00Z">
        <w:r w:rsidR="006F576E">
          <w:rPr>
            <w:rFonts w:ascii="Arial" w:hAnsi="Arial" w:cs="Arial"/>
          </w:rPr>
          <w:t>,</w:t>
        </w:r>
      </w:ins>
      <w:r w:rsidR="00765099">
        <w:rPr>
          <w:rFonts w:ascii="Arial" w:hAnsi="Arial" w:cs="Arial"/>
        </w:rPr>
        <w:t xml:space="preserve"> and</w:t>
      </w:r>
      <w:r w:rsidR="00110243">
        <w:rPr>
          <w:rFonts w:ascii="Arial" w:hAnsi="Arial" w:cs="Arial"/>
        </w:rPr>
        <w:t xml:space="preserve"> can detect</w:t>
      </w:r>
      <w:r w:rsidR="008D5B18">
        <w:rPr>
          <w:rFonts w:ascii="Arial" w:hAnsi="Arial" w:cs="Arial"/>
        </w:rPr>
        <w:t xml:space="preserve"> disease</w:t>
      </w:r>
      <w:r w:rsidR="007C5E19">
        <w:rPr>
          <w:rFonts w:ascii="Arial" w:hAnsi="Arial" w:cs="Arial"/>
        </w:rPr>
        <w:t>-</w:t>
      </w:r>
      <w:r w:rsidR="008D5B18">
        <w:rPr>
          <w:rFonts w:ascii="Arial" w:hAnsi="Arial" w:cs="Arial"/>
        </w:rPr>
        <w:t>relevant host proteins without any</w:t>
      </w:r>
      <w:r w:rsidR="00110243">
        <w:rPr>
          <w:rFonts w:ascii="Arial" w:hAnsi="Arial" w:cs="Arial"/>
        </w:rPr>
        <w:t xml:space="preserve"> need for signal</w:t>
      </w:r>
      <w:r w:rsidR="008D5B18">
        <w:rPr>
          <w:rFonts w:ascii="Arial" w:hAnsi="Arial" w:cs="Arial"/>
        </w:rPr>
        <w:t xml:space="preserve"> </w:t>
      </w:r>
      <w:r w:rsidR="00930AB0">
        <w:rPr>
          <w:rFonts w:ascii="Arial" w:hAnsi="Arial" w:cs="Arial"/>
        </w:rPr>
        <w:t xml:space="preserve">amplification, </w:t>
      </w:r>
      <w:r w:rsidR="00110243">
        <w:rPr>
          <w:rFonts w:ascii="Arial" w:hAnsi="Arial" w:cs="Arial"/>
        </w:rPr>
        <w:t xml:space="preserve">which </w:t>
      </w:r>
      <w:r w:rsidR="00930AB0">
        <w:rPr>
          <w:rFonts w:ascii="Arial" w:hAnsi="Arial" w:cs="Arial"/>
        </w:rPr>
        <w:t xml:space="preserve">is necessary </w:t>
      </w:r>
      <w:r w:rsidR="00110243">
        <w:rPr>
          <w:rFonts w:ascii="Arial" w:hAnsi="Arial" w:cs="Arial"/>
        </w:rPr>
        <w:t>in</w:t>
      </w:r>
      <w:r w:rsidR="00930AB0">
        <w:rPr>
          <w:rFonts w:ascii="Arial" w:hAnsi="Arial" w:cs="Arial"/>
        </w:rPr>
        <w:t xml:space="preserve"> blood culture-based testing. </w:t>
      </w:r>
      <w:r w:rsidR="00110243">
        <w:rPr>
          <w:rFonts w:ascii="Arial" w:hAnsi="Arial" w:cs="Arial"/>
        </w:rPr>
        <w:t xml:space="preserve">As a </w:t>
      </w:r>
      <w:r w:rsidR="00151720">
        <w:rPr>
          <w:rFonts w:ascii="Arial" w:hAnsi="Arial" w:cs="Arial"/>
        </w:rPr>
        <w:t>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110243">
        <w:rPr>
          <w:rFonts w:ascii="Arial" w:hAnsi="Arial" w:cs="Arial"/>
        </w:rPr>
        <w:t>within</w:t>
      </w:r>
      <w:r w:rsidR="00930AB0">
        <w:rPr>
          <w:rFonts w:ascii="Arial" w:hAnsi="Arial" w:cs="Arial"/>
        </w:rPr>
        <w:t xml:space="preserve"> hours rather than days. If true differences in host systemic response exist,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42E45D3A"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2D08AB">
        <w:rPr>
          <w:rFonts w:ascii="Arial" w:hAnsi="Arial" w:cs="Arial"/>
        </w:rPr>
        <w:t xml:space="preserve">employs </w:t>
      </w:r>
      <w:r w:rsidR="00AB6BCF">
        <w:rPr>
          <w:rFonts w:ascii="Arial" w:hAnsi="Arial" w:cs="Arial"/>
        </w:rPr>
        <w:t>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2D08AB">
        <w:rPr>
          <w:rFonts w:ascii="Arial" w:hAnsi="Arial" w:cs="Arial"/>
        </w:rPr>
        <w:t xml:space="preserve">using </w:t>
      </w:r>
      <w:r w:rsidR="00A81EB5">
        <w:rPr>
          <w:rFonts w:ascii="Arial" w:hAnsi="Arial" w:cs="Arial"/>
        </w:rPr>
        <w:t xml:space="preserve">TMT </w:t>
      </w:r>
      <w:r w:rsidR="007B70AB">
        <w:rPr>
          <w:rFonts w:ascii="Arial" w:hAnsi="Arial" w:cs="Arial"/>
        </w:rPr>
        <w:t>proteomics and metabolomics</w:t>
      </w:r>
      <w:r w:rsidR="00CF169D" w:rsidRPr="00CF169D">
        <w:rPr>
          <w:rFonts w:ascii="Arial" w:hAnsi="Arial" w:cs="Arial"/>
        </w:rPr>
        <w:t xml:space="preserve"> to begin dissect</w:t>
      </w:r>
      <w:r w:rsidR="002D08AB">
        <w:rPr>
          <w:rFonts w:ascii="Arial" w:hAnsi="Arial" w:cs="Arial"/>
        </w:rPr>
        <w:t>ing</w:t>
      </w:r>
      <w:r w:rsidR="00CF169D" w:rsidRPr="00CF169D">
        <w:rPr>
          <w:rFonts w:ascii="Arial" w:hAnsi="Arial" w:cs="Arial"/>
        </w:rPr>
        <w:t xml:space="preserve">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w:t>
      </w:r>
      <w:r w:rsidR="002D08AB">
        <w:rPr>
          <w:rFonts w:ascii="Arial" w:hAnsi="Arial" w:cs="Arial"/>
        </w:rPr>
        <w:t>EcB</w:t>
      </w:r>
      <w:r w:rsidR="00CF169D" w:rsidRPr="00CF169D">
        <w:rPr>
          <w:rFonts w:ascii="Arial" w:hAnsi="Arial" w:cs="Arial"/>
        </w:rPr>
        <w:t xml:space="preserve">,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2D08AB">
        <w:rPr>
          <w:rFonts w:ascii="Arial" w:hAnsi="Arial" w:cs="Arial"/>
        </w:rPr>
        <w:t>to characterize</w:t>
      </w:r>
      <w:r w:rsidR="002D08AB" w:rsidRPr="00CF169D">
        <w:rPr>
          <w:rFonts w:ascii="Arial" w:hAnsi="Arial" w:cs="Arial"/>
        </w:rPr>
        <w:t xml:space="preserve"> </w:t>
      </w:r>
      <w:r w:rsidR="00CF169D" w:rsidRPr="00CF169D">
        <w:rPr>
          <w:rFonts w:ascii="Arial" w:hAnsi="Arial" w:cs="Arial"/>
        </w:rPr>
        <w:t xml:space="preserve">the host response </w:t>
      </w:r>
      <w:r w:rsidR="002D08AB">
        <w:rPr>
          <w:rFonts w:ascii="Arial" w:hAnsi="Arial" w:cs="Arial"/>
        </w:rPr>
        <w:t>EcB</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2D08AB">
        <w:rPr>
          <w:rFonts w:ascii="Arial" w:hAnsi="Arial" w:cs="Arial"/>
        </w:rPr>
        <w:t xml:space="preserve">to determine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w:t>
      </w:r>
      <w:r w:rsidR="002D08AB">
        <w:rPr>
          <w:rFonts w:ascii="Arial" w:hAnsi="Arial" w:cs="Arial"/>
        </w:rPr>
        <w:t xml:space="preserve">to define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w:t>
      </w:r>
      <w:r w:rsidR="002D08AB">
        <w:rPr>
          <w:rFonts w:ascii="Arial" w:hAnsi="Arial" w:cs="Arial"/>
        </w:rPr>
        <w:t>s</w:t>
      </w:r>
      <w:r w:rsidR="001A0A25">
        <w:rPr>
          <w:rFonts w:ascii="Arial" w:hAnsi="Arial" w:cs="Arial"/>
        </w:rPr>
        <w:t xml:space="preserv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6FB2CFDA" w14:textId="65DD014D" w:rsidR="004801A0" w:rsidRDefault="00931B8B" w:rsidP="004801A0">
      <w:pPr>
        <w:spacing w:line="480" w:lineRule="auto"/>
        <w:ind w:firstLine="720"/>
        <w:rPr>
          <w:ins w:id="286" w:author="Charlie Bayne" w:date="2024-10-30T13:05:00Z" w16du:dateUtc="2024-10-30T20:05:00Z"/>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w:t>
      </w:r>
      <w:r w:rsidR="002D08AB">
        <w:rPr>
          <w:rFonts w:ascii="Arial" w:hAnsi="Arial" w:cs="Arial"/>
        </w:rPr>
        <w:t>W</w:t>
      </w:r>
      <w:r w:rsidR="00D46237">
        <w:rPr>
          <w:rFonts w:ascii="Arial" w:hAnsi="Arial" w:cs="Arial"/>
        </w:rPr>
        <w:t xml:space="preserve">e </w:t>
      </w:r>
      <w:r>
        <w:rPr>
          <w:rFonts w:ascii="Arial" w:hAnsi="Arial" w:cs="Arial"/>
        </w:rPr>
        <w:t xml:space="preserve">identified several individual protein and </w:t>
      </w:r>
      <w:r w:rsidR="007B70AB">
        <w:rPr>
          <w:rFonts w:ascii="Arial" w:hAnsi="Arial" w:cs="Arial"/>
        </w:rPr>
        <w:t>metabolite</w:t>
      </w:r>
      <w:r w:rsidR="00563F0D">
        <w:rPr>
          <w:rFonts w:ascii="Arial" w:hAnsi="Arial" w:cs="Arial"/>
        </w:rPr>
        <w:t>s based on</w:t>
      </w:r>
      <w:r w:rsidR="007B70AB">
        <w:rPr>
          <w:rFonts w:ascii="Arial" w:hAnsi="Arial" w:cs="Arial"/>
        </w:rPr>
        <w:t xml:space="preserve"> spectral matches (</w:t>
      </w:r>
      <w:r w:rsidR="007B70AB" w:rsidRPr="007B70AB">
        <w:rPr>
          <w:rFonts w:ascii="Arial" w:hAnsi="Arial" w:cs="Arial"/>
        </w:rPr>
        <w:t xml:space="preserve">annotation </w:t>
      </w:r>
      <w:r w:rsidR="007B70AB">
        <w:rPr>
          <w:rFonts w:ascii="Arial" w:hAnsi="Arial" w:cs="Arial"/>
        </w:rPr>
        <w:t>at</w:t>
      </w:r>
      <w:r w:rsidR="007B70AB" w:rsidRPr="007B70AB">
        <w:rPr>
          <w:rFonts w:ascii="Arial" w:hAnsi="Arial" w:cs="Arial"/>
        </w:rPr>
        <w:t xml:space="preserve"> level 2 or 3 according to 2007 metabolomics standards initiative guidelines</w:t>
      </w:r>
      <w:r w:rsidR="007B70AB">
        <w:rPr>
          <w:rFonts w:ascii="Arial" w:hAnsi="Arial" w:cs="Arial"/>
        </w:rPr>
        <w:fldChar w:fldCharType="begin"/>
      </w:r>
      <w:r w:rsidR="005708FD">
        <w:rPr>
          <w:rFonts w:ascii="Arial" w:hAnsi="Arial" w:cs="Arial"/>
        </w:rPr>
        <w:instrText xml:space="preserve"> ADDIN ZOTERO_ITEM CSL_CITATION {"citationID":"vVQbSXSK","properties":{"formattedCitation":"\\super 50\\nosupersub{}","plainCitation":"50","noteIndex":0},"citationItems":[{"id":6363,"uris":["http://zotero.org/users/6494753/items/ZYWCVJIP"],"itemData":{"id":6363,"type":"article-journal","container-title":"Metabolomics","DOI":"10.1007/s11306-007-0082-2","ISSN":"1573-3882, 1573-3890","issue":"3","journalAbbreviation":"Metabolomics","language":"en","license":"http://www.springer.com/tdm","page":"211-221","source":"DOI.org (Crossref)","title":"Proposed minimum reporting standards for chemical analysis: Chemical Analysis Working Group (CAWG) Metabolomics Standards Initiative (MSI)","title-short":"Proposed minimum reporting standards for chemical analysis","volume":"3","author":[{"family":"Sumner","given":"Lloyd W."},{"family":"Amberg","given":"Alexander"},{"family":"Barrett","given":"Dave"},{"family":"Beale","given":"Michael H."},{"family":"Beger","given":"Richard"},{"family":"Daykin","given":"Clare A."},{"family":"Fan","given":"Teresa W.-M."},{"family":"Fiehn","given":"Oliver"},{"family":"Goodacre","given":"Royston"},{"family":"Griffin","given":"Julian L."},{"family":"Hankemeier","given":"Thomas"},{"family":"Hardy","given":"Nigel"},{"family":"Harnly","given":"James"},{"family":"Higashi","given":"Richard"},{"family":"Kopka","given":"Joachim"},{"family":"Lane","given":"Andrew N."},{"family":"Lindon","given":"John C."},{"family":"Marriott","given":"Philip"},{"family":"Nicholls","given":"Andrew W."},{"family":"Reily","given":"Michael D."},{"family":"Thaden","given":"John J."},{"family":"Viant","given":"Mark R."}],"issued":{"date-parts":[["2007",9,19]]}}}],"schema":"https://github.com/citation-style-language/schema/raw/master/csl-citation.json"} </w:instrText>
      </w:r>
      <w:r w:rsidR="007B70AB">
        <w:rPr>
          <w:rFonts w:ascii="Arial" w:hAnsi="Arial" w:cs="Arial"/>
        </w:rPr>
        <w:fldChar w:fldCharType="separate"/>
      </w:r>
      <w:r w:rsidR="005708FD" w:rsidRPr="005708FD">
        <w:rPr>
          <w:rFonts w:ascii="Arial" w:hAnsi="Arial" w:cs="Arial"/>
          <w:vertAlign w:val="superscript"/>
        </w:rPr>
        <w:t>50</w:t>
      </w:r>
      <w:r w:rsidR="007B70AB">
        <w:rPr>
          <w:rFonts w:ascii="Arial" w:hAnsi="Arial" w:cs="Arial"/>
        </w:rPr>
        <w:fldChar w:fldCharType="end"/>
      </w:r>
      <w:r w:rsidR="007B70AB">
        <w:rPr>
          <w:rFonts w:ascii="Arial" w:hAnsi="Arial" w:cs="Arial"/>
        </w:rPr>
        <w:t>)</w:t>
      </w:r>
      <w:r>
        <w:rPr>
          <w:rFonts w:ascii="Arial" w:hAnsi="Arial" w:cs="Arial"/>
        </w:rPr>
        <w:t xml:space="preserve">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w:t>
      </w:r>
      <w:r w:rsidR="002D08AB">
        <w:rPr>
          <w:rFonts w:ascii="Arial" w:hAnsi="Arial" w:cs="Arial"/>
        </w:rPr>
        <w:t>indicates</w:t>
      </w:r>
      <w:r w:rsidR="00471220">
        <w:rPr>
          <w:rFonts w:ascii="Arial" w:hAnsi="Arial" w:cs="Arial"/>
        </w:rPr>
        <w:t xml:space="preserve"> the potential for molecular diagnostics to predict </w:t>
      </w:r>
      <w:r w:rsidR="002D08AB">
        <w:rPr>
          <w:rFonts w:ascii="Arial" w:hAnsi="Arial" w:cs="Arial"/>
        </w:rPr>
        <w:t>EcB</w:t>
      </w:r>
      <w:r w:rsidR="00471220">
        <w:rPr>
          <w:rFonts w:ascii="Arial" w:hAnsi="Arial" w:cs="Arial"/>
        </w:rPr>
        <w:t xml:space="preserve">, but for these diagnostics to be more clinically useful than general molecular markers of inflammation such as CRP or SAA1, they must have some specificity to </w:t>
      </w:r>
      <w:r w:rsidR="002D08AB">
        <w:rPr>
          <w:rFonts w:ascii="Arial" w:hAnsi="Arial" w:cs="Arial"/>
        </w:rPr>
        <w:t>EcB</w:t>
      </w:r>
      <w:r w:rsidR="00471220">
        <w:rPr>
          <w:rFonts w:ascii="Arial" w:hAnsi="Arial" w:cs="Arial"/>
        </w:rPr>
        <w:t xml:space="preserve"> rather than </w:t>
      </w:r>
      <w:r w:rsidR="00B30DC6">
        <w:rPr>
          <w:rFonts w:ascii="Arial" w:hAnsi="Arial" w:cs="Arial"/>
        </w:rPr>
        <w:t>solely</w:t>
      </w:r>
      <w:r w:rsidR="00471220">
        <w:rPr>
          <w:rFonts w:ascii="Arial" w:hAnsi="Arial" w:cs="Arial"/>
        </w:rPr>
        <w:t xml:space="preserve"> being indicator</w:t>
      </w:r>
      <w:r w:rsidR="002D08AB">
        <w:rPr>
          <w:rFonts w:ascii="Arial" w:hAnsi="Arial" w:cs="Arial"/>
        </w:rPr>
        <w:t>s</w:t>
      </w:r>
      <w:r w:rsidR="00471220">
        <w:rPr>
          <w:rFonts w:ascii="Arial" w:hAnsi="Arial" w:cs="Arial"/>
        </w:rPr>
        <w:t xml:space="preserve">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several significant proteins and biological processes </w:t>
      </w:r>
      <w:r w:rsidR="00A12308">
        <w:rPr>
          <w:rFonts w:ascii="Arial" w:hAnsi="Arial" w:cs="Arial"/>
        </w:rPr>
        <w:t>t</w:t>
      </w:r>
      <w:r w:rsidR="00821621">
        <w:rPr>
          <w:rFonts w:ascii="Arial" w:hAnsi="Arial" w:cs="Arial"/>
        </w:rPr>
        <w:t>hat differed across these two types of bacteremia</w:t>
      </w:r>
      <w:r w:rsidR="002D08AB">
        <w:rPr>
          <w:rFonts w:ascii="Arial" w:hAnsi="Arial" w:cs="Arial"/>
        </w:rPr>
        <w:t>,</w:t>
      </w:r>
      <w:r w:rsidR="00821621">
        <w:rPr>
          <w:rFonts w:ascii="Arial" w:hAnsi="Arial" w:cs="Arial"/>
        </w:rPr>
        <w:t xml:space="preserve">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 xml:space="preserve">Notably, </w:t>
      </w:r>
      <w:r>
        <w:rPr>
          <w:rFonts w:ascii="Arial" w:hAnsi="Arial" w:cs="Arial"/>
        </w:rPr>
        <w:t xml:space="preserve">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This</w:t>
      </w:r>
      <w:r w:rsidR="002D08AB">
        <w:rPr>
          <w:rFonts w:ascii="Arial" w:hAnsi="Arial" w:cs="Arial"/>
        </w:rPr>
        <w:t>,</w:t>
      </w:r>
      <w:r w:rsidR="006A531E">
        <w:rPr>
          <w:rFonts w:ascii="Arial" w:hAnsi="Arial" w:cs="Arial"/>
        </w:rPr>
        <w:t xml:space="preserve"> </w:t>
      </w:r>
      <w:r w:rsidR="002D08AB">
        <w:rPr>
          <w:rFonts w:ascii="Arial" w:hAnsi="Arial" w:cs="Arial"/>
        </w:rPr>
        <w:t>combined</w:t>
      </w:r>
      <w:r>
        <w:rPr>
          <w:rFonts w:ascii="Arial" w:hAnsi="Arial" w:cs="Arial"/>
        </w:rPr>
        <w:t xml:space="preserve"> with the </w:t>
      </w:r>
      <w:r w:rsidR="006A531E">
        <w:rPr>
          <w:rFonts w:ascii="Arial" w:hAnsi="Arial" w:cs="Arial"/>
        </w:rPr>
        <w:t xml:space="preserve">observation that </w:t>
      </w:r>
      <w:r w:rsidR="002D08AB">
        <w:rPr>
          <w:rFonts w:ascii="Arial" w:hAnsi="Arial" w:cs="Arial"/>
        </w:rPr>
        <w:t>neutrophil-</w:t>
      </w:r>
      <w:r w:rsidR="007C5E19">
        <w:rPr>
          <w:rFonts w:ascii="Arial" w:hAnsi="Arial" w:cs="Arial"/>
        </w:rPr>
        <w:t>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sidR="002D08AB">
        <w:rPr>
          <w:rFonts w:ascii="Arial" w:hAnsi="Arial" w:cs="Arial"/>
        </w:rPr>
        <w:t>,</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w:t>
      </w:r>
      <w:r w:rsidR="002D08AB">
        <w:rPr>
          <w:rFonts w:ascii="Arial" w:hAnsi="Arial" w:cs="Arial"/>
        </w:rPr>
        <w:t xml:space="preserve">EcB </w:t>
      </w:r>
      <w:r>
        <w:rPr>
          <w:rFonts w:ascii="Arial" w:hAnsi="Arial" w:cs="Arial"/>
        </w:rPr>
        <w:t xml:space="preserve">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5708FD">
        <w:rPr>
          <w:rFonts w:ascii="Arial" w:hAnsi="Arial" w:cs="Arial"/>
        </w:rPr>
        <w:instrText xml:space="preserve"> ADDIN ZOTERO_ITEM CSL_CITATION {"citationID":"8cCtz1zi","properties":{"formattedCitation":"\\super 51\\nosupersub{}","plainCitation":"51","noteIndex":0},"citationItems":[{"id":6222,"uris":["http://zotero.org/users/6494753/items/9GSLP6ME"],"itemData":{"id":6222,"type":"article-journal","abstract":"The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5708FD" w:rsidRPr="005708FD">
        <w:rPr>
          <w:rFonts w:ascii="Arial" w:hAnsi="Arial" w:cs="Arial"/>
          <w:vertAlign w:val="superscript"/>
        </w:rPr>
        <w:t>51</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5708FD">
        <w:rPr>
          <w:rFonts w:ascii="Arial" w:hAnsi="Arial" w:cs="Arial"/>
        </w:rPr>
        <w:instrText xml:space="preserve"> ADDIN ZOTERO_ITEM CSL_CITATION {"citationID":"fep7SEF2","properties":{"formattedCitation":"\\super 52\\nosupersub{}","plainCitation":"52","noteIndex":0},"citationItems":[{"id":6221,"uris":["http://zotero.org/users/6494753/items/2GAFRG4U"],"itemData":{"id":6221,"type":"article-journal","abstract":"Hepatic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5708FD" w:rsidRPr="005708FD">
        <w:rPr>
          <w:rFonts w:ascii="Arial" w:hAnsi="Arial" w:cs="Arial"/>
          <w:vertAlign w:val="superscript"/>
        </w:rPr>
        <w:t>52</w:t>
      </w:r>
      <w:r w:rsidR="004448AF">
        <w:rPr>
          <w:rFonts w:ascii="Arial" w:hAnsi="Arial" w:cs="Arial"/>
        </w:rPr>
        <w:fldChar w:fldCharType="end"/>
      </w:r>
      <w:r w:rsidR="006A531E">
        <w:rPr>
          <w:rFonts w:ascii="Arial" w:hAnsi="Arial" w:cs="Arial"/>
        </w:rPr>
        <w:t xml:space="preserve">. </w:t>
      </w:r>
    </w:p>
    <w:p w14:paraId="62CC6107" w14:textId="77777777" w:rsidR="004E0200" w:rsidRPr="004801A0" w:rsidRDefault="004E0200" w:rsidP="004801A0">
      <w:pPr>
        <w:spacing w:line="480" w:lineRule="auto"/>
        <w:ind w:firstLine="720"/>
        <w:rPr>
          <w:ins w:id="287" w:author="Charlie Bayne" w:date="2024-10-14T17:01:00Z" w16du:dateUtc="2024-10-15T00:01:00Z"/>
          <w:rFonts w:ascii="Arial" w:hAnsi="Arial" w:cs="Arial"/>
        </w:rPr>
      </w:pPr>
    </w:p>
    <w:p w14:paraId="54CA8A9D" w14:textId="5A1C71E1" w:rsidR="004801A0" w:rsidRPr="004801A0" w:rsidRDefault="004801A0" w:rsidP="004801A0">
      <w:pPr>
        <w:spacing w:line="480" w:lineRule="auto"/>
        <w:ind w:firstLine="720"/>
        <w:rPr>
          <w:ins w:id="288" w:author="Charlie Bayne" w:date="2024-10-14T17:01:00Z" w16du:dateUtc="2024-10-15T00:01:00Z"/>
          <w:rFonts w:ascii="Arial" w:hAnsi="Arial" w:cs="Arial"/>
        </w:rPr>
      </w:pPr>
      <w:ins w:id="289" w:author="Charlie Bayne" w:date="2024-10-14T17:01:00Z" w16du:dateUtc="2024-10-15T00:01:00Z">
        <w:r w:rsidRPr="004801A0">
          <w:rPr>
            <w:rFonts w:ascii="Arial" w:hAnsi="Arial" w:cs="Arial"/>
          </w:rPr>
          <w:t xml:space="preserve">Although both the </w:t>
        </w:r>
        <w:r w:rsidRPr="004801A0">
          <w:rPr>
            <w:rFonts w:ascii="Arial" w:hAnsi="Arial" w:cs="Arial"/>
            <w:i/>
            <w:iCs/>
          </w:rPr>
          <w:t>S. aureus</w:t>
        </w:r>
        <w:r w:rsidRPr="004801A0">
          <w:rPr>
            <w:rFonts w:ascii="Arial" w:hAnsi="Arial" w:cs="Arial"/>
          </w:rPr>
          <w:t xml:space="preserve"> and EcB studies were conducted in our lab using </w:t>
        </w:r>
      </w:ins>
      <w:ins w:id="290" w:author="Charlie Bayne" w:date="2024-10-14T17:02:00Z" w16du:dateUtc="2024-10-15T00:02:00Z">
        <w:r>
          <w:rPr>
            <w:rFonts w:ascii="Arial" w:hAnsi="Arial" w:cs="Arial"/>
          </w:rPr>
          <w:t>similar</w:t>
        </w:r>
      </w:ins>
      <w:ins w:id="291" w:author="Charlie Bayne" w:date="2024-10-14T17:01:00Z" w16du:dateUtc="2024-10-15T00:01:00Z">
        <w:r w:rsidRPr="004801A0">
          <w:rPr>
            <w:rFonts w:ascii="Arial" w:hAnsi="Arial" w:cs="Arial"/>
          </w:rPr>
          <w:t xml:space="preserve"> high-resolution TMT proteomic workflow</w:t>
        </w:r>
      </w:ins>
      <w:ins w:id="292" w:author="Charlie Bayne" w:date="2024-10-14T17:02:00Z" w16du:dateUtc="2024-10-15T00:02:00Z">
        <w:r>
          <w:rPr>
            <w:rFonts w:ascii="Arial" w:hAnsi="Arial" w:cs="Arial"/>
          </w:rPr>
          <w:t>s</w:t>
        </w:r>
      </w:ins>
      <w:ins w:id="293" w:author="Charlie Bayne" w:date="2024-10-14T17:01:00Z" w16du:dateUtc="2024-10-15T00:01:00Z">
        <w:r w:rsidRPr="004801A0">
          <w:rPr>
            <w:rFonts w:ascii="Arial" w:hAnsi="Arial" w:cs="Arial"/>
          </w:rPr>
          <w:t xml:space="preserve">, we cannot directly compare the two datasets due to limitations inherent in TMT-based proteomics. TMT normalization requires a 'bridge' channel that consists of a pooled aliquot from all samples in the study. Since our studies were conducted independently at different times, there was no shared pooled sample. Nevertheless, the observed differences in relation to healthy patients suggest distinct features of the host response that could help differentiate between these types of bacteremia. A larger study specifically designed to compare </w:t>
        </w:r>
        <w:proofErr w:type="gramStart"/>
        <w:r w:rsidRPr="004801A0">
          <w:rPr>
            <w:rFonts w:ascii="Arial" w:hAnsi="Arial" w:cs="Arial"/>
          </w:rPr>
          <w:t>these</w:t>
        </w:r>
        <w:proofErr w:type="gramEnd"/>
        <w:r w:rsidRPr="004801A0">
          <w:rPr>
            <w:rFonts w:ascii="Arial" w:hAnsi="Arial" w:cs="Arial"/>
          </w:rPr>
          <w:t xml:space="preserve"> and other types of bacteremia is warranted to confirm this through direct comparisons.</w:t>
        </w:r>
      </w:ins>
    </w:p>
    <w:p w14:paraId="4D921A86" w14:textId="127627F2" w:rsidR="004801A0" w:rsidDel="004801A0" w:rsidRDefault="006A531E" w:rsidP="004801A0">
      <w:pPr>
        <w:spacing w:line="480" w:lineRule="auto"/>
        <w:ind w:firstLine="720"/>
        <w:rPr>
          <w:del w:id="294" w:author="Charlie Bayne" w:date="2024-10-14T17:01:00Z" w16du:dateUtc="2024-10-15T00:01:00Z"/>
          <w:rFonts w:ascii="Arial" w:hAnsi="Arial" w:cs="Arial"/>
        </w:rPr>
      </w:pPr>
      <w:del w:id="295" w:author="Charlie Bayne" w:date="2024-10-14T17:01:00Z" w16du:dateUtc="2024-10-15T00:01:00Z">
        <w:r w:rsidDel="004801A0">
          <w:rPr>
            <w:rFonts w:ascii="Arial" w:hAnsi="Arial" w:cs="Arial"/>
          </w:rPr>
          <w:delText>Technical</w:delText>
        </w:r>
        <w:r w:rsidR="00A152E7" w:rsidDel="004801A0">
          <w:rPr>
            <w:rFonts w:ascii="Arial" w:hAnsi="Arial" w:cs="Arial"/>
          </w:rPr>
          <w:delText xml:space="preserve"> considerations as to the experimental design of our </w:delText>
        </w:r>
        <w:r w:rsidRPr="006A531E" w:rsidDel="004801A0">
          <w:rPr>
            <w:rFonts w:ascii="Arial" w:hAnsi="Arial" w:cs="Arial"/>
            <w:i/>
            <w:iCs/>
          </w:rPr>
          <w:delText>S. aureus</w:delText>
        </w:r>
        <w:r w:rsidDel="004801A0">
          <w:rPr>
            <w:rFonts w:ascii="Arial" w:hAnsi="Arial" w:cs="Arial"/>
          </w:rPr>
          <w:delText xml:space="preserve"> and EcB </w:delText>
        </w:r>
        <w:r w:rsidR="00A152E7" w:rsidDel="004801A0">
          <w:rPr>
            <w:rFonts w:ascii="Arial" w:hAnsi="Arial" w:cs="Arial"/>
          </w:rPr>
          <w:delText xml:space="preserve">study prevent </w:delText>
        </w:r>
        <w:r w:rsidR="002D08AB" w:rsidDel="004801A0">
          <w:rPr>
            <w:rFonts w:ascii="Arial" w:hAnsi="Arial" w:cs="Arial"/>
          </w:rPr>
          <w:delText xml:space="preserve">a </w:delText>
        </w:r>
        <w:r w:rsidDel="004801A0">
          <w:rPr>
            <w:rFonts w:ascii="Arial" w:hAnsi="Arial" w:cs="Arial"/>
          </w:rPr>
          <w:delText>direct comparison of these two datasets</w:delText>
        </w:r>
        <w:r w:rsidR="00A152E7" w:rsidDel="004801A0">
          <w:rPr>
            <w:rFonts w:ascii="Arial" w:hAnsi="Arial" w:cs="Arial"/>
          </w:rPr>
          <w:delText xml:space="preserve">, but the differences we observe relative to healthy patients suggest </w:delText>
        </w:r>
        <w:r w:rsidR="00776AA8" w:rsidDel="004801A0">
          <w:rPr>
            <w:rFonts w:ascii="Arial" w:hAnsi="Arial" w:cs="Arial"/>
          </w:rPr>
          <w:delText>the existence of</w:delText>
        </w:r>
        <w:r w:rsidR="00A152E7" w:rsidDel="004801A0">
          <w:rPr>
            <w:rFonts w:ascii="Arial" w:hAnsi="Arial" w:cs="Arial"/>
          </w:rPr>
          <w:delText xml:space="preserve"> </w:delText>
        </w:r>
        <w:r w:rsidR="00776AA8" w:rsidDel="004801A0">
          <w:rPr>
            <w:rFonts w:ascii="Arial" w:hAnsi="Arial" w:cs="Arial"/>
          </w:rPr>
          <w:delText>features</w:delText>
        </w:r>
        <w:r w:rsidR="00A152E7" w:rsidDel="004801A0">
          <w:rPr>
            <w:rFonts w:ascii="Arial" w:hAnsi="Arial" w:cs="Arial"/>
          </w:rPr>
          <w:delText xml:space="preserve"> </w:delText>
        </w:r>
        <w:r w:rsidR="00776AA8" w:rsidDel="004801A0">
          <w:rPr>
            <w:rFonts w:ascii="Arial" w:hAnsi="Arial" w:cs="Arial"/>
          </w:rPr>
          <w:delText>of</w:delText>
        </w:r>
        <w:r w:rsidR="00A152E7" w:rsidDel="004801A0">
          <w:rPr>
            <w:rFonts w:ascii="Arial" w:hAnsi="Arial" w:cs="Arial"/>
          </w:rPr>
          <w:delText xml:space="preserve"> host response that could </w:delText>
        </w:r>
        <w:r w:rsidR="00D13E0C" w:rsidDel="004801A0">
          <w:rPr>
            <w:rFonts w:ascii="Arial" w:hAnsi="Arial" w:cs="Arial"/>
          </w:rPr>
          <w:delText>be</w:delText>
        </w:r>
        <w:r w:rsidR="000A276E" w:rsidDel="004801A0">
          <w:rPr>
            <w:rFonts w:ascii="Arial" w:hAnsi="Arial" w:cs="Arial"/>
          </w:rPr>
          <w:delText xml:space="preserve"> </w:delText>
        </w:r>
        <w:r w:rsidR="00A152E7" w:rsidDel="004801A0">
          <w:rPr>
            <w:rFonts w:ascii="Arial" w:hAnsi="Arial" w:cs="Arial"/>
          </w:rPr>
          <w:delText>exploited to distinguish these types of bacteremia. A larger study designed to direct</w:delText>
        </w:r>
        <w:r w:rsidR="00776AA8" w:rsidDel="004801A0">
          <w:rPr>
            <w:rFonts w:ascii="Arial" w:hAnsi="Arial" w:cs="Arial"/>
          </w:rPr>
          <w:delText>ly compare these, and other types of bacteremia</w:delText>
        </w:r>
        <w:r w:rsidR="00156C9E" w:rsidDel="004801A0">
          <w:rPr>
            <w:rFonts w:ascii="Arial" w:hAnsi="Arial" w:cs="Arial"/>
          </w:rPr>
          <w:delText>,</w:delText>
        </w:r>
        <w:r w:rsidR="00776AA8" w:rsidDel="004801A0">
          <w:rPr>
            <w:rFonts w:ascii="Arial" w:hAnsi="Arial" w:cs="Arial"/>
          </w:rPr>
          <w:delText xml:space="preserve"> is warranted to uncover these differences </w:delText>
        </w:r>
        <w:r w:rsidR="00D26B4D" w:rsidDel="004801A0">
          <w:rPr>
            <w:rFonts w:ascii="Arial" w:hAnsi="Arial" w:cs="Arial"/>
          </w:rPr>
          <w:delText>with greater confidence</w:delText>
        </w:r>
        <w:r w:rsidDel="004801A0">
          <w:rPr>
            <w:rFonts w:ascii="Arial" w:hAnsi="Arial" w:cs="Arial"/>
          </w:rPr>
          <w:delText xml:space="preserve"> through direct comparisons</w:delText>
        </w:r>
        <w:r w:rsidR="00D26B4D" w:rsidDel="004801A0">
          <w:rPr>
            <w:rFonts w:ascii="Arial" w:hAnsi="Arial" w:cs="Arial"/>
          </w:rPr>
          <w:delText xml:space="preserve">. </w:delText>
        </w:r>
        <w:r w:rsidR="00776AA8" w:rsidDel="004801A0">
          <w:rPr>
            <w:rFonts w:ascii="Arial" w:hAnsi="Arial" w:cs="Arial"/>
          </w:rPr>
          <w:delText xml:space="preserve"> </w:delText>
        </w:r>
      </w:del>
    </w:p>
    <w:p w14:paraId="37E309C2" w14:textId="77777777" w:rsidR="00A26A1F" w:rsidRDefault="00A26A1F">
      <w:pPr>
        <w:spacing w:line="480" w:lineRule="auto"/>
        <w:rPr>
          <w:rFonts w:ascii="Arial" w:hAnsi="Arial" w:cs="Arial"/>
        </w:rPr>
        <w:pPrChange w:id="296" w:author="Charlie Bayne" w:date="2024-10-14T17:01:00Z" w16du:dateUtc="2024-10-15T00:01:00Z">
          <w:pPr>
            <w:spacing w:line="480" w:lineRule="auto"/>
            <w:ind w:firstLine="720"/>
          </w:pPr>
        </w:pPrChange>
      </w:pPr>
    </w:p>
    <w:p w14:paraId="3F05998F" w14:textId="675D429A"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w:t>
      </w:r>
      <w:r w:rsidR="00156C9E">
        <w:rPr>
          <w:rFonts w:ascii="Arial" w:hAnsi="Arial" w:cs="Arial"/>
        </w:rPr>
        <w:t xml:space="preserve">for </w:t>
      </w:r>
      <w:r>
        <w:rPr>
          <w:rFonts w:ascii="Arial" w:hAnsi="Arial" w:cs="Arial"/>
        </w:rPr>
        <w:t xml:space="preserve">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major</w:t>
      </w:r>
      <w:r>
        <w:rPr>
          <w:rFonts w:ascii="Arial" w:hAnsi="Arial" w:cs="Arial"/>
          <w:color w:val="000000" w:themeColor="text1"/>
        </w:rPr>
        <w:t xml:space="preserve"> inflammatory cytokines that are </w:t>
      </w:r>
      <w:r w:rsidR="00156C9E">
        <w:rPr>
          <w:rFonts w:ascii="Arial" w:hAnsi="Arial" w:cs="Arial"/>
          <w:color w:val="000000" w:themeColor="text1"/>
        </w:rPr>
        <w:t xml:space="preserve">elevated </w:t>
      </w:r>
      <w:r>
        <w:rPr>
          <w:rFonts w:ascii="Arial" w:hAnsi="Arial" w:cs="Arial"/>
          <w:color w:val="000000" w:themeColor="text1"/>
        </w:rPr>
        <w:t xml:space="preserve">in patients with bacteremia and sepsis </w:t>
      </w:r>
      <w:r>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{"citationID":"e8ARmSQE","properties":{"formattedCitation":"\\super 53\\nosupersub{}","plainCitation":"53","noteIndex":0},"citationItems":[{"id":6031,"uris":["http://zotero.org/users/6494753/items/HH6VZHAS"],"itemData":{"id":6031,"type":"article-journal","abstract":"Background: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5708FD" w:rsidRPr="005708FD">
        <w:rPr>
          <w:rFonts w:ascii="Arial" w:hAnsi="Arial" w:cs="Arial"/>
          <w:color w:val="000000"/>
          <w:vertAlign w:val="superscript"/>
        </w:rPr>
        <w:t>53</w:t>
      </w:r>
      <w:r>
        <w:rPr>
          <w:rFonts w:ascii="Arial" w:hAnsi="Arial" w:cs="Arial"/>
          <w:color w:val="000000" w:themeColor="text1"/>
        </w:rPr>
        <w:fldChar w:fldCharType="end"/>
      </w:r>
      <w:r>
        <w:rPr>
          <w:rFonts w:ascii="Arial" w:hAnsi="Arial" w:cs="Arial"/>
          <w:color w:val="000000" w:themeColor="text1"/>
        </w:rPr>
        <w:t xml:space="preserve">, and </w:t>
      </w:r>
      <w:r w:rsidR="00156C9E">
        <w:rPr>
          <w:rFonts w:ascii="Arial" w:hAnsi="Arial" w:cs="Arial"/>
          <w:color w:val="000000" w:themeColor="text1"/>
        </w:rPr>
        <w:t xml:space="preserve">their </w:t>
      </w:r>
      <w:r>
        <w:rPr>
          <w:rFonts w:ascii="Arial" w:hAnsi="Arial" w:cs="Arial"/>
          <w:color w:val="000000" w:themeColor="text1"/>
        </w:rPr>
        <w:t>production by the innate immune system in response to bacteria</w:t>
      </w:r>
      <w:r w:rsidR="00156C9E">
        <w:rPr>
          <w:rFonts w:ascii="Arial" w:hAnsi="Arial" w:cs="Arial"/>
          <w:color w:val="000000" w:themeColor="text1"/>
        </w:rPr>
        <w:t>l infection</w:t>
      </w:r>
      <w:r>
        <w:rPr>
          <w:rFonts w:ascii="Arial" w:hAnsi="Arial" w:cs="Arial"/>
          <w:color w:val="000000" w:themeColor="text1"/>
        </w:rPr>
        <w:t xml:space="preserve"> </w:t>
      </w:r>
      <w:r w:rsidR="00156C9E">
        <w:rPr>
          <w:rFonts w:ascii="Arial" w:hAnsi="Arial" w:cs="Arial"/>
          <w:color w:val="000000" w:themeColor="text1"/>
        </w:rPr>
        <w:t xml:space="preserve">is </w:t>
      </w:r>
      <w:r w:rsidR="006213B6">
        <w:rPr>
          <w:rFonts w:ascii="Arial" w:hAnsi="Arial" w:cs="Arial"/>
          <w:color w:val="000000" w:themeColor="text1"/>
        </w:rPr>
        <w:t xml:space="preserve">likely </w:t>
      </w:r>
      <w:r w:rsidR="00156C9E">
        <w:rPr>
          <w:rFonts w:ascii="Arial" w:hAnsi="Arial" w:cs="Arial"/>
          <w:color w:val="000000" w:themeColor="text1"/>
        </w:rPr>
        <w:t xml:space="preserve">a </w:t>
      </w:r>
      <w:r>
        <w:rPr>
          <w:rFonts w:ascii="Arial" w:hAnsi="Arial" w:cs="Arial"/>
          <w:color w:val="000000" w:themeColor="text1"/>
        </w:rPr>
        <w:t xml:space="preserve">major driver of the general inflammatory responses observed. As such, these </w:t>
      </w:r>
      <w:r w:rsidR="00156C9E">
        <w:rPr>
          <w:rFonts w:ascii="Arial" w:hAnsi="Arial" w:cs="Arial"/>
          <w:color w:val="000000" w:themeColor="text1"/>
        </w:rPr>
        <w:t xml:space="preserve">cytokines </w:t>
      </w:r>
      <w:r>
        <w:rPr>
          <w:rFonts w:ascii="Arial" w:hAnsi="Arial" w:cs="Arial"/>
          <w:color w:val="000000" w:themeColor="text1"/>
        </w:rPr>
        <w:t xml:space="preserve">are unlikely to be useful for </w:t>
      </w:r>
      <w:r w:rsidR="00156C9E">
        <w:rPr>
          <w:rFonts w:ascii="Arial" w:hAnsi="Arial" w:cs="Arial"/>
          <w:color w:val="000000" w:themeColor="text1"/>
        </w:rPr>
        <w:t xml:space="preserve">specifically </w:t>
      </w:r>
      <w:r>
        <w:rPr>
          <w:rFonts w:ascii="Arial" w:hAnsi="Arial" w:cs="Arial"/>
          <w:color w:val="000000" w:themeColor="text1"/>
        </w:rPr>
        <w:t>predicting</w:t>
      </w:r>
      <w:r w:rsidR="007C5E19">
        <w:rPr>
          <w:rFonts w:ascii="Arial" w:hAnsi="Arial" w:cs="Arial"/>
          <w:color w:val="000000" w:themeColor="text1"/>
        </w:rPr>
        <w:t xml:space="preserve"> EcB</w:t>
      </w:r>
      <w:r>
        <w:rPr>
          <w:rFonts w:ascii="Arial" w:hAnsi="Arial" w:cs="Arial"/>
          <w:color w:val="000000" w:themeColor="text1"/>
        </w:rPr>
        <w:t>,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3DE597B9"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w:t>
      </w:r>
      <w:r w:rsidR="00156C9E">
        <w:rPr>
          <w:rFonts w:ascii="Arial" w:hAnsi="Arial" w:cs="Arial"/>
        </w:rPr>
        <w:t>s</w:t>
      </w:r>
      <w:r>
        <w:rPr>
          <w:rFonts w:ascii="Arial" w:hAnsi="Arial" w:cs="Arial"/>
        </w:rPr>
        <w:t xml:space="preserve">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w:t>
      </w:r>
      <w:r w:rsidR="00156C9E">
        <w:rPr>
          <w:rFonts w:ascii="Arial" w:hAnsi="Arial" w:cs="Arial"/>
        </w:rPr>
        <w:t xml:space="preserve">effective </w:t>
      </w:r>
      <w:r w:rsidR="00B8008B">
        <w:rPr>
          <w:rFonts w:ascii="Arial" w:hAnsi="Arial" w:cs="Arial"/>
        </w:rPr>
        <w:t xml:space="preserve">at distinguishing healthy from </w:t>
      </w:r>
      <w:r w:rsidR="002A126A">
        <w:rPr>
          <w:rFonts w:ascii="Arial" w:hAnsi="Arial" w:cs="Arial"/>
        </w:rPr>
        <w:t>infected</w:t>
      </w:r>
      <w:r w:rsidR="00156C9E">
        <w:rPr>
          <w:rFonts w:ascii="Arial" w:hAnsi="Arial" w:cs="Arial"/>
        </w:rPr>
        <w:t xml:space="preserve"> individuals</w:t>
      </w:r>
      <w:r w:rsidR="002A126A">
        <w:rPr>
          <w:rFonts w:ascii="Arial" w:hAnsi="Arial" w:cs="Arial"/>
        </w:rPr>
        <w:t xml:space="preserve"> have been previously reported to be biomarkers of other inflammatory processes; </w:t>
      </w:r>
      <w:r w:rsidR="00156C9E">
        <w:rPr>
          <w:rFonts w:ascii="Arial" w:hAnsi="Arial" w:cs="Arial"/>
        </w:rPr>
        <w:t>these include</w:t>
      </w:r>
      <w:r w:rsidR="00156C9E" w:rsidRPr="00603653">
        <w:rPr>
          <w:rFonts w:ascii="Arial" w:hAnsi="Arial" w:cs="Arial"/>
        </w:rPr>
        <w:t xml:space="preserve"> </w:t>
      </w:r>
      <w:r w:rsidR="00156C9E">
        <w:rPr>
          <w:rFonts w:ascii="Arial" w:hAnsi="Arial" w:cs="Arial"/>
        </w:rPr>
        <w:t>g</w:t>
      </w:r>
      <w:r w:rsidR="00156C9E" w:rsidRPr="00CF169D">
        <w:rPr>
          <w:rFonts w:ascii="Arial" w:hAnsi="Arial" w:cs="Arial"/>
        </w:rPr>
        <w:t>elsolin</w:t>
      </w:r>
      <w:r w:rsidR="00156C9E">
        <w:rPr>
          <w:rFonts w:ascii="Arial" w:hAnsi="Arial" w:cs="Arial"/>
        </w:rPr>
        <w:t xml:space="preserve"> </w:t>
      </w:r>
      <w:r w:rsidR="00B8008B">
        <w:rPr>
          <w:rFonts w:ascii="Arial" w:hAnsi="Arial" w:cs="Arial"/>
        </w:rPr>
        <w:fldChar w:fldCharType="begin"/>
      </w:r>
      <w:r w:rsidR="005708FD">
        <w:rPr>
          <w:rFonts w:ascii="Arial" w:hAnsi="Arial" w:cs="Arial"/>
        </w:rPr>
        <w:instrText xml:space="preserve"> ADDIN ZOTERO_ITEM CSL_CITATION {"citationID":"DIPDaLE8","properties":{"formattedCitation":"\\super 54\\nosupersub{}","plainCitation":"54","noteIndex":0},"citationItems":[{"id":5848,"uris":["http://zotero.org/users/6494753/items/K4GE8SKT"],"itemData":{"id":5848,"type":"article-journal","abstract":"Gelsolin,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5708FD" w:rsidRPr="005708FD">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5708FD">
        <w:rPr>
          <w:rFonts w:ascii="Arial" w:hAnsi="Arial" w:cs="Arial"/>
        </w:rPr>
        <w:instrText xml:space="preserve"> ADDIN ZOTERO_ITEM CSL_CITATION {"citationID":"6XenawM1","properties":{"formattedCitation":"\\super 55\\nosupersub{}","plainCitation":"55","noteIndex":0},"citationItems":[{"id":5859,"uris":["http://zotero.org/users/6494753/items/CRHJJE3R"],"itemData":{"id":5859,"type":"article-journal","abstract":"Abstract\n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5708FD" w:rsidRPr="005708FD">
        <w:rPr>
          <w:rFonts w:ascii="Arial" w:hAnsi="Arial" w:cs="Arial"/>
          <w:vertAlign w:val="superscript"/>
        </w:rPr>
        <w:t>55</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5708FD">
        <w:rPr>
          <w:rFonts w:ascii="Arial" w:hAnsi="Arial" w:cs="Arial"/>
        </w:rPr>
        <w:instrText xml:space="preserve"> ADDIN ZOTERO_ITEM CSL_CITATION {"citationID":"5OKvpJZv","properties":{"formattedCitation":"\\super 56\\nosupersub{}","plainCitation":"56","noteIndex":0},"citationItems":[{"id":5849,"uris":["http://zotero.org/users/6494753/items/67RFYSES"],"itemData":{"id":5849,"type":"article-journal","container-title":"Journal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5708FD" w:rsidRPr="005708FD">
        <w:rPr>
          <w:rFonts w:ascii="Arial" w:hAnsi="Arial" w:cs="Arial"/>
          <w:vertAlign w:val="superscript"/>
        </w:rPr>
        <w:t>56</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5708FD">
        <w:rPr>
          <w:rFonts w:ascii="Arial" w:hAnsi="Arial" w:cs="Arial"/>
        </w:rPr>
        <w:instrText xml:space="preserve"> ADDIN ZOTERO_ITEM CSL_CITATION {"citationID":"k6pA0Q0S","properties":{"formattedCitation":"\\super 57\\nosupersub{}","plainCitation":"57","noteIndex":0},"citationItems":[{"id":5858,"uris":["http://zotero.org/users/6494753/items/PJ69XHZ4"],"itemData":{"id":5858,"type":"article-journal","container-title":"The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5708FD">
        <w:rPr>
          <w:rFonts w:ascii="Cambria Math" w:hAnsi="Cambria Math" w:cs="Cambria Math"/>
        </w:rPr>
        <w:instrText>‐</w:instrText>
      </w:r>
      <w:r w:rsidR="005708FD">
        <w:rPr>
          <w:rFonts w:ascii="Arial" w:hAnsi="Arial" w:cs="Arial"/>
        </w:rPr>
        <w:instrText>Binding Protein Serum Levels in Patients with Severe Sepsis Due to Gram</w:instrText>
      </w:r>
      <w:r w:rsidR="005708FD">
        <w:rPr>
          <w:rFonts w:ascii="Cambria Math" w:hAnsi="Cambria Math" w:cs="Cambria Math"/>
        </w:rPr>
        <w:instrText>‐</w:instrText>
      </w:r>
      <w:r w:rsidR="005708FD">
        <w:rPr>
          <w:rFonts w:ascii="Arial" w:hAnsi="Arial" w:cs="Arial"/>
        </w:rPr>
        <w:instrText>Positive and Fungal Infections","volume":"187","author":[{"family":"Blairon","given":"Laurent"},{"family":"Wittebole","given":"Xavier"},{"family":"Laterre","given":"Pierre</w:instrText>
      </w:r>
      <w:r w:rsidR="005708FD">
        <w:rPr>
          <w:rFonts w:ascii="Cambria Math" w:hAnsi="Cambria Math" w:cs="Cambria Math"/>
        </w:rPr>
        <w:instrText>‐</w:instrText>
      </w:r>
      <w:r w:rsidR="005708FD">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5708FD" w:rsidRPr="005708FD">
        <w:rPr>
          <w:rFonts w:ascii="Arial" w:hAnsi="Arial" w:cs="Arial"/>
          <w:vertAlign w:val="superscript"/>
        </w:rPr>
        <w:t>57</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 xml:space="preserve">This </w:t>
      </w:r>
      <w:r w:rsidR="00156C9E">
        <w:rPr>
          <w:rFonts w:ascii="Arial" w:hAnsi="Arial" w:cs="Arial"/>
        </w:rPr>
        <w:t>observation aligns with</w:t>
      </w:r>
      <w:r w:rsidR="007C5E19">
        <w:rPr>
          <w:rFonts w:ascii="Arial" w:hAnsi="Arial" w:cs="Arial"/>
        </w:rPr>
        <w:t xml:space="preserve">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156C9E">
        <w:rPr>
          <w:rFonts w:ascii="Arial" w:hAnsi="Arial" w:cs="Arial"/>
        </w:rPr>
        <w:t>including</w:t>
      </w:r>
      <w:r w:rsidR="00471220">
        <w:rPr>
          <w:rFonts w:ascii="Arial" w:hAnsi="Arial" w:cs="Arial"/>
        </w:rPr>
        <w:t xml:space="preserve"> immunity, cellular membrane </w:t>
      </w:r>
      <w:r w:rsidR="00156C9E">
        <w:rPr>
          <w:rFonts w:ascii="Arial" w:hAnsi="Arial" w:cs="Arial"/>
        </w:rPr>
        <w:t>functions</w:t>
      </w:r>
      <w:r w:rsidR="00471220">
        <w:rPr>
          <w:rFonts w:ascii="Arial" w:hAnsi="Arial" w:cs="Arial"/>
        </w:rPr>
        <w:t xml:space="preserve">, signaling, pathway regulation, </w:t>
      </w:r>
      <w:r w:rsidR="00156C9E">
        <w:rPr>
          <w:rFonts w:ascii="Arial" w:hAnsi="Arial" w:cs="Arial"/>
        </w:rPr>
        <w:t xml:space="preserve">and as a </w:t>
      </w:r>
      <w:r w:rsidR="00471220">
        <w:rPr>
          <w:rFonts w:ascii="Arial" w:hAnsi="Arial" w:cs="Arial"/>
        </w:rPr>
        <w:t xml:space="preserve">precursor for the synthesis of steroid hormones, bile acids, vitamin D, and oxysterols </w:t>
      </w:r>
      <w:r w:rsidR="00471220">
        <w:rPr>
          <w:rFonts w:ascii="Arial" w:hAnsi="Arial" w:cs="Arial"/>
        </w:rPr>
        <w:fldChar w:fldCharType="begin"/>
      </w:r>
      <w:r w:rsidR="00A1584C">
        <w:rPr>
          <w:rFonts w:ascii="Arial" w:hAnsi="Arial" w:cs="Arial"/>
        </w:rPr>
        <w:instrText xml:space="preserve"> ADDIN ZOTERO_ITEM CSL_CITATION {"citationID":"nqpeJv7x","properties":{"formattedCitation":"\\super 56\\nosupersub{}","plainCitation":"56","dontUpdate":true,"noteIndex":0},"citationItems":[{"id":5950,"uris":["http://zotero.org/users/6494753/items/8T6WNC6D"],"itemData":{"id":5950,"type":"article-journal","container-title":"American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76211E">
        <w:rPr>
          <w:rFonts w:ascii="Arial" w:hAnsi="Arial" w:cs="Arial"/>
          <w:vertAlign w:val="superscript"/>
        </w:rPr>
        <w:t xml:space="preserve"> </w:t>
      </w:r>
      <w:r w:rsidR="00471220">
        <w:rPr>
          <w:rFonts w:ascii="Arial" w:hAnsi="Arial" w:cs="Arial"/>
        </w:rPr>
        <w:fldChar w:fldCharType="end"/>
      </w:r>
      <w:r w:rsidR="00471220">
        <w:rPr>
          <w:rFonts w:ascii="Arial" w:hAnsi="Arial" w:cs="Arial"/>
        </w:rPr>
        <w:t>.  Both LDL and HDL</w:t>
      </w:r>
      <w:r w:rsidR="00156C9E">
        <w:rPr>
          <w:rFonts w:ascii="Arial" w:hAnsi="Arial" w:cs="Arial"/>
        </w:rPr>
        <w:t xml:space="preserve"> cholesterol levels</w:t>
      </w:r>
      <w:r w:rsidR="00471220">
        <w:rPr>
          <w:rFonts w:ascii="Arial" w:hAnsi="Arial" w:cs="Arial"/>
        </w:rPr>
        <w:t xml:space="preserve"> are reported to be reduced in cases of sepsis, regardless of the causative organism </w:t>
      </w:r>
      <w:r w:rsidR="00471220">
        <w:rPr>
          <w:rFonts w:ascii="Arial" w:hAnsi="Arial" w:cs="Arial"/>
        </w:rPr>
        <w:fldChar w:fldCharType="begin"/>
      </w:r>
      <w:r w:rsidR="005708FD">
        <w:rPr>
          <w:rFonts w:ascii="Arial" w:hAnsi="Arial" w:cs="Arial"/>
        </w:rPr>
        <w:instrText xml:space="preserve"> ADDIN ZOTERO_ITEM CSL_CITATION {"citationID":"xA1dtvcx","properties":{"formattedCitation":"\\super 59\\nosupersub{}","plainCitation":"59","noteIndex":0},"citationItems":[{"id":5947,"uris":["http://zotero.org/users/6494753/items/RGYMIBY7"],"itemData":{"id":5947,"type":"article-journal","abstract":"Abstract\n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5708FD" w:rsidRPr="005708FD">
        <w:rPr>
          <w:rFonts w:ascii="Arial" w:hAnsi="Arial" w:cs="Arial"/>
          <w:vertAlign w:val="superscript"/>
        </w:rPr>
        <w:t>59</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w:t>
      </w:r>
      <w:r w:rsidR="00156C9E">
        <w:rPr>
          <w:rFonts w:ascii="Arial" w:hAnsi="Arial" w:cs="Arial"/>
        </w:rPr>
        <w:t>a</w:t>
      </w:r>
      <w:r w:rsidR="00D31A26">
        <w:rPr>
          <w:rFonts w:ascii="Arial" w:hAnsi="Arial" w:cs="Arial"/>
        </w:rPr>
        <w:t xml:space="preserve"> major feature of </w:t>
      </w:r>
      <w:r w:rsidR="00156C9E">
        <w:rPr>
          <w:rFonts w:ascii="Arial" w:hAnsi="Arial" w:cs="Arial"/>
        </w:rPr>
        <w:t>EcB</w:t>
      </w:r>
      <w:r w:rsidR="00471220">
        <w:rPr>
          <w:rFonts w:ascii="Arial" w:hAnsi="Arial" w:cs="Arial"/>
        </w:rPr>
        <w:t>.</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4D1ED5F0"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 xml:space="preserve">Our observations that primary and secondary bile acids were significantly enriched upon infection </w:t>
      </w:r>
      <w:r w:rsidR="00156C9E">
        <w:rPr>
          <w:rFonts w:ascii="Arial" w:hAnsi="Arial" w:cs="Arial"/>
          <w:color w:val="000000" w:themeColor="text1"/>
        </w:rPr>
        <w:t xml:space="preserve">across </w:t>
      </w:r>
      <w:r>
        <w:rPr>
          <w:rFonts w:ascii="Arial" w:hAnsi="Arial" w:cs="Arial"/>
          <w:color w:val="000000" w:themeColor="text1"/>
        </w:rPr>
        <w:t xml:space="preserve">all bacteremia types </w:t>
      </w:r>
      <w:r w:rsidR="00156C9E">
        <w:rPr>
          <w:rFonts w:ascii="Arial" w:hAnsi="Arial" w:cs="Arial"/>
          <w:color w:val="000000" w:themeColor="text1"/>
        </w:rPr>
        <w:t>clearly indicate</w:t>
      </w:r>
      <w:r>
        <w:rPr>
          <w:rFonts w:ascii="Arial" w:hAnsi="Arial" w:cs="Arial"/>
          <w:color w:val="000000" w:themeColor="text1"/>
        </w:rPr>
        <w:t xml:space="preserve"> cholestasis, where </w:t>
      </w:r>
      <w:r w:rsidR="0016161F">
        <w:rPr>
          <w:rFonts w:ascii="Arial" w:hAnsi="Arial" w:cs="Arial"/>
          <w:color w:val="000000" w:themeColor="text1"/>
        </w:rPr>
        <w:t>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{"citationID":"gXTB2zY8","properties":{"formattedCitation":"\\super 60\\nosupersub{}","plainCitation":"60","noteIndex":0},"citationItems":[{"id":5938,"uris":["http://zotero.org/users/6494753/items/4JE2HZ65"],"itemData":{"id":5938,"type":"article-journal","abstract":"Sepsis-induced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5708FD" w:rsidRPr="005708FD">
        <w:rPr>
          <w:rFonts w:ascii="Arial" w:hAnsi="Arial" w:cs="Arial"/>
          <w:color w:val="000000"/>
          <w:vertAlign w:val="superscript"/>
        </w:rPr>
        <w:t>60</w:t>
      </w:r>
      <w:r w:rsidR="0016161F">
        <w:rPr>
          <w:rFonts w:ascii="Arial" w:hAnsi="Arial" w:cs="Arial"/>
          <w:color w:val="000000" w:themeColor="text1"/>
        </w:rPr>
        <w:fldChar w:fldCharType="end"/>
      </w:r>
      <w:r>
        <w:rPr>
          <w:rFonts w:ascii="Arial" w:hAnsi="Arial" w:cs="Arial"/>
          <w:color w:val="000000" w:themeColor="text1"/>
        </w:rPr>
        <w:t xml:space="preserve">. </w:t>
      </w:r>
      <w:r w:rsidR="00156C9E">
        <w:rPr>
          <w:rFonts w:ascii="Arial" w:hAnsi="Arial" w:cs="Arial"/>
        </w:rPr>
        <w:t xml:space="preserve">This process is commonly observed during </w:t>
      </w:r>
      <w:r w:rsidR="00863690">
        <w:rPr>
          <w:rFonts w:ascii="Arial" w:hAnsi="Arial" w:cs="Arial"/>
        </w:rPr>
        <w:t>s</w:t>
      </w:r>
      <w:r w:rsidR="00156C9E">
        <w:rPr>
          <w:rFonts w:ascii="Arial" w:hAnsi="Arial" w:cs="Arial"/>
        </w:rPr>
        <w:t xml:space="preserve">ystemic </w:t>
      </w:r>
      <w:r w:rsidR="00B8008B">
        <w:rPr>
          <w:rFonts w:ascii="Arial" w:hAnsi="Arial" w:cs="Arial"/>
        </w:rPr>
        <w:t>inflammation</w:t>
      </w:r>
      <w:r w:rsidR="00156C9E">
        <w:rPr>
          <w:rFonts w:ascii="Arial" w:hAnsi="Arial" w:cs="Arial"/>
        </w:rPr>
        <w:t>, which</w:t>
      </w:r>
      <w:r w:rsidR="00B8008B">
        <w:rPr>
          <w:rFonts w:ascii="Arial" w:hAnsi="Arial" w:cs="Arial"/>
        </w:rPr>
        <w:t xml:space="preserve"> </w:t>
      </w:r>
      <w:r w:rsidR="00080925">
        <w:rPr>
          <w:rFonts w:ascii="Arial" w:hAnsi="Arial" w:cs="Arial"/>
        </w:rPr>
        <w:t xml:space="preserve">also </w:t>
      </w:r>
      <w:r w:rsidR="00B8008B">
        <w:rPr>
          <w:rFonts w:ascii="Arial" w:hAnsi="Arial" w:cs="Arial"/>
        </w:rPr>
        <w:t>has the capacity to activate and amplify coagulation</w:t>
      </w:r>
      <w:r w:rsidR="00156C9E">
        <w:rPr>
          <w:rFonts w:ascii="Arial" w:hAnsi="Arial" w:cs="Arial"/>
        </w:rPr>
        <w:t>. Consequently</w:t>
      </w:r>
      <w:r w:rsidR="00B8008B">
        <w:rPr>
          <w:rFonts w:ascii="Arial" w:hAnsi="Arial" w:cs="Arial"/>
        </w:rPr>
        <w:t>, changes in proteins associated with coagulation have been reported as a general response to sepsis</w:t>
      </w:r>
      <w:r w:rsidR="00156C9E">
        <w:rPr>
          <w:rFonts w:ascii="Arial" w:hAnsi="Arial" w:cs="Arial"/>
        </w:rPr>
        <w:t>,</w:t>
      </w:r>
      <w:r w:rsidR="00B8008B">
        <w:rPr>
          <w:rFonts w:ascii="Arial" w:hAnsi="Arial" w:cs="Arial"/>
        </w:rPr>
        <w:t xml:space="preserve"> regardless of the causative organism </w:t>
      </w:r>
      <w:r w:rsidR="00B8008B">
        <w:rPr>
          <w:rFonts w:ascii="Arial" w:hAnsi="Arial" w:cs="Arial"/>
        </w:rPr>
        <w:fldChar w:fldCharType="begin"/>
      </w:r>
      <w:r w:rsidR="005708FD">
        <w:rPr>
          <w:rFonts w:ascii="Arial" w:hAnsi="Arial" w:cs="Arial"/>
        </w:rPr>
        <w:instrText xml:space="preserve"> ADDIN ZOTERO_ITEM CSL_CITATION {"citationID":"yTjqybyi","properties":{"formattedCitation":"\\super 61\\nosupersub{}","plainCitation":"61","noteIndex":0},"citationItems":[{"id":5941,"uris":["http://zotero.org/users/6494753/items/46PRQ4HK"],"itemData":{"id":5941,"type":"article-journal","abstract":"Disseminated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5708FD">
        <w:rPr>
          <w:rFonts w:ascii="Cambria Math" w:hAnsi="Cambria Math" w:cs="Cambria Math"/>
        </w:rPr>
        <w:instrText>‐</w:instrText>
      </w:r>
      <w:r w:rsidR="005708FD">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5708FD">
        <w:rPr>
          <w:rFonts w:ascii="Cambria Math" w:hAnsi="Cambria Math" w:cs="Cambria Math"/>
        </w:rPr>
        <w:instrText>‐</w:instrText>
      </w:r>
      <w:r w:rsidR="005708FD">
        <w:rPr>
          <w:rFonts w:ascii="Arial" w:hAnsi="Arial" w:cs="Arial"/>
        </w:rPr>
        <w:instrText>induced coagulation. This review explores current anticoagulant therapies and discusses the development of future therapies to target platelet and NET</w:instrText>
      </w:r>
      <w:r w:rsidR="005708FD">
        <w:rPr>
          <w:rFonts w:ascii="Cambria Math" w:hAnsi="Cambria Math" w:cs="Cambria Math"/>
        </w:rPr>
        <w:instrText>‐</w:instrText>
      </w:r>
      <w:r w:rsidR="005708FD">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5708FD">
        <w:rPr>
          <w:rFonts w:ascii="Cambria Math" w:hAnsi="Cambria Math" w:cs="Cambria Math"/>
        </w:rPr>
        <w:instrText>‐</w:instrText>
      </w:r>
      <w:r w:rsidR="005708FD">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5708FD" w:rsidRPr="005708FD">
        <w:rPr>
          <w:rFonts w:ascii="Arial" w:hAnsi="Arial" w:cs="Arial"/>
          <w:vertAlign w:val="superscript"/>
        </w:rPr>
        <w:t>61</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156C9E">
        <w:rPr>
          <w:rFonts w:ascii="Arial" w:hAnsi="Arial" w:cs="Arial"/>
        </w:rPr>
        <w:t xml:space="preserve"> individuals</w:t>
      </w:r>
      <w:r w:rsidR="00B8008B">
        <w:rPr>
          <w:rFonts w:ascii="Arial" w:hAnsi="Arial" w:cs="Arial"/>
        </w:rPr>
        <w:t xml:space="preserve"> </w:t>
      </w:r>
      <w:r w:rsidR="00CF127C">
        <w:rPr>
          <w:rFonts w:ascii="Arial" w:hAnsi="Arial" w:cs="Arial"/>
        </w:rPr>
        <w:t xml:space="preserve">are known to be involved in </w:t>
      </w:r>
      <w:r w:rsidR="00156C9E">
        <w:rPr>
          <w:rFonts w:ascii="Arial" w:hAnsi="Arial" w:cs="Arial"/>
        </w:rPr>
        <w:t xml:space="preserve">the </w:t>
      </w:r>
      <w:r w:rsidR="00637BCB">
        <w:rPr>
          <w:rFonts w:ascii="Arial" w:hAnsi="Arial" w:cs="Arial"/>
        </w:rPr>
        <w:t>degradation of fibrin clots or platelet aggregation</w:t>
      </w:r>
      <w:r w:rsidR="00156C9E">
        <w:rPr>
          <w:rFonts w:ascii="Arial" w:hAnsi="Arial" w:cs="Arial"/>
        </w:rPr>
        <w:t>. These include</w:t>
      </w:r>
      <w:r w:rsidR="00CF127C">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5708FD">
        <w:rPr>
          <w:rFonts w:ascii="Arial" w:hAnsi="Arial" w:cs="Arial"/>
          <w:color w:val="000000"/>
          <w:vertAlign w:val="superscript"/>
        </w:rPr>
        <w:instrText xml:space="preserve"> ADDIN ZOTERO_ITEM CSL_CITATION {"citationID":"k4n1hmav","properties":{"formattedCitation":"\\super 62\\nosupersub{}","plainCitation":"62","noteIndex":0},"citationItems":[{"id":5850,"uris":["http://zotero.org/users/6494753/items/AQYQG7NX"],"itemData":{"id":5850,"type":"article-journal","abstract":"Serpins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5708FD" w:rsidRPr="005708FD">
        <w:rPr>
          <w:rFonts w:ascii="Arial" w:hAnsi="Arial" w:cs="Arial"/>
          <w:color w:val="000000"/>
          <w:vertAlign w:val="superscript"/>
        </w:rPr>
        <w:t>62</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5708FD">
        <w:rPr>
          <w:rFonts w:ascii="Arial" w:hAnsi="Arial" w:cs="Arial"/>
          <w:color w:val="000000"/>
          <w:vertAlign w:val="superscript"/>
        </w:rPr>
        <w:instrText xml:space="preserve"> ADDIN ZOTERO_ITEM CSL_CITATION {"citationID":"mTTgIkyC","properties":{"formattedCitation":"\\super 63\\nosupersub{}","plainCitation":"63","noteIndex":0},"citationItems":[{"id":5857,"uris":["http://zotero.org/users/6494753/items/HSGD74P4"],"itemData":{"id":5857,"type":"article-journal","abstract":"Bleeding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5708FD" w:rsidRPr="005708FD">
        <w:rPr>
          <w:rFonts w:ascii="Arial" w:hAnsi="Arial" w:cs="Arial"/>
          <w:color w:val="000000"/>
          <w:vertAlign w:val="superscript"/>
        </w:rPr>
        <w:t>63</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5708FD">
        <w:rPr>
          <w:rFonts w:ascii="Arial" w:hAnsi="Arial" w:cs="Arial"/>
        </w:rPr>
        <w:instrText xml:space="preserve"> ADDIN ZOTERO_ITEM CSL_CITATION {"citationID":"lEsqf1uu","properties":{"formattedCitation":"\\super 64\\nosupersub{}","plainCitation":"64","noteIndex":0},"citationItems":[{"id":5987,"uris":["http://zotero.org/users/6494753/items/6R9E8W9I"],"itemData":{"id":5987,"type":"article-journal","language":"en","source":"Zotero","title":"The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5708FD" w:rsidRPr="005708FD">
        <w:rPr>
          <w:rFonts w:ascii="Arial" w:hAnsi="Arial" w:cs="Arial"/>
          <w:vertAlign w:val="superscript"/>
        </w:rPr>
        <w:t>64</w:t>
      </w:r>
      <w:r w:rsidR="00FA26E9">
        <w:rPr>
          <w:rFonts w:ascii="Arial" w:hAnsi="Arial" w:cs="Arial"/>
        </w:rPr>
        <w:fldChar w:fldCharType="end"/>
      </w:r>
      <w:r w:rsidR="00156C9E">
        <w:rPr>
          <w:rFonts w:ascii="Arial" w:hAnsi="Arial" w:cs="Arial"/>
        </w:rPr>
        <w:t xml:space="preserve">, </w:t>
      </w:r>
      <w:r w:rsidR="00E65C15">
        <w:rPr>
          <w:rFonts w:ascii="Arial" w:hAnsi="Arial" w:cs="Arial"/>
        </w:rPr>
        <w:t>which were increased in infection</w:t>
      </w:r>
      <w:r w:rsidR="00156C9E">
        <w:rPr>
          <w:rFonts w:ascii="Arial" w:hAnsi="Arial" w:cs="Arial"/>
        </w:rPr>
        <w:t>s</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5708FD">
        <w:rPr>
          <w:rFonts w:ascii="Arial" w:hAnsi="Arial" w:cs="Arial"/>
          <w:vertAlign w:val="superscript"/>
        </w:rPr>
        <w:instrText xml:space="preserve"> ADDIN ZOTERO_ITEM CSL_CITATION {"citationID":"MRyn8E1A","properties":{"formattedCitation":"\\super 65\\nosupersub{}","plainCitation":"65","noteIndex":0},"citationItems":[{"id":5851,"uris":["http://zotero.org/users/6494753/items/ZWT4H2GU"],"itemData":{"id":5851,"type":"article-journal","abstract":"The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5708FD" w:rsidRPr="005708FD">
        <w:rPr>
          <w:rFonts w:ascii="Arial" w:hAnsi="Arial" w:cs="Arial"/>
          <w:vertAlign w:val="superscript"/>
        </w:rPr>
        <w:t>65</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5708FD">
        <w:rPr>
          <w:rFonts w:ascii="Arial" w:hAnsi="Arial" w:cs="Arial"/>
          <w:vertAlign w:val="superscript"/>
        </w:rPr>
        <w:instrText xml:space="preserve"> ADDIN ZOTERO_ITEM CSL_CITATION {"citationID":"NqoaBGAX","properties":{"formattedCitation":"\\super 66\\nosupersub{}","plainCitation":"66","noteIndex":0},"citationItems":[{"id":5852,"uris":["http://zotero.org/users/6494753/items/93UNV2Y2"],"itemData":{"id":5852,"type":"article-journal","abstract":"Serine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5708FD" w:rsidRPr="005708FD">
        <w:rPr>
          <w:rFonts w:ascii="Arial" w:hAnsi="Arial" w:cs="Arial"/>
          <w:vertAlign w:val="superscript"/>
        </w:rPr>
        <w:t>66</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5708FD">
        <w:rPr>
          <w:rFonts w:ascii="Arial" w:hAnsi="Arial" w:cs="Arial"/>
        </w:rPr>
        <w:instrText xml:space="preserve"> ADDIN ZOTERO_ITEM CSL_CITATION {"citationID":"9A4FS3Hu","properties":{"formattedCitation":"\\super 67\\nosupersub{}","plainCitation":"67","noteIndex":0},"citationItems":[{"id":6095,"uris":["http://zotero.org/users/6494753/items/JZNGQUES"],"itemData":{"id":6095,"type":"article-journal","abstract":"Tetranectin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5708FD" w:rsidRPr="005708FD">
        <w:rPr>
          <w:rFonts w:ascii="Arial" w:hAnsi="Arial" w:cs="Arial"/>
          <w:vertAlign w:val="superscript"/>
        </w:rPr>
        <w:t>67</w:t>
      </w:r>
      <w:r w:rsidR="00FA26E9">
        <w:rPr>
          <w:rFonts w:ascii="Arial" w:hAnsi="Arial" w:cs="Arial"/>
        </w:rPr>
        <w:fldChar w:fldCharType="end"/>
      </w:r>
      <w:r w:rsidR="00B8008B">
        <w:rPr>
          <w:rFonts w:ascii="Arial" w:hAnsi="Arial" w:cs="Arial"/>
        </w:rPr>
        <w:t xml:space="preserve">, and </w:t>
      </w:r>
      <w:r w:rsidR="00563F0D" w:rsidRPr="00563F0D">
        <w:rPr>
          <w:rFonts w:ascii="Arial" w:hAnsi="Arial" w:cs="Arial"/>
          <w:color w:val="000000" w:themeColor="text1"/>
        </w:rPr>
        <w:t>13-OXO-ODE</w:t>
      </w:r>
      <w:r w:rsidR="00B8008B">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{"citationID":"Aq3sfFfA","properties":{"formattedCitation":"\\super 68\\nosupersub{}","plainCitation":"68","noteIndex":0},"citationItems":[{"id":6024,"uris":["http://zotero.org/users/6494753/items/VR325UP9"],"itemData":{"id":6024,"type":"article-journal","container-title":"Journal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5708FD" w:rsidRPr="005708FD">
        <w:rPr>
          <w:rFonts w:ascii="Arial" w:hAnsi="Arial" w:cs="Arial"/>
          <w:color w:val="000000"/>
          <w:vertAlign w:val="superscript"/>
        </w:rPr>
        <w:t>68</w:t>
      </w:r>
      <w:r w:rsidR="00B8008B">
        <w:rPr>
          <w:rFonts w:ascii="Arial" w:hAnsi="Arial" w:cs="Arial"/>
          <w:color w:val="000000" w:themeColor="text1"/>
        </w:rPr>
        <w:fldChar w:fldCharType="end"/>
      </w:r>
      <w:r w:rsidR="00156C9E">
        <w:rPr>
          <w:rFonts w:ascii="Arial" w:hAnsi="Arial" w:cs="Arial"/>
          <w:color w:val="000000" w:themeColor="text1"/>
        </w:rPr>
        <w:t xml:space="preserve">, </w:t>
      </w:r>
      <w:r w:rsidR="00E65C15">
        <w:rPr>
          <w:rFonts w:ascii="Arial" w:hAnsi="Arial" w:cs="Arial"/>
          <w:color w:val="000000" w:themeColor="text1"/>
        </w:rPr>
        <w:t xml:space="preserve">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F0C6020" w14:textId="5D4D9A5E" w:rsidR="00825BEC" w:rsidRDefault="002A126A" w:rsidP="00272006">
      <w:pPr>
        <w:spacing w:line="480" w:lineRule="auto"/>
        <w:ind w:firstLine="720"/>
        <w:rPr>
          <w:rFonts w:ascii="Arial" w:hAnsi="Arial" w:cs="Arial"/>
          <w:color w:val="000000" w:themeColor="text1"/>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EcB</w:t>
      </w:r>
      <w:r w:rsidR="00825BEC">
        <w:rPr>
          <w:rFonts w:ascii="Arial" w:hAnsi="Arial" w:cs="Arial"/>
        </w:rPr>
        <w:t>, as</w:t>
      </w:r>
      <w:r w:rsidR="007C5E19">
        <w:rPr>
          <w:rFonts w:ascii="Arial" w:hAnsi="Arial" w:cs="Arial"/>
        </w:rPr>
        <w:t xml:space="preserve"> </w:t>
      </w:r>
      <w:r w:rsidR="007623AC">
        <w:rPr>
          <w:rFonts w:ascii="Arial" w:hAnsi="Arial" w:cs="Arial"/>
        </w:rPr>
        <w:t>reported in this study</w:t>
      </w:r>
      <w:r w:rsidR="00825BEC">
        <w:rPr>
          <w:rFonts w:ascii="Arial" w:hAnsi="Arial" w:cs="Arial"/>
        </w:rPr>
        <w:t>,</w:t>
      </w:r>
      <w:r w:rsidR="007623AC">
        <w:rPr>
          <w:rFonts w:ascii="Arial" w:hAnsi="Arial" w:cs="Arial"/>
        </w:rPr>
        <w:t xml:space="preserve"> </w:t>
      </w:r>
      <w:r w:rsidR="00825BEC">
        <w:rPr>
          <w:rFonts w:ascii="Arial" w:hAnsi="Arial" w:cs="Arial"/>
        </w:rPr>
        <w:t xml:space="preserve">represent </w:t>
      </w:r>
      <w:r w:rsidR="007623AC">
        <w:rPr>
          <w:rFonts w:ascii="Arial" w:hAnsi="Arial" w:cs="Arial"/>
        </w:rPr>
        <w:t>novel</w:t>
      </w:r>
      <w:r w:rsidR="00776B33">
        <w:rPr>
          <w:rFonts w:ascii="Arial" w:hAnsi="Arial" w:cs="Arial"/>
        </w:rPr>
        <w:t xml:space="preserve"> associations with bacteremia</w:t>
      </w:r>
      <w:r w:rsidR="00825BEC">
        <w:rPr>
          <w:rFonts w:ascii="Arial" w:hAnsi="Arial" w:cs="Arial"/>
        </w:rPr>
        <w:t>,</w:t>
      </w:r>
      <w:r w:rsidR="00E65C15">
        <w:rPr>
          <w:rFonts w:ascii="Arial" w:hAnsi="Arial" w:cs="Arial"/>
        </w:rPr>
        <w:t xml:space="preserve"> </w:t>
      </w:r>
      <w:r w:rsidR="00825BEC">
        <w:rPr>
          <w:rFonts w:ascii="Arial" w:hAnsi="Arial" w:cs="Arial"/>
        </w:rPr>
        <w:t>suggestin</w:t>
      </w:r>
      <w:r w:rsidR="00863690">
        <w:rPr>
          <w:rFonts w:ascii="Arial" w:hAnsi="Arial" w:cs="Arial"/>
        </w:rPr>
        <w:t>g the potential</w:t>
      </w:r>
      <w:r w:rsidR="007623AC">
        <w:rPr>
          <w:rFonts w:ascii="Arial" w:hAnsi="Arial" w:cs="Arial"/>
        </w:rPr>
        <w:t xml:space="preserve"> </w:t>
      </w:r>
      <w:r w:rsidR="00863690">
        <w:rPr>
          <w:rFonts w:ascii="Arial" w:hAnsi="Arial" w:cs="Arial"/>
        </w:rPr>
        <w:t xml:space="preserve">to be </w:t>
      </w:r>
      <w:r w:rsidR="007623AC">
        <w:rPr>
          <w:rFonts w:ascii="Arial" w:hAnsi="Arial" w:cs="Arial"/>
        </w:rPr>
        <w:t xml:space="preserve">specific markers </w:t>
      </w:r>
      <w:r w:rsidR="00825BEC">
        <w:rPr>
          <w:rFonts w:ascii="Arial" w:hAnsi="Arial" w:cs="Arial"/>
        </w:rPr>
        <w:t>for EcB</w:t>
      </w:r>
      <w:r w:rsidR="007623AC">
        <w:rPr>
          <w:rFonts w:ascii="Arial" w:hAnsi="Arial" w:cs="Arial"/>
        </w:rPr>
        <w:t>.</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9-oxootre and cyclo(l-phe-d-pro)</w:t>
      </w:r>
      <w:r w:rsidR="00825BEC">
        <w:rPr>
          <w:rFonts w:ascii="Arial" w:hAnsi="Arial" w:cs="Arial"/>
          <w:color w:val="000000" w:themeColor="text1"/>
        </w:rPr>
        <w:t>,</w:t>
      </w:r>
      <w:r w:rsidR="00B2466A">
        <w:rPr>
          <w:rFonts w:ascii="Arial" w:hAnsi="Arial" w:cs="Arial"/>
          <w:color w:val="000000" w:themeColor="text1"/>
        </w:rPr>
        <w:t xml:space="preserve"> have </w:t>
      </w:r>
      <w:r w:rsidR="00825BEC">
        <w:rPr>
          <w:rFonts w:ascii="Arial" w:hAnsi="Arial" w:cs="Arial"/>
          <w:color w:val="000000" w:themeColor="text1"/>
        </w:rPr>
        <w:t>noted</w:t>
      </w:r>
      <w:r w:rsidR="00B2466A">
        <w:rPr>
          <w:rFonts w:ascii="Arial" w:hAnsi="Arial" w:cs="Arial"/>
          <w:color w:val="000000" w:themeColor="text1"/>
        </w:rPr>
        <w:t xml:space="preserve"> antimicrobial </w:t>
      </w:r>
      <w:r w:rsidR="00825BEC">
        <w:rPr>
          <w:rFonts w:ascii="Arial" w:hAnsi="Arial" w:cs="Arial"/>
          <w:color w:val="000000" w:themeColor="text1"/>
        </w:rPr>
        <w:t>activities</w:t>
      </w:r>
      <w:r w:rsidR="00B2466A">
        <w:rPr>
          <w:rFonts w:ascii="Arial" w:hAnsi="Arial" w:cs="Arial"/>
          <w:color w:val="000000" w:themeColor="text1"/>
        </w:rPr>
        <w:t>. 9-oxootre</w:t>
      </w:r>
      <w:r w:rsidR="00825BEC">
        <w:rPr>
          <w:rFonts w:ascii="Arial" w:hAnsi="Arial" w:cs="Arial"/>
          <w:color w:val="000000" w:themeColor="text1"/>
        </w:rPr>
        <w:t>,</w:t>
      </w:r>
      <w:r w:rsidR="00B2466A">
        <w:rPr>
          <w:rFonts w:ascii="Arial" w:hAnsi="Arial" w:cs="Arial"/>
          <w:color w:val="000000" w:themeColor="text1"/>
        </w:rPr>
        <w:t xml:space="preserve"> </w:t>
      </w:r>
      <w:r w:rsidR="00825BEC">
        <w:rPr>
          <w:rFonts w:ascii="Arial" w:hAnsi="Arial" w:cs="Arial"/>
          <w:color w:val="000000" w:themeColor="text1"/>
        </w:rPr>
        <w:t xml:space="preserve">an </w:t>
      </w:r>
      <w:r w:rsidR="00B2466A">
        <w:rPr>
          <w:rFonts w:ascii="Arial" w:hAnsi="Arial" w:cs="Arial"/>
          <w:color w:val="000000" w:themeColor="text1"/>
        </w:rPr>
        <w:t xml:space="preserve">oxylipins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{"citationID":"cyFpPbEO","properties":{"formattedCitation":"\\super 69\\nosupersub{}","plainCitation":"69","noteIndex":0},"citationItems":[{"id":6006,"uris":["http://zotero.org/users/6494753/items/3VQ9APV6"],"itemData":{"id":6006,"type":"article-journal","abstract":"α-linolenic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5708FD" w:rsidRPr="005708FD">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has been </w:t>
      </w:r>
      <w:r w:rsidR="00825BEC">
        <w:rPr>
          <w:rFonts w:ascii="Arial" w:hAnsi="Arial" w:cs="Arial"/>
          <w:color w:val="000000" w:themeColor="text1"/>
        </w:rPr>
        <w:t xml:space="preserve">shown </w:t>
      </w:r>
      <w:r w:rsidR="00B2466A">
        <w:rPr>
          <w:rFonts w:ascii="Arial" w:hAnsi="Arial" w:cs="Arial"/>
          <w:color w:val="000000" w:themeColor="text1"/>
        </w:rPr>
        <w:t xml:space="preserve">to possess antimicrobial activity </w:t>
      </w:r>
      <w:r w:rsidR="00825BEC">
        <w:rPr>
          <w:rFonts w:ascii="Arial" w:hAnsi="Arial" w:cs="Arial"/>
          <w:color w:val="000000" w:themeColor="text1"/>
        </w:rPr>
        <w:t>against various</w:t>
      </w:r>
      <w:r w:rsidR="00B2466A">
        <w:rPr>
          <w:rFonts w:ascii="Arial" w:hAnsi="Arial" w:cs="Arial"/>
          <w:color w:val="000000" w:themeColor="text1"/>
        </w:rPr>
        <w:t xml:space="preserve"> bacterial and fungal species </w:t>
      </w:r>
      <w:r w:rsidR="00B2466A">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{"citationID":"bGnT0EdN","properties":{"formattedCitation":"\\super 70\\nosupersub{}","plainCitation":"70","noteIndex":0},"citationItems":[{"id":6008,"uris":["http://zotero.org/users/6494753/items/TLBFLRDL"],"itemData":{"id":6008,"type":"article-journal","abstract":"Abstract\n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5708FD" w:rsidRPr="005708FD">
        <w:rPr>
          <w:rFonts w:ascii="Arial" w:hAnsi="Arial" w:cs="Arial"/>
          <w:color w:val="000000"/>
          <w:vertAlign w:val="superscript"/>
        </w:rPr>
        <w:t>70</w:t>
      </w:r>
      <w:r w:rsidR="00B2466A">
        <w:rPr>
          <w:rFonts w:ascii="Arial" w:hAnsi="Arial" w:cs="Arial"/>
          <w:color w:val="000000" w:themeColor="text1"/>
        </w:rPr>
        <w:fldChar w:fldCharType="end"/>
      </w:r>
      <w:r w:rsidR="00B2466A">
        <w:rPr>
          <w:rFonts w:ascii="Arial" w:hAnsi="Arial" w:cs="Arial"/>
          <w:color w:val="000000" w:themeColor="text1"/>
        </w:rPr>
        <w:t xml:space="preserve">, </w:t>
      </w:r>
      <w:r w:rsidR="00825BEC">
        <w:rPr>
          <w:rFonts w:ascii="Arial" w:hAnsi="Arial" w:cs="Arial"/>
          <w:color w:val="000000" w:themeColor="text1"/>
        </w:rPr>
        <w:t>along with</w:t>
      </w:r>
      <w:r w:rsidR="00B2466A">
        <w:rPr>
          <w:rFonts w:ascii="Arial" w:hAnsi="Arial" w:cs="Arial"/>
          <w:color w:val="000000" w:themeColor="text1"/>
        </w:rPr>
        <w:t xml:space="preserve"> anti-inflammatory </w:t>
      </w:r>
      <w:r w:rsidR="00825BEC">
        <w:rPr>
          <w:rFonts w:ascii="Arial" w:hAnsi="Arial" w:cs="Arial"/>
          <w:color w:val="000000" w:themeColor="text1"/>
        </w:rPr>
        <w:t>properties</w:t>
      </w:r>
      <w:r w:rsidR="00B2466A">
        <w:rPr>
          <w:rFonts w:ascii="Arial" w:hAnsi="Arial" w:cs="Arial"/>
          <w:color w:val="000000" w:themeColor="text1"/>
        </w:rPr>
        <w:t xml:space="preserve">. Cyclo(l-phe-d-pro) </w:t>
      </w:r>
      <w:r w:rsidR="00825BEC">
        <w:rPr>
          <w:rFonts w:ascii="Arial" w:hAnsi="Arial" w:cs="Arial"/>
          <w:color w:val="000000" w:themeColor="text1"/>
        </w:rPr>
        <w:t>is a</w:t>
      </w:r>
      <w:r w:rsidR="00B2466A">
        <w:rPr>
          <w:rFonts w:ascii="Arial" w:hAnsi="Arial" w:cs="Arial"/>
          <w:color w:val="000000" w:themeColor="text1"/>
        </w:rPr>
        <w:t xml:space="preserve"> </w:t>
      </w:r>
      <w:r w:rsidR="00825BEC">
        <w:rPr>
          <w:rFonts w:ascii="Arial" w:hAnsi="Arial" w:cs="Arial"/>
          <w:color w:val="000000" w:themeColor="text1"/>
        </w:rPr>
        <w:t>d</w:t>
      </w:r>
      <w:r w:rsidR="00825BEC" w:rsidRPr="003F66B1">
        <w:rPr>
          <w:rFonts w:ascii="Arial" w:hAnsi="Arial" w:cs="Arial"/>
          <w:color w:val="000000" w:themeColor="text1"/>
        </w:rPr>
        <w:t>iketopiperazine</w:t>
      </w:r>
      <w:r w:rsidR="00825BEC">
        <w:rPr>
          <w:rFonts w:ascii="Arial" w:hAnsi="Arial" w:cs="Arial"/>
          <w:color w:val="000000" w:themeColor="text1"/>
        </w:rPr>
        <w:t xml:space="preserve">, the </w:t>
      </w:r>
      <w:r w:rsidR="00B2466A">
        <w:rPr>
          <w:rFonts w:ascii="Arial" w:hAnsi="Arial" w:cs="Arial"/>
          <w:color w:val="000000" w:themeColor="text1"/>
        </w:rPr>
        <w:t>smallest cyclic peptides known</w:t>
      </w:r>
      <w:r w:rsidR="00825BEC">
        <w:rPr>
          <w:rFonts w:ascii="Arial" w:hAnsi="Arial" w:cs="Arial"/>
          <w:color w:val="000000" w:themeColor="text1"/>
        </w:rPr>
        <w:t>,</w:t>
      </w:r>
      <w:r w:rsidR="00B2466A">
        <w:rPr>
          <w:rFonts w:ascii="Arial" w:hAnsi="Arial" w:cs="Arial"/>
          <w:color w:val="000000" w:themeColor="text1"/>
        </w:rPr>
        <w:t xml:space="preserve"> isolated from Gram-positive bacteria, </w:t>
      </w:r>
      <w:r w:rsidR="00825BEC">
        <w:rPr>
          <w:rFonts w:ascii="Arial" w:hAnsi="Arial" w:cs="Arial"/>
          <w:color w:val="000000" w:themeColor="text1"/>
        </w:rPr>
        <w:t>fungi</w:t>
      </w:r>
      <w:r w:rsidR="00B2466A">
        <w:rPr>
          <w:rFonts w:ascii="Arial" w:hAnsi="Arial" w:cs="Arial"/>
          <w:color w:val="000000" w:themeColor="text1"/>
        </w:rPr>
        <w:t xml:space="preserve">, and higher organisms </w:t>
      </w:r>
      <w:r w:rsidR="00B2466A">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{"citationID":"t8gUJYLC","properties":{"formattedCitation":"\\super 71\\nosupersub{}","plainCitation":"71","noteIndex":0},"citationItems":[{"id":6014,"uris":["http://zotero.org/users/6494753/items/Z6FPPYSW"],"itemData":{"id":6014,"type":"article-journal","abstract":"Diketopiperazines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5708FD" w:rsidRPr="005708FD">
        <w:rPr>
          <w:rFonts w:ascii="Arial" w:hAnsi="Arial" w:cs="Arial"/>
          <w:color w:val="000000"/>
          <w:vertAlign w:val="superscript"/>
        </w:rPr>
        <w:t>71</w:t>
      </w:r>
      <w:r w:rsidR="00B2466A">
        <w:rPr>
          <w:rFonts w:ascii="Arial" w:hAnsi="Arial" w:cs="Arial"/>
          <w:color w:val="000000" w:themeColor="text1"/>
        </w:rPr>
        <w:fldChar w:fldCharType="end"/>
      </w:r>
      <w:r w:rsidR="00B2466A">
        <w:rPr>
          <w:rFonts w:ascii="Arial" w:hAnsi="Arial" w:cs="Arial"/>
          <w:color w:val="000000" w:themeColor="text1"/>
        </w:rPr>
        <w:t xml:space="preserve">. It has demonstrated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{"citationID":"r0OKPTvp","properties":{"formattedCitation":"\\super 72\\nosupersub{}","plainCitation":"72","noteIndex":0},"citationItems":[{"id":6017,"uris":["http://zotero.org/users/6494753/items/VUWFKCM3"],"itemData":{"id":6017,"type":"article-journal","abstract":"Bacterial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5708FD" w:rsidRPr="005708FD">
        <w:rPr>
          <w:rFonts w:ascii="Arial" w:hAnsi="Arial" w:cs="Arial"/>
          <w:color w:val="000000"/>
          <w:vertAlign w:val="superscript"/>
        </w:rPr>
        <w:t>72</w:t>
      </w:r>
      <w:r w:rsidR="00B2466A">
        <w:rPr>
          <w:rFonts w:ascii="Arial" w:hAnsi="Arial" w:cs="Arial"/>
          <w:color w:val="000000" w:themeColor="text1"/>
        </w:rPr>
        <w:fldChar w:fldCharType="end"/>
      </w:r>
      <w:r w:rsidR="00B2466A">
        <w:rPr>
          <w:rFonts w:ascii="Arial" w:hAnsi="Arial" w:cs="Arial"/>
          <w:color w:val="000000" w:themeColor="text1"/>
        </w:rPr>
        <w:t xml:space="preserve"> and likely </w:t>
      </w:r>
      <w:r w:rsidR="00825BEC">
        <w:rPr>
          <w:rFonts w:ascii="Arial" w:hAnsi="Arial" w:cs="Arial"/>
          <w:color w:val="000000" w:themeColor="text1"/>
        </w:rPr>
        <w:t xml:space="preserve">possesses </w:t>
      </w:r>
      <w:r w:rsidR="00B2466A">
        <w:rPr>
          <w:rFonts w:ascii="Arial" w:hAnsi="Arial" w:cs="Arial"/>
          <w:color w:val="000000" w:themeColor="text1"/>
        </w:rPr>
        <w:t>antimicrobial activity in other contexts</w:t>
      </w:r>
      <w:r w:rsidR="00825BEC">
        <w:rPr>
          <w:rFonts w:ascii="Arial" w:hAnsi="Arial" w:cs="Arial"/>
          <w:color w:val="000000" w:themeColor="text1"/>
        </w:rPr>
        <w:t xml:space="preserve"> as well</w:t>
      </w:r>
      <w:r w:rsidR="00B2466A">
        <w:rPr>
          <w:rFonts w:ascii="Arial" w:hAnsi="Arial" w:cs="Arial"/>
          <w:color w:val="000000" w:themeColor="text1"/>
        </w:rPr>
        <w:t xml:space="preserve">. The </w:t>
      </w:r>
      <w:r w:rsidR="00825BEC">
        <w:rPr>
          <w:rFonts w:ascii="Arial" w:hAnsi="Arial" w:cs="Arial"/>
          <w:color w:val="000000" w:themeColor="text1"/>
        </w:rPr>
        <w:t xml:space="preserve">observed </w:t>
      </w:r>
      <w:r w:rsidR="00B2466A">
        <w:rPr>
          <w:rFonts w:ascii="Arial" w:hAnsi="Arial" w:cs="Arial"/>
          <w:color w:val="000000" w:themeColor="text1"/>
        </w:rPr>
        <w:t xml:space="preserve">reduction in these metabolites </w:t>
      </w:r>
      <w:r w:rsidR="00825BEC">
        <w:rPr>
          <w:rFonts w:ascii="Arial" w:hAnsi="Arial" w:cs="Arial"/>
          <w:color w:val="000000" w:themeColor="text1"/>
        </w:rPr>
        <w:t>during</w:t>
      </w:r>
      <w:r w:rsidR="00B2466A">
        <w:rPr>
          <w:rFonts w:ascii="Arial" w:hAnsi="Arial" w:cs="Arial"/>
          <w:color w:val="000000" w:themeColor="text1"/>
        </w:rPr>
        <w:t xml:space="preserve"> infection could indicate </w:t>
      </w:r>
      <w:r w:rsidR="00825BEC">
        <w:rPr>
          <w:rFonts w:ascii="Arial" w:hAnsi="Arial" w:cs="Arial"/>
          <w:color w:val="000000" w:themeColor="text1"/>
        </w:rPr>
        <w:t xml:space="preserve">the </w:t>
      </w:r>
      <w:r w:rsidR="00B2466A">
        <w:rPr>
          <w:rFonts w:ascii="Arial" w:hAnsi="Arial" w:cs="Arial"/>
          <w:color w:val="000000" w:themeColor="text1"/>
        </w:rPr>
        <w:t xml:space="preserve">consumption of these antimicrobial metabolites produced by the host </w:t>
      </w:r>
      <w:r w:rsidR="00825BEC">
        <w:rPr>
          <w:rFonts w:ascii="Arial" w:hAnsi="Arial" w:cs="Arial"/>
          <w:color w:val="000000" w:themeColor="text1"/>
        </w:rPr>
        <w:t xml:space="preserve">in </w:t>
      </w:r>
      <w:r w:rsidR="00B2466A">
        <w:rPr>
          <w:rFonts w:ascii="Arial" w:hAnsi="Arial" w:cs="Arial"/>
          <w:color w:val="000000" w:themeColor="text1"/>
        </w:rPr>
        <w:t>combating</w:t>
      </w:r>
      <w:r w:rsidR="00825BEC">
        <w:rPr>
          <w:rFonts w:ascii="Arial" w:hAnsi="Arial" w:cs="Arial"/>
          <w:color w:val="000000" w:themeColor="text1"/>
        </w:rPr>
        <w:t xml:space="preserve"> the</w:t>
      </w:r>
      <w:r w:rsidR="00B2466A">
        <w:rPr>
          <w:rFonts w:ascii="Arial" w:hAnsi="Arial" w:cs="Arial"/>
          <w:color w:val="000000" w:themeColor="text1"/>
        </w:rPr>
        <w:t xml:space="preserve"> infection.</w:t>
      </w:r>
    </w:p>
    <w:p w14:paraId="5F01BEE9" w14:textId="77777777" w:rsidR="00825BEC" w:rsidRDefault="00825BEC" w:rsidP="00272006">
      <w:pPr>
        <w:spacing w:line="480" w:lineRule="auto"/>
        <w:ind w:firstLine="720"/>
        <w:rPr>
          <w:rFonts w:ascii="Arial" w:hAnsi="Arial" w:cs="Arial"/>
          <w:color w:val="000000" w:themeColor="text1"/>
        </w:rPr>
      </w:pPr>
    </w:p>
    <w:p w14:paraId="5C0C761F" w14:textId="77777777" w:rsidR="009169E3" w:rsidRPr="00863690" w:rsidDel="009169E3" w:rsidRDefault="006679E3" w:rsidP="009169E3">
      <w:pPr>
        <w:spacing w:line="480" w:lineRule="auto"/>
        <w:ind w:firstLine="720"/>
        <w:rPr>
          <w:del w:id="297" w:author="Charlie Bayne" w:date="2024-10-15T13:53:00Z" w16du:dateUtc="2024-10-15T20:53:00Z"/>
          <w:moveTo w:id="298" w:author="Charlie Bayne" w:date="2024-10-15T13:53:00Z" w16du:dateUtc="2024-10-15T20:53:00Z"/>
          <w:rFonts w:ascii="Arial" w:hAnsi="Arial" w:cs="Arial"/>
          <w:color w:val="000000" w:themeColor="text1"/>
        </w:rPr>
      </w:pPr>
      <w:r>
        <w:rPr>
          <w:rFonts w:ascii="Arial" w:hAnsi="Arial" w:cs="Arial"/>
          <w:color w:val="000000" w:themeColor="text1"/>
        </w:rPr>
        <w:t xml:space="preserve"> </w:t>
      </w:r>
      <w:r w:rsidR="00825BEC">
        <w:rPr>
          <w:rFonts w:ascii="Arial" w:hAnsi="Arial" w:cs="Arial"/>
          <w:color w:val="000000" w:themeColor="text1"/>
        </w:rPr>
        <w:t>Another</w:t>
      </w:r>
      <w:r>
        <w:rPr>
          <w:rFonts w:ascii="Arial" w:hAnsi="Arial" w:cs="Arial"/>
          <w:color w:val="000000" w:themeColor="text1"/>
        </w:rPr>
        <w:t xml:space="preserve"> top biomarker, </w:t>
      </w:r>
      <w:proofErr w:type="spellStart"/>
      <w:r w:rsidR="00776B33" w:rsidRPr="00FC592F">
        <w:rPr>
          <w:rFonts w:ascii="Arial" w:hAnsi="Arial" w:cs="Arial"/>
          <w:color w:val="000000" w:themeColor="text1"/>
        </w:rPr>
        <w:t>threonylcarbamoyladenosine</w:t>
      </w:r>
      <w:proofErr w:type="spellEnd"/>
      <w:r>
        <w:rPr>
          <w:rFonts w:ascii="Arial" w:hAnsi="Arial" w:cs="Arial"/>
          <w:color w:val="000000" w:themeColor="text1"/>
        </w:rPr>
        <w:t xml:space="preserve">, </w:t>
      </w:r>
      <w:r w:rsidR="00776B33">
        <w:rPr>
          <w:rFonts w:ascii="Arial" w:hAnsi="Arial" w:cs="Arial"/>
          <w:color w:val="000000" w:themeColor="text1"/>
        </w:rPr>
        <w:t>a nucleoside modification found in all kingdoms of life</w:t>
      </w:r>
      <w:r w:rsidR="00825BEC">
        <w:rPr>
          <w:rFonts w:ascii="Arial" w:hAnsi="Arial" w:cs="Arial"/>
          <w:color w:val="000000" w:themeColor="text1"/>
        </w:rPr>
        <w:t>,</w:t>
      </w:r>
      <w:r w:rsidR="00776B33">
        <w:rPr>
          <w:rFonts w:ascii="Arial" w:hAnsi="Arial" w:cs="Arial"/>
          <w:color w:val="000000" w:themeColor="text1"/>
        </w:rPr>
        <w:t xml:space="preserve"> has been </w:t>
      </w:r>
      <w:r w:rsidR="00825BEC">
        <w:rPr>
          <w:rFonts w:ascii="Arial" w:hAnsi="Arial" w:cs="Arial"/>
          <w:color w:val="000000" w:themeColor="text1"/>
        </w:rPr>
        <w:t xml:space="preserve">noted </w:t>
      </w:r>
      <w:r w:rsidR="00776B33">
        <w:rPr>
          <w:rFonts w:ascii="Arial" w:hAnsi="Arial" w:cs="Arial"/>
          <w:color w:val="000000" w:themeColor="text1"/>
        </w:rPr>
        <w:t>to restrict translation initiation to AUG and suppress frameshifting at tandem ANN codons</w:t>
      </w:r>
      <w:r w:rsidR="00825BEC">
        <w:rPr>
          <w:rFonts w:ascii="Arial" w:hAnsi="Arial" w:cs="Arial"/>
          <w:color w:val="000000" w:themeColor="text1"/>
        </w:rPr>
        <w:t>.</w:t>
      </w:r>
      <w:r w:rsidR="00776B33">
        <w:rPr>
          <w:rFonts w:ascii="Arial" w:hAnsi="Arial" w:cs="Arial"/>
          <w:color w:val="000000" w:themeColor="text1"/>
        </w:rPr>
        <w:t xml:space="preserve"> </w:t>
      </w:r>
      <w:r w:rsidR="00776B33">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{"citationID":"4B2eczvM","properties":{"formattedCitation":"\\super 73\\nosupersub{}","plainCitation":"73","noteIndex":0},"citationItems":[{"id":6033,"uris":["http://zotero.org/users/6494753/items/Z23UWB8N"],"itemData":{"id":6033,"type":"article-journal","abstract":"N6-threonylcarbamoyl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5708FD" w:rsidRPr="005708FD">
        <w:rPr>
          <w:rFonts w:ascii="Arial" w:hAnsi="Arial" w:cs="Arial"/>
          <w:color w:val="000000"/>
          <w:vertAlign w:val="superscript"/>
        </w:rPr>
        <w:t>73</w:t>
      </w:r>
      <w:r w:rsidR="00776B33">
        <w:rPr>
          <w:rFonts w:ascii="Arial" w:hAnsi="Arial" w:cs="Arial"/>
          <w:color w:val="000000" w:themeColor="text1"/>
        </w:rPr>
        <w:fldChar w:fldCharType="end"/>
      </w:r>
      <w:r>
        <w:rPr>
          <w:rFonts w:ascii="Arial" w:hAnsi="Arial" w:cs="Arial"/>
          <w:color w:val="000000" w:themeColor="text1"/>
        </w:rPr>
        <w:t xml:space="preserve"> </w:t>
      </w:r>
      <w:r w:rsidR="00825BEC">
        <w:rPr>
          <w:rFonts w:ascii="Arial" w:hAnsi="Arial" w:cs="Arial"/>
          <w:color w:val="000000" w:themeColor="text1"/>
        </w:rPr>
        <w:t xml:space="preserve">This modification has also </w:t>
      </w:r>
      <w:r>
        <w:rPr>
          <w:rFonts w:ascii="Arial" w:hAnsi="Arial" w:cs="Arial"/>
          <w:color w:val="000000" w:themeColor="text1"/>
        </w:rPr>
        <w:t>been</w:t>
      </w:r>
      <w:r w:rsidR="00776B33">
        <w:rPr>
          <w:rFonts w:ascii="Arial" w:hAnsi="Arial" w:cs="Arial"/>
          <w:color w:val="000000" w:themeColor="text1"/>
        </w:rPr>
        <w:t xml:space="preserve"> proposed </w:t>
      </w:r>
      <w:r w:rsidR="00825BEC">
        <w:rPr>
          <w:rFonts w:ascii="Arial" w:hAnsi="Arial" w:cs="Arial"/>
          <w:color w:val="000000" w:themeColor="text1"/>
        </w:rPr>
        <w:t>as</w:t>
      </w:r>
      <w:r w:rsidR="00776B33">
        <w:rPr>
          <w:rFonts w:ascii="Arial" w:hAnsi="Arial" w:cs="Arial"/>
          <w:color w:val="000000" w:themeColor="text1"/>
        </w:rPr>
        <w:t xml:space="preserve"> a strong candidate biomarker for COVID-19 infection and severity </w:t>
      </w:r>
      <w:r w:rsidR="00776B33">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{"citationID":"KfKyi1Hp","properties":{"formattedCitation":"\\super 74\\nosupersub{}","plainCitation":"74","noteIndex":0},"citationItems":[{"id":5869,"uris":["http://zotero.org/users/6494753/items/R22G62RL"],"itemData":{"id":5869,"type":"article-journal","abstract":"SARS-CoV-2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5708FD" w:rsidRPr="005708FD">
        <w:rPr>
          <w:rFonts w:ascii="Arial" w:hAnsi="Arial" w:cs="Arial"/>
          <w:color w:val="000000"/>
          <w:vertAlign w:val="superscript"/>
        </w:rPr>
        <w:t>74</w:t>
      </w:r>
      <w:r w:rsidR="00776B33">
        <w:rPr>
          <w:rFonts w:ascii="Arial" w:hAnsi="Arial" w:cs="Arial"/>
          <w:color w:val="000000" w:themeColor="text1"/>
        </w:rPr>
        <w:fldChar w:fldCharType="end"/>
      </w:r>
      <w:r w:rsidR="00776B33">
        <w:rPr>
          <w:rFonts w:ascii="Arial" w:hAnsi="Arial" w:cs="Arial"/>
          <w:color w:val="000000" w:themeColor="text1"/>
        </w:rPr>
        <w:t>.</w:t>
      </w:r>
      <w:ins w:id="299" w:author="Charlie Bayne" w:date="2024-08-13T10:50:00Z" w16du:dateUtc="2024-08-13T17:50:00Z">
        <w:r w:rsidR="006F576E">
          <w:rPr>
            <w:rFonts w:ascii="Arial" w:hAnsi="Arial" w:cs="Arial"/>
            <w:color w:val="000000" w:themeColor="text1"/>
          </w:rPr>
          <w:t xml:space="preserve"> </w:t>
        </w:r>
      </w:ins>
      <w:moveToRangeStart w:id="300" w:author="Charlie Bayne" w:date="2024-10-15T13:53:00Z" w:name="move179892828"/>
      <w:moveTo w:id="301" w:author="Charlie Bayne" w:date="2024-10-15T13:53:00Z" w16du:dateUtc="2024-10-15T20:53:00Z">
        <w:r w:rsidR="009169E3">
          <w:rPr>
            <w:rFonts w:ascii="Arial" w:hAnsi="Arial" w:cs="Arial"/>
          </w:rPr>
          <w:t>To</w:t>
        </w:r>
        <w:r w:rsidR="009169E3" w:rsidRPr="007A2946">
          <w:rPr>
            <w:rFonts w:ascii="Arial" w:hAnsi="Arial" w:cs="Arial"/>
          </w:rPr>
          <w:t xml:space="preserve"> determine the specificity of these metabolite biomarkers for EcB, </w:t>
        </w:r>
        <w:r w:rsidR="009169E3">
          <w:rPr>
            <w:rFonts w:ascii="Arial" w:hAnsi="Arial" w:cs="Arial"/>
          </w:rPr>
          <w:t>it would be essential to conduct a comprehensive study directly comparing plasma from multiple types of bacteremia patient populations</w:t>
        </w:r>
        <w:del w:id="302" w:author="Charlie Bayne" w:date="2024-10-15T13:53:00Z" w16du:dateUtc="2024-10-15T20:53:00Z">
          <w:r w:rsidR="009169E3" w:rsidDel="009169E3">
            <w:rPr>
              <w:rFonts w:ascii="Arial" w:hAnsi="Arial" w:cs="Arial"/>
            </w:rPr>
            <w:delText>.</w:delText>
          </w:r>
        </w:del>
      </w:moveTo>
    </w:p>
    <w:moveToRangeEnd w:id="300"/>
    <w:p w14:paraId="4FBFDB46" w14:textId="77777777" w:rsidR="009169E3" w:rsidRDefault="009169E3">
      <w:pPr>
        <w:spacing w:line="480" w:lineRule="auto"/>
        <w:rPr>
          <w:ins w:id="303" w:author="Charlie Bayne" w:date="2024-10-15T13:53:00Z" w16du:dateUtc="2024-10-15T20:53:00Z"/>
          <w:rFonts w:ascii="Arial" w:hAnsi="Arial" w:cs="Arial"/>
          <w:color w:val="000000" w:themeColor="text1"/>
        </w:rPr>
        <w:pPrChange w:id="304" w:author="Charlie Bayne" w:date="2024-10-15T13:53:00Z" w16du:dateUtc="2024-10-15T20:53:00Z">
          <w:pPr>
            <w:spacing w:line="480" w:lineRule="auto"/>
            <w:ind w:firstLine="720"/>
          </w:pPr>
        </w:pPrChange>
      </w:pPr>
    </w:p>
    <w:p w14:paraId="714EF220" w14:textId="24C1C2B8" w:rsidR="009169E3" w:rsidRDefault="00825BEC" w:rsidP="00272006">
      <w:pPr>
        <w:spacing w:line="480" w:lineRule="auto"/>
        <w:ind w:firstLine="720"/>
        <w:rPr>
          <w:ins w:id="305" w:author="Charlie Bayne" w:date="2024-10-15T13:53:00Z" w16du:dateUtc="2024-10-15T20:53:00Z"/>
          <w:rFonts w:ascii="Arial" w:hAnsi="Arial" w:cs="Arial"/>
        </w:rPr>
      </w:pPr>
      <w:del w:id="306" w:author="Charlie Bayne" w:date="2024-10-15T13:53:00Z" w16du:dateUtc="2024-10-15T20:53:00Z">
        <w:r w:rsidDel="009169E3">
          <w:rPr>
            <w:rFonts w:ascii="Arial" w:hAnsi="Arial" w:cs="Arial"/>
            <w:color w:val="000000" w:themeColor="text1"/>
          </w:rPr>
          <w:delText>Interestingly</w:delText>
        </w:r>
      </w:del>
      <w:ins w:id="307" w:author="Charlie Bayne" w:date="2024-10-15T13:54:00Z" w16du:dateUtc="2024-10-15T20:54:00Z">
        <w:r w:rsidR="009169E3">
          <w:rPr>
            <w:rFonts w:ascii="Arial" w:hAnsi="Arial" w:cs="Arial"/>
            <w:color w:val="000000" w:themeColor="text1"/>
          </w:rPr>
          <w:t xml:space="preserve">In our metabolomics analysis we note </w:t>
        </w:r>
        <w:proofErr w:type="spellStart"/>
        <w:r w:rsidR="009169E3">
          <w:rPr>
            <w:rFonts w:ascii="Arial" w:hAnsi="Arial" w:cs="Arial"/>
            <w:color w:val="000000" w:themeColor="text1"/>
          </w:rPr>
          <w:t>tha</w:t>
        </w:r>
      </w:ins>
      <w:ins w:id="308" w:author="Charlie Bayne" w:date="2024-10-15T13:59:00Z" w16du:dateUtc="2024-10-15T20:59:00Z">
        <w:r w:rsidR="009169E3">
          <w:rPr>
            <w:rFonts w:ascii="Arial" w:hAnsi="Arial" w:cs="Arial"/>
            <w:color w:val="000000" w:themeColor="text1"/>
          </w:rPr>
          <w:t>t</w:t>
        </w:r>
      </w:ins>
      <w:del w:id="309" w:author="Charlie Bayne" w:date="2024-10-15T13:53:00Z" w16du:dateUtc="2024-10-15T20:53:00Z">
        <w:r w:rsidDel="009169E3">
          <w:rPr>
            <w:rFonts w:ascii="Arial" w:hAnsi="Arial" w:cs="Arial"/>
            <w:color w:val="000000" w:themeColor="text1"/>
          </w:rPr>
          <w:delText xml:space="preserve">, </w:delText>
        </w:r>
      </w:del>
      <w:r>
        <w:rPr>
          <w:rFonts w:ascii="Arial" w:hAnsi="Arial" w:cs="Arial"/>
          <w:color w:val="000000" w:themeColor="text1"/>
        </w:rPr>
        <w:t>three</w:t>
      </w:r>
      <w:proofErr w:type="spellEnd"/>
      <w:r>
        <w:rPr>
          <w:rFonts w:ascii="Arial" w:hAnsi="Arial" w:cs="Arial"/>
          <w:color w:val="000000" w:themeColor="text1"/>
        </w:rPr>
        <w:t xml:space="preserve"> </w:t>
      </w:r>
      <w:r w:rsidR="00AF055C">
        <w:rPr>
          <w:rFonts w:ascii="Arial" w:hAnsi="Arial" w:cs="Arial"/>
          <w:color w:val="000000" w:themeColor="text1"/>
        </w:rPr>
        <w:t>of the most effective metabolites at differentiating healthy from infected</w:t>
      </w:r>
      <w:r>
        <w:rPr>
          <w:rFonts w:ascii="Arial" w:hAnsi="Arial" w:cs="Arial"/>
          <w:color w:val="000000" w:themeColor="text1"/>
        </w:rPr>
        <w:t xml:space="preserve"> individuals</w:t>
      </w:r>
      <w:r w:rsidR="00AF055C">
        <w:rPr>
          <w:rFonts w:ascii="Arial" w:hAnsi="Arial" w:cs="Arial"/>
          <w:color w:val="000000" w:themeColor="text1"/>
        </w:rPr>
        <w:t xml:space="preserve"> </w:t>
      </w:r>
      <w:del w:id="310" w:author="Charlie Bayne" w:date="2024-10-15T13:55:00Z" w16du:dateUtc="2024-10-15T20:55:00Z">
        <w:r w:rsidDel="009169E3">
          <w:rPr>
            <w:rFonts w:ascii="Arial" w:hAnsi="Arial" w:cs="Arial"/>
            <w:color w:val="000000" w:themeColor="text1"/>
          </w:rPr>
          <w:delText xml:space="preserve">are used </w:delText>
        </w:r>
        <w:r w:rsidR="00AF055C" w:rsidDel="009169E3">
          <w:rPr>
            <w:rFonts w:ascii="Arial" w:hAnsi="Arial" w:cs="Arial"/>
            <w:color w:val="000000" w:themeColor="text1"/>
          </w:rPr>
          <w:delText>as</w:delText>
        </w:r>
      </w:del>
      <w:ins w:id="311" w:author="Charlie Bayne" w:date="2024-10-15T13:59:00Z" w16du:dateUtc="2024-10-15T20:59:00Z">
        <w:r w:rsidR="009169E3">
          <w:rPr>
            <w:rFonts w:ascii="Arial" w:hAnsi="Arial" w:cs="Arial"/>
            <w:color w:val="000000" w:themeColor="text1"/>
          </w:rPr>
          <w:t>have roles as</w:t>
        </w:r>
      </w:ins>
      <w:r w:rsidR="00AF055C">
        <w:rPr>
          <w:rFonts w:ascii="Arial" w:hAnsi="Arial" w:cs="Arial"/>
          <w:color w:val="000000" w:themeColor="text1"/>
        </w:rPr>
        <w:t xml:space="preserve"> </w:t>
      </w:r>
      <w:ins w:id="312" w:author="Charlie Bayne" w:date="2024-10-15T13:55:00Z" w16du:dateUtc="2024-10-15T20:55:00Z">
        <w:r w:rsidR="009169E3">
          <w:rPr>
            <w:rFonts w:ascii="Arial" w:hAnsi="Arial" w:cs="Arial"/>
            <w:color w:val="000000" w:themeColor="text1"/>
          </w:rPr>
          <w:t xml:space="preserve">industrial </w:t>
        </w:r>
      </w:ins>
      <w:r w:rsidR="00AF055C" w:rsidRPr="00A70D07">
        <w:rPr>
          <w:rFonts w:ascii="Arial" w:hAnsi="Arial" w:cs="Arial"/>
          <w:color w:val="000000" w:themeColor="text1"/>
        </w:rPr>
        <w:t>plasticizers</w:t>
      </w:r>
      <w:r>
        <w:rPr>
          <w:rFonts w:ascii="Arial" w:hAnsi="Arial" w:cs="Arial"/>
          <w:color w:val="000000" w:themeColor="text1"/>
        </w:rPr>
        <w:t>:</w:t>
      </w:r>
      <w:r w:rsidR="00AF055C">
        <w:rPr>
          <w:rFonts w:ascii="Arial" w:hAnsi="Arial" w:cs="Arial"/>
          <w:color w:val="000000" w:themeColor="text1"/>
        </w:rPr>
        <w:t xml:space="preserve">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{"citationID":"gMnRV0Ir","properties":{"formattedCitation":"\\super 75\\nosupersub{}","plainCitation":"75","noteIndex":0},"citationItems":[{"id":6019,"uris":["http://zotero.org/users/6494753/items/TDCTGQS4"],"itemData":{"id":6019,"type":"article-journal","abstract":"Phthalates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5708FD" w:rsidRPr="005708FD">
        <w:rPr>
          <w:rFonts w:ascii="Arial" w:hAnsi="Arial" w:cs="Arial"/>
          <w:color w:val="000000"/>
          <w:vertAlign w:val="superscript"/>
        </w:rPr>
        <w:t>75</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5708FD">
        <w:rPr>
          <w:rFonts w:ascii="Arial" w:hAnsi="Arial" w:cs="Arial"/>
          <w:color w:val="000000" w:themeColor="text1"/>
        </w:rPr>
        <w:instrText xml:space="preserve"> ADDIN ZOTERO_ITEM CSL_CITATION {"citationID":"H5f6Rqmf","properties":{"formattedCitation":"\\super 76\\nosupersub{}","plainCitation":"76","noteIndex":0},"citationItems":[{"id":6022,"uris":["http://zotero.org/users/6494753/items/65AZI95A"],"itemData":{"id":6022,"type":"article-journal","abstract":"Tris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5708FD" w:rsidRPr="005708FD">
        <w:rPr>
          <w:rFonts w:ascii="Arial" w:hAnsi="Arial" w:cs="Arial"/>
          <w:color w:val="000000"/>
          <w:vertAlign w:val="superscript"/>
        </w:rPr>
        <w:t>76</w:t>
      </w:r>
      <w:r w:rsidR="00AF055C">
        <w:rPr>
          <w:rFonts w:ascii="Arial" w:hAnsi="Arial" w:cs="Arial"/>
          <w:color w:val="000000" w:themeColor="text1"/>
        </w:rPr>
        <w:fldChar w:fldCharType="end"/>
      </w:r>
      <w:r w:rsidR="00AF055C">
        <w:rPr>
          <w:rFonts w:ascii="Arial" w:hAnsi="Arial" w:cs="Arial"/>
          <w:color w:val="000000" w:themeColor="text1"/>
        </w:rPr>
        <w:t>.  The</w:t>
      </w:r>
      <w:ins w:id="313" w:author="Charlie Bayne" w:date="2024-10-15T13:55:00Z" w16du:dateUtc="2024-10-15T20:55:00Z">
        <w:r w:rsidR="009169E3">
          <w:rPr>
            <w:rFonts w:ascii="Arial" w:hAnsi="Arial" w:cs="Arial"/>
            <w:color w:val="000000" w:themeColor="text1"/>
          </w:rPr>
          <w:t>se</w:t>
        </w:r>
      </w:ins>
      <w:r w:rsidR="00AF055C">
        <w:rPr>
          <w:rFonts w:ascii="Arial" w:hAnsi="Arial" w:cs="Arial"/>
          <w:color w:val="000000" w:themeColor="text1"/>
        </w:rPr>
        <w:t xml:space="preserve"> differences</w:t>
      </w:r>
      <w:r>
        <w:rPr>
          <w:rFonts w:ascii="Arial" w:hAnsi="Arial" w:cs="Arial"/>
          <w:color w:val="000000" w:themeColor="text1"/>
        </w:rPr>
        <w:t xml:space="preserve"> </w:t>
      </w:r>
      <w:del w:id="314" w:author="Charlie Bayne" w:date="2024-10-15T13:55:00Z" w16du:dateUtc="2024-10-15T20:55:00Z">
        <w:r w:rsidDel="009169E3">
          <w:rPr>
            <w:rFonts w:ascii="Arial" w:hAnsi="Arial" w:cs="Arial"/>
            <w:color w:val="000000" w:themeColor="text1"/>
          </w:rPr>
          <w:delText>observed</w:delText>
        </w:r>
        <w:r w:rsidR="00AF055C" w:rsidDel="009169E3">
          <w:rPr>
            <w:rFonts w:ascii="Arial" w:hAnsi="Arial" w:cs="Arial"/>
            <w:color w:val="000000" w:themeColor="text1"/>
          </w:rPr>
          <w:delText xml:space="preserve"> </w:delText>
        </w:r>
      </w:del>
      <w:r w:rsidR="00AF055C">
        <w:rPr>
          <w:rFonts w:ascii="Arial" w:hAnsi="Arial" w:cs="Arial"/>
        </w:rPr>
        <w:t>were</w:t>
      </w:r>
      <w:ins w:id="315" w:author="Charlie Bayne" w:date="2024-10-15T13:57:00Z" w16du:dateUtc="2024-10-15T20:57:00Z">
        <w:r w:rsidR="009169E3">
          <w:rPr>
            <w:rFonts w:ascii="Arial" w:hAnsi="Arial" w:cs="Arial"/>
          </w:rPr>
          <w:t xml:space="preserve"> likely</w:t>
        </w:r>
      </w:ins>
      <w:del w:id="316" w:author="Charlie Bayne" w:date="2024-10-15T13:57:00Z" w16du:dateUtc="2024-10-15T20:57:00Z">
        <w:r w:rsidR="00AF055C" w:rsidDel="009169E3">
          <w:rPr>
            <w:rFonts w:ascii="Arial" w:hAnsi="Arial" w:cs="Arial"/>
          </w:rPr>
          <w:delText xml:space="preserve"> </w:delText>
        </w:r>
      </w:del>
      <w:ins w:id="317" w:author="Charlie Bayne" w:date="2024-10-15T13:55:00Z" w16du:dateUtc="2024-10-15T20:55:00Z">
        <w:r w:rsidR="009169E3">
          <w:rPr>
            <w:rFonts w:ascii="Arial" w:hAnsi="Arial" w:cs="Arial"/>
          </w:rPr>
          <w:t xml:space="preserve"> </w:t>
        </w:r>
      </w:ins>
      <w:r w:rsidR="00D13E0C">
        <w:rPr>
          <w:rFonts w:ascii="Arial" w:hAnsi="Arial" w:cs="Arial"/>
        </w:rPr>
        <w:t>due</w:t>
      </w:r>
      <w:r w:rsidR="00AF055C">
        <w:rPr>
          <w:rFonts w:ascii="Arial" w:hAnsi="Arial" w:cs="Arial"/>
        </w:rPr>
        <w:t xml:space="preserve"> to logistical constraints </w:t>
      </w:r>
      <w:del w:id="318" w:author="Charlie Bayne" w:date="2024-10-15T14:00:00Z" w16du:dateUtc="2024-10-15T21:00:00Z">
        <w:r w:rsidDel="009169E3">
          <w:rPr>
            <w:rFonts w:ascii="Arial" w:hAnsi="Arial" w:cs="Arial"/>
          </w:rPr>
          <w:delText>leading to</w:delText>
        </w:r>
      </w:del>
      <w:ins w:id="319" w:author="Charlie Bayne" w:date="2024-10-15T14:00:00Z" w16du:dateUtc="2024-10-15T21:00:00Z">
        <w:r w:rsidR="009169E3">
          <w:rPr>
            <w:rFonts w:ascii="Arial" w:hAnsi="Arial" w:cs="Arial"/>
          </w:rPr>
          <w:t>that resulted in</w:t>
        </w:r>
      </w:ins>
      <w:r>
        <w:rPr>
          <w:rFonts w:ascii="Arial" w:hAnsi="Arial" w:cs="Arial"/>
        </w:rPr>
        <w:t xml:space="preserve"> </w:t>
      </w:r>
      <w:r w:rsidR="00AF055C">
        <w:rPr>
          <w:rFonts w:ascii="Arial" w:hAnsi="Arial" w:cs="Arial"/>
        </w:rPr>
        <w:t xml:space="preserve">subtle differences in the </w:t>
      </w:r>
      <w:r w:rsidR="00776B33">
        <w:rPr>
          <w:rFonts w:ascii="Arial" w:hAnsi="Arial" w:cs="Arial"/>
        </w:rPr>
        <w:t xml:space="preserve">plastics used for </w:t>
      </w:r>
      <w:r w:rsidR="00AF055C">
        <w:rPr>
          <w:rFonts w:ascii="Arial" w:hAnsi="Arial" w:cs="Arial"/>
        </w:rPr>
        <w:t xml:space="preserve">plasma collection between sources. This highlights the importance of seemingly innocuous components of experimental design </w:t>
      </w:r>
      <w:r>
        <w:rPr>
          <w:rFonts w:ascii="Arial" w:hAnsi="Arial" w:cs="Arial"/>
        </w:rPr>
        <w:t xml:space="preserve">in </w:t>
      </w:r>
      <w:r w:rsidR="00AF055C">
        <w:rPr>
          <w:rFonts w:ascii="Arial" w:hAnsi="Arial" w:cs="Arial"/>
        </w:rPr>
        <w:t>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5708FD">
        <w:rPr>
          <w:rFonts w:ascii="Arial" w:hAnsi="Arial" w:cs="Arial"/>
        </w:rPr>
        <w:instrText xml:space="preserve"> ADDIN ZOTERO_ITEM CSL_CITATION {"citationID":"hZunPFYg","properties":{"formattedCitation":"\\super 77\\nosupersub{}","plainCitation":"77","noteIndex":0},"citationItems":[{"id":6010,"uris":["http://zotero.org/users/6494753/items/W9W25ZNL"],"itemData":{"id":6010,"type":"article-journal","abstract":"Background: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5708FD" w:rsidRPr="005708FD">
        <w:rPr>
          <w:rFonts w:ascii="Arial" w:hAnsi="Arial" w:cs="Arial"/>
          <w:vertAlign w:val="superscript"/>
        </w:rPr>
        <w:t>77</w:t>
      </w:r>
      <w:r w:rsidR="006679E3">
        <w:rPr>
          <w:rFonts w:ascii="Arial" w:hAnsi="Arial" w:cs="Arial"/>
        </w:rPr>
        <w:fldChar w:fldCharType="end"/>
      </w:r>
      <w:r w:rsidR="00AF055C">
        <w:rPr>
          <w:rFonts w:ascii="Arial" w:hAnsi="Arial" w:cs="Arial"/>
        </w:rPr>
        <w:t>.</w:t>
      </w:r>
      <w:r w:rsidR="002A126A">
        <w:rPr>
          <w:rFonts w:ascii="Arial" w:hAnsi="Arial" w:cs="Arial"/>
        </w:rPr>
        <w:t xml:space="preserve"> </w:t>
      </w:r>
      <w:ins w:id="320" w:author="Charlie Bayne" w:date="2024-10-15T13:56:00Z" w16du:dateUtc="2024-10-15T20:56:00Z">
        <w:r w:rsidR="009169E3">
          <w:rPr>
            <w:rFonts w:ascii="Arial" w:hAnsi="Arial" w:cs="Arial"/>
          </w:rPr>
          <w:t xml:space="preserve"> </w:t>
        </w:r>
      </w:ins>
      <w:ins w:id="321" w:author="Charlie Bayne" w:date="2024-10-16T12:56:00Z">
        <w:r w:rsidR="000E5CAE" w:rsidRPr="000E5CAE">
          <w:rPr>
            <w:rFonts w:ascii="Arial" w:hAnsi="Arial" w:cs="Arial"/>
          </w:rPr>
          <w:t>These findings suggest that some metabolite features distinguishing healthy from infected samples may be confounded by differences in sample collection. Therefore, caution is advised when interpreting metabolites that show differences between healthy and infected samples</w:t>
        </w:r>
      </w:ins>
      <w:ins w:id="322" w:author="Charlie Bayne" w:date="2024-10-16T12:56:00Z" w16du:dateUtc="2024-10-16T19:56:00Z">
        <w:r w:rsidR="000E5CAE">
          <w:rPr>
            <w:rFonts w:ascii="Arial" w:hAnsi="Arial" w:cs="Arial"/>
          </w:rPr>
          <w:t xml:space="preserve"> in this dataset</w:t>
        </w:r>
      </w:ins>
      <w:ins w:id="323" w:author="Charlie Bayne" w:date="2024-10-16T12:56:00Z">
        <w:r w:rsidR="000E5CAE" w:rsidRPr="000E5CAE">
          <w:rPr>
            <w:rFonts w:ascii="Arial" w:hAnsi="Arial" w:cs="Arial"/>
          </w:rPr>
          <w:t>. Metabolites identified as industrial chemicals, which are not typically expected to be found in blood, are likely unwanted artifacts</w:t>
        </w:r>
      </w:ins>
      <w:ins w:id="324" w:author="Charlie Bayne" w:date="2024-10-16T12:56:00Z" w16du:dateUtc="2024-10-16T19:56:00Z">
        <w:r w:rsidR="000E5CAE">
          <w:rPr>
            <w:rFonts w:ascii="Arial" w:hAnsi="Arial" w:cs="Arial"/>
          </w:rPr>
          <w:t>.</w:t>
        </w:r>
      </w:ins>
    </w:p>
    <w:p w14:paraId="5F14C7F8" w14:textId="6B21E1D3" w:rsidR="007A2946" w:rsidRPr="00863690" w:rsidDel="009169E3" w:rsidRDefault="00D13E0C" w:rsidP="00272006">
      <w:pPr>
        <w:spacing w:line="480" w:lineRule="auto"/>
        <w:ind w:firstLine="720"/>
        <w:rPr>
          <w:moveFrom w:id="325" w:author="Charlie Bayne" w:date="2024-10-15T13:53:00Z" w16du:dateUtc="2024-10-15T20:53:00Z"/>
          <w:rFonts w:ascii="Arial" w:hAnsi="Arial" w:cs="Arial"/>
          <w:color w:val="000000" w:themeColor="text1"/>
        </w:rPr>
      </w:pPr>
      <w:moveFromRangeStart w:id="326" w:author="Charlie Bayne" w:date="2024-10-15T13:53:00Z" w:name="move179892828"/>
      <w:moveFrom w:id="327" w:author="Charlie Bayne" w:date="2024-10-15T13:53:00Z" w16du:dateUtc="2024-10-15T20:53:00Z">
        <w:r w:rsidDel="009169E3">
          <w:rPr>
            <w:rFonts w:ascii="Arial" w:hAnsi="Arial" w:cs="Arial"/>
          </w:rPr>
          <w:t>To</w:t>
        </w:r>
        <w:r w:rsidR="007A2946" w:rsidRPr="007A2946" w:rsidDel="009169E3">
          <w:rPr>
            <w:rFonts w:ascii="Arial" w:hAnsi="Arial" w:cs="Arial"/>
          </w:rPr>
          <w:t xml:space="preserve"> determine the specificity of these metabolite biomarkers for EcB, </w:t>
        </w:r>
        <w:r w:rsidR="00825BEC" w:rsidDel="009169E3">
          <w:rPr>
            <w:rFonts w:ascii="Arial" w:hAnsi="Arial" w:cs="Arial"/>
          </w:rPr>
          <w:t xml:space="preserve">it would be essential to conduct </w:t>
        </w:r>
        <w:r w:rsidR="007A2946" w:rsidDel="009169E3">
          <w:rPr>
            <w:rFonts w:ascii="Arial" w:hAnsi="Arial" w:cs="Arial"/>
          </w:rPr>
          <w:t>a comprehensive study directly comparing plasma from multiple types of bacteremia patient populations.</w:t>
        </w:r>
      </w:moveFrom>
    </w:p>
    <w:moveFromRangeEnd w:id="326"/>
    <w:p w14:paraId="6150A9C0" w14:textId="77777777" w:rsidR="007A2946" w:rsidRDefault="007A2946" w:rsidP="00272006">
      <w:pPr>
        <w:spacing w:line="480" w:lineRule="auto"/>
        <w:ind w:firstLine="720"/>
        <w:rPr>
          <w:rFonts w:ascii="Arial" w:hAnsi="Arial" w:cs="Arial"/>
        </w:rPr>
      </w:pPr>
    </w:p>
    <w:p w14:paraId="0FB83D90" w14:textId="479480A4"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825BEC">
        <w:rPr>
          <w:rFonts w:ascii="Arial" w:hAnsi="Arial" w:cs="Arial"/>
        </w:rPr>
        <w:t>-</w:t>
      </w:r>
      <w:r w:rsidR="006679E3">
        <w:rPr>
          <w:rFonts w:ascii="Arial" w:hAnsi="Arial" w:cs="Arial"/>
        </w:rPr>
        <w:t xml:space="preserve">infected samples from </w:t>
      </w:r>
      <w:r w:rsidR="006679E3" w:rsidRPr="006679E3">
        <w:rPr>
          <w:rFonts w:ascii="Arial" w:hAnsi="Arial" w:cs="Arial"/>
          <w:i/>
          <w:iCs/>
        </w:rPr>
        <w:t>E. faeciu</w:t>
      </w:r>
      <w:r w:rsidR="006679E3">
        <w:rPr>
          <w:rFonts w:ascii="Arial" w:hAnsi="Arial" w:cs="Arial"/>
          <w:i/>
          <w:iCs/>
        </w:rPr>
        <w:t>m</w:t>
      </w:r>
      <w:r w:rsidR="00825BEC">
        <w:rPr>
          <w:rFonts w:ascii="Arial" w:hAnsi="Arial" w:cs="Arial"/>
          <w:i/>
          <w:iCs/>
        </w:rPr>
        <w:t>-</w:t>
      </w:r>
      <w:r w:rsidR="00825BEC">
        <w:rPr>
          <w:rFonts w:ascii="Arial" w:hAnsi="Arial" w:cs="Arial"/>
        </w:rPr>
        <w:t>infected samples</w:t>
      </w:r>
      <w:r w:rsidR="006679E3">
        <w:rPr>
          <w:rFonts w:ascii="Arial" w:hAnsi="Arial" w:cs="Arial"/>
          <w:i/>
          <w:iCs/>
        </w:rPr>
        <w:t xml:space="preserve">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sidR="00825BEC">
        <w:rPr>
          <w:rFonts w:ascii="Arial" w:hAnsi="Arial" w:cs="Arial"/>
        </w:rPr>
        <w:t xml:space="preserve"> individuals.</w:t>
      </w:r>
      <w:r>
        <w:rPr>
          <w:rFonts w:ascii="Arial" w:hAnsi="Arial" w:cs="Arial"/>
        </w:rPr>
        <w:t xml:space="preserve"> </w:t>
      </w:r>
      <w:r w:rsidR="00825BEC">
        <w:rPr>
          <w:rFonts w:ascii="Arial" w:hAnsi="Arial" w:cs="Arial"/>
        </w:rPr>
        <w:t xml:space="preserve">However,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w:t>
      </w:r>
      <w:r w:rsidR="00825BEC">
        <w:rPr>
          <w:rFonts w:ascii="Arial" w:hAnsi="Arial" w:cs="Arial"/>
        </w:rPr>
        <w:t xml:space="preserve">based on </w:t>
      </w:r>
      <w:r w:rsidR="00D131EB">
        <w:rPr>
          <w:rFonts w:ascii="Arial" w:hAnsi="Arial" w:cs="Arial"/>
        </w:rPr>
        <w:t xml:space="preserve">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825BEC">
        <w:rPr>
          <w:rFonts w:ascii="Arial" w:hAnsi="Arial" w:cs="Arial"/>
        </w:rPr>
        <w:t xml:space="preserve"> tool</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 xml:space="preserve">more quickly than the current </w:t>
      </w:r>
      <w:r w:rsidR="00825BEC">
        <w:rPr>
          <w:rFonts w:ascii="Arial" w:hAnsi="Arial" w:cs="Arial"/>
        </w:rPr>
        <w:t>state-of-the-art methods,</w:t>
      </w:r>
      <w:r w:rsidR="00BB281C">
        <w:rPr>
          <w:rFonts w:ascii="Arial" w:hAnsi="Arial" w:cs="Arial"/>
        </w:rPr>
        <w:t xml:space="preserve"> </w:t>
      </w:r>
      <w:r w:rsidR="00825BEC">
        <w:rPr>
          <w:rFonts w:ascii="Arial" w:hAnsi="Arial" w:cs="Arial"/>
        </w:rPr>
        <w:t xml:space="preserve">potentially improving </w:t>
      </w:r>
      <w:r w:rsidR="00BB281C">
        <w:rPr>
          <w:rFonts w:ascii="Arial" w:hAnsi="Arial" w:cs="Arial"/>
        </w:rPr>
        <w:t>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based on systemic host response</w:t>
      </w:r>
      <w:r w:rsidR="00825BEC">
        <w:rPr>
          <w:rFonts w:ascii="Arial" w:hAnsi="Arial" w:cs="Arial"/>
        </w:rPr>
        <w:t>,</w:t>
      </w:r>
      <w:r w:rsidR="003A7F75">
        <w:rPr>
          <w:rFonts w:ascii="Arial" w:hAnsi="Arial" w:cs="Arial"/>
        </w:rPr>
        <w:t xml:space="preserve"> as observed in plasma</w:t>
      </w:r>
      <w:r w:rsidR="00825BEC">
        <w:rPr>
          <w:rFonts w:ascii="Arial" w:hAnsi="Arial" w:cs="Arial"/>
        </w:rPr>
        <w:t>,</w:t>
      </w:r>
      <w:r w:rsidR="003A7F75">
        <w:rPr>
          <w:rFonts w:ascii="Arial" w:hAnsi="Arial" w:cs="Arial"/>
        </w:rPr>
        <w:t xml:space="preserve"> </w:t>
      </w:r>
      <w:r w:rsidR="00D131EB">
        <w:rPr>
          <w:rFonts w:ascii="Arial" w:hAnsi="Arial" w:cs="Arial"/>
        </w:rPr>
        <w:t xml:space="preserve">is limited to a </w:t>
      </w:r>
      <w:r w:rsidR="00765099">
        <w:rPr>
          <w:rFonts w:ascii="Arial" w:hAnsi="Arial" w:cs="Arial"/>
        </w:rPr>
        <w:t>best-case</w:t>
      </w:r>
      <w:r w:rsidR="00825BEC">
        <w:rPr>
          <w:rFonts w:ascii="Arial" w:hAnsi="Arial" w:cs="Arial"/>
        </w:rPr>
        <w:t xml:space="preserve"> </w:t>
      </w:r>
      <w:r w:rsidR="00765099">
        <w:rPr>
          <w:rFonts w:ascii="Arial" w:hAnsi="Arial" w:cs="Arial"/>
        </w:rPr>
        <w:t>scenario</w:t>
      </w:r>
      <w:r w:rsidR="00D131EB">
        <w:rPr>
          <w:rFonts w:ascii="Arial" w:hAnsi="Arial" w:cs="Arial"/>
        </w:rPr>
        <w:t xml:space="preserve"> of around </w:t>
      </w:r>
      <w:r w:rsidR="003A7F75">
        <w:rPr>
          <w:rFonts w:ascii="Arial" w:hAnsi="Arial" w:cs="Arial"/>
        </w:rPr>
        <w:t>80</w:t>
      </w:r>
      <w:r w:rsidR="00D131EB">
        <w:rPr>
          <w:rFonts w:ascii="Arial" w:hAnsi="Arial" w:cs="Arial"/>
        </w:rPr>
        <w:t>% accuracy</w:t>
      </w:r>
      <w:r w:rsidR="00825BEC">
        <w:rPr>
          <w:rFonts w:ascii="Arial" w:hAnsi="Arial" w:cs="Arial"/>
        </w:rPr>
        <w:t xml:space="preserve">. This </w:t>
      </w:r>
      <w:r w:rsidR="00D131EB">
        <w:rPr>
          <w:rFonts w:ascii="Arial" w:hAnsi="Arial" w:cs="Arial"/>
        </w:rPr>
        <w:t xml:space="preserve">degree of predictive power </w:t>
      </w:r>
      <w:r w:rsidR="00825BEC">
        <w:rPr>
          <w:rFonts w:ascii="Arial" w:hAnsi="Arial" w:cs="Arial"/>
        </w:rPr>
        <w:t xml:space="preserve">may not be </w:t>
      </w:r>
      <w:r w:rsidR="00D131EB">
        <w:rPr>
          <w:rFonts w:ascii="Arial" w:hAnsi="Arial" w:cs="Arial"/>
        </w:rPr>
        <w:t xml:space="preserve">sufficient </w:t>
      </w:r>
      <w:r w:rsidR="00825BEC">
        <w:rPr>
          <w:rFonts w:ascii="Arial" w:hAnsi="Arial" w:cs="Arial"/>
        </w:rPr>
        <w:t>for clinical use,</w:t>
      </w:r>
      <w:r w:rsidR="00A12308">
        <w:rPr>
          <w:rFonts w:ascii="Arial" w:hAnsi="Arial" w:cs="Arial"/>
        </w:rPr>
        <w:t xml:space="preserve"> </w:t>
      </w:r>
      <w:r w:rsidR="00825BEC">
        <w:rPr>
          <w:rFonts w:ascii="Arial" w:hAnsi="Arial" w:cs="Arial"/>
        </w:rPr>
        <w:t>where clinicians would</w:t>
      </w:r>
      <w:r w:rsidR="00A12308">
        <w:rPr>
          <w:rFonts w:ascii="Arial" w:hAnsi="Arial" w:cs="Arial"/>
        </w:rPr>
        <w:t xml:space="preserve"> certainly </w:t>
      </w:r>
      <w:r w:rsidR="00825BEC">
        <w:rPr>
          <w:rFonts w:ascii="Arial" w:hAnsi="Arial" w:cs="Arial"/>
        </w:rPr>
        <w:t xml:space="preserve">opt for </w:t>
      </w:r>
      <w:r w:rsidR="006213B6">
        <w:rPr>
          <w:rFonts w:ascii="Arial" w:hAnsi="Arial" w:cs="Arial"/>
        </w:rPr>
        <w:t>slower, but more accurate</w:t>
      </w:r>
      <w:r w:rsidR="00825BEC">
        <w:rPr>
          <w:rFonts w:ascii="Arial" w:hAnsi="Arial" w:cs="Arial"/>
        </w:rPr>
        <w:t>,</w:t>
      </w:r>
      <w:r w:rsidR="006213B6">
        <w:rPr>
          <w:rFonts w:ascii="Arial" w:hAnsi="Arial" w:cs="Arial"/>
        </w:rPr>
        <w:t xml:space="preserve"> current methods.</w:t>
      </w:r>
    </w:p>
    <w:p w14:paraId="35018337" w14:textId="77777777" w:rsidR="00B30DC6" w:rsidRDefault="00B30DC6" w:rsidP="002A126A">
      <w:pPr>
        <w:spacing w:line="480" w:lineRule="auto"/>
        <w:rPr>
          <w:rFonts w:ascii="Arial" w:hAnsi="Arial" w:cs="Arial"/>
        </w:rPr>
      </w:pPr>
    </w:p>
    <w:p w14:paraId="3F69C4D6" w14:textId="1E860483" w:rsidR="00523C85" w:rsidRDefault="00B30DC6" w:rsidP="00272006">
      <w:pPr>
        <w:spacing w:line="480" w:lineRule="auto"/>
        <w:ind w:firstLine="720"/>
        <w:rPr>
          <w:rFonts w:ascii="Arial" w:hAnsi="Arial" w:cs="Arial"/>
        </w:rPr>
      </w:pPr>
      <w:r>
        <w:rPr>
          <w:rFonts w:ascii="Arial" w:hAnsi="Arial" w:cs="Arial"/>
        </w:rPr>
        <w:t>Even so,</w:t>
      </w:r>
      <w:r w:rsidR="003908C2">
        <w:rPr>
          <w:rFonts w:ascii="Arial" w:hAnsi="Arial" w:cs="Arial"/>
        </w:rPr>
        <w:t xml:space="preserve"> our approach uncovered</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w:t>
      </w:r>
      <w:r w:rsidR="003908C2">
        <w:rPr>
          <w:rFonts w:ascii="Arial" w:hAnsi="Arial" w:cs="Arial"/>
        </w:rPr>
        <w:t>,</w:t>
      </w:r>
      <w:r w:rsidR="00D25EA5">
        <w:rPr>
          <w:rFonts w:ascii="Arial" w:hAnsi="Arial" w:cs="Arial"/>
        </w:rPr>
        <w:t xml:space="preserve"> </w:t>
      </w:r>
      <w:r w:rsidR="003908C2">
        <w:rPr>
          <w:rFonts w:ascii="Arial" w:hAnsi="Arial" w:cs="Arial"/>
        </w:rPr>
        <w:t>for example</w:t>
      </w:r>
      <w:r w:rsidR="00D25EA5">
        <w:rPr>
          <w:rFonts w:ascii="Arial" w:hAnsi="Arial" w:cs="Arial"/>
        </w:rPr>
        <w:t xml:space="preserve">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here are many reports of important human pathogens reducing immunoglobulins through various mechanisms, including the direct degradation of antibodies</w:t>
      </w:r>
      <w:r w:rsidR="003908C2">
        <w:rPr>
          <w:rFonts w:ascii="Arial" w:hAnsi="Arial" w:cs="Arial"/>
        </w:rPr>
        <w:t>,</w:t>
      </w:r>
      <w:r w:rsidR="00734ABA">
        <w:rPr>
          <w:rFonts w:ascii="Arial" w:hAnsi="Arial" w:cs="Arial"/>
        </w:rPr>
        <w:t xml:space="preserve">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5708FD">
        <w:rPr>
          <w:rFonts w:ascii="Arial" w:hAnsi="Arial" w:cs="Arial"/>
        </w:rPr>
        <w:instrText xml:space="preserve"> ADDIN ZOTERO_ITEM CSL_CITATION {"citationID":"HmX8dO06","properties":{"formattedCitation":"\\super 78\\nosupersub{}","plainCitation":"78","noteIndex":0},"citationItems":[{"id":5623,"uris":["http://zotero.org/users/6494753/items/9B6RVX8E"],"itemData":{"id":5623,"type":"article-journal","abstract":"Streptococcus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5708FD" w:rsidRPr="005708FD">
        <w:rPr>
          <w:rFonts w:ascii="Arial" w:hAnsi="Arial" w:cs="Arial"/>
          <w:vertAlign w:val="superscript"/>
        </w:rPr>
        <w:t>78</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5708FD">
        <w:rPr>
          <w:rFonts w:ascii="Arial" w:hAnsi="Arial" w:cs="Arial"/>
        </w:rPr>
        <w:instrText xml:space="preserve"> ADDIN ZOTERO_ITEM CSL_CITATION {"citationID":"eqiWJ96H","properties":{"formattedCitation":"\\super 79\\nosupersub{}","plainCitation":"79","noteIndex":0},"citationItems":[{"id":5426,"uris":["http://zotero.org/users/6494753/items/EKQVWD5J"],"itemData":{"id":5426,"type":"article-journal","abstract":"Pathogenic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5708FD" w:rsidRPr="005708FD">
        <w:rPr>
          <w:rFonts w:ascii="Arial" w:hAnsi="Arial" w:cs="Arial"/>
          <w:vertAlign w:val="superscript"/>
        </w:rPr>
        <w:t>79</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w:t>
      </w:r>
      <w:r w:rsidR="003908C2">
        <w:rPr>
          <w:rFonts w:ascii="Arial" w:hAnsi="Arial" w:cs="Arial"/>
        </w:rPr>
        <w:t xml:space="preserve">indicating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5708FD">
        <w:rPr>
          <w:rFonts w:ascii="Arial" w:hAnsi="Arial" w:cs="Arial"/>
        </w:rPr>
        <w:instrText xml:space="preserve"> ADDIN ZOTERO_ITEM CSL_CITATION {"citationID":"9cLl8UNj","properties":{"formattedCitation":"\\super 80\\nosupersub{}","plainCitation":"80","noteIndex":0},"citationItems":[{"id":6225,"uris":["http://zotero.org/users/6494753/items/8ADENXQL"],"itemData":{"id":6225,"type":"article-journal","abstract":"Background: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5708FD" w:rsidRPr="005708FD">
        <w:rPr>
          <w:rFonts w:ascii="Arial" w:hAnsi="Arial" w:cs="Arial"/>
          <w:vertAlign w:val="superscript"/>
        </w:rPr>
        <w:t>80</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3AA46850"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w:t>
      </w:r>
      <w:r w:rsidR="003D75C1">
        <w:rPr>
          <w:rFonts w:ascii="Arial" w:hAnsi="Arial" w:cs="Arial"/>
        </w:rPr>
        <w:t xml:space="preserve">, </w:t>
      </w:r>
      <w:r w:rsidR="003908C2">
        <w:rPr>
          <w:rFonts w:ascii="Arial" w:hAnsi="Arial" w:cs="Arial"/>
        </w:rPr>
        <w:t>with both</w:t>
      </w:r>
      <w:r w:rsidR="003D75C1">
        <w:rPr>
          <w:rFonts w:ascii="Arial" w:hAnsi="Arial" w:cs="Arial"/>
        </w:rPr>
        <w:t xml:space="preserve"> retinol and retinol binding protein 4 (RBP4</w:t>
      </w:r>
      <w:r w:rsidR="00765099">
        <w:rPr>
          <w:rFonts w:ascii="Arial" w:hAnsi="Arial" w:cs="Arial"/>
        </w:rPr>
        <w:t>) being increased</w:t>
      </w:r>
      <w:r w:rsidR="003D75C1">
        <w:rPr>
          <w:rFonts w:ascii="Arial" w:hAnsi="Arial" w:cs="Arial"/>
        </w:rPr>
        <w:t xml:space="preserve">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908C2">
        <w:rPr>
          <w:rFonts w:ascii="Arial" w:hAnsi="Arial" w:cs="Arial"/>
          <w:i/>
          <w:iCs/>
        </w:rPr>
        <w:t>.</w:t>
      </w:r>
      <w:r w:rsidR="003D75C1">
        <w:rPr>
          <w:rFonts w:ascii="Arial" w:hAnsi="Arial" w:cs="Arial"/>
        </w:rPr>
        <w:t xml:space="preserve"> </w:t>
      </w:r>
      <w:r w:rsidR="003908C2">
        <w:rPr>
          <w:rFonts w:ascii="Arial" w:hAnsi="Arial" w:cs="Arial"/>
        </w:rPr>
        <w:t>These were</w:t>
      </w:r>
      <w:r w:rsidR="00D31A26">
        <w:rPr>
          <w:rFonts w:ascii="Arial" w:hAnsi="Arial" w:cs="Arial"/>
        </w:rPr>
        <w:t xml:space="preserve"> among the top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potentially confounded by transplant status in our data set, </w:t>
      </w:r>
      <w:r w:rsidR="0054376B">
        <w:rPr>
          <w:rFonts w:ascii="Arial" w:hAnsi="Arial" w:cs="Arial"/>
        </w:rPr>
        <w:t xml:space="preserve">narrowly missing our threshold for significance when considering </w:t>
      </w:r>
      <w:r w:rsidR="003908C2">
        <w:rPr>
          <w:rFonts w:ascii="Arial" w:hAnsi="Arial" w:cs="Arial"/>
        </w:rPr>
        <w:t xml:space="preserve">only </w:t>
      </w:r>
      <w:r w:rsidR="0054376B">
        <w:rPr>
          <w:rFonts w:ascii="Arial" w:hAnsi="Arial" w:cs="Arial"/>
        </w:rPr>
        <w:t xml:space="preserve">patients without a transplant, retinol levels </w:t>
      </w:r>
      <w:r w:rsidR="00A26F8E">
        <w:rPr>
          <w:rFonts w:ascii="Arial" w:hAnsi="Arial" w:cs="Arial"/>
        </w:rPr>
        <w:t>remained</w:t>
      </w:r>
      <w:r w:rsidR="0054376B">
        <w:rPr>
          <w:rFonts w:ascii="Arial" w:hAnsi="Arial" w:cs="Arial"/>
        </w:rPr>
        <w:t xml:space="preserve"> significantly different. </w:t>
      </w:r>
      <w:r w:rsidR="003908C2">
        <w:rPr>
          <w:rFonts w:ascii="Arial" w:hAnsi="Arial" w:cs="Arial"/>
        </w:rPr>
        <w:t>T</w:t>
      </w:r>
      <w:r w:rsidR="0054376B">
        <w:rPr>
          <w:rFonts w:ascii="Arial" w:hAnsi="Arial" w:cs="Arial"/>
        </w:rPr>
        <w:t xml:space="preserve">his suggests that the differences in these </w:t>
      </w:r>
      <w:r w:rsidR="003908C2">
        <w:rPr>
          <w:rFonts w:ascii="Arial" w:hAnsi="Arial" w:cs="Arial"/>
        </w:rPr>
        <w:t>retinol-</w:t>
      </w:r>
      <w:r w:rsidR="0054376B">
        <w:rPr>
          <w:rFonts w:ascii="Arial" w:hAnsi="Arial" w:cs="Arial"/>
        </w:rPr>
        <w:t>associated features were most likely due to</w:t>
      </w:r>
      <w:r w:rsidR="00863690">
        <w:rPr>
          <w:rFonts w:ascii="Arial" w:hAnsi="Arial" w:cs="Arial"/>
        </w:rPr>
        <w:t xml:space="preserve">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5708FD">
        <w:rPr>
          <w:rFonts w:ascii="Arial" w:hAnsi="Arial" w:cs="Arial"/>
        </w:rPr>
        <w:instrText xml:space="preserve"> ADDIN ZOTERO_ITEM CSL_CITATION {"citationID":"ffLqYVOO","properties":{"formattedCitation":"\\super 81\\nosupersub{}","plainCitation":"81","noteIndex":0},"citationItems":[{"id":6040,"uris":["http://zotero.org/users/6494753/items/JCI99U92"],"itemData":{"id":6040,"type":"article-journal","abstract":"The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5708FD" w:rsidRPr="005708FD">
        <w:rPr>
          <w:rFonts w:ascii="Arial" w:hAnsi="Arial" w:cs="Arial"/>
          <w:vertAlign w:val="superscript"/>
        </w:rPr>
        <w:t>81</w:t>
      </w:r>
      <w:r w:rsidR="007E316A">
        <w:rPr>
          <w:rFonts w:ascii="Arial" w:hAnsi="Arial" w:cs="Arial"/>
        </w:rPr>
        <w:fldChar w:fldCharType="end"/>
      </w:r>
      <w:r w:rsidR="00512EFC">
        <w:rPr>
          <w:rFonts w:ascii="Arial" w:hAnsi="Arial" w:cs="Arial"/>
        </w:rPr>
        <w:t xml:space="preserve"> </w:t>
      </w:r>
      <w:r w:rsidR="007E316A">
        <w:rPr>
          <w:rFonts w:ascii="Arial" w:hAnsi="Arial" w:cs="Arial"/>
        </w:rPr>
        <w:t>and increased urinary loss</w:t>
      </w:r>
      <w:r w:rsidR="003908C2">
        <w:rPr>
          <w:rFonts w:ascii="Arial" w:hAnsi="Arial" w:cs="Arial"/>
        </w:rPr>
        <w:t>,</w:t>
      </w:r>
      <w:r w:rsidR="007E316A">
        <w:rPr>
          <w:rFonts w:ascii="Arial" w:hAnsi="Arial" w:cs="Arial"/>
        </w:rPr>
        <w:t xml:space="preserve">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3908C2">
        <w:rPr>
          <w:rFonts w:ascii="Arial" w:hAnsi="Arial" w:cs="Arial"/>
          <w:i/>
          <w:iCs/>
          <w:color w:val="000000" w:themeColor="text1"/>
        </w:rPr>
        <w:t>-</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Retinol is important for the function of</w:t>
      </w:r>
      <w:r w:rsidR="003908C2">
        <w:rPr>
          <w:rFonts w:ascii="Arial" w:hAnsi="Arial" w:cs="Arial"/>
        </w:rPr>
        <w:t xml:space="preserve"> various</w:t>
      </w:r>
      <w:r w:rsidR="00A364A4">
        <w:rPr>
          <w:rFonts w:ascii="Arial" w:hAnsi="Arial" w:cs="Arial"/>
        </w:rPr>
        <w:t xml:space="preserve"> aspects of the innate and adaptive immune system, and the differences observed in this study may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5708FD">
        <w:rPr>
          <w:rFonts w:ascii="Arial" w:hAnsi="Arial" w:cs="Arial"/>
        </w:rPr>
        <w:instrText xml:space="preserve"> ADDIN ZOTERO_ITEM CSL_CITATION {"citationID":"HqBxVNHH","properties":{"formattedCitation":"\\super 82\\nosupersub{}","plainCitation":"82","noteIndex":0},"citationItems":[{"id":6106,"uris":["http://zotero.org/users/6494753/items/U53HXZS8"],"itemData":{"id":6106,"type":"article-journal","language":"en","source":"Zotero","title":"VITAMIN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5708FD" w:rsidRPr="005708FD">
        <w:rPr>
          <w:rFonts w:ascii="Arial" w:hAnsi="Arial" w:cs="Arial"/>
          <w:vertAlign w:val="superscript"/>
        </w:rPr>
        <w:t>82</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w:t>
      </w:r>
      <w:r w:rsidR="003908C2">
        <w:rPr>
          <w:rFonts w:ascii="Arial" w:hAnsi="Arial" w:cs="Arial"/>
        </w:rPr>
        <w:t xml:space="preserve">between </w:t>
      </w:r>
      <w:r w:rsidR="00082FAB">
        <w:rPr>
          <w:rFonts w:ascii="Arial" w:hAnsi="Arial" w:cs="Arial"/>
        </w:rPr>
        <w:t xml:space="preserve">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w:t>
      </w:r>
      <w:r w:rsidR="003908C2">
        <w:rPr>
          <w:rFonts w:ascii="Arial" w:hAnsi="Arial" w:cs="Arial"/>
        </w:rPr>
        <w:t xml:space="preserve">indicator </w:t>
      </w:r>
      <w:r w:rsidR="000C6EAC">
        <w:rPr>
          <w:rFonts w:ascii="Arial" w:hAnsi="Arial" w:cs="Arial"/>
        </w:rPr>
        <w:t>of the underlying disease severity</w:t>
      </w:r>
      <w:r w:rsidR="009A5CCE">
        <w:rPr>
          <w:rFonts w:ascii="Arial" w:hAnsi="Arial" w:cs="Arial"/>
        </w:rPr>
        <w:t>, as lipoprotein levels in serum have been shown to correlate with infection severity</w:t>
      </w:r>
      <w:ins w:id="328" w:author="Charlie Bayne" w:date="2024-10-30T12:36:00Z" w16du:dateUtc="2024-10-30T19:36:00Z">
        <w:r w:rsidR="00CF1A1F">
          <w:rPr>
            <w:rFonts w:ascii="Arial" w:hAnsi="Arial" w:cs="Arial"/>
          </w:rPr>
          <w:t>,</w:t>
        </w:r>
      </w:ins>
      <w:del w:id="329" w:author="Charlie Bayne" w:date="2024-10-30T12:36:00Z" w16du:dateUtc="2024-10-30T19:36:00Z">
        <w:r w:rsidR="003908C2" w:rsidDel="00CF1A1F">
          <w:rPr>
            <w:rFonts w:ascii="Arial" w:hAnsi="Arial" w:cs="Arial"/>
          </w:rPr>
          <w:delText>.</w:delText>
        </w:r>
      </w:del>
      <w:r w:rsidR="009A5CCE">
        <w:rPr>
          <w:rFonts w:ascii="Arial" w:hAnsi="Arial" w:cs="Arial"/>
        </w:rPr>
        <w:t xml:space="preserve"> </w:t>
      </w:r>
      <w:r w:rsidR="009A5CCE">
        <w:rPr>
          <w:rFonts w:ascii="Arial" w:hAnsi="Arial" w:cs="Arial"/>
        </w:rPr>
        <w:fldChar w:fldCharType="begin"/>
      </w:r>
      <w:r w:rsidR="005708FD">
        <w:rPr>
          <w:rFonts w:ascii="Arial" w:hAnsi="Arial" w:cs="Arial"/>
        </w:rPr>
        <w:instrText xml:space="preserve"> ADDIN ZOTERO_ITEM CSL_CITATION {"citationID":"5oRqKDhZ","properties":{"formattedCitation":"\\super 83\\nosupersub{}","plainCitation":"83","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5708FD" w:rsidRPr="005708FD">
        <w:rPr>
          <w:rFonts w:ascii="Arial" w:hAnsi="Arial" w:cs="Arial"/>
          <w:vertAlign w:val="superscript"/>
        </w:rPr>
        <w:t>83</w:t>
      </w:r>
      <w:r w:rsidR="009A5CCE">
        <w:rPr>
          <w:rFonts w:ascii="Arial" w:hAnsi="Arial" w:cs="Arial"/>
        </w:rPr>
        <w:fldChar w:fldCharType="end"/>
      </w:r>
      <w:r w:rsidR="009A5CCE">
        <w:rPr>
          <w:rFonts w:ascii="Arial" w:hAnsi="Arial" w:cs="Arial"/>
        </w:rPr>
        <w:t xml:space="preserve"> </w:t>
      </w:r>
      <w:del w:id="330" w:author="Charlie Bayne" w:date="2024-10-30T12:36:00Z" w16du:dateUtc="2024-10-30T19:36:00Z">
        <w:r w:rsidR="003908C2" w:rsidDel="00CF1A1F">
          <w:rPr>
            <w:rFonts w:ascii="Arial" w:hAnsi="Arial" w:cs="Arial"/>
          </w:rPr>
          <w:delText xml:space="preserve">Given </w:delText>
        </w:r>
      </w:del>
      <w:ins w:id="331" w:author="Charlie Bayne" w:date="2024-10-30T12:36:00Z" w16du:dateUtc="2024-10-30T19:36:00Z">
        <w:r w:rsidR="00CF1A1F">
          <w:rPr>
            <w:rFonts w:ascii="Arial" w:hAnsi="Arial" w:cs="Arial"/>
          </w:rPr>
          <w:t xml:space="preserve">and </w:t>
        </w:r>
      </w:ins>
      <w:del w:id="332" w:author="Charlie Bayne" w:date="2024-10-30T12:36:00Z" w16du:dateUtc="2024-10-30T19:36:00Z">
        <w:r w:rsidR="003908C2" w:rsidDel="00CF1A1F">
          <w:rPr>
            <w:rFonts w:ascii="Arial" w:hAnsi="Arial" w:cs="Arial"/>
          </w:rPr>
          <w:delText xml:space="preserve">that  </w:delText>
        </w:r>
      </w:del>
      <w:r w:rsidR="000C6EAC" w:rsidRPr="000C6EAC">
        <w:rPr>
          <w:rFonts w:ascii="Arial" w:hAnsi="Arial" w:cs="Arial"/>
          <w:i/>
          <w:iCs/>
        </w:rPr>
        <w:t xml:space="preserve">E. faecium </w:t>
      </w:r>
      <w:r w:rsidR="000C6EAC">
        <w:rPr>
          <w:rFonts w:ascii="Arial" w:hAnsi="Arial" w:cs="Arial"/>
        </w:rPr>
        <w:t>tend</w:t>
      </w:r>
      <w:ins w:id="333" w:author="Charlie Bayne" w:date="2024-10-30T12:36:00Z" w16du:dateUtc="2024-10-30T19:36:00Z">
        <w:r w:rsidR="00CF1A1F">
          <w:rPr>
            <w:rFonts w:ascii="Arial" w:hAnsi="Arial" w:cs="Arial"/>
          </w:rPr>
          <w:t>s</w:t>
        </w:r>
      </w:ins>
      <w:r w:rsidR="000C6EAC">
        <w:rPr>
          <w:rFonts w:ascii="Arial" w:hAnsi="Arial" w:cs="Arial"/>
        </w:rPr>
        <w:t xml:space="preserve">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5708FD">
        <w:rPr>
          <w:rFonts w:ascii="Arial" w:hAnsi="Arial" w:cs="Arial"/>
        </w:rPr>
        <w:instrText xml:space="preserve"> ADDIN ZOTERO_ITEM CSL_CITATION {"citationID":"knoCvVkk","properties":{"formattedCitation":"\\super 84\\nosupersub{}","plainCitation":"84","noteIndex":0},"citationItems":[{"id":6099,"uris":["http://zotero.org/users/6494753/items/58QIXF8F"],"itemData":{"id":6099,"type":"article-journal","container-title":"UpToDate","language":"en","source":"Zotero","title":"Treatment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5708FD" w:rsidRPr="005708FD">
        <w:rPr>
          <w:rFonts w:ascii="Arial" w:hAnsi="Arial" w:cs="Arial"/>
          <w:vertAlign w:val="superscript"/>
        </w:rPr>
        <w:t>84</w:t>
      </w:r>
      <w:r w:rsidR="009A5CCE">
        <w:rPr>
          <w:rFonts w:ascii="Arial" w:hAnsi="Arial" w:cs="Arial"/>
        </w:rPr>
        <w:fldChar w:fldCharType="end"/>
      </w:r>
      <w:r w:rsidR="009A5CCE">
        <w:rPr>
          <w:rFonts w:ascii="Arial" w:hAnsi="Arial" w:cs="Arial"/>
        </w:rPr>
        <w:t xml:space="preserve">. </w:t>
      </w:r>
      <w:ins w:id="334" w:author="Charlie Bayne" w:date="2024-10-30T12:36:00Z" w16du:dateUtc="2024-10-30T19:36:00Z">
        <w:r w:rsidR="00CF1A1F">
          <w:rPr>
            <w:rFonts w:ascii="Arial" w:hAnsi="Arial" w:cs="Arial"/>
          </w:rPr>
          <w:t>I</w:t>
        </w:r>
      </w:ins>
      <w:del w:id="335" w:author="Charlie Bayne" w:date="2024-10-30T12:36:00Z" w16du:dateUtc="2024-10-30T19:36:00Z">
        <w:r w:rsidR="003908C2" w:rsidDel="00CF1A1F">
          <w:rPr>
            <w:rFonts w:ascii="Arial" w:hAnsi="Arial" w:cs="Arial"/>
          </w:rPr>
          <w:delText>i</w:delText>
        </w:r>
      </w:del>
      <w:r w:rsidR="003908C2">
        <w:rPr>
          <w:rFonts w:ascii="Arial" w:hAnsi="Arial" w:cs="Arial"/>
        </w:rPr>
        <w:t xml:space="preserve">f </w:t>
      </w:r>
      <w:r w:rsidR="005057A6">
        <w:rPr>
          <w:rFonts w:ascii="Arial" w:hAnsi="Arial" w:cs="Arial"/>
        </w:rPr>
        <w:t>this</w:t>
      </w:r>
      <w:r w:rsidR="00067CF5">
        <w:rPr>
          <w:rFonts w:ascii="Arial" w:hAnsi="Arial" w:cs="Arial"/>
        </w:rPr>
        <w:t xml:space="preserve"> </w:t>
      </w:r>
      <w:r w:rsidR="003908C2">
        <w:rPr>
          <w:rFonts w:ascii="Arial" w:hAnsi="Arial" w:cs="Arial"/>
        </w:rPr>
        <w:t xml:space="preserve">were </w:t>
      </w:r>
      <w:r w:rsidR="005057A6">
        <w:rPr>
          <w:rFonts w:ascii="Arial" w:hAnsi="Arial" w:cs="Arial"/>
        </w:rPr>
        <w:t>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w:t>
      </w:r>
      <w:r w:rsidR="003908C2">
        <w:rPr>
          <w:rFonts w:ascii="Arial" w:hAnsi="Arial" w:cs="Arial"/>
        </w:rPr>
        <w:t>remain unclear</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7BE27CB" w:rsidR="003F5D6F" w:rsidRDefault="003908C2" w:rsidP="00C8425B">
      <w:pPr>
        <w:spacing w:line="480" w:lineRule="auto"/>
        <w:ind w:firstLine="720"/>
        <w:rPr>
          <w:rFonts w:ascii="Arial" w:hAnsi="Arial" w:cs="Arial"/>
        </w:rPr>
      </w:pPr>
      <w:r>
        <w:rPr>
          <w:rFonts w:ascii="Arial" w:hAnsi="Arial" w:cs="Arial"/>
        </w:rPr>
        <w:t>The e</w:t>
      </w:r>
      <w:r w:rsidR="008E76C1">
        <w:rPr>
          <w:rFonts w:ascii="Arial" w:hAnsi="Arial" w:cs="Arial"/>
        </w:rPr>
        <w:t xml:space="preserve">valuation of the systemic responses comparing mortality to survival </w:t>
      </w:r>
      <w:r w:rsidR="007A2946">
        <w:rPr>
          <w:rFonts w:ascii="Arial" w:hAnsi="Arial" w:cs="Arial"/>
        </w:rPr>
        <w:t>uncovered</w:t>
      </w:r>
      <w:r w:rsidR="008E76C1">
        <w:rPr>
          <w:rFonts w:ascii="Arial" w:hAnsi="Arial" w:cs="Arial"/>
        </w:rPr>
        <w:t xml:space="preserve"> </w:t>
      </w:r>
      <w:r>
        <w:rPr>
          <w:rFonts w:ascii="Arial" w:hAnsi="Arial" w:cs="Arial"/>
        </w:rPr>
        <w:t>several</w:t>
      </w:r>
      <w:r w:rsidR="00186AB4">
        <w:rPr>
          <w:rFonts w:ascii="Arial" w:hAnsi="Arial" w:cs="Arial"/>
        </w:rPr>
        <w:t xml:space="preserve"> important differences among these patients</w:t>
      </w:r>
      <w:r w:rsidR="008E76C1">
        <w:rPr>
          <w:rFonts w:ascii="Arial" w:hAnsi="Arial" w:cs="Arial"/>
        </w:rPr>
        <w:t xml:space="preserve">. </w:t>
      </w:r>
      <w:r w:rsidR="007A2946">
        <w:rPr>
          <w:rFonts w:ascii="Arial" w:hAnsi="Arial" w:cs="Arial"/>
        </w:rPr>
        <w:t>We</w:t>
      </w:r>
      <w:r w:rsidR="00A364A4">
        <w:rPr>
          <w:rFonts w:ascii="Arial" w:hAnsi="Arial" w:cs="Arial"/>
        </w:rPr>
        <w:t xml:space="preserve"> found </w:t>
      </w:r>
      <w:r>
        <w:rPr>
          <w:rFonts w:ascii="Arial" w:hAnsi="Arial" w:cs="Arial"/>
        </w:rPr>
        <w:t xml:space="preserve">that </w:t>
      </w:r>
      <w:r w:rsidR="00A364A4">
        <w:rPr>
          <w:rFonts w:ascii="Arial" w:hAnsi="Arial" w:cs="Arial"/>
        </w:rPr>
        <w:t xml:space="preserve">features derived from </w:t>
      </w:r>
      <w:r w:rsidR="008E76C1">
        <w:rPr>
          <w:rFonts w:ascii="Arial" w:hAnsi="Arial" w:cs="Arial"/>
        </w:rPr>
        <w:t xml:space="preserve">proteomics data </w:t>
      </w:r>
      <w:r>
        <w:rPr>
          <w:rFonts w:ascii="Arial" w:hAnsi="Arial" w:cs="Arial"/>
        </w:rPr>
        <w:t>were more effective at</w:t>
      </w:r>
      <w:r w:rsidR="008E76C1">
        <w:rPr>
          <w:rFonts w:ascii="Arial" w:hAnsi="Arial" w:cs="Arial"/>
        </w:rPr>
        <w:t xml:space="preserve"> predicting mortality status than </w:t>
      </w:r>
      <w:r w:rsidR="00A364A4">
        <w:rPr>
          <w:rFonts w:ascii="Arial" w:hAnsi="Arial" w:cs="Arial"/>
        </w:rPr>
        <w:t xml:space="preserve">those derived from </w:t>
      </w:r>
      <w:r w:rsidR="008E76C1">
        <w:rPr>
          <w:rFonts w:ascii="Arial" w:hAnsi="Arial" w:cs="Arial"/>
        </w:rPr>
        <w:t>metabolomic</w:t>
      </w:r>
      <w:r w:rsidR="00A364A4">
        <w:rPr>
          <w:rFonts w:ascii="Arial" w:hAnsi="Arial" w:cs="Arial"/>
        </w:rPr>
        <w:t>s</w:t>
      </w:r>
      <w:r w:rsidR="008E76C1">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9C459B">
        <w:rPr>
          <w:rFonts w:ascii="Arial" w:hAnsi="Arial" w:cs="Arial"/>
        </w:rPr>
        <w:t>patients</w:t>
      </w:r>
      <w:r w:rsidR="004A3957">
        <w:rPr>
          <w:rFonts w:ascii="Arial" w:hAnsi="Arial" w:cs="Arial"/>
        </w:rPr>
        <w:t xml:space="preserve"> who succumbed to mortality,</w:t>
      </w:r>
      <w:r w:rsidR="009C459B">
        <w:rPr>
          <w:rFonts w:ascii="Arial" w:hAnsi="Arial" w:cs="Arial"/>
        </w:rPr>
        <w:t xml:space="preserve"> </w:t>
      </w:r>
      <w:r w:rsidR="003F5D6F">
        <w:rPr>
          <w:rFonts w:ascii="Arial" w:hAnsi="Arial" w:cs="Arial"/>
        </w:rPr>
        <w:t>compared to</w:t>
      </w:r>
      <w:r w:rsidR="004A3957">
        <w:rPr>
          <w:rFonts w:ascii="Arial" w:hAnsi="Arial" w:cs="Arial"/>
        </w:rPr>
        <w:t xml:space="preserve"> those who</w:t>
      </w:r>
      <w:r w:rsidR="003F5D6F">
        <w:rPr>
          <w:rFonts w:ascii="Arial" w:hAnsi="Arial" w:cs="Arial"/>
        </w:rPr>
        <w:t xml:space="preserve"> </w:t>
      </w:r>
      <w:r w:rsidR="004A3957">
        <w:rPr>
          <w:rFonts w:ascii="Arial" w:hAnsi="Arial" w:cs="Arial"/>
        </w:rPr>
        <w:t xml:space="preserve">survived, </w:t>
      </w:r>
      <w:r w:rsidR="005057A6">
        <w:rPr>
          <w:rFonts w:ascii="Arial" w:hAnsi="Arial" w:cs="Arial"/>
        </w:rPr>
        <w:t xml:space="preserve">primarily </w:t>
      </w:r>
      <w:r w:rsidR="004A3957">
        <w:rPr>
          <w:rFonts w:ascii="Arial" w:hAnsi="Arial" w:cs="Arial"/>
        </w:rPr>
        <w:t xml:space="preserve">consisted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w:t>
      </w:r>
      <w:r w:rsidR="00146BC2">
        <w:rPr>
          <w:rFonts w:ascii="Arial" w:hAnsi="Arial" w:cs="Arial"/>
        </w:rPr>
        <w:t>found</w:t>
      </w:r>
      <w:r w:rsidR="003F5D6F">
        <w:rPr>
          <w:rFonts w:ascii="Arial" w:hAnsi="Arial" w:cs="Arial"/>
        </w:rPr>
        <w:t xml:space="preserve"> to be significantly different when comparing healthy</w:t>
      </w:r>
      <w:r w:rsidR="004A3957">
        <w:rPr>
          <w:rFonts w:ascii="Arial" w:hAnsi="Arial" w:cs="Arial"/>
        </w:rPr>
        <w:t xml:space="preserve"> individuals</w:t>
      </w:r>
      <w:r w:rsidR="003F5D6F">
        <w:rPr>
          <w:rFonts w:ascii="Arial" w:hAnsi="Arial" w:cs="Arial"/>
        </w:rPr>
        <w:t xml:space="preserve"> to</w:t>
      </w:r>
      <w:r w:rsidR="004A3957">
        <w:rPr>
          <w:rFonts w:ascii="Arial" w:hAnsi="Arial" w:cs="Arial"/>
        </w:rPr>
        <w:t xml:space="preserve"> those</w:t>
      </w:r>
      <w:r w:rsidR="003F5D6F">
        <w:rPr>
          <w:rFonts w:ascii="Arial" w:hAnsi="Arial" w:cs="Arial"/>
        </w:rPr>
        <w:t xml:space="preserve"> infected. This suggests that </w:t>
      </w:r>
      <w:r w:rsidR="00146BC2">
        <w:rPr>
          <w:rFonts w:ascii="Arial" w:hAnsi="Arial" w:cs="Arial"/>
        </w:rPr>
        <w:t>the degree of alteration relative to baseline for proteins involved in blood coagulation, blood microparticle</w:t>
      </w:r>
      <w:r w:rsidR="004A3957">
        <w:rPr>
          <w:rFonts w:ascii="Arial" w:hAnsi="Arial" w:cs="Arial"/>
        </w:rPr>
        <w:t>s</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w:t>
      </w:r>
      <w:r w:rsidR="004A3957">
        <w:rPr>
          <w:rFonts w:ascii="Arial" w:hAnsi="Arial" w:cs="Arial"/>
        </w:rPr>
        <w:t>EcB</w:t>
      </w:r>
      <w:r w:rsidR="00146BC2">
        <w:rPr>
          <w:rFonts w:ascii="Arial" w:hAnsi="Arial" w:cs="Arial"/>
        </w:rPr>
        <w:t>.</w:t>
      </w:r>
      <w:r w:rsidR="003F5D6F">
        <w:rPr>
          <w:rFonts w:ascii="Arial" w:hAnsi="Arial" w:cs="Arial"/>
        </w:rPr>
        <w:t xml:space="preserve"> </w:t>
      </w:r>
      <w:r w:rsidR="004A3957">
        <w:rPr>
          <w:rFonts w:ascii="Arial" w:hAnsi="Arial" w:cs="Arial"/>
        </w:rPr>
        <w:t xml:space="preserve">Conversely, the </w:t>
      </w:r>
      <w:r w:rsidR="000F21DF">
        <w:rPr>
          <w:rFonts w:ascii="Arial" w:hAnsi="Arial" w:cs="Arial"/>
        </w:rPr>
        <w:t>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 xml:space="preserve">significantly increased in mortality were </w:t>
      </w:r>
      <w:r w:rsidR="00765099">
        <w:rPr>
          <w:rFonts w:ascii="Arial" w:hAnsi="Arial" w:cs="Arial"/>
        </w:rPr>
        <w:t>vaguer</w:t>
      </w:r>
      <w:r w:rsidR="00C8425B">
        <w:rPr>
          <w:rFonts w:ascii="Arial" w:hAnsi="Arial" w:cs="Arial"/>
        </w:rPr>
        <w:t xml:space="preserve">, </w:t>
      </w:r>
      <w:r w:rsidR="004A3957">
        <w:rPr>
          <w:rFonts w:ascii="Arial" w:hAnsi="Arial" w:cs="Arial"/>
        </w:rPr>
        <w:t xml:space="preserve">encompassing </w:t>
      </w:r>
      <w:r w:rsidR="000F21DF">
        <w:rPr>
          <w:rFonts w:ascii="Arial" w:hAnsi="Arial" w:cs="Arial"/>
        </w:rPr>
        <w:t xml:space="preserve">calcium ion binding, </w:t>
      </w:r>
      <w:r w:rsidR="004A3957">
        <w:rPr>
          <w:rFonts w:ascii="Arial" w:hAnsi="Arial" w:cs="Arial"/>
        </w:rPr>
        <w:t xml:space="preserve">the </w:t>
      </w:r>
      <w:r w:rsidR="000F21DF">
        <w:rPr>
          <w:rFonts w:ascii="Arial" w:hAnsi="Arial" w:cs="Arial"/>
        </w:rPr>
        <w:t xml:space="preserve">extracellular matrix, </w:t>
      </w:r>
      <w:r w:rsidR="004A3957">
        <w:rPr>
          <w:rFonts w:ascii="Arial" w:hAnsi="Arial" w:cs="Arial"/>
        </w:rPr>
        <w:t xml:space="preserve">the </w:t>
      </w:r>
      <w:r w:rsidR="000F21DF">
        <w:rPr>
          <w:rFonts w:ascii="Arial" w:hAnsi="Arial" w:cs="Arial"/>
        </w:rPr>
        <w:t xml:space="preserve">external side of </w:t>
      </w:r>
      <w:r w:rsidR="007A2946">
        <w:rPr>
          <w:rFonts w:ascii="Arial" w:hAnsi="Arial" w:cs="Arial"/>
        </w:rPr>
        <w:t xml:space="preserve">the </w:t>
      </w:r>
      <w:r w:rsidR="000F21DF">
        <w:rPr>
          <w:rFonts w:ascii="Arial" w:hAnsi="Arial" w:cs="Arial"/>
        </w:rPr>
        <w:t>plasma membrane, and the Golgi apparatus</w:t>
      </w:r>
      <w:r w:rsidR="004A3957">
        <w:rPr>
          <w:rFonts w:ascii="Arial" w:hAnsi="Arial" w:cs="Arial"/>
        </w:rPr>
        <w:t>.</w:t>
      </w:r>
      <w:r w:rsidR="00C8425B">
        <w:rPr>
          <w:rFonts w:ascii="Arial" w:hAnsi="Arial" w:cs="Arial"/>
        </w:rPr>
        <w:t xml:space="preserve"> </w:t>
      </w:r>
      <w:r w:rsidR="004A3957">
        <w:rPr>
          <w:rFonts w:ascii="Arial" w:hAnsi="Arial" w:cs="Arial"/>
        </w:rPr>
        <w:t>The</w:t>
      </w:r>
      <w:r w:rsidR="00C8425B">
        <w:rPr>
          <w:rFonts w:ascii="Arial" w:hAnsi="Arial" w:cs="Arial"/>
        </w:rPr>
        <w:t xml:space="preserve"> potential biological relevance</w:t>
      </w:r>
      <w:r w:rsidR="004A3957">
        <w:rPr>
          <w:rFonts w:ascii="Arial" w:hAnsi="Arial" w:cs="Arial"/>
        </w:rPr>
        <w:t xml:space="preserve"> of these increases is</w:t>
      </w:r>
      <w:r w:rsidR="00C8425B">
        <w:rPr>
          <w:rFonts w:ascii="Arial" w:hAnsi="Arial" w:cs="Arial"/>
        </w:rPr>
        <w:t xml:space="preserve"> </w:t>
      </w:r>
      <w:r w:rsidR="004A3957">
        <w:rPr>
          <w:rFonts w:ascii="Arial" w:hAnsi="Arial" w:cs="Arial"/>
        </w:rPr>
        <w:t xml:space="preserve">challenging </w:t>
      </w:r>
      <w:r w:rsidR="00C8425B">
        <w:rPr>
          <w:rFonts w:ascii="Arial" w:hAnsi="Arial" w:cs="Arial"/>
        </w:rPr>
        <w:t>to discern</w:t>
      </w:r>
      <w:r w:rsidR="004A3957">
        <w:rPr>
          <w:rFonts w:ascii="Arial" w:hAnsi="Arial" w:cs="Arial"/>
        </w:rPr>
        <w:t xml:space="preserve">, indicating that while they are associated with mortality, their specific roles in the pathophysiology of the disease remain unclear and require further </w:t>
      </w:r>
      <w:r w:rsidR="00765099">
        <w:rPr>
          <w:rFonts w:ascii="Arial" w:hAnsi="Arial" w:cs="Arial"/>
        </w:rPr>
        <w:t>investigation.</w:t>
      </w:r>
      <w:r w:rsidR="004A3957">
        <w:rPr>
          <w:rFonts w:ascii="Arial" w:hAnsi="Arial" w:cs="Arial"/>
        </w:rPr>
        <w:t xml:space="preserve"> </w:t>
      </w:r>
    </w:p>
    <w:p w14:paraId="43787680" w14:textId="77777777" w:rsidR="00C8425B" w:rsidRPr="00C8425B" w:rsidRDefault="00C8425B" w:rsidP="00C8425B">
      <w:pPr>
        <w:spacing w:line="480" w:lineRule="auto"/>
        <w:ind w:firstLine="720"/>
        <w:rPr>
          <w:rFonts w:ascii="Arial" w:hAnsi="Arial" w:cs="Arial"/>
        </w:rPr>
      </w:pPr>
    </w:p>
    <w:p w14:paraId="524373F3" w14:textId="24AC88BF" w:rsidR="00E25688" w:rsidRPr="00765099"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w:t>
      </w:r>
      <w:del w:id="336" w:author="Charlie Bayne" w:date="2024-10-30T12:37:00Z" w16du:dateUtc="2024-10-30T19:37:00Z">
        <w:r w:rsidR="00186AB4" w:rsidDel="00CF1A1F">
          <w:rPr>
            <w:rFonts w:ascii="Arial" w:hAnsi="Arial" w:cs="Arial"/>
          </w:rPr>
          <w:delText xml:space="preserve">approaching </w:delText>
        </w:r>
      </w:del>
      <w:ins w:id="337" w:author="Charlie Bayne" w:date="2024-10-30T12:37:00Z" w16du:dateUtc="2024-10-30T19:37:00Z">
        <w:r w:rsidR="00CF1A1F">
          <w:rPr>
            <w:rFonts w:ascii="Arial" w:hAnsi="Arial" w:cs="Arial"/>
          </w:rPr>
          <w:t>greater than 8</w:t>
        </w:r>
      </w:ins>
      <w:del w:id="338" w:author="Charlie Bayne" w:date="2024-10-30T12:37:00Z" w16du:dateUtc="2024-10-30T19:37:00Z">
        <w:r w:rsidR="00186AB4" w:rsidDel="00CF1A1F">
          <w:rPr>
            <w:rFonts w:ascii="Arial" w:hAnsi="Arial" w:cs="Arial"/>
          </w:rPr>
          <w:delText>9</w:delText>
        </w:r>
      </w:del>
      <w:r w:rsidR="00186AB4">
        <w:rPr>
          <w:rFonts w:ascii="Arial" w:hAnsi="Arial" w:cs="Arial"/>
        </w:rPr>
        <w:t xml:space="preserve">0%. </w:t>
      </w:r>
      <w:r w:rsidR="004A3957">
        <w:rPr>
          <w:rFonts w:ascii="Arial" w:hAnsi="Arial" w:cs="Arial"/>
        </w:rPr>
        <w:t xml:space="preserve">Notably, decreases </w:t>
      </w:r>
      <w:r w:rsidR="009D4814">
        <w:rPr>
          <w:rFonts w:ascii="Arial" w:hAnsi="Arial" w:cs="Arial"/>
        </w:rPr>
        <w:t xml:space="preserve">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5708FD">
        <w:rPr>
          <w:rFonts w:ascii="Arial" w:hAnsi="Arial" w:cs="Arial"/>
        </w:rPr>
        <w:instrText xml:space="preserve"> ADDIN ZOTERO_ITEM CSL_CITATION {"citationID":"LZytfruw","properties":{"formattedCitation":"\\super 85\\nosupersub{}","plainCitation":"85","noteIndex":0},"citationItems":[{"id":6066,"uris":["http://zotero.org/users/6494753/items/2QH7UNXK"],"itemData":{"id":6066,"type":"article-journal","container-title":"Frontiers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5708FD" w:rsidRPr="005708FD">
        <w:rPr>
          <w:rFonts w:ascii="Arial" w:hAnsi="Arial" w:cs="Arial"/>
          <w:vertAlign w:val="superscript"/>
        </w:rPr>
        <w:t>85</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w:t>
      </w:r>
      <w:r w:rsidR="004A3957">
        <w:rPr>
          <w:rFonts w:ascii="Arial" w:hAnsi="Arial" w:cs="Arial"/>
        </w:rPr>
        <w:t xml:space="preserve">possess </w:t>
      </w:r>
      <w:r w:rsidR="005D66DA">
        <w:rPr>
          <w:rFonts w:ascii="Arial" w:hAnsi="Arial" w:cs="Arial"/>
        </w:rPr>
        <w:t>antibacterial properties</w:t>
      </w:r>
      <w:r w:rsidR="00FC3DD5">
        <w:rPr>
          <w:rFonts w:ascii="Arial" w:hAnsi="Arial" w:cs="Arial"/>
        </w:rPr>
        <w:t xml:space="preserve"> </w:t>
      </w:r>
      <w:r w:rsidR="00FC3DD5">
        <w:rPr>
          <w:rFonts w:ascii="Arial" w:hAnsi="Arial" w:cs="Arial"/>
        </w:rPr>
        <w:fldChar w:fldCharType="begin"/>
      </w:r>
      <w:r w:rsidR="005708FD">
        <w:rPr>
          <w:rFonts w:ascii="Arial" w:hAnsi="Arial" w:cs="Arial"/>
        </w:rPr>
        <w:instrText xml:space="preserve"> ADDIN ZOTERO_ITEM CSL_CITATION {"citationID":"JcStg8S6","properties":{"formattedCitation":"\\super 86\\nosupersub{}","plainCitation":"86","noteIndex":0},"citationItems":[{"id":6115,"uris":["http://zotero.org/users/6494753/items/98IMVM72"],"itemData":{"id":6115,"type":"article-journal","abstract":"Histidine</w:instrText>
      </w:r>
      <w:r w:rsidR="005708FD">
        <w:rPr>
          <w:rFonts w:ascii="Cambria Math" w:hAnsi="Cambria Math" w:cs="Cambria Math"/>
        </w:rPr>
        <w:instrText>‐</w:instrText>
      </w:r>
      <w:r w:rsidR="005708FD">
        <w:rPr>
          <w:rFonts w:ascii="Arial" w:hAnsi="Arial" w:cs="Arial"/>
        </w:rPr>
        <w:instrText>rich glycoprotein (HRGP), an abundant heparin</w:instrText>
      </w:r>
      <w:r w:rsidR="005708FD">
        <w:rPr>
          <w:rFonts w:ascii="Cambria Math" w:hAnsi="Cambria Math" w:cs="Cambria Math"/>
        </w:rPr>
        <w:instrText>‐</w:instrText>
      </w:r>
      <w:r w:rsidR="005708FD">
        <w:rPr>
          <w:rFonts w:ascii="Arial" w:hAnsi="Arial" w:cs="Arial"/>
        </w:rPr>
        <w:instrText>binding protein found in plasma and thrombocytes, exerts antibacterial effects against Gram</w:instrText>
      </w:r>
      <w:r w:rsidR="005708FD">
        <w:rPr>
          <w:rFonts w:ascii="Cambria Math" w:hAnsi="Cambria Math" w:cs="Cambria Math"/>
        </w:rPr>
        <w:instrText>‐</w:instrText>
      </w:r>
      <w:r w:rsidR="005708FD">
        <w:rPr>
          <w:rFonts w:ascii="Arial" w:hAnsi="Arial" w:cs="Arial"/>
        </w:rPr>
        <w:instrText>positive bacteria (\n              Enterococcus faecalis\n              and\n              Staphylococcus aureus\n              ) and Gram</w:instrText>
      </w:r>
      <w:r w:rsidR="005708FD">
        <w:rPr>
          <w:rFonts w:ascii="Cambria Math" w:hAnsi="Cambria Math" w:cs="Cambria Math"/>
        </w:rPr>
        <w:instrText>‐</w:instrText>
      </w:r>
      <w:r w:rsidR="005708FD">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5708FD">
        <w:rPr>
          <w:rFonts w:ascii="Cambria Math" w:hAnsi="Cambria Math" w:cs="Cambria Math"/>
        </w:rPr>
        <w:instrText>‐</w:instrText>
      </w:r>
      <w:r w:rsidR="005708FD">
        <w:rPr>
          <w:rFonts w:ascii="Arial" w:hAnsi="Arial" w:cs="Arial"/>
        </w:rPr>
        <w:instrText>binding and histidine</w:instrText>
      </w:r>
      <w:r w:rsidR="005708FD">
        <w:rPr>
          <w:rFonts w:ascii="Cambria Math" w:hAnsi="Cambria Math" w:cs="Cambria Math"/>
        </w:rPr>
        <w:instrText>‐</w:instrText>
      </w:r>
      <w:r w:rsidR="005708FD">
        <w:rPr>
          <w:rFonts w:ascii="Arial" w:hAnsi="Arial" w:cs="Arial"/>
        </w:rPr>
        <w:instrText>rich domain, was not antibacterial. It has previously been shown that peptides containing consensus heparin</w:instrText>
      </w:r>
      <w:r w:rsidR="005708FD">
        <w:rPr>
          <w:rFonts w:ascii="Cambria Math" w:hAnsi="Cambria Math" w:cs="Cambria Math"/>
        </w:rPr>
        <w:instrText>‐</w:instrText>
      </w:r>
      <w:r w:rsidR="005708FD">
        <w:rPr>
          <w:rFonts w:ascii="Arial" w:hAnsi="Arial" w:cs="Arial"/>
        </w:rPr>
        <w:instrText>binding sequences (Cardin and Weintraub motifs) are antibacterial. Thus, the peptide (GHHPH)\n              4\n              , derived from the histidine</w:instrText>
      </w:r>
      <w:r w:rsidR="005708FD">
        <w:rPr>
          <w:rFonts w:ascii="Cambria Math" w:hAnsi="Cambria Math" w:cs="Cambria Math"/>
        </w:rPr>
        <w:instrText>‐</w:instrText>
      </w:r>
      <w:r w:rsidR="005708FD">
        <w:rPr>
          <w:rFonts w:ascii="Arial" w:hAnsi="Arial" w:cs="Arial"/>
        </w:rPr>
        <w:instrText>rich region of HRGP and containing such a heparin</w:instrText>
      </w:r>
      <w:r w:rsidR="005708FD">
        <w:rPr>
          <w:rFonts w:ascii="Cambria Math" w:hAnsi="Cambria Math" w:cs="Cambria Math"/>
        </w:rPr>
        <w:instrText>‐</w:instrText>
      </w:r>
      <w:r w:rsidR="005708FD">
        <w:rPr>
          <w:rFonts w:ascii="Arial" w:hAnsi="Arial" w:cs="Arial"/>
        </w:rPr>
        <w:instrText>binding motif, was antibacterial for\n              E. faecalis\n              in the presence of Zn\n              2+\n              or at low pH. The results show a previously undisclosed antibacterial activity of HRGP and suggest that the histidine</w:instrText>
      </w:r>
      <w:r w:rsidR="005708FD">
        <w:rPr>
          <w:rFonts w:ascii="Cambria Math" w:hAnsi="Cambria Math" w:cs="Cambria Math"/>
        </w:rPr>
        <w:instrText>‐</w:instrText>
      </w:r>
      <w:r w:rsidR="005708FD">
        <w:rPr>
          <w:rFonts w:ascii="Arial" w:hAnsi="Arial" w:cs="Arial"/>
        </w:rPr>
        <w:instrText>rich and heparin</w:instrText>
      </w:r>
      <w:r w:rsidR="005708FD">
        <w:rPr>
          <w:rFonts w:ascii="Cambria Math" w:hAnsi="Cambria Math" w:cs="Cambria Math"/>
        </w:rPr>
        <w:instrText>‐</w:instrText>
      </w:r>
      <w:r w:rsidR="005708FD">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5708FD">
        <w:rPr>
          <w:rFonts w:ascii="Cambria Math" w:hAnsi="Cambria Math" w:cs="Cambria Math"/>
        </w:rPr>
        <w:instrText>‐</w:instrText>
      </w:r>
      <w:r w:rsidR="005708FD">
        <w:rPr>
          <w:rFonts w:ascii="Arial" w:hAnsi="Arial" w:cs="Arial"/>
        </w:rPr>
        <w:instrText>rich glycoprotein exerts antibacterial activity","volume":"274","author":[{"family":"Rydengård","given":"Victoria"},{"family":"Olsson","given":"Anna</w:instrText>
      </w:r>
      <w:r w:rsidR="005708FD">
        <w:rPr>
          <w:rFonts w:ascii="Cambria Math" w:hAnsi="Cambria Math" w:cs="Cambria Math"/>
        </w:rPr>
        <w:instrText>‐</w:instrText>
      </w:r>
      <w:r w:rsidR="005708FD">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5708FD" w:rsidRPr="005708FD">
        <w:rPr>
          <w:rFonts w:ascii="Arial" w:hAnsi="Arial" w:cs="Arial"/>
          <w:vertAlign w:val="superscript"/>
        </w:rPr>
        <w:t>86</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w:t>
      </w:r>
      <w:r w:rsidR="004A3957">
        <w:rPr>
          <w:rFonts w:ascii="Arial" w:hAnsi="Arial" w:cs="Arial"/>
        </w:rPr>
        <w:t xml:space="preserve">also </w:t>
      </w:r>
      <w:r w:rsidR="00B10509">
        <w:rPr>
          <w:rFonts w:ascii="Arial" w:hAnsi="Arial" w:cs="Arial"/>
        </w:rPr>
        <w:t xml:space="preserve">been identified as biomarkers of mortality in </w:t>
      </w:r>
      <w:r w:rsidR="004A3957">
        <w:rPr>
          <w:rFonts w:ascii="Arial" w:hAnsi="Arial" w:cs="Arial"/>
        </w:rPr>
        <w:t>various</w:t>
      </w:r>
      <w:r w:rsidR="00B10509">
        <w:rPr>
          <w:rFonts w:ascii="Arial" w:hAnsi="Arial" w:cs="Arial"/>
        </w:rPr>
        <w:t xml:space="preserve"> studies, with </w:t>
      </w:r>
      <w:r w:rsidR="00B10509" w:rsidRPr="005A7929">
        <w:rPr>
          <w:rFonts w:ascii="Arial" w:hAnsi="Arial" w:cs="Arial"/>
        </w:rPr>
        <w:t xml:space="preserve">evidence </w:t>
      </w:r>
      <w:r w:rsidR="00765099">
        <w:rPr>
          <w:rFonts w:ascii="Arial" w:hAnsi="Arial" w:cs="Arial"/>
        </w:rPr>
        <w:t>indicating</w:t>
      </w:r>
      <w:r w:rsidR="004A3957" w:rsidRPr="005A7929">
        <w:rPr>
          <w:rFonts w:ascii="Arial" w:hAnsi="Arial" w:cs="Arial"/>
        </w:rPr>
        <w:t xml:space="preserve"> </w:t>
      </w:r>
      <w:r w:rsidR="00B10509" w:rsidRPr="005A7929">
        <w:rPr>
          <w:rFonts w:ascii="Arial" w:hAnsi="Arial" w:cs="Arial"/>
        </w:rPr>
        <w:t xml:space="preserve">that </w:t>
      </w:r>
      <w:r w:rsidR="004138C9" w:rsidRPr="005A7929">
        <w:rPr>
          <w:rFonts w:ascii="Arial" w:hAnsi="Arial" w:cs="Arial"/>
        </w:rPr>
        <w:t>lower</w:t>
      </w:r>
      <w:r w:rsidR="00B10509" w:rsidRPr="005A7929">
        <w:rPr>
          <w:rFonts w:ascii="Arial" w:hAnsi="Arial" w:cs="Arial"/>
        </w:rPr>
        <w:t xml:space="preserve"> levels </w:t>
      </w:r>
      <w:r w:rsidR="004A3957">
        <w:rPr>
          <w:rFonts w:ascii="Arial" w:hAnsi="Arial" w:cs="Arial"/>
        </w:rPr>
        <w:t>are</w:t>
      </w:r>
      <w:r w:rsidR="004A3957" w:rsidRPr="005A7929">
        <w:rPr>
          <w:rFonts w:ascii="Arial" w:hAnsi="Arial" w:cs="Arial"/>
        </w:rPr>
        <w:t xml:space="preserve"> </w:t>
      </w:r>
      <w:r w:rsidR="00B10509" w:rsidRPr="005A7929">
        <w:rPr>
          <w:rFonts w:ascii="Arial" w:hAnsi="Arial" w:cs="Arial"/>
        </w:rPr>
        <w:t xml:space="preserve">associated with </w:t>
      </w:r>
      <w:r w:rsidR="004138C9" w:rsidRPr="005A7929">
        <w:rPr>
          <w:rFonts w:ascii="Arial" w:hAnsi="Arial" w:cs="Arial"/>
        </w:rPr>
        <w:t>mortality in</w:t>
      </w:r>
      <w:r w:rsidR="004A3957">
        <w:rPr>
          <w:rFonts w:ascii="Arial" w:hAnsi="Arial" w:cs="Arial"/>
        </w:rPr>
        <w:t xml:space="preserve"> conditions such as</w:t>
      </w:r>
      <w:r w:rsidR="004138C9" w:rsidRPr="005A7929">
        <w:rPr>
          <w:rFonts w:ascii="Arial" w:hAnsi="Arial" w:cs="Arial"/>
        </w:rPr>
        <w:t xml:space="preserve"> COVID-19 </w:t>
      </w:r>
      <w:r w:rsidR="004138C9" w:rsidRPr="005A7929">
        <w:rPr>
          <w:rFonts w:ascii="Arial" w:hAnsi="Arial" w:cs="Arial"/>
        </w:rPr>
        <w:fldChar w:fldCharType="begin"/>
      </w:r>
      <w:r w:rsidR="005708FD">
        <w:rPr>
          <w:rFonts w:ascii="Arial" w:hAnsi="Arial" w:cs="Arial"/>
        </w:rPr>
        <w:instrText xml:space="preserve"> ADDIN ZOTERO_ITEM CSL_CITATION {"citationID":"nZRXcbvx","properties":{"formattedCitation":"\\super 87\\nosupersub{}","plainCitation":"87","noteIndex":0},"citationItems":[{"id":6064,"uris":["http://zotero.org/users/6494753/items/PB2FGDFK"],"itemData":{"id":6064,"type":"article-journal","abstract":"Here,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5708FD" w:rsidRPr="005708FD">
        <w:rPr>
          <w:rFonts w:ascii="Arial" w:hAnsi="Arial" w:cs="Arial"/>
          <w:vertAlign w:val="superscript"/>
        </w:rPr>
        <w:t>87</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w:t>
      </w:r>
      <w:r w:rsidR="004138C9" w:rsidRPr="00765099">
        <w:rPr>
          <w:rFonts w:ascii="Arial" w:hAnsi="Arial" w:cs="Arial"/>
          <w:i/>
          <w:iCs/>
        </w:rPr>
        <w:t>aureus</w:t>
      </w:r>
      <w:r w:rsidR="004138C9" w:rsidRPr="00765099">
        <w:rPr>
          <w:rFonts w:ascii="Arial" w:hAnsi="Arial" w:cs="Arial"/>
        </w:rPr>
        <w:t xml:space="preserve"> bacteremia</w:t>
      </w:r>
      <w:r w:rsidR="00FC3DD5" w:rsidRPr="00765099">
        <w:rPr>
          <w:rFonts w:ascii="Arial" w:hAnsi="Arial" w:cs="Arial"/>
        </w:rPr>
        <w:t xml:space="preserve"> </w:t>
      </w:r>
      <w:r w:rsidR="009D4814" w:rsidRPr="00765099">
        <w:rPr>
          <w:rFonts w:ascii="Arial" w:hAnsi="Arial" w:cs="Arial"/>
        </w:rPr>
        <w:fldChar w:fldCharType="begin"/>
      </w:r>
      <w:r w:rsidR="00B67950" w:rsidRPr="00765099">
        <w:rPr>
          <w:rFonts w:ascii="Arial" w:hAnsi="Arial" w:cs="Arial"/>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765099">
        <w:rPr>
          <w:rFonts w:ascii="Arial" w:hAnsi="Arial" w:cs="Arial"/>
        </w:rPr>
        <w:fldChar w:fldCharType="separate"/>
      </w:r>
      <w:r w:rsidR="00B67950" w:rsidRPr="00765099">
        <w:rPr>
          <w:rFonts w:ascii="Arial" w:hAnsi="Arial" w:cs="Arial"/>
          <w:vertAlign w:val="superscript"/>
        </w:rPr>
        <w:t>18</w:t>
      </w:r>
      <w:r w:rsidR="009D4814" w:rsidRPr="00765099">
        <w:rPr>
          <w:rFonts w:ascii="Arial" w:hAnsi="Arial" w:cs="Arial"/>
        </w:rPr>
        <w:fldChar w:fldCharType="end"/>
      </w:r>
      <w:r w:rsidR="004138C9" w:rsidRPr="00765099">
        <w:rPr>
          <w:rFonts w:ascii="Arial" w:hAnsi="Arial" w:cs="Arial"/>
        </w:rPr>
        <w:t xml:space="preserve">, as </w:t>
      </w:r>
      <w:r w:rsidR="004A3957" w:rsidRPr="00765099">
        <w:rPr>
          <w:rFonts w:ascii="Arial" w:hAnsi="Arial" w:cs="Arial"/>
        </w:rPr>
        <w:t>even in</w:t>
      </w:r>
      <w:r w:rsidR="004138C9" w:rsidRPr="00765099">
        <w:rPr>
          <w:rFonts w:ascii="Arial" w:hAnsi="Arial" w:cs="Arial"/>
        </w:rPr>
        <w:t xml:space="preserve"> mouse models of sepsis</w:t>
      </w:r>
      <w:r w:rsidR="004A3957" w:rsidRPr="00765099">
        <w:rPr>
          <w:rFonts w:ascii="Arial" w:hAnsi="Arial" w:cs="Arial"/>
        </w:rPr>
        <w:t xml:space="preserve">, </w:t>
      </w:r>
      <w:r w:rsidR="004138C9" w:rsidRPr="00765099">
        <w:rPr>
          <w:rFonts w:ascii="Arial" w:hAnsi="Arial" w:cs="Arial"/>
        </w:rPr>
        <w:t xml:space="preserve">where </w:t>
      </w:r>
      <w:r w:rsidR="004A3957" w:rsidRPr="00765099">
        <w:rPr>
          <w:rFonts w:ascii="Arial" w:hAnsi="Arial" w:cs="Arial"/>
        </w:rPr>
        <w:t>administration of exogenous</w:t>
      </w:r>
      <w:r w:rsidR="004138C9" w:rsidRPr="00765099">
        <w:rPr>
          <w:rFonts w:ascii="Arial" w:hAnsi="Arial" w:cs="Arial"/>
        </w:rPr>
        <w:t xml:space="preserve"> HRG was</w:t>
      </w:r>
      <w:r w:rsidR="009D4814" w:rsidRPr="00765099">
        <w:rPr>
          <w:rFonts w:ascii="Arial" w:hAnsi="Arial" w:cs="Arial"/>
        </w:rPr>
        <w:t xml:space="preserve"> </w:t>
      </w:r>
      <w:r w:rsidR="004138C9" w:rsidRPr="00765099">
        <w:rPr>
          <w:rFonts w:ascii="Arial" w:hAnsi="Arial" w:cs="Arial"/>
        </w:rPr>
        <w:t>able to improve outcome</w:t>
      </w:r>
      <w:r w:rsidR="004A3957" w:rsidRPr="00765099">
        <w:rPr>
          <w:rFonts w:ascii="Arial" w:hAnsi="Arial" w:cs="Arial"/>
        </w:rPr>
        <w:t>s</w:t>
      </w:r>
      <w:r w:rsidR="004138C9" w:rsidRPr="00765099">
        <w:rPr>
          <w:rFonts w:ascii="Arial" w:hAnsi="Arial" w:cs="Arial"/>
        </w:rPr>
        <w:t xml:space="preserve"> </w:t>
      </w:r>
      <w:r w:rsidR="004138C9" w:rsidRPr="00765099">
        <w:rPr>
          <w:rFonts w:ascii="Arial" w:hAnsi="Arial" w:cs="Arial"/>
        </w:rPr>
        <w:fldChar w:fldCharType="begin"/>
      </w:r>
      <w:r w:rsidR="005708FD">
        <w:rPr>
          <w:rFonts w:ascii="Arial" w:hAnsi="Arial" w:cs="Arial"/>
        </w:rPr>
        <w:instrText xml:space="preserve"> ADDIN ZOTERO_ITEM CSL_CITATION {"citationID":"ss8g8ibT","properties":{"formattedCitation":"\\super 88\\nosupersub{}","plainCitation":"88","noteIndex":0},"citationItems":[{"id":6072,"uris":["http://zotero.org/users/6494753/items/EFP5BISU"],"itemData":{"id":6072,"type":"article-journal","abstract":"Abstract\n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765099">
        <w:rPr>
          <w:rFonts w:ascii="Arial" w:hAnsi="Arial" w:cs="Arial"/>
        </w:rPr>
        <w:fldChar w:fldCharType="separate"/>
      </w:r>
      <w:r w:rsidR="005708FD" w:rsidRPr="005708FD">
        <w:rPr>
          <w:rFonts w:ascii="Arial" w:hAnsi="Arial" w:cs="Arial"/>
          <w:vertAlign w:val="superscript"/>
        </w:rPr>
        <w:t>88</w:t>
      </w:r>
      <w:r w:rsidR="004138C9" w:rsidRPr="00765099">
        <w:rPr>
          <w:rFonts w:ascii="Arial" w:hAnsi="Arial" w:cs="Arial"/>
        </w:rPr>
        <w:fldChar w:fldCharType="end"/>
      </w:r>
      <w:r w:rsidR="004138C9" w:rsidRPr="00765099">
        <w:rPr>
          <w:rFonts w:ascii="Arial" w:hAnsi="Arial" w:cs="Arial"/>
        </w:rPr>
        <w:t xml:space="preserve">. This </w:t>
      </w:r>
      <w:r w:rsidR="004A3957" w:rsidRPr="00765099">
        <w:rPr>
          <w:rFonts w:ascii="Arial" w:hAnsi="Arial" w:cs="Arial"/>
        </w:rPr>
        <w:t xml:space="preserve">evidence suggests </w:t>
      </w:r>
      <w:r w:rsidR="004138C9" w:rsidRPr="00765099">
        <w:rPr>
          <w:rFonts w:ascii="Arial" w:hAnsi="Arial" w:cs="Arial"/>
        </w:rPr>
        <w:t xml:space="preserve">that a similar </w:t>
      </w:r>
      <w:r w:rsidR="004A3957" w:rsidRPr="00765099">
        <w:rPr>
          <w:rFonts w:ascii="Arial" w:hAnsi="Arial" w:cs="Arial"/>
        </w:rPr>
        <w:t xml:space="preserve">therapeutic </w:t>
      </w:r>
      <w:r w:rsidR="004138C9" w:rsidRPr="00765099">
        <w:rPr>
          <w:rFonts w:ascii="Arial" w:hAnsi="Arial" w:cs="Arial"/>
        </w:rPr>
        <w:t xml:space="preserve">approach </w:t>
      </w:r>
      <w:r w:rsidR="004A3957" w:rsidRPr="00765099">
        <w:rPr>
          <w:rFonts w:ascii="Arial" w:hAnsi="Arial" w:cs="Arial"/>
        </w:rPr>
        <w:t xml:space="preserve">involving HRG </w:t>
      </w:r>
      <w:r w:rsidR="004138C9" w:rsidRPr="00765099">
        <w:rPr>
          <w:rFonts w:ascii="Arial" w:hAnsi="Arial" w:cs="Arial"/>
        </w:rPr>
        <w:t xml:space="preserve">may </w:t>
      </w:r>
      <w:r w:rsidR="009D4814" w:rsidRPr="00765099">
        <w:rPr>
          <w:rFonts w:ascii="Arial" w:hAnsi="Arial" w:cs="Arial"/>
        </w:rPr>
        <w:t xml:space="preserve">be </w:t>
      </w:r>
      <w:r w:rsidR="004A3957" w:rsidRPr="00765099">
        <w:rPr>
          <w:rFonts w:ascii="Arial" w:hAnsi="Arial" w:cs="Arial"/>
        </w:rPr>
        <w:t xml:space="preserve">beneficial </w:t>
      </w:r>
      <w:r w:rsidR="009D4814" w:rsidRPr="00765099">
        <w:rPr>
          <w:rFonts w:ascii="Arial" w:hAnsi="Arial" w:cs="Arial"/>
        </w:rPr>
        <w:t>in the context</w:t>
      </w:r>
      <w:r w:rsidR="004138C9" w:rsidRPr="00765099">
        <w:rPr>
          <w:rFonts w:ascii="Arial" w:hAnsi="Arial" w:cs="Arial"/>
        </w:rPr>
        <w:t xml:space="preserve"> of EcB. </w:t>
      </w:r>
    </w:p>
    <w:p w14:paraId="2D6B674F" w14:textId="77777777" w:rsidR="009D4814" w:rsidRDefault="009D4814" w:rsidP="009D4814">
      <w:pPr>
        <w:spacing w:line="480" w:lineRule="auto"/>
        <w:ind w:firstLine="720"/>
        <w:rPr>
          <w:rFonts w:ascii="Arial" w:hAnsi="Arial" w:cs="Arial"/>
        </w:rPr>
      </w:pPr>
    </w:p>
    <w:p w14:paraId="5B943B7A" w14:textId="0D58F3EC" w:rsidR="009D4814" w:rsidRDefault="00186AB4" w:rsidP="009D4814">
      <w:pPr>
        <w:spacing w:line="480" w:lineRule="auto"/>
        <w:ind w:firstLine="720"/>
        <w:rPr>
          <w:ins w:id="339" w:author="Charlie Bayne" w:date="2024-10-30T13:06:00Z" w16du:dateUtc="2024-10-30T20:06:00Z"/>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sidR="004A3957">
        <w:rPr>
          <w:rFonts w:ascii="Arial" w:hAnsi="Arial" w:cs="Arial"/>
        </w:rPr>
        <w:t xml:space="preserve">could </w:t>
      </w:r>
      <w:r>
        <w:rPr>
          <w:rFonts w:ascii="Arial" w:hAnsi="Arial" w:cs="Arial"/>
        </w:rPr>
        <w:t>be clinical</w:t>
      </w:r>
      <w:r w:rsidR="004A3957">
        <w:rPr>
          <w:rFonts w:ascii="Arial" w:hAnsi="Arial" w:cs="Arial"/>
        </w:rPr>
        <w:t>ly</w:t>
      </w:r>
      <w:r>
        <w:rPr>
          <w:rFonts w:ascii="Arial" w:hAnsi="Arial" w:cs="Arial"/>
        </w:rPr>
        <w:t xml:space="preserve"> </w:t>
      </w:r>
      <w:r w:rsidR="004A3957">
        <w:rPr>
          <w:rFonts w:ascii="Arial" w:hAnsi="Arial" w:cs="Arial"/>
        </w:rPr>
        <w:t>relevant</w:t>
      </w:r>
      <w:r>
        <w:rPr>
          <w:rFonts w:ascii="Arial" w:hAnsi="Arial" w:cs="Arial"/>
        </w:rPr>
        <w:t xml:space="preserve">, </w:t>
      </w:r>
      <w:r w:rsidR="004A3957">
        <w:rPr>
          <w:rFonts w:ascii="Arial" w:hAnsi="Arial" w:cs="Arial"/>
        </w:rPr>
        <w:t xml:space="preserve">especially since there </w:t>
      </w:r>
      <w:r w:rsidR="00765099">
        <w:rPr>
          <w:rFonts w:ascii="Arial" w:hAnsi="Arial" w:cs="Arial"/>
        </w:rPr>
        <w:t>is</w:t>
      </w:r>
      <w:r w:rsidR="004A3957">
        <w:rPr>
          <w:rFonts w:ascii="Arial" w:hAnsi="Arial" w:cs="Arial"/>
        </w:rPr>
        <w:t xml:space="preserve"> currently</w:t>
      </w:r>
      <w:r>
        <w:rPr>
          <w:rFonts w:ascii="Arial" w:hAnsi="Arial" w:cs="Arial"/>
        </w:rPr>
        <w:t xml:space="preserve"> no existing quantitative method to stratify patients</w:t>
      </w:r>
      <w:r w:rsidR="00E25688">
        <w:rPr>
          <w:rFonts w:ascii="Arial" w:hAnsi="Arial" w:cs="Arial"/>
        </w:rPr>
        <w:t xml:space="preserve"> </w:t>
      </w:r>
      <w:r w:rsidR="004A3957">
        <w:rPr>
          <w:rFonts w:ascii="Arial" w:hAnsi="Arial" w:cs="Arial"/>
        </w:rPr>
        <w:t xml:space="preserve">specifically </w:t>
      </w:r>
      <w:r w:rsidR="00E25688">
        <w:rPr>
          <w:rFonts w:ascii="Arial" w:hAnsi="Arial" w:cs="Arial"/>
        </w:rPr>
        <w:t xml:space="preserve">in the setting of EcB. </w:t>
      </w:r>
      <w:r w:rsidR="004A3957">
        <w:rPr>
          <w:rFonts w:ascii="Arial" w:hAnsi="Arial" w:cs="Arial"/>
        </w:rPr>
        <w:t>D</w:t>
      </w:r>
      <w:r>
        <w:rPr>
          <w:rFonts w:ascii="Arial" w:hAnsi="Arial" w:cs="Arial"/>
        </w:rPr>
        <w:t xml:space="preserve">iagnostic tests </w:t>
      </w:r>
      <w:r w:rsidR="004A3957">
        <w:rPr>
          <w:rFonts w:ascii="Arial" w:hAnsi="Arial" w:cs="Arial"/>
        </w:rPr>
        <w:t xml:space="preserve">that achieve </w:t>
      </w:r>
      <w:r w:rsidR="009D4814">
        <w:rPr>
          <w:rFonts w:ascii="Arial" w:hAnsi="Arial" w:cs="Arial"/>
        </w:rPr>
        <w:t xml:space="preserve">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5708FD">
        <w:rPr>
          <w:rFonts w:ascii="Arial" w:hAnsi="Arial" w:cs="Arial"/>
        </w:rPr>
        <w:instrText xml:space="preserve"> ADDIN ZOTERO_ITEM CSL_CITATION {"citationID":"AOefE8hy","properties":{"formattedCitation":"\\super 89\\nosupersub{}","plainCitation":"89","noteIndex":0},"citationItems":[{"id":6079,"uris":["http://zotero.org/users/6494753/items/XX3RMXAR"],"itemData":{"id":6079,"type":"article-journal","abstract":"The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5708FD" w:rsidRPr="005708FD">
        <w:rPr>
          <w:rFonts w:ascii="Arial" w:hAnsi="Arial" w:cs="Arial"/>
          <w:vertAlign w:val="superscript"/>
        </w:rPr>
        <w:t>89</w:t>
      </w:r>
      <w:r w:rsidR="0007717D">
        <w:rPr>
          <w:rFonts w:ascii="Arial" w:hAnsi="Arial" w:cs="Arial"/>
        </w:rPr>
        <w:fldChar w:fldCharType="end"/>
      </w:r>
      <w:r w:rsidR="0007717D">
        <w:rPr>
          <w:rFonts w:ascii="Arial" w:hAnsi="Arial" w:cs="Arial"/>
        </w:rPr>
        <w:t xml:space="preserve">, </w:t>
      </w:r>
      <w:r w:rsidR="004A3957">
        <w:rPr>
          <w:rFonts w:ascii="Arial" w:hAnsi="Arial" w:cs="Arial"/>
        </w:rPr>
        <w:t>indicating that the</w:t>
      </w:r>
      <w:r w:rsidR="0007717D">
        <w:rPr>
          <w:rFonts w:ascii="Arial" w:hAnsi="Arial" w:cs="Arial"/>
        </w:rPr>
        <w:t xml:space="preserve"> accuracy</w:t>
      </w:r>
      <w:r w:rsidR="004A3957">
        <w:rPr>
          <w:rFonts w:ascii="Arial" w:hAnsi="Arial" w:cs="Arial"/>
        </w:rPr>
        <w:t xml:space="preserve"> levels</w:t>
      </w:r>
      <w:r w:rsidR="0007717D">
        <w:rPr>
          <w:rFonts w:ascii="Arial" w:hAnsi="Arial" w:cs="Arial"/>
        </w:rPr>
        <w:t xml:space="preserve"> we observed could be </w:t>
      </w:r>
      <w:r w:rsidR="004A3957">
        <w:rPr>
          <w:rFonts w:ascii="Arial" w:hAnsi="Arial" w:cs="Arial"/>
        </w:rPr>
        <w:t xml:space="preserve">highly </w:t>
      </w:r>
      <w:r w:rsidR="0007717D">
        <w:rPr>
          <w:rFonts w:ascii="Arial" w:hAnsi="Arial" w:cs="Arial"/>
        </w:rPr>
        <w:t>useful in clinic</w:t>
      </w:r>
      <w:ins w:id="340" w:author="Charlie Bayne" w:date="2024-08-13T15:07:00Z" w16du:dateUtc="2024-08-13T22:07:00Z">
        <w:r w:rsidR="00933473">
          <w:rPr>
            <w:rFonts w:ascii="Arial" w:hAnsi="Arial" w:cs="Arial"/>
          </w:rPr>
          <w:t xml:space="preserve"> </w:t>
        </w:r>
      </w:ins>
      <w:del w:id="341" w:author="Charlie Bayne" w:date="2024-08-13T15:07:00Z" w16du:dateUtc="2024-08-13T22:07:00Z">
        <w:r w:rsidR="00A12308" w:rsidDel="00933473">
          <w:rPr>
            <w:rFonts w:ascii="Arial" w:hAnsi="Arial" w:cs="Arial"/>
          </w:rPr>
          <w:delText>.</w:delText>
        </w:r>
        <w:r w:rsidR="004A3957" w:rsidDel="00933473">
          <w:rPr>
            <w:rFonts w:ascii="Arial" w:hAnsi="Arial" w:cs="Arial"/>
          </w:rPr>
          <w:delText xml:space="preserve"> </w:delText>
        </w:r>
      </w:del>
      <w:r w:rsidR="004A3957">
        <w:rPr>
          <w:rFonts w:ascii="Arial" w:hAnsi="Arial" w:cs="Arial"/>
        </w:rPr>
        <w:t>settings.</w:t>
      </w:r>
      <w:r w:rsidR="00A12308">
        <w:rPr>
          <w:rFonts w:ascii="Arial" w:hAnsi="Arial" w:cs="Arial"/>
        </w:rPr>
        <w:t xml:space="preserve"> </w:t>
      </w:r>
      <w:r>
        <w:rPr>
          <w:rFonts w:ascii="Arial" w:hAnsi="Arial" w:cs="Arial"/>
        </w:rPr>
        <w:t xml:space="preserve">Further </w:t>
      </w:r>
      <w:r w:rsidR="004A3957">
        <w:rPr>
          <w:rFonts w:ascii="Arial" w:hAnsi="Arial" w:cs="Arial"/>
        </w:rPr>
        <w:t xml:space="preserve">research is necessary </w:t>
      </w:r>
      <w:r>
        <w:rPr>
          <w:rFonts w:ascii="Arial" w:hAnsi="Arial" w:cs="Arial"/>
        </w:rPr>
        <w:t xml:space="preserve">to </w:t>
      </w:r>
      <w:r w:rsidR="00BA4EA5">
        <w:rPr>
          <w:rFonts w:ascii="Arial" w:hAnsi="Arial" w:cs="Arial"/>
        </w:rPr>
        <w:t>determine</w:t>
      </w:r>
      <w:r>
        <w:rPr>
          <w:rFonts w:ascii="Arial" w:hAnsi="Arial" w:cs="Arial"/>
        </w:rPr>
        <w:t xml:space="preserve"> whether the predictive accuracy observed </w:t>
      </w:r>
      <w:r w:rsidR="00B42B02">
        <w:rPr>
          <w:rFonts w:ascii="Arial" w:hAnsi="Arial" w:cs="Arial"/>
        </w:rPr>
        <w:t>in this study</w:t>
      </w:r>
      <w:r>
        <w:rPr>
          <w:rFonts w:ascii="Arial" w:hAnsi="Arial" w:cs="Arial"/>
        </w:rPr>
        <w:t xml:space="preserve"> </w:t>
      </w:r>
      <w:r w:rsidR="004A3957">
        <w:rPr>
          <w:rFonts w:ascii="Arial" w:hAnsi="Arial" w:cs="Arial"/>
        </w:rPr>
        <w:t>can be replicated in an</w:t>
      </w:r>
      <w:r>
        <w:rPr>
          <w:rFonts w:ascii="Arial" w:hAnsi="Arial" w:cs="Arial"/>
        </w:rPr>
        <w:t xml:space="preserve"> independent cohort</w:t>
      </w:r>
      <w:r w:rsidR="007A6E5C">
        <w:rPr>
          <w:rFonts w:ascii="Arial" w:hAnsi="Arial" w:cs="Arial"/>
        </w:rPr>
        <w:t xml:space="preserve">. </w:t>
      </w:r>
      <w:r w:rsidR="007A6E5C" w:rsidRPr="007A6E5C">
        <w:rPr>
          <w:rFonts w:ascii="Arial" w:hAnsi="Arial" w:cs="Arial"/>
        </w:rPr>
        <w:t>Additionally, it would be important to investigate whether predicting patient outcomes can be effectively paired with targeted interventions.</w:t>
      </w:r>
    </w:p>
    <w:p w14:paraId="40D1B067" w14:textId="77777777" w:rsidR="004E0200" w:rsidRDefault="004E0200" w:rsidP="009D4814">
      <w:pPr>
        <w:spacing w:line="480" w:lineRule="auto"/>
        <w:ind w:firstLine="720"/>
        <w:rPr>
          <w:rFonts w:ascii="Arial" w:hAnsi="Arial" w:cs="Arial"/>
        </w:rPr>
      </w:pPr>
    </w:p>
    <w:p w14:paraId="5E201DAA" w14:textId="730C431D"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007A6E5C">
        <w:rPr>
          <w:rFonts w:ascii="Arial" w:hAnsi="Arial" w:cs="Arial"/>
        </w:rPr>
        <w:t xml:space="preserve"> significantly</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007A6E5C">
        <w:rPr>
          <w:rFonts w:ascii="Arial" w:hAnsi="Arial" w:cs="Arial"/>
        </w:rPr>
        <w:t>, as</w:t>
      </w:r>
      <w:r w:rsidRPr="00CF169D">
        <w:rPr>
          <w:rFonts w:ascii="Arial" w:hAnsi="Arial" w:cs="Arial"/>
        </w:rPr>
        <w:t xml:space="preserve"> </w:t>
      </w:r>
      <w:r w:rsidR="00CF169D" w:rsidRPr="00CF169D">
        <w:rPr>
          <w:rFonts w:ascii="Arial" w:hAnsi="Arial" w:cs="Arial"/>
        </w:rPr>
        <w:t xml:space="preserve">outlined </w:t>
      </w:r>
      <w:r w:rsidR="007A6E5C">
        <w:rPr>
          <w:rFonts w:ascii="Arial" w:hAnsi="Arial" w:cs="Arial"/>
        </w:rPr>
        <w:t xml:space="preserve">in </w:t>
      </w:r>
      <w:r w:rsidR="007A6E5C" w:rsidRPr="00CF169D">
        <w:rPr>
          <w:rFonts w:ascii="Arial" w:hAnsi="Arial" w:cs="Arial"/>
        </w:rPr>
        <w:t>previous</w:t>
      </w:r>
      <w:r w:rsidR="007A6E5C">
        <w:rPr>
          <w:rFonts w:ascii="Arial" w:hAnsi="Arial" w:cs="Arial"/>
        </w:rPr>
        <w:t xml:space="preserve"> research</w:t>
      </w:r>
      <w:r w:rsidR="007A6E5C">
        <w:rPr>
          <w:rFonts w:ascii="Arial" w:hAnsi="Arial" w:cs="Arial"/>
        </w:rPr>
        <w:fldChar w:fldCharType="begin"/>
      </w:r>
      <w:r w:rsidR="007A6E5C">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A6E5C">
        <w:rPr>
          <w:rFonts w:ascii="Arial" w:hAnsi="Arial" w:cs="Arial"/>
        </w:rPr>
        <w:fldChar w:fldCharType="separate"/>
      </w:r>
      <w:r w:rsidR="007A6E5C" w:rsidRPr="00B67950">
        <w:rPr>
          <w:rFonts w:ascii="Arial" w:hAnsi="Arial" w:cs="Arial"/>
          <w:vertAlign w:val="superscript"/>
        </w:rPr>
        <w:t>18</w:t>
      </w:r>
      <w:r w:rsidR="007A6E5C">
        <w:rPr>
          <w:rFonts w:ascii="Arial" w:hAnsi="Arial" w:cs="Arial"/>
        </w:rPr>
        <w:fldChar w:fldCharType="end"/>
      </w:r>
      <w:r w:rsidR="007A6E5C">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A6E5C">
        <w:rPr>
          <w:rFonts w:ascii="Arial" w:hAnsi="Arial" w:cs="Arial"/>
        </w:rPr>
        <w:t xml:space="preserve">. We have reported </w:t>
      </w:r>
      <w:r w:rsidR="00162F50">
        <w:rPr>
          <w:rFonts w:ascii="Arial" w:hAnsi="Arial" w:cs="Arial"/>
        </w:rPr>
        <w:t xml:space="preserve">significant differences between </w:t>
      </w:r>
      <w:r w:rsidR="007A6E5C">
        <w:rPr>
          <w:rFonts w:ascii="Arial" w:hAnsi="Arial" w:cs="Arial"/>
        </w:rPr>
        <w:t xml:space="preserve">the </w:t>
      </w:r>
      <w:r w:rsidR="00162F50">
        <w:rPr>
          <w:rFonts w:ascii="Arial" w:hAnsi="Arial" w:cs="Arial"/>
        </w:rPr>
        <w:t xml:space="preserve">multi-omic plasma profiles of EcB relative to healthy volunteers, </w:t>
      </w:r>
      <w:r w:rsidR="007A6E5C">
        <w:rPr>
          <w:rFonts w:ascii="Arial" w:hAnsi="Arial" w:cs="Arial"/>
        </w:rPr>
        <w:t xml:space="preserve">differences </w:t>
      </w:r>
      <w:r w:rsidR="00162F50">
        <w:rPr>
          <w:rFonts w:ascii="Arial" w:hAnsi="Arial" w:cs="Arial"/>
        </w:rPr>
        <w:t>driven by</w:t>
      </w:r>
      <w:r w:rsidR="007A6E5C">
        <w:rPr>
          <w:rFonts w:ascii="Arial" w:hAnsi="Arial" w:cs="Arial"/>
        </w:rPr>
        <w:t xml:space="preserve"> infections with</w:t>
      </w:r>
      <w:r w:rsidR="00162F50">
        <w:rPr>
          <w:rFonts w:ascii="Arial" w:hAnsi="Arial" w:cs="Arial"/>
        </w:rPr>
        <w:t xml:space="preserve">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xml:space="preserve">, </w:t>
      </w:r>
      <w:r w:rsidR="007A6E5C">
        <w:rPr>
          <w:rFonts w:ascii="Arial" w:hAnsi="Arial" w:cs="Arial"/>
        </w:rPr>
        <w:t>and distinctions between outcomes related</w:t>
      </w:r>
      <w:r w:rsidR="00162F50">
        <w:rPr>
          <w:rFonts w:ascii="Arial" w:hAnsi="Arial" w:cs="Arial"/>
        </w:rPr>
        <w:t xml:space="preserve"> </w:t>
      </w:r>
      <w:r w:rsidR="007A6E5C">
        <w:rPr>
          <w:rFonts w:ascii="Arial" w:hAnsi="Arial" w:cs="Arial"/>
        </w:rPr>
        <w:t xml:space="preserve">to </w:t>
      </w:r>
      <w:r w:rsidR="00162F50">
        <w:rPr>
          <w:rFonts w:ascii="Arial" w:hAnsi="Arial" w:cs="Arial"/>
        </w:rPr>
        <w:t>mortality and survival</w:t>
      </w:r>
      <w:r w:rsidR="00BC3436">
        <w:rPr>
          <w:rFonts w:ascii="Arial" w:hAnsi="Arial" w:cs="Arial"/>
        </w:rPr>
        <w:t xml:space="preserve">. </w:t>
      </w:r>
      <w:r w:rsidR="00B248A5">
        <w:rPr>
          <w:rFonts w:ascii="Arial" w:hAnsi="Arial" w:cs="Arial"/>
        </w:rPr>
        <w:t>This</w:t>
      </w:r>
      <w:r w:rsidR="005A3BCC">
        <w:rPr>
          <w:rFonts w:ascii="Arial" w:hAnsi="Arial" w:cs="Arial"/>
        </w:rPr>
        <w:t xml:space="preserve"> data </w:t>
      </w:r>
      <w:r w:rsidR="00B248A5">
        <w:rPr>
          <w:rFonts w:ascii="Arial" w:hAnsi="Arial" w:cs="Arial"/>
        </w:rPr>
        <w:t xml:space="preserve">is easily </w:t>
      </w:r>
      <w:r w:rsidR="005A3BCC">
        <w:rPr>
          <w:rFonts w:ascii="Arial" w:hAnsi="Arial" w:cs="Arial"/>
        </w:rPr>
        <w:t>explorable</w:t>
      </w:r>
      <w:r w:rsidR="00B248A5">
        <w:rPr>
          <w:rFonts w:ascii="Arial" w:hAnsi="Arial" w:cs="Arial"/>
        </w:rPr>
        <w:t xml:space="preserve"> at </w:t>
      </w:r>
      <w:r>
        <w:fldChar w:fldCharType="begin"/>
      </w:r>
      <w:r>
        <w:instrText>HYPERLINK "https://gonzalezlab.shinyapps.io/EcB_multiomics/"</w:instrText>
      </w:r>
      <w:r>
        <w:fldChar w:fldCharType="separate"/>
      </w:r>
      <w:r w:rsidR="00B248A5" w:rsidRPr="005D0E71">
        <w:rPr>
          <w:rStyle w:val="Hyperlink"/>
          <w:rFonts w:ascii="Arial" w:hAnsi="Arial" w:cs="Arial"/>
        </w:rPr>
        <w:t>https://gonzalezlab.shinyapps.io/EcB_multiomics/</w:t>
      </w:r>
      <w:r>
        <w:rPr>
          <w:rStyle w:val="Hyperlink"/>
          <w:rFonts w:ascii="Arial" w:hAnsi="Arial" w:cs="Arial"/>
        </w:rPr>
        <w:fldChar w:fldCharType="end"/>
      </w:r>
      <w:r w:rsidR="00B248A5">
        <w:rPr>
          <w:rStyle w:val="Hyperlink"/>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007A6E5C">
        <w:rPr>
          <w:rFonts w:ascii="Arial" w:hAnsi="Arial" w:cs="Arial"/>
        </w:rPr>
        <w:t>EcB</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Pr="00E72679" w:rsidRDefault="00CF169D" w:rsidP="004C6409">
      <w:pPr>
        <w:spacing w:line="480" w:lineRule="auto"/>
        <w:rPr>
          <w:rFonts w:ascii="Arial" w:hAnsi="Arial" w:cs="Arial"/>
          <w:b/>
          <w:bCs/>
        </w:rPr>
      </w:pPr>
      <w:r w:rsidRPr="00E72679">
        <w:rPr>
          <w:rFonts w:ascii="Arial" w:hAnsi="Arial" w:cs="Arial"/>
          <w:b/>
          <w:bCs/>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10B17DE2" w14:textId="621F9A4A" w:rsidR="00066CF1" w:rsidRDefault="00CF169D" w:rsidP="00CF169D">
      <w:pPr>
        <w:spacing w:line="480" w:lineRule="auto"/>
      </w:pPr>
      <w:r w:rsidRPr="00E72679">
        <w:rPr>
          <w:rFonts w:ascii="Arial" w:hAnsi="Arial" w:cs="Arial"/>
          <w:b/>
          <w:bCs/>
        </w:rPr>
        <w:t>Data Availability:</w:t>
      </w:r>
      <w:r w:rsidRPr="00CF169D">
        <w:rPr>
          <w:rFonts w:ascii="Arial" w:hAnsi="Arial" w:cs="Arial"/>
        </w:rPr>
        <w:t xml:space="preserve">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r>
        <w:fldChar w:fldCharType="begin"/>
      </w:r>
      <w:r>
        <w:instrText>HYPERLINK "https://github.com/baynec2/EcB_multiomics"</w:instrText>
      </w:r>
      <w:r>
        <w:fldChar w:fldCharType="separate"/>
      </w:r>
      <w:r w:rsidR="004C6409" w:rsidRPr="004C6409">
        <w:rPr>
          <w:rStyle w:val="Hyperlink"/>
          <w:rFonts w:ascii="Arial" w:hAnsi="Arial" w:cs="Arial"/>
        </w:rPr>
        <w:t>https://github.com/baynec2/EcB_multiomics</w:t>
      </w:r>
      <w:r>
        <w:rPr>
          <w:rStyle w:val="Hyperlink"/>
          <w:rFonts w:ascii="Arial" w:hAnsi="Arial" w:cs="Arial"/>
        </w:rPr>
        <w:fldChar w:fldCharType="end"/>
      </w:r>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r>
        <w:fldChar w:fldCharType="begin"/>
      </w:r>
      <w:r>
        <w:instrText>HYPERLINK "https://gonzalezlab.shinyapps.io/EcB_multiomics/"</w:instrText>
      </w:r>
      <w:r>
        <w:fldChar w:fldCharType="separate"/>
      </w:r>
      <w:r w:rsidR="00914C76" w:rsidRPr="00394E98">
        <w:rPr>
          <w:rStyle w:val="Hyperlink"/>
          <w:rFonts w:ascii="Arial" w:hAnsi="Arial" w:cs="Arial"/>
        </w:rPr>
        <w:t>https://gonzalezlab.shinyapps.io/EcB_multiomics/</w:t>
      </w:r>
      <w:r>
        <w:rPr>
          <w:rStyle w:val="Hyperlink"/>
          <w:rFonts w:ascii="Arial" w:hAnsi="Arial" w:cs="Arial"/>
        </w:rPr>
        <w:fldChar w:fldCharType="end"/>
      </w:r>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A8B84B5" w14:textId="77777777" w:rsidR="00066CF1" w:rsidRDefault="00066CF1" w:rsidP="00CF169D">
      <w:pPr>
        <w:spacing w:line="480" w:lineRule="auto"/>
      </w:pPr>
    </w:p>
    <w:p w14:paraId="6B55E1E4" w14:textId="7750642A" w:rsidR="00066CF1" w:rsidRPr="00066CF1" w:rsidRDefault="00066CF1" w:rsidP="00CF169D">
      <w:pPr>
        <w:spacing w:line="480" w:lineRule="auto"/>
        <w:rPr>
          <w:rFonts w:ascii="Arial" w:hAnsi="Arial" w:cs="Arial"/>
          <w:b/>
          <w:bCs/>
        </w:rPr>
      </w:pPr>
      <w:r w:rsidRPr="00066CF1">
        <w:rPr>
          <w:rFonts w:ascii="Arial" w:hAnsi="Arial" w:cs="Arial"/>
          <w:b/>
          <w:bCs/>
        </w:rPr>
        <w:t>Disclosures:</w:t>
      </w:r>
    </w:p>
    <w:p w14:paraId="5E35A7F4" w14:textId="619D1B59" w:rsidR="00066CF1" w:rsidRPr="00066CF1" w:rsidRDefault="00066CF1" w:rsidP="00CF169D">
      <w:pPr>
        <w:spacing w:line="480" w:lineRule="auto"/>
        <w:rPr>
          <w:rFonts w:ascii="Arial" w:hAnsi="Arial" w:cs="Arial"/>
        </w:rPr>
      </w:pPr>
      <w:r w:rsidRPr="00066CF1">
        <w:rPr>
          <w:rFonts w:ascii="Arial" w:hAnsi="Arial" w:cs="Arial"/>
          <w:color w:val="000000"/>
        </w:rPr>
        <w:t xml:space="preserve">P.C.D. is a scientific advisor and holds equity in Cybele and </w:t>
      </w:r>
      <w:proofErr w:type="spellStart"/>
      <w:r w:rsidRPr="00066CF1">
        <w:rPr>
          <w:rFonts w:ascii="Arial" w:hAnsi="Arial" w:cs="Arial"/>
          <w:color w:val="000000"/>
        </w:rPr>
        <w:t>bileOmix</w:t>
      </w:r>
      <w:proofErr w:type="spellEnd"/>
      <w:r w:rsidRPr="00066CF1">
        <w:rPr>
          <w:rFonts w:ascii="Arial" w:hAnsi="Arial" w:cs="Arial"/>
          <w:color w:val="000000"/>
        </w:rPr>
        <w:t>, and he is a Scientific Co-founder, advisor</w:t>
      </w:r>
      <w:r w:rsidR="003C45BD">
        <w:rPr>
          <w:rFonts w:ascii="Arial" w:hAnsi="Arial" w:cs="Arial"/>
          <w:color w:val="000000"/>
        </w:rPr>
        <w:t>,</w:t>
      </w:r>
      <w:r w:rsidRPr="00066CF1">
        <w:rPr>
          <w:rFonts w:ascii="Arial" w:hAnsi="Arial" w:cs="Arial"/>
          <w:color w:val="000000"/>
        </w:rPr>
        <w:t xml:space="preserve"> and holds equity in </w:t>
      </w:r>
      <w:proofErr w:type="spellStart"/>
      <w:r w:rsidRPr="00066CF1">
        <w:rPr>
          <w:rFonts w:ascii="Arial" w:hAnsi="Arial" w:cs="Arial"/>
          <w:color w:val="000000"/>
        </w:rPr>
        <w:t>Ometa</w:t>
      </w:r>
      <w:proofErr w:type="spellEnd"/>
      <w:r w:rsidRPr="00066CF1">
        <w:rPr>
          <w:rFonts w:ascii="Arial" w:hAnsi="Arial" w:cs="Arial"/>
          <w:color w:val="000000"/>
        </w:rPr>
        <w:t xml:space="preserve">, </w:t>
      </w:r>
      <w:proofErr w:type="spellStart"/>
      <w:r w:rsidRPr="00066CF1">
        <w:rPr>
          <w:rFonts w:ascii="Arial" w:hAnsi="Arial" w:cs="Arial"/>
          <w:color w:val="000000"/>
        </w:rPr>
        <w:t>Arome</w:t>
      </w:r>
      <w:proofErr w:type="spellEnd"/>
      <w:r w:rsidRPr="00066CF1">
        <w:rPr>
          <w:rFonts w:ascii="Arial" w:hAnsi="Arial" w:cs="Arial"/>
          <w:color w:val="000000"/>
        </w:rPr>
        <w:t xml:space="preserve">, and </w:t>
      </w:r>
      <w:proofErr w:type="spellStart"/>
      <w:r w:rsidRPr="00066CF1">
        <w:rPr>
          <w:rFonts w:ascii="Arial" w:hAnsi="Arial" w:cs="Arial"/>
          <w:color w:val="000000"/>
        </w:rPr>
        <w:t>Enveda</w:t>
      </w:r>
      <w:proofErr w:type="spellEnd"/>
      <w:r w:rsidRPr="00066CF1">
        <w:rPr>
          <w:rFonts w:ascii="Arial" w:hAnsi="Arial" w:cs="Arial"/>
          <w:color w:val="000000"/>
        </w:rPr>
        <w:t xml:space="preserve"> with prior approval by UC-San Diego.</w:t>
      </w:r>
    </w:p>
    <w:p w14:paraId="62C1E038" w14:textId="77777777" w:rsidR="00B37313" w:rsidRDefault="00B37313" w:rsidP="00CF169D">
      <w:pPr>
        <w:spacing w:line="480" w:lineRule="auto"/>
        <w:rPr>
          <w:rFonts w:ascii="Arial" w:hAnsi="Arial" w:cs="Arial"/>
          <w:color w:val="000000" w:themeColor="text1"/>
        </w:rPr>
      </w:pPr>
    </w:p>
    <w:p w14:paraId="0EFCE647" w14:textId="36B89892"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68CE5DC2" w14:textId="77777777" w:rsidR="00B37313" w:rsidRDefault="00B37313" w:rsidP="00CF169D">
      <w:pPr>
        <w:spacing w:line="480" w:lineRule="auto"/>
        <w:rPr>
          <w:rFonts w:ascii="Arial" w:hAnsi="Arial" w:cs="Arial"/>
        </w:rPr>
      </w:pPr>
    </w:p>
    <w:p w14:paraId="3B92A483" w14:textId="77777777" w:rsidR="00B37313" w:rsidRDefault="00B37313" w:rsidP="00CF169D">
      <w:pPr>
        <w:spacing w:line="480" w:lineRule="auto"/>
        <w:rPr>
          <w:rFonts w:ascii="Arial" w:hAnsi="Arial" w:cs="Arial"/>
        </w:rPr>
      </w:pPr>
    </w:p>
    <w:p w14:paraId="7EF2E23A" w14:textId="30498302" w:rsidR="00B37313" w:rsidRPr="00066CF1" w:rsidRDefault="00B37313" w:rsidP="00EF0D3A">
      <w:pPr>
        <w:spacing w:line="480" w:lineRule="auto"/>
        <w:rPr>
          <w:rFonts w:ascii="Arial" w:hAnsi="Arial" w:cs="Arial"/>
          <w:b/>
          <w:bCs/>
        </w:rPr>
      </w:pPr>
      <w:r>
        <w:rPr>
          <w:rFonts w:ascii="Arial" w:hAnsi="Arial" w:cs="Arial"/>
          <w:b/>
          <w:bCs/>
        </w:rPr>
        <w:t>Figure legends</w:t>
      </w:r>
      <w:r w:rsidRPr="00066CF1">
        <w:rPr>
          <w:rFonts w:ascii="Arial" w:hAnsi="Arial" w:cs="Arial"/>
          <w:b/>
          <w:bCs/>
        </w:rPr>
        <w:t>:</w:t>
      </w:r>
    </w:p>
    <w:p w14:paraId="450D5703" w14:textId="32DBE3FF" w:rsidR="00B37313" w:rsidRPr="00B37313" w:rsidRDefault="00B37313" w:rsidP="00EF0D3A">
      <w:pPr>
        <w:spacing w:line="480" w:lineRule="auto"/>
        <w:rPr>
          <w:rFonts w:ascii="Arial" w:hAnsi="Arial" w:cs="Arial"/>
          <w:b/>
          <w:bCs/>
        </w:rPr>
      </w:pPr>
      <w:r w:rsidRPr="00B37313">
        <w:rPr>
          <w:rFonts w:ascii="Arial" w:hAnsi="Arial" w:cs="Arial"/>
          <w:b/>
          <w:bCs/>
        </w:rPr>
        <w:t>Figure 1. Multi-omic Analysis of Enterococcal Bacteremia Patient Plasma.</w:t>
      </w:r>
    </w:p>
    <w:p w14:paraId="2BCFD845"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Workflow for Enterococcal Bacteremia plasma analysis.</w:t>
      </w:r>
    </w:p>
    <w:p w14:paraId="5FA8A229"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Distribution of values collected from selected clinical metadata fields across Enterococcal Bacteremia patients.</w:t>
      </w:r>
    </w:p>
    <w:p w14:paraId="6361E997"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 xml:space="preserve">Unsupervised hierarchical clustering of proteomics data as visualized after calculating Euclidian distance and utilizing the Ward.D2 agglomeration method. Colors of branches indicate the species of infection (yellow = healthy volunteer, navy = </w:t>
      </w:r>
      <w:r w:rsidRPr="00B37313">
        <w:rPr>
          <w:rFonts w:ascii="Arial" w:hAnsi="Arial" w:cs="Arial"/>
          <w:i/>
          <w:iCs/>
        </w:rPr>
        <w:t>E. faecalis</w:t>
      </w:r>
      <w:r w:rsidRPr="00B37313">
        <w:rPr>
          <w:rFonts w:ascii="Arial" w:hAnsi="Arial" w:cs="Arial"/>
        </w:rPr>
        <w:t xml:space="preserve">, teal </w:t>
      </w:r>
      <w:r w:rsidRPr="00B37313">
        <w:rPr>
          <w:rFonts w:ascii="Arial" w:hAnsi="Arial" w:cs="Arial"/>
          <w:i/>
          <w:iCs/>
        </w:rPr>
        <w:t>= E. faecium</w:t>
      </w:r>
      <w:r w:rsidRPr="00B37313">
        <w:rPr>
          <w:rFonts w:ascii="Arial" w:hAnsi="Arial" w:cs="Arial"/>
        </w:rPr>
        <w:t>) and color of sample id labels represent mortality or survival (black = survival, red = mortality)</w:t>
      </w:r>
    </w:p>
    <w:p w14:paraId="3E4B38DF"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 xml:space="preserve">Unsupervised hierarchical clustering of metabolomic data as visualized after calculating Euclidian distance and utilizing the Ward.D2 agglomeration method. Colors of branches indicate the species of infection (yellow = healthy volunteer, navy = </w:t>
      </w:r>
      <w:r w:rsidRPr="00B37313">
        <w:rPr>
          <w:rFonts w:ascii="Arial" w:hAnsi="Arial" w:cs="Arial"/>
          <w:i/>
          <w:iCs/>
        </w:rPr>
        <w:t>E. faecalis</w:t>
      </w:r>
      <w:r w:rsidRPr="00B37313">
        <w:rPr>
          <w:rFonts w:ascii="Arial" w:hAnsi="Arial" w:cs="Arial"/>
        </w:rPr>
        <w:t xml:space="preserve">, teal = </w:t>
      </w:r>
      <w:r w:rsidRPr="00B37313">
        <w:rPr>
          <w:rFonts w:ascii="Arial" w:hAnsi="Arial" w:cs="Arial"/>
          <w:i/>
          <w:iCs/>
        </w:rPr>
        <w:t>E. faecium</w:t>
      </w:r>
      <w:r w:rsidRPr="00B37313">
        <w:rPr>
          <w:rFonts w:ascii="Arial" w:hAnsi="Arial" w:cs="Arial"/>
        </w:rPr>
        <w:t>) and color of sample id labels represent mortality or survival (black = survival, red = mortality)</w:t>
      </w:r>
    </w:p>
    <w:p w14:paraId="66D195E1" w14:textId="77777777" w:rsidR="00B37313" w:rsidRPr="00B37313" w:rsidRDefault="00B37313" w:rsidP="00EF0D3A">
      <w:pPr>
        <w:spacing w:line="480" w:lineRule="auto"/>
        <w:rPr>
          <w:rFonts w:ascii="Arial" w:hAnsi="Arial" w:cs="Arial"/>
        </w:rPr>
      </w:pPr>
    </w:p>
    <w:p w14:paraId="116FD4E6" w14:textId="77777777" w:rsidR="00B37313" w:rsidRPr="00B37313" w:rsidRDefault="00B37313" w:rsidP="00EF0D3A">
      <w:pPr>
        <w:spacing w:line="480" w:lineRule="auto"/>
        <w:rPr>
          <w:rFonts w:ascii="Arial" w:hAnsi="Arial" w:cs="Arial"/>
          <w:b/>
          <w:bCs/>
        </w:rPr>
      </w:pPr>
      <w:r w:rsidRPr="00B37313">
        <w:rPr>
          <w:rFonts w:ascii="Arial" w:hAnsi="Arial" w:cs="Arial"/>
          <w:b/>
          <w:bCs/>
        </w:rPr>
        <w:t xml:space="preserve">Figure 2. Untargeted Proteomics Reveal Dramatic Differences Between Bacteremia Types and Healthy Plasma </w:t>
      </w:r>
    </w:p>
    <w:p w14:paraId="0A472E36" w14:textId="77777777" w:rsidR="00B37313" w:rsidRPr="00B37313" w:rsidRDefault="00B37313" w:rsidP="00EF0D3A">
      <w:pPr>
        <w:pStyle w:val="ListParagraph"/>
        <w:numPr>
          <w:ilvl w:val="0"/>
          <w:numId w:val="3"/>
        </w:numPr>
        <w:spacing w:line="480" w:lineRule="auto"/>
        <w:rPr>
          <w:rFonts w:ascii="Arial" w:hAnsi="Arial" w:cs="Arial"/>
          <w:b/>
          <w:bCs/>
        </w:rPr>
      </w:pPr>
      <w:r w:rsidRPr="00B37313">
        <w:rPr>
          <w:rFonts w:ascii="Arial" w:hAnsi="Arial" w:cs="Arial"/>
        </w:rPr>
        <w:t xml:space="preserve">Volcano plot comparing log2 fold change and FDR adjusted p values of protein abundances observed when comparing infected to healthy. </w:t>
      </w:r>
    </w:p>
    <w:p w14:paraId="67C47900" w14:textId="77777777" w:rsidR="00B37313" w:rsidRPr="00B37313" w:rsidRDefault="00B37313" w:rsidP="00EF0D3A">
      <w:pPr>
        <w:pStyle w:val="ListParagraph"/>
        <w:numPr>
          <w:ilvl w:val="0"/>
          <w:numId w:val="3"/>
        </w:numPr>
        <w:spacing w:line="480" w:lineRule="auto"/>
        <w:rPr>
          <w:rFonts w:ascii="Arial" w:hAnsi="Arial" w:cs="Arial"/>
          <w:b/>
          <w:bCs/>
        </w:rPr>
      </w:pPr>
      <w:r w:rsidRPr="00B37313">
        <w:rPr>
          <w:rFonts w:ascii="Arial" w:hAnsi="Arial" w:cs="Arial"/>
        </w:rPr>
        <w:t xml:space="preserve">Significantly enriched GO terms from plasma proteomics of patients suffering from Enterococcal, </w:t>
      </w:r>
      <w:r w:rsidRPr="00B37313">
        <w:rPr>
          <w:rFonts w:ascii="Arial" w:hAnsi="Arial" w:cs="Arial"/>
          <w:i/>
          <w:iCs/>
        </w:rPr>
        <w:t>E. faecalis</w:t>
      </w:r>
      <w:r w:rsidRPr="00B37313">
        <w:rPr>
          <w:rFonts w:ascii="Arial" w:hAnsi="Arial" w:cs="Arial"/>
        </w:rPr>
        <w:t xml:space="preserve">, </w:t>
      </w:r>
      <w:r w:rsidRPr="00B37313">
        <w:rPr>
          <w:rFonts w:ascii="Arial" w:hAnsi="Arial" w:cs="Arial"/>
          <w:i/>
          <w:iCs/>
        </w:rPr>
        <w:t>E. faecium</w:t>
      </w:r>
      <w:r w:rsidRPr="00B37313">
        <w:rPr>
          <w:rFonts w:ascii="Arial" w:hAnsi="Arial" w:cs="Arial"/>
        </w:rPr>
        <w:t xml:space="preserve">, and </w:t>
      </w:r>
      <w:r w:rsidRPr="00B37313">
        <w:rPr>
          <w:rFonts w:ascii="Arial" w:hAnsi="Arial" w:cs="Arial"/>
          <w:i/>
          <w:iCs/>
        </w:rPr>
        <w:t xml:space="preserve">S. aureus </w:t>
      </w:r>
      <w:r w:rsidRPr="00B37313">
        <w:rPr>
          <w:rFonts w:ascii="Arial" w:hAnsi="Arial" w:cs="Arial"/>
        </w:rPr>
        <w:t xml:space="preserve">bacteremia. </w:t>
      </w:r>
    </w:p>
    <w:p w14:paraId="7762D55B" w14:textId="77777777" w:rsidR="00B37313" w:rsidRPr="00B37313" w:rsidRDefault="00B37313" w:rsidP="00EF0D3A">
      <w:pPr>
        <w:pStyle w:val="ListParagraph"/>
        <w:numPr>
          <w:ilvl w:val="0"/>
          <w:numId w:val="3"/>
        </w:numPr>
        <w:spacing w:line="480" w:lineRule="auto"/>
        <w:rPr>
          <w:rFonts w:ascii="Arial" w:hAnsi="Arial" w:cs="Arial"/>
        </w:rPr>
      </w:pPr>
      <w:r w:rsidRPr="00B37313">
        <w:rPr>
          <w:rFonts w:ascii="Arial" w:hAnsi="Arial" w:cs="Arial"/>
        </w:rPr>
        <w:t xml:space="preserve">Top 2 performing protein biomarkers as ranked using ensemble feature selection. Violin plot statistics indicate results of t tests. </w:t>
      </w:r>
    </w:p>
    <w:p w14:paraId="259FF487" w14:textId="450B3583" w:rsidR="00B37313" w:rsidRPr="00B37313" w:rsidRDefault="00B37313" w:rsidP="00EF0D3A">
      <w:pPr>
        <w:pStyle w:val="ListParagraph"/>
        <w:numPr>
          <w:ilvl w:val="0"/>
          <w:numId w:val="3"/>
        </w:numPr>
        <w:spacing w:line="480" w:lineRule="auto"/>
        <w:rPr>
          <w:rFonts w:ascii="Arial" w:hAnsi="Arial" w:cs="Arial"/>
        </w:rPr>
      </w:pPr>
      <w:r w:rsidRPr="00B37313">
        <w:rPr>
          <w:rFonts w:ascii="Arial" w:hAnsi="Arial" w:cs="Arial"/>
        </w:rPr>
        <w:t xml:space="preserve">Venn diagram displaying the numbers of significantly different proteins (FDR adjusted p value </w:t>
      </w:r>
      <w:del w:id="342" w:author="Charlie Bayne" w:date="2024-10-30T12:32:00Z" w16du:dateUtc="2024-10-30T19:32:00Z">
        <w:r w:rsidRPr="00B37313" w:rsidDel="00B2178F">
          <w:rPr>
            <w:rFonts w:ascii="Arial" w:hAnsi="Arial" w:cs="Arial"/>
          </w:rPr>
          <w:delText>&lt;=</w:delText>
        </w:r>
      </w:del>
      <w:ins w:id="343" w:author="Charlie Bayne" w:date="2024-10-30T12:32:00Z" w16du:dateUtc="2024-10-30T19:32:00Z">
        <w:r w:rsidR="00B2178F">
          <w:rPr>
            <w:rFonts w:ascii="Arial" w:hAnsi="Arial" w:cs="Arial"/>
          </w:rPr>
          <w:t>≤</w:t>
        </w:r>
      </w:ins>
      <w:r w:rsidRPr="00B37313">
        <w:rPr>
          <w:rFonts w:ascii="Arial" w:hAnsi="Arial" w:cs="Arial"/>
        </w:rPr>
        <w:t xml:space="preserve"> 0.05) shared between Enterococcal, </w:t>
      </w:r>
      <w:r w:rsidRPr="00B37313">
        <w:rPr>
          <w:rFonts w:ascii="Arial" w:hAnsi="Arial" w:cs="Arial"/>
          <w:i/>
          <w:iCs/>
        </w:rPr>
        <w:t>E. faecalis</w:t>
      </w:r>
      <w:r w:rsidRPr="00B37313">
        <w:rPr>
          <w:rFonts w:ascii="Arial" w:hAnsi="Arial" w:cs="Arial"/>
        </w:rPr>
        <w:t xml:space="preserve">, </w:t>
      </w:r>
      <w:r w:rsidRPr="00B37313">
        <w:rPr>
          <w:rFonts w:ascii="Arial" w:hAnsi="Arial" w:cs="Arial"/>
          <w:i/>
          <w:iCs/>
        </w:rPr>
        <w:t>E. faecium</w:t>
      </w:r>
      <w:r w:rsidRPr="00B37313">
        <w:rPr>
          <w:rFonts w:ascii="Arial" w:hAnsi="Arial" w:cs="Arial"/>
        </w:rPr>
        <w:t xml:space="preserve">, and </w:t>
      </w:r>
      <w:r w:rsidRPr="00B37313">
        <w:rPr>
          <w:rFonts w:ascii="Arial" w:hAnsi="Arial" w:cs="Arial"/>
          <w:i/>
          <w:iCs/>
        </w:rPr>
        <w:t xml:space="preserve">S. aureus </w:t>
      </w:r>
      <w:r w:rsidRPr="00B37313">
        <w:rPr>
          <w:rFonts w:ascii="Arial" w:hAnsi="Arial" w:cs="Arial"/>
        </w:rPr>
        <w:t xml:space="preserve">bacteremia when compared to healthy. </w:t>
      </w:r>
    </w:p>
    <w:p w14:paraId="0474AB40" w14:textId="77777777" w:rsidR="00B37313" w:rsidRPr="00B37313" w:rsidRDefault="00B37313" w:rsidP="00EF0D3A">
      <w:pPr>
        <w:spacing w:line="480" w:lineRule="auto"/>
        <w:rPr>
          <w:rFonts w:ascii="Arial" w:hAnsi="Arial" w:cs="Arial"/>
        </w:rPr>
      </w:pPr>
    </w:p>
    <w:p w14:paraId="0ADA5F50" w14:textId="77777777" w:rsidR="00B37313" w:rsidRPr="00B37313" w:rsidRDefault="00B37313" w:rsidP="00EF0D3A">
      <w:pPr>
        <w:spacing w:line="480" w:lineRule="auto"/>
        <w:rPr>
          <w:rFonts w:ascii="Arial" w:hAnsi="Arial" w:cs="Arial"/>
          <w:b/>
          <w:bCs/>
        </w:rPr>
      </w:pPr>
      <w:r w:rsidRPr="00B37313">
        <w:rPr>
          <w:rFonts w:ascii="Arial" w:hAnsi="Arial" w:cs="Arial"/>
          <w:b/>
          <w:bCs/>
        </w:rPr>
        <w:t>Figure 3. Untargeted Metabolomics Reveal Dramatic Differences Between Enterococcal Bacteremia and Healthy Plasma</w:t>
      </w:r>
    </w:p>
    <w:p w14:paraId="4ACAFA6F" w14:textId="167CA269" w:rsidR="003771D4" w:rsidRPr="003771D4" w:rsidRDefault="00B37313" w:rsidP="003771D4">
      <w:pPr>
        <w:pStyle w:val="ListParagraph"/>
        <w:numPr>
          <w:ilvl w:val="0"/>
          <w:numId w:val="4"/>
        </w:numPr>
        <w:spacing w:line="480" w:lineRule="auto"/>
        <w:rPr>
          <w:rFonts w:ascii="Arial" w:hAnsi="Arial" w:cs="Arial"/>
          <w:b/>
          <w:bCs/>
          <w:rPrChange w:id="344" w:author="Charlie Bayne" w:date="2024-08-13T11:44:00Z" w16du:dateUtc="2024-08-13T18:44:00Z">
            <w:rPr/>
          </w:rPrChange>
        </w:rPr>
      </w:pPr>
      <w:r w:rsidRPr="00B37313">
        <w:rPr>
          <w:rFonts w:ascii="Arial" w:hAnsi="Arial" w:cs="Arial"/>
        </w:rPr>
        <w:t xml:space="preserve">Volcano plot comparing log2 fold change and FDR adjusted p values resulting from t tests of normalized metabolite abundances comparing infected to healthy. </w:t>
      </w:r>
      <w:ins w:id="345" w:author="Charlie Bayne" w:date="2024-08-13T11:44:00Z" w16du:dateUtc="2024-08-13T18:44:00Z">
        <w:r w:rsidR="00F10214">
          <w:rPr>
            <w:rFonts w:ascii="Arial" w:hAnsi="Arial" w:cs="Arial"/>
          </w:rPr>
          <w:t>No s</w:t>
        </w:r>
      </w:ins>
      <w:ins w:id="346" w:author="Charlie Bayne" w:date="2024-08-13T11:45:00Z" w16du:dateUtc="2024-08-13T18:45:00Z">
        <w:r w:rsidR="00F10214">
          <w:rPr>
            <w:rFonts w:ascii="Arial" w:hAnsi="Arial" w:cs="Arial"/>
          </w:rPr>
          <w:t xml:space="preserve">pectral match (red points) indicates features that did not produce a spectral match </w:t>
        </w:r>
      </w:ins>
      <w:ins w:id="347" w:author="Charlie Bayne" w:date="2024-08-13T11:46:00Z" w16du:dateUtc="2024-08-13T18:46:00Z">
        <w:r w:rsidR="00F10214">
          <w:rPr>
            <w:rFonts w:ascii="Arial" w:hAnsi="Arial" w:cs="Arial"/>
          </w:rPr>
          <w:t>to any</w:t>
        </w:r>
      </w:ins>
      <w:ins w:id="348" w:author="Charlie Bayne" w:date="2024-08-13T11:45:00Z" w16du:dateUtc="2024-08-13T18:45:00Z">
        <w:r w:rsidR="00F10214">
          <w:rPr>
            <w:rFonts w:ascii="Arial" w:hAnsi="Arial" w:cs="Arial"/>
          </w:rPr>
          <w:t xml:space="preserve"> of the</w:t>
        </w:r>
      </w:ins>
      <w:ins w:id="349" w:author="Charlie Bayne" w:date="2024-08-13T11:46:00Z" w16du:dateUtc="2024-08-13T18:46:00Z">
        <w:r w:rsidR="00F10214">
          <w:rPr>
            <w:rFonts w:ascii="Arial" w:hAnsi="Arial" w:cs="Arial"/>
          </w:rPr>
          <w:t xml:space="preserve"> metabolites</w:t>
        </w:r>
      </w:ins>
      <w:ins w:id="350" w:author="Charlie Bayne" w:date="2024-08-13T11:45:00Z" w16du:dateUtc="2024-08-13T18:45:00Z">
        <w:r w:rsidR="00F10214">
          <w:rPr>
            <w:rFonts w:ascii="Arial" w:hAnsi="Arial" w:cs="Arial"/>
          </w:rPr>
          <w:t xml:space="preserve"> in the GNPS database, while spectral match (blue points) </w:t>
        </w:r>
      </w:ins>
      <w:ins w:id="351" w:author="Charlie Bayne" w:date="2024-08-13T11:47:00Z" w16du:dateUtc="2024-08-13T18:47:00Z">
        <w:r w:rsidR="00F10214">
          <w:rPr>
            <w:rFonts w:ascii="Arial" w:hAnsi="Arial" w:cs="Arial"/>
          </w:rPr>
          <w:t>indicates</w:t>
        </w:r>
      </w:ins>
      <w:ins w:id="352" w:author="Charlie Bayne" w:date="2024-08-13T11:45:00Z" w16du:dateUtc="2024-08-13T18:45:00Z">
        <w:r w:rsidR="00F10214">
          <w:rPr>
            <w:rFonts w:ascii="Arial" w:hAnsi="Arial" w:cs="Arial"/>
          </w:rPr>
          <w:t xml:space="preserve"> features that </w:t>
        </w:r>
      </w:ins>
      <w:ins w:id="353" w:author="Charlie Bayne" w:date="2024-08-13T11:46:00Z" w16du:dateUtc="2024-08-13T18:46:00Z">
        <w:r w:rsidR="00F10214">
          <w:rPr>
            <w:rFonts w:ascii="Arial" w:hAnsi="Arial" w:cs="Arial"/>
          </w:rPr>
          <w:t xml:space="preserve">produced a spectral match to metabolites in the GNPS database. </w:t>
        </w:r>
      </w:ins>
    </w:p>
    <w:p w14:paraId="3EEA631C" w14:textId="77777777" w:rsidR="00B37313" w:rsidRPr="00B37313" w:rsidRDefault="00B37313" w:rsidP="00EF0D3A">
      <w:pPr>
        <w:pStyle w:val="ListParagraph"/>
        <w:numPr>
          <w:ilvl w:val="0"/>
          <w:numId w:val="4"/>
        </w:numPr>
        <w:spacing w:line="480" w:lineRule="auto"/>
        <w:rPr>
          <w:rFonts w:ascii="Arial" w:hAnsi="Arial" w:cs="Arial"/>
          <w:b/>
          <w:bCs/>
        </w:rPr>
      </w:pPr>
      <w:r w:rsidRPr="00B37313">
        <w:rPr>
          <w:rFonts w:ascii="Arial" w:hAnsi="Arial" w:cs="Arial"/>
        </w:rPr>
        <w:t xml:space="preserve">Count of the number of metabolite features identified in this study. </w:t>
      </w:r>
    </w:p>
    <w:p w14:paraId="40E9100C" w14:textId="5A10C0EC" w:rsidR="00B37313" w:rsidRPr="00B37313" w:rsidRDefault="00B37313" w:rsidP="00EF0D3A">
      <w:pPr>
        <w:pStyle w:val="ListParagraph"/>
        <w:numPr>
          <w:ilvl w:val="0"/>
          <w:numId w:val="4"/>
        </w:numPr>
        <w:spacing w:line="480" w:lineRule="auto"/>
        <w:rPr>
          <w:rFonts w:ascii="Arial" w:hAnsi="Arial" w:cs="Arial"/>
        </w:rPr>
      </w:pPr>
      <w:r w:rsidRPr="00B37313">
        <w:rPr>
          <w:rFonts w:ascii="Arial" w:hAnsi="Arial" w:cs="Arial"/>
        </w:rPr>
        <w:t xml:space="preserve">Enrichment analysis of metabolite spectral matches found to be significantly different (p adj </w:t>
      </w:r>
      <w:del w:id="354" w:author="Charlie Bayne" w:date="2024-10-30T12:32:00Z" w16du:dateUtc="2024-10-30T19:32:00Z">
        <w:r w:rsidRPr="00B37313" w:rsidDel="00B2178F">
          <w:rPr>
            <w:rFonts w:ascii="Arial" w:hAnsi="Arial" w:cs="Arial"/>
          </w:rPr>
          <w:delText>&lt;=</w:delText>
        </w:r>
      </w:del>
      <w:ins w:id="355" w:author="Charlie Bayne" w:date="2024-10-30T12:32:00Z" w16du:dateUtc="2024-10-30T19:32:00Z">
        <w:r w:rsidR="00B2178F">
          <w:rPr>
            <w:rFonts w:ascii="Arial" w:hAnsi="Arial" w:cs="Arial"/>
          </w:rPr>
          <w:t>≤</w:t>
        </w:r>
      </w:ins>
      <w:r w:rsidRPr="00B37313">
        <w:rPr>
          <w:rFonts w:ascii="Arial" w:hAnsi="Arial" w:cs="Arial"/>
        </w:rPr>
        <w:t xml:space="preserve"> 0.05) in infected patients relative to healthy. Colors show bile acid class (blue = primary bile aid, teal = conjugated primary bile acid, and green = conjugated secondary bile acid). RID12051 and RID17592 are features corresponding to spectral matches to (((3a,6b,7b)-3,6,7-trihydroxy-24-oxocholan-24-</w:t>
      </w:r>
      <w:proofErr w:type="gramStart"/>
      <w:r w:rsidRPr="00B37313">
        <w:rPr>
          <w:rFonts w:ascii="Arial" w:hAnsi="Arial" w:cs="Arial"/>
        </w:rPr>
        <w:t>yl)amino</w:t>
      </w:r>
      <w:proofErr w:type="gramEnd"/>
      <w:r w:rsidRPr="00B37313">
        <w:rPr>
          <w:rFonts w:ascii="Arial" w:hAnsi="Arial" w:cs="Arial"/>
        </w:rPr>
        <w:t>)ethanesulfonic acid and (((3a,12b)-3,12-dihydroxy-24-oxocholan-24-yl)amino)ethanesulfonic acid respectively.</w:t>
      </w:r>
    </w:p>
    <w:p w14:paraId="48198542" w14:textId="77777777" w:rsidR="00B37313" w:rsidRPr="00B37313" w:rsidRDefault="00B37313" w:rsidP="00EF0D3A">
      <w:pPr>
        <w:pStyle w:val="ListParagraph"/>
        <w:numPr>
          <w:ilvl w:val="0"/>
          <w:numId w:val="4"/>
        </w:numPr>
        <w:spacing w:line="480" w:lineRule="auto"/>
        <w:rPr>
          <w:rFonts w:ascii="Arial" w:hAnsi="Arial" w:cs="Arial"/>
        </w:rPr>
      </w:pPr>
      <w:r w:rsidRPr="00B37313">
        <w:rPr>
          <w:rFonts w:ascii="Arial" w:hAnsi="Arial" w:cs="Arial"/>
        </w:rPr>
        <w:t>Evaluation of the top 2 performing metabolite spectral matches as ranked using ensemble feature selection for distinguishing enterococcal bacteremia patients from healthy. Violin plot statistics indicate results of t-tests.</w:t>
      </w:r>
    </w:p>
    <w:p w14:paraId="161A1A35" w14:textId="77777777" w:rsidR="00B37313" w:rsidRPr="00B37313" w:rsidRDefault="00B37313" w:rsidP="00EF0D3A">
      <w:pPr>
        <w:spacing w:line="480" w:lineRule="auto"/>
        <w:rPr>
          <w:rFonts w:ascii="Arial" w:hAnsi="Arial" w:cs="Arial"/>
        </w:rPr>
      </w:pPr>
    </w:p>
    <w:p w14:paraId="026C25F2" w14:textId="77777777" w:rsidR="00B37313" w:rsidRPr="00B37313" w:rsidRDefault="00B37313" w:rsidP="00EF0D3A">
      <w:pPr>
        <w:spacing w:line="480" w:lineRule="auto"/>
        <w:rPr>
          <w:rFonts w:ascii="Arial" w:hAnsi="Arial" w:cs="Arial"/>
          <w:b/>
          <w:bCs/>
        </w:rPr>
      </w:pPr>
      <w:r w:rsidRPr="00B37313">
        <w:rPr>
          <w:rFonts w:ascii="Arial" w:hAnsi="Arial" w:cs="Arial"/>
          <w:b/>
          <w:bCs/>
        </w:rPr>
        <w:t xml:space="preserve">Figure 4. Untargeted Proteomics Reveals Differences Between </w:t>
      </w:r>
      <w:r w:rsidRPr="00B37313">
        <w:rPr>
          <w:rFonts w:ascii="Arial" w:hAnsi="Arial" w:cs="Arial"/>
          <w:b/>
          <w:bCs/>
          <w:i/>
          <w:iCs/>
        </w:rPr>
        <w:t>Enterococcus faecalis</w:t>
      </w:r>
      <w:r w:rsidRPr="00B37313">
        <w:rPr>
          <w:rFonts w:ascii="Arial" w:hAnsi="Arial" w:cs="Arial"/>
          <w:b/>
          <w:bCs/>
        </w:rPr>
        <w:t xml:space="preserve"> and </w:t>
      </w:r>
      <w:r w:rsidRPr="00B37313">
        <w:rPr>
          <w:rFonts w:ascii="Arial" w:hAnsi="Arial" w:cs="Arial"/>
          <w:b/>
          <w:bCs/>
          <w:i/>
          <w:iCs/>
        </w:rPr>
        <w:t>Enterococcus faecium</w:t>
      </w:r>
      <w:r w:rsidRPr="00B37313">
        <w:rPr>
          <w:rFonts w:ascii="Arial" w:hAnsi="Arial" w:cs="Arial"/>
          <w:b/>
          <w:bCs/>
        </w:rPr>
        <w:t xml:space="preserve"> Bacteremia.</w:t>
      </w:r>
    </w:p>
    <w:p w14:paraId="09F85B5B" w14:textId="77777777" w:rsidR="00B37313" w:rsidRPr="00B37313" w:rsidRDefault="00B37313" w:rsidP="00EF0D3A">
      <w:pPr>
        <w:pStyle w:val="ListParagraph"/>
        <w:numPr>
          <w:ilvl w:val="0"/>
          <w:numId w:val="5"/>
        </w:numPr>
        <w:spacing w:line="480" w:lineRule="auto"/>
        <w:rPr>
          <w:rFonts w:ascii="Arial" w:hAnsi="Arial" w:cs="Arial"/>
          <w:b/>
          <w:bCs/>
        </w:rPr>
      </w:pPr>
      <w:r w:rsidRPr="00B37313">
        <w:rPr>
          <w:rFonts w:ascii="Arial" w:hAnsi="Arial" w:cs="Arial"/>
        </w:rPr>
        <w:t xml:space="preserve">Volcano plot comparing log2 fold change and FDR adjusted p values of protein abundances observed when comparing </w:t>
      </w:r>
      <w:r w:rsidRPr="00B37313">
        <w:rPr>
          <w:rFonts w:ascii="Arial" w:hAnsi="Arial" w:cs="Arial"/>
          <w:i/>
          <w:iCs/>
        </w:rPr>
        <w:t>E. faecalis</w:t>
      </w:r>
      <w:r w:rsidRPr="00B37313">
        <w:rPr>
          <w:rFonts w:ascii="Arial" w:hAnsi="Arial" w:cs="Arial"/>
        </w:rPr>
        <w:t xml:space="preserve"> and </w:t>
      </w:r>
      <w:r w:rsidRPr="00B37313">
        <w:rPr>
          <w:rFonts w:ascii="Arial" w:hAnsi="Arial" w:cs="Arial"/>
          <w:i/>
          <w:iCs/>
        </w:rPr>
        <w:t>E. faecium</w:t>
      </w:r>
      <w:r w:rsidRPr="00B37313">
        <w:rPr>
          <w:rFonts w:ascii="Arial" w:hAnsi="Arial" w:cs="Arial"/>
        </w:rPr>
        <w:t xml:space="preserve"> infected patients.</w:t>
      </w:r>
    </w:p>
    <w:p w14:paraId="17D56C82" w14:textId="4FC611DF"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w:t>
      </w:r>
      <w:del w:id="356" w:author="Charlie Bayne" w:date="2024-10-30T12:32:00Z" w16du:dateUtc="2024-10-30T19:32:00Z">
        <w:r w:rsidRPr="00B37313" w:rsidDel="00B2178F">
          <w:rPr>
            <w:rFonts w:ascii="Arial" w:hAnsi="Arial" w:cs="Arial"/>
          </w:rPr>
          <w:delText>&lt;=</w:delText>
        </w:r>
      </w:del>
      <w:ins w:id="357" w:author="Charlie Bayne" w:date="2024-10-30T12:32:00Z" w16du:dateUtc="2024-10-30T19:32:00Z">
        <w:r w:rsidR="00B2178F">
          <w:rPr>
            <w:rFonts w:ascii="Arial" w:hAnsi="Arial" w:cs="Arial"/>
          </w:rPr>
          <w:t>≤</w:t>
        </w:r>
      </w:ins>
      <w:r w:rsidRPr="00B37313">
        <w:rPr>
          <w:rFonts w:ascii="Arial" w:hAnsi="Arial" w:cs="Arial"/>
        </w:rPr>
        <w:t xml:space="preserve"> 0.05) in proteins significantly more abundant in Enterococcus faecalis patients relative to Enterococcus faecium. </w:t>
      </w:r>
    </w:p>
    <w:p w14:paraId="71B07568" w14:textId="77777777"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Immunoglobulin abundances compared across patients with </w:t>
      </w:r>
      <w:r w:rsidRPr="00B37313">
        <w:rPr>
          <w:rFonts w:ascii="Arial" w:hAnsi="Arial" w:cs="Arial"/>
          <w:i/>
          <w:iCs/>
        </w:rPr>
        <w:t>E. faecalis</w:t>
      </w:r>
      <w:r w:rsidRPr="00B37313">
        <w:rPr>
          <w:rFonts w:ascii="Arial" w:hAnsi="Arial" w:cs="Arial"/>
        </w:rPr>
        <w:t xml:space="preserve"> or </w:t>
      </w:r>
      <w:r w:rsidRPr="00B37313">
        <w:rPr>
          <w:rFonts w:ascii="Arial" w:hAnsi="Arial" w:cs="Arial"/>
          <w:i/>
          <w:iCs/>
        </w:rPr>
        <w:t>E. faecium</w:t>
      </w:r>
      <w:r w:rsidRPr="00B37313">
        <w:rPr>
          <w:rFonts w:ascii="Arial" w:hAnsi="Arial" w:cs="Arial"/>
        </w:rPr>
        <w:t xml:space="preserve"> bacteremia and healthy volunteers. Statistics indicate result of t-tests adjusted for multiple comparisons. </w:t>
      </w:r>
    </w:p>
    <w:p w14:paraId="1994FE99" w14:textId="77777777"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GO Term enrichment analysis of the proteins found to be significantly enriched in proteins significantly more abundant in Enterococcus faecium patients relative to Enterococcus faecalis. </w:t>
      </w:r>
    </w:p>
    <w:p w14:paraId="03F7ED5B" w14:textId="77777777"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Top 2 performing protein biomarkers as ranked using ensemble feature selection for distinguishing patients infected with </w:t>
      </w:r>
      <w:r w:rsidRPr="00B37313">
        <w:rPr>
          <w:rFonts w:ascii="Arial" w:hAnsi="Arial" w:cs="Arial"/>
          <w:i/>
          <w:iCs/>
        </w:rPr>
        <w:t>Enterococcus faecalis</w:t>
      </w:r>
      <w:r w:rsidRPr="00B37313">
        <w:rPr>
          <w:rFonts w:ascii="Arial" w:hAnsi="Arial" w:cs="Arial"/>
        </w:rPr>
        <w:t xml:space="preserve"> from those infected with </w:t>
      </w:r>
      <w:r w:rsidRPr="00B37313">
        <w:rPr>
          <w:rFonts w:ascii="Arial" w:hAnsi="Arial" w:cs="Arial"/>
          <w:i/>
          <w:iCs/>
        </w:rPr>
        <w:t>Enterococcus faecium</w:t>
      </w:r>
      <w:r w:rsidRPr="00B37313">
        <w:rPr>
          <w:rFonts w:ascii="Arial" w:hAnsi="Arial" w:cs="Arial"/>
        </w:rPr>
        <w:t>. Violin plot statistics indicate results of t-tests.</w:t>
      </w:r>
    </w:p>
    <w:p w14:paraId="59597142" w14:textId="77777777" w:rsidR="00B37313" w:rsidRPr="00B37313" w:rsidRDefault="00B37313" w:rsidP="00EF0D3A">
      <w:pPr>
        <w:spacing w:line="480" w:lineRule="auto"/>
        <w:rPr>
          <w:rFonts w:ascii="Arial" w:hAnsi="Arial" w:cs="Arial"/>
          <w:b/>
          <w:bCs/>
        </w:rPr>
      </w:pPr>
    </w:p>
    <w:p w14:paraId="575AC977" w14:textId="77777777" w:rsidR="00B37313" w:rsidRPr="00B37313" w:rsidRDefault="00B37313" w:rsidP="00EF0D3A">
      <w:pPr>
        <w:spacing w:line="480" w:lineRule="auto"/>
        <w:rPr>
          <w:rFonts w:ascii="Arial" w:hAnsi="Arial" w:cs="Arial"/>
        </w:rPr>
      </w:pPr>
    </w:p>
    <w:p w14:paraId="50EFC7ED" w14:textId="77777777" w:rsidR="00B37313" w:rsidRPr="00B37313" w:rsidRDefault="00B37313" w:rsidP="00EF0D3A">
      <w:pPr>
        <w:spacing w:line="480" w:lineRule="auto"/>
        <w:rPr>
          <w:rFonts w:ascii="Arial" w:hAnsi="Arial" w:cs="Arial"/>
          <w:b/>
          <w:bCs/>
        </w:rPr>
      </w:pPr>
      <w:r w:rsidRPr="00B37313">
        <w:rPr>
          <w:rFonts w:ascii="Arial" w:hAnsi="Arial" w:cs="Arial"/>
          <w:b/>
          <w:bCs/>
        </w:rPr>
        <w:t xml:space="preserve">Figure 5. Untargeted Metabolomics Reveals Differences Between </w:t>
      </w:r>
      <w:r w:rsidRPr="00B37313">
        <w:rPr>
          <w:rFonts w:ascii="Arial" w:hAnsi="Arial" w:cs="Arial"/>
          <w:b/>
          <w:bCs/>
          <w:i/>
          <w:iCs/>
        </w:rPr>
        <w:t>Enterococcus faecalis</w:t>
      </w:r>
      <w:r w:rsidRPr="00B37313">
        <w:rPr>
          <w:rFonts w:ascii="Arial" w:hAnsi="Arial" w:cs="Arial"/>
          <w:b/>
          <w:bCs/>
        </w:rPr>
        <w:t xml:space="preserve"> and </w:t>
      </w:r>
      <w:r w:rsidRPr="00B37313">
        <w:rPr>
          <w:rFonts w:ascii="Arial" w:hAnsi="Arial" w:cs="Arial"/>
          <w:b/>
          <w:bCs/>
          <w:i/>
          <w:iCs/>
        </w:rPr>
        <w:t>Enterococcus faecium</w:t>
      </w:r>
      <w:r w:rsidRPr="00B37313">
        <w:rPr>
          <w:rFonts w:ascii="Arial" w:hAnsi="Arial" w:cs="Arial"/>
          <w:b/>
          <w:bCs/>
        </w:rPr>
        <w:t xml:space="preserve"> Bacteremia.  </w:t>
      </w:r>
    </w:p>
    <w:p w14:paraId="19D5A5F1" w14:textId="77777777" w:rsidR="00B37313" w:rsidRPr="00B37313" w:rsidRDefault="00B37313" w:rsidP="00EF0D3A">
      <w:pPr>
        <w:pStyle w:val="ListParagraph"/>
        <w:numPr>
          <w:ilvl w:val="0"/>
          <w:numId w:val="6"/>
        </w:numPr>
        <w:spacing w:line="480" w:lineRule="auto"/>
        <w:rPr>
          <w:rFonts w:ascii="Arial" w:hAnsi="Arial" w:cs="Arial"/>
          <w:b/>
          <w:bCs/>
        </w:rPr>
      </w:pPr>
      <w:r w:rsidRPr="00B37313">
        <w:rPr>
          <w:rFonts w:ascii="Arial" w:hAnsi="Arial" w:cs="Arial"/>
        </w:rPr>
        <w:t xml:space="preserve">Volcano plot comparing log2 fold change and FDR adjusted p values resulting from t tests of normalized metabolite abundances comparing </w:t>
      </w:r>
      <w:r w:rsidRPr="00B37313">
        <w:rPr>
          <w:rFonts w:ascii="Arial" w:hAnsi="Arial" w:cs="Arial"/>
          <w:i/>
          <w:iCs/>
        </w:rPr>
        <w:t>E. faecalis</w:t>
      </w:r>
      <w:r w:rsidRPr="00B37313">
        <w:rPr>
          <w:rFonts w:ascii="Arial" w:hAnsi="Arial" w:cs="Arial"/>
        </w:rPr>
        <w:t xml:space="preserve"> to </w:t>
      </w:r>
      <w:r w:rsidRPr="00B37313">
        <w:rPr>
          <w:rFonts w:ascii="Arial" w:hAnsi="Arial" w:cs="Arial"/>
          <w:i/>
          <w:iCs/>
        </w:rPr>
        <w:t>E. faecium</w:t>
      </w:r>
      <w:r w:rsidRPr="00B37313">
        <w:rPr>
          <w:rFonts w:ascii="Arial" w:hAnsi="Arial" w:cs="Arial"/>
        </w:rPr>
        <w:t xml:space="preserve">. </w:t>
      </w:r>
    </w:p>
    <w:p w14:paraId="344BD609" w14:textId="77777777" w:rsidR="00B37313" w:rsidRPr="00B37313" w:rsidRDefault="00B37313" w:rsidP="00EF0D3A">
      <w:pPr>
        <w:pStyle w:val="ListParagraph"/>
        <w:numPr>
          <w:ilvl w:val="0"/>
          <w:numId w:val="6"/>
        </w:numPr>
        <w:spacing w:line="480" w:lineRule="auto"/>
        <w:rPr>
          <w:rFonts w:ascii="Arial" w:hAnsi="Arial" w:cs="Arial"/>
        </w:rPr>
      </w:pPr>
      <w:r w:rsidRPr="00B37313">
        <w:rPr>
          <w:rFonts w:ascii="Arial" w:hAnsi="Arial" w:cs="Arial"/>
        </w:rPr>
        <w:t>Evaluation of top 2 performing putatively identified metabolite spectra matches as ranked using ensemble feature selection for distinguishing enterococcal bacteremia patients from healthy. Violin plot statistics indicate results of t-tests.</w:t>
      </w:r>
    </w:p>
    <w:p w14:paraId="5C5ED5AF" w14:textId="77777777" w:rsidR="00B37313" w:rsidRPr="00B37313" w:rsidRDefault="00B37313" w:rsidP="00EF0D3A">
      <w:pPr>
        <w:pStyle w:val="ListParagraph"/>
        <w:spacing w:line="480" w:lineRule="auto"/>
        <w:rPr>
          <w:rFonts w:ascii="Arial" w:hAnsi="Arial" w:cs="Arial"/>
          <w:b/>
          <w:bCs/>
        </w:rPr>
      </w:pPr>
    </w:p>
    <w:p w14:paraId="3D38802D" w14:textId="77777777" w:rsidR="00B37313" w:rsidRPr="00B37313" w:rsidRDefault="00B37313" w:rsidP="00EF0D3A">
      <w:pPr>
        <w:spacing w:line="480" w:lineRule="auto"/>
        <w:rPr>
          <w:rFonts w:ascii="Arial" w:hAnsi="Arial" w:cs="Arial"/>
          <w:b/>
          <w:bCs/>
        </w:rPr>
      </w:pPr>
    </w:p>
    <w:p w14:paraId="3B9A23E0" w14:textId="77777777" w:rsidR="00B37313" w:rsidRPr="00B37313" w:rsidRDefault="00B37313" w:rsidP="00EF0D3A">
      <w:pPr>
        <w:spacing w:line="480" w:lineRule="auto"/>
        <w:rPr>
          <w:rFonts w:ascii="Arial" w:hAnsi="Arial" w:cs="Arial"/>
          <w:b/>
          <w:bCs/>
        </w:rPr>
      </w:pPr>
      <w:r w:rsidRPr="00B37313">
        <w:rPr>
          <w:rFonts w:ascii="Arial" w:hAnsi="Arial" w:cs="Arial"/>
          <w:b/>
          <w:bCs/>
        </w:rPr>
        <w:t xml:space="preserve">Figure 6. Multi-omic Discrimination of Mortality from Survival. </w:t>
      </w:r>
    </w:p>
    <w:p w14:paraId="235F26F0" w14:textId="77777777" w:rsidR="00B37313" w:rsidRPr="00B37313" w:rsidRDefault="00B37313" w:rsidP="00EF0D3A">
      <w:pPr>
        <w:pStyle w:val="ListParagraph"/>
        <w:numPr>
          <w:ilvl w:val="0"/>
          <w:numId w:val="7"/>
        </w:numPr>
        <w:spacing w:line="480" w:lineRule="auto"/>
        <w:rPr>
          <w:rFonts w:ascii="Arial" w:hAnsi="Arial" w:cs="Arial"/>
          <w:b/>
          <w:bCs/>
        </w:rPr>
      </w:pPr>
      <w:r w:rsidRPr="00B37313">
        <w:rPr>
          <w:rFonts w:ascii="Arial" w:hAnsi="Arial" w:cs="Arial"/>
        </w:rPr>
        <w:t xml:space="preserve">Volcano plot comparing log2 fold change and FDR adjusted p values of protein abundances observed when comparing patients who suffered mortality during admission to those who survived. </w:t>
      </w:r>
    </w:p>
    <w:p w14:paraId="14658182" w14:textId="7CA886AD" w:rsidR="00B37313" w:rsidRPr="00B37313" w:rsidRDefault="00B37313" w:rsidP="00EF0D3A">
      <w:pPr>
        <w:pStyle w:val="ListParagraph"/>
        <w:numPr>
          <w:ilvl w:val="0"/>
          <w:numId w:val="7"/>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w:t>
      </w:r>
      <w:del w:id="358" w:author="Charlie Bayne" w:date="2024-10-30T12:32:00Z" w16du:dateUtc="2024-10-30T19:32:00Z">
        <w:r w:rsidRPr="00B37313" w:rsidDel="00B2178F">
          <w:rPr>
            <w:rFonts w:ascii="Arial" w:hAnsi="Arial" w:cs="Arial"/>
          </w:rPr>
          <w:delText>&lt;=</w:delText>
        </w:r>
      </w:del>
      <w:ins w:id="359" w:author="Charlie Bayne" w:date="2024-10-30T12:32:00Z" w16du:dateUtc="2024-10-30T19:32:00Z">
        <w:r w:rsidR="00B2178F">
          <w:rPr>
            <w:rFonts w:ascii="Arial" w:hAnsi="Arial" w:cs="Arial"/>
          </w:rPr>
          <w:t>≤</w:t>
        </w:r>
      </w:ins>
      <w:r w:rsidRPr="00B37313">
        <w:rPr>
          <w:rFonts w:ascii="Arial" w:hAnsi="Arial" w:cs="Arial"/>
        </w:rPr>
        <w:t xml:space="preserve"> 0.05) in mortality relative to survival. </w:t>
      </w:r>
    </w:p>
    <w:p w14:paraId="1526142C" w14:textId="6843A5EA" w:rsidR="00B37313" w:rsidRPr="00B37313" w:rsidRDefault="00B37313" w:rsidP="00EF0D3A">
      <w:pPr>
        <w:pStyle w:val="ListParagraph"/>
        <w:numPr>
          <w:ilvl w:val="0"/>
          <w:numId w:val="7"/>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w:t>
      </w:r>
      <w:del w:id="360" w:author="Charlie Bayne" w:date="2024-10-30T12:32:00Z" w16du:dateUtc="2024-10-30T19:32:00Z">
        <w:r w:rsidRPr="00B37313" w:rsidDel="00B2178F">
          <w:rPr>
            <w:rFonts w:ascii="Arial" w:hAnsi="Arial" w:cs="Arial"/>
          </w:rPr>
          <w:delText>&lt;=</w:delText>
        </w:r>
      </w:del>
      <w:ins w:id="361" w:author="Charlie Bayne" w:date="2024-10-30T12:32:00Z" w16du:dateUtc="2024-10-30T19:32:00Z">
        <w:r w:rsidR="00B2178F">
          <w:rPr>
            <w:rFonts w:ascii="Arial" w:hAnsi="Arial" w:cs="Arial"/>
          </w:rPr>
          <w:t>≤</w:t>
        </w:r>
      </w:ins>
      <w:r w:rsidRPr="00B37313">
        <w:rPr>
          <w:rFonts w:ascii="Arial" w:hAnsi="Arial" w:cs="Arial"/>
        </w:rPr>
        <w:t xml:space="preserve"> 0.05) in survival relative to mortality. </w:t>
      </w:r>
    </w:p>
    <w:p w14:paraId="70E09B72" w14:textId="77777777" w:rsidR="00B37313" w:rsidRPr="00B37313" w:rsidRDefault="00B37313" w:rsidP="00EF0D3A">
      <w:pPr>
        <w:pStyle w:val="ListParagraph"/>
        <w:numPr>
          <w:ilvl w:val="0"/>
          <w:numId w:val="7"/>
        </w:numPr>
        <w:spacing w:line="480" w:lineRule="auto"/>
        <w:rPr>
          <w:rFonts w:ascii="Arial" w:hAnsi="Arial" w:cs="Arial"/>
        </w:rPr>
      </w:pPr>
      <w:r w:rsidRPr="00B37313">
        <w:rPr>
          <w:rFonts w:ascii="Arial" w:hAnsi="Arial" w:cs="Arial"/>
        </w:rPr>
        <w:t>Evaluation of top 2 performing protein biomarkers as ranked using ensemble feature selection for distinguishing mortality from survival. Violin plot statistics indicate results of t tests.</w:t>
      </w:r>
    </w:p>
    <w:p w14:paraId="73B85ED8" w14:textId="77777777" w:rsidR="00B37313" w:rsidRPr="00B37313" w:rsidRDefault="00B37313" w:rsidP="00EF0D3A">
      <w:pPr>
        <w:pStyle w:val="ListParagraph"/>
        <w:numPr>
          <w:ilvl w:val="0"/>
          <w:numId w:val="7"/>
        </w:numPr>
        <w:spacing w:line="480" w:lineRule="auto"/>
        <w:rPr>
          <w:rFonts w:ascii="Arial" w:hAnsi="Arial" w:cs="Arial"/>
          <w:b/>
          <w:bCs/>
        </w:rPr>
      </w:pPr>
      <w:r w:rsidRPr="00B37313">
        <w:rPr>
          <w:rFonts w:ascii="Arial" w:hAnsi="Arial" w:cs="Arial"/>
        </w:rPr>
        <w:t xml:space="preserve">Volcano plot comparing log2 fold change and FDR adjusted p values resulting from t tests of normalized metabolite abundances observed when comparing patients who suffered mortality during admission to those who survived. </w:t>
      </w:r>
    </w:p>
    <w:p w14:paraId="13252B11" w14:textId="3A11933A" w:rsidR="00B37313" w:rsidRDefault="00B37313" w:rsidP="00EF0D3A">
      <w:pPr>
        <w:pStyle w:val="ListParagraph"/>
        <w:numPr>
          <w:ilvl w:val="0"/>
          <w:numId w:val="7"/>
        </w:numPr>
        <w:spacing w:line="480" w:lineRule="auto"/>
        <w:rPr>
          <w:rFonts w:ascii="Arial" w:hAnsi="Arial" w:cs="Arial"/>
        </w:rPr>
      </w:pPr>
      <w:r w:rsidRPr="00B37313">
        <w:rPr>
          <w:rFonts w:ascii="Arial" w:hAnsi="Arial" w:cs="Arial"/>
        </w:rPr>
        <w:t>Evaluation of top 2 performing metabolite spectral matches as ranked using ensemble feature selection for distinguishing mortality from survival. Violin plot statistics indicate results of t-tests.</w:t>
      </w:r>
    </w:p>
    <w:p w14:paraId="428DC0D5" w14:textId="77777777" w:rsidR="00EF0D3A" w:rsidRPr="00EF0D3A" w:rsidRDefault="00EF0D3A" w:rsidP="00EF0D3A">
      <w:pPr>
        <w:spacing w:line="480" w:lineRule="auto"/>
        <w:ind w:left="360"/>
        <w:rPr>
          <w:rFonts w:ascii="Arial" w:hAnsi="Arial" w:cs="Arial"/>
        </w:rPr>
      </w:pPr>
    </w:p>
    <w:p w14:paraId="7CABCD3E" w14:textId="4725E092" w:rsidR="00CF169D" w:rsidRDefault="00CF169D" w:rsidP="00B37313">
      <w:pPr>
        <w:rPr>
          <w:rFonts w:ascii="Arial" w:hAnsi="Arial" w:cs="Arial"/>
        </w:rPr>
      </w:pPr>
      <w:r w:rsidRPr="00B37313">
        <w:rPr>
          <w:rFonts w:ascii="Arial" w:hAnsi="Arial" w:cs="Arial"/>
        </w:rPr>
        <w:t>Supplemental Figure 1. See Attached Files</w:t>
      </w:r>
    </w:p>
    <w:p w14:paraId="41171CEB" w14:textId="77777777" w:rsidR="00B37313" w:rsidRPr="00B37313" w:rsidRDefault="00B37313" w:rsidP="00B37313">
      <w:pPr>
        <w:rPr>
          <w:rFonts w:ascii="Arial" w:hAnsi="Arial" w:cs="Arial"/>
        </w:rPr>
      </w:pP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0DE18CDA" w:rsidR="00A26F8E" w:rsidRDefault="000A602E" w:rsidP="000A602E">
      <w:pPr>
        <w:spacing w:line="480" w:lineRule="auto"/>
        <w:rPr>
          <w:ins w:id="362" w:author="Charlie Bayne" w:date="2024-10-30T12:32:00Z" w16du:dateUtc="2024-10-30T19:32:00Z"/>
          <w:rFonts w:ascii="Arial" w:hAnsi="Arial" w:cs="Arial"/>
        </w:rPr>
      </w:pPr>
      <w:r>
        <w:rPr>
          <w:rFonts w:ascii="Arial" w:hAnsi="Arial" w:cs="Arial"/>
        </w:rPr>
        <w:t>Supplemental Figure 10</w:t>
      </w:r>
      <w:r w:rsidR="00B37313">
        <w:rPr>
          <w:rFonts w:ascii="Arial" w:hAnsi="Arial" w:cs="Arial"/>
        </w:rPr>
        <w:t>.</w:t>
      </w:r>
      <w:r w:rsidRPr="000A602E">
        <w:rPr>
          <w:rFonts w:ascii="Arial" w:hAnsi="Arial" w:cs="Arial"/>
        </w:rPr>
        <w:t xml:space="preserve"> </w:t>
      </w:r>
      <w:r w:rsidRPr="00CF169D">
        <w:rPr>
          <w:rFonts w:ascii="Arial" w:hAnsi="Arial" w:cs="Arial"/>
        </w:rPr>
        <w:t>See Attached Files</w:t>
      </w:r>
    </w:p>
    <w:p w14:paraId="0817AC3C" w14:textId="66431E6C" w:rsidR="00B2178F" w:rsidRDefault="00B2178F" w:rsidP="000A602E">
      <w:pPr>
        <w:spacing w:line="480" w:lineRule="auto"/>
        <w:rPr>
          <w:ins w:id="363" w:author="Charlie Bayne" w:date="2024-10-30T12:33:00Z" w16du:dateUtc="2024-10-30T19:33:00Z"/>
          <w:rFonts w:ascii="Arial" w:hAnsi="Arial" w:cs="Arial"/>
        </w:rPr>
      </w:pPr>
      <w:ins w:id="364" w:author="Charlie Bayne" w:date="2024-10-30T12:32:00Z" w16du:dateUtc="2024-10-30T19:32:00Z">
        <w:r>
          <w:rPr>
            <w:rFonts w:ascii="Arial" w:hAnsi="Arial" w:cs="Arial"/>
          </w:rPr>
          <w:t>Supplemental Fig</w:t>
        </w:r>
      </w:ins>
      <w:ins w:id="365" w:author="Charlie Bayne" w:date="2024-10-30T12:33:00Z" w16du:dateUtc="2024-10-30T19:33:00Z">
        <w:r>
          <w:rPr>
            <w:rFonts w:ascii="Arial" w:hAnsi="Arial" w:cs="Arial"/>
          </w:rPr>
          <w:t>ure 11. See Attatched Files</w:t>
        </w:r>
      </w:ins>
    </w:p>
    <w:p w14:paraId="2D939B4B" w14:textId="56D63792" w:rsidR="00B2178F" w:rsidRDefault="00B2178F" w:rsidP="000A602E">
      <w:pPr>
        <w:spacing w:line="480" w:lineRule="auto"/>
        <w:rPr>
          <w:ins w:id="366" w:author="Charlie Bayne" w:date="2024-10-30T12:33:00Z" w16du:dateUtc="2024-10-30T19:33:00Z"/>
          <w:rFonts w:ascii="Arial" w:hAnsi="Arial" w:cs="Arial"/>
        </w:rPr>
      </w:pPr>
      <w:ins w:id="367" w:author="Charlie Bayne" w:date="2024-10-30T12:33:00Z" w16du:dateUtc="2024-10-30T19:33:00Z">
        <w:r>
          <w:rPr>
            <w:rFonts w:ascii="Arial" w:hAnsi="Arial" w:cs="Arial"/>
          </w:rPr>
          <w:t>Supplemental Figure 12. See Attatched Files</w:t>
        </w:r>
      </w:ins>
    </w:p>
    <w:p w14:paraId="4AB423DB" w14:textId="792AB1FC" w:rsidR="00B2178F" w:rsidRDefault="00B2178F" w:rsidP="000A602E">
      <w:pPr>
        <w:spacing w:line="480" w:lineRule="auto"/>
        <w:rPr>
          <w:rFonts w:ascii="Arial" w:hAnsi="Arial" w:cs="Arial"/>
        </w:rPr>
      </w:pPr>
      <w:ins w:id="368" w:author="Charlie Bayne" w:date="2024-10-30T12:33:00Z" w16du:dateUtc="2024-10-30T19:33:00Z">
        <w:r>
          <w:rPr>
            <w:rFonts w:ascii="Arial" w:hAnsi="Arial" w:cs="Arial"/>
          </w:rPr>
          <w:t>Supplemental Figure 13. See Attatched Files</w:t>
        </w:r>
      </w:ins>
    </w:p>
    <w:p w14:paraId="3560B00B" w14:textId="77777777" w:rsidR="00B37313" w:rsidRDefault="00B37313" w:rsidP="000A602E">
      <w:pPr>
        <w:spacing w:line="480" w:lineRule="auto"/>
        <w:rPr>
          <w:rFonts w:ascii="Arial" w:hAnsi="Arial" w:cs="Arial"/>
        </w:rPr>
      </w:pPr>
    </w:p>
    <w:p w14:paraId="2D230496" w14:textId="15DD6097" w:rsidR="00B37313" w:rsidRDefault="00B37313" w:rsidP="000A602E">
      <w:pPr>
        <w:spacing w:line="480" w:lineRule="auto"/>
        <w:rPr>
          <w:rFonts w:ascii="Arial" w:hAnsi="Arial" w:cs="Arial"/>
        </w:rPr>
      </w:pPr>
      <w:r>
        <w:rPr>
          <w:rFonts w:ascii="Arial" w:hAnsi="Arial" w:cs="Arial"/>
        </w:rPr>
        <w:t>Supplemental Figure Legends. See Attached Files</w:t>
      </w:r>
    </w:p>
    <w:p w14:paraId="1DE4018F" w14:textId="77777777" w:rsidR="00A26F8E" w:rsidRDefault="00A26F8E" w:rsidP="000A602E">
      <w:pPr>
        <w:spacing w:line="480" w:lineRule="auto"/>
        <w:rPr>
          <w:rFonts w:ascii="Arial" w:hAnsi="Arial" w:cs="Arial"/>
        </w:rPr>
      </w:pPr>
    </w:p>
    <w:p w14:paraId="27B635D8" w14:textId="4CAA5796" w:rsidR="00A26F8E" w:rsidRDefault="00A26F8E" w:rsidP="00A26F8E">
      <w:pPr>
        <w:spacing w:line="480" w:lineRule="auto"/>
        <w:rPr>
          <w:rFonts w:ascii="Arial" w:hAnsi="Arial" w:cs="Arial"/>
        </w:rPr>
      </w:pPr>
      <w:r>
        <w:rPr>
          <w:rFonts w:ascii="Arial" w:hAnsi="Arial" w:cs="Arial"/>
        </w:rPr>
        <w:t>Supplemental Table 1</w:t>
      </w:r>
      <w:r w:rsidR="00B37313">
        <w:rPr>
          <w:rFonts w:ascii="Arial" w:hAnsi="Arial" w:cs="Arial"/>
        </w:rPr>
        <w:t xml:space="preserve">. </w:t>
      </w:r>
      <w:r w:rsidRPr="00CF169D">
        <w:rPr>
          <w:rFonts w:ascii="Arial" w:hAnsi="Arial" w:cs="Arial"/>
        </w:rPr>
        <w:t>See Attached Files</w:t>
      </w:r>
    </w:p>
    <w:p w14:paraId="143C7351" w14:textId="413FEE6B" w:rsidR="00A26F8E" w:rsidRDefault="00A26F8E" w:rsidP="00A26F8E">
      <w:pPr>
        <w:spacing w:line="480" w:lineRule="auto"/>
        <w:rPr>
          <w:rFonts w:ascii="Arial" w:hAnsi="Arial" w:cs="Arial"/>
        </w:rPr>
      </w:pPr>
      <w:r>
        <w:rPr>
          <w:rFonts w:ascii="Arial" w:hAnsi="Arial" w:cs="Arial"/>
        </w:rPr>
        <w:t>Supplemental Table 2</w:t>
      </w:r>
      <w:r w:rsidR="00B37313">
        <w:rPr>
          <w:rFonts w:ascii="Arial" w:hAnsi="Arial" w:cs="Arial"/>
        </w:rPr>
        <w:t>.</w:t>
      </w:r>
      <w:r w:rsidRPr="000A602E">
        <w:rPr>
          <w:rFonts w:ascii="Arial" w:hAnsi="Arial" w:cs="Arial"/>
        </w:rPr>
        <w:t xml:space="preserve"> </w:t>
      </w:r>
      <w:r w:rsidRPr="00CF169D">
        <w:rPr>
          <w:rFonts w:ascii="Arial" w:hAnsi="Arial" w:cs="Arial"/>
        </w:rPr>
        <w:t>See Attached Files</w:t>
      </w:r>
    </w:p>
    <w:p w14:paraId="648CF566" w14:textId="77777777" w:rsidR="00B37313" w:rsidRDefault="00B37313" w:rsidP="00A26F8E">
      <w:pPr>
        <w:spacing w:line="480" w:lineRule="auto"/>
        <w:rPr>
          <w:rFonts w:ascii="Arial" w:hAnsi="Arial" w:cs="Arial"/>
        </w:rPr>
      </w:pPr>
    </w:p>
    <w:p w14:paraId="72903C60" w14:textId="12BC5D6A" w:rsidR="00B37313" w:rsidRPr="00CF169D" w:rsidRDefault="00B37313" w:rsidP="00A26F8E">
      <w:pPr>
        <w:spacing w:line="480" w:lineRule="auto"/>
        <w:rPr>
          <w:rFonts w:ascii="Arial" w:hAnsi="Arial" w:cs="Arial"/>
        </w:rPr>
      </w:pPr>
      <w:r>
        <w:rPr>
          <w:rFonts w:ascii="Arial" w:hAnsi="Arial" w:cs="Arial"/>
        </w:rPr>
        <w:t>Supplemental Table Legends. 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04095B1A" w14:textId="77777777" w:rsidR="005708FD" w:rsidRPr="005708FD" w:rsidRDefault="00272006" w:rsidP="005708FD">
      <w:pPr>
        <w:pStyle w:val="Bibliography"/>
      </w:pPr>
      <w:r>
        <w:fldChar w:fldCharType="begin"/>
      </w:r>
      <w:r w:rsidR="00090699">
        <w:instrText xml:space="preserve"> ADDIN ZOTERO_BIBL {"uncited":[],"omitted":[],"custom":[[["http://zotero.org/users/6494753/items/I5W2K52D"],"18.\\tab{}Wozniak, J. M. {\\i{}et al.} Mortality Risk Profiling of {\\i{}Staphylococcus aureus} Bacteremia by Multi-omic Serum Analysis Reveals Early Predictive and Pathogenic Signatures. {\\i{}Cell} {\\b{}182}, 1311-1327.e14 (2020)."],[["http://zotero.org/users/6494753/items/76UU3CZP"],"10.\\tab{}Chow, J. W., Davidson, A., Sanford, E. &amp; Zervos, M. J. Superinfection with {\\i{}Enterococcus faecalis} During Quinupristin/Dalfopristin Therapy. {\\i{}Clinical Infectious Diseases} {\\b{}24}, 91\\uc0\\u8211{}92 (1997)."],[["http://zotero.org/users/6494753/items/DR9R5UJC"],"9.\\tab{}Herrero, I. A., Issa, N. C. &amp; Patel, R. Nosocomial Spread of Linezolid-Resistant, Vancomycin-Resistant {\\i{}Enterococcus faecium.} {\\i{}N Engl J Med} {\\b{}346}, 867\\uc0\\u8211{}869 (2002)."],[["http://zotero.org/users/6494753/items/ABIGDYA4"],"11.\\tab{}Sabol Kathryn {\\i{}et al.} Emergence of Daptomycin Resistance in {\\i{}Enterococcus faecium} during Daptomycin Therapy. {\\i{}Antimicrobial Agents and Chemotherapy} {\\b{}49}, 1664\\uc0\\u8211{}1665 (2005)."],[["http://zotero.org/users/6494753/items/GSA3XXN6"],"33.\\tab{}Li, H. seqtk. Toolkit for processing sequences in FASTA/Q formats. https://github.com/lh3/seqtk. (2023)."],[["http://zotero.org/users/6494753/items/HZUPS6I4"],"37.\\tab{}Wright, C. &amp; Wykes, M. Medaka. Sequence correction provided by ONT Research. https://github.com/nanoporetech/medaka. (2023)."],[["http://zotero.org/users/6494753/items/A593NSX3"],"40.\\tab{}Trizna, M. assembly_stats. Calculates both scaffold and contig statistics (N50, L50, etc.) from a scaffold FASTA file. https://github.com/MikeTrizna/assembly_stats. (2020)."],[["http://zotero.org/users/6494753/items/PJMCF5Y2"],"38.\\tab{}Seeman, T. mlst. Scan contig files against PubMLST typing schemes. https://github.com/tseemann/mlst. (2022)."],[["http://zotero.org/users/6494753/items/ALCLVE7G"],"34.\\tab{}Wright, C., Griffiths, Sarah &amp; Parker, Matthew. wf-bacterial-genomes. Small varient calling for haploid samples. https://github.com/epi2me-labs/wf-bacterial-genomes. (2024)."],[["http://zotero.org/users/6494753/items/MP5I6ZNM"],"35.\\tab{}Palumbo, E. bamstats. A command line tool to compute mapping statistics from a BAM file. https://github.com/guigolab/bamstats. (2019)."],[["http://zotero.org/users/6494753/items/2GAFRG4U"],"51.\\tab{}Golden, G. J. {\\i{}et al.} Endothelial Heparan Sulfate Mediates Hepatic Neutrophil Trafficking and Injury during {\\i{}Staphylococcus aureus} Sepsis. {\\i{}mBio} {\\b{}12}, e01181-21 (2021)."]]} CSL_BIBLIOGRAPHY </w:instrText>
      </w:r>
      <w:r>
        <w:fldChar w:fldCharType="separate"/>
      </w:r>
      <w:r w:rsidR="005708FD" w:rsidRPr="005708FD">
        <w:t>1.</w:t>
      </w:r>
      <w:r w:rsidR="005708FD" w:rsidRPr="005708FD">
        <w:tab/>
        <w:t xml:space="preserve">Lebreton, F., Willems, R. J. L. &amp; Gilmore, M. S. Enterococcus Diversity, Origins in Nature, and Gut Colonization. in </w:t>
      </w:r>
      <w:r w:rsidR="005708FD" w:rsidRPr="005708FD">
        <w:rPr>
          <w:i/>
          <w:iCs/>
        </w:rPr>
        <w:t>Enterococci: From Commensals to Leading Causes of Drug Resistant Infection</w:t>
      </w:r>
      <w:r w:rsidR="005708FD" w:rsidRPr="005708FD">
        <w:t xml:space="preserve"> (Boston: Massachusetts Eye and Ear Infirmary, 2014).</w:t>
      </w:r>
    </w:p>
    <w:p w14:paraId="75F8B76E" w14:textId="77777777" w:rsidR="005708FD" w:rsidRPr="005708FD" w:rsidRDefault="005708FD" w:rsidP="005708FD">
      <w:pPr>
        <w:pStyle w:val="Bibliography"/>
      </w:pPr>
      <w:r w:rsidRPr="005708FD">
        <w:t>2.</w:t>
      </w:r>
      <w:r w:rsidRPr="005708FD">
        <w:tab/>
        <w:t xml:space="preserve">Krawczyk, B., Wityk, P., Gałęcka, M. &amp; Michalik, M. The Many Faces of Enterococcus spp.—Commensal, Probiotic and Opportunistic Pathogen. </w:t>
      </w:r>
      <w:r w:rsidRPr="005708FD">
        <w:rPr>
          <w:i/>
          <w:iCs/>
        </w:rPr>
        <w:t>Microorganisms</w:t>
      </w:r>
      <w:r w:rsidRPr="005708FD">
        <w:t xml:space="preserve"> </w:t>
      </w:r>
      <w:r w:rsidRPr="005708FD">
        <w:rPr>
          <w:b/>
          <w:bCs/>
        </w:rPr>
        <w:t>9</w:t>
      </w:r>
      <w:r w:rsidRPr="005708FD">
        <w:t>, 1900 (2021).</w:t>
      </w:r>
    </w:p>
    <w:p w14:paraId="61A1DFA2" w14:textId="77777777" w:rsidR="005708FD" w:rsidRPr="005708FD" w:rsidRDefault="005708FD" w:rsidP="005708FD">
      <w:pPr>
        <w:pStyle w:val="Bibliography"/>
      </w:pPr>
      <w:r w:rsidRPr="005708FD">
        <w:t>3.</w:t>
      </w:r>
      <w:r w:rsidRPr="005708FD">
        <w:tab/>
        <w:t xml:space="preserve">Hufnagel, M. </w:t>
      </w:r>
      <w:r w:rsidRPr="005708FD">
        <w:rPr>
          <w:i/>
          <w:iCs/>
        </w:rPr>
        <w:t>et al.</w:t>
      </w:r>
      <w:r w:rsidRPr="005708FD">
        <w:t xml:space="preserve"> Enterococcal colonization of infants in a neonatal intensive care unit: associated predictors, risk factors and seasonal patterns. </w:t>
      </w:r>
      <w:r w:rsidRPr="005708FD">
        <w:rPr>
          <w:i/>
          <w:iCs/>
        </w:rPr>
        <w:t>BMC Infect Dis</w:t>
      </w:r>
      <w:r w:rsidRPr="005708FD">
        <w:t xml:space="preserve"> </w:t>
      </w:r>
      <w:r w:rsidRPr="005708FD">
        <w:rPr>
          <w:b/>
          <w:bCs/>
        </w:rPr>
        <w:t>7</w:t>
      </w:r>
      <w:r w:rsidRPr="005708FD">
        <w:t>, 107 (2007).</w:t>
      </w:r>
    </w:p>
    <w:p w14:paraId="1A0D409E" w14:textId="77777777" w:rsidR="005708FD" w:rsidRPr="005708FD" w:rsidRDefault="005708FD" w:rsidP="005708FD">
      <w:pPr>
        <w:pStyle w:val="Bibliography"/>
      </w:pPr>
      <w:r w:rsidRPr="005708FD">
        <w:t>4.</w:t>
      </w:r>
      <w:r w:rsidRPr="005708FD">
        <w:tab/>
        <w:t xml:space="preserve">Schloissnig, S. </w:t>
      </w:r>
      <w:r w:rsidRPr="005708FD">
        <w:rPr>
          <w:i/>
          <w:iCs/>
        </w:rPr>
        <w:t>et al.</w:t>
      </w:r>
      <w:r w:rsidRPr="005708FD">
        <w:t xml:space="preserve"> Genomic variation landscape of the human gut microbiome. </w:t>
      </w:r>
      <w:r w:rsidRPr="005708FD">
        <w:rPr>
          <w:i/>
          <w:iCs/>
        </w:rPr>
        <w:t>Nature</w:t>
      </w:r>
      <w:r w:rsidRPr="005708FD">
        <w:t xml:space="preserve"> </w:t>
      </w:r>
      <w:r w:rsidRPr="005708FD">
        <w:rPr>
          <w:b/>
          <w:bCs/>
        </w:rPr>
        <w:t>493</w:t>
      </w:r>
      <w:r w:rsidRPr="005708FD">
        <w:t>, 45–50 (2013).</w:t>
      </w:r>
    </w:p>
    <w:p w14:paraId="09749D0E" w14:textId="77777777" w:rsidR="005708FD" w:rsidRPr="005708FD" w:rsidRDefault="005708FD" w:rsidP="005708FD">
      <w:pPr>
        <w:pStyle w:val="Bibliography"/>
      </w:pPr>
      <w:r w:rsidRPr="005708FD">
        <w:t>5.</w:t>
      </w:r>
      <w:r w:rsidRPr="005708FD">
        <w:tab/>
        <w:t xml:space="preserve">Lebreton, F. </w:t>
      </w:r>
      <w:r w:rsidRPr="005708FD">
        <w:rPr>
          <w:i/>
          <w:iCs/>
        </w:rPr>
        <w:t>et al.</w:t>
      </w:r>
      <w:r w:rsidRPr="005708FD">
        <w:t xml:space="preserve"> Tracing the Enterococci from Paleozoic Origins to the Hospital. </w:t>
      </w:r>
      <w:r w:rsidRPr="005708FD">
        <w:rPr>
          <w:i/>
          <w:iCs/>
        </w:rPr>
        <w:t>Cell</w:t>
      </w:r>
      <w:r w:rsidRPr="005708FD">
        <w:t xml:space="preserve"> </w:t>
      </w:r>
      <w:r w:rsidRPr="005708FD">
        <w:rPr>
          <w:b/>
          <w:bCs/>
        </w:rPr>
        <w:t>169</w:t>
      </w:r>
      <w:r w:rsidRPr="005708FD">
        <w:t>, 849-861.e13 (2017).</w:t>
      </w:r>
    </w:p>
    <w:p w14:paraId="59B9E9A4" w14:textId="77777777" w:rsidR="005708FD" w:rsidRPr="005708FD" w:rsidRDefault="005708FD" w:rsidP="005708FD">
      <w:pPr>
        <w:pStyle w:val="Bibliography"/>
      </w:pPr>
      <w:r w:rsidRPr="005708FD">
        <w:t>6.</w:t>
      </w:r>
      <w:r w:rsidRPr="005708FD">
        <w:tab/>
        <w:t xml:space="preserve">Fiore, E., Van Tyne, D. &amp; Gilmore, M. S. Pathogenicity of Enterococci. </w:t>
      </w:r>
      <w:r w:rsidRPr="005708FD">
        <w:rPr>
          <w:i/>
          <w:iCs/>
        </w:rPr>
        <w:t>Microbiol Spectr</w:t>
      </w:r>
      <w:r w:rsidRPr="005708FD">
        <w:t xml:space="preserve"> </w:t>
      </w:r>
      <w:r w:rsidRPr="005708FD">
        <w:rPr>
          <w:b/>
          <w:bCs/>
        </w:rPr>
        <w:t>7</w:t>
      </w:r>
      <w:r w:rsidRPr="005708FD">
        <w:t>, 7.4.9 (2019).</w:t>
      </w:r>
    </w:p>
    <w:p w14:paraId="4C452453" w14:textId="77777777" w:rsidR="005708FD" w:rsidRPr="005708FD" w:rsidRDefault="005708FD" w:rsidP="005708FD">
      <w:pPr>
        <w:pStyle w:val="Bibliography"/>
      </w:pPr>
      <w:r w:rsidRPr="005708FD">
        <w:t>7.</w:t>
      </w:r>
      <w:r w:rsidRPr="005708FD">
        <w:tab/>
        <w:t xml:space="preserve">Higuita, N. I. A. &amp; Huycke, M. M. Enterococcal Disease, Epidemiology, and Implications for Treatment. in </w:t>
      </w:r>
      <w:r w:rsidRPr="005708FD">
        <w:rPr>
          <w:i/>
          <w:iCs/>
        </w:rPr>
        <w:t>Enterococci: From Commensals to Leading Causes of Drug Resistant Infection</w:t>
      </w:r>
      <w:r w:rsidRPr="005708FD">
        <w:t xml:space="preserve"> (Boston: Massachusetts Eye and Ear Infirmary, 2014).</w:t>
      </w:r>
    </w:p>
    <w:p w14:paraId="138F65A3" w14:textId="77777777" w:rsidR="005708FD" w:rsidRPr="005708FD" w:rsidRDefault="005708FD" w:rsidP="005708FD">
      <w:pPr>
        <w:pStyle w:val="Bibliography"/>
      </w:pPr>
      <w:r w:rsidRPr="005708FD">
        <w:t>8.</w:t>
      </w:r>
      <w:r w:rsidRPr="005708FD">
        <w:tab/>
        <w:t xml:space="preserve">García-Solache, M. &amp; Rice, L. B. The Enterococcus: a Model of Adaptability to Its Environment. </w:t>
      </w:r>
      <w:r w:rsidRPr="005708FD">
        <w:rPr>
          <w:i/>
          <w:iCs/>
        </w:rPr>
        <w:t>Clin Microbiol Rev</w:t>
      </w:r>
      <w:r w:rsidRPr="005708FD">
        <w:t xml:space="preserve"> </w:t>
      </w:r>
      <w:r w:rsidRPr="005708FD">
        <w:rPr>
          <w:b/>
          <w:bCs/>
        </w:rPr>
        <w:t>32</w:t>
      </w:r>
      <w:r w:rsidRPr="005708FD">
        <w:t>, e00058-18 (2019).</w:t>
      </w:r>
    </w:p>
    <w:p w14:paraId="7F3ADDC0" w14:textId="77777777" w:rsidR="005708FD" w:rsidRPr="005708FD" w:rsidRDefault="005708FD" w:rsidP="005708FD">
      <w:pPr>
        <w:pStyle w:val="Bibliography"/>
      </w:pPr>
      <w:r w:rsidRPr="005708FD">
        <w:t>9.</w:t>
      </w:r>
      <w:r w:rsidRPr="005708FD">
        <w:tab/>
        <w:t xml:space="preserve">Herrero, I. A., Issa, N. C. &amp; Patel, R. Nosocomial Spread of Linezolid-Resistant, Vancomycin-Resistant </w:t>
      </w:r>
      <w:r w:rsidRPr="005708FD">
        <w:rPr>
          <w:i/>
          <w:iCs/>
        </w:rPr>
        <w:t>Enterococcus faecium.</w:t>
      </w:r>
      <w:r w:rsidRPr="005708FD">
        <w:t xml:space="preserve"> </w:t>
      </w:r>
      <w:r w:rsidRPr="005708FD">
        <w:rPr>
          <w:i/>
          <w:iCs/>
        </w:rPr>
        <w:t>N Engl J Med</w:t>
      </w:r>
      <w:r w:rsidRPr="005708FD">
        <w:t xml:space="preserve"> </w:t>
      </w:r>
      <w:r w:rsidRPr="005708FD">
        <w:rPr>
          <w:b/>
          <w:bCs/>
        </w:rPr>
        <w:t>346</w:t>
      </w:r>
      <w:r w:rsidRPr="005708FD">
        <w:t>, 867–869 (2002).</w:t>
      </w:r>
    </w:p>
    <w:p w14:paraId="105A1028" w14:textId="77777777" w:rsidR="005708FD" w:rsidRPr="005708FD" w:rsidRDefault="005708FD" w:rsidP="005708FD">
      <w:pPr>
        <w:pStyle w:val="Bibliography"/>
      </w:pPr>
      <w:r w:rsidRPr="005708FD">
        <w:t>10.</w:t>
      </w:r>
      <w:r w:rsidRPr="005708FD">
        <w:tab/>
        <w:t xml:space="preserve">Chow, J. W., Davidson, A., Sanford, E. &amp; Zervos, M. J. Superinfection with </w:t>
      </w:r>
      <w:r w:rsidRPr="005708FD">
        <w:rPr>
          <w:i/>
          <w:iCs/>
        </w:rPr>
        <w:t>Enterococcus faecalis</w:t>
      </w:r>
      <w:r w:rsidRPr="005708FD">
        <w:t xml:space="preserve"> During Quinupristin/Dalfopristin Therapy. </w:t>
      </w:r>
      <w:r w:rsidRPr="005708FD">
        <w:rPr>
          <w:i/>
          <w:iCs/>
        </w:rPr>
        <w:t>Clinical Infectious Diseases</w:t>
      </w:r>
      <w:r w:rsidRPr="005708FD">
        <w:t xml:space="preserve"> </w:t>
      </w:r>
      <w:r w:rsidRPr="005708FD">
        <w:rPr>
          <w:b/>
          <w:bCs/>
        </w:rPr>
        <w:t>24</w:t>
      </w:r>
      <w:r w:rsidRPr="005708FD">
        <w:t>, 91–92 (1997).</w:t>
      </w:r>
    </w:p>
    <w:p w14:paraId="6A2A7651" w14:textId="77777777" w:rsidR="005708FD" w:rsidRPr="005708FD" w:rsidRDefault="005708FD" w:rsidP="005708FD">
      <w:pPr>
        <w:pStyle w:val="Bibliography"/>
      </w:pPr>
      <w:r w:rsidRPr="005708FD">
        <w:t>11.</w:t>
      </w:r>
      <w:r w:rsidRPr="005708FD">
        <w:tab/>
        <w:t xml:space="preserve">Sabol Kathryn </w:t>
      </w:r>
      <w:r w:rsidRPr="005708FD">
        <w:rPr>
          <w:i/>
          <w:iCs/>
        </w:rPr>
        <w:t>et al.</w:t>
      </w:r>
      <w:r w:rsidRPr="005708FD">
        <w:t xml:space="preserve"> Emergence of Daptomycin Resistance in </w:t>
      </w:r>
      <w:r w:rsidRPr="005708FD">
        <w:rPr>
          <w:i/>
          <w:iCs/>
        </w:rPr>
        <w:t>Enterococcus faecium</w:t>
      </w:r>
      <w:r w:rsidRPr="005708FD">
        <w:t xml:space="preserve"> during Daptomycin Therapy. </w:t>
      </w:r>
      <w:r w:rsidRPr="005708FD">
        <w:rPr>
          <w:i/>
          <w:iCs/>
        </w:rPr>
        <w:t>Antimicrobial Agents and Chemotherapy</w:t>
      </w:r>
      <w:r w:rsidRPr="005708FD">
        <w:t xml:space="preserve"> </w:t>
      </w:r>
      <w:r w:rsidRPr="005708FD">
        <w:rPr>
          <w:b/>
          <w:bCs/>
        </w:rPr>
        <w:t>49</w:t>
      </w:r>
      <w:r w:rsidRPr="005708FD">
        <w:t>, 1664–1665 (2005).</w:t>
      </w:r>
    </w:p>
    <w:p w14:paraId="7A09EC92" w14:textId="77777777" w:rsidR="005708FD" w:rsidRPr="005708FD" w:rsidRDefault="005708FD" w:rsidP="005708FD">
      <w:pPr>
        <w:pStyle w:val="Bibliography"/>
      </w:pPr>
      <w:r w:rsidRPr="005708FD">
        <w:t>12.</w:t>
      </w:r>
      <w:r w:rsidRPr="005708FD">
        <w:tab/>
        <w:t xml:space="preserve">Arias, C. A. &amp; Murray, B. E. The rise of the Enterococcus: beyond vancomycin resistance. </w:t>
      </w:r>
      <w:r w:rsidRPr="005708FD">
        <w:rPr>
          <w:i/>
          <w:iCs/>
        </w:rPr>
        <w:t>Nat Rev Microbiol</w:t>
      </w:r>
      <w:r w:rsidRPr="005708FD">
        <w:t xml:space="preserve"> </w:t>
      </w:r>
      <w:r w:rsidRPr="005708FD">
        <w:rPr>
          <w:b/>
          <w:bCs/>
        </w:rPr>
        <w:t>10</w:t>
      </w:r>
      <w:r w:rsidRPr="005708FD">
        <w:t>, 266–278 (2012).</w:t>
      </w:r>
    </w:p>
    <w:p w14:paraId="69C59380" w14:textId="77777777" w:rsidR="005708FD" w:rsidRPr="005708FD" w:rsidRDefault="005708FD" w:rsidP="005708FD">
      <w:pPr>
        <w:pStyle w:val="Bibliography"/>
      </w:pPr>
      <w:r w:rsidRPr="005708FD">
        <w:t>13.</w:t>
      </w:r>
      <w:r w:rsidRPr="005708FD">
        <w:tab/>
        <w:t xml:space="preserve">Rogers, R. &amp; Rice, L. B. State-of-the-Art Review: Persistent Enterococcal Bacteremia. </w:t>
      </w:r>
      <w:r w:rsidRPr="005708FD">
        <w:rPr>
          <w:i/>
          <w:iCs/>
        </w:rPr>
        <w:t>Clinical Infectious Diseases</w:t>
      </w:r>
      <w:r w:rsidRPr="005708FD">
        <w:t xml:space="preserve"> ciad612 (2023) doi:10.1093/cid/ciad612.</w:t>
      </w:r>
    </w:p>
    <w:p w14:paraId="5BB87615" w14:textId="77777777" w:rsidR="005708FD" w:rsidRPr="005708FD" w:rsidRDefault="005708FD" w:rsidP="005708FD">
      <w:pPr>
        <w:pStyle w:val="Bibliography"/>
      </w:pPr>
      <w:r w:rsidRPr="005708FD">
        <w:t>14.</w:t>
      </w:r>
      <w:r w:rsidRPr="005708FD">
        <w:tab/>
        <w:t xml:space="preserve">Elizaga, M. L., Weinstein, R. A. &amp; Hayden, M. K. Patients in Long-Term Care Facilities: A Reservoir for Vancomycin-Resistant Enterococci. </w:t>
      </w:r>
      <w:r w:rsidRPr="005708FD">
        <w:rPr>
          <w:i/>
          <w:iCs/>
        </w:rPr>
        <w:t>Clinical Infectious Diseases</w:t>
      </w:r>
      <w:r w:rsidRPr="005708FD">
        <w:t xml:space="preserve"> </w:t>
      </w:r>
      <w:r w:rsidRPr="005708FD">
        <w:rPr>
          <w:b/>
          <w:bCs/>
        </w:rPr>
        <w:t>34</w:t>
      </w:r>
      <w:r w:rsidRPr="005708FD">
        <w:t>, 441–446 (2002).</w:t>
      </w:r>
    </w:p>
    <w:p w14:paraId="4E96E2A3" w14:textId="77777777" w:rsidR="005708FD" w:rsidRPr="005708FD" w:rsidRDefault="005708FD" w:rsidP="005708FD">
      <w:pPr>
        <w:pStyle w:val="Bibliography"/>
      </w:pPr>
      <w:r w:rsidRPr="005708FD">
        <w:t>15.</w:t>
      </w:r>
      <w:r w:rsidRPr="005708FD">
        <w:tab/>
        <w:t xml:space="preserve">Casadevall, A. &amp; Pirofski, L. Host‐Pathogen Interactions: The Attributes of Virulence. </w:t>
      </w:r>
      <w:r w:rsidRPr="005708FD">
        <w:rPr>
          <w:i/>
          <w:iCs/>
        </w:rPr>
        <w:t>J INFECT DIS</w:t>
      </w:r>
      <w:r w:rsidRPr="005708FD">
        <w:t xml:space="preserve"> </w:t>
      </w:r>
      <w:r w:rsidRPr="005708FD">
        <w:rPr>
          <w:b/>
          <w:bCs/>
        </w:rPr>
        <w:t>184</w:t>
      </w:r>
      <w:r w:rsidRPr="005708FD">
        <w:t>, 337–344 (2001).</w:t>
      </w:r>
    </w:p>
    <w:p w14:paraId="0D816D58" w14:textId="77777777" w:rsidR="005708FD" w:rsidRPr="005708FD" w:rsidRDefault="005708FD" w:rsidP="005708FD">
      <w:pPr>
        <w:pStyle w:val="Bibliography"/>
      </w:pPr>
      <w:r w:rsidRPr="005708FD">
        <w:t>16.</w:t>
      </w:r>
      <w:r w:rsidRPr="005708FD">
        <w:tab/>
        <w:t xml:space="preserve">Bivona, G., Agnello, L. &amp; Ciaccio, M. Biomarkers for Prognosis and Treatment Response in COVID-19 Patients. </w:t>
      </w:r>
      <w:r w:rsidRPr="005708FD">
        <w:rPr>
          <w:i/>
          <w:iCs/>
        </w:rPr>
        <w:t>Ann Lab Med</w:t>
      </w:r>
      <w:r w:rsidRPr="005708FD">
        <w:t xml:space="preserve"> </w:t>
      </w:r>
      <w:r w:rsidRPr="005708FD">
        <w:rPr>
          <w:b/>
          <w:bCs/>
        </w:rPr>
        <w:t>41</w:t>
      </w:r>
      <w:r w:rsidRPr="005708FD">
        <w:t>, 540–548 (2021).</w:t>
      </w:r>
    </w:p>
    <w:p w14:paraId="394C928D" w14:textId="77777777" w:rsidR="005708FD" w:rsidRPr="005708FD" w:rsidRDefault="005708FD" w:rsidP="005708FD">
      <w:pPr>
        <w:pStyle w:val="Bibliography"/>
      </w:pPr>
      <w:r w:rsidRPr="005708FD">
        <w:t>17.</w:t>
      </w:r>
      <w:r w:rsidRPr="005708FD">
        <w:tab/>
        <w:t xml:space="preserve">Dhanasekaran, S. M. </w:t>
      </w:r>
      <w:r w:rsidRPr="005708FD">
        <w:rPr>
          <w:i/>
          <w:iCs/>
        </w:rPr>
        <w:t>et al.</w:t>
      </w:r>
      <w:r w:rsidRPr="005708FD">
        <w:t xml:space="preserve"> Delineation of prognostic biomarkers in prostate cancer. </w:t>
      </w:r>
      <w:r w:rsidRPr="005708FD">
        <w:rPr>
          <w:i/>
          <w:iCs/>
        </w:rPr>
        <w:t>Nature</w:t>
      </w:r>
      <w:r w:rsidRPr="005708FD">
        <w:t xml:space="preserve"> </w:t>
      </w:r>
      <w:r w:rsidRPr="005708FD">
        <w:rPr>
          <w:b/>
          <w:bCs/>
        </w:rPr>
        <w:t>412</w:t>
      </w:r>
      <w:r w:rsidRPr="005708FD">
        <w:t>, 822–826 (2001).</w:t>
      </w:r>
    </w:p>
    <w:p w14:paraId="499EECEF" w14:textId="77777777" w:rsidR="005708FD" w:rsidRPr="005708FD" w:rsidRDefault="005708FD" w:rsidP="005708FD">
      <w:pPr>
        <w:pStyle w:val="Bibliography"/>
      </w:pPr>
      <w:r w:rsidRPr="005708FD">
        <w:t>18.</w:t>
      </w:r>
      <w:r w:rsidRPr="005708FD">
        <w:tab/>
        <w:t xml:space="preserve">Wozniak, J. M. </w:t>
      </w:r>
      <w:r w:rsidRPr="005708FD">
        <w:rPr>
          <w:i/>
          <w:iCs/>
        </w:rPr>
        <w:t>et al.</w:t>
      </w:r>
      <w:r w:rsidRPr="005708FD">
        <w:t xml:space="preserve"> Mortality Risk Profiling of </w:t>
      </w:r>
      <w:r w:rsidRPr="005708FD">
        <w:rPr>
          <w:i/>
          <w:iCs/>
        </w:rPr>
        <w:t>Staphylococcus aureus</w:t>
      </w:r>
      <w:r w:rsidRPr="005708FD">
        <w:t xml:space="preserve"> Bacteremia by Multi-omic Serum Analysis Reveals Early Predictive and Pathogenic Signatures. </w:t>
      </w:r>
      <w:r w:rsidRPr="005708FD">
        <w:rPr>
          <w:i/>
          <w:iCs/>
        </w:rPr>
        <w:t>Cell</w:t>
      </w:r>
      <w:r w:rsidRPr="005708FD">
        <w:t xml:space="preserve"> </w:t>
      </w:r>
      <w:r w:rsidRPr="005708FD">
        <w:rPr>
          <w:b/>
          <w:bCs/>
        </w:rPr>
        <w:t>182</w:t>
      </w:r>
      <w:r w:rsidRPr="005708FD">
        <w:t>, 1311-1327.e14 (2020).</w:t>
      </w:r>
    </w:p>
    <w:p w14:paraId="70F47220" w14:textId="77777777" w:rsidR="005708FD" w:rsidRPr="005708FD" w:rsidRDefault="005708FD" w:rsidP="005708FD">
      <w:pPr>
        <w:pStyle w:val="Bibliography"/>
      </w:pPr>
      <w:r w:rsidRPr="005708FD">
        <w:t>19.</w:t>
      </w:r>
      <w:r w:rsidRPr="005708FD">
        <w:tab/>
        <w:t xml:space="preserve">Lautenbach, E., Bilker, W. B. &amp; Brennan, P. J. Enterococcal Bacteremia: Risk Factors for Vancomycin Resistance and Predictors of Mortality. </w:t>
      </w:r>
      <w:r w:rsidRPr="005708FD">
        <w:rPr>
          <w:i/>
          <w:iCs/>
        </w:rPr>
        <w:t>Infect Control Hosp Epidemiol</w:t>
      </w:r>
      <w:r w:rsidRPr="005708FD">
        <w:t xml:space="preserve"> </w:t>
      </w:r>
      <w:r w:rsidRPr="005708FD">
        <w:rPr>
          <w:b/>
          <w:bCs/>
        </w:rPr>
        <w:t>20</w:t>
      </w:r>
      <w:r w:rsidRPr="005708FD">
        <w:t>, 318–323 (1999).</w:t>
      </w:r>
    </w:p>
    <w:p w14:paraId="6CCB25A4" w14:textId="77777777" w:rsidR="005708FD" w:rsidRPr="005708FD" w:rsidRDefault="005708FD" w:rsidP="005708FD">
      <w:pPr>
        <w:pStyle w:val="Bibliography"/>
      </w:pPr>
      <w:r w:rsidRPr="005708FD">
        <w:t>20.</w:t>
      </w:r>
      <w:r w:rsidRPr="005708FD">
        <w:tab/>
        <w:t xml:space="preserve">Frantzi, M., Bhat, A. &amp; Latosinska, A. Clinical proteomic biomarkers: relevant issues on study design &amp; technical considerations in biomarker development. </w:t>
      </w:r>
      <w:r w:rsidRPr="005708FD">
        <w:rPr>
          <w:i/>
          <w:iCs/>
        </w:rPr>
        <w:t>Clinical &amp; Translational Med</w:t>
      </w:r>
      <w:r w:rsidRPr="005708FD">
        <w:t xml:space="preserve"> </w:t>
      </w:r>
      <w:r w:rsidRPr="005708FD">
        <w:rPr>
          <w:b/>
          <w:bCs/>
        </w:rPr>
        <w:t>3</w:t>
      </w:r>
      <w:r w:rsidRPr="005708FD">
        <w:t>, e7 (2014).</w:t>
      </w:r>
    </w:p>
    <w:p w14:paraId="486FF3B2" w14:textId="77777777" w:rsidR="005708FD" w:rsidRPr="005708FD" w:rsidRDefault="005708FD" w:rsidP="005708FD">
      <w:pPr>
        <w:pStyle w:val="Bibliography"/>
      </w:pPr>
      <w:r w:rsidRPr="005708FD">
        <w:t>21.</w:t>
      </w:r>
      <w:r w:rsidRPr="005708FD">
        <w:tab/>
        <w:t xml:space="preserve">Skates, S. J. </w:t>
      </w:r>
      <w:r w:rsidRPr="005708FD">
        <w:rPr>
          <w:i/>
          <w:iCs/>
        </w:rPr>
        <w:t>et al.</w:t>
      </w:r>
      <w:r w:rsidRPr="005708FD">
        <w:t xml:space="preserve"> Statistical Design for Biospecimen Cohort Size in Proteomics-based Biomarker Discovery and Verification Studies. </w:t>
      </w:r>
      <w:r w:rsidRPr="005708FD">
        <w:rPr>
          <w:i/>
          <w:iCs/>
        </w:rPr>
        <w:t>J. Proteome Res.</w:t>
      </w:r>
      <w:r w:rsidRPr="005708FD">
        <w:t xml:space="preserve"> </w:t>
      </w:r>
      <w:r w:rsidRPr="005708FD">
        <w:rPr>
          <w:b/>
          <w:bCs/>
        </w:rPr>
        <w:t>12</w:t>
      </w:r>
      <w:r w:rsidRPr="005708FD">
        <w:t>, 5383–5394 (2013).</w:t>
      </w:r>
    </w:p>
    <w:p w14:paraId="09E4DBE5" w14:textId="77777777" w:rsidR="005708FD" w:rsidRPr="005708FD" w:rsidRDefault="005708FD" w:rsidP="005708FD">
      <w:pPr>
        <w:pStyle w:val="Bibliography"/>
      </w:pPr>
      <w:r w:rsidRPr="005708FD">
        <w:t>22.</w:t>
      </w:r>
      <w:r w:rsidRPr="005708FD">
        <w:tab/>
        <w:t xml:space="preserve">Lapek, J. D. </w:t>
      </w:r>
      <w:r w:rsidRPr="005708FD">
        <w:rPr>
          <w:i/>
          <w:iCs/>
        </w:rPr>
        <w:t>et al.</w:t>
      </w:r>
      <w:r w:rsidRPr="005708FD">
        <w:t xml:space="preserve"> Defining Host Responses during Systemic Bacterial Infection through Construction of a Murine Organ Proteome Atlas. </w:t>
      </w:r>
      <w:r w:rsidRPr="005708FD">
        <w:rPr>
          <w:i/>
          <w:iCs/>
        </w:rPr>
        <w:t>Cell Systems</w:t>
      </w:r>
      <w:r w:rsidRPr="005708FD">
        <w:t xml:space="preserve"> </w:t>
      </w:r>
      <w:r w:rsidRPr="005708FD">
        <w:rPr>
          <w:b/>
          <w:bCs/>
        </w:rPr>
        <w:t>6</w:t>
      </w:r>
      <w:r w:rsidRPr="005708FD">
        <w:t>, 579-592.e4 (2018).</w:t>
      </w:r>
    </w:p>
    <w:p w14:paraId="2BD486B5" w14:textId="77777777" w:rsidR="005708FD" w:rsidRPr="005708FD" w:rsidRDefault="005708FD" w:rsidP="005708FD">
      <w:pPr>
        <w:pStyle w:val="Bibliography"/>
      </w:pPr>
      <w:r w:rsidRPr="005708FD">
        <w:t>23.</w:t>
      </w:r>
      <w:r w:rsidRPr="005708FD">
        <w:tab/>
        <w:t xml:space="preserve">Wang, Y. </w:t>
      </w:r>
      <w:r w:rsidRPr="005708FD">
        <w:rPr>
          <w:i/>
          <w:iCs/>
        </w:rPr>
        <w:t>et al.</w:t>
      </w:r>
      <w:r w:rsidRPr="005708FD">
        <w:t xml:space="preserve"> Reversed‐phase chromatography with multiple fraction concatenation strategy for proteome profiling of human MCF10A cells. </w:t>
      </w:r>
      <w:r w:rsidRPr="005708FD">
        <w:rPr>
          <w:i/>
          <w:iCs/>
        </w:rPr>
        <w:t>Proteomics</w:t>
      </w:r>
      <w:r w:rsidRPr="005708FD">
        <w:t xml:space="preserve"> </w:t>
      </w:r>
      <w:r w:rsidRPr="005708FD">
        <w:rPr>
          <w:b/>
          <w:bCs/>
        </w:rPr>
        <w:t>11</w:t>
      </w:r>
      <w:r w:rsidRPr="005708FD">
        <w:t>, 2019–2026 (2011).</w:t>
      </w:r>
    </w:p>
    <w:p w14:paraId="13408F2B" w14:textId="77777777" w:rsidR="005708FD" w:rsidRPr="005708FD" w:rsidRDefault="005708FD" w:rsidP="005708FD">
      <w:pPr>
        <w:pStyle w:val="Bibliography"/>
      </w:pPr>
      <w:r w:rsidRPr="005708FD">
        <w:t>24.</w:t>
      </w:r>
      <w:r w:rsidRPr="005708FD">
        <w:tab/>
        <w:t xml:space="preserve">Wierzbicki, I. H. </w:t>
      </w:r>
      <w:r w:rsidRPr="005708FD">
        <w:rPr>
          <w:i/>
          <w:iCs/>
        </w:rPr>
        <w:t>et al.</w:t>
      </w:r>
      <w:r w:rsidRPr="005708FD">
        <w:t xml:space="preserve"> Group A Streptococcal S Protein Utilizes Red Blood Cells as Immune Camouflage and Is a Critical Determinant for Immune Evasion. </w:t>
      </w:r>
      <w:r w:rsidRPr="005708FD">
        <w:rPr>
          <w:i/>
          <w:iCs/>
        </w:rPr>
        <w:t>Cell Reports</w:t>
      </w:r>
      <w:r w:rsidRPr="005708FD">
        <w:t xml:space="preserve"> </w:t>
      </w:r>
      <w:r w:rsidRPr="005708FD">
        <w:rPr>
          <w:b/>
          <w:bCs/>
        </w:rPr>
        <w:t>29</w:t>
      </w:r>
      <w:r w:rsidRPr="005708FD">
        <w:t>, 2979-2989.e15 (2019).</w:t>
      </w:r>
    </w:p>
    <w:p w14:paraId="2EC12E0D" w14:textId="77777777" w:rsidR="005708FD" w:rsidRPr="005708FD" w:rsidRDefault="005708FD" w:rsidP="005708FD">
      <w:pPr>
        <w:pStyle w:val="Bibliography"/>
      </w:pPr>
      <w:r w:rsidRPr="005708FD">
        <w:t>25.</w:t>
      </w:r>
      <w:r w:rsidRPr="005708FD">
        <w:tab/>
        <w:t xml:space="preserve">Wu, T. </w:t>
      </w:r>
      <w:r w:rsidRPr="005708FD">
        <w:rPr>
          <w:i/>
          <w:iCs/>
        </w:rPr>
        <w:t>et al.</w:t>
      </w:r>
      <w:r w:rsidRPr="005708FD">
        <w:t xml:space="preserve"> clusterProfiler 4.0: A universal enrichment tool for interpreting omics data. </w:t>
      </w:r>
      <w:r w:rsidRPr="005708FD">
        <w:rPr>
          <w:i/>
          <w:iCs/>
        </w:rPr>
        <w:t>The Innovation</w:t>
      </w:r>
      <w:r w:rsidRPr="005708FD">
        <w:t xml:space="preserve"> </w:t>
      </w:r>
      <w:r w:rsidRPr="005708FD">
        <w:rPr>
          <w:b/>
          <w:bCs/>
        </w:rPr>
        <w:t>2</w:t>
      </w:r>
      <w:r w:rsidRPr="005708FD">
        <w:t>, 100141 (2021).</w:t>
      </w:r>
    </w:p>
    <w:p w14:paraId="441082DD" w14:textId="77777777" w:rsidR="005708FD" w:rsidRPr="005708FD" w:rsidRDefault="005708FD" w:rsidP="005708FD">
      <w:pPr>
        <w:pStyle w:val="Bibliography"/>
      </w:pPr>
      <w:r w:rsidRPr="005708FD">
        <w:t>26.</w:t>
      </w:r>
      <w:r w:rsidRPr="005708FD">
        <w:tab/>
        <w:t xml:space="preserve">Holman, J. D., Tabb, D. L. &amp; Mallick, P. Employing ProteoWizard to Convert Raw Mass Spectrometry Data. </w:t>
      </w:r>
      <w:r w:rsidRPr="005708FD">
        <w:rPr>
          <w:i/>
          <w:iCs/>
        </w:rPr>
        <w:t>CP in Bioinformatics</w:t>
      </w:r>
      <w:r w:rsidRPr="005708FD">
        <w:t xml:space="preserve"> </w:t>
      </w:r>
      <w:r w:rsidRPr="005708FD">
        <w:rPr>
          <w:b/>
          <w:bCs/>
        </w:rPr>
        <w:t>46</w:t>
      </w:r>
      <w:r w:rsidRPr="005708FD">
        <w:t>, (2014).</w:t>
      </w:r>
    </w:p>
    <w:p w14:paraId="48791F78" w14:textId="77777777" w:rsidR="005708FD" w:rsidRPr="005708FD" w:rsidRDefault="005708FD" w:rsidP="005708FD">
      <w:pPr>
        <w:pStyle w:val="Bibliography"/>
      </w:pPr>
      <w:r w:rsidRPr="005708FD">
        <w:t>27.</w:t>
      </w:r>
      <w:r w:rsidRPr="005708FD">
        <w:tab/>
        <w:t xml:space="preserve">Schmid, R. </w:t>
      </w:r>
      <w:r w:rsidRPr="005708FD">
        <w:rPr>
          <w:i/>
          <w:iCs/>
        </w:rPr>
        <w:t>et al.</w:t>
      </w:r>
      <w:r w:rsidRPr="005708FD">
        <w:t xml:space="preserve"> Integrative analysis of multimodal mass spectrometry data in MZmine 3. </w:t>
      </w:r>
      <w:r w:rsidRPr="005708FD">
        <w:rPr>
          <w:i/>
          <w:iCs/>
        </w:rPr>
        <w:t>Nat Biotechnol</w:t>
      </w:r>
      <w:r w:rsidRPr="005708FD">
        <w:t xml:space="preserve"> </w:t>
      </w:r>
      <w:r w:rsidRPr="005708FD">
        <w:rPr>
          <w:b/>
          <w:bCs/>
        </w:rPr>
        <w:t>41</w:t>
      </w:r>
      <w:r w:rsidRPr="005708FD">
        <w:t>, 447–449 (2023).</w:t>
      </w:r>
    </w:p>
    <w:p w14:paraId="69B9077F" w14:textId="77777777" w:rsidR="005708FD" w:rsidRPr="005708FD" w:rsidRDefault="005708FD" w:rsidP="005708FD">
      <w:pPr>
        <w:pStyle w:val="Bibliography"/>
      </w:pPr>
      <w:r w:rsidRPr="005708FD">
        <w:t>28.</w:t>
      </w:r>
      <w:r w:rsidRPr="005708FD">
        <w:tab/>
        <w:t xml:space="preserve">Wang, M. </w:t>
      </w:r>
      <w:r w:rsidRPr="005708FD">
        <w:rPr>
          <w:i/>
          <w:iCs/>
        </w:rPr>
        <w:t>et al.</w:t>
      </w:r>
      <w:r w:rsidRPr="005708FD">
        <w:t xml:space="preserve"> Sharing and community curation of mass spectrometry data with Global Natural Products Social Molecular Networking. </w:t>
      </w:r>
      <w:r w:rsidRPr="005708FD">
        <w:rPr>
          <w:i/>
          <w:iCs/>
        </w:rPr>
        <w:t>Nat Biotechnol</w:t>
      </w:r>
      <w:r w:rsidRPr="005708FD">
        <w:t xml:space="preserve"> </w:t>
      </w:r>
      <w:r w:rsidRPr="005708FD">
        <w:rPr>
          <w:b/>
          <w:bCs/>
        </w:rPr>
        <w:t>34</w:t>
      </w:r>
      <w:r w:rsidRPr="005708FD">
        <w:t>, 828–837 (2016).</w:t>
      </w:r>
    </w:p>
    <w:p w14:paraId="7A618938" w14:textId="77777777" w:rsidR="005708FD" w:rsidRPr="005708FD" w:rsidRDefault="005708FD" w:rsidP="005708FD">
      <w:pPr>
        <w:pStyle w:val="Bibliography"/>
      </w:pPr>
      <w:r w:rsidRPr="005708FD">
        <w:t>29.</w:t>
      </w:r>
      <w:r w:rsidRPr="005708FD">
        <w:tab/>
        <w:t xml:space="preserve">Campeau, A. </w:t>
      </w:r>
      <w:r w:rsidRPr="005708FD">
        <w:rPr>
          <w:i/>
          <w:iCs/>
        </w:rPr>
        <w:t>et al.</w:t>
      </w:r>
      <w:r w:rsidRPr="005708FD">
        <w:t xml:space="preserve"> Multi-omics of human plasma reveals molecular features of dysregulated inflammation and accelerated aging in schizophrenia. </w:t>
      </w:r>
      <w:r w:rsidRPr="005708FD">
        <w:rPr>
          <w:i/>
          <w:iCs/>
        </w:rPr>
        <w:t>Mol Psychiatry</w:t>
      </w:r>
      <w:r w:rsidRPr="005708FD">
        <w:t xml:space="preserve"> </w:t>
      </w:r>
      <w:r w:rsidRPr="005708FD">
        <w:rPr>
          <w:b/>
          <w:bCs/>
        </w:rPr>
        <w:t>27</w:t>
      </w:r>
      <w:r w:rsidRPr="005708FD">
        <w:t>, 1217–1225 (2022).</w:t>
      </w:r>
    </w:p>
    <w:p w14:paraId="0ADA33BD" w14:textId="77777777" w:rsidR="005708FD" w:rsidRPr="005708FD" w:rsidRDefault="005708FD" w:rsidP="005708FD">
      <w:pPr>
        <w:pStyle w:val="Bibliography"/>
      </w:pPr>
      <w:r w:rsidRPr="005708FD">
        <w:t>30.</w:t>
      </w:r>
      <w:r w:rsidRPr="005708FD">
        <w:tab/>
        <w:t xml:space="preserve">Neumann, U., Genze, N. &amp; Heider, D. EFS: an ensemble feature selection tool implemented as R-package and web-application. </w:t>
      </w:r>
      <w:r w:rsidRPr="005708FD">
        <w:rPr>
          <w:i/>
          <w:iCs/>
        </w:rPr>
        <w:t>BioData Mining</w:t>
      </w:r>
      <w:r w:rsidRPr="005708FD">
        <w:t xml:space="preserve"> </w:t>
      </w:r>
      <w:r w:rsidRPr="005708FD">
        <w:rPr>
          <w:b/>
          <w:bCs/>
        </w:rPr>
        <w:t>10</w:t>
      </w:r>
      <w:r w:rsidRPr="005708FD">
        <w:t>, 21 (2017).</w:t>
      </w:r>
    </w:p>
    <w:p w14:paraId="6FFFA004" w14:textId="77777777" w:rsidR="005708FD" w:rsidRPr="005708FD" w:rsidRDefault="005708FD" w:rsidP="005708FD">
      <w:pPr>
        <w:pStyle w:val="Bibliography"/>
      </w:pPr>
      <w:r w:rsidRPr="005708FD">
        <w:t>31.</w:t>
      </w:r>
      <w:r w:rsidRPr="005708FD">
        <w:tab/>
        <w:t>Max, K. &amp; Wickham, H. Tidymodels: a collection of packages for modeling and machine learning using tidyverse principles. (2020).</w:t>
      </w:r>
    </w:p>
    <w:p w14:paraId="3CAAA8CC" w14:textId="77777777" w:rsidR="005708FD" w:rsidRPr="005708FD" w:rsidRDefault="005708FD" w:rsidP="005708FD">
      <w:pPr>
        <w:pStyle w:val="Bibliography"/>
      </w:pPr>
      <w:r w:rsidRPr="005708FD">
        <w:t>32.</w:t>
      </w:r>
      <w:r w:rsidRPr="005708FD">
        <w:tab/>
        <w:t xml:space="preserve">Hébert, L. </w:t>
      </w:r>
      <w:r w:rsidRPr="005708FD">
        <w:rPr>
          <w:i/>
          <w:iCs/>
        </w:rPr>
        <w:t>et al.</w:t>
      </w:r>
      <w:r w:rsidRPr="005708FD">
        <w:t xml:space="preserve"> </w:t>
      </w:r>
      <w:r w:rsidRPr="005708FD">
        <w:rPr>
          <w:i/>
          <w:iCs/>
        </w:rPr>
        <w:t>Enterococcus faecalis</w:t>
      </w:r>
      <w:r w:rsidRPr="005708FD">
        <w:t xml:space="preserve"> Constitutes an Unusual Bacterial Model in Lysozyme Resistance. </w:t>
      </w:r>
      <w:r w:rsidRPr="005708FD">
        <w:rPr>
          <w:i/>
          <w:iCs/>
        </w:rPr>
        <w:t>Infect Immun</w:t>
      </w:r>
      <w:r w:rsidRPr="005708FD">
        <w:t xml:space="preserve"> </w:t>
      </w:r>
      <w:r w:rsidRPr="005708FD">
        <w:rPr>
          <w:b/>
          <w:bCs/>
        </w:rPr>
        <w:t>75</w:t>
      </w:r>
      <w:r w:rsidRPr="005708FD">
        <w:t>, 5390–5398 (2007).</w:t>
      </w:r>
    </w:p>
    <w:p w14:paraId="7A1A70CC" w14:textId="77777777" w:rsidR="005708FD" w:rsidRPr="005708FD" w:rsidRDefault="005708FD" w:rsidP="005708FD">
      <w:pPr>
        <w:pStyle w:val="Bibliography"/>
      </w:pPr>
      <w:r w:rsidRPr="005708FD">
        <w:t>33.</w:t>
      </w:r>
      <w:r w:rsidRPr="005708FD">
        <w:tab/>
        <w:t xml:space="preserve">Kim, D., Song, L., Breitwieser, F. P. &amp; Salzberg, S. L. Centrifuge: rapid and sensitive classification of metagenomic sequences. </w:t>
      </w:r>
      <w:r w:rsidRPr="005708FD">
        <w:rPr>
          <w:i/>
          <w:iCs/>
        </w:rPr>
        <w:t>Genome Res.</w:t>
      </w:r>
      <w:r w:rsidRPr="005708FD">
        <w:t xml:space="preserve"> </w:t>
      </w:r>
      <w:r w:rsidRPr="005708FD">
        <w:rPr>
          <w:b/>
          <w:bCs/>
        </w:rPr>
        <w:t>26</w:t>
      </w:r>
      <w:r w:rsidRPr="005708FD">
        <w:t>, 1721–1729 (2016).</w:t>
      </w:r>
    </w:p>
    <w:p w14:paraId="63664861" w14:textId="77777777" w:rsidR="005708FD" w:rsidRPr="005708FD" w:rsidRDefault="005708FD" w:rsidP="005708FD">
      <w:pPr>
        <w:pStyle w:val="Bibliography"/>
      </w:pPr>
      <w:r w:rsidRPr="005708FD">
        <w:t>33.</w:t>
      </w:r>
      <w:r w:rsidRPr="005708FD">
        <w:tab/>
        <w:t>Li, H. seqtk. Toolkit for processing sequences in FASTA/Q formats. https://github.com/lh3/seqtk. (2023).</w:t>
      </w:r>
    </w:p>
    <w:p w14:paraId="65F39E42" w14:textId="77777777" w:rsidR="005708FD" w:rsidRPr="005708FD" w:rsidRDefault="005708FD" w:rsidP="005708FD">
      <w:pPr>
        <w:pStyle w:val="Bibliography"/>
      </w:pPr>
      <w:r w:rsidRPr="005708FD">
        <w:t>34.</w:t>
      </w:r>
      <w:r w:rsidRPr="005708FD">
        <w:tab/>
        <w:t>Wright, C., Griffiths, Sarah &amp; Parker, Matthew. wf-bacterial-genomes. Small varient calling for haploid samples. https://github.com/epi2me-labs/wf-bacterial-genomes. (2024).</w:t>
      </w:r>
    </w:p>
    <w:p w14:paraId="4E0B2ED4" w14:textId="77777777" w:rsidR="005708FD" w:rsidRPr="005708FD" w:rsidRDefault="005708FD" w:rsidP="005708FD">
      <w:pPr>
        <w:pStyle w:val="Bibliography"/>
      </w:pPr>
      <w:r w:rsidRPr="005708FD">
        <w:t>35.</w:t>
      </w:r>
      <w:r w:rsidRPr="005708FD">
        <w:tab/>
        <w:t>Palumbo, E. bamstats. A command line tool to compute mapping statistics from a BAM file. https://github.com/guigolab/bamstats. (2019).</w:t>
      </w:r>
    </w:p>
    <w:p w14:paraId="1E106797" w14:textId="77777777" w:rsidR="005708FD" w:rsidRPr="005708FD" w:rsidRDefault="005708FD" w:rsidP="005708FD">
      <w:pPr>
        <w:pStyle w:val="Bibliography"/>
      </w:pPr>
      <w:r w:rsidRPr="005708FD">
        <w:t>37.</w:t>
      </w:r>
      <w:r w:rsidRPr="005708FD">
        <w:tab/>
        <w:t xml:space="preserve">Freire, B., Ladra, S. &amp; Parama, J. R. Memory-Efficient Assembly using Flye. </w:t>
      </w:r>
      <w:r w:rsidRPr="005708FD">
        <w:rPr>
          <w:i/>
          <w:iCs/>
        </w:rPr>
        <w:t>IEEE/ACM Trans. Comput. Biol. and Bioinf.</w:t>
      </w:r>
      <w:r w:rsidRPr="005708FD">
        <w:t xml:space="preserve"> 1–1 (2021) doi:10.1109/TCBB.2021.3108843.</w:t>
      </w:r>
    </w:p>
    <w:p w14:paraId="7662C6E5" w14:textId="77777777" w:rsidR="005708FD" w:rsidRPr="005708FD" w:rsidRDefault="005708FD" w:rsidP="005708FD">
      <w:pPr>
        <w:pStyle w:val="Bibliography"/>
      </w:pPr>
      <w:r w:rsidRPr="005708FD">
        <w:t>37.</w:t>
      </w:r>
      <w:r w:rsidRPr="005708FD">
        <w:tab/>
        <w:t>Wright, C. &amp; Wykes, M. Medaka. Sequence correction provided by ONT Research. https://github.com/nanoporetech/medaka. (2023).</w:t>
      </w:r>
    </w:p>
    <w:p w14:paraId="4675447D" w14:textId="77777777" w:rsidR="005708FD" w:rsidRPr="005708FD" w:rsidRDefault="005708FD" w:rsidP="005708FD">
      <w:pPr>
        <w:pStyle w:val="Bibliography"/>
      </w:pPr>
      <w:r w:rsidRPr="005708FD">
        <w:t>38.</w:t>
      </w:r>
      <w:r w:rsidRPr="005708FD">
        <w:tab/>
        <w:t>Seeman, T. mlst. Scan contig files against PubMLST typing schemes. https://github.com/tseemann/mlst. (2022).</w:t>
      </w:r>
    </w:p>
    <w:p w14:paraId="1BD14EA6" w14:textId="77777777" w:rsidR="005708FD" w:rsidRPr="005708FD" w:rsidRDefault="005708FD" w:rsidP="005708FD">
      <w:pPr>
        <w:pStyle w:val="Bibliography"/>
      </w:pPr>
      <w:r w:rsidRPr="005708FD">
        <w:t>40.</w:t>
      </w:r>
      <w:r w:rsidRPr="005708FD">
        <w:tab/>
        <w:t xml:space="preserve">Florensa, A. F., Kaas, R. S., Clausen, P. T. L. C., Aytan-Aktug, D. &amp; Aarestrup, F. M. ResFinder – an open online resource for identification of antimicrobial resistance genes in next-generation sequencing data and prediction of phenotypes from genotypes. </w:t>
      </w:r>
      <w:r w:rsidRPr="005708FD">
        <w:rPr>
          <w:i/>
          <w:iCs/>
        </w:rPr>
        <w:t>Microbial Genomics</w:t>
      </w:r>
      <w:r w:rsidRPr="005708FD">
        <w:t xml:space="preserve"> </w:t>
      </w:r>
      <w:r w:rsidRPr="005708FD">
        <w:rPr>
          <w:b/>
          <w:bCs/>
        </w:rPr>
        <w:t>8</w:t>
      </w:r>
      <w:r w:rsidRPr="005708FD">
        <w:t>, (2022).</w:t>
      </w:r>
    </w:p>
    <w:p w14:paraId="47C2E49C" w14:textId="77777777" w:rsidR="005708FD" w:rsidRPr="005708FD" w:rsidRDefault="005708FD" w:rsidP="005708FD">
      <w:pPr>
        <w:pStyle w:val="Bibliography"/>
      </w:pPr>
      <w:r w:rsidRPr="005708FD">
        <w:t>40.</w:t>
      </w:r>
      <w:r w:rsidRPr="005708FD">
        <w:tab/>
        <w:t>Trizna, M. assembly_stats. Calculates both scaffold and contig statistics (N50, L50, etc.) from a scaffold FASTA file. https://github.com/MikeTrizna/assembly_stats. (2020).</w:t>
      </w:r>
    </w:p>
    <w:p w14:paraId="1AC91841" w14:textId="77777777" w:rsidR="005708FD" w:rsidRPr="005708FD" w:rsidRDefault="005708FD" w:rsidP="005708FD">
      <w:pPr>
        <w:pStyle w:val="Bibliography"/>
      </w:pPr>
      <w:r w:rsidRPr="005708FD">
        <w:t>42.</w:t>
      </w:r>
      <w:r w:rsidRPr="005708FD">
        <w:tab/>
        <w:t xml:space="preserve">Page, A. J. </w:t>
      </w:r>
      <w:r w:rsidRPr="005708FD">
        <w:rPr>
          <w:i/>
          <w:iCs/>
        </w:rPr>
        <w:t>et al.</w:t>
      </w:r>
      <w:r w:rsidRPr="005708FD">
        <w:t xml:space="preserve"> Roary: rapid large-scale prokaryote pan genome analysis. </w:t>
      </w:r>
      <w:r w:rsidRPr="005708FD">
        <w:rPr>
          <w:i/>
          <w:iCs/>
        </w:rPr>
        <w:t>Bioinformatics</w:t>
      </w:r>
      <w:r w:rsidRPr="005708FD">
        <w:t xml:space="preserve"> </w:t>
      </w:r>
      <w:r w:rsidRPr="005708FD">
        <w:rPr>
          <w:b/>
          <w:bCs/>
        </w:rPr>
        <w:t>31</w:t>
      </w:r>
      <w:r w:rsidRPr="005708FD">
        <w:t>, 3691–3693 (2015).</w:t>
      </w:r>
    </w:p>
    <w:p w14:paraId="2FB43873" w14:textId="77777777" w:rsidR="005708FD" w:rsidRPr="005708FD" w:rsidRDefault="005708FD" w:rsidP="005708FD">
      <w:pPr>
        <w:pStyle w:val="Bibliography"/>
      </w:pPr>
      <w:r w:rsidRPr="005708FD">
        <w:t>43.</w:t>
      </w:r>
      <w:r w:rsidRPr="005708FD">
        <w:tab/>
        <w:t xml:space="preserve">Rosselli Del Turco, E., Bartoletti, M., Dahl, A., Cervera, C. &amp; Pericàs, J. M. How do I manage a patient with enterococcal bacteraemia? </w:t>
      </w:r>
      <w:r w:rsidRPr="005708FD">
        <w:rPr>
          <w:i/>
          <w:iCs/>
        </w:rPr>
        <w:t>Clinical Microbiology and Infection</w:t>
      </w:r>
      <w:r w:rsidRPr="005708FD">
        <w:t xml:space="preserve"> </w:t>
      </w:r>
      <w:r w:rsidRPr="005708FD">
        <w:rPr>
          <w:b/>
          <w:bCs/>
        </w:rPr>
        <w:t>27</w:t>
      </w:r>
      <w:r w:rsidRPr="005708FD">
        <w:t>, 364–371 (2021).</w:t>
      </w:r>
    </w:p>
    <w:p w14:paraId="2FE66E84" w14:textId="77777777" w:rsidR="005708FD" w:rsidRPr="005708FD" w:rsidRDefault="005708FD" w:rsidP="005708FD">
      <w:pPr>
        <w:pStyle w:val="Bibliography"/>
      </w:pPr>
      <w:r w:rsidRPr="005708FD">
        <w:t>44.</w:t>
      </w:r>
      <w:r w:rsidRPr="005708FD">
        <w:tab/>
        <w:t xml:space="preserve">He, Z. &amp; Yu, W. Stable feature selection for biomarker discovery. </w:t>
      </w:r>
      <w:r w:rsidRPr="005708FD">
        <w:rPr>
          <w:i/>
          <w:iCs/>
        </w:rPr>
        <w:t>Computational Biology and Chemistry</w:t>
      </w:r>
      <w:r w:rsidRPr="005708FD">
        <w:t xml:space="preserve"> </w:t>
      </w:r>
      <w:r w:rsidRPr="005708FD">
        <w:rPr>
          <w:b/>
          <w:bCs/>
        </w:rPr>
        <w:t>34</w:t>
      </w:r>
      <w:r w:rsidRPr="005708FD">
        <w:t>, 215–225 (2010).</w:t>
      </w:r>
    </w:p>
    <w:p w14:paraId="362A9685" w14:textId="77777777" w:rsidR="005708FD" w:rsidRPr="005708FD" w:rsidRDefault="005708FD" w:rsidP="005708FD">
      <w:pPr>
        <w:pStyle w:val="Bibliography"/>
      </w:pPr>
      <w:r w:rsidRPr="005708FD">
        <w:t>45.</w:t>
      </w:r>
      <w:r w:rsidRPr="005708FD">
        <w:tab/>
        <w:t xml:space="preserve">Neumann, U. </w:t>
      </w:r>
      <w:r w:rsidRPr="005708FD">
        <w:rPr>
          <w:i/>
          <w:iCs/>
        </w:rPr>
        <w:t>et al.</w:t>
      </w:r>
      <w:r w:rsidRPr="005708FD">
        <w:t xml:space="preserve"> Compensation of feature selection biases accompanied with improved predictive performance for binary classification by using a novel ensemble feature selection approach. </w:t>
      </w:r>
      <w:r w:rsidRPr="005708FD">
        <w:rPr>
          <w:i/>
          <w:iCs/>
        </w:rPr>
        <w:t>BioData Mining</w:t>
      </w:r>
      <w:r w:rsidRPr="005708FD">
        <w:t xml:space="preserve"> </w:t>
      </w:r>
      <w:r w:rsidRPr="005708FD">
        <w:rPr>
          <w:b/>
          <w:bCs/>
        </w:rPr>
        <w:t>9</w:t>
      </w:r>
      <w:r w:rsidRPr="005708FD">
        <w:t>, 36 (2016).</w:t>
      </w:r>
    </w:p>
    <w:p w14:paraId="1ADD3A9E" w14:textId="77777777" w:rsidR="005708FD" w:rsidRPr="005708FD" w:rsidRDefault="005708FD" w:rsidP="005708FD">
      <w:pPr>
        <w:pStyle w:val="Bibliography"/>
      </w:pPr>
      <w:r w:rsidRPr="005708FD">
        <w:t>46.</w:t>
      </w:r>
      <w:r w:rsidRPr="005708FD">
        <w:tab/>
        <w:t xml:space="preserve">Kupcova Skalnikova, H., Cizkova, J., Cervenka, J. &amp; Vodicka, P. Advances in Proteomic Techniques for Cytokine Analysis: Focus on Melanoma Research. </w:t>
      </w:r>
      <w:r w:rsidRPr="005708FD">
        <w:rPr>
          <w:i/>
          <w:iCs/>
        </w:rPr>
        <w:t>IJMS</w:t>
      </w:r>
      <w:r w:rsidRPr="005708FD">
        <w:t xml:space="preserve"> </w:t>
      </w:r>
      <w:r w:rsidRPr="005708FD">
        <w:rPr>
          <w:b/>
          <w:bCs/>
        </w:rPr>
        <w:t>18</w:t>
      </w:r>
      <w:r w:rsidRPr="005708FD">
        <w:t>, 2697 (2017).</w:t>
      </w:r>
    </w:p>
    <w:p w14:paraId="341E921F" w14:textId="77777777" w:rsidR="005708FD" w:rsidRPr="005708FD" w:rsidRDefault="005708FD" w:rsidP="005708FD">
      <w:pPr>
        <w:pStyle w:val="Bibliography"/>
      </w:pPr>
      <w:r w:rsidRPr="005708FD">
        <w:t>47.</w:t>
      </w:r>
      <w:r w:rsidRPr="005708FD">
        <w:tab/>
        <w:t xml:space="preserve">Pichet Binette, A. </w:t>
      </w:r>
      <w:r w:rsidRPr="005708FD">
        <w:rPr>
          <w:i/>
          <w:iCs/>
        </w:rPr>
        <w:t>et al.</w:t>
      </w:r>
      <w:r w:rsidRPr="005708FD">
        <w:t xml:space="preserve"> Confounding factors of Alzheimer’s disease plasma biomarkers and their impact on clinical performance. </w:t>
      </w:r>
      <w:r w:rsidRPr="005708FD">
        <w:rPr>
          <w:i/>
          <w:iCs/>
        </w:rPr>
        <w:t>Alzheimer’s &amp; Dementia</w:t>
      </w:r>
      <w:r w:rsidRPr="005708FD">
        <w:t xml:space="preserve"> </w:t>
      </w:r>
      <w:r w:rsidRPr="005708FD">
        <w:rPr>
          <w:b/>
          <w:bCs/>
        </w:rPr>
        <w:t>19</w:t>
      </w:r>
      <w:r w:rsidRPr="005708FD">
        <w:t>, 1403–1414 (2023).</w:t>
      </w:r>
    </w:p>
    <w:p w14:paraId="13D8771F" w14:textId="77777777" w:rsidR="005708FD" w:rsidRPr="005708FD" w:rsidRDefault="005708FD" w:rsidP="005708FD">
      <w:pPr>
        <w:pStyle w:val="Bibliography"/>
      </w:pPr>
      <w:r w:rsidRPr="005708FD">
        <w:t>48.</w:t>
      </w:r>
      <w:r w:rsidRPr="005708FD">
        <w:tab/>
        <w:t xml:space="preserve">Ain, Q. U., Sarfraz, M., Prasesti, G. K., Dewi, T. I. &amp; Kurniati, N. F. Confounders in Identification and Analysis of Inflammatory Biomarkers in Cardiovascular Diseases. </w:t>
      </w:r>
      <w:r w:rsidRPr="005708FD">
        <w:rPr>
          <w:i/>
          <w:iCs/>
        </w:rPr>
        <w:t>Biomolecules</w:t>
      </w:r>
      <w:r w:rsidRPr="005708FD">
        <w:t xml:space="preserve"> </w:t>
      </w:r>
      <w:r w:rsidRPr="005708FD">
        <w:rPr>
          <w:b/>
          <w:bCs/>
        </w:rPr>
        <w:t>11</w:t>
      </w:r>
      <w:r w:rsidRPr="005708FD">
        <w:t>, 1464 (2021).</w:t>
      </w:r>
    </w:p>
    <w:p w14:paraId="725E9B27" w14:textId="77777777" w:rsidR="005708FD" w:rsidRPr="005708FD" w:rsidRDefault="005708FD" w:rsidP="005708FD">
      <w:pPr>
        <w:pStyle w:val="Bibliography"/>
      </w:pPr>
      <w:r w:rsidRPr="005708FD">
        <w:t>49.</w:t>
      </w:r>
      <w:r w:rsidRPr="005708FD">
        <w:tab/>
        <w:t xml:space="preserve">Vanni, H. </w:t>
      </w:r>
      <w:r w:rsidRPr="005708FD">
        <w:rPr>
          <w:i/>
          <w:iCs/>
        </w:rPr>
        <w:t>et al.</w:t>
      </w:r>
      <w:r w:rsidRPr="005708FD">
        <w:t xml:space="preserve"> Cigarette Smoking Induces Overexpression of a Fat-Depleting Gene AZGP1 in the Human. </w:t>
      </w:r>
      <w:r w:rsidRPr="005708FD">
        <w:rPr>
          <w:i/>
          <w:iCs/>
        </w:rPr>
        <w:t>Chest</w:t>
      </w:r>
      <w:r w:rsidRPr="005708FD">
        <w:t xml:space="preserve"> </w:t>
      </w:r>
      <w:r w:rsidRPr="005708FD">
        <w:rPr>
          <w:b/>
          <w:bCs/>
        </w:rPr>
        <w:t>135</w:t>
      </w:r>
      <w:r w:rsidRPr="005708FD">
        <w:t>, 1197–1208 (2009).</w:t>
      </w:r>
    </w:p>
    <w:p w14:paraId="32731E88" w14:textId="77777777" w:rsidR="005708FD" w:rsidRPr="005708FD" w:rsidRDefault="005708FD" w:rsidP="005708FD">
      <w:pPr>
        <w:pStyle w:val="Bibliography"/>
      </w:pPr>
      <w:r w:rsidRPr="005708FD">
        <w:t>50.</w:t>
      </w:r>
      <w:r w:rsidRPr="005708FD">
        <w:tab/>
        <w:t xml:space="preserve">Sumner, L. W. </w:t>
      </w:r>
      <w:r w:rsidRPr="005708FD">
        <w:rPr>
          <w:i/>
          <w:iCs/>
        </w:rPr>
        <w:t>et al.</w:t>
      </w:r>
      <w:r w:rsidRPr="005708FD">
        <w:t xml:space="preserve"> Proposed minimum reporting standards for chemical analysis: Chemical Analysis Working Group (CAWG) Metabolomics Standards Initiative (MSI). </w:t>
      </w:r>
      <w:r w:rsidRPr="005708FD">
        <w:rPr>
          <w:i/>
          <w:iCs/>
        </w:rPr>
        <w:t>Metabolomics</w:t>
      </w:r>
      <w:r w:rsidRPr="005708FD">
        <w:t xml:space="preserve"> </w:t>
      </w:r>
      <w:r w:rsidRPr="005708FD">
        <w:rPr>
          <w:b/>
          <w:bCs/>
        </w:rPr>
        <w:t>3</w:t>
      </w:r>
      <w:r w:rsidRPr="005708FD">
        <w:t>, 211–221 (2007).</w:t>
      </w:r>
    </w:p>
    <w:p w14:paraId="05670886" w14:textId="77777777" w:rsidR="005708FD" w:rsidRPr="005708FD" w:rsidRDefault="005708FD" w:rsidP="005708FD">
      <w:pPr>
        <w:pStyle w:val="Bibliography"/>
      </w:pPr>
      <w:r w:rsidRPr="005708FD">
        <w:t>51.</w:t>
      </w:r>
      <w:r w:rsidRPr="005708FD">
        <w:tab/>
        <w:t xml:space="preserve">Sun, J. </w:t>
      </w:r>
      <w:r w:rsidRPr="005708FD">
        <w:rPr>
          <w:i/>
          <w:iCs/>
        </w:rPr>
        <w:t>et al.</w:t>
      </w:r>
      <w:r w:rsidRPr="005708FD">
        <w:t xml:space="preserve"> Repurposed drugs block toxin-driven platelet clearance by the hepatic Ashwell-Morell receptor to clear </w:t>
      </w:r>
      <w:r w:rsidRPr="005708FD">
        <w:rPr>
          <w:i/>
          <w:iCs/>
        </w:rPr>
        <w:t>Staphylococcus aureus</w:t>
      </w:r>
      <w:r w:rsidRPr="005708FD">
        <w:t xml:space="preserve"> bacteremia. </w:t>
      </w:r>
      <w:r w:rsidRPr="005708FD">
        <w:rPr>
          <w:i/>
          <w:iCs/>
        </w:rPr>
        <w:t>Sci. Transl. Med.</w:t>
      </w:r>
      <w:r w:rsidRPr="005708FD">
        <w:t xml:space="preserve"> </w:t>
      </w:r>
      <w:r w:rsidRPr="005708FD">
        <w:rPr>
          <w:b/>
          <w:bCs/>
        </w:rPr>
        <w:t>13</w:t>
      </w:r>
      <w:r w:rsidRPr="005708FD">
        <w:t>, eabd6737 (2021).</w:t>
      </w:r>
    </w:p>
    <w:p w14:paraId="5CBEAA3C" w14:textId="77777777" w:rsidR="005708FD" w:rsidRPr="005708FD" w:rsidRDefault="005708FD" w:rsidP="005708FD">
      <w:pPr>
        <w:pStyle w:val="Bibliography"/>
      </w:pPr>
      <w:r w:rsidRPr="005708FD">
        <w:t>51.</w:t>
      </w:r>
      <w:r w:rsidRPr="005708FD">
        <w:tab/>
        <w:t xml:space="preserve">Golden, G. J. </w:t>
      </w:r>
      <w:r w:rsidRPr="005708FD">
        <w:rPr>
          <w:i/>
          <w:iCs/>
        </w:rPr>
        <w:t>et al.</w:t>
      </w:r>
      <w:r w:rsidRPr="005708FD">
        <w:t xml:space="preserve"> Endothelial Heparan Sulfate Mediates Hepatic Neutrophil Trafficking and Injury during </w:t>
      </w:r>
      <w:r w:rsidRPr="005708FD">
        <w:rPr>
          <w:i/>
          <w:iCs/>
        </w:rPr>
        <w:t>Staphylococcus aureus</w:t>
      </w:r>
      <w:r w:rsidRPr="005708FD">
        <w:t xml:space="preserve"> Sepsis. </w:t>
      </w:r>
      <w:r w:rsidRPr="005708FD">
        <w:rPr>
          <w:i/>
          <w:iCs/>
        </w:rPr>
        <w:t>mBio</w:t>
      </w:r>
      <w:r w:rsidRPr="005708FD">
        <w:t xml:space="preserve"> </w:t>
      </w:r>
      <w:r w:rsidRPr="005708FD">
        <w:rPr>
          <w:b/>
          <w:bCs/>
        </w:rPr>
        <w:t>12</w:t>
      </w:r>
      <w:r w:rsidRPr="005708FD">
        <w:t>, e01181-21 (2021).</w:t>
      </w:r>
    </w:p>
    <w:p w14:paraId="1995AA6C" w14:textId="77777777" w:rsidR="005708FD" w:rsidRPr="005708FD" w:rsidRDefault="005708FD" w:rsidP="005708FD">
      <w:pPr>
        <w:pStyle w:val="Bibliography"/>
      </w:pPr>
      <w:r w:rsidRPr="005708FD">
        <w:t>53.</w:t>
      </w:r>
      <w:r w:rsidRPr="005708FD">
        <w:tab/>
        <w:t xml:space="preserve">Chaudhry, H. </w:t>
      </w:r>
      <w:r w:rsidRPr="005708FD">
        <w:rPr>
          <w:i/>
          <w:iCs/>
        </w:rPr>
        <w:t>et al.</w:t>
      </w:r>
      <w:r w:rsidRPr="005708FD">
        <w:t xml:space="preserve"> Role of Cytokines as a Double-edged Sword in Sepsis. </w:t>
      </w:r>
      <w:r w:rsidRPr="005708FD">
        <w:rPr>
          <w:i/>
          <w:iCs/>
        </w:rPr>
        <w:t>in vivo</w:t>
      </w:r>
      <w:r w:rsidRPr="005708FD">
        <w:t xml:space="preserve"> (2013).</w:t>
      </w:r>
    </w:p>
    <w:p w14:paraId="1DB7B6EC" w14:textId="77777777" w:rsidR="005708FD" w:rsidRPr="005708FD" w:rsidRDefault="005708FD" w:rsidP="005708FD">
      <w:pPr>
        <w:pStyle w:val="Bibliography"/>
      </w:pPr>
      <w:r w:rsidRPr="005708FD">
        <w:t>54.</w:t>
      </w:r>
      <w:r w:rsidRPr="005708FD">
        <w:tab/>
        <w:t xml:space="preserve">Piktel, E., Levental, I., Durnaś, B., Janmey, P. &amp; Bucki, R. Plasma Gelsolin: Indicator of Inflammation and Its Potential as a Diagnostic Tool and Therapeutic Target. </w:t>
      </w:r>
      <w:r w:rsidRPr="005708FD">
        <w:rPr>
          <w:i/>
          <w:iCs/>
        </w:rPr>
        <w:t>IJMS</w:t>
      </w:r>
      <w:r w:rsidRPr="005708FD">
        <w:t xml:space="preserve"> </w:t>
      </w:r>
      <w:r w:rsidRPr="005708FD">
        <w:rPr>
          <w:b/>
          <w:bCs/>
        </w:rPr>
        <w:t>19</w:t>
      </w:r>
      <w:r w:rsidRPr="005708FD">
        <w:t>, 2516 (2018).</w:t>
      </w:r>
    </w:p>
    <w:p w14:paraId="2BF12C5D" w14:textId="77777777" w:rsidR="005708FD" w:rsidRPr="005708FD" w:rsidRDefault="005708FD" w:rsidP="005708FD">
      <w:pPr>
        <w:pStyle w:val="Bibliography"/>
      </w:pPr>
      <w:r w:rsidRPr="005708FD">
        <w:t>55.</w:t>
      </w:r>
      <w:r w:rsidRPr="005708FD">
        <w:tab/>
        <w:t xml:space="preserve">Yang, Z. </w:t>
      </w:r>
      <w:r w:rsidRPr="005708FD">
        <w:rPr>
          <w:i/>
          <w:iCs/>
        </w:rPr>
        <w:t>et al.</w:t>
      </w:r>
      <w:r w:rsidRPr="005708FD">
        <w:t xml:space="preserve"> Delayed Administration of Recombinant Plasma Gelsolin Improves Survival in a Murine Model of Penicillin-Susceptible and Penicillin-Resistant Pneumococcal Pneumonia. </w:t>
      </w:r>
      <w:r w:rsidRPr="005708FD">
        <w:rPr>
          <w:i/>
          <w:iCs/>
        </w:rPr>
        <w:t>The Journal of Infectious Diseases</w:t>
      </w:r>
      <w:r w:rsidRPr="005708FD">
        <w:t xml:space="preserve"> </w:t>
      </w:r>
      <w:r w:rsidRPr="005708FD">
        <w:rPr>
          <w:b/>
          <w:bCs/>
        </w:rPr>
        <w:t>220</w:t>
      </w:r>
      <w:r w:rsidRPr="005708FD">
        <w:t>, 1498–1502 (2019).</w:t>
      </w:r>
    </w:p>
    <w:p w14:paraId="5E3FC134" w14:textId="77777777" w:rsidR="005708FD" w:rsidRPr="005708FD" w:rsidRDefault="005708FD" w:rsidP="005708FD">
      <w:pPr>
        <w:pStyle w:val="Bibliography"/>
      </w:pPr>
      <w:r w:rsidRPr="005708FD">
        <w:t>56.</w:t>
      </w:r>
      <w:r w:rsidRPr="005708FD">
        <w:tab/>
        <w:t xml:space="preserve">Hashida, T. </w:t>
      </w:r>
      <w:r w:rsidRPr="005708FD">
        <w:rPr>
          <w:i/>
          <w:iCs/>
        </w:rPr>
        <w:t>et al.</w:t>
      </w:r>
      <w:r w:rsidRPr="005708FD">
        <w:t xml:space="preserve"> Proteome analysis of hemofilter adsorbates to identify novel substances of sepsis: a pilot study. </w:t>
      </w:r>
      <w:r w:rsidRPr="005708FD">
        <w:rPr>
          <w:i/>
          <w:iCs/>
        </w:rPr>
        <w:t>J Artif Organs</w:t>
      </w:r>
      <w:r w:rsidRPr="005708FD">
        <w:t xml:space="preserve"> </w:t>
      </w:r>
      <w:r w:rsidRPr="005708FD">
        <w:rPr>
          <w:b/>
          <w:bCs/>
        </w:rPr>
        <w:t>20</w:t>
      </w:r>
      <w:r w:rsidRPr="005708FD">
        <w:t>, 132–137 (2017).</w:t>
      </w:r>
    </w:p>
    <w:p w14:paraId="4EE3C46D" w14:textId="77777777" w:rsidR="005708FD" w:rsidRPr="005708FD" w:rsidRDefault="005708FD" w:rsidP="005708FD">
      <w:pPr>
        <w:pStyle w:val="Bibliography"/>
      </w:pPr>
      <w:r w:rsidRPr="005708FD">
        <w:t>57.</w:t>
      </w:r>
      <w:r w:rsidRPr="005708FD">
        <w:tab/>
        <w:t xml:space="preserve">Blairon, L., Wittebole, X. &amp; Laterre, P. Lipopolysaccharide‐Binding Protein Serum Levels in Patients with Severe Sepsis Due to Gram‐Positive and Fungal Infections. </w:t>
      </w:r>
      <w:r w:rsidRPr="005708FD">
        <w:rPr>
          <w:i/>
          <w:iCs/>
        </w:rPr>
        <w:t>J INFECT DIS</w:t>
      </w:r>
      <w:r w:rsidRPr="005708FD">
        <w:t xml:space="preserve"> </w:t>
      </w:r>
      <w:r w:rsidRPr="005708FD">
        <w:rPr>
          <w:b/>
          <w:bCs/>
        </w:rPr>
        <w:t>187</w:t>
      </w:r>
      <w:r w:rsidRPr="005708FD">
        <w:t>, 287–291 (2003).</w:t>
      </w:r>
    </w:p>
    <w:p w14:paraId="12F36FF4" w14:textId="77777777" w:rsidR="005708FD" w:rsidRPr="005708FD" w:rsidRDefault="005708FD" w:rsidP="005708FD">
      <w:pPr>
        <w:pStyle w:val="Bibliography"/>
      </w:pPr>
      <w:r w:rsidRPr="005708FD">
        <w:t>58.</w:t>
      </w:r>
      <w:r w:rsidRPr="005708FD">
        <w:tab/>
        <w:t xml:space="preserve">Hofmaenner, D. A., Kleyman, A., Press, A., Bauer, M. &amp; Singer, M. The Many Roles of Cholesterol in Sepsis: A Review. </w:t>
      </w:r>
      <w:r w:rsidRPr="005708FD">
        <w:rPr>
          <w:i/>
          <w:iCs/>
        </w:rPr>
        <w:t>Am J Respir Crit Care Med</w:t>
      </w:r>
      <w:r w:rsidRPr="005708FD">
        <w:t xml:space="preserve"> </w:t>
      </w:r>
      <w:r w:rsidRPr="005708FD">
        <w:rPr>
          <w:b/>
          <w:bCs/>
        </w:rPr>
        <w:t>205</w:t>
      </w:r>
      <w:r w:rsidRPr="005708FD">
        <w:t>, 388–396 (2022).</w:t>
      </w:r>
    </w:p>
    <w:p w14:paraId="201A9BC4" w14:textId="77777777" w:rsidR="005708FD" w:rsidRPr="005708FD" w:rsidRDefault="005708FD" w:rsidP="005708FD">
      <w:pPr>
        <w:pStyle w:val="Bibliography"/>
      </w:pPr>
      <w:r w:rsidRPr="005708FD">
        <w:t>59.</w:t>
      </w:r>
      <w:r w:rsidRPr="005708FD">
        <w:tab/>
        <w:t xml:space="preserve">Fraunberger, P., Schaefer, S., Werdan, K., Walli, A. K. &amp; Seidel, D. Reduction of Circulating Cholesterol and Apolipoprotein Levels during Sepsis. </w:t>
      </w:r>
      <w:r w:rsidRPr="005708FD">
        <w:rPr>
          <w:i/>
          <w:iCs/>
        </w:rPr>
        <w:t>cclm</w:t>
      </w:r>
      <w:r w:rsidRPr="005708FD">
        <w:t xml:space="preserve"> </w:t>
      </w:r>
      <w:r w:rsidRPr="005708FD">
        <w:rPr>
          <w:b/>
          <w:bCs/>
        </w:rPr>
        <w:t>37</w:t>
      </w:r>
      <w:r w:rsidRPr="005708FD">
        <w:t>, 357–362 (1999).</w:t>
      </w:r>
    </w:p>
    <w:p w14:paraId="37D6638E" w14:textId="77777777" w:rsidR="005708FD" w:rsidRPr="005708FD" w:rsidRDefault="005708FD" w:rsidP="005708FD">
      <w:pPr>
        <w:pStyle w:val="Bibliography"/>
      </w:pPr>
      <w:r w:rsidRPr="005708FD">
        <w:t>60.</w:t>
      </w:r>
      <w:r w:rsidRPr="005708FD">
        <w:tab/>
        <w:t xml:space="preserve">Bhogal, H. K. The molecular pathogenesis of cholestasis in sepsis. </w:t>
      </w:r>
      <w:r w:rsidRPr="005708FD">
        <w:rPr>
          <w:i/>
          <w:iCs/>
        </w:rPr>
        <w:t>Front Biosci</w:t>
      </w:r>
      <w:r w:rsidRPr="005708FD">
        <w:t xml:space="preserve"> </w:t>
      </w:r>
      <w:r w:rsidRPr="005708FD">
        <w:rPr>
          <w:b/>
          <w:bCs/>
        </w:rPr>
        <w:t>E5</w:t>
      </w:r>
      <w:r w:rsidRPr="005708FD">
        <w:t>, 87–96 (2013).</w:t>
      </w:r>
    </w:p>
    <w:p w14:paraId="36B5FEA7" w14:textId="77777777" w:rsidR="005708FD" w:rsidRPr="005708FD" w:rsidRDefault="005708FD" w:rsidP="005708FD">
      <w:pPr>
        <w:pStyle w:val="Bibliography"/>
      </w:pPr>
      <w:r w:rsidRPr="005708FD">
        <w:t>61.</w:t>
      </w:r>
      <w:r w:rsidRPr="005708FD">
        <w:tab/>
        <w:t xml:space="preserve">Davis, R. P., Miller‐Dorey, S. &amp; Jenne, C. N. Platelets and coagulation in infection. </w:t>
      </w:r>
      <w:r w:rsidRPr="005708FD">
        <w:rPr>
          <w:i/>
          <w:iCs/>
        </w:rPr>
        <w:t>Clin &amp;amp; Trans Imm</w:t>
      </w:r>
      <w:r w:rsidRPr="005708FD">
        <w:t xml:space="preserve"> </w:t>
      </w:r>
      <w:r w:rsidRPr="005708FD">
        <w:rPr>
          <w:b/>
          <w:bCs/>
        </w:rPr>
        <w:t>5</w:t>
      </w:r>
      <w:r w:rsidRPr="005708FD">
        <w:t>, e89 (2016).</w:t>
      </w:r>
    </w:p>
    <w:p w14:paraId="7EF70BC1" w14:textId="77777777" w:rsidR="005708FD" w:rsidRPr="005708FD" w:rsidRDefault="005708FD" w:rsidP="005708FD">
      <w:pPr>
        <w:pStyle w:val="Bibliography"/>
      </w:pPr>
      <w:r w:rsidRPr="005708FD">
        <w:t>62.</w:t>
      </w:r>
      <w:r w:rsidRPr="005708FD">
        <w:tab/>
        <w:t xml:space="preserve">Sanchez-Navarro, A., González-Soria, I., Caldiño-Bohn, R. &amp; Bobadilla, N. A. Integrative view of serpins in health and disease: the contribution of serpinA3. </w:t>
      </w:r>
      <w:r w:rsidRPr="005708FD">
        <w:rPr>
          <w:i/>
          <w:iCs/>
        </w:rPr>
        <w:t>American Journal of Physiology-Cell Physiology</w:t>
      </w:r>
      <w:r w:rsidRPr="005708FD">
        <w:t xml:space="preserve"> ajpcell.00366.2020 (2020) doi:10.1152/ajpcell.00366.2020.</w:t>
      </w:r>
    </w:p>
    <w:p w14:paraId="668AE911" w14:textId="77777777" w:rsidR="005708FD" w:rsidRPr="005708FD" w:rsidRDefault="005708FD" w:rsidP="005708FD">
      <w:pPr>
        <w:pStyle w:val="Bibliography"/>
      </w:pPr>
      <w:r w:rsidRPr="005708FD">
        <w:t>63.</w:t>
      </w:r>
      <w:r w:rsidRPr="005708FD">
        <w:tab/>
        <w:t xml:space="preserve">Bianchini, E. P., Auditeau, C., Razanakolona, M., Vasse, M. &amp; Borgel, D. Serpins in Hemostasis as Therapeutic Targets for Bleeding or Thrombotic Disorders. </w:t>
      </w:r>
      <w:r w:rsidRPr="005708FD">
        <w:rPr>
          <w:i/>
          <w:iCs/>
        </w:rPr>
        <w:t>Front. Cardiovasc. Med.</w:t>
      </w:r>
      <w:r w:rsidRPr="005708FD">
        <w:t xml:space="preserve"> </w:t>
      </w:r>
      <w:r w:rsidRPr="005708FD">
        <w:rPr>
          <w:b/>
          <w:bCs/>
        </w:rPr>
        <w:t>7</w:t>
      </w:r>
      <w:r w:rsidRPr="005708FD">
        <w:t>, 622778 (2021).</w:t>
      </w:r>
    </w:p>
    <w:p w14:paraId="7A1C180D" w14:textId="77777777" w:rsidR="005708FD" w:rsidRPr="005708FD" w:rsidRDefault="005708FD" w:rsidP="005708FD">
      <w:pPr>
        <w:pStyle w:val="Bibliography"/>
      </w:pPr>
      <w:r w:rsidRPr="005708FD">
        <w:t>64.</w:t>
      </w:r>
      <w:r w:rsidRPr="005708FD">
        <w:tab/>
        <w:t>Liu, K.-J. &amp; Shih, N.-Y. The Role of Enolase in Tissue Invasion and Metastasis of Pathogens and Tumor Cells. (2007).</w:t>
      </w:r>
    </w:p>
    <w:p w14:paraId="22D393A0" w14:textId="77777777" w:rsidR="005708FD" w:rsidRPr="005708FD" w:rsidRDefault="005708FD" w:rsidP="005708FD">
      <w:pPr>
        <w:pStyle w:val="Bibliography"/>
      </w:pPr>
      <w:r w:rsidRPr="005708FD">
        <w:t>65.</w:t>
      </w:r>
      <w:r w:rsidRPr="005708FD">
        <w:tab/>
        <w:t xml:space="preserve">Yaron, J. R., Zhang, L., Guo, Q., Haydel, S. E. &amp; Lucas, A. R. Fibrinolytic Serine Proteases, Therapeutic Serpins and Inflammation: Fire Dancers and Firestorms. </w:t>
      </w:r>
      <w:r w:rsidRPr="005708FD">
        <w:rPr>
          <w:i/>
          <w:iCs/>
        </w:rPr>
        <w:t>Front. Cardiovasc. Med.</w:t>
      </w:r>
      <w:r w:rsidRPr="005708FD">
        <w:t xml:space="preserve"> </w:t>
      </w:r>
      <w:r w:rsidRPr="005708FD">
        <w:rPr>
          <w:b/>
          <w:bCs/>
        </w:rPr>
        <w:t>8</w:t>
      </w:r>
      <w:r w:rsidRPr="005708FD">
        <w:t>, 648947 (2021).</w:t>
      </w:r>
    </w:p>
    <w:p w14:paraId="29D31FFE" w14:textId="77777777" w:rsidR="005708FD" w:rsidRPr="005708FD" w:rsidRDefault="005708FD" w:rsidP="005708FD">
      <w:pPr>
        <w:pStyle w:val="Bibliography"/>
      </w:pPr>
      <w:r w:rsidRPr="005708FD">
        <w:t>66.</w:t>
      </w:r>
      <w:r w:rsidRPr="005708FD">
        <w:tab/>
        <w:t xml:space="preserve">Maas, C. &amp; De Maat, S. Therapeutic SERPINs: Improving on Nature. </w:t>
      </w:r>
      <w:r w:rsidRPr="005708FD">
        <w:rPr>
          <w:i/>
          <w:iCs/>
        </w:rPr>
        <w:t>Front. Cardiovasc. Med.</w:t>
      </w:r>
      <w:r w:rsidRPr="005708FD">
        <w:t xml:space="preserve"> </w:t>
      </w:r>
      <w:r w:rsidRPr="005708FD">
        <w:rPr>
          <w:b/>
          <w:bCs/>
        </w:rPr>
        <w:t>8</w:t>
      </w:r>
      <w:r w:rsidRPr="005708FD">
        <w:t>, 648349 (2021).</w:t>
      </w:r>
    </w:p>
    <w:p w14:paraId="237F15F6" w14:textId="77777777" w:rsidR="005708FD" w:rsidRPr="005708FD" w:rsidRDefault="005708FD" w:rsidP="005708FD">
      <w:pPr>
        <w:pStyle w:val="Bibliography"/>
      </w:pPr>
      <w:r w:rsidRPr="005708FD">
        <w:t>67.</w:t>
      </w:r>
      <w:r w:rsidRPr="005708FD">
        <w:tab/>
        <w:t xml:space="preserve">Iram, S., Rahman, S., Choi, I. &amp; Kim, J. Insight into the function of tetranectin in human diseases: A review and prospects for tetranectin-targeted disease treatment. </w:t>
      </w:r>
      <w:r w:rsidRPr="005708FD">
        <w:rPr>
          <w:i/>
          <w:iCs/>
        </w:rPr>
        <w:t>Heliyon</w:t>
      </w:r>
      <w:r w:rsidRPr="005708FD">
        <w:t xml:space="preserve"> </w:t>
      </w:r>
      <w:r w:rsidRPr="005708FD">
        <w:rPr>
          <w:b/>
          <w:bCs/>
        </w:rPr>
        <w:t>10</w:t>
      </w:r>
      <w:r w:rsidRPr="005708FD">
        <w:t>, e23512 (2024).</w:t>
      </w:r>
    </w:p>
    <w:p w14:paraId="5D7A4B2B" w14:textId="77777777" w:rsidR="005708FD" w:rsidRPr="005708FD" w:rsidRDefault="005708FD" w:rsidP="005708FD">
      <w:pPr>
        <w:pStyle w:val="Bibliography"/>
      </w:pPr>
      <w:r w:rsidRPr="005708FD">
        <w:t>68.</w:t>
      </w:r>
      <w:r w:rsidRPr="005708FD">
        <w:tab/>
        <w:t xml:space="preserve">Fang, X., Kaduce, T. L. &amp; Spector, A. A. 13-(S)-Hydroxyoctadecadienoic acid (13-HODE) incorporation and conversion to novel products by endothelial cells. </w:t>
      </w:r>
      <w:r w:rsidRPr="005708FD">
        <w:rPr>
          <w:i/>
          <w:iCs/>
        </w:rPr>
        <w:t>Journal of Lipid Research</w:t>
      </w:r>
      <w:r w:rsidRPr="005708FD">
        <w:t xml:space="preserve"> </w:t>
      </w:r>
      <w:r w:rsidRPr="005708FD">
        <w:rPr>
          <w:b/>
          <w:bCs/>
        </w:rPr>
        <w:t>40</w:t>
      </w:r>
      <w:r w:rsidRPr="005708FD">
        <w:t>, 699–707 (1999).</w:t>
      </w:r>
    </w:p>
    <w:p w14:paraId="37A2916E" w14:textId="77777777" w:rsidR="005708FD" w:rsidRPr="005708FD" w:rsidRDefault="005708FD" w:rsidP="005708FD">
      <w:pPr>
        <w:pStyle w:val="Bibliography"/>
      </w:pPr>
      <w:r w:rsidRPr="005708FD">
        <w:t>69.</w:t>
      </w:r>
      <w:r w:rsidRPr="005708FD">
        <w:tab/>
        <w:t xml:space="preserve">Cambiaggi, L., Chakravarty, A., Noureddine, N. &amp; Hersberger, M. The Role of α-Linolenic Acid and Its Oxylipins in Human Cardiovascular Diseases. </w:t>
      </w:r>
      <w:r w:rsidRPr="005708FD">
        <w:rPr>
          <w:i/>
          <w:iCs/>
        </w:rPr>
        <w:t>IJMS</w:t>
      </w:r>
      <w:r w:rsidRPr="005708FD">
        <w:t xml:space="preserve"> </w:t>
      </w:r>
      <w:r w:rsidRPr="005708FD">
        <w:rPr>
          <w:b/>
          <w:bCs/>
        </w:rPr>
        <w:t>24</w:t>
      </w:r>
      <w:r w:rsidRPr="005708FD">
        <w:t>, 6110 (2023).</w:t>
      </w:r>
    </w:p>
    <w:p w14:paraId="72B1F682" w14:textId="77777777" w:rsidR="005708FD" w:rsidRPr="005708FD" w:rsidRDefault="005708FD" w:rsidP="005708FD">
      <w:pPr>
        <w:pStyle w:val="Bibliography"/>
      </w:pPr>
      <w:r w:rsidRPr="005708FD">
        <w:t>70.</w:t>
      </w:r>
      <w:r w:rsidRPr="005708FD">
        <w:tab/>
        <w:t xml:space="preserve">Prost, I. </w:t>
      </w:r>
      <w:r w:rsidRPr="005708FD">
        <w:rPr>
          <w:i/>
          <w:iCs/>
        </w:rPr>
        <w:t>et al.</w:t>
      </w:r>
      <w:r w:rsidRPr="005708FD">
        <w:t xml:space="preserve"> Evaluation of the Antimicrobial Activities of Plant Oxylipins Supports Their Involvement in Defense against Pathogens. </w:t>
      </w:r>
      <w:r w:rsidRPr="005708FD">
        <w:rPr>
          <w:i/>
          <w:iCs/>
        </w:rPr>
        <w:t>Plant Physiology</w:t>
      </w:r>
      <w:r w:rsidRPr="005708FD">
        <w:t xml:space="preserve"> </w:t>
      </w:r>
      <w:r w:rsidRPr="005708FD">
        <w:rPr>
          <w:b/>
          <w:bCs/>
        </w:rPr>
        <w:t>139</w:t>
      </w:r>
      <w:r w:rsidRPr="005708FD">
        <w:t>, 1902–1913 (2005).</w:t>
      </w:r>
    </w:p>
    <w:p w14:paraId="304AD95B" w14:textId="77777777" w:rsidR="005708FD" w:rsidRPr="005708FD" w:rsidRDefault="005708FD" w:rsidP="005708FD">
      <w:pPr>
        <w:pStyle w:val="Bibliography"/>
      </w:pPr>
      <w:r w:rsidRPr="005708FD">
        <w:t>71.</w:t>
      </w:r>
      <w:r w:rsidRPr="005708FD">
        <w:tab/>
        <w:t xml:space="preserve">P. De Carvalho, M. &amp; Abraham, W.-R. Antimicrobial and Biofilm Inhibiting Diketopiperazines. </w:t>
      </w:r>
      <w:r w:rsidRPr="005708FD">
        <w:rPr>
          <w:i/>
          <w:iCs/>
        </w:rPr>
        <w:t>CMC</w:t>
      </w:r>
      <w:r w:rsidRPr="005708FD">
        <w:t xml:space="preserve"> </w:t>
      </w:r>
      <w:r w:rsidRPr="005708FD">
        <w:rPr>
          <w:b/>
          <w:bCs/>
        </w:rPr>
        <w:t>19</w:t>
      </w:r>
      <w:r w:rsidRPr="005708FD">
        <w:t>, 3564–3577 (2012).</w:t>
      </w:r>
    </w:p>
    <w:p w14:paraId="428142C3" w14:textId="77777777" w:rsidR="005708FD" w:rsidRPr="005708FD" w:rsidRDefault="005708FD" w:rsidP="005708FD">
      <w:pPr>
        <w:pStyle w:val="Bibliography"/>
      </w:pPr>
      <w:r w:rsidRPr="005708FD">
        <w:t>72.</w:t>
      </w:r>
      <w:r w:rsidRPr="005708FD">
        <w:tab/>
        <w:t xml:space="preserve">Fdhila, F., Vázquez, V., Sánchez, J. L. &amp; Riguera, R. </w:t>
      </w:r>
      <w:r w:rsidRPr="005708FD">
        <w:rPr>
          <w:smallCaps/>
        </w:rPr>
        <w:t>dd</w:t>
      </w:r>
      <w:r w:rsidRPr="005708FD">
        <w:t xml:space="preserve"> -Diketopiperazines: Antibiotics Active against </w:t>
      </w:r>
      <w:r w:rsidRPr="005708FD">
        <w:rPr>
          <w:i/>
          <w:iCs/>
        </w:rPr>
        <w:t>Vibrio</w:t>
      </w:r>
      <w:r w:rsidRPr="005708FD">
        <w:t xml:space="preserve"> </w:t>
      </w:r>
      <w:r w:rsidRPr="005708FD">
        <w:rPr>
          <w:i/>
          <w:iCs/>
        </w:rPr>
        <w:t>a</w:t>
      </w:r>
      <w:r w:rsidRPr="005708FD">
        <w:t xml:space="preserve"> </w:t>
      </w:r>
      <w:r w:rsidRPr="005708FD">
        <w:rPr>
          <w:i/>
          <w:iCs/>
        </w:rPr>
        <w:t>nguillarum</w:t>
      </w:r>
      <w:r w:rsidRPr="005708FD">
        <w:t xml:space="preserve"> Isolated from Marine Bacteria Associated with Cultures of </w:t>
      </w:r>
      <w:r w:rsidRPr="005708FD">
        <w:rPr>
          <w:i/>
          <w:iCs/>
        </w:rPr>
        <w:t>Pecten</w:t>
      </w:r>
      <w:r w:rsidRPr="005708FD">
        <w:t xml:space="preserve"> </w:t>
      </w:r>
      <w:r w:rsidRPr="005708FD">
        <w:rPr>
          <w:i/>
          <w:iCs/>
        </w:rPr>
        <w:t>m</w:t>
      </w:r>
      <w:r w:rsidRPr="005708FD">
        <w:t xml:space="preserve"> </w:t>
      </w:r>
      <w:r w:rsidRPr="005708FD">
        <w:rPr>
          <w:i/>
          <w:iCs/>
        </w:rPr>
        <w:t>aximus</w:t>
      </w:r>
      <w:r w:rsidRPr="005708FD">
        <w:t xml:space="preserve">. </w:t>
      </w:r>
      <w:r w:rsidRPr="005708FD">
        <w:rPr>
          <w:i/>
          <w:iCs/>
        </w:rPr>
        <w:t>J. Nat. Prod.</w:t>
      </w:r>
      <w:r w:rsidRPr="005708FD">
        <w:t xml:space="preserve"> </w:t>
      </w:r>
      <w:r w:rsidRPr="005708FD">
        <w:rPr>
          <w:b/>
          <w:bCs/>
        </w:rPr>
        <w:t>66</w:t>
      </w:r>
      <w:r w:rsidRPr="005708FD">
        <w:t>, 1299–1301 (2003).</w:t>
      </w:r>
    </w:p>
    <w:p w14:paraId="73EB1059" w14:textId="77777777" w:rsidR="005708FD" w:rsidRPr="005708FD" w:rsidRDefault="005708FD" w:rsidP="005708FD">
      <w:pPr>
        <w:pStyle w:val="Bibliography"/>
      </w:pPr>
      <w:r w:rsidRPr="005708FD">
        <w:t>73.</w:t>
      </w:r>
      <w:r w:rsidRPr="005708FD">
        <w:tab/>
        <w:t xml:space="preserve">Swinehart, W. </w:t>
      </w:r>
      <w:r w:rsidRPr="005708FD">
        <w:rPr>
          <w:i/>
          <w:iCs/>
        </w:rPr>
        <w:t>et al.</w:t>
      </w:r>
      <w:r w:rsidRPr="005708FD">
        <w:t xml:space="preserve"> Specificity in the biosynthesis of the universal tRNA nucleoside </w:t>
      </w:r>
      <w:r w:rsidRPr="005708FD">
        <w:rPr>
          <w:i/>
          <w:iCs/>
        </w:rPr>
        <w:t>N</w:t>
      </w:r>
      <w:r w:rsidRPr="005708FD">
        <w:t xml:space="preserve"> </w:t>
      </w:r>
      <w:r w:rsidRPr="005708FD">
        <w:rPr>
          <w:vertAlign w:val="superscript"/>
        </w:rPr>
        <w:t>6</w:t>
      </w:r>
      <w:r w:rsidRPr="005708FD">
        <w:t xml:space="preserve"> -threonylcarbamoyl adenosine (t </w:t>
      </w:r>
      <w:r w:rsidRPr="005708FD">
        <w:rPr>
          <w:vertAlign w:val="superscript"/>
        </w:rPr>
        <w:t>6</w:t>
      </w:r>
      <w:r w:rsidRPr="005708FD">
        <w:t xml:space="preserve"> A)—TsaD is the gatekeeper. </w:t>
      </w:r>
      <w:r w:rsidRPr="005708FD">
        <w:rPr>
          <w:i/>
          <w:iCs/>
        </w:rPr>
        <w:t>RNA</w:t>
      </w:r>
      <w:r w:rsidRPr="005708FD">
        <w:t xml:space="preserve"> </w:t>
      </w:r>
      <w:r w:rsidRPr="005708FD">
        <w:rPr>
          <w:b/>
          <w:bCs/>
        </w:rPr>
        <w:t>26</w:t>
      </w:r>
      <w:r w:rsidRPr="005708FD">
        <w:t>, 1094–1103 (2020).</w:t>
      </w:r>
    </w:p>
    <w:p w14:paraId="1BDF1A8C" w14:textId="77777777" w:rsidR="005708FD" w:rsidRPr="005708FD" w:rsidRDefault="005708FD" w:rsidP="005708FD">
      <w:pPr>
        <w:pStyle w:val="Bibliography"/>
      </w:pPr>
      <w:r w:rsidRPr="005708FD">
        <w:t>74.</w:t>
      </w:r>
      <w:r w:rsidRPr="005708FD">
        <w:tab/>
        <w:t xml:space="preserve">Nagayoshi, Y. </w:t>
      </w:r>
      <w:r w:rsidRPr="005708FD">
        <w:rPr>
          <w:i/>
          <w:iCs/>
        </w:rPr>
        <w:t>et al.</w:t>
      </w:r>
      <w:r w:rsidRPr="005708FD">
        <w:t xml:space="preserve"> t6A and ms2t6A Modified Nucleosides in Serum and Urine as Strong Candidate Biomarkers of COVID-19 Infection and Severity. </w:t>
      </w:r>
      <w:r w:rsidRPr="005708FD">
        <w:rPr>
          <w:i/>
          <w:iCs/>
        </w:rPr>
        <w:t>Biomolecules</w:t>
      </w:r>
      <w:r w:rsidRPr="005708FD">
        <w:t xml:space="preserve"> </w:t>
      </w:r>
      <w:r w:rsidRPr="005708FD">
        <w:rPr>
          <w:b/>
          <w:bCs/>
        </w:rPr>
        <w:t>12</w:t>
      </w:r>
      <w:r w:rsidRPr="005708FD">
        <w:t>, 1233 (2022).</w:t>
      </w:r>
    </w:p>
    <w:p w14:paraId="590A3C35" w14:textId="77777777" w:rsidR="005708FD" w:rsidRPr="005708FD" w:rsidRDefault="005708FD" w:rsidP="005708FD">
      <w:pPr>
        <w:pStyle w:val="Bibliography"/>
      </w:pPr>
      <w:r w:rsidRPr="005708FD">
        <w:t>75.</w:t>
      </w:r>
      <w:r w:rsidRPr="005708FD">
        <w:tab/>
        <w:t xml:space="preserve">Wang, Y. &amp; Qian, H. Phthalates and Their Impacts on Human Health. </w:t>
      </w:r>
      <w:r w:rsidRPr="005708FD">
        <w:rPr>
          <w:i/>
          <w:iCs/>
        </w:rPr>
        <w:t>Healthcare</w:t>
      </w:r>
      <w:r w:rsidRPr="005708FD">
        <w:t xml:space="preserve"> </w:t>
      </w:r>
      <w:r w:rsidRPr="005708FD">
        <w:rPr>
          <w:b/>
          <w:bCs/>
        </w:rPr>
        <w:t>9</w:t>
      </w:r>
      <w:r w:rsidRPr="005708FD">
        <w:t>, 603 (2021).</w:t>
      </w:r>
    </w:p>
    <w:p w14:paraId="78B4A4CD" w14:textId="77777777" w:rsidR="005708FD" w:rsidRPr="005708FD" w:rsidRDefault="005708FD" w:rsidP="005708FD">
      <w:pPr>
        <w:pStyle w:val="Bibliography"/>
      </w:pPr>
      <w:r w:rsidRPr="005708FD">
        <w:t>76.</w:t>
      </w:r>
      <w:r w:rsidRPr="005708FD">
        <w:tab/>
        <w:t xml:space="preserve">Win-Shwe, T.-T. </w:t>
      </w:r>
      <w:r w:rsidRPr="005708FD">
        <w:rPr>
          <w:i/>
          <w:iCs/>
        </w:rPr>
        <w:t>et al.</w:t>
      </w:r>
      <w:r w:rsidRPr="005708FD">
        <w:t xml:space="preserve"> Dietary Exposure to Flame Retardant Tris (2-Butoxyethyl) Phosphate Altered Neurobehavior and Neuroinflammatory Responses in a Mouse Model of Allergic Asthma. </w:t>
      </w:r>
      <w:r w:rsidRPr="005708FD">
        <w:rPr>
          <w:i/>
          <w:iCs/>
        </w:rPr>
        <w:t>IJMS</w:t>
      </w:r>
      <w:r w:rsidRPr="005708FD">
        <w:t xml:space="preserve"> </w:t>
      </w:r>
      <w:r w:rsidRPr="005708FD">
        <w:rPr>
          <w:b/>
          <w:bCs/>
        </w:rPr>
        <w:t>23</w:t>
      </w:r>
      <w:r w:rsidRPr="005708FD">
        <w:t>, 655 (2022).</w:t>
      </w:r>
    </w:p>
    <w:p w14:paraId="45234DB9" w14:textId="77777777" w:rsidR="005708FD" w:rsidRPr="005708FD" w:rsidRDefault="005708FD" w:rsidP="005708FD">
      <w:pPr>
        <w:pStyle w:val="Bibliography"/>
      </w:pPr>
      <w:r w:rsidRPr="005708FD">
        <w:t>77.</w:t>
      </w:r>
      <w:r w:rsidRPr="005708FD">
        <w:tab/>
        <w:t xml:space="preserve">Cruickshank-Quinn, C. </w:t>
      </w:r>
      <w:r w:rsidRPr="005708FD">
        <w:rPr>
          <w:i/>
          <w:iCs/>
        </w:rPr>
        <w:t>et al.</w:t>
      </w:r>
      <w:r w:rsidRPr="005708FD">
        <w:t xml:space="preserve"> Impact of Blood Collection Tubes and Sample Handling Time on Serum and Plasma Metabolome and Lipidome. </w:t>
      </w:r>
      <w:r w:rsidRPr="005708FD">
        <w:rPr>
          <w:i/>
          <w:iCs/>
        </w:rPr>
        <w:t>Metabolites</w:t>
      </w:r>
      <w:r w:rsidRPr="005708FD">
        <w:t xml:space="preserve"> </w:t>
      </w:r>
      <w:r w:rsidRPr="005708FD">
        <w:rPr>
          <w:b/>
          <w:bCs/>
        </w:rPr>
        <w:t>8</w:t>
      </w:r>
      <w:r w:rsidRPr="005708FD">
        <w:t>, 88 (2018).</w:t>
      </w:r>
    </w:p>
    <w:p w14:paraId="766998C8" w14:textId="77777777" w:rsidR="005708FD" w:rsidRPr="005708FD" w:rsidRDefault="005708FD" w:rsidP="005708FD">
      <w:pPr>
        <w:pStyle w:val="Bibliography"/>
      </w:pPr>
      <w:r w:rsidRPr="005708FD">
        <w:t>78.</w:t>
      </w:r>
      <w:r w:rsidRPr="005708FD">
        <w:tab/>
        <w:t xml:space="preserve">Naegeli, A. </w:t>
      </w:r>
      <w:r w:rsidRPr="005708FD">
        <w:rPr>
          <w:i/>
          <w:iCs/>
        </w:rPr>
        <w:t>et al.</w:t>
      </w:r>
      <w:r w:rsidRPr="005708FD">
        <w:t xml:space="preserve"> </w:t>
      </w:r>
      <w:r w:rsidRPr="005708FD">
        <w:rPr>
          <w:i/>
          <w:iCs/>
        </w:rPr>
        <w:t>Streptococcus pyogenes</w:t>
      </w:r>
      <w:r w:rsidRPr="005708FD">
        <w:t xml:space="preserve"> evades adaptive immunity through specific IgG glycan hydrolysis. </w:t>
      </w:r>
      <w:r w:rsidRPr="005708FD">
        <w:rPr>
          <w:i/>
          <w:iCs/>
        </w:rPr>
        <w:t>Journal of Experimental Medicine</w:t>
      </w:r>
      <w:r w:rsidRPr="005708FD">
        <w:t xml:space="preserve"> </w:t>
      </w:r>
      <w:r w:rsidRPr="005708FD">
        <w:rPr>
          <w:b/>
          <w:bCs/>
        </w:rPr>
        <w:t>216</w:t>
      </w:r>
      <w:r w:rsidRPr="005708FD">
        <w:t>, 1615–1629 (2019).</w:t>
      </w:r>
    </w:p>
    <w:p w14:paraId="4C17240C" w14:textId="77777777" w:rsidR="005708FD" w:rsidRPr="005708FD" w:rsidRDefault="005708FD" w:rsidP="005708FD">
      <w:pPr>
        <w:pStyle w:val="Bibliography"/>
      </w:pPr>
      <w:r w:rsidRPr="005708FD">
        <w:t>79.</w:t>
      </w:r>
      <w:r w:rsidRPr="005708FD">
        <w:tab/>
        <w:t xml:space="preserve">Kagawa, T. F. </w:t>
      </w:r>
      <w:r w:rsidRPr="005708FD">
        <w:rPr>
          <w:i/>
          <w:iCs/>
        </w:rPr>
        <w:t>et al.</w:t>
      </w:r>
      <w:r w:rsidRPr="005708FD">
        <w:t xml:space="preserve"> Crystal structure of the zymogen form of the group A </w:t>
      </w:r>
      <w:r w:rsidRPr="005708FD">
        <w:rPr>
          <w:i/>
          <w:iCs/>
        </w:rPr>
        <w:t>Streptococcus</w:t>
      </w:r>
      <w:r w:rsidRPr="005708FD">
        <w:t xml:space="preserve"> virulence factor SpeB: An integrin-binding cysteine protease. </w:t>
      </w:r>
      <w:r w:rsidRPr="005708FD">
        <w:rPr>
          <w:i/>
          <w:iCs/>
        </w:rPr>
        <w:t>Proc. Natl. Acad. Sci. U.S.A.</w:t>
      </w:r>
      <w:r w:rsidRPr="005708FD">
        <w:t xml:space="preserve"> </w:t>
      </w:r>
      <w:r w:rsidRPr="005708FD">
        <w:rPr>
          <w:b/>
          <w:bCs/>
        </w:rPr>
        <w:t>97</w:t>
      </w:r>
      <w:r w:rsidRPr="005708FD">
        <w:t>, 2235–2240 (2000).</w:t>
      </w:r>
    </w:p>
    <w:p w14:paraId="2ECEAFB6" w14:textId="77777777" w:rsidR="005708FD" w:rsidRPr="005708FD" w:rsidRDefault="005708FD" w:rsidP="005708FD">
      <w:pPr>
        <w:pStyle w:val="Bibliography"/>
      </w:pPr>
      <w:r w:rsidRPr="005708FD">
        <w:t>80.</w:t>
      </w:r>
      <w:r w:rsidRPr="005708FD">
        <w:tab/>
        <w:t xml:space="preserve">Moradigaravand, D. </w:t>
      </w:r>
      <w:r w:rsidRPr="005708FD">
        <w:rPr>
          <w:i/>
          <w:iCs/>
        </w:rPr>
        <w:t>et al.</w:t>
      </w:r>
      <w:r w:rsidRPr="005708FD">
        <w:t xml:space="preserve"> Within-host evolution of Enterococcus faecium during longitudinal carriage and transition to bloodstream infection in immunocompromised patients. </w:t>
      </w:r>
      <w:r w:rsidRPr="005708FD">
        <w:rPr>
          <w:i/>
          <w:iCs/>
        </w:rPr>
        <w:t>Genome Med</w:t>
      </w:r>
      <w:r w:rsidRPr="005708FD">
        <w:t xml:space="preserve"> </w:t>
      </w:r>
      <w:r w:rsidRPr="005708FD">
        <w:rPr>
          <w:b/>
          <w:bCs/>
        </w:rPr>
        <w:t>9</w:t>
      </w:r>
      <w:r w:rsidRPr="005708FD">
        <w:t>, 119 (2017).</w:t>
      </w:r>
    </w:p>
    <w:p w14:paraId="4A379A4E" w14:textId="77777777" w:rsidR="005708FD" w:rsidRPr="005708FD" w:rsidRDefault="005708FD" w:rsidP="005708FD">
      <w:pPr>
        <w:pStyle w:val="Bibliography"/>
      </w:pPr>
      <w:r w:rsidRPr="005708FD">
        <w:t>81.</w:t>
      </w:r>
      <w:r w:rsidRPr="005708FD">
        <w:tab/>
        <w:t xml:space="preserve">Rosales, F. J., Ritter, S. J., Zolfaghari, R., Smith, J. E. &amp; Ross, A. C. Effects of acute inflammation on plasma retinol, retinol-binding protein, and its mRNA in the liver and kidneys of vitamin A-sufficient rats. </w:t>
      </w:r>
      <w:r w:rsidRPr="005708FD">
        <w:rPr>
          <w:i/>
          <w:iCs/>
        </w:rPr>
        <w:t>Journal of Lipid Research</w:t>
      </w:r>
      <w:r w:rsidRPr="005708FD">
        <w:t xml:space="preserve"> </w:t>
      </w:r>
      <w:r w:rsidRPr="005708FD">
        <w:rPr>
          <w:b/>
          <w:bCs/>
        </w:rPr>
        <w:t>37</w:t>
      </w:r>
      <w:r w:rsidRPr="005708FD">
        <w:t>, 962–971 (1996).</w:t>
      </w:r>
    </w:p>
    <w:p w14:paraId="52277D39" w14:textId="77777777" w:rsidR="005708FD" w:rsidRPr="005708FD" w:rsidRDefault="005708FD" w:rsidP="005708FD">
      <w:pPr>
        <w:pStyle w:val="Bibliography"/>
      </w:pPr>
      <w:r w:rsidRPr="005708FD">
        <w:t>82.</w:t>
      </w:r>
      <w:r w:rsidRPr="005708FD">
        <w:tab/>
        <w:t>Stephensen, C. B. VITAMIN A, INFECTION, AND IMMUNE FUNCTION. (2001).</w:t>
      </w:r>
    </w:p>
    <w:p w14:paraId="4FFBDA35" w14:textId="77777777" w:rsidR="005708FD" w:rsidRPr="005708FD" w:rsidRDefault="005708FD" w:rsidP="005708FD">
      <w:pPr>
        <w:pStyle w:val="Bibliography"/>
      </w:pPr>
      <w:r w:rsidRPr="005708FD">
        <w:t>83.</w:t>
      </w:r>
      <w:r w:rsidRPr="005708FD">
        <w:tab/>
        <w:t xml:space="preserve">Sammalkorpi, K., Valtonen, V., Kerttula, Y., Nikkilä, E. &amp; Taskinen, M.-R. Changes in serum lipoprotein pattern induced by acute infections. </w:t>
      </w:r>
      <w:r w:rsidRPr="005708FD">
        <w:rPr>
          <w:i/>
          <w:iCs/>
        </w:rPr>
        <w:t>Metabolism</w:t>
      </w:r>
      <w:r w:rsidRPr="005708FD">
        <w:t xml:space="preserve"> </w:t>
      </w:r>
      <w:r w:rsidRPr="005708FD">
        <w:rPr>
          <w:b/>
          <w:bCs/>
        </w:rPr>
        <w:t>37</w:t>
      </w:r>
      <w:r w:rsidRPr="005708FD">
        <w:t>, 859–865 (1988).</w:t>
      </w:r>
    </w:p>
    <w:p w14:paraId="0BEF0FAE" w14:textId="77777777" w:rsidR="005708FD" w:rsidRPr="005708FD" w:rsidRDefault="005708FD" w:rsidP="005708FD">
      <w:pPr>
        <w:pStyle w:val="Bibliography"/>
      </w:pPr>
      <w:r w:rsidRPr="005708FD">
        <w:t>84.</w:t>
      </w:r>
      <w:r w:rsidRPr="005708FD">
        <w:tab/>
        <w:t xml:space="preserve">Miller, W. Treatment of enterococcal infections. </w:t>
      </w:r>
      <w:r w:rsidRPr="005708FD">
        <w:rPr>
          <w:i/>
          <w:iCs/>
        </w:rPr>
        <w:t>UpToDate</w:t>
      </w:r>
      <w:r w:rsidRPr="005708FD">
        <w:t>.</w:t>
      </w:r>
    </w:p>
    <w:p w14:paraId="6D393351" w14:textId="77777777" w:rsidR="005708FD" w:rsidRPr="005708FD" w:rsidRDefault="005708FD" w:rsidP="005708FD">
      <w:pPr>
        <w:pStyle w:val="Bibliography"/>
      </w:pPr>
      <w:r w:rsidRPr="005708FD">
        <w:t>85.</w:t>
      </w:r>
      <w:r w:rsidRPr="005708FD">
        <w:tab/>
        <w:t xml:space="preserve">Lee, C. Type 3 cystatins; fetuins, kininogen and histidine-rich glycoprotein. </w:t>
      </w:r>
      <w:r w:rsidRPr="005708FD">
        <w:rPr>
          <w:i/>
          <w:iCs/>
        </w:rPr>
        <w:t>Front Biosci</w:t>
      </w:r>
      <w:r w:rsidRPr="005708FD">
        <w:t xml:space="preserve"> </w:t>
      </w:r>
      <w:r w:rsidRPr="005708FD">
        <w:rPr>
          <w:b/>
          <w:bCs/>
        </w:rPr>
        <w:t>Volume</w:t>
      </w:r>
      <w:r w:rsidRPr="005708FD">
        <w:t>, 2911 (2009).</w:t>
      </w:r>
    </w:p>
    <w:p w14:paraId="4672919A" w14:textId="77777777" w:rsidR="005708FD" w:rsidRPr="005708FD" w:rsidRDefault="005708FD" w:rsidP="005708FD">
      <w:pPr>
        <w:pStyle w:val="Bibliography"/>
      </w:pPr>
      <w:r w:rsidRPr="005708FD">
        <w:t>86.</w:t>
      </w:r>
      <w:r w:rsidRPr="005708FD">
        <w:tab/>
        <w:t xml:space="preserve">Rydengård, V., Olsson, A., Mörgelin, M. &amp; Schmidtchen, A. Histidine‐rich glycoprotein exerts antibacterial activity. </w:t>
      </w:r>
      <w:r w:rsidRPr="005708FD">
        <w:rPr>
          <w:i/>
          <w:iCs/>
        </w:rPr>
        <w:t>The FEBS Journal</w:t>
      </w:r>
      <w:r w:rsidRPr="005708FD">
        <w:t xml:space="preserve"> </w:t>
      </w:r>
      <w:r w:rsidRPr="005708FD">
        <w:rPr>
          <w:b/>
          <w:bCs/>
        </w:rPr>
        <w:t>274</w:t>
      </w:r>
      <w:r w:rsidRPr="005708FD">
        <w:t>, 377–389 (2007).</w:t>
      </w:r>
    </w:p>
    <w:p w14:paraId="34489F6E" w14:textId="77777777" w:rsidR="005708FD" w:rsidRPr="005708FD" w:rsidRDefault="005708FD" w:rsidP="005708FD">
      <w:pPr>
        <w:pStyle w:val="Bibliography"/>
      </w:pPr>
      <w:r w:rsidRPr="005708FD">
        <w:t>87.</w:t>
      </w:r>
      <w:r w:rsidRPr="005708FD">
        <w:tab/>
        <w:t xml:space="preserve">Völlmy, F. </w:t>
      </w:r>
      <w:r w:rsidRPr="005708FD">
        <w:rPr>
          <w:i/>
          <w:iCs/>
        </w:rPr>
        <w:t>et al.</w:t>
      </w:r>
      <w:r w:rsidRPr="005708FD">
        <w:t xml:space="preserve"> A serum proteome signature to predict mortality in severe COVID-19 patients. </w:t>
      </w:r>
      <w:r w:rsidRPr="005708FD">
        <w:rPr>
          <w:i/>
          <w:iCs/>
        </w:rPr>
        <w:t>Life Sci. Alliance</w:t>
      </w:r>
      <w:r w:rsidRPr="005708FD">
        <w:t xml:space="preserve"> </w:t>
      </w:r>
      <w:r w:rsidRPr="005708FD">
        <w:rPr>
          <w:b/>
          <w:bCs/>
        </w:rPr>
        <w:t>4</w:t>
      </w:r>
      <w:r w:rsidRPr="005708FD">
        <w:t>, e202101099 (2021).</w:t>
      </w:r>
    </w:p>
    <w:p w14:paraId="61191AAC" w14:textId="77777777" w:rsidR="005708FD" w:rsidRPr="005708FD" w:rsidRDefault="005708FD" w:rsidP="005708FD">
      <w:pPr>
        <w:pStyle w:val="Bibliography"/>
      </w:pPr>
      <w:r w:rsidRPr="005708FD">
        <w:t>88.</w:t>
      </w:r>
      <w:r w:rsidRPr="005708FD">
        <w:tab/>
        <w:t xml:space="preserve">Kuroda, K. </w:t>
      </w:r>
      <w:r w:rsidRPr="005708FD">
        <w:rPr>
          <w:i/>
          <w:iCs/>
        </w:rPr>
        <w:t>et al.</w:t>
      </w:r>
      <w:r w:rsidRPr="005708FD">
        <w:t xml:space="preserve"> Histidine-rich glycoprotein as a prognostic biomarker for sepsis. </w:t>
      </w:r>
      <w:r w:rsidRPr="005708FD">
        <w:rPr>
          <w:i/>
          <w:iCs/>
        </w:rPr>
        <w:t>Sci Rep</w:t>
      </w:r>
      <w:r w:rsidRPr="005708FD">
        <w:t xml:space="preserve"> </w:t>
      </w:r>
      <w:r w:rsidRPr="005708FD">
        <w:rPr>
          <w:b/>
          <w:bCs/>
        </w:rPr>
        <w:t>11</w:t>
      </w:r>
      <w:r w:rsidRPr="005708FD">
        <w:t>, 10223 (2021).</w:t>
      </w:r>
    </w:p>
    <w:p w14:paraId="1B211EEA" w14:textId="77777777" w:rsidR="005708FD" w:rsidRPr="005708FD" w:rsidRDefault="005708FD" w:rsidP="005708FD">
      <w:pPr>
        <w:pStyle w:val="Bibliography"/>
      </w:pPr>
      <w:r w:rsidRPr="005708FD">
        <w:t>89.</w:t>
      </w:r>
      <w:r w:rsidRPr="005708FD">
        <w:tab/>
        <w:t xml:space="preserve">Mandrekar, J. N. Receiver Operating Characteristic Curve in Diagnostic Test Assessment. </w:t>
      </w:r>
      <w:r w:rsidRPr="005708FD">
        <w:rPr>
          <w:i/>
          <w:iCs/>
        </w:rPr>
        <w:t>Journal of Thoracic Oncology</w:t>
      </w:r>
      <w:r w:rsidRPr="005708FD">
        <w:t xml:space="preserve"> </w:t>
      </w:r>
      <w:r w:rsidRPr="005708FD">
        <w:rPr>
          <w:b/>
          <w:bCs/>
        </w:rPr>
        <w:t>5</w:t>
      </w:r>
      <w:r w:rsidRPr="005708FD">
        <w:t>, 1315–1316 (2010).</w:t>
      </w:r>
    </w:p>
    <w:p w14:paraId="3E867378" w14:textId="15EC01AC" w:rsidR="00272006" w:rsidDel="004E0200" w:rsidRDefault="00272006" w:rsidP="000A602E">
      <w:pPr>
        <w:spacing w:line="480" w:lineRule="auto"/>
        <w:rPr>
          <w:del w:id="369" w:author="Charlie Bayne" w:date="2024-10-30T13:06:00Z" w16du:dateUtc="2024-10-30T20:06:00Z"/>
          <w:rFonts w:ascii="Arial" w:hAnsi="Arial" w:cs="Arial"/>
        </w:rPr>
      </w:pPr>
      <w:r>
        <w:rPr>
          <w:rFonts w:ascii="Arial" w:hAnsi="Arial" w:cs="Arial"/>
        </w:rPr>
        <w:fldChar w:fldCharType="end"/>
      </w:r>
    </w:p>
    <w:p w14:paraId="2F4F4C8B" w14:textId="77777777" w:rsidR="00272006" w:rsidRPr="00CF169D" w:rsidDel="004E0200" w:rsidRDefault="00272006" w:rsidP="000A602E">
      <w:pPr>
        <w:spacing w:line="480" w:lineRule="auto"/>
        <w:rPr>
          <w:del w:id="370" w:author="Charlie Bayne" w:date="2024-10-30T13:06:00Z" w16du:dateUtc="2024-10-30T20:06:00Z"/>
          <w:rFonts w:ascii="Arial" w:hAnsi="Arial" w:cs="Arial"/>
        </w:rPr>
      </w:pPr>
    </w:p>
    <w:p w14:paraId="29B91011" w14:textId="77777777" w:rsidR="000A602E" w:rsidRPr="00CF169D" w:rsidDel="004E0200" w:rsidRDefault="000A602E" w:rsidP="000A602E">
      <w:pPr>
        <w:spacing w:line="480" w:lineRule="auto"/>
        <w:rPr>
          <w:del w:id="371" w:author="Charlie Bayne" w:date="2024-10-30T13:06:00Z" w16du:dateUtc="2024-10-30T20:06:00Z"/>
          <w:rFonts w:ascii="Arial" w:hAnsi="Arial" w:cs="Arial"/>
        </w:rPr>
      </w:pPr>
    </w:p>
    <w:p w14:paraId="382C92E5" w14:textId="77777777" w:rsidR="003F6FC3" w:rsidDel="004E0200" w:rsidRDefault="003F6FC3">
      <w:pPr>
        <w:rPr>
          <w:del w:id="372" w:author="Charlie Bayne" w:date="2024-10-30T13:06:00Z" w16du:dateUtc="2024-10-30T20:06:00Z"/>
          <w:rFonts w:ascii="Trebuchet MS" w:hAnsi="Trebuchet MS"/>
          <w:color w:val="000000"/>
          <w:sz w:val="20"/>
          <w:szCs w:val="20"/>
        </w:rPr>
      </w:pPr>
    </w:p>
    <w:p w14:paraId="74843CC9" w14:textId="77777777" w:rsidR="003F6FC3" w:rsidDel="004E0200" w:rsidRDefault="003F6FC3">
      <w:pPr>
        <w:rPr>
          <w:del w:id="373" w:author="Charlie Bayne" w:date="2024-10-30T13:06:00Z" w16du:dateUtc="2024-10-30T20:06:00Z"/>
          <w:rFonts w:ascii="Trebuchet MS" w:hAnsi="Trebuchet MS"/>
          <w:color w:val="000000"/>
          <w:sz w:val="20"/>
          <w:szCs w:val="20"/>
        </w:rPr>
      </w:pPr>
    </w:p>
    <w:p w14:paraId="2A227198" w14:textId="60A59130" w:rsidR="003F6FC3" w:rsidRPr="00CF169D" w:rsidRDefault="00542BE3">
      <w:pPr>
        <w:rPr>
          <w:rFonts w:ascii="Arial" w:hAnsi="Arial" w:cs="Arial"/>
        </w:rPr>
      </w:pPr>
      <w:del w:id="374" w:author="Charlie Bayne" w:date="2024-10-30T13:06:00Z" w16du:dateUtc="2024-10-30T20:06:00Z">
        <w:r w:rsidDel="004E0200">
          <w:delText xml:space="preserve"> </w:delText>
        </w:r>
      </w:del>
    </w:p>
    <w:sectPr w:rsidR="003F6FC3" w:rsidRPr="00CF169D" w:rsidSect="006C6A16">
      <w:pgSz w:w="12240" w:h="15840"/>
      <w:pgMar w:top="1440" w:right="1440" w:bottom="1440" w:left="1440" w:header="720" w:footer="720" w:gutter="0"/>
      <w:lnNumType w:countBy="1" w:restart="continuous"/>
      <w:cols w:space="720"/>
      <w:docGrid w:linePitch="360"/>
      <w:sectPrChange w:id="375" w:author="Charlie Bayne" w:date="2024-08-13T10:38:00Z" w16du:dateUtc="2024-08-13T17:38:00Z">
        <w:sectPr w:rsidR="003F6FC3" w:rsidRPr="00CF169D" w:rsidSect="006C6A16">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15F92" w14:textId="77777777" w:rsidR="00E64DFC" w:rsidRDefault="00E64DFC" w:rsidP="00AF055C">
      <w:r>
        <w:separator/>
      </w:r>
    </w:p>
  </w:endnote>
  <w:endnote w:type="continuationSeparator" w:id="0">
    <w:p w14:paraId="1FB7E335" w14:textId="77777777" w:rsidR="00E64DFC" w:rsidRDefault="00E64DFC"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068F7" w14:textId="77777777" w:rsidR="00E64DFC" w:rsidRDefault="00E64DFC" w:rsidP="00AF055C">
      <w:r>
        <w:separator/>
      </w:r>
    </w:p>
  </w:footnote>
  <w:footnote w:type="continuationSeparator" w:id="0">
    <w:p w14:paraId="27B7064D" w14:textId="77777777" w:rsidR="00E64DFC" w:rsidRDefault="00E64DFC"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A709C"/>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DC54C8"/>
    <w:multiLevelType w:val="hybridMultilevel"/>
    <w:tmpl w:val="0A2236F2"/>
    <w:lvl w:ilvl="0" w:tplc="8C24B9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F59DC"/>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8D6674"/>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C022E4"/>
    <w:multiLevelType w:val="hybridMultilevel"/>
    <w:tmpl w:val="45320DD4"/>
    <w:lvl w:ilvl="0" w:tplc="D0D8881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1288F"/>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6"/>
  </w:num>
  <w:num w:numId="2" w16cid:durableId="782000416">
    <w:abstractNumId w:val="1"/>
  </w:num>
  <w:num w:numId="3" w16cid:durableId="585460474">
    <w:abstractNumId w:val="4"/>
  </w:num>
  <w:num w:numId="4" w16cid:durableId="520558949">
    <w:abstractNumId w:val="2"/>
  </w:num>
  <w:num w:numId="5" w16cid:durableId="1536698149">
    <w:abstractNumId w:val="0"/>
  </w:num>
  <w:num w:numId="6" w16cid:durableId="1288127335">
    <w:abstractNumId w:val="3"/>
  </w:num>
  <w:num w:numId="7" w16cid:durableId="8317257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ie Bayne">
    <w15:presenceInfo w15:providerId="AD" w15:userId="S::chbayne@health.ucsd.edu::2d862003-bc70-40d1-a26b-f0bb245f7a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07586"/>
    <w:rsid w:val="0001279F"/>
    <w:rsid w:val="0001359F"/>
    <w:rsid w:val="00015A3D"/>
    <w:rsid w:val="00015A48"/>
    <w:rsid w:val="0002182F"/>
    <w:rsid w:val="00024048"/>
    <w:rsid w:val="0002467A"/>
    <w:rsid w:val="0002473B"/>
    <w:rsid w:val="00027563"/>
    <w:rsid w:val="00036582"/>
    <w:rsid w:val="00036C92"/>
    <w:rsid w:val="00046019"/>
    <w:rsid w:val="00046BE9"/>
    <w:rsid w:val="00054C4C"/>
    <w:rsid w:val="00055D71"/>
    <w:rsid w:val="000563BE"/>
    <w:rsid w:val="00060E65"/>
    <w:rsid w:val="00063D01"/>
    <w:rsid w:val="0006499E"/>
    <w:rsid w:val="000649D9"/>
    <w:rsid w:val="00065515"/>
    <w:rsid w:val="00065726"/>
    <w:rsid w:val="00066CF1"/>
    <w:rsid w:val="00067CF5"/>
    <w:rsid w:val="0007064C"/>
    <w:rsid w:val="00074487"/>
    <w:rsid w:val="00076A50"/>
    <w:rsid w:val="0007717D"/>
    <w:rsid w:val="00077278"/>
    <w:rsid w:val="00077760"/>
    <w:rsid w:val="00080925"/>
    <w:rsid w:val="000813E5"/>
    <w:rsid w:val="00082FAB"/>
    <w:rsid w:val="00090699"/>
    <w:rsid w:val="00096F1E"/>
    <w:rsid w:val="000A0D0B"/>
    <w:rsid w:val="000A276E"/>
    <w:rsid w:val="000A4812"/>
    <w:rsid w:val="000A602E"/>
    <w:rsid w:val="000A71ED"/>
    <w:rsid w:val="000B0B40"/>
    <w:rsid w:val="000B4615"/>
    <w:rsid w:val="000B639C"/>
    <w:rsid w:val="000B7550"/>
    <w:rsid w:val="000C37CE"/>
    <w:rsid w:val="000C3805"/>
    <w:rsid w:val="000C53CB"/>
    <w:rsid w:val="000C6EAC"/>
    <w:rsid w:val="000D744E"/>
    <w:rsid w:val="000E5CAE"/>
    <w:rsid w:val="000F21DF"/>
    <w:rsid w:val="00103335"/>
    <w:rsid w:val="0010697E"/>
    <w:rsid w:val="00110243"/>
    <w:rsid w:val="00112278"/>
    <w:rsid w:val="00115A08"/>
    <w:rsid w:val="001226A6"/>
    <w:rsid w:val="00123567"/>
    <w:rsid w:val="001309A7"/>
    <w:rsid w:val="00132DED"/>
    <w:rsid w:val="00133264"/>
    <w:rsid w:val="00133FD2"/>
    <w:rsid w:val="00134EEE"/>
    <w:rsid w:val="001410ED"/>
    <w:rsid w:val="00142B1D"/>
    <w:rsid w:val="00142DDF"/>
    <w:rsid w:val="00143A91"/>
    <w:rsid w:val="00144C01"/>
    <w:rsid w:val="00146BC2"/>
    <w:rsid w:val="0015068E"/>
    <w:rsid w:val="00151720"/>
    <w:rsid w:val="001536B2"/>
    <w:rsid w:val="00156C9E"/>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3F73"/>
    <w:rsid w:val="001C4027"/>
    <w:rsid w:val="001C5DC9"/>
    <w:rsid w:val="001D5162"/>
    <w:rsid w:val="001E4207"/>
    <w:rsid w:val="001E69D8"/>
    <w:rsid w:val="00200F90"/>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020C"/>
    <w:rsid w:val="00243500"/>
    <w:rsid w:val="00244F04"/>
    <w:rsid w:val="00245CF6"/>
    <w:rsid w:val="00253261"/>
    <w:rsid w:val="002553C9"/>
    <w:rsid w:val="00255F74"/>
    <w:rsid w:val="002564E2"/>
    <w:rsid w:val="00265BEB"/>
    <w:rsid w:val="00271D29"/>
    <w:rsid w:val="00272006"/>
    <w:rsid w:val="0027283A"/>
    <w:rsid w:val="0027299F"/>
    <w:rsid w:val="00276E37"/>
    <w:rsid w:val="002836BD"/>
    <w:rsid w:val="00293D41"/>
    <w:rsid w:val="0029437B"/>
    <w:rsid w:val="00295492"/>
    <w:rsid w:val="002A126A"/>
    <w:rsid w:val="002A2006"/>
    <w:rsid w:val="002A238C"/>
    <w:rsid w:val="002A4CE0"/>
    <w:rsid w:val="002A4F18"/>
    <w:rsid w:val="002A5F6F"/>
    <w:rsid w:val="002A6FA9"/>
    <w:rsid w:val="002B46E5"/>
    <w:rsid w:val="002B4F24"/>
    <w:rsid w:val="002B6605"/>
    <w:rsid w:val="002C6817"/>
    <w:rsid w:val="002C71B1"/>
    <w:rsid w:val="002D08AB"/>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39D5"/>
    <w:rsid w:val="00374A52"/>
    <w:rsid w:val="00375400"/>
    <w:rsid w:val="00375FA5"/>
    <w:rsid w:val="003771D4"/>
    <w:rsid w:val="00380194"/>
    <w:rsid w:val="003814BD"/>
    <w:rsid w:val="00383DF0"/>
    <w:rsid w:val="0038746F"/>
    <w:rsid w:val="003902DA"/>
    <w:rsid w:val="003908C2"/>
    <w:rsid w:val="0039522F"/>
    <w:rsid w:val="00396585"/>
    <w:rsid w:val="003A0F18"/>
    <w:rsid w:val="003A5C57"/>
    <w:rsid w:val="003A7F75"/>
    <w:rsid w:val="003C0895"/>
    <w:rsid w:val="003C45BD"/>
    <w:rsid w:val="003C6AFC"/>
    <w:rsid w:val="003C70C3"/>
    <w:rsid w:val="003C76F1"/>
    <w:rsid w:val="003C7BAD"/>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2016"/>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1F9B"/>
    <w:rsid w:val="00475E90"/>
    <w:rsid w:val="004801A0"/>
    <w:rsid w:val="004858DB"/>
    <w:rsid w:val="0048796D"/>
    <w:rsid w:val="004909BA"/>
    <w:rsid w:val="00494897"/>
    <w:rsid w:val="004954C6"/>
    <w:rsid w:val="004954DA"/>
    <w:rsid w:val="004963DC"/>
    <w:rsid w:val="004A09AF"/>
    <w:rsid w:val="004A0FA7"/>
    <w:rsid w:val="004A3657"/>
    <w:rsid w:val="004A3957"/>
    <w:rsid w:val="004A477F"/>
    <w:rsid w:val="004A5E7B"/>
    <w:rsid w:val="004A69A7"/>
    <w:rsid w:val="004A7C5A"/>
    <w:rsid w:val="004B0EC1"/>
    <w:rsid w:val="004B2319"/>
    <w:rsid w:val="004B2BCA"/>
    <w:rsid w:val="004B4216"/>
    <w:rsid w:val="004C1041"/>
    <w:rsid w:val="004C2A64"/>
    <w:rsid w:val="004C6409"/>
    <w:rsid w:val="004D56F4"/>
    <w:rsid w:val="004E0200"/>
    <w:rsid w:val="004E1D17"/>
    <w:rsid w:val="004E2156"/>
    <w:rsid w:val="004E3429"/>
    <w:rsid w:val="004E37F6"/>
    <w:rsid w:val="004E42B2"/>
    <w:rsid w:val="004E4566"/>
    <w:rsid w:val="004F02FD"/>
    <w:rsid w:val="004F0A32"/>
    <w:rsid w:val="004F3C38"/>
    <w:rsid w:val="004F4163"/>
    <w:rsid w:val="00500129"/>
    <w:rsid w:val="00501D0B"/>
    <w:rsid w:val="005034D8"/>
    <w:rsid w:val="005047CB"/>
    <w:rsid w:val="005057A6"/>
    <w:rsid w:val="00512EFC"/>
    <w:rsid w:val="00513482"/>
    <w:rsid w:val="005154F7"/>
    <w:rsid w:val="00521F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61C08"/>
    <w:rsid w:val="00563F0D"/>
    <w:rsid w:val="005708FD"/>
    <w:rsid w:val="0057133B"/>
    <w:rsid w:val="00572228"/>
    <w:rsid w:val="0057276E"/>
    <w:rsid w:val="00575645"/>
    <w:rsid w:val="005768FA"/>
    <w:rsid w:val="005770B6"/>
    <w:rsid w:val="005842F2"/>
    <w:rsid w:val="00584470"/>
    <w:rsid w:val="00584A86"/>
    <w:rsid w:val="005A0DE2"/>
    <w:rsid w:val="005A0EC2"/>
    <w:rsid w:val="005A128B"/>
    <w:rsid w:val="005A277D"/>
    <w:rsid w:val="005A3BCC"/>
    <w:rsid w:val="005A506C"/>
    <w:rsid w:val="005A7929"/>
    <w:rsid w:val="005B1220"/>
    <w:rsid w:val="005B3607"/>
    <w:rsid w:val="005B544D"/>
    <w:rsid w:val="005C2855"/>
    <w:rsid w:val="005C402D"/>
    <w:rsid w:val="005C53EE"/>
    <w:rsid w:val="005D2718"/>
    <w:rsid w:val="005D323F"/>
    <w:rsid w:val="005D66DA"/>
    <w:rsid w:val="005E24A5"/>
    <w:rsid w:val="005E29F3"/>
    <w:rsid w:val="005E473A"/>
    <w:rsid w:val="005E6752"/>
    <w:rsid w:val="005F3B29"/>
    <w:rsid w:val="005F5B63"/>
    <w:rsid w:val="006002D7"/>
    <w:rsid w:val="00600873"/>
    <w:rsid w:val="00603653"/>
    <w:rsid w:val="00610C57"/>
    <w:rsid w:val="006141D7"/>
    <w:rsid w:val="006144BD"/>
    <w:rsid w:val="006168C6"/>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42E7F"/>
    <w:rsid w:val="006501D6"/>
    <w:rsid w:val="006563D8"/>
    <w:rsid w:val="00656A5D"/>
    <w:rsid w:val="0066197E"/>
    <w:rsid w:val="006679E3"/>
    <w:rsid w:val="00667A0A"/>
    <w:rsid w:val="00670684"/>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C55E2"/>
    <w:rsid w:val="006C6A16"/>
    <w:rsid w:val="006D0731"/>
    <w:rsid w:val="006D3386"/>
    <w:rsid w:val="006D510B"/>
    <w:rsid w:val="006D7AE7"/>
    <w:rsid w:val="006D7FED"/>
    <w:rsid w:val="006E2228"/>
    <w:rsid w:val="006E3A62"/>
    <w:rsid w:val="006F0335"/>
    <w:rsid w:val="006F576E"/>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0DA6"/>
    <w:rsid w:val="0076211E"/>
    <w:rsid w:val="007623AC"/>
    <w:rsid w:val="00764BD3"/>
    <w:rsid w:val="00765099"/>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E5C"/>
    <w:rsid w:val="007A6F89"/>
    <w:rsid w:val="007B1181"/>
    <w:rsid w:val="007B33CC"/>
    <w:rsid w:val="007B701F"/>
    <w:rsid w:val="007B70AB"/>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25CA"/>
    <w:rsid w:val="00822717"/>
    <w:rsid w:val="00823C5D"/>
    <w:rsid w:val="00825012"/>
    <w:rsid w:val="008250B1"/>
    <w:rsid w:val="00825BEC"/>
    <w:rsid w:val="00832289"/>
    <w:rsid w:val="0083250D"/>
    <w:rsid w:val="00832BF8"/>
    <w:rsid w:val="008500D0"/>
    <w:rsid w:val="00854675"/>
    <w:rsid w:val="00862235"/>
    <w:rsid w:val="00863690"/>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4C2A"/>
    <w:rsid w:val="00906540"/>
    <w:rsid w:val="009066D7"/>
    <w:rsid w:val="0091296A"/>
    <w:rsid w:val="009134FC"/>
    <w:rsid w:val="00914C76"/>
    <w:rsid w:val="0091541A"/>
    <w:rsid w:val="009169E3"/>
    <w:rsid w:val="00920358"/>
    <w:rsid w:val="0092319F"/>
    <w:rsid w:val="00930AB0"/>
    <w:rsid w:val="00931B8B"/>
    <w:rsid w:val="009322A2"/>
    <w:rsid w:val="00933473"/>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125F"/>
    <w:rsid w:val="009B2A30"/>
    <w:rsid w:val="009B5992"/>
    <w:rsid w:val="009B5EC4"/>
    <w:rsid w:val="009C1B1F"/>
    <w:rsid w:val="009C459B"/>
    <w:rsid w:val="009C6BDE"/>
    <w:rsid w:val="009C7B27"/>
    <w:rsid w:val="009D1933"/>
    <w:rsid w:val="009D3031"/>
    <w:rsid w:val="009D4814"/>
    <w:rsid w:val="009D636B"/>
    <w:rsid w:val="009E0841"/>
    <w:rsid w:val="009E287D"/>
    <w:rsid w:val="009E5C01"/>
    <w:rsid w:val="009F4975"/>
    <w:rsid w:val="009F6138"/>
    <w:rsid w:val="00A0182D"/>
    <w:rsid w:val="00A0506C"/>
    <w:rsid w:val="00A0654E"/>
    <w:rsid w:val="00A110F4"/>
    <w:rsid w:val="00A12308"/>
    <w:rsid w:val="00A152E7"/>
    <w:rsid w:val="00A1584C"/>
    <w:rsid w:val="00A15902"/>
    <w:rsid w:val="00A160E4"/>
    <w:rsid w:val="00A1652D"/>
    <w:rsid w:val="00A17A38"/>
    <w:rsid w:val="00A211CB"/>
    <w:rsid w:val="00A2163E"/>
    <w:rsid w:val="00A22C66"/>
    <w:rsid w:val="00A23EB3"/>
    <w:rsid w:val="00A26A1F"/>
    <w:rsid w:val="00A26F8E"/>
    <w:rsid w:val="00A33B63"/>
    <w:rsid w:val="00A364A4"/>
    <w:rsid w:val="00A40599"/>
    <w:rsid w:val="00A41BAB"/>
    <w:rsid w:val="00A42EE7"/>
    <w:rsid w:val="00A44FEB"/>
    <w:rsid w:val="00A47296"/>
    <w:rsid w:val="00A5157E"/>
    <w:rsid w:val="00A525F2"/>
    <w:rsid w:val="00A52BA8"/>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246F"/>
    <w:rsid w:val="00AC35E8"/>
    <w:rsid w:val="00AC3F8A"/>
    <w:rsid w:val="00AC51BE"/>
    <w:rsid w:val="00AC5586"/>
    <w:rsid w:val="00AC7FEE"/>
    <w:rsid w:val="00AD3B8C"/>
    <w:rsid w:val="00AD7AD0"/>
    <w:rsid w:val="00AE221E"/>
    <w:rsid w:val="00AE3257"/>
    <w:rsid w:val="00AE523A"/>
    <w:rsid w:val="00AE5396"/>
    <w:rsid w:val="00AF055C"/>
    <w:rsid w:val="00AF0D36"/>
    <w:rsid w:val="00AF1705"/>
    <w:rsid w:val="00AF3246"/>
    <w:rsid w:val="00AF378D"/>
    <w:rsid w:val="00AF439F"/>
    <w:rsid w:val="00AF77FA"/>
    <w:rsid w:val="00B01333"/>
    <w:rsid w:val="00B043CD"/>
    <w:rsid w:val="00B07D72"/>
    <w:rsid w:val="00B10509"/>
    <w:rsid w:val="00B154B7"/>
    <w:rsid w:val="00B17DB1"/>
    <w:rsid w:val="00B20614"/>
    <w:rsid w:val="00B2178F"/>
    <w:rsid w:val="00B22D9F"/>
    <w:rsid w:val="00B23053"/>
    <w:rsid w:val="00B2418D"/>
    <w:rsid w:val="00B2466A"/>
    <w:rsid w:val="00B248A5"/>
    <w:rsid w:val="00B25ADF"/>
    <w:rsid w:val="00B2701E"/>
    <w:rsid w:val="00B30DC6"/>
    <w:rsid w:val="00B33B24"/>
    <w:rsid w:val="00B37313"/>
    <w:rsid w:val="00B41AE2"/>
    <w:rsid w:val="00B42B02"/>
    <w:rsid w:val="00B43C13"/>
    <w:rsid w:val="00B44F58"/>
    <w:rsid w:val="00B504FC"/>
    <w:rsid w:val="00B54F86"/>
    <w:rsid w:val="00B56FAB"/>
    <w:rsid w:val="00B60B5D"/>
    <w:rsid w:val="00B612F5"/>
    <w:rsid w:val="00B647A6"/>
    <w:rsid w:val="00B67950"/>
    <w:rsid w:val="00B71C6C"/>
    <w:rsid w:val="00B761B4"/>
    <w:rsid w:val="00B766EC"/>
    <w:rsid w:val="00B77237"/>
    <w:rsid w:val="00B8008B"/>
    <w:rsid w:val="00B862A5"/>
    <w:rsid w:val="00BA4E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1293"/>
    <w:rsid w:val="00CA300C"/>
    <w:rsid w:val="00CA7F13"/>
    <w:rsid w:val="00CB3234"/>
    <w:rsid w:val="00CB5F26"/>
    <w:rsid w:val="00CC0009"/>
    <w:rsid w:val="00CC1925"/>
    <w:rsid w:val="00CD091E"/>
    <w:rsid w:val="00CD55DC"/>
    <w:rsid w:val="00CD5AE6"/>
    <w:rsid w:val="00CE0F85"/>
    <w:rsid w:val="00CE3AD4"/>
    <w:rsid w:val="00CE4201"/>
    <w:rsid w:val="00CF127C"/>
    <w:rsid w:val="00CF169D"/>
    <w:rsid w:val="00CF1A1F"/>
    <w:rsid w:val="00CF269F"/>
    <w:rsid w:val="00CF3960"/>
    <w:rsid w:val="00CF3DD2"/>
    <w:rsid w:val="00CF5003"/>
    <w:rsid w:val="00D0275C"/>
    <w:rsid w:val="00D04E26"/>
    <w:rsid w:val="00D131EB"/>
    <w:rsid w:val="00D13E0C"/>
    <w:rsid w:val="00D1492E"/>
    <w:rsid w:val="00D15AE2"/>
    <w:rsid w:val="00D171F1"/>
    <w:rsid w:val="00D20EE7"/>
    <w:rsid w:val="00D2203D"/>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6A4B"/>
    <w:rsid w:val="00D87260"/>
    <w:rsid w:val="00D8755F"/>
    <w:rsid w:val="00D93400"/>
    <w:rsid w:val="00DA3AF7"/>
    <w:rsid w:val="00DB1E06"/>
    <w:rsid w:val="00DB4D5B"/>
    <w:rsid w:val="00DB5868"/>
    <w:rsid w:val="00DC1C0B"/>
    <w:rsid w:val="00DD3FE8"/>
    <w:rsid w:val="00DD6827"/>
    <w:rsid w:val="00DE141B"/>
    <w:rsid w:val="00DE156F"/>
    <w:rsid w:val="00DE5A72"/>
    <w:rsid w:val="00DE65B5"/>
    <w:rsid w:val="00DE7C3E"/>
    <w:rsid w:val="00DF0A2C"/>
    <w:rsid w:val="00DF1619"/>
    <w:rsid w:val="00DF243E"/>
    <w:rsid w:val="00DF4C9E"/>
    <w:rsid w:val="00DF7F70"/>
    <w:rsid w:val="00E05DBA"/>
    <w:rsid w:val="00E10F9E"/>
    <w:rsid w:val="00E11908"/>
    <w:rsid w:val="00E144D3"/>
    <w:rsid w:val="00E15582"/>
    <w:rsid w:val="00E15FFB"/>
    <w:rsid w:val="00E213BF"/>
    <w:rsid w:val="00E21E16"/>
    <w:rsid w:val="00E25688"/>
    <w:rsid w:val="00E47602"/>
    <w:rsid w:val="00E542E9"/>
    <w:rsid w:val="00E559AC"/>
    <w:rsid w:val="00E56505"/>
    <w:rsid w:val="00E61AA9"/>
    <w:rsid w:val="00E62270"/>
    <w:rsid w:val="00E64DFC"/>
    <w:rsid w:val="00E65566"/>
    <w:rsid w:val="00E65C15"/>
    <w:rsid w:val="00E675AC"/>
    <w:rsid w:val="00E72679"/>
    <w:rsid w:val="00E85EC3"/>
    <w:rsid w:val="00E91850"/>
    <w:rsid w:val="00E91AD4"/>
    <w:rsid w:val="00E97FB0"/>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4AE2"/>
    <w:rsid w:val="00ED51F3"/>
    <w:rsid w:val="00EF0D3A"/>
    <w:rsid w:val="00EF1E12"/>
    <w:rsid w:val="00EF71C5"/>
    <w:rsid w:val="00F00C8C"/>
    <w:rsid w:val="00F0651F"/>
    <w:rsid w:val="00F065B3"/>
    <w:rsid w:val="00F10214"/>
    <w:rsid w:val="00F102C2"/>
    <w:rsid w:val="00F11B63"/>
    <w:rsid w:val="00F139A7"/>
    <w:rsid w:val="00F156CF"/>
    <w:rsid w:val="00F15A61"/>
    <w:rsid w:val="00F16BEB"/>
    <w:rsid w:val="00F17A89"/>
    <w:rsid w:val="00F20346"/>
    <w:rsid w:val="00F238B8"/>
    <w:rsid w:val="00F25369"/>
    <w:rsid w:val="00F262FD"/>
    <w:rsid w:val="00F27290"/>
    <w:rsid w:val="00F27D24"/>
    <w:rsid w:val="00F30CA2"/>
    <w:rsid w:val="00F32124"/>
    <w:rsid w:val="00F339CE"/>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D611A"/>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 w:type="character" w:styleId="UnresolvedMention">
    <w:name w:val="Unresolved Mention"/>
    <w:basedOn w:val="DefaultParagraphFont"/>
    <w:uiPriority w:val="99"/>
    <w:rsid w:val="00B248A5"/>
    <w:rPr>
      <w:color w:val="605E5C"/>
      <w:shd w:val="clear" w:color="auto" w:fill="E1DFDD"/>
    </w:rPr>
  </w:style>
  <w:style w:type="character" w:styleId="LineNumber">
    <w:name w:val="line number"/>
    <w:basedOn w:val="DefaultParagraphFont"/>
    <w:uiPriority w:val="99"/>
    <w:semiHidden/>
    <w:unhideWhenUsed/>
    <w:rsid w:val="006C6A16"/>
  </w:style>
  <w:style w:type="character" w:customStyle="1" w:styleId="catalog-number">
    <w:name w:val="catalog-number"/>
    <w:basedOn w:val="DefaultParagraphFont"/>
    <w:rsid w:val="006C5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3451">
      <w:bodyDiv w:val="1"/>
      <w:marLeft w:val="0"/>
      <w:marRight w:val="0"/>
      <w:marTop w:val="0"/>
      <w:marBottom w:val="0"/>
      <w:divBdr>
        <w:top w:val="none" w:sz="0" w:space="0" w:color="auto"/>
        <w:left w:val="none" w:sz="0" w:space="0" w:color="auto"/>
        <w:bottom w:val="none" w:sz="0" w:space="0" w:color="auto"/>
        <w:right w:val="none" w:sz="0" w:space="0" w:color="auto"/>
      </w:divBdr>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19859996">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840702418">
      <w:bodyDiv w:val="1"/>
      <w:marLeft w:val="0"/>
      <w:marRight w:val="0"/>
      <w:marTop w:val="0"/>
      <w:marBottom w:val="0"/>
      <w:divBdr>
        <w:top w:val="none" w:sz="0" w:space="0" w:color="auto"/>
        <w:left w:val="none" w:sz="0" w:space="0" w:color="auto"/>
        <w:bottom w:val="none" w:sz="0" w:space="0" w:color="auto"/>
        <w:right w:val="none" w:sz="0" w:space="0" w:color="auto"/>
      </w:divBdr>
    </w:div>
    <w:div w:id="1016660918">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4617017">
      <w:bodyDiv w:val="1"/>
      <w:marLeft w:val="0"/>
      <w:marRight w:val="0"/>
      <w:marTop w:val="0"/>
      <w:marBottom w:val="0"/>
      <w:divBdr>
        <w:top w:val="none" w:sz="0" w:space="0" w:color="auto"/>
        <w:left w:val="none" w:sz="0" w:space="0" w:color="auto"/>
        <w:bottom w:val="none" w:sz="0" w:space="0" w:color="auto"/>
        <w:right w:val="none" w:sz="0" w:space="0" w:color="auto"/>
      </w:divBdr>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06999">
      <w:bodyDiv w:val="1"/>
      <w:marLeft w:val="0"/>
      <w:marRight w:val="0"/>
      <w:marTop w:val="0"/>
      <w:marBottom w:val="0"/>
      <w:divBdr>
        <w:top w:val="none" w:sz="0" w:space="0" w:color="auto"/>
        <w:left w:val="none" w:sz="0" w:space="0" w:color="auto"/>
        <w:bottom w:val="none" w:sz="0" w:space="0" w:color="auto"/>
        <w:right w:val="none" w:sz="0" w:space="0" w:color="auto"/>
      </w:divBdr>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77559786">
      <w:bodyDiv w:val="1"/>
      <w:marLeft w:val="0"/>
      <w:marRight w:val="0"/>
      <w:marTop w:val="0"/>
      <w:marBottom w:val="0"/>
      <w:divBdr>
        <w:top w:val="none" w:sz="0" w:space="0" w:color="auto"/>
        <w:left w:val="none" w:sz="0" w:space="0" w:color="auto"/>
        <w:bottom w:val="none" w:sz="0" w:space="0" w:color="auto"/>
        <w:right w:val="none" w:sz="0" w:space="0" w:color="auto"/>
      </w:divBdr>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103297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0661D1"/>
    <w:rsid w:val="00091DF7"/>
    <w:rsid w:val="001323E2"/>
    <w:rsid w:val="00164E57"/>
    <w:rsid w:val="00192581"/>
    <w:rsid w:val="001A2258"/>
    <w:rsid w:val="001D1649"/>
    <w:rsid w:val="001F1892"/>
    <w:rsid w:val="00200F90"/>
    <w:rsid w:val="00220F55"/>
    <w:rsid w:val="002218F5"/>
    <w:rsid w:val="00234789"/>
    <w:rsid w:val="00272244"/>
    <w:rsid w:val="00282569"/>
    <w:rsid w:val="00287D53"/>
    <w:rsid w:val="00292600"/>
    <w:rsid w:val="002C2888"/>
    <w:rsid w:val="002C4C76"/>
    <w:rsid w:val="002E281D"/>
    <w:rsid w:val="00300E18"/>
    <w:rsid w:val="00301E0E"/>
    <w:rsid w:val="00395D51"/>
    <w:rsid w:val="003A31AA"/>
    <w:rsid w:val="003B67B2"/>
    <w:rsid w:val="003C22FE"/>
    <w:rsid w:val="003C6E90"/>
    <w:rsid w:val="003D3200"/>
    <w:rsid w:val="003E6927"/>
    <w:rsid w:val="004112E4"/>
    <w:rsid w:val="00432016"/>
    <w:rsid w:val="00442DC4"/>
    <w:rsid w:val="00446874"/>
    <w:rsid w:val="00460C05"/>
    <w:rsid w:val="00497473"/>
    <w:rsid w:val="004A14B5"/>
    <w:rsid w:val="004E3A53"/>
    <w:rsid w:val="004E5141"/>
    <w:rsid w:val="00507441"/>
    <w:rsid w:val="0057133B"/>
    <w:rsid w:val="00572228"/>
    <w:rsid w:val="005770B6"/>
    <w:rsid w:val="005A6279"/>
    <w:rsid w:val="005A7218"/>
    <w:rsid w:val="005B0BC5"/>
    <w:rsid w:val="005D3F8B"/>
    <w:rsid w:val="006436C1"/>
    <w:rsid w:val="006508AE"/>
    <w:rsid w:val="00652F47"/>
    <w:rsid w:val="006D2CDF"/>
    <w:rsid w:val="006D30FA"/>
    <w:rsid w:val="006E3A62"/>
    <w:rsid w:val="006F7958"/>
    <w:rsid w:val="0071290B"/>
    <w:rsid w:val="00716845"/>
    <w:rsid w:val="007325DB"/>
    <w:rsid w:val="00781D3A"/>
    <w:rsid w:val="007927D9"/>
    <w:rsid w:val="00794B7C"/>
    <w:rsid w:val="007B5A98"/>
    <w:rsid w:val="007D4F58"/>
    <w:rsid w:val="007F47A6"/>
    <w:rsid w:val="007F4A59"/>
    <w:rsid w:val="00812BF9"/>
    <w:rsid w:val="00815EE7"/>
    <w:rsid w:val="008226EE"/>
    <w:rsid w:val="00841126"/>
    <w:rsid w:val="00853C50"/>
    <w:rsid w:val="00870C7E"/>
    <w:rsid w:val="00897E6E"/>
    <w:rsid w:val="008A33B7"/>
    <w:rsid w:val="008B1F3F"/>
    <w:rsid w:val="008E4EC0"/>
    <w:rsid w:val="009072F0"/>
    <w:rsid w:val="00910295"/>
    <w:rsid w:val="0091296A"/>
    <w:rsid w:val="00913088"/>
    <w:rsid w:val="009502FD"/>
    <w:rsid w:val="009573EE"/>
    <w:rsid w:val="00957D1B"/>
    <w:rsid w:val="009622FA"/>
    <w:rsid w:val="00984B45"/>
    <w:rsid w:val="00994C9B"/>
    <w:rsid w:val="009C6BDE"/>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61456"/>
    <w:rsid w:val="00CA5D5A"/>
    <w:rsid w:val="00CD3819"/>
    <w:rsid w:val="00D17131"/>
    <w:rsid w:val="00D60735"/>
    <w:rsid w:val="00D77E7E"/>
    <w:rsid w:val="00DA3AF7"/>
    <w:rsid w:val="00DC659A"/>
    <w:rsid w:val="00DD11FE"/>
    <w:rsid w:val="00DE216D"/>
    <w:rsid w:val="00E01DF1"/>
    <w:rsid w:val="00E26589"/>
    <w:rsid w:val="00E41A6F"/>
    <w:rsid w:val="00E43A58"/>
    <w:rsid w:val="00E675AC"/>
    <w:rsid w:val="00EA2F61"/>
    <w:rsid w:val="00EB6E29"/>
    <w:rsid w:val="00EC392F"/>
    <w:rsid w:val="00EF6766"/>
    <w:rsid w:val="00F2571F"/>
    <w:rsid w:val="00F339CE"/>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26</Pages>
  <Words>42722</Words>
  <Characters>243521</Characters>
  <Application>Microsoft Office Word</Application>
  <DocSecurity>0</DocSecurity>
  <Lines>2029</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13</cp:revision>
  <dcterms:created xsi:type="dcterms:W3CDTF">2024-08-13T21:56:00Z</dcterms:created>
  <dcterms:modified xsi:type="dcterms:W3CDTF">2024-10-30T20:13:00Z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id="hLH86nTp"/&gt;&lt;style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