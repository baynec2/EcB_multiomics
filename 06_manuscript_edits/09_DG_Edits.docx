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2381DC52"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CF169D" w:rsidRPr="00CF169D">
        <w:rPr>
          <w:rFonts w:ascii="Arial" w:hAnsi="Arial" w:cs="Arial"/>
        </w:rPr>
        <w:t>Peiter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67B8D">
        <w:rPr>
          <w:rFonts w:ascii="Arial" w:hAnsi="Arial" w:cs="Arial"/>
          <w:vertAlign w:val="superscript"/>
        </w:rPr>
        <w:t>8</w:t>
      </w:r>
      <w:ins w:id="0" w:author="David Gonzalez" w:date="2024-04-29T18:14:00Z">
        <w:r w:rsidR="002E5A60">
          <w:rPr>
            <w:rFonts w:ascii="Arial" w:hAnsi="Arial" w:cs="Arial"/>
            <w:vertAlign w:val="superscript"/>
          </w:rPr>
          <w:t>#</w:t>
        </w:r>
      </w:ins>
      <w:r w:rsidR="00CF169D" w:rsidRPr="00CF169D">
        <w:rPr>
          <w:rFonts w:ascii="Arial" w:hAnsi="Arial" w:cs="Arial"/>
        </w:rPr>
        <w:t>, Warren Rose</w:t>
      </w:r>
      <w:r w:rsidR="00C67B8D">
        <w:rPr>
          <w:rFonts w:ascii="Arial" w:hAnsi="Arial" w:cs="Arial"/>
          <w:vertAlign w:val="superscript"/>
        </w:rPr>
        <w:t>5</w:t>
      </w:r>
      <w:ins w:id="1" w:author="David Gonzalez" w:date="2024-04-29T18:14:00Z">
        <w:r w:rsidR="002E5A60">
          <w:rPr>
            <w:rFonts w:ascii="Arial" w:hAnsi="Arial" w:cs="Arial"/>
            <w:vertAlign w:val="superscript"/>
          </w:rPr>
          <w:t>#</w:t>
        </w:r>
      </w:ins>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ins w:id="2" w:author="David Gonzalez" w:date="2024-04-29T18:15:00Z"/>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ins w:id="3" w:author="David Gonzalez" w:date="2024-04-29T18:15:00Z">
        <w:r>
          <w:rPr>
            <w:rFonts w:ascii="Arial" w:hAnsi="Arial" w:cs="Arial"/>
          </w:rPr>
          <w:t># co-corresponding authors</w:t>
        </w:r>
      </w:ins>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15677C95" w:rsidR="00E56505" w:rsidRPr="00E56505" w:rsidRDefault="00123567" w:rsidP="00BC40EE">
      <w:pPr>
        <w:spacing w:line="480" w:lineRule="auto"/>
        <w:ind w:firstLine="720"/>
        <w:rPr>
          <w:rFonts w:ascii="Arial" w:hAnsi="Arial" w:cs="Arial"/>
          <w:iCs/>
        </w:rPr>
      </w:pPr>
      <w:ins w:id="4" w:author="David Gonzalez" w:date="2024-04-29T18:16:00Z">
        <w:r>
          <w:rPr>
            <w:rFonts w:ascii="Arial" w:hAnsi="Arial" w:cs="Arial"/>
            <w:iCs/>
          </w:rPr>
          <w:t xml:space="preserve">Mechanisms associated with </w:t>
        </w:r>
      </w:ins>
      <w:ins w:id="5" w:author="David Gonzalez" w:date="2024-04-29T18:17:00Z">
        <w:r>
          <w:rPr>
            <w:rFonts w:ascii="Arial" w:hAnsi="Arial" w:cs="Arial"/>
            <w:iCs/>
          </w:rPr>
          <w:t>s</w:t>
        </w:r>
      </w:ins>
      <w:ins w:id="6" w:author="David Gonzalez" w:date="2024-04-29T18:16:00Z">
        <w:r w:rsidRPr="00123567">
          <w:rPr>
            <w:rFonts w:ascii="Arial" w:hAnsi="Arial" w:cs="Arial"/>
            <w:iCs/>
          </w:rPr>
          <w:t>ystemic host responses to Enterococcal bacteremia (EcB) remain unclear despite the prevalence and severity of the disease.</w:t>
        </w:r>
      </w:ins>
      <w:ins w:id="7" w:author="David Gonzalez" w:date="2024-04-29T18:17:00Z">
        <w:r w:rsidR="0048796D">
          <w:rPr>
            <w:rFonts w:ascii="Arial" w:hAnsi="Arial" w:cs="Arial"/>
            <w:iCs/>
          </w:rPr>
          <w:t xml:space="preserve"> </w:t>
        </w:r>
      </w:ins>
      <w:del w:id="8" w:author="David Gonzalez" w:date="2024-04-29T18:16:00Z">
        <w:r w:rsidR="00E56505" w:rsidRPr="00E56505" w:rsidDel="00123567">
          <w:rPr>
            <w:rFonts w:ascii="Arial" w:hAnsi="Arial" w:cs="Arial"/>
            <w:iCs/>
          </w:rPr>
          <w:delText xml:space="preserve">Despite the prevalence and severity of Enterococcal bacteremia (EcB), </w:delText>
        </w:r>
        <w:r w:rsidR="00E56505" w:rsidDel="00123567">
          <w:rPr>
            <w:rFonts w:ascii="Arial" w:hAnsi="Arial" w:cs="Arial"/>
            <w:iCs/>
          </w:rPr>
          <w:delText>detailed</w:delText>
        </w:r>
        <w:r w:rsidR="00E56505" w:rsidRPr="00E56505" w:rsidDel="00123567">
          <w:rPr>
            <w:rFonts w:ascii="Arial" w:hAnsi="Arial" w:cs="Arial"/>
            <w:iCs/>
          </w:rPr>
          <w:delText xml:space="preserve"> systemic host responses to EcB </w:delText>
        </w:r>
        <w:r w:rsidR="00E56505" w:rsidDel="00123567">
          <w:rPr>
            <w:rFonts w:ascii="Arial" w:hAnsi="Arial" w:cs="Arial"/>
            <w:iCs/>
          </w:rPr>
          <w:delText>remain unclear</w:delText>
        </w:r>
      </w:del>
      <w:r w:rsidR="00E56505" w:rsidRPr="00E56505">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profiling molecular differences in EcB patient plasma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Shotgun proteomics and metabolomics were performed on 105 plasma samples, including EcB patients and healthy volunteers. </w:t>
      </w:r>
      <w:r w:rsidR="00E56505">
        <w:rPr>
          <w:rFonts w:ascii="Arial" w:hAnsi="Arial" w:cs="Arial"/>
        </w:rPr>
        <w:t xml:space="preserve">Comparison between healthy volunteer and EcB-infected patient samples revealed significant disparities in proteins and metabolites involved in the acute phase response, inflammatory processes, and cholestasis, with </w:t>
      </w:r>
      <w:r w:rsidR="00DE65B5">
        <w:rPr>
          <w:rFonts w:ascii="Arial" w:hAnsi="Arial" w:cs="Arial"/>
        </w:rPr>
        <w:t>several</w:t>
      </w:r>
      <w:r w:rsidR="00E56505">
        <w:rPr>
          <w:rFonts w:ascii="Arial" w:hAnsi="Arial" w:cs="Arial"/>
        </w:rPr>
        <w:t xml:space="preserve"> features distinguishing these two classes 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sidR="00E56505" w:rsidRPr="00E56505">
        <w:rPr>
          <w:rFonts w:ascii="Arial" w:hAnsi="Arial" w:cs="Arial"/>
          <w:iCs/>
        </w:rPr>
        <w:t xml:space="preserve">showed shared reductions in cholesterol metabolism proteins, with </w:t>
      </w:r>
      <w:r w:rsidR="00E56505">
        <w:rPr>
          <w:rFonts w:ascii="Arial" w:hAnsi="Arial" w:cs="Arial"/>
          <w:iCs/>
        </w:rPr>
        <w:t xml:space="preserve">deviating responses </w:t>
      </w:r>
      <w:r w:rsidR="00E56505" w:rsidRPr="00E56505">
        <w:rPr>
          <w:rFonts w:ascii="Arial" w:hAnsi="Arial" w:cs="Arial"/>
          <w:iCs/>
        </w:rPr>
        <w:t xml:space="preserve">in platelet alpha granule and neutrophil-associated proteins. Profiling Enterococcus isolates </w:t>
      </w:r>
      <w:r w:rsidR="00BC40EE">
        <w:rPr>
          <w:rFonts w:ascii="Arial" w:hAnsi="Arial" w:cs="Arial"/>
          <w:iCs/>
        </w:rPr>
        <w:t xml:space="preserve">derived from patients </w:t>
      </w:r>
      <w:r w:rsidR="00E56505" w:rsidRPr="00E56505">
        <w:rPr>
          <w:rFonts w:ascii="Arial" w:hAnsi="Arial" w:cs="Arial"/>
          <w:iCs/>
        </w:rPr>
        <w:t xml:space="preserve">allowed </w:t>
      </w:r>
      <w:r w:rsidR="00BC40EE">
        <w:rPr>
          <w:rFonts w:ascii="Arial" w:hAnsi="Arial" w:cs="Arial"/>
          <w:iCs/>
        </w:rPr>
        <w:t xml:space="preserve">for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 behind infection with moderate accuracy</w:t>
      </w:r>
      <w:r w:rsidR="00E56505" w:rsidRPr="00E56505">
        <w:rPr>
          <w:rFonts w:ascii="Arial" w:hAnsi="Arial" w:cs="Arial"/>
          <w:iCs/>
        </w:rPr>
        <w:t>. Leveraging</w:t>
      </w:r>
      <w:r w:rsidR="00BC40EE">
        <w:rPr>
          <w:rFonts w:ascii="Arial" w:hAnsi="Arial" w:cs="Arial"/>
          <w:iCs/>
        </w:rPr>
        <w:t xml:space="preserve"> extensive</w:t>
      </w:r>
      <w:r w:rsidR="00E56505" w:rsidRPr="00E56505">
        <w:rPr>
          <w:rFonts w:ascii="Arial" w:hAnsi="Arial" w:cs="Arial"/>
          <w:iCs/>
        </w:rPr>
        <w:t xml:space="preserve"> patient metadata</w:t>
      </w:r>
      <w:r w:rsidR="00BC40EE">
        <w:rPr>
          <w:rFonts w:ascii="Arial" w:hAnsi="Arial" w:cs="Arial"/>
          <w:iCs/>
        </w:rPr>
        <w:t xml:space="preserve"> allowed </w:t>
      </w:r>
      <w:del w:id="9" w:author="David Gonzalez" w:date="2024-04-29T18:18:00Z">
        <w:r w:rsidR="00BC40EE" w:rsidDel="00302C3D">
          <w:rPr>
            <w:rFonts w:ascii="Arial" w:hAnsi="Arial" w:cs="Arial"/>
            <w:iCs/>
          </w:rPr>
          <w:delText>us to</w:delText>
        </w:r>
      </w:del>
      <w:ins w:id="10" w:author="David Gonzalez" w:date="2024-04-29T18:18:00Z">
        <w:r w:rsidR="00302C3D">
          <w:rPr>
            <w:rFonts w:ascii="Arial" w:hAnsi="Arial" w:cs="Arial"/>
            <w:iCs/>
          </w:rPr>
          <w:t>the</w:t>
        </w:r>
      </w:ins>
      <w:r w:rsidR="00BC40EE">
        <w:rPr>
          <w:rFonts w:ascii="Arial" w:hAnsi="Arial" w:cs="Arial"/>
          <w:iCs/>
        </w:rPr>
        <w:t xml:space="preserve"> identif</w:t>
      </w:r>
      <w:ins w:id="11" w:author="David Gonzalez" w:date="2024-04-29T18:18:00Z">
        <w:r w:rsidR="00302C3D">
          <w:rPr>
            <w:rFonts w:ascii="Arial" w:hAnsi="Arial" w:cs="Arial"/>
            <w:iCs/>
          </w:rPr>
          <w:t>ication of</w:t>
        </w:r>
      </w:ins>
      <w:del w:id="12" w:author="David Gonzalez" w:date="2024-04-29T18:18:00Z">
        <w:r w:rsidR="00BC40EE" w:rsidDel="00302C3D">
          <w:rPr>
            <w:rFonts w:ascii="Arial" w:hAnsi="Arial" w:cs="Arial"/>
            <w:iCs/>
          </w:rPr>
          <w:delText>y</w:delText>
        </w:r>
      </w:del>
      <w:r w:rsidR="00E56505" w:rsidRPr="00E56505">
        <w:rPr>
          <w:rFonts w:ascii="Arial" w:hAnsi="Arial" w:cs="Arial"/>
          <w:iCs/>
        </w:rPr>
        <w:t xml:space="preserve"> features associated 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endeavor </w:t>
      </w:r>
      <w:r w:rsidR="00E56505">
        <w:rPr>
          <w:rFonts w:ascii="Arial" w:hAnsi="Arial" w:cs="Arial"/>
        </w:rPr>
        <w:t>aspires</w:t>
      </w:r>
      <w:r w:rsidR="00E56505" w:rsidRPr="003411CE">
        <w:rPr>
          <w:rFonts w:ascii="Arial" w:hAnsi="Arial" w:cs="Arial"/>
        </w:rPr>
        <w:t xml:space="preserve"> to culminate in the creation of objective risk stratification </w:t>
      </w:r>
      <w:r w:rsidR="00E56505" w:rsidRPr="003411CE">
        <w:rPr>
          <w:rFonts w:ascii="Arial" w:hAnsi="Arial" w:cs="Arial"/>
        </w:rPr>
        <w:lastRenderedPageBreak/>
        <w:t>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To aid 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69D168CA" w:rsidR="008728FA" w:rsidRDefault="002E2AD9" w:rsidP="002247E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infection presence, </w:t>
      </w:r>
      <w:r w:rsidR="00CB5F26">
        <w:rPr>
          <w:rFonts w:ascii="Arial" w:hAnsi="Arial" w:cs="Arial"/>
        </w:rPr>
        <w:t>species</w:t>
      </w:r>
      <w:r w:rsidRPr="002E2AD9">
        <w:rPr>
          <w:rFonts w:ascii="Arial" w:hAnsi="Arial" w:cs="Arial"/>
        </w:rPr>
        <w:t xml:space="preserv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excellent 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r w:rsidR="00077760">
        <w:rPr>
          <w:rFonts w:ascii="Arial" w:hAnsi="Arial" w:cs="Arial"/>
        </w:rPr>
        <w:t>We additionally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commentRangeStart w:id="13"/>
      <w:r w:rsidR="002247E0">
        <w:rPr>
          <w:rFonts w:ascii="Arial" w:hAnsi="Arial" w:cs="Arial"/>
        </w:rPr>
        <w:t>.</w:t>
      </w:r>
      <w:commentRangeEnd w:id="13"/>
      <w:r w:rsidR="009A690A">
        <w:rPr>
          <w:rStyle w:val="CommentReference"/>
          <w:rFonts w:asciiTheme="minorHAnsi" w:eastAsiaTheme="minorHAnsi" w:hAnsiTheme="minorHAnsi" w:cstheme="minorBidi"/>
        </w:rPr>
        <w:commentReference w:id="13"/>
      </w:r>
      <w:r w:rsidR="00077760" w:rsidRPr="00077760">
        <w:t xml:space="preserve"> </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w:t>
      </w:r>
      <w:r w:rsidR="00F11B63">
        <w:rPr>
          <w:rFonts w:ascii="Arial" w:hAnsi="Arial" w:cs="Arial"/>
        </w:rPr>
        <w:lastRenderedPageBreak/>
        <w:t xml:space="preserve">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7D706B52" w:rsidR="006002D7" w:rsidRDefault="00A47296" w:rsidP="00B67950">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54622D">
        <w:rPr>
          <w:rFonts w:ascii="Arial" w:hAnsi="Arial" w:cs="Arial"/>
        </w:rPr>
        <w:t>therefore 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Even more pressing is that newly developed antibiotics targeting gram-positive pathogens are either inactive against Enterococci or have rapid resistance emergence develop</w:t>
      </w:r>
      <w:r w:rsidR="00360311">
        <w:rPr>
          <w:rFonts w:ascii="Arial" w:hAnsi="Arial" w:cs="Arial"/>
        </w:rPr>
        <w:t xml:space="preserve"> </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F378D">
        <w:rPr>
          <w:rFonts w:ascii="Arial" w:hAnsi="Arial" w:cs="Arial"/>
        </w:rPr>
        <w:t xml:space="preserve">Finally, antibiotics with activity against enterococci, including beta-lactams in the case of </w:t>
      </w:r>
      <w:r w:rsidR="00AF378D" w:rsidRPr="00B67950">
        <w:rPr>
          <w:rFonts w:ascii="Arial" w:hAnsi="Arial" w:cs="Arial"/>
          <w:i/>
        </w:rPr>
        <w:t>E. faecalis</w:t>
      </w:r>
      <w:r w:rsidR="00AF378D">
        <w:rPr>
          <w:rFonts w:ascii="Arial" w:hAnsi="Arial" w:cs="Arial"/>
        </w:rPr>
        <w:t xml:space="preserve">, are bacteriostatic and therefore require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EcB</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0402DAE4" w14:textId="77777777" w:rsidR="00B67950" w:rsidRDefault="00B67950" w:rsidP="00B67950">
      <w:pPr>
        <w:spacing w:line="480" w:lineRule="auto"/>
        <w:ind w:firstLine="720"/>
        <w:rPr>
          <w:rFonts w:ascii="Arial" w:hAnsi="Arial" w:cs="Arial"/>
        </w:rPr>
      </w:pPr>
    </w:p>
    <w:p w14:paraId="389BA5F9" w14:textId="2F4488C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lastRenderedPageBreak/>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 xml:space="preserve">any 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37F8BD5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w:t>
      </w:r>
      <w:r w:rsidR="0015068E">
        <w:rPr>
          <w:rFonts w:ascii="Arial" w:hAnsi="Arial" w:cs="Arial"/>
        </w:rPr>
        <w:t>T</w:t>
      </w:r>
      <w:r>
        <w:rPr>
          <w:rFonts w:ascii="Arial" w:hAnsi="Arial" w:cs="Arial"/>
        </w:rPr>
        <w:t xml:space="preserve">his data 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088D4A71" w:rsidR="00CF169D" w:rsidRDefault="00CF169D" w:rsidP="00CF169D">
      <w:pPr>
        <w:spacing w:line="480" w:lineRule="auto"/>
        <w:ind w:firstLine="720"/>
        <w:rPr>
          <w:rFonts w:ascii="Arial" w:hAnsi="Arial" w:cs="Arial"/>
        </w:rPr>
      </w:pPr>
      <w:r w:rsidRPr="0029437B">
        <w:rPr>
          <w:rFonts w:ascii="Arial" w:hAnsi="Arial" w:cs="Arial"/>
          <w:i/>
          <w:iCs/>
        </w:rPr>
        <w:lastRenderedPageBreak/>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54622D">
        <w:rPr>
          <w:rFonts w:ascii="Arial" w:hAnsi="Arial" w:cs="Arial"/>
        </w:rPr>
        <w:t xml:space="preserve">from 2018-2021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3F0679DA" w:rsidR="00133FD2" w:rsidRDefault="00B60B5D" w:rsidP="00CF169D">
      <w:pPr>
        <w:spacing w:line="480" w:lineRule="auto"/>
        <w:rPr>
          <w:rFonts w:ascii="Arial" w:hAnsi="Arial" w:cs="Arial"/>
          <w:color w:val="FF0000"/>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 xml:space="preserve">Patient electronic medical records were reviewed to collect basic demographics including age, gender, and comorbidities. The infection and treatment </w:t>
      </w:r>
      <w:r w:rsidR="00CE4201" w:rsidRPr="006816A5">
        <w:rPr>
          <w:rFonts w:ascii="Arial" w:hAnsi="Arial" w:cs="Arial"/>
        </w:rPr>
        <w:t xml:space="preserve">(antibiotic and source control methods) </w:t>
      </w:r>
      <w:r w:rsidRPr="006816A5">
        <w:rPr>
          <w:rFonts w:ascii="Arial" w:hAnsi="Arial" w:cs="Arial"/>
        </w:rPr>
        <w:t>and clinical course data collected included 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xml:space="preserve">), source of bloodstream infection (endovascular, urine, abdominal fluid, </w:t>
      </w:r>
      <w:r w:rsidR="00CE4201" w:rsidRPr="00CE4201">
        <w:rPr>
          <w:rFonts w:ascii="Arial" w:hAnsi="Arial" w:cs="Arial"/>
        </w:rPr>
        <w:t>etc.</w:t>
      </w:r>
      <w:r w:rsidRPr="006816A5">
        <w:rPr>
          <w:rFonts w:ascii="Arial" w:hAnsi="Arial" w:cs="Arial"/>
        </w:rPr>
        <w:t>) 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 was 5</w:t>
      </w:r>
      <w:r w:rsidR="00BC3277">
        <w:rPr>
          <w:rFonts w:ascii="Arial" w:hAnsi="Arial" w:cs="Arial"/>
        </w:rPr>
        <w:t>9</w:t>
      </w:r>
      <w:r w:rsidRPr="006816A5">
        <w:rPr>
          <w:rFonts w:ascii="Arial" w:hAnsi="Arial" w:cs="Arial"/>
        </w:rPr>
        <w:t>.</w:t>
      </w:r>
      <w:r w:rsidR="00BC3277">
        <w:rPr>
          <w:rFonts w:ascii="Arial" w:hAnsi="Arial" w:cs="Arial"/>
        </w:rPr>
        <w:t>6</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 and </w:t>
      </w:r>
      <w:r w:rsidR="00BC3277">
        <w:rPr>
          <w:rFonts w:ascii="Arial" w:hAnsi="Arial" w:cs="Arial"/>
        </w:rPr>
        <w:t>59</w:t>
      </w:r>
      <w:r w:rsidRPr="006816A5">
        <w:rPr>
          <w:rFonts w:ascii="Arial" w:hAnsi="Arial" w:cs="Arial"/>
        </w:rPr>
        <w:t>% of patients were male. In 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2182F" w:rsidRPr="0002182F">
        <w:rPr>
          <w:rFonts w:ascii="Arial" w:hAnsi="Arial" w:cs="Arial"/>
        </w:rPr>
        <w:t xml:space="preserve">VRE, </w:t>
      </w:r>
      <w:r w:rsidR="00F2536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w:t>
      </w:r>
      <w:r w:rsidRPr="006816A5">
        <w:rPr>
          <w:rFonts w:ascii="Arial" w:hAnsi="Arial" w:cs="Arial"/>
        </w:rPr>
        <w:lastRenderedPageBreak/>
        <w:t xml:space="preserve">testing in the clinical microbiology laboratory. Total duration of bacteremia included cases of persistent bacteremia (consecutive days of positive blood cultures) and in-hospital microbiologic relapse defined as recurrence of a positive blood culture after the first negative culture while receiving appropriate antibiotic. The </w:t>
      </w:r>
      <w:r w:rsidR="0002182F">
        <w:rPr>
          <w:rFonts w:ascii="Arial" w:hAnsi="Arial" w:cs="Arial"/>
        </w:rPr>
        <w:t>mean</w:t>
      </w:r>
      <w:r w:rsidRPr="006816A5">
        <w:rPr>
          <w:rFonts w:ascii="Arial" w:hAnsi="Arial" w:cs="Arial"/>
        </w:rPr>
        <w:t xml:space="preserve"> duration of bacteremia duration was 2</w:t>
      </w:r>
      <w:r w:rsidR="0002182F">
        <w:rPr>
          <w:rFonts w:ascii="Arial" w:hAnsi="Arial" w:cs="Arial"/>
        </w:rPr>
        <w:t>.7</w:t>
      </w:r>
      <w:r w:rsidR="0002182F" w:rsidRPr="000129D0">
        <w:rPr>
          <w:rFonts w:ascii="Arial" w:hAnsi="Arial" w:cs="Arial"/>
        </w:rPr>
        <w:t>±</w:t>
      </w:r>
      <w:r w:rsidR="0002182F">
        <w:rPr>
          <w:rFonts w:ascii="Arial" w:hAnsi="Arial" w:cs="Arial"/>
        </w:rPr>
        <w:t>1.9</w:t>
      </w:r>
      <w:r w:rsidRPr="006816A5">
        <w:rPr>
          <w:rFonts w:ascii="Arial" w:hAnsi="Arial" w:cs="Arial"/>
        </w:rPr>
        <w:t xml:space="preserve"> days </w:t>
      </w:r>
      <w:r w:rsidR="0002182F">
        <w:rPr>
          <w:rFonts w:ascii="Arial" w:hAnsi="Arial" w:cs="Arial"/>
        </w:rPr>
        <w:t>(median 2 days) with an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Pr>
          <w:rFonts w:ascii="Arial" w:hAnsi="Arial" w:cs="Arial"/>
          <w:i/>
          <w:iCs/>
        </w:rPr>
        <w:t xml:space="preserve">The mortality rate during hospitalization and within 1 year of infection onset was 21.7% and 38.6% respectively.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lastRenderedPageBreak/>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7F8E3AC6"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 xml:space="preserve">low mass accuracy </w:t>
      </w:r>
      <w:r w:rsidR="009E5C01" w:rsidRPr="009E5C01">
        <w:rPr>
          <w:rFonts w:ascii="Arial" w:hAnsi="Arial" w:cs="Arial"/>
        </w:rPr>
        <w:lastRenderedPageBreak/>
        <w:t>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 xml:space="preserve">The </w:t>
      </w:r>
      <w:r w:rsidR="005D323F">
        <w:rPr>
          <w:rFonts w:ascii="Arial" w:hAnsi="Arial" w:cs="Arial"/>
        </w:rPr>
        <w:lastRenderedPageBreak/>
        <w:t>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w:t>
      </w:r>
      <w:r w:rsidRPr="00CF169D">
        <w:rPr>
          <w:rFonts w:ascii="Arial" w:hAnsi="Arial" w:cs="Arial"/>
        </w:rPr>
        <w:lastRenderedPageBreak/>
        <w:t xml:space="preserve">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lastRenderedPageBreak/>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lastRenderedPageBreak/>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w:t>
      </w:r>
      <w:r w:rsidR="008858C5">
        <w:rPr>
          <w:rFonts w:ascii="Arial" w:hAnsi="Arial" w:cs="Arial"/>
        </w:rPr>
        <w:lastRenderedPageBreak/>
        <w:t xml:space="preserve">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w:t>
      </w:r>
      <w:r w:rsidRPr="00FA4CB1">
        <w:rPr>
          <w:rFonts w:ascii="Arial" w:hAnsi="Arial" w:cs="Arial"/>
        </w:rPr>
        <w:lastRenderedPageBreak/>
        <w:t xml:space="preserve">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w:t>
      </w:r>
      <w:r w:rsidRPr="00FA4CB1">
        <w:rPr>
          <w:rFonts w:ascii="Arial" w:hAnsi="Arial" w:cs="Arial"/>
        </w:rPr>
        <w:lastRenderedPageBreak/>
        <w:t>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0C0C1E1"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lastRenderedPageBreak/>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w:t>
      </w:r>
      <w:r w:rsidR="0099243B">
        <w:rPr>
          <w:rFonts w:ascii="Arial" w:hAnsi="Arial" w:cs="Arial"/>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Enterococcous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4485F44A"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w:t>
      </w:r>
      <w:r w:rsidR="007E38F8">
        <w:rPr>
          <w:rFonts w:ascii="Arial" w:hAnsi="Arial" w:cs="Arial"/>
        </w:rPr>
        <w:t>4</w:t>
      </w:r>
      <w:r w:rsidR="00FF0577">
        <w:rPr>
          <w:rFonts w:ascii="Arial" w:hAnsi="Arial" w:cs="Arial"/>
        </w:rPr>
        <w:t xml:space="preserve">A) (Figure </w:t>
      </w:r>
      <w:r w:rsidR="007E38F8">
        <w:rPr>
          <w:rFonts w:ascii="Arial" w:hAnsi="Arial" w:cs="Arial"/>
        </w:rPr>
        <w:t>5</w:t>
      </w:r>
      <w:r w:rsidR="00FF0577">
        <w:rPr>
          <w:rFonts w:ascii="Arial" w:hAnsi="Arial" w:cs="Arial"/>
        </w:rPr>
        <w:t>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w:t>
      </w:r>
      <w:r w:rsidR="00CF169D" w:rsidRPr="00DD6827">
        <w:rPr>
          <w:rFonts w:ascii="Arial" w:hAnsi="Arial" w:cs="Arial"/>
        </w:rPr>
        <w:lastRenderedPageBreak/>
        <w:t>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07C9B269" w:rsidR="008D715D" w:rsidRDefault="00243500" w:rsidP="00243500">
      <w:pPr>
        <w:spacing w:line="480" w:lineRule="auto"/>
        <w:rPr>
          <w:rFonts w:ascii="Arial" w:hAnsi="Arial" w:cs="Arial"/>
        </w:rPr>
      </w:pPr>
      <w:r>
        <w:rPr>
          <w:rFonts w:ascii="Arial" w:hAnsi="Arial" w:cs="Arial"/>
        </w:rPr>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4A0FA7" w:rsidRPr="004A0FA7">
        <w:rPr>
          <w:rFonts w:ascii="Arial" w:hAnsi="Arial" w:cs="Arial"/>
        </w:rPr>
        <w:t>Benjamini-Hochberg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891043A"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B67950">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B67950" w:rsidRPr="00B67950">
        <w:rPr>
          <w:rFonts w:ascii="Arial" w:hAnsi="Arial" w:cs="Arial"/>
          <w:vertAlign w:val="superscript"/>
        </w:rPr>
        <w:t>18</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lastRenderedPageBreak/>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 xml:space="preserve">(30) </w:t>
      </w:r>
      <w:r w:rsidR="003D55DD">
        <w:rPr>
          <w:rFonts w:ascii="Arial" w:hAnsi="Arial" w:cs="Arial"/>
        </w:rPr>
        <w:t xml:space="preserve">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7E38F8">
        <w:rPr>
          <w:rFonts w:ascii="Arial" w:hAnsi="Arial" w:cs="Arial"/>
        </w:rPr>
        <w:t>2</w:t>
      </w:r>
      <w:r w:rsidR="002B6605">
        <w:rPr>
          <w:rFonts w:ascii="Arial" w:hAnsi="Arial" w:cs="Arial"/>
        </w:rPr>
        <w:t>%</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were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were specific to E. faecalis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w:t>
      </w:r>
      <w:r w:rsidR="003A5C57">
        <w:rPr>
          <w:rFonts w:ascii="Arial" w:hAnsi="Arial" w:cs="Arial"/>
        </w:rPr>
        <w:lastRenderedPageBreak/>
        <w:t>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 xml:space="preserve">this </w:t>
      </w:r>
      <w:r w:rsidR="00313CAE">
        <w:rPr>
          <w:rFonts w:ascii="Arial" w:hAnsi="Arial" w:cs="Arial"/>
          <w:color w:val="000000" w:themeColor="text1"/>
        </w:rPr>
        <w:lastRenderedPageBreak/>
        <w:t>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02A7C827"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0B642A77" w:rsidR="00F726F4" w:rsidRDefault="00C32880" w:rsidP="00A26A1F">
      <w:pPr>
        <w:spacing w:line="480" w:lineRule="auto"/>
        <w:ind w:firstLine="720"/>
        <w:rPr>
          <w:rFonts w:ascii="Arial" w:hAnsi="Arial" w:cs="Arial"/>
        </w:rPr>
      </w:pPr>
      <w:r>
        <w:rPr>
          <w:rFonts w:ascii="Arial" w:hAnsi="Arial" w:cs="Arial"/>
        </w:rPr>
        <w:lastRenderedPageBreak/>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036C92">
        <w:rPr>
          <w:rFonts w:ascii="Arial" w:hAnsi="Arial" w:cs="Arial"/>
        </w:rPr>
        <w:t xml:space="preserve">inflammation </w:t>
      </w:r>
      <w:r w:rsidR="001E4207">
        <w:rPr>
          <w:rFonts w:ascii="Arial" w:hAnsi="Arial" w:cs="Arial"/>
        </w:rPr>
        <w:t>commonly used in the clinic</w:t>
      </w:r>
      <w:r w:rsidR="00036C92">
        <w:rPr>
          <w:rFonts w:ascii="Arial" w:hAnsi="Arial" w:cs="Arial"/>
        </w:rPr>
        <w:t xml:space="preserve"> for infection progression</w:t>
      </w:r>
      <w:r w:rsidR="006776B5">
        <w:rPr>
          <w:rFonts w:ascii="Arial" w:hAnsi="Arial" w:cs="Arial"/>
        </w:rPr>
        <w:t xml:space="preserve">, </w:t>
      </w:r>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0C8C074F"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lastRenderedPageBreak/>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2CF414E3"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w:t>
      </w:r>
      <w:r w:rsidR="00CD5AE6">
        <w:rPr>
          <w:rFonts w:ascii="Arial" w:hAnsi="Arial" w:cs="Arial"/>
        </w:rPr>
        <w:lastRenderedPageBreak/>
        <w:t xml:space="preserve">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 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lyso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w:t>
      </w:r>
      <w:r w:rsidR="00440D57">
        <w:rPr>
          <w:rFonts w:ascii="Arial" w:hAnsi="Arial" w:cs="Arial"/>
        </w:rPr>
        <w:lastRenderedPageBreak/>
        <w:t xml:space="preserve">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7104A37A"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E5C1E60" w:rsidR="002836BD" w:rsidRDefault="002E6B24" w:rsidP="00A26A1F">
      <w:pPr>
        <w:spacing w:line="480" w:lineRule="auto"/>
        <w:ind w:firstLine="720"/>
        <w:rPr>
          <w:rFonts w:ascii="Arial" w:hAnsi="Arial" w:cs="Arial"/>
        </w:rPr>
      </w:pPr>
      <w:r>
        <w:rPr>
          <w:rFonts w:ascii="Arial" w:hAnsi="Arial" w:cs="Arial"/>
        </w:rPr>
        <w:t xml:space="preserve">Eighty seven </w:t>
      </w:r>
      <w:r w:rsidR="0000642F">
        <w:rPr>
          <w:rFonts w:ascii="Arial" w:hAnsi="Arial" w:cs="Arial"/>
        </w:rPr>
        <w:t xml:space="preserve">proteins were found to be significantly enriched in patients </w:t>
      </w:r>
      <w:r w:rsidR="00F66C9E">
        <w:rPr>
          <w:rFonts w:ascii="Arial" w:hAnsi="Arial" w:cs="Arial"/>
        </w:rPr>
        <w:t xml:space="preserve">who </w:t>
      </w:r>
      <w:r w:rsidR="00DF4C9E">
        <w:rPr>
          <w:rFonts w:ascii="Arial" w:hAnsi="Arial" w:cs="Arial"/>
        </w:rPr>
        <w:t>succumbed</w:t>
      </w:r>
      <w:r w:rsidR="0000642F">
        <w:rPr>
          <w:rFonts w:ascii="Arial" w:hAnsi="Arial" w:cs="Arial"/>
        </w:rPr>
        <w:t xml:space="preserve"> to mortality, while 29 proteins were found to be significantly enriched in patients </w:t>
      </w:r>
      <w:r w:rsidR="002C71B1">
        <w:rPr>
          <w:rFonts w:ascii="Arial" w:hAnsi="Arial" w:cs="Arial"/>
        </w:rPr>
        <w:t>who</w:t>
      </w:r>
      <w:r w:rsidR="0000642F">
        <w:rPr>
          <w:rFonts w:ascii="Arial" w:hAnsi="Arial" w:cs="Arial"/>
        </w:rPr>
        <w:t xml:space="preserve"> survived (Figure 6</w:t>
      </w:r>
      <w:r w:rsidR="005F5B63">
        <w:rPr>
          <w:rFonts w:ascii="Arial" w:hAnsi="Arial" w:cs="Arial"/>
        </w:rPr>
        <w:t>A</w:t>
      </w:r>
      <w:r w:rsidR="0000642F">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lastRenderedPageBreak/>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We observed different gene content 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lastRenderedPageBreak/>
        <w:t>Discussion:</w:t>
      </w:r>
    </w:p>
    <w:p w14:paraId="078B5A0F" w14:textId="6ECDC41F"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6C2AA7CD"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w:t>
      </w:r>
      <w:r w:rsidR="002E6B24">
        <w:rPr>
          <w:rFonts w:ascii="Arial" w:hAnsi="Arial" w:cs="Arial"/>
        </w:rPr>
        <w:t>inflammation/</w:t>
      </w:r>
      <w:r w:rsidR="00930AB0" w:rsidRPr="00CF169D">
        <w:rPr>
          <w:rFonts w:ascii="Arial" w:hAnsi="Arial" w:cs="Arial"/>
        </w:rPr>
        <w:t xml:space="preserve">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55392C3"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5C8E251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lastRenderedPageBreak/>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Notably, we observed</w:t>
      </w:r>
      <w:r>
        <w:rPr>
          <w:rFonts w:ascii="Arial" w:hAnsi="Arial" w:cs="Arial"/>
        </w:rPr>
        <w:t xml:space="preserve">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Enterococcal 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0C37D4E8" w:rsidR="0016161F" w:rsidRDefault="00D26B4D" w:rsidP="007C5E19">
      <w:pPr>
        <w:spacing w:line="480" w:lineRule="auto"/>
        <w:ind w:firstLine="720"/>
        <w:rPr>
          <w:rFonts w:ascii="Arial" w:hAnsi="Arial" w:cs="Arial"/>
          <w:color w:val="000000" w:themeColor="text1"/>
        </w:rPr>
      </w:pPr>
      <w:r>
        <w:rPr>
          <w:rFonts w:ascii="Arial" w:hAnsi="Arial" w:cs="Arial"/>
        </w:rPr>
        <w:lastRenderedPageBreak/>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2247A3F"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3EFB769A"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0D7821D2"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w:t>
      </w:r>
      <w:r w:rsidR="00B2466A">
        <w:rPr>
          <w:rFonts w:ascii="Arial" w:hAnsi="Arial" w:cs="Arial"/>
          <w:color w:val="000000" w:themeColor="text1"/>
        </w:rPr>
        <w:lastRenderedPageBreak/>
        <w:t xml:space="preserve">been demonstrated to possess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4448AF" w:rsidRPr="004448AF">
        <w:rPr>
          <w:rFonts w:ascii="Arial" w:hAnsi="Arial" w:cs="Arial"/>
          <w:vertAlign w:val="superscript"/>
        </w:rPr>
        <w:t>74</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w:t>
      </w:r>
      <w:r w:rsidR="00B30DC6">
        <w:rPr>
          <w:rFonts w:ascii="Arial" w:hAnsi="Arial" w:cs="Arial"/>
        </w:rPr>
        <w:lastRenderedPageBreak/>
        <w:t>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BB10660"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w:t>
      </w:r>
      <w:r w:rsidR="000C6EAC">
        <w:rPr>
          <w:rFonts w:ascii="Arial" w:hAnsi="Arial" w:cs="Arial"/>
        </w:rPr>
        <w:lastRenderedPageBreak/>
        <w:t xml:space="preserve">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620FD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these retinol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lastRenderedPageBreak/>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F6A2A86"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19064B0D" w:rsidR="00E25688" w:rsidRDefault="00E25688" w:rsidP="009D4814">
      <w:pPr>
        <w:spacing w:line="480" w:lineRule="auto"/>
        <w:ind w:firstLine="720"/>
        <w:rPr>
          <w:rFonts w:ascii="Arial" w:hAnsi="Arial" w:cs="Arial"/>
        </w:rPr>
      </w:pPr>
      <w:r>
        <w:rPr>
          <w:rFonts w:ascii="Arial" w:hAnsi="Arial" w:cs="Arial"/>
        </w:rPr>
        <w:lastRenderedPageBreak/>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bacteremia</w:t>
      </w:r>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as well as mouse models of sepsis- where delivery of external HRG was</w:t>
      </w:r>
      <w:r w:rsidR="009D4814" w:rsidRPr="00F87959">
        <w:rPr>
          <w:rFonts w:ascii="Arial" w:hAnsi="Arial" w:cs="Arial"/>
          <w:lang w:val="fr-FR"/>
        </w:rPr>
        <w:t xml:space="preserve"> even</w:t>
      </w:r>
      <w:r w:rsidR="004138C9" w:rsidRPr="00F87959">
        <w:rPr>
          <w:rFonts w:ascii="Arial" w:hAnsi="Arial" w:cs="Arial"/>
          <w:lang w:val="fr-FR"/>
        </w:rPr>
        <w:t xml:space="preserve"> able to improve outcome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19F1B385"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4CC7AED9"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B67950">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B67950" w:rsidRPr="00B67950">
        <w:rPr>
          <w:rFonts w:ascii="Arial" w:hAnsi="Arial" w:cs="Arial"/>
          <w:vertAlign w:val="superscript"/>
        </w:rPr>
        <w:t>18</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w:t>
      </w:r>
      <w:r w:rsidR="00162F50">
        <w:rPr>
          <w:rFonts w:ascii="Arial" w:hAnsi="Arial" w:cs="Arial"/>
        </w:rPr>
        <w:lastRenderedPageBreak/>
        <w:t xml:space="preserve">to healthy volunteers, bacteremia driven by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 xml:space="preserve">code to build the shiny </w:t>
      </w:r>
      <w:r w:rsidR="004C6409">
        <w:rPr>
          <w:rFonts w:ascii="Arial" w:hAnsi="Arial" w:cs="Arial"/>
        </w:rPr>
        <w:lastRenderedPageBreak/>
        <w:t>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lastRenderedPageBreak/>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lastRenderedPageBreak/>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lastRenderedPageBreak/>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lastRenderedPageBreak/>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lastRenderedPageBreak/>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lastRenderedPageBreak/>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lastRenderedPageBreak/>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lastRenderedPageBreak/>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vid Gonzalez" w:date="2024-04-29T18:23:00Z" w:initials="DG">
    <w:p w14:paraId="24E4411C" w14:textId="77777777" w:rsidR="009A690A" w:rsidRDefault="009A690A" w:rsidP="009A690A">
      <w:pPr>
        <w:pStyle w:val="CommentText"/>
      </w:pPr>
      <w:r>
        <w:rPr>
          <w:rStyle w:val="CommentReference"/>
        </w:rPr>
        <w:annotationRef/>
      </w:r>
      <w:r>
        <w:t>Should the staph data be mentioned? Ike, “these observations' were observed to be unique to EB when compared to SA bacteri,ia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441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D7084B" w16cex:dateUtc="2024-04-30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4411C" w16cid:durableId="5ED70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7BE01" w14:textId="77777777" w:rsidR="00E36851" w:rsidRDefault="00E36851" w:rsidP="00AF055C">
      <w:r>
        <w:separator/>
      </w:r>
    </w:p>
  </w:endnote>
  <w:endnote w:type="continuationSeparator" w:id="0">
    <w:p w14:paraId="3CFB7D12" w14:textId="77777777" w:rsidR="00E36851" w:rsidRDefault="00E36851"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0A33" w14:textId="77777777" w:rsidR="00E36851" w:rsidRDefault="00E36851" w:rsidP="00AF055C">
      <w:r>
        <w:separator/>
      </w:r>
    </w:p>
  </w:footnote>
  <w:footnote w:type="continuationSeparator" w:id="0">
    <w:p w14:paraId="057BFBDF" w14:textId="77777777" w:rsidR="00E36851" w:rsidRDefault="00E36851"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Gonzalez">
    <w15:presenceInfo w15:providerId="Windows Live" w15:userId="fb21b5251bb55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1359F"/>
    <w:rsid w:val="00015A3D"/>
    <w:rsid w:val="00015A48"/>
    <w:rsid w:val="0002182F"/>
    <w:rsid w:val="0002467A"/>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D744E"/>
    <w:rsid w:val="000F21DF"/>
    <w:rsid w:val="00103335"/>
    <w:rsid w:val="0010697E"/>
    <w:rsid w:val="00112278"/>
    <w:rsid w:val="00115A08"/>
    <w:rsid w:val="001226A6"/>
    <w:rsid w:val="00123567"/>
    <w:rsid w:val="001309A7"/>
    <w:rsid w:val="00132DED"/>
    <w:rsid w:val="00133264"/>
    <w:rsid w:val="00133FD2"/>
    <w:rsid w:val="00134EEE"/>
    <w:rsid w:val="001410ED"/>
    <w:rsid w:val="00142B1D"/>
    <w:rsid w:val="00143A91"/>
    <w:rsid w:val="00144C01"/>
    <w:rsid w:val="00146BC2"/>
    <w:rsid w:val="0015068E"/>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5E90"/>
    <w:rsid w:val="004858DB"/>
    <w:rsid w:val="0048796D"/>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7133B"/>
    <w:rsid w:val="0057276E"/>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61B4"/>
    <w:rsid w:val="00B766EC"/>
    <w:rsid w:val="00B8008B"/>
    <w:rsid w:val="00B862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36851"/>
    <w:rsid w:val="00E47602"/>
    <w:rsid w:val="00E559AC"/>
    <w:rsid w:val="00E56505"/>
    <w:rsid w:val="00E61AA9"/>
    <w:rsid w:val="00E62270"/>
    <w:rsid w:val="00E65566"/>
    <w:rsid w:val="00E65C15"/>
    <w:rsid w:val="00E675AC"/>
    <w:rsid w:val="00E85EC3"/>
    <w:rsid w:val="00E91850"/>
    <w:rsid w:val="00E91AD4"/>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1323E2"/>
    <w:rsid w:val="00192581"/>
    <w:rsid w:val="001A2258"/>
    <w:rsid w:val="00220F55"/>
    <w:rsid w:val="002218F5"/>
    <w:rsid w:val="00234789"/>
    <w:rsid w:val="00272244"/>
    <w:rsid w:val="00282569"/>
    <w:rsid w:val="002C2888"/>
    <w:rsid w:val="00301E0E"/>
    <w:rsid w:val="00395D51"/>
    <w:rsid w:val="003A31AA"/>
    <w:rsid w:val="003C6E90"/>
    <w:rsid w:val="003D3200"/>
    <w:rsid w:val="003E6927"/>
    <w:rsid w:val="00446874"/>
    <w:rsid w:val="00460C05"/>
    <w:rsid w:val="004A14B5"/>
    <w:rsid w:val="004E3A53"/>
    <w:rsid w:val="004E5141"/>
    <w:rsid w:val="00507441"/>
    <w:rsid w:val="0057133B"/>
    <w:rsid w:val="005A6279"/>
    <w:rsid w:val="005B0BC5"/>
    <w:rsid w:val="005D3F8B"/>
    <w:rsid w:val="006436C1"/>
    <w:rsid w:val="006508AE"/>
    <w:rsid w:val="00652F47"/>
    <w:rsid w:val="006D2CDF"/>
    <w:rsid w:val="006F7958"/>
    <w:rsid w:val="0071290B"/>
    <w:rsid w:val="00716845"/>
    <w:rsid w:val="00794B7C"/>
    <w:rsid w:val="007F47A6"/>
    <w:rsid w:val="007F4A59"/>
    <w:rsid w:val="00812BF9"/>
    <w:rsid w:val="00815EE7"/>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41A6F"/>
    <w:rsid w:val="00E43A58"/>
    <w:rsid w:val="00E675AC"/>
    <w:rsid w:val="00E87E93"/>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39187</Words>
  <Characters>223370</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2024-05-01T19:20:00Z</dcterms:created>
  <dcterms:modified xsi:type="dcterms:W3CDTF">2024-05-01T19:20:00Z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