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Sharp Rees Stealy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1DF3802" w14:textId="77777777" w:rsidR="00192DC2" w:rsidRDefault="00192DC2" w:rsidP="00CF169D">
      <w:pPr>
        <w:spacing w:line="480" w:lineRule="auto"/>
        <w:rPr>
          <w:rFonts w:ascii="Arial" w:hAnsi="Arial" w:cs="Arial"/>
        </w:rPr>
      </w:pPr>
    </w:p>
    <w:p w14:paraId="7979D3C9" w14:textId="77777777" w:rsidR="00192DC2" w:rsidRDefault="00192DC2" w:rsidP="00CF169D">
      <w:pPr>
        <w:spacing w:line="480" w:lineRule="auto"/>
        <w:rPr>
          <w:rFonts w:ascii="Arial" w:hAnsi="Arial" w:cs="Arial"/>
        </w:rPr>
      </w:pPr>
    </w:p>
    <w:p w14:paraId="1B0175E9" w14:textId="77777777" w:rsidR="00192DC2" w:rsidRDefault="00192DC2" w:rsidP="00CF169D">
      <w:pPr>
        <w:spacing w:line="480" w:lineRule="auto"/>
        <w:rPr>
          <w:rFonts w:ascii="Arial" w:hAnsi="Arial" w:cs="Arial"/>
        </w:rPr>
      </w:pPr>
    </w:p>
    <w:p w14:paraId="20DBC87A" w14:textId="77777777" w:rsidR="00192DC2" w:rsidRDefault="00192DC2" w:rsidP="00CF169D">
      <w:pPr>
        <w:spacing w:line="480" w:lineRule="auto"/>
        <w:rPr>
          <w:rFonts w:ascii="Arial" w:hAnsi="Arial" w:cs="Arial"/>
        </w:rPr>
      </w:pPr>
    </w:p>
    <w:p w14:paraId="7B6D1BFC" w14:textId="0985DD40" w:rsidR="000A0D0B" w:rsidRPr="00A26A1F" w:rsidRDefault="00F53572" w:rsidP="00CF169D">
      <w:pPr>
        <w:spacing w:line="480" w:lineRule="auto"/>
        <w:rPr>
          <w:rFonts w:ascii="Arial" w:hAnsi="Arial" w:cs="Arial"/>
          <w:b/>
          <w:bCs/>
        </w:rPr>
      </w:pPr>
      <w:r w:rsidRPr="00A26A1F">
        <w:rPr>
          <w:rFonts w:ascii="Arial" w:hAnsi="Arial" w:cs="Arial"/>
          <w:b/>
          <w:bCs/>
        </w:rPr>
        <w:lastRenderedPageBreak/>
        <w:t>Importance</w:t>
      </w:r>
      <w:r w:rsidR="00A26A1F" w:rsidRPr="00A26A1F">
        <w:rPr>
          <w:rFonts w:ascii="Arial" w:hAnsi="Arial" w:cs="Arial"/>
          <w:b/>
          <w:bCs/>
        </w:rPr>
        <w:t>:</w:t>
      </w:r>
      <w:del w:id="0" w:author="David Gonzalez" w:date="2024-03-31T08:11:00Z">
        <w:r w:rsidR="007A353C" w:rsidDel="007A353C">
          <w:rPr>
            <w:rFonts w:ascii="Arial" w:hAnsi="Arial" w:cs="Arial"/>
            <w:b/>
            <w:bCs/>
          </w:rPr>
          <w:delText xml:space="preserve"> </w:delText>
        </w:r>
      </w:del>
    </w:p>
    <w:p w14:paraId="528AC0F6" w14:textId="001570C2"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w:t>
      </w:r>
      <w:r w:rsidR="00A26A1F">
        <w:rPr>
          <w:rFonts w:ascii="Arial" w:hAnsi="Arial" w:cs="Arial"/>
        </w:rPr>
        <w:t xml:space="preserve">untargeted </w:t>
      </w:r>
      <w:r w:rsidR="00144C01">
        <w:rPr>
          <w:rFonts w:ascii="Arial" w:hAnsi="Arial" w:cs="Arial"/>
        </w:rPr>
        <w:t xml:space="preserve">quantitative proteomics and metabolomics to provide </w:t>
      </w:r>
      <w:del w:id="1" w:author="David Gonzalez" w:date="2024-03-31T08:11:00Z">
        <w:r w:rsidR="00144C01" w:rsidDel="007A353C">
          <w:rPr>
            <w:rFonts w:ascii="Arial" w:hAnsi="Arial" w:cs="Arial"/>
          </w:rPr>
          <w:delText xml:space="preserve">the first </w:delText>
        </w:r>
        <w:r w:rsidR="00ED0CF6" w:rsidDel="007A353C">
          <w:rPr>
            <w:rFonts w:ascii="Arial" w:hAnsi="Arial" w:cs="Arial"/>
          </w:rPr>
          <w:delText>described</w:delText>
        </w:r>
      </w:del>
      <w:ins w:id="2" w:author="David Gonzalez" w:date="2024-03-31T08:47:00Z">
        <w:r w:rsidR="00EC340E">
          <w:rPr>
            <w:rFonts w:ascii="Arial" w:hAnsi="Arial" w:cs="Arial"/>
          </w:rPr>
          <w:t>described</w:t>
        </w:r>
      </w:ins>
      <w:ins w:id="3" w:author="David Gonzalez" w:date="2024-03-31T08:11:00Z">
        <w:r w:rsidR="007A353C">
          <w:rPr>
            <w:rFonts w:ascii="Arial" w:hAnsi="Arial" w:cs="Arial"/>
          </w:rPr>
          <w:t xml:space="preserve"> deep</w:t>
        </w:r>
        <w:r w:rsidR="00415C9C">
          <w:rPr>
            <w:rFonts w:ascii="Arial" w:hAnsi="Arial" w:cs="Arial"/>
          </w:rPr>
          <w:t xml:space="preserve"> mu</w:t>
        </w:r>
      </w:ins>
      <w:ins w:id="4" w:author="David Gonzalez" w:date="2024-03-31T08:12:00Z">
        <w:r w:rsidR="00415C9C">
          <w:rPr>
            <w:rFonts w:ascii="Arial" w:hAnsi="Arial" w:cs="Arial"/>
          </w:rPr>
          <w:t>lti-omic</w:t>
        </w:r>
      </w:ins>
      <w:r w:rsidR="00144C01">
        <w:rPr>
          <w:rFonts w:ascii="Arial" w:hAnsi="Arial" w:cs="Arial"/>
        </w:rPr>
        <w:t xml:space="preserve"> plasma profile</w:t>
      </w:r>
      <w:del w:id="5" w:author="David Gonzalez" w:date="2024-03-31T08:12:00Z">
        <w:r w:rsidR="00144C01" w:rsidDel="00415C9C">
          <w:rPr>
            <w:rFonts w:ascii="Arial" w:hAnsi="Arial" w:cs="Arial"/>
          </w:rPr>
          <w:delText>s</w:delText>
        </w:r>
      </w:del>
      <w:r w:rsidR="00144C01">
        <w:rPr>
          <w:rFonts w:ascii="Arial" w:hAnsi="Arial" w:cs="Arial"/>
        </w:rPr>
        <w:t xml:space="preserve">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w:t>
      </w:r>
      <w:del w:id="6" w:author="David Gonzalez" w:date="2024-03-31T08:12:00Z">
        <w:r w:rsidR="00036582" w:rsidDel="0010697E">
          <w:rPr>
            <w:rFonts w:ascii="Arial" w:hAnsi="Arial" w:cs="Arial"/>
          </w:rPr>
          <w:delText xml:space="preserve">multi-omic </w:delText>
        </w:r>
      </w:del>
      <w:r w:rsidR="00036582">
        <w:rPr>
          <w:rFonts w:ascii="Arial" w:hAnsi="Arial" w:cs="Arial"/>
        </w:rPr>
        <w:t xml:space="preserve">differences between Enterococcal bacteremia and healthy volunteers while leveraging extensive clinical metadata associated with our patient cohort to describe differences in </w:t>
      </w:r>
      <w:del w:id="7" w:author="David Gonzalez" w:date="2024-03-31T08:48:00Z">
        <w:r w:rsidR="00036582" w:rsidDel="001226A6">
          <w:rPr>
            <w:rFonts w:ascii="Arial" w:hAnsi="Arial" w:cs="Arial"/>
          </w:rPr>
          <w:delText>host-response</w:delText>
        </w:r>
      </w:del>
      <w:ins w:id="8" w:author="David Gonzalez" w:date="2024-03-31T08:48:00Z">
        <w:r w:rsidR="001226A6">
          <w:rPr>
            <w:rFonts w:ascii="Arial" w:hAnsi="Arial" w:cs="Arial"/>
          </w:rPr>
          <w:t>host response</w:t>
        </w:r>
      </w:ins>
      <w:r w:rsidR="00036582">
        <w:rPr>
          <w:rFonts w:ascii="Arial" w:hAnsi="Arial" w:cs="Arial"/>
        </w:rPr>
        <w:t xml:space="preserv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between mortality and survival. </w:t>
      </w:r>
      <w:r w:rsidR="006D510B">
        <w:rPr>
          <w:rFonts w:ascii="Arial" w:hAnsi="Arial" w:cs="Arial"/>
        </w:rPr>
        <w:t xml:space="preserve">Altogether, </w:t>
      </w:r>
      <w:r w:rsidR="009B5EC4">
        <w:rPr>
          <w:rFonts w:ascii="Arial" w:hAnsi="Arial" w:cs="Arial"/>
        </w:rPr>
        <w:t xml:space="preserve">the </w:t>
      </w:r>
      <w:r w:rsidR="00036582">
        <w:rPr>
          <w:rFonts w:ascii="Arial" w:hAnsi="Arial" w:cs="Arial"/>
        </w:rPr>
        <w:t xml:space="preserve">data reported in this study </w:t>
      </w:r>
      <w:r w:rsidR="00F53572">
        <w:rPr>
          <w:rFonts w:ascii="Arial" w:hAnsi="Arial" w:cs="Arial"/>
        </w:rPr>
        <w:t xml:space="preserve">provides a first 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r w:rsidR="00F53572">
        <w:rPr>
          <w:rFonts w:ascii="Arial" w:hAnsi="Arial" w:cs="Arial"/>
        </w:rPr>
        <w:t xml:space="preserve">. </w:t>
      </w:r>
      <w:r w:rsidR="007D6373">
        <w:rPr>
          <w:rFonts w:ascii="Arial" w:hAnsi="Arial" w:cs="Arial"/>
        </w:rPr>
        <w:t xml:space="preserve">To facilitate </w:t>
      </w:r>
      <w:ins w:id="9" w:author="David Gonzalez" w:date="2024-03-31T08:15:00Z">
        <w:r w:rsidR="00A0506C">
          <w:rPr>
            <w:rFonts w:ascii="Arial" w:hAnsi="Arial" w:cs="Arial"/>
          </w:rPr>
          <w:t xml:space="preserve">the </w:t>
        </w:r>
      </w:ins>
      <w:r w:rsidR="007D6373">
        <w:rPr>
          <w:rFonts w:ascii="Arial" w:hAnsi="Arial" w:cs="Arial"/>
        </w:rPr>
        <w:t>exploration of this rich</w:t>
      </w:r>
      <w:del w:id="10" w:author="David Gonzalez" w:date="2024-03-31T08:13:00Z">
        <w:r w:rsidR="007D6373" w:rsidDel="00F27290">
          <w:rPr>
            <w:rFonts w:ascii="Arial" w:hAnsi="Arial" w:cs="Arial"/>
          </w:rPr>
          <w:delText>, first of its kind</w:delText>
        </w:r>
      </w:del>
      <w:r w:rsidR="007D6373">
        <w:rPr>
          <w:rFonts w:ascii="Arial" w:hAnsi="Arial" w:cs="Arial"/>
        </w:rPr>
        <w:t xml:space="preserve"> data source, we also provide </w:t>
      </w:r>
      <w:del w:id="11" w:author="David Gonzalez" w:date="2024-03-31T08:48:00Z">
        <w:r w:rsidR="007D6373" w:rsidDel="003E7693">
          <w:rPr>
            <w:rFonts w:ascii="Arial" w:hAnsi="Arial" w:cs="Arial"/>
          </w:rPr>
          <w:delText xml:space="preserve">a </w:delText>
        </w:r>
      </w:del>
      <w:ins w:id="12" w:author="David Gonzalez" w:date="2024-03-31T08:48:00Z">
        <w:r w:rsidR="003E7693">
          <w:rPr>
            <w:rFonts w:ascii="Arial" w:hAnsi="Arial" w:cs="Arial"/>
          </w:rPr>
          <w:t xml:space="preserve">an </w:t>
        </w:r>
      </w:ins>
      <w:ins w:id="13" w:author="David Gonzalez" w:date="2024-03-31T08:21:00Z">
        <w:r w:rsidR="00C801BE">
          <w:rPr>
            <w:rFonts w:ascii="Arial" w:hAnsi="Arial" w:cs="Arial"/>
          </w:rPr>
          <w:t xml:space="preserve">easy to use </w:t>
        </w:r>
      </w:ins>
      <w:r w:rsidR="007D6373">
        <w:rPr>
          <w:rFonts w:ascii="Arial" w:hAnsi="Arial" w:cs="Arial"/>
        </w:rPr>
        <w:t xml:space="preserve">companion </w:t>
      </w:r>
      <w:ins w:id="14" w:author="David Gonzalez" w:date="2024-03-31T08:15:00Z">
        <w:r w:rsidR="00A0506C">
          <w:rPr>
            <w:rFonts w:ascii="Arial" w:hAnsi="Arial" w:cs="Arial"/>
          </w:rPr>
          <w:t>use</w:t>
        </w:r>
        <w:r w:rsidR="00E91AD4">
          <w:rPr>
            <w:rFonts w:ascii="Arial" w:hAnsi="Arial" w:cs="Arial"/>
          </w:rPr>
          <w:t>r</w:t>
        </w:r>
        <w:r w:rsidR="00A0506C">
          <w:rPr>
            <w:rFonts w:ascii="Arial" w:hAnsi="Arial" w:cs="Arial"/>
          </w:rPr>
          <w:t xml:space="preserve"> interface</w:t>
        </w:r>
        <w:r w:rsidR="00E91AD4">
          <w:rPr>
            <w:rFonts w:ascii="Arial" w:hAnsi="Arial" w:cs="Arial"/>
          </w:rPr>
          <w:t xml:space="preserve"> to </w:t>
        </w:r>
      </w:ins>
      <w:ins w:id="15" w:author="David Gonzalez" w:date="2024-03-31T08:20:00Z">
        <w:r w:rsidR="005E473A">
          <w:rPr>
            <w:rFonts w:ascii="Arial" w:hAnsi="Arial" w:cs="Arial"/>
          </w:rPr>
          <w:t>streamline</w:t>
        </w:r>
      </w:ins>
      <w:ins w:id="16" w:author="David Gonzalez" w:date="2024-03-31T08:15:00Z">
        <w:r w:rsidR="00E91AD4">
          <w:rPr>
            <w:rFonts w:ascii="Arial" w:hAnsi="Arial" w:cs="Arial"/>
          </w:rPr>
          <w:t xml:space="preserve"> </w:t>
        </w:r>
      </w:ins>
      <w:ins w:id="17" w:author="David Gonzalez" w:date="2024-03-31T08:21:00Z">
        <w:r w:rsidR="00C801BE">
          <w:rPr>
            <w:rFonts w:ascii="Arial" w:hAnsi="Arial" w:cs="Arial"/>
          </w:rPr>
          <w:t xml:space="preserve">the exploration of the </w:t>
        </w:r>
      </w:ins>
      <w:r w:rsidR="007D6373">
        <w:rPr>
          <w:rFonts w:ascii="Arial" w:hAnsi="Arial" w:cs="Arial"/>
        </w:rPr>
        <w:t>data</w:t>
      </w:r>
      <w:ins w:id="18" w:author="David Gonzalez" w:date="2024-03-31T08:21:00Z">
        <w:r w:rsidR="00C801BE">
          <w:rPr>
            <w:rFonts w:ascii="Arial" w:hAnsi="Arial" w:cs="Arial"/>
          </w:rPr>
          <w:t>set</w:t>
        </w:r>
      </w:ins>
      <w:del w:id="19" w:author="David Gonzalez" w:date="2024-03-31T08:21:00Z">
        <w:r w:rsidR="007D6373" w:rsidDel="00C801BE">
          <w:rPr>
            <w:rFonts w:ascii="Arial" w:hAnsi="Arial" w:cs="Arial"/>
          </w:rPr>
          <w:delText xml:space="preserve"> analysis</w:delText>
        </w:r>
      </w:del>
      <w:r w:rsidR="007D6373">
        <w:rPr>
          <w:rFonts w:ascii="Arial" w:hAnsi="Arial" w:cs="Arial"/>
        </w:rPr>
        <w:t xml:space="preserve"> </w:t>
      </w:r>
      <w:del w:id="20" w:author="David Gonzalez" w:date="2024-03-31T08:16:00Z">
        <w:r w:rsidR="007D6373" w:rsidDel="00E91AD4">
          <w:rPr>
            <w:rFonts w:ascii="Arial" w:hAnsi="Arial" w:cs="Arial"/>
          </w:rPr>
          <w:delText xml:space="preserve">application </w:delText>
        </w:r>
      </w:del>
      <w:ins w:id="21" w:author="David Gonzalez" w:date="2024-03-31T08:16:00Z">
        <w:r w:rsidR="00E91AD4">
          <w:rPr>
            <w:rFonts w:ascii="Arial" w:hAnsi="Arial" w:cs="Arial"/>
          </w:rPr>
          <w:t xml:space="preserve">. </w:t>
        </w:r>
      </w:ins>
      <w:del w:id="22" w:author="David Gonzalez" w:date="2024-03-31T08:16:00Z">
        <w:r w:rsidR="007D6373" w:rsidDel="00E91AD4">
          <w:rPr>
            <w:rFonts w:ascii="Arial" w:hAnsi="Arial" w:cs="Arial"/>
          </w:rPr>
          <w:delText xml:space="preserve">that can be accessed by the research community </w:delText>
        </w:r>
      </w:del>
      <w:del w:id="23" w:author="David Gonzalez" w:date="2024-03-31T08:14:00Z">
        <w:r w:rsidR="007D6373" w:rsidDel="00323516">
          <w:rPr>
            <w:rFonts w:ascii="Arial" w:hAnsi="Arial" w:cs="Arial"/>
          </w:rPr>
          <w:delText xml:space="preserve">at: </w:delText>
        </w:r>
        <w:r w:rsidR="00245CF6" w:rsidDel="00323516">
          <w:fldChar w:fldCharType="begin"/>
        </w:r>
        <w:r w:rsidR="00245CF6" w:rsidDel="00323516">
          <w:delInstrText xml:space="preserve"> HYPERLINK "https://charliebayne.shinyapps.io/EcB_Multiomics/" </w:delInstrText>
        </w:r>
        <w:r w:rsidR="00245CF6" w:rsidDel="00323516">
          <w:fldChar w:fldCharType="separate"/>
        </w:r>
        <w:r w:rsidR="00B42B02" w:rsidRPr="00865552" w:rsidDel="00323516">
          <w:rPr>
            <w:rStyle w:val="Hyperlink"/>
            <w:rFonts w:ascii="Arial" w:hAnsi="Arial" w:cs="Arial"/>
          </w:rPr>
          <w:delText>https://charliebayne.shinyapps.io/EcB_Multiomics/</w:delText>
        </w:r>
        <w:r w:rsidR="00245CF6" w:rsidDel="00323516">
          <w:rPr>
            <w:rStyle w:val="Hyperlink"/>
            <w:rFonts w:ascii="Arial" w:hAnsi="Arial" w:cs="Arial"/>
          </w:rPr>
          <w:fldChar w:fldCharType="end"/>
        </w:r>
      </w:del>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2283BA9C" w14:textId="77777777" w:rsidR="00192DC2" w:rsidRDefault="00192DC2" w:rsidP="00CF169D">
      <w:pPr>
        <w:spacing w:line="480" w:lineRule="auto"/>
        <w:rPr>
          <w:rFonts w:ascii="Arial" w:hAnsi="Arial" w:cs="Arial"/>
        </w:rPr>
      </w:pPr>
    </w:p>
    <w:p w14:paraId="58B25A94" w14:textId="77777777" w:rsidR="00192DC2" w:rsidRDefault="00192DC2"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912C2D6" w14:textId="4939CA46" w:rsidR="00CF169D" w:rsidRPr="00A26A1F" w:rsidRDefault="00CF169D" w:rsidP="00CF169D">
      <w:pPr>
        <w:spacing w:line="480" w:lineRule="auto"/>
        <w:rPr>
          <w:rFonts w:ascii="Arial" w:hAnsi="Arial" w:cs="Arial"/>
          <w:b/>
          <w:bCs/>
        </w:rPr>
      </w:pPr>
      <w:r w:rsidRPr="00A26A1F">
        <w:rPr>
          <w:rFonts w:ascii="Arial" w:hAnsi="Arial" w:cs="Arial"/>
          <w:b/>
          <w:bCs/>
        </w:rPr>
        <w:t xml:space="preserve">Abstract: </w:t>
      </w:r>
    </w:p>
    <w:p w14:paraId="0448A0C8" w14:textId="353C4E8E" w:rsidR="003C70C3" w:rsidRDefault="00F262FD" w:rsidP="007B701F">
      <w:pPr>
        <w:spacing w:line="480" w:lineRule="auto"/>
        <w:ind w:firstLine="720"/>
        <w:rPr>
          <w:rFonts w:ascii="Arial" w:hAnsi="Arial" w:cs="Arial"/>
        </w:rPr>
      </w:pPr>
      <w:del w:id="24" w:author="David Gonzalez" w:date="2024-03-31T08:17:00Z">
        <w:r w:rsidDel="00352337">
          <w:rPr>
            <w:rFonts w:ascii="Arial" w:hAnsi="Arial" w:cs="Arial"/>
          </w:rPr>
          <w:delText>While typically</w:delText>
        </w:r>
      </w:del>
      <w:ins w:id="25" w:author="David Gonzalez" w:date="2024-03-31T08:17:00Z">
        <w:r w:rsidR="00352337">
          <w:rPr>
            <w:rFonts w:ascii="Arial" w:hAnsi="Arial" w:cs="Arial"/>
          </w:rPr>
          <w:t>Typically considered</w:t>
        </w:r>
      </w:ins>
      <w:r>
        <w:rPr>
          <w:rFonts w:ascii="Arial" w:hAnsi="Arial" w:cs="Arial"/>
        </w:rPr>
        <w:t xml:space="preserve"> members of the commensal microbiome,</w:t>
      </w:r>
      <w:r w:rsidR="006813D5">
        <w:rPr>
          <w:rFonts w:ascii="Arial" w:hAnsi="Arial" w:cs="Arial"/>
        </w:rPr>
        <w:t xml:space="preserve"> </w:t>
      </w:r>
      <w:r w:rsidR="006813D5" w:rsidRPr="006813D5">
        <w:rPr>
          <w:rFonts w:ascii="Arial" w:hAnsi="Arial" w:cs="Arial"/>
          <w:i/>
          <w:iCs/>
        </w:rPr>
        <w:t>Enterococcus faecalis</w:t>
      </w:r>
      <w:r w:rsidR="006813D5">
        <w:rPr>
          <w:rFonts w:ascii="Arial" w:hAnsi="Arial" w:cs="Arial"/>
        </w:rPr>
        <w:t xml:space="preserve"> and </w:t>
      </w:r>
      <w:r w:rsidR="006813D5" w:rsidRPr="006813D5">
        <w:rPr>
          <w:rFonts w:ascii="Arial" w:hAnsi="Arial" w:cs="Arial"/>
          <w:i/>
          <w:iCs/>
        </w:rPr>
        <w:t>Enterococcus faecium</w:t>
      </w:r>
      <w:r w:rsidRPr="006813D5">
        <w:rPr>
          <w:rFonts w:ascii="Arial" w:hAnsi="Arial" w:cs="Arial"/>
          <w:i/>
          <w:iCs/>
        </w:rPr>
        <w:t xml:space="preserve"> </w:t>
      </w:r>
      <w:r w:rsidR="006277AC">
        <w:rPr>
          <w:rFonts w:ascii="Arial" w:hAnsi="Arial" w:cs="Arial"/>
        </w:rPr>
        <w:t xml:space="preserve">have the potential to </w:t>
      </w:r>
      <w:r w:rsidR="006813D5">
        <w:rPr>
          <w:rFonts w:ascii="Arial" w:hAnsi="Arial" w:cs="Arial"/>
        </w:rPr>
        <w:t>become clinically relevant pathogens under</w:t>
      </w:r>
      <w:r w:rsidR="003C70C3">
        <w:rPr>
          <w:rFonts w:ascii="Arial" w:hAnsi="Arial" w:cs="Arial"/>
        </w:rPr>
        <w:t xml:space="preserve"> </w:t>
      </w:r>
      <w:r w:rsidR="006277AC">
        <w:rPr>
          <w:rFonts w:ascii="Arial" w:hAnsi="Arial" w:cs="Arial"/>
        </w:rPr>
        <w:t>certain circumstances</w:t>
      </w:r>
      <w:r w:rsidR="006813D5">
        <w:rPr>
          <w:rFonts w:ascii="Arial" w:hAnsi="Arial" w:cs="Arial"/>
        </w:rPr>
        <w:t>.</w:t>
      </w:r>
      <w:r w:rsidR="006277AC">
        <w:rPr>
          <w:rFonts w:ascii="Arial" w:hAnsi="Arial" w:cs="Arial"/>
        </w:rPr>
        <w:t xml:space="preserve"> These </w:t>
      </w:r>
      <w:del w:id="26" w:author="David Gonzalez" w:date="2024-03-31T08:19:00Z">
        <w:r w:rsidR="006277AC" w:rsidDel="00904469">
          <w:rPr>
            <w:rFonts w:ascii="Arial" w:hAnsi="Arial" w:cs="Arial"/>
          </w:rPr>
          <w:delText xml:space="preserve">circumstances </w:delText>
        </w:r>
      </w:del>
      <w:ins w:id="27" w:author="David Gonzalez" w:date="2024-03-31T08:19:00Z">
        <w:r w:rsidR="00904469">
          <w:rPr>
            <w:rFonts w:ascii="Arial" w:hAnsi="Arial" w:cs="Arial"/>
          </w:rPr>
          <w:t xml:space="preserve">conditions </w:t>
        </w:r>
      </w:ins>
      <w:r w:rsidR="006277AC">
        <w:rPr>
          <w:rFonts w:ascii="Arial" w:hAnsi="Arial" w:cs="Arial"/>
        </w:rPr>
        <w:t xml:space="preserve">are met in the healthcare </w:t>
      </w:r>
      <w:r w:rsidR="007B701F">
        <w:rPr>
          <w:rFonts w:ascii="Arial" w:hAnsi="Arial" w:cs="Arial"/>
        </w:rPr>
        <w:t xml:space="preserve">setting, where these microbes commonly persist and infect immunocompromised patients due to their intrinsic capability to survive disinfection routines and </w:t>
      </w:r>
      <w:r w:rsidR="00F74C3B">
        <w:rPr>
          <w:rFonts w:ascii="Arial" w:hAnsi="Arial" w:cs="Arial"/>
        </w:rPr>
        <w:t xml:space="preserve">ability to </w:t>
      </w:r>
      <w:r w:rsidR="007B701F">
        <w:rPr>
          <w:rFonts w:ascii="Arial" w:hAnsi="Arial" w:cs="Arial"/>
        </w:rPr>
        <w:t xml:space="preserve">acquire foreign DNA through horizontal gene transfer to increase </w:t>
      </w:r>
      <w:del w:id="28" w:author="David Gonzalez" w:date="2024-03-31T08:19:00Z">
        <w:r w:rsidR="007B701F" w:rsidDel="004643C8">
          <w:rPr>
            <w:rFonts w:ascii="Arial" w:hAnsi="Arial" w:cs="Arial"/>
          </w:rPr>
          <w:delText xml:space="preserve">their </w:delText>
        </w:r>
      </w:del>
      <w:r w:rsidR="007B701F">
        <w:rPr>
          <w:rFonts w:ascii="Arial" w:hAnsi="Arial" w:cs="Arial"/>
        </w:rPr>
        <w:t xml:space="preserve">fitness. </w:t>
      </w:r>
      <w:r w:rsidR="006277AC">
        <w:rPr>
          <w:rFonts w:ascii="Arial" w:hAnsi="Arial" w:cs="Arial"/>
        </w:rPr>
        <w:t xml:space="preserve">As </w:t>
      </w:r>
      <w:r w:rsidR="007B701F">
        <w:rPr>
          <w:rFonts w:ascii="Arial" w:hAnsi="Arial" w:cs="Arial"/>
        </w:rPr>
        <w:t>such</w:t>
      </w:r>
      <w:r w:rsidR="006277AC">
        <w:rPr>
          <w:rFonts w:ascii="Arial" w:hAnsi="Arial" w:cs="Arial"/>
        </w:rPr>
        <w:t xml:space="preserve">, Enterococcus infections have become one of the </w:t>
      </w:r>
      <w:r w:rsidR="007B701F">
        <w:rPr>
          <w:rFonts w:ascii="Arial" w:hAnsi="Arial" w:cs="Arial"/>
        </w:rPr>
        <w:t>most prevalent</w:t>
      </w:r>
      <w:r w:rsidR="006277AC">
        <w:rPr>
          <w:rFonts w:ascii="Arial" w:hAnsi="Arial" w:cs="Arial"/>
        </w:rPr>
        <w:t xml:space="preserve"> </w:t>
      </w:r>
      <w:del w:id="29" w:author="David Gonzalez" w:date="2024-03-31T08:19:00Z">
        <w:r w:rsidR="006277AC" w:rsidDel="004643C8">
          <w:rPr>
            <w:rFonts w:ascii="Arial" w:hAnsi="Arial" w:cs="Arial"/>
          </w:rPr>
          <w:delText>hospital acquired</w:delText>
        </w:r>
      </w:del>
      <w:ins w:id="30" w:author="David Gonzalez" w:date="2024-03-31T08:19:00Z">
        <w:r w:rsidR="004643C8">
          <w:rPr>
            <w:rFonts w:ascii="Arial" w:hAnsi="Arial" w:cs="Arial"/>
          </w:rPr>
          <w:t>hospital-acquired</w:t>
        </w:r>
      </w:ins>
      <w:r w:rsidR="006277AC">
        <w:rPr>
          <w:rFonts w:ascii="Arial" w:hAnsi="Arial" w:cs="Arial"/>
        </w:rPr>
        <w:t xml:space="preserve"> infections. </w:t>
      </w:r>
      <w:r w:rsidR="007B701F">
        <w:rPr>
          <w:rFonts w:ascii="Arial" w:hAnsi="Arial" w:cs="Arial"/>
        </w:rPr>
        <w:t xml:space="preserve">A </w:t>
      </w:r>
      <w:r w:rsidR="006C2FB7">
        <w:rPr>
          <w:rFonts w:ascii="Arial" w:hAnsi="Arial" w:cs="Arial"/>
        </w:rPr>
        <w:t>clinically relevant manifestation</w:t>
      </w:r>
      <w:r w:rsidR="007B701F">
        <w:rPr>
          <w:rFonts w:ascii="Arial" w:hAnsi="Arial" w:cs="Arial"/>
        </w:rPr>
        <w:t xml:space="preserve"> </w:t>
      </w:r>
      <w:r w:rsidR="006C2FB7">
        <w:rPr>
          <w:rFonts w:ascii="Arial" w:hAnsi="Arial" w:cs="Arial"/>
        </w:rPr>
        <w:t>of these infections is Enterococcal bacteremia</w:t>
      </w:r>
      <w:r w:rsidR="007B701F">
        <w:rPr>
          <w:rFonts w:ascii="Arial" w:hAnsi="Arial" w:cs="Arial"/>
        </w:rPr>
        <w:t xml:space="preserve"> (EcB)</w:t>
      </w:r>
      <w:r w:rsidR="006C2FB7">
        <w:rPr>
          <w:rFonts w:ascii="Arial" w:hAnsi="Arial" w:cs="Arial"/>
        </w:rPr>
        <w:t xml:space="preserve">, where mortality rates as high as 46% have been reported. </w:t>
      </w:r>
    </w:p>
    <w:p w14:paraId="64959083" w14:textId="77777777" w:rsidR="00A26A1F" w:rsidRDefault="00A26A1F" w:rsidP="007B701F">
      <w:pPr>
        <w:spacing w:line="480" w:lineRule="auto"/>
        <w:ind w:firstLine="720"/>
        <w:rPr>
          <w:rFonts w:ascii="Arial" w:hAnsi="Arial" w:cs="Arial"/>
        </w:rPr>
      </w:pPr>
    </w:p>
    <w:p w14:paraId="7BDFC77E" w14:textId="50AD6ECD" w:rsidR="008728FA" w:rsidRDefault="007B701F" w:rsidP="005B3607">
      <w:pPr>
        <w:spacing w:line="480" w:lineRule="auto"/>
        <w:ind w:firstLine="720"/>
        <w:rPr>
          <w:rFonts w:ascii="Arial" w:hAnsi="Arial" w:cs="Arial"/>
        </w:rPr>
      </w:pPr>
      <w:r>
        <w:rPr>
          <w:rFonts w:ascii="Arial" w:hAnsi="Arial" w:cs="Arial"/>
        </w:rPr>
        <w:t>Despite the prevalence and severity of EcB, s</w:t>
      </w:r>
      <w:r w:rsidR="006C2FB7">
        <w:rPr>
          <w:rFonts w:ascii="Arial" w:hAnsi="Arial" w:cs="Arial"/>
        </w:rPr>
        <w:t xml:space="preserve">ystemic host responses </w:t>
      </w:r>
      <w:r>
        <w:rPr>
          <w:rFonts w:ascii="Arial" w:hAnsi="Arial" w:cs="Arial"/>
        </w:rPr>
        <w:t xml:space="preserve">to EcB </w:t>
      </w:r>
      <w:r w:rsidR="006C2FB7">
        <w:rPr>
          <w:rFonts w:ascii="Arial" w:hAnsi="Arial" w:cs="Arial"/>
        </w:rPr>
        <w:t>have never been comprehensively examined</w:t>
      </w:r>
      <w:ins w:id="31" w:author="David Gonzalez" w:date="2024-03-31T08:22:00Z">
        <w:r w:rsidR="001636B3">
          <w:rPr>
            <w:rFonts w:ascii="Arial" w:hAnsi="Arial" w:cs="Arial"/>
          </w:rPr>
          <w:t xml:space="preserve"> using an unbiased multi-omic</w:t>
        </w:r>
      </w:ins>
      <w:ins w:id="32" w:author="David Gonzalez" w:date="2024-03-31T08:23:00Z">
        <w:r w:rsidR="001636B3">
          <w:rPr>
            <w:rFonts w:ascii="Arial" w:hAnsi="Arial" w:cs="Arial"/>
          </w:rPr>
          <w:t>s</w:t>
        </w:r>
      </w:ins>
      <w:ins w:id="33" w:author="David Gonzalez" w:date="2024-03-31T08:22:00Z">
        <w:r w:rsidR="001636B3">
          <w:rPr>
            <w:rFonts w:ascii="Arial" w:hAnsi="Arial" w:cs="Arial"/>
          </w:rPr>
          <w:t xml:space="preserve"> approach</w:t>
        </w:r>
      </w:ins>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w:t>
      </w:r>
      <w:del w:id="34" w:author="David Gonzalez" w:date="2024-03-31T08:23:00Z">
        <w:r w:rsidR="003C70C3" w:rsidDel="001636B3">
          <w:rPr>
            <w:rFonts w:ascii="Arial" w:hAnsi="Arial" w:cs="Arial"/>
          </w:rPr>
          <w:delText xml:space="preserve">multi-omic </w:delText>
        </w:r>
      </w:del>
      <w:r w:rsidR="003C70C3">
        <w:rPr>
          <w:rFonts w:ascii="Arial" w:hAnsi="Arial" w:cs="Arial"/>
        </w:rPr>
        <w:t xml:space="preserve">resource profiling </w:t>
      </w:r>
      <w:del w:id="35" w:author="David Gonzalez" w:date="2024-03-31T08:24:00Z">
        <w:r w:rsidR="003C70C3" w:rsidDel="009C7B27">
          <w:rPr>
            <w:rFonts w:ascii="Arial" w:hAnsi="Arial" w:cs="Arial"/>
          </w:rPr>
          <w:delText xml:space="preserve">these </w:delText>
        </w:r>
      </w:del>
      <w:ins w:id="36" w:author="David Gonzalez" w:date="2024-03-31T08:24:00Z">
        <w:r w:rsidR="009C7B27">
          <w:rPr>
            <w:rFonts w:ascii="Arial" w:hAnsi="Arial" w:cs="Arial"/>
          </w:rPr>
          <w:t xml:space="preserve">molecular </w:t>
        </w:r>
      </w:ins>
      <w:r w:rsidR="003C70C3">
        <w:rPr>
          <w:rFonts w:ascii="Arial" w:hAnsi="Arial" w:cs="Arial"/>
        </w:rPr>
        <w:t>differences</w:t>
      </w:r>
      <w:r w:rsidR="006C2FB7">
        <w:rPr>
          <w:rFonts w:ascii="Arial" w:hAnsi="Arial" w:cs="Arial"/>
        </w:rPr>
        <w:t xml:space="preserve"> as observed in</w:t>
      </w:r>
      <w:r w:rsidR="00F74C3B">
        <w:rPr>
          <w:rFonts w:ascii="Arial" w:hAnsi="Arial" w:cs="Arial"/>
        </w:rPr>
        <w:t xml:space="preserve"> EcB</w:t>
      </w:r>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r>
        <w:rPr>
          <w:rFonts w:ascii="Arial" w:hAnsi="Arial" w:cs="Arial"/>
        </w:rPr>
        <w:t>EcB</w:t>
      </w:r>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w:t>
      </w:r>
      <w:del w:id="37" w:author="David Gonzalez" w:date="2024-03-31T08:25:00Z">
        <w:r w:rsidR="00352F2E" w:rsidDel="0091541A">
          <w:rPr>
            <w:rFonts w:ascii="Arial" w:hAnsi="Arial" w:cs="Arial"/>
          </w:rPr>
          <w:delText xml:space="preserve">us </w:delText>
        </w:r>
      </w:del>
      <w:r w:rsidR="00352F2E">
        <w:rPr>
          <w:rFonts w:ascii="Arial" w:hAnsi="Arial" w:cs="Arial"/>
        </w:rPr>
        <w:t xml:space="preserve">the unique opportunity to examine enterococcal bacteremia </w:t>
      </w:r>
      <w:r w:rsidR="005B3607">
        <w:rPr>
          <w:rFonts w:ascii="Arial" w:hAnsi="Arial" w:cs="Arial"/>
        </w:rPr>
        <w:t>with an added layer of</w:t>
      </w:r>
      <w:r w:rsidR="00352F2E">
        <w:rPr>
          <w:rFonts w:ascii="Arial" w:hAnsi="Arial" w:cs="Arial"/>
        </w:rPr>
        <w:t xml:space="preserve"> granularly, </w:t>
      </w:r>
      <w:r w:rsidR="005B3607">
        <w:rPr>
          <w:rFonts w:ascii="Arial" w:hAnsi="Arial" w:cs="Arial"/>
        </w:rPr>
        <w:t xml:space="preserve">comparing </w:t>
      </w:r>
      <w:r>
        <w:rPr>
          <w:rFonts w:ascii="Arial" w:hAnsi="Arial" w:cs="Arial"/>
        </w:rPr>
        <w:t>EcB</w:t>
      </w:r>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5B3607">
        <w:rPr>
          <w:rFonts w:ascii="Arial" w:hAnsi="Arial" w:cs="Arial"/>
        </w:rPr>
        <w:t>to</w:t>
      </w:r>
      <w:r w:rsidR="00352F2E">
        <w:rPr>
          <w:rFonts w:ascii="Arial" w:hAnsi="Arial" w:cs="Arial"/>
        </w:rPr>
        <w:t xml:space="preserve"> </w:t>
      </w:r>
      <w:r w:rsidR="00253261">
        <w:rPr>
          <w:rFonts w:ascii="Arial" w:hAnsi="Arial" w:cs="Arial"/>
        </w:rPr>
        <w:t xml:space="preserve">that caused by </w:t>
      </w:r>
      <w:r w:rsidR="00352F2E" w:rsidRPr="00352F2E">
        <w:rPr>
          <w:rFonts w:ascii="Arial" w:hAnsi="Arial" w:cs="Arial"/>
          <w:i/>
          <w:iCs/>
        </w:rPr>
        <w:t>E. faeciu</w:t>
      </w:r>
      <w:r w:rsidR="005B3607">
        <w:rPr>
          <w:rFonts w:ascii="Arial" w:hAnsi="Arial" w:cs="Arial"/>
          <w:i/>
          <w:iCs/>
        </w:rPr>
        <w:t>m</w:t>
      </w:r>
      <w:ins w:id="38" w:author="David Gonzalez" w:date="2024-03-31T08:26:00Z">
        <w:r w:rsidR="00A637E7">
          <w:rPr>
            <w:rFonts w:ascii="Arial" w:hAnsi="Arial" w:cs="Arial"/>
          </w:rPr>
          <w:t>. Additionally, we</w:t>
        </w:r>
      </w:ins>
      <w:r>
        <w:rPr>
          <w:rFonts w:ascii="Arial" w:hAnsi="Arial" w:cs="Arial"/>
        </w:rPr>
        <w:t xml:space="preserve"> </w:t>
      </w:r>
      <w:ins w:id="39" w:author="David Gonzalez" w:date="2024-03-31T08:27:00Z">
        <w:r w:rsidR="002127EB">
          <w:rPr>
            <w:rFonts w:ascii="Arial" w:hAnsi="Arial" w:cs="Arial"/>
          </w:rPr>
          <w:t>cross reference the molsular sigantures we observed to</w:t>
        </w:r>
        <w:r w:rsidR="0034347B">
          <w:rPr>
            <w:rFonts w:ascii="Arial" w:hAnsi="Arial" w:cs="Arial"/>
          </w:rPr>
          <w:t xml:space="preserve"> </w:t>
        </w:r>
      </w:ins>
      <w:ins w:id="40" w:author="David Gonzalez" w:date="2024-03-31T08:28:00Z">
        <w:r w:rsidR="0034347B">
          <w:rPr>
            <w:rFonts w:ascii="Arial" w:hAnsi="Arial" w:cs="Arial"/>
          </w:rPr>
          <w:t xml:space="preserve">molecular sigantires observed in </w:t>
        </w:r>
      </w:ins>
      <w:del w:id="41" w:author="David Gonzalez" w:date="2024-03-31T08:26:00Z">
        <w:r w:rsidDel="00A637E7">
          <w:rPr>
            <w:rFonts w:ascii="Arial" w:hAnsi="Arial" w:cs="Arial"/>
          </w:rPr>
          <w:delText xml:space="preserve">as well as to </w:delText>
        </w:r>
      </w:del>
      <w:r>
        <w:rPr>
          <w:rFonts w:ascii="Arial" w:hAnsi="Arial" w:cs="Arial"/>
        </w:rPr>
        <w:lastRenderedPageBreak/>
        <w:t xml:space="preserve">bacteremia caused by </w:t>
      </w:r>
      <w:ins w:id="42" w:author="David Gonzalez" w:date="2024-03-31T08:28:00Z">
        <w:r w:rsidR="0034347B">
          <w:rPr>
            <w:rFonts w:ascii="Arial" w:hAnsi="Arial" w:cs="Arial"/>
          </w:rPr>
          <w:t xml:space="preserve">the human pathogen, </w:t>
        </w:r>
      </w:ins>
      <w:r w:rsidRPr="007B701F">
        <w:rPr>
          <w:rFonts w:ascii="Arial" w:hAnsi="Arial" w:cs="Arial"/>
          <w:i/>
          <w:iCs/>
        </w:rPr>
        <w:t>Staphylococcus aureus</w:t>
      </w:r>
      <w:r>
        <w:rPr>
          <w:rFonts w:ascii="Arial" w:hAnsi="Arial" w:cs="Arial"/>
        </w:rPr>
        <w:t xml:space="preserve">. </w:t>
      </w:r>
      <w:del w:id="43" w:author="David Gonzalez" w:date="2024-03-31T08:28:00Z">
        <w:r w:rsidR="00352F2E" w:rsidDel="001B2745">
          <w:rPr>
            <w:rFonts w:ascii="Arial" w:hAnsi="Arial" w:cs="Arial"/>
          </w:rPr>
          <w:delText>Additionally, t</w:delText>
        </w:r>
      </w:del>
      <w:ins w:id="44" w:author="David Gonzalez" w:date="2024-03-31T08:28:00Z">
        <w:r w:rsidR="001B2745">
          <w:rPr>
            <w:rFonts w:ascii="Arial" w:hAnsi="Arial" w:cs="Arial"/>
          </w:rPr>
          <w:t>T</w:t>
        </w:r>
      </w:ins>
      <w:r w:rsidR="00352F2E">
        <w:rPr>
          <w:rFonts w:ascii="Arial" w:hAnsi="Arial" w:cs="Arial"/>
        </w:rPr>
        <w:t xml:space="preserve">he collection of extensive patient metadata allowed us to </w:t>
      </w:r>
      <w:r w:rsidR="005B3607">
        <w:rPr>
          <w:rFonts w:ascii="Arial" w:hAnsi="Arial" w:cs="Arial"/>
        </w:rPr>
        <w:t>examine features</w:t>
      </w:r>
      <w:r w:rsidR="00352F2E">
        <w:rPr>
          <w:rFonts w:ascii="Arial" w:hAnsi="Arial" w:cs="Arial"/>
        </w:rPr>
        <w:t xml:space="preserve"> associated with mortality or </w:t>
      </w:r>
      <w:r w:rsidR="005B3607">
        <w:rPr>
          <w:rFonts w:ascii="Arial" w:hAnsi="Arial" w:cs="Arial"/>
        </w:rPr>
        <w:t>survival and test them for associations with</w:t>
      </w:r>
      <w:r w:rsidR="00990CE5">
        <w:rPr>
          <w:rFonts w:ascii="Arial" w:hAnsi="Arial" w:cs="Arial"/>
        </w:rPr>
        <w:t xml:space="preserve"> potentially</w:t>
      </w:r>
      <w:r w:rsidR="005B3607">
        <w:rPr>
          <w:rFonts w:ascii="Arial" w:hAnsi="Arial" w:cs="Arial"/>
        </w:rPr>
        <w:t xml:space="preserve">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and infected patients, </w:t>
      </w:r>
      <w:r w:rsidR="00C43629">
        <w:rPr>
          <w:rFonts w:ascii="Arial" w:hAnsi="Arial" w:cs="Arial"/>
        </w:rPr>
        <w:t>i</w:t>
      </w:r>
      <w:r w:rsidR="003411CE">
        <w:rPr>
          <w:rFonts w:ascii="Arial" w:hAnsi="Arial" w:cs="Arial"/>
        </w:rPr>
        <w:t>ndividuals</w:t>
      </w:r>
      <w:r w:rsidR="003411CE" w:rsidRPr="00CF169D">
        <w:rPr>
          <w:rFonts w:ascii="Arial" w:hAnsi="Arial" w:cs="Arial"/>
        </w:rPr>
        <w:t xml:space="preserve"> </w:t>
      </w:r>
      <w:r w:rsidR="00CF169D" w:rsidRPr="00CF169D">
        <w:rPr>
          <w:rFonts w:ascii="Arial" w:hAnsi="Arial" w:cs="Arial"/>
        </w:rPr>
        <w:t xml:space="preserve">with </w:t>
      </w:r>
      <w:r w:rsidR="00CF169D" w:rsidRPr="00CF169D">
        <w:rPr>
          <w:rFonts w:ascii="Arial" w:hAnsi="Arial" w:cs="Arial"/>
          <w:i/>
        </w:rPr>
        <w:t>E. faecalis</w:t>
      </w:r>
      <w:ins w:id="45" w:author="David Gonzalez" w:date="2024-03-31T08:29:00Z">
        <w:r w:rsidR="00D3233A">
          <w:rPr>
            <w:rFonts w:ascii="Arial" w:hAnsi="Arial" w:cs="Arial"/>
          </w:rPr>
          <w:t>,</w:t>
        </w:r>
      </w:ins>
      <w:del w:id="46" w:author="David Gonzalez" w:date="2024-03-31T08:29:00Z">
        <w:r w:rsidR="00CF169D" w:rsidRPr="00CF169D" w:rsidDel="00D3233A">
          <w:rPr>
            <w:rFonts w:ascii="Arial" w:hAnsi="Arial" w:cs="Arial"/>
          </w:rPr>
          <w:delText xml:space="preserve"> and </w:delText>
        </w:r>
      </w:del>
      <w:r w:rsidR="00CF169D" w:rsidRPr="00CF169D">
        <w:rPr>
          <w:rFonts w:ascii="Arial" w:hAnsi="Arial" w:cs="Arial"/>
          <w:i/>
        </w:rPr>
        <w:t>E faecium</w:t>
      </w:r>
      <w:ins w:id="47" w:author="David Gonzalez" w:date="2024-03-31T08:29:00Z">
        <w:r w:rsidR="00D3233A">
          <w:rPr>
            <w:rFonts w:ascii="Arial" w:hAnsi="Arial" w:cs="Arial"/>
            <w:i/>
          </w:rPr>
          <w:t>, and S. aureus</w:t>
        </w:r>
      </w:ins>
      <w:r w:rsidR="00CF169D" w:rsidRPr="00CF169D">
        <w:rPr>
          <w:rFonts w:ascii="Arial" w:hAnsi="Arial" w:cs="Arial"/>
        </w:rPr>
        <w:t xml:space="preserve"> bacteremia</w:t>
      </w:r>
      <w:r w:rsidR="0069004B">
        <w:rPr>
          <w:rFonts w:ascii="Arial" w:hAnsi="Arial" w:cs="Arial"/>
        </w:rPr>
        <w:t xml:space="preserve">, and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and survival. </w:t>
      </w:r>
      <w:r w:rsidR="00210E35">
        <w:rPr>
          <w:rFonts w:ascii="Arial" w:hAnsi="Arial" w:cs="Arial"/>
        </w:rPr>
        <w:t>Altogether, this</w:t>
      </w:r>
      <w:r w:rsidR="00210E35" w:rsidRPr="003411CE">
        <w:rPr>
          <w:rFonts w:ascii="Arial" w:hAnsi="Arial" w:cs="Arial"/>
        </w:rPr>
        <w:t xml:space="preserve"> endeavor </w:t>
      </w:r>
      <w:del w:id="48" w:author="David Gonzalez" w:date="2024-03-31T08:29:00Z">
        <w:r w:rsidR="00210E35" w:rsidDel="00FD1714">
          <w:rPr>
            <w:rFonts w:ascii="Arial" w:hAnsi="Arial" w:cs="Arial"/>
          </w:rPr>
          <w:delText>aspires</w:delText>
        </w:r>
        <w:r w:rsidR="00210E35" w:rsidRPr="003411CE" w:rsidDel="00FD1714">
          <w:rPr>
            <w:rFonts w:ascii="Arial" w:hAnsi="Arial" w:cs="Arial"/>
          </w:rPr>
          <w:delText xml:space="preserve"> to </w:delText>
        </w:r>
      </w:del>
      <w:r w:rsidR="00210E35" w:rsidRPr="003411CE">
        <w:rPr>
          <w:rFonts w:ascii="Arial" w:hAnsi="Arial" w:cs="Arial"/>
        </w:rPr>
        <w:t>culminate</w:t>
      </w:r>
      <w:ins w:id="49" w:author="David Gonzalez" w:date="2024-03-31T08:29:00Z">
        <w:r w:rsidR="00FD1714">
          <w:rPr>
            <w:rFonts w:ascii="Arial" w:hAnsi="Arial" w:cs="Arial"/>
          </w:rPr>
          <w:t>s</w:t>
        </w:r>
      </w:ins>
      <w:r w:rsidR="00210E35" w:rsidRPr="003411CE">
        <w:rPr>
          <w:rFonts w:ascii="Arial" w:hAnsi="Arial" w:cs="Arial"/>
        </w:rPr>
        <w:t xml:space="preserve"> in the creation of </w:t>
      </w:r>
      <w:ins w:id="50" w:author="David Gonzalez" w:date="2024-03-31T08:30:00Z">
        <w:r w:rsidR="00FD1714">
          <w:rPr>
            <w:rFonts w:ascii="Arial" w:hAnsi="Arial" w:cs="Arial"/>
          </w:rPr>
          <w:t xml:space="preserve">an </w:t>
        </w:r>
      </w:ins>
      <w:r w:rsidR="00210E35" w:rsidRPr="003411CE">
        <w:rPr>
          <w:rFonts w:ascii="Arial" w:hAnsi="Arial" w:cs="Arial"/>
        </w:rPr>
        <w:t>objective risk stratification algorithm</w:t>
      </w:r>
      <w:del w:id="51" w:author="David Gonzalez" w:date="2024-03-31T08:30:00Z">
        <w:r w:rsidR="00210E35" w:rsidRPr="003411CE" w:rsidDel="00FD1714">
          <w:rPr>
            <w:rFonts w:ascii="Arial" w:hAnsi="Arial" w:cs="Arial"/>
          </w:rPr>
          <w:delText>s</w:delText>
        </w:r>
      </w:del>
      <w:r w:rsidR="00210E35" w:rsidRPr="003411CE">
        <w:rPr>
          <w:rFonts w:ascii="Arial" w:hAnsi="Arial" w:cs="Arial"/>
        </w:rPr>
        <w:t>—a pivotal step toward enhancing patient management and care.</w:t>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4F8BAC5" w14:textId="090C9CDA" w:rsidR="00210E35" w:rsidRDefault="00CF169D" w:rsidP="00210E35">
      <w:pPr>
        <w:spacing w:line="480" w:lineRule="auto"/>
        <w:ind w:firstLine="720"/>
        <w:rPr>
          <w:rFonts w:ascii="Arial" w:hAnsi="Arial" w:cs="Arial"/>
          <w:color w:val="000000"/>
          <w:shd w:val="clear" w:color="auto" w:fill="FFFFFF"/>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8F03B7">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The</w:t>
      </w:r>
      <w:r w:rsidR="00A2163E">
        <w:rPr>
          <w:rFonts w:ascii="Arial" w:hAnsi="Arial" w:cs="Arial"/>
        </w:rPr>
        <w:t xml:space="preserve"> gastrointestinal</w:t>
      </w:r>
      <w:r w:rsidRPr="00CF169D">
        <w:rPr>
          <w:rFonts w:ascii="Arial" w:hAnsi="Arial" w:cs="Arial"/>
        </w:rPr>
        <w:t xml:space="preserve"> </w:t>
      </w:r>
      <w:r w:rsidR="00A2163E">
        <w:rPr>
          <w:rFonts w:ascii="Arial" w:hAnsi="Arial" w:cs="Arial"/>
        </w:rPr>
        <w:t>(</w:t>
      </w:r>
      <w:r w:rsidRPr="00CF169D">
        <w:rPr>
          <w:rFonts w:ascii="Arial" w:hAnsi="Arial" w:cs="Arial"/>
        </w:rPr>
        <w:t>GI</w:t>
      </w:r>
      <w:r w:rsidR="00A2163E">
        <w:rPr>
          <w:rFonts w:ascii="Arial" w:hAnsi="Arial" w:cs="Arial"/>
        </w:rPr>
        <w:t>)</w:t>
      </w:r>
      <w:r w:rsidRPr="00CF169D">
        <w:rPr>
          <w:rFonts w:ascii="Arial" w:hAnsi="Arial" w:cs="Arial"/>
        </w:rPr>
        <w:t xml:space="preserve"> tract is the </w:t>
      </w:r>
      <w:r w:rsidR="00A2163E">
        <w:rPr>
          <w:rFonts w:ascii="Arial" w:hAnsi="Arial" w:cs="Arial"/>
        </w:rPr>
        <w:t>predominant</w:t>
      </w:r>
      <w:r w:rsidR="00A2163E" w:rsidRPr="00CF169D">
        <w:rPr>
          <w:rFonts w:ascii="Arial" w:hAnsi="Arial" w:cs="Arial"/>
        </w:rPr>
        <w:t xml:space="preserve"> </w:t>
      </w:r>
      <w:r w:rsidRPr="00CF169D">
        <w:rPr>
          <w:rFonts w:ascii="Arial" w:hAnsi="Arial" w:cs="Arial"/>
        </w:rPr>
        <w:t xml:space="preserve">reservoir of enterococci, </w:t>
      </w:r>
      <w:r w:rsidR="00C43629">
        <w:rPr>
          <w:rFonts w:ascii="Arial" w:hAnsi="Arial" w:cs="Arial"/>
        </w:rPr>
        <w:t>and i</w:t>
      </w:r>
      <w:r w:rsidR="00A2163E">
        <w:rPr>
          <w:rFonts w:ascii="Arial" w:hAnsi="Arial" w:cs="Arial"/>
        </w:rPr>
        <w:t>n recent</w:t>
      </w:r>
      <w:r w:rsidRPr="00CF169D">
        <w:rPr>
          <w:rFonts w:ascii="Arial" w:hAnsi="Arial" w:cs="Arial"/>
        </w:rPr>
        <w:t xml:space="preserve"> decades</w:t>
      </w:r>
      <w:r w:rsidR="00A2163E">
        <w:rPr>
          <w:rFonts w:ascii="Arial" w:hAnsi="Arial" w:cs="Arial"/>
        </w:rPr>
        <w:t>,</w:t>
      </w:r>
      <w:r w:rsidRPr="00CF169D">
        <w:rPr>
          <w:rFonts w:ascii="Arial" w:hAnsi="Arial" w:cs="Arial"/>
        </w:rPr>
        <w:t xml:space="preserve"> enterococci </w:t>
      </w:r>
      <w:r w:rsidR="00C43629">
        <w:rPr>
          <w:rFonts w:ascii="Arial" w:hAnsi="Arial" w:cs="Arial"/>
        </w:rPr>
        <w:t xml:space="preserve">have </w:t>
      </w:r>
      <w:r w:rsidRPr="00CF169D">
        <w:rPr>
          <w:rFonts w:ascii="Arial" w:hAnsi="Arial" w:cs="Arial"/>
        </w:rPr>
        <w:t>emerge</w:t>
      </w:r>
      <w:r w:rsidR="00C43629">
        <w:rPr>
          <w:rFonts w:ascii="Arial" w:hAnsi="Arial" w:cs="Arial"/>
        </w:rPr>
        <w:t>d</w:t>
      </w:r>
      <w:r w:rsidRPr="00CF169D">
        <w:rPr>
          <w:rFonts w:ascii="Arial" w:hAnsi="Arial" w:cs="Arial"/>
        </w:rPr>
        <w:t xml:space="preserve"> as important </w:t>
      </w:r>
      <w:del w:id="52" w:author="David Gonzalez" w:date="2024-03-31T08:31:00Z">
        <w:r w:rsidRPr="00CF169D" w:rsidDel="003F6701">
          <w:rPr>
            <w:rFonts w:ascii="Arial" w:hAnsi="Arial" w:cs="Arial"/>
          </w:rPr>
          <w:delText>healthcare associated</w:delText>
        </w:r>
      </w:del>
      <w:ins w:id="53" w:author="David Gonzalez" w:date="2024-03-31T08:31:00Z">
        <w:r w:rsidR="003F6701">
          <w:rPr>
            <w:rFonts w:ascii="Arial" w:hAnsi="Arial" w:cs="Arial"/>
          </w:rPr>
          <w:t>healthcare-associated</w:t>
        </w:r>
      </w:ins>
      <w:r w:rsidRPr="00CF169D">
        <w:rPr>
          <w:rFonts w:ascii="Arial" w:hAnsi="Arial" w:cs="Arial"/>
        </w:rPr>
        <w:t xml:space="preserve"> pathogens</w:t>
      </w:r>
      <w:r w:rsidR="00C43629">
        <w:rPr>
          <w:rFonts w:ascii="Arial" w:hAnsi="Arial" w:cs="Arial"/>
        </w:rPr>
        <w:t>. This has been largely attributable</w:t>
      </w:r>
      <w:r w:rsidRPr="00CF169D">
        <w:rPr>
          <w:rFonts w:ascii="Arial" w:hAnsi="Arial" w:cs="Arial"/>
        </w:rPr>
        <w:t xml:space="preserve"> </w:t>
      </w:r>
      <w:r w:rsidR="00A2163E">
        <w:rPr>
          <w:rFonts w:ascii="Arial" w:hAnsi="Arial" w:cs="Arial"/>
        </w:rPr>
        <w:t>to the</w:t>
      </w:r>
      <w:r w:rsidR="00A2163E" w:rsidRPr="00CF169D">
        <w:rPr>
          <w:rFonts w:ascii="Arial" w:hAnsi="Arial" w:cs="Arial"/>
        </w:rPr>
        <w:t xml:space="preserve"> </w:t>
      </w:r>
      <w:r w:rsidRPr="00CF169D">
        <w:rPr>
          <w:rFonts w:ascii="Arial" w:hAnsi="Arial" w:cs="Arial"/>
        </w:rPr>
        <w:t>increased us</w:t>
      </w:r>
      <w:r w:rsidR="00A2163E">
        <w:rPr>
          <w:rFonts w:ascii="Arial" w:hAnsi="Arial" w:cs="Arial"/>
        </w:rPr>
        <w:t>age</w:t>
      </w:r>
      <w:r w:rsidRPr="00CF169D">
        <w:rPr>
          <w:rFonts w:ascii="Arial" w:hAnsi="Arial" w:cs="Arial"/>
        </w:rPr>
        <w:t xml:space="preserve"> of broad-spectrum antibiotics such as cephalosporins and carbapenems</w:t>
      </w:r>
      <w:r w:rsidR="00A2163E">
        <w:rPr>
          <w:rFonts w:ascii="Arial" w:hAnsi="Arial" w:cs="Arial"/>
        </w:rPr>
        <w:t>,</w:t>
      </w:r>
      <w:r w:rsidRPr="00CF169D">
        <w:rPr>
          <w:rFonts w:ascii="Arial" w:hAnsi="Arial" w:cs="Arial"/>
        </w:rPr>
        <w:t xml:space="preserve"> to which enterococci are intrinsically resistant</w:t>
      </w:r>
      <w:r w:rsidR="008F03B7">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{"citationID":"9Gsd58uj","properties":{"formattedCitation":"\\super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2</w:t>
      </w:r>
      <w:r w:rsidR="008F03B7">
        <w:rPr>
          <w:rFonts w:ascii="Arial" w:hAnsi="Arial" w:cs="Arial"/>
        </w:rPr>
        <w:fldChar w:fldCharType="end"/>
      </w:r>
      <w:r w:rsidR="008F03B7">
        <w:rPr>
          <w:rFonts w:ascii="Arial" w:hAnsi="Arial" w:cs="Arial"/>
        </w:rPr>
        <w:t>.</w:t>
      </w:r>
      <w:r w:rsidRPr="00CF169D">
        <w:rPr>
          <w:rFonts w:ascii="Arial" w:hAnsi="Arial" w:cs="Arial"/>
        </w:rPr>
        <w:t xml:space="preserve"> </w:t>
      </w:r>
      <w:r w:rsidR="00C43629">
        <w:rPr>
          <w:rFonts w:ascii="Arial" w:hAnsi="Arial" w:cs="Arial"/>
        </w:rPr>
        <w:t>Th</w:t>
      </w:r>
      <w:r w:rsidR="00A2163E">
        <w:rPr>
          <w:rFonts w:ascii="Arial" w:hAnsi="Arial" w:cs="Arial"/>
        </w:rPr>
        <w:t xml:space="preserve">e </w:t>
      </w:r>
      <w:r w:rsidR="00210E35">
        <w:rPr>
          <w:rFonts w:ascii="Arial" w:hAnsi="Arial" w:cs="Arial"/>
        </w:rPr>
        <w:t xml:space="preserve">human associated </w:t>
      </w:r>
      <w:r w:rsidR="00A2163E">
        <w:rPr>
          <w:rFonts w:ascii="Arial" w:hAnsi="Arial" w:cs="Arial"/>
        </w:rPr>
        <w:t>enterococcal species</w:t>
      </w:r>
      <w:r w:rsidRPr="00CF169D">
        <w:rPr>
          <w:rFonts w:ascii="Arial" w:hAnsi="Arial" w:cs="Arial"/>
        </w:rPr>
        <w:t xml:space="preserve">, </w:t>
      </w:r>
      <w:r w:rsidRPr="00CF169D">
        <w:rPr>
          <w:rFonts w:ascii="Arial" w:hAnsi="Arial" w:cs="Arial"/>
          <w:i/>
          <w:iCs/>
        </w:rPr>
        <w:t xml:space="preserve">Enterococcus faecalis </w:t>
      </w:r>
      <w:r w:rsidRPr="00CF169D">
        <w:rPr>
          <w:rFonts w:ascii="Arial" w:hAnsi="Arial" w:cs="Arial"/>
        </w:rPr>
        <w:t xml:space="preserve">and </w:t>
      </w:r>
      <w:r w:rsidRPr="00CF169D">
        <w:rPr>
          <w:rFonts w:ascii="Arial" w:hAnsi="Arial" w:cs="Arial"/>
          <w:i/>
          <w:iCs/>
        </w:rPr>
        <w:t>Enterococcus faecium</w:t>
      </w:r>
      <w:r w:rsidRPr="00CF169D">
        <w:rPr>
          <w:rFonts w:ascii="Arial" w:hAnsi="Arial" w:cs="Arial"/>
        </w:rPr>
        <w:t>, establish their niche as commensals within the first 10 days following birth</w:t>
      </w:r>
      <w:r w:rsidR="008F03B7">
        <w:rPr>
          <w:rFonts w:ascii="Arial" w:hAnsi="Arial" w:cs="Arial"/>
        </w:rPr>
        <w:t xml:space="preserve"> </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{"citationID":"SAmrSim6","properties":{"formattedCitation":"\\super 3\\nosupersub{}","plainCitation":"3","noteIndex":0},"citationItems":[{"id":5887,"uris":["http://zotero.org/users/6494753/items/9NHY4CMF"],"itemData":{"id":5887,"type":"article-journal","abstract":"Enterococcus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3</w:t>
      </w:r>
      <w:r w:rsidR="008F03B7" w:rsidRPr="00F262FD">
        <w:rPr>
          <w:rFonts w:ascii="Arial" w:hAnsi="Arial" w:cs="Arial"/>
          <w:vertAlign w:val="superscript"/>
        </w:rPr>
        <w:fldChar w:fldCharType="end"/>
      </w:r>
      <w:r w:rsidR="008F03B7" w:rsidRPr="00F262FD">
        <w:rPr>
          <w:rFonts w:ascii="Arial" w:hAnsi="Arial" w:cs="Arial"/>
          <w:vertAlign w:val="superscript"/>
        </w:rPr>
        <w:t>,</w:t>
      </w:r>
      <w:r w:rsidR="008F03B7" w:rsidRPr="00F262FD">
        <w:rPr>
          <w:rFonts w:ascii="Arial" w:hAnsi="Arial" w:cs="Arial"/>
          <w:vertAlign w:val="superscript"/>
        </w:rPr>
        <w:fldChar w:fldCharType="begin"/>
      </w:r>
      <w:r w:rsidR="008F03B7" w:rsidRPr="00F262FD">
        <w:rPr>
          <w:rFonts w:ascii="Arial" w:hAnsi="Arial" w:cs="Arial"/>
          <w:vertAlign w:val="superscript"/>
        </w:rPr>
        <w:instrText xml:space="preserve"> ADDIN ZOTERO_ITEM CSL_CITATION {"citationID":"fU3TkyZL","properties":{"formattedCitation":"\\super 4\\nosupersub{}","plainCitation":"4","noteIndex":0},"citationItems":[{"id":5886,"uris":["http://zotero.org/users/6494753/items/PAVBXNRX"],"itemData":{"id":5886,"type":"article-journal","abstract":"Background: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8F03B7" w:rsidRPr="00F262FD">
        <w:rPr>
          <w:rFonts w:ascii="Arial" w:hAnsi="Arial" w:cs="Arial"/>
          <w:vertAlign w:val="superscript"/>
        </w:rPr>
        <w:fldChar w:fldCharType="separate"/>
      </w:r>
      <w:r w:rsidR="008F03B7" w:rsidRPr="00F262FD">
        <w:rPr>
          <w:rFonts w:ascii="Arial" w:hAnsi="Arial" w:cs="Arial"/>
          <w:vertAlign w:val="superscript"/>
        </w:rPr>
        <w:t>4</w:t>
      </w:r>
      <w:r w:rsidR="008F03B7" w:rsidRPr="00F262FD">
        <w:rPr>
          <w:rFonts w:ascii="Arial" w:hAnsi="Arial" w:cs="Arial"/>
          <w:vertAlign w:val="superscript"/>
        </w:rPr>
        <w:fldChar w:fldCharType="end"/>
      </w:r>
      <w:r w:rsidRPr="00CF169D">
        <w:rPr>
          <w:rFonts w:ascii="Arial" w:hAnsi="Arial" w:cs="Arial"/>
        </w:rPr>
        <w:t xml:space="preserve">. The combination of invasive procedures and aggressive medical care in increasingly older and </w:t>
      </w:r>
      <w:r w:rsidR="00A2163E">
        <w:rPr>
          <w:rFonts w:ascii="Arial" w:hAnsi="Arial" w:cs="Arial"/>
        </w:rPr>
        <w:t>complex</w:t>
      </w:r>
      <w:r w:rsidRPr="00CF169D">
        <w:rPr>
          <w:rFonts w:ascii="Arial" w:hAnsi="Arial" w:cs="Arial"/>
        </w:rPr>
        <w:t xml:space="preserve"> patients</w:t>
      </w:r>
      <w:r w:rsidR="00A2163E">
        <w:rPr>
          <w:rFonts w:ascii="Arial" w:hAnsi="Arial" w:cs="Arial"/>
        </w:rPr>
        <w:t>,</w:t>
      </w:r>
      <w:r w:rsidRPr="00CF169D">
        <w:rPr>
          <w:rFonts w:ascii="Arial" w:hAnsi="Arial" w:cs="Arial"/>
        </w:rPr>
        <w:t xml:space="preserve"> </w:t>
      </w:r>
      <w:r w:rsidR="00A2163E">
        <w:rPr>
          <w:rFonts w:ascii="Arial" w:hAnsi="Arial" w:cs="Arial"/>
        </w:rPr>
        <w:t>along with</w:t>
      </w:r>
      <w:r w:rsidR="00A2163E" w:rsidRPr="00CF169D">
        <w:rPr>
          <w:rFonts w:ascii="Arial" w:hAnsi="Arial" w:cs="Arial"/>
        </w:rPr>
        <w:t xml:space="preserve"> </w:t>
      </w:r>
      <w:r w:rsidR="00A2163E">
        <w:rPr>
          <w:rFonts w:ascii="Arial" w:hAnsi="Arial" w:cs="Arial"/>
        </w:rPr>
        <w:t>inadequate</w:t>
      </w:r>
      <w:r w:rsidRPr="00CF169D">
        <w:rPr>
          <w:rFonts w:ascii="Arial" w:hAnsi="Arial" w:cs="Arial"/>
        </w:rPr>
        <w:t xml:space="preserve"> antibiotic stewardship</w:t>
      </w:r>
      <w:r w:rsidR="00A2163E">
        <w:rPr>
          <w:rFonts w:ascii="Arial" w:hAnsi="Arial" w:cs="Arial"/>
        </w:rPr>
        <w:t>,</w:t>
      </w:r>
      <w:r w:rsidRPr="00CF169D">
        <w:rPr>
          <w:rFonts w:ascii="Arial" w:hAnsi="Arial" w:cs="Arial"/>
        </w:rPr>
        <w:t xml:space="preserve"> have resulted in </w:t>
      </w:r>
      <w:r w:rsidR="00A2163E">
        <w:rPr>
          <w:rFonts w:ascii="Arial" w:hAnsi="Arial" w:cs="Arial"/>
        </w:rPr>
        <w:t>a rise in severe,</w:t>
      </w:r>
      <w:r w:rsidR="00A2163E" w:rsidRPr="00CF169D">
        <w:rPr>
          <w:rFonts w:ascii="Arial" w:hAnsi="Arial" w:cs="Arial"/>
        </w:rPr>
        <w:t xml:space="preserve"> </w:t>
      </w:r>
      <w:r w:rsidRPr="00CF169D">
        <w:rPr>
          <w:rFonts w:ascii="Arial" w:hAnsi="Arial" w:cs="Arial"/>
        </w:rPr>
        <w:t xml:space="preserve">invasive </w:t>
      </w:r>
      <w:del w:id="54" w:author="David Gonzalez" w:date="2024-03-31T08:31:00Z">
        <w:r w:rsidRPr="00CF169D" w:rsidDel="00AC2220">
          <w:rPr>
            <w:rFonts w:ascii="Arial" w:hAnsi="Arial" w:cs="Arial"/>
          </w:rPr>
          <w:delText xml:space="preserve">infection </w:delText>
        </w:r>
      </w:del>
      <w:ins w:id="55" w:author="David Gonzalez" w:date="2024-03-31T08:31:00Z">
        <w:r w:rsidR="00AC2220">
          <w:rPr>
            <w:rFonts w:ascii="Arial" w:hAnsi="Arial" w:cs="Arial"/>
          </w:rPr>
          <w:t>infections</w:t>
        </w:r>
        <w:r w:rsidR="00AC2220" w:rsidRPr="00CF169D">
          <w:rPr>
            <w:rFonts w:ascii="Arial" w:hAnsi="Arial" w:cs="Arial"/>
          </w:rPr>
          <w:t xml:space="preserve"> </w:t>
        </w:r>
      </w:ins>
      <w:r w:rsidRPr="00CF169D">
        <w:rPr>
          <w:rFonts w:ascii="Arial" w:hAnsi="Arial" w:cs="Arial"/>
        </w:rPr>
        <w:t>caused by enterococci</w:t>
      </w:r>
      <w:r w:rsidR="00A2163E">
        <w:rPr>
          <w:rFonts w:ascii="Arial" w:hAnsi="Arial" w:cs="Arial"/>
        </w:rPr>
        <w:t>,</w:t>
      </w:r>
      <w:r w:rsidRPr="00CF169D">
        <w:rPr>
          <w:rFonts w:ascii="Arial" w:hAnsi="Arial" w:cs="Arial"/>
        </w:rPr>
        <w:t xml:space="preserve"> </w:t>
      </w:r>
      <w:r w:rsidR="00A2163E">
        <w:rPr>
          <w:rFonts w:ascii="Arial" w:hAnsi="Arial" w:cs="Arial"/>
        </w:rPr>
        <w:t>which are increasingly</w:t>
      </w:r>
      <w:r w:rsidRPr="00CF169D">
        <w:rPr>
          <w:rFonts w:ascii="Arial" w:hAnsi="Arial" w:cs="Arial"/>
        </w:rPr>
        <w:t xml:space="preserve"> multi-drug </w:t>
      </w:r>
      <w:del w:id="56" w:author="David Gonzalez" w:date="2024-03-31T08:32:00Z">
        <w:r w:rsidRPr="00CF169D" w:rsidDel="000813E5">
          <w:rPr>
            <w:rFonts w:ascii="Arial" w:hAnsi="Arial" w:cs="Arial"/>
          </w:rPr>
          <w:delText xml:space="preserve">resist </w:delText>
        </w:r>
      </w:del>
      <w:ins w:id="57" w:author="David Gonzalez" w:date="2024-03-31T08:32:00Z">
        <w:r w:rsidR="000813E5">
          <w:rPr>
            <w:rFonts w:ascii="Arial" w:hAnsi="Arial" w:cs="Arial"/>
          </w:rPr>
          <w:t>resistant</w:t>
        </w:r>
        <w:r w:rsidR="000813E5" w:rsidRPr="00CF169D">
          <w:rPr>
            <w:rFonts w:ascii="Arial" w:hAnsi="Arial" w:cs="Arial"/>
          </w:rPr>
          <w:t xml:space="preserve"> </w:t>
        </w:r>
      </w:ins>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A0598FA1A6541799E93107FDD50C775"/>
          </w:placeholder>
        </w:sdtPr>
        <w:sdtContent>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{"citationID":"an9MUD8v","properties":{"formattedCitation":"\\super 2\\nosupersub{}","plainCitation":"2","noteIndex":0},"citationItems":[{"id":5708,"uris":["http://zotero.org/users/6494753/items/WB5NR8NX"],"itemData":{"id":5708,"type":"article-journal","language":"en","source":"Zotero","title":"Enterococcal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2</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{"citationID":"P1DwmB2W","properties":{"formattedCitation":"\\super 5\\nosupersub{}","plainCitation":"5","noteIndex":0},"citationItems":[{"id":5885,"uris":["http://zotero.org/users/6494753/items/8VP3R2W3"],"itemData":{"id":5885,"type":"article-journal","container-title":"Clinical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5</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8F03B7">
            <w:rPr>
              <w:rFonts w:ascii="Arial" w:hAnsi="Arial" w:cs="Arial"/>
              <w:color w:val="000000"/>
              <w:vertAlign w:val="superscript"/>
            </w:rPr>
            <w:instrText xml:space="preserve"> ADDIN ZOTERO_ITEM CSL_CITATION {"citationID":"IvrxEBnK","properties":{"formattedCitation":"\\super 6\\nosupersub{}","plainCitation":"6","noteIndex":0},"citationItems":[{"id":5884,"uris":["http://zotero.org/users/6494753/items/76UU3CZP"],"itemData":{"id":5884,"type":"article-journal","container-title":"Clinical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8F03B7">
            <w:rPr>
              <w:rFonts w:ascii="Arial" w:hAnsi="Arial" w:cs="Arial"/>
              <w:color w:val="000000"/>
              <w:vertAlign w:val="superscript"/>
            </w:rPr>
            <w:fldChar w:fldCharType="separate"/>
          </w:r>
          <w:r w:rsidR="008F03B7" w:rsidRPr="008F03B7">
            <w:rPr>
              <w:rFonts w:ascii="Arial" w:hAnsi="Arial" w:cs="Arial"/>
              <w:color w:val="000000"/>
              <w:vertAlign w:val="superscript"/>
            </w:rPr>
            <w:t>6</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8F03B7">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{"citationID":"CCjTvS8A","properties":{"formattedCitation":"\\super 7\\nosupersub{}","plainCitation":"7","noteIndex":0},"citationItems":[{"id":5890,"uris":["http://zotero.org/users/6494753/items/DR9R5UJC"],"itemData":{"id":5890,"type":"article-journal","container-title":"New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8F03B7">
            <w:rPr>
              <w:rFonts w:ascii="Arial" w:hAnsi="Arial" w:cs="Arial"/>
              <w:color w:val="000000"/>
              <w:vertAlign w:val="superscript"/>
            </w:rPr>
            <w:fldChar w:fldCharType="separate"/>
          </w:r>
          <w:r w:rsidR="00620471" w:rsidRPr="00620471">
            <w:rPr>
              <w:rFonts w:ascii="Arial" w:hAnsi="Arial" w:cs="Arial"/>
              <w:color w:val="000000"/>
              <w:vertAlign w:val="superscript"/>
            </w:rPr>
            <w:t>7</w:t>
          </w:r>
          <w:r w:rsidR="008F03B7">
            <w:rPr>
              <w:rFonts w:ascii="Arial" w:hAnsi="Arial" w:cs="Arial"/>
              <w:color w:val="000000"/>
              <w:vertAlign w:val="superscript"/>
            </w:rPr>
            <w:fldChar w:fldCharType="end"/>
          </w:r>
          <w:r w:rsidR="00F262FD">
            <w:rPr>
              <w:rFonts w:ascii="Arial" w:hAnsi="Arial" w:cs="Arial"/>
              <w:color w:val="000000"/>
              <w:vertAlign w:val="superscript"/>
            </w:rPr>
            <w:t>,</w:t>
          </w:r>
          <w:r w:rsidR="00620471">
            <w:rPr>
              <w:rFonts w:ascii="Arial" w:hAnsi="Arial" w:cs="Arial"/>
              <w:color w:val="000000"/>
              <w:vertAlign w:val="superscript"/>
            </w:rPr>
            <w:fldChar w:fldCharType="begin"/>
          </w:r>
          <w:r w:rsidR="00620471">
            <w:rPr>
              <w:rFonts w:ascii="Arial" w:hAnsi="Arial" w:cs="Arial"/>
              <w:color w:val="000000"/>
              <w:vertAlign w:val="superscript"/>
            </w:rPr>
            <w:instrText xml:space="preserve"> ADDIN ZOTERO_ITEM CSL_CITATION {"citationID":"WxKoQNOJ","properties":{"formattedCitation":"\\super 8\\nosupersub{}","plainCitation":"8","noteIndex":0},"citationItems":[{"id":5892,"uris":["http://zotero.org/users/6494753/items/ABIGDYA4"],"itemData":{"id":5892,"type":"article-journal","container-title":"Antimicrobial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620471">
            <w:rPr>
              <w:rFonts w:ascii="Arial" w:hAnsi="Arial" w:cs="Arial"/>
              <w:color w:val="000000"/>
              <w:vertAlign w:val="superscript"/>
            </w:rPr>
            <w:fldChar w:fldCharType="separate"/>
          </w:r>
          <w:r w:rsidR="00620471" w:rsidRPr="00620471">
            <w:rPr>
              <w:rFonts w:ascii="Arial" w:hAnsi="Arial" w:cs="Arial"/>
              <w:color w:val="000000"/>
              <w:vertAlign w:val="superscript"/>
            </w:rPr>
            <w:t>8</w:t>
          </w:r>
          <w:r w:rsidR="00620471">
            <w:rPr>
              <w:rFonts w:ascii="Arial" w:hAnsi="Arial" w:cs="Arial"/>
              <w:color w:val="000000"/>
              <w:vertAlign w:val="superscript"/>
            </w:rPr>
            <w:fldChar w:fldCharType="end"/>
          </w:r>
        </w:sdtContent>
      </w:sdt>
      <w:r w:rsidRPr="00CF169D">
        <w:rPr>
          <w:rFonts w:ascii="Arial" w:hAnsi="Arial" w:cs="Arial"/>
          <w:color w:val="000000"/>
          <w:shd w:val="clear" w:color="auto" w:fill="FFFFFF"/>
        </w:rPr>
        <w:t>.</w:t>
      </w:r>
      <w:r w:rsidR="00210E35">
        <w:rPr>
          <w:rFonts w:ascii="Arial" w:hAnsi="Arial" w:cs="Arial"/>
          <w:color w:val="000000"/>
          <w:shd w:val="clear" w:color="auto" w:fill="FFFFFF"/>
        </w:rPr>
        <w:t xml:space="preserve"> Enterococcal infections are both prevalent </w:t>
      </w:r>
      <w:r w:rsidR="00210E35">
        <w:rPr>
          <w:rFonts w:ascii="Arial" w:hAnsi="Arial" w:cs="Arial"/>
          <w:color w:val="000000"/>
          <w:shd w:val="clear" w:color="auto" w:fill="FFFFFF"/>
        </w:rPr>
        <w:lastRenderedPageBreak/>
        <w:t xml:space="preserve">and deadly, with around 7% of </w:t>
      </w:r>
      <w:del w:id="58" w:author="David Gonzalez" w:date="2024-03-31T08:32:00Z">
        <w:r w:rsidR="00210E35" w:rsidDel="000813E5">
          <w:rPr>
            <w:rFonts w:ascii="Arial" w:hAnsi="Arial" w:cs="Arial"/>
            <w:color w:val="000000"/>
            <w:shd w:val="clear" w:color="auto" w:fill="FFFFFF"/>
          </w:rPr>
          <w:delText>hospital acquired</w:delText>
        </w:r>
      </w:del>
      <w:ins w:id="59" w:author="David Gonzalez" w:date="2024-03-31T08:32:00Z">
        <w:r w:rsidR="000813E5">
          <w:rPr>
            <w:rFonts w:ascii="Arial" w:hAnsi="Arial" w:cs="Arial"/>
            <w:color w:val="000000"/>
            <w:shd w:val="clear" w:color="auto" w:fill="FFFFFF"/>
          </w:rPr>
          <w:t>hospital-acquired</w:t>
        </w:r>
      </w:ins>
      <w:r w:rsidR="00210E35">
        <w:rPr>
          <w:rFonts w:ascii="Arial" w:hAnsi="Arial" w:cs="Arial"/>
          <w:color w:val="000000"/>
          <w:shd w:val="clear" w:color="auto" w:fill="FFFFFF"/>
        </w:rPr>
        <w:t xml:space="preserve"> infections being due to enterococcus and a mortality rate of up to 46% being reported in enterococcal bacteremia (EB</w:t>
      </w:r>
      <w:r w:rsidR="00542BE3">
        <w:rPr>
          <w:rFonts w:ascii="Arial" w:hAnsi="Arial" w:cs="Arial"/>
          <w:color w:val="000000"/>
          <w:shd w:val="clear" w:color="auto" w:fill="FFFFFF"/>
        </w:rPr>
        <w:t>)</w:t>
      </w:r>
      <w:r w:rsidR="00DB4D5B">
        <w:rPr>
          <w:rFonts w:ascii="Arial" w:hAnsi="Arial" w:cs="Arial"/>
          <w:color w:val="000000"/>
          <w:shd w:val="clear" w:color="auto" w:fill="FFFFFF"/>
        </w:rPr>
        <w:t xml:space="preserve"> </w:t>
      </w:r>
      <w:r w:rsidR="00DB4D5B">
        <w:rPr>
          <w:rFonts w:ascii="Arial" w:hAnsi="Arial" w:cs="Arial"/>
          <w:color w:val="000000"/>
          <w:shd w:val="clear" w:color="auto" w:fill="FFFFFF"/>
        </w:rPr>
        <w:fldChar w:fldCharType="begin"/>
      </w:r>
      <w:r w:rsidR="00DB4D5B">
        <w:rPr>
          <w:rFonts w:ascii="Arial" w:hAnsi="Arial" w:cs="Arial"/>
          <w:color w:val="000000"/>
          <w:shd w:val="clear" w:color="auto" w:fill="FFFFFF"/>
        </w:rPr>
        <w:instrText xml:space="preserve"> ADDIN ZOTERO_ITEM CSL_CITATION {"citationID":"DwrELGvv","properties":{"formattedCitation":"\\super 9\\nosupersub{}","plainCitation":"9","noteIndex":0},"citationItems":[{"id":5681,"uris":["http://zotero.org/users/6494753/items/532I9VRT"],"itemData":{"id":5681,"type":"article-journal","container-title":"Clinical Infectious Diseases","DOI":"10.1093/clinids/22.4.663","ISSN":"1058-4838, 1537-6591","issue":"4","journalAbbreviation":"Clinical Infectious Diseases","language":"en","page":"663-670","source":"DOI.org (Crossref)","title":"Differences in Outcomes for Patients with Bacteremia Due to Vancomycin-Resistant Enterococcus faecium or Vancomycin-Susceptible E. faecium","volume":"22","author":[{"family":"Linden","given":"P. K."},{"family":"Pasculle","given":"A. W."},{"family":"Manez","given":"R."},{"family":"Kramer","given":"D. J."},{"family":"Fung","given":"J. J."},{"family":"Pinna","given":"A. D."},{"family":"Kusne","given":"S."}],"issued":{"date-parts":[["1996",4,1]]}}}],"schema":"https://github.com/citation-style-language/schema/raw/master/csl-citation.json"} </w:instrText>
      </w:r>
      <w:r w:rsidR="00DB4D5B">
        <w:rPr>
          <w:rFonts w:ascii="Arial" w:hAnsi="Arial" w:cs="Arial"/>
          <w:color w:val="000000"/>
          <w:shd w:val="clear" w:color="auto" w:fill="FFFFFF"/>
        </w:rPr>
        <w:fldChar w:fldCharType="separate"/>
      </w:r>
      <w:r w:rsidR="00DB4D5B" w:rsidRPr="00DB4D5B">
        <w:rPr>
          <w:rFonts w:ascii="Arial" w:hAnsi="Arial" w:cs="Arial"/>
          <w:color w:val="000000"/>
          <w:vertAlign w:val="superscript"/>
        </w:rPr>
        <w:t>9</w:t>
      </w:r>
      <w:r w:rsidR="00DB4D5B">
        <w:rPr>
          <w:rFonts w:ascii="Arial" w:hAnsi="Arial" w:cs="Arial"/>
          <w:color w:val="000000"/>
          <w:shd w:val="clear" w:color="auto" w:fill="FFFFFF"/>
        </w:rPr>
        <w:fldChar w:fldCharType="end"/>
      </w:r>
      <w:r w:rsidR="00542BE3">
        <w:rPr>
          <w:rFonts w:ascii="Arial" w:hAnsi="Arial" w:cs="Arial"/>
          <w:color w:val="000000"/>
          <w:shd w:val="clear" w:color="auto" w:fill="FFFFFF"/>
        </w:rPr>
        <w:t>.</w:t>
      </w:r>
    </w:p>
    <w:p w14:paraId="00D54E36" w14:textId="77777777" w:rsidR="00A26A1F" w:rsidRDefault="00A26A1F" w:rsidP="00210E35">
      <w:pPr>
        <w:spacing w:line="480" w:lineRule="auto"/>
        <w:ind w:firstLine="720"/>
        <w:rPr>
          <w:rFonts w:ascii="Arial" w:hAnsi="Arial" w:cs="Arial"/>
          <w:color w:val="000000"/>
          <w:shd w:val="clear" w:color="auto" w:fill="FFFFFF"/>
        </w:rPr>
      </w:pPr>
    </w:p>
    <w:p w14:paraId="6BC9F11F" w14:textId="3F6DA218" w:rsidR="009D3031" w:rsidRDefault="009D3031" w:rsidP="009D3031">
      <w:pPr>
        <w:spacing w:line="480" w:lineRule="auto"/>
        <w:ind w:firstLine="720"/>
        <w:rPr>
          <w:rFonts w:ascii="Arial" w:hAnsi="Arial" w:cs="Arial"/>
        </w:rPr>
      </w:pPr>
      <w:r>
        <w:rPr>
          <w:rFonts w:ascii="Arial" w:hAnsi="Arial" w:cs="Arial"/>
        </w:rPr>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antibiotic sensitivity of the isolate responsible for the infecti</w:t>
      </w:r>
      <w:r w:rsidR="0029437B">
        <w:rPr>
          <w:rFonts w:ascii="Arial" w:hAnsi="Arial" w:cs="Arial"/>
        </w:rPr>
        <w:t xml:space="preserve">on </w:t>
      </w:r>
      <w:r w:rsidR="0029437B">
        <w:rPr>
          <w:rFonts w:ascii="Arial" w:hAnsi="Arial" w:cs="Arial"/>
        </w:rPr>
        <w:fldChar w:fldCharType="begin"/>
      </w:r>
      <w:r w:rsidR="0029437B">
        <w:rPr>
          <w:rFonts w:ascii="Arial" w:hAnsi="Arial" w:cs="Arial"/>
        </w:rPr>
        <w:instrText xml:space="preserve"> ADDIN ZOTERO_ITEM CSL_CITATION {"citationID":"YSkgCo75","properties":{"formattedCitation":"\\super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10</w:t>
      </w:r>
      <w:r w:rsidR="0029437B">
        <w:rPr>
          <w:rFonts w:ascii="Arial" w:hAnsi="Arial" w:cs="Arial"/>
        </w:rPr>
        <w:fldChar w:fldCharType="end"/>
      </w:r>
      <w:r w:rsidR="00FA644F">
        <w:rPr>
          <w:rFonts w:ascii="Arial" w:hAnsi="Arial" w:cs="Arial"/>
        </w:rPr>
        <w:t xml:space="preserve">. General markers of inflammation such as CRP and SAA can be used </w:t>
      </w:r>
      <w:r w:rsidR="00732EA7">
        <w:rPr>
          <w:rFonts w:ascii="Arial" w:hAnsi="Arial" w:cs="Arial"/>
        </w:rPr>
        <w:t>to assist the</w:t>
      </w:r>
      <w:r w:rsidR="00FA644F">
        <w:rPr>
          <w:rFonts w:ascii="Arial" w:hAnsi="Arial" w:cs="Arial"/>
        </w:rPr>
        <w:t xml:space="preserve"> diagnostic process</w:t>
      </w:r>
      <w:r>
        <w:rPr>
          <w:rFonts w:ascii="Arial" w:hAnsi="Arial" w:cs="Arial"/>
        </w:rPr>
        <w:t xml:space="preserve"> of bacteremia 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r w:rsidR="0029437B">
        <w:rPr>
          <w:rFonts w:ascii="Arial" w:hAnsi="Arial" w:cs="Arial"/>
        </w:rPr>
        <w:fldChar w:fldCharType="begin"/>
      </w:r>
      <w:r w:rsidR="0029437B">
        <w:rPr>
          <w:rFonts w:ascii="Arial" w:hAnsi="Arial" w:cs="Arial"/>
        </w:rPr>
        <w:instrText xml:space="preserve"> ADDIN ZOTERO_ITEM CSL_CITATION {"citationID":"VcntMuLG","properties":{"formattedCitation":"\\super 11\\nosupersub{}","plainCitation":"11","noteIndex":0},"citationItems":[{"id":6117,"uris":["http://zotero.org/users/6494753/items/2APNAR59"],"itemData":{"id":6117,"type":"article-journal","abstract":"Quantitative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29437B" w:rsidRPr="0029437B">
        <w:rPr>
          <w:rFonts w:ascii="Arial" w:hAnsi="Arial" w:cs="Arial"/>
          <w:vertAlign w:val="superscript"/>
        </w:rPr>
        <w:t>11</w:t>
      </w:r>
      <w:r w:rsidR="0029437B">
        <w:rPr>
          <w:rFonts w:ascii="Arial" w:hAnsi="Arial" w:cs="Arial"/>
        </w:rPr>
        <w:fldChar w:fldCharType="end"/>
      </w:r>
      <w:r>
        <w:rPr>
          <w:rFonts w:ascii="Arial" w:hAnsi="Arial" w:cs="Arial"/>
        </w:rPr>
        <w:t xml:space="preserve">. As such, they are infrequently </w:t>
      </w:r>
      <w:r w:rsidR="00C12E46">
        <w:rPr>
          <w:rFonts w:ascii="Arial" w:hAnsi="Arial" w:cs="Arial"/>
        </w:rPr>
        <w:t xml:space="preserve">an important aspect of </w:t>
      </w:r>
      <w:r w:rsidR="0029437B">
        <w:rPr>
          <w:rFonts w:ascii="Arial" w:hAnsi="Arial" w:cs="Arial"/>
        </w:rPr>
        <w:t>EcB diagnosis</w:t>
      </w:r>
      <w:r w:rsidR="00C12E46">
        <w:rPr>
          <w:rFonts w:ascii="Arial" w:hAnsi="Arial" w:cs="Arial"/>
        </w:rPr>
        <w:t>.</w:t>
      </w:r>
    </w:p>
    <w:p w14:paraId="497E11A5" w14:textId="77777777" w:rsidR="00A26A1F" w:rsidRDefault="00A26A1F" w:rsidP="009D3031">
      <w:pPr>
        <w:spacing w:line="480" w:lineRule="auto"/>
        <w:ind w:firstLine="720"/>
        <w:rPr>
          <w:rFonts w:ascii="Arial" w:hAnsi="Arial" w:cs="Arial"/>
        </w:rPr>
      </w:pPr>
    </w:p>
    <w:p w14:paraId="76473926" w14:textId="4B5B5E7E" w:rsidR="00CF169D" w:rsidRPr="009F6138" w:rsidRDefault="009D3031" w:rsidP="009D3031">
      <w:pPr>
        <w:spacing w:line="480" w:lineRule="auto"/>
        <w:ind w:firstLine="720"/>
        <w:rPr>
          <w:rFonts w:ascii="Arial" w:hAnsi="Arial" w:cs="Arial"/>
        </w:rPr>
      </w:pPr>
      <w:r>
        <w:rPr>
          <w:rFonts w:ascii="Arial" w:hAnsi="Arial" w:cs="Arial"/>
        </w:rPr>
        <w:t>Despite the</w:t>
      </w:r>
      <w:r w:rsidR="007B33CC">
        <w:rPr>
          <w:rFonts w:ascii="Arial" w:hAnsi="Arial" w:cs="Arial"/>
        </w:rPr>
        <w:t xml:space="preserve"> clinical importance</w:t>
      </w:r>
      <w:del w:id="60" w:author="David Gonzalez" w:date="2024-03-31T08:34:00Z">
        <w:r w:rsidR="007B33CC" w:rsidDel="003D6AC5">
          <w:rPr>
            <w:rFonts w:ascii="Arial" w:hAnsi="Arial" w:cs="Arial"/>
          </w:rPr>
          <w:delText xml:space="preserve"> </w:delText>
        </w:r>
        <w:r w:rsidDel="003D6AC5">
          <w:rPr>
            <w:rFonts w:ascii="Arial" w:hAnsi="Arial" w:cs="Arial"/>
          </w:rPr>
          <w:delText>of EcB</w:delText>
        </w:r>
      </w:del>
      <w:ins w:id="61" w:author="David Gonzalez" w:date="2024-03-31T08:33:00Z">
        <w:r w:rsidR="00690C79">
          <w:rPr>
            <w:rFonts w:ascii="Arial" w:hAnsi="Arial" w:cs="Arial"/>
          </w:rPr>
          <w:t>,</w:t>
        </w:r>
      </w:ins>
      <w:r>
        <w:rPr>
          <w:rFonts w:ascii="Arial" w:hAnsi="Arial" w:cs="Arial"/>
        </w:rPr>
        <w:t xml:space="preserve"> t</w:t>
      </w:r>
      <w:r w:rsidR="007B33CC">
        <w:rPr>
          <w:rFonts w:ascii="Arial" w:hAnsi="Arial" w:cs="Arial"/>
        </w:rPr>
        <w:t xml:space="preserve">here have been no dedicated efforts to profile systemic features of </w:t>
      </w:r>
      <w:ins w:id="62" w:author="David Gonzalez" w:date="2024-03-31T08:33:00Z">
        <w:r w:rsidR="003D6AC5">
          <w:rPr>
            <w:rFonts w:ascii="Arial" w:hAnsi="Arial" w:cs="Arial"/>
          </w:rPr>
          <w:t xml:space="preserve">the </w:t>
        </w:r>
      </w:ins>
      <w:r w:rsidR="007B33CC">
        <w:rPr>
          <w:rFonts w:ascii="Arial" w:hAnsi="Arial" w:cs="Arial"/>
        </w:rPr>
        <w:t>host response</w:t>
      </w:r>
      <w:r>
        <w:rPr>
          <w:rFonts w:ascii="Arial" w:hAnsi="Arial" w:cs="Arial"/>
        </w:rPr>
        <w:t xml:space="preserve"> </w:t>
      </w:r>
      <w:del w:id="63" w:author="David Gonzalez" w:date="2024-03-31T08:33:00Z">
        <w:r w:rsidR="003F53BF" w:rsidDel="003D6AC5">
          <w:rPr>
            <w:rFonts w:ascii="Arial" w:hAnsi="Arial" w:cs="Arial"/>
          </w:rPr>
          <w:delText>to it</w:delText>
        </w:r>
        <w:r w:rsidR="0029437B" w:rsidDel="003D6AC5">
          <w:rPr>
            <w:rFonts w:ascii="Arial" w:hAnsi="Arial" w:cs="Arial"/>
          </w:rPr>
          <w:delText xml:space="preserve"> </w:delText>
        </w:r>
      </w:del>
      <w:ins w:id="64" w:author="David Gonzalez" w:date="2024-03-31T08:34:00Z">
        <w:r w:rsidR="003D6755">
          <w:rPr>
            <w:rFonts w:ascii="Arial" w:hAnsi="Arial" w:cs="Arial"/>
          </w:rPr>
          <w:t xml:space="preserve">to EcB </w:t>
        </w:r>
      </w:ins>
      <w:r w:rsidR="0029437B">
        <w:rPr>
          <w:rFonts w:ascii="Arial" w:hAnsi="Arial" w:cs="Arial"/>
        </w:rPr>
        <w:t>on an omics scale</w:t>
      </w:r>
      <w:r>
        <w:rPr>
          <w:rFonts w:ascii="Arial" w:hAnsi="Arial" w:cs="Arial"/>
        </w:rPr>
        <w:t>.</w:t>
      </w:r>
      <w:r w:rsidR="00FA644F">
        <w:rPr>
          <w:rFonts w:ascii="Arial" w:hAnsi="Arial" w:cs="Arial"/>
        </w:rPr>
        <w:t xml:space="preserve"> To address this gap in the field</w:t>
      </w:r>
      <w:r w:rsidR="00C07D47">
        <w:rPr>
          <w:rFonts w:ascii="Arial" w:hAnsi="Arial" w:cs="Arial"/>
        </w:rPr>
        <w:t>,</w:t>
      </w:r>
      <w:r w:rsidR="00FA644F">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del w:id="65" w:author="David Gonzalez" w:date="2024-03-31T08:34:00Z">
        <w:r w:rsidR="00CF169D" w:rsidRPr="00CF169D" w:rsidDel="003D6755">
          <w:rPr>
            <w:rFonts w:ascii="Arial" w:hAnsi="Arial" w:cs="Arial"/>
          </w:rPr>
          <w:delText>high resolution</w:delText>
        </w:r>
      </w:del>
      <w:ins w:id="66" w:author="David Gonzalez" w:date="2024-03-31T08:34:00Z">
        <w:r w:rsidR="003D6755">
          <w:rPr>
            <w:rFonts w:ascii="Arial" w:hAnsi="Arial" w:cs="Arial"/>
          </w:rPr>
          <w:t>high-resolution</w:t>
        </w:r>
      </w:ins>
      <w:r w:rsidR="00CF169D" w:rsidRPr="00CF169D">
        <w:rPr>
          <w:rFonts w:ascii="Arial" w:hAnsi="Arial" w:cs="Arial"/>
        </w:rPr>
        <w:t xml:space="preserve"> </w:t>
      </w:r>
      <w:ins w:id="67" w:author="David Gonzalez" w:date="2024-03-31T08:34:00Z">
        <w:r w:rsidR="003D6755">
          <w:rPr>
            <w:rFonts w:ascii="Arial" w:hAnsi="Arial" w:cs="Arial"/>
          </w:rPr>
          <w:t xml:space="preserve">Tandem Mass Tag (TMT) LCMS3 </w:t>
        </w:r>
      </w:ins>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w:t>
      </w:r>
      <w:commentRangeStart w:id="68"/>
      <w:r w:rsidR="009F6138">
        <w:rPr>
          <w:rFonts w:ascii="Arial" w:hAnsi="Arial" w:cs="Arial"/>
        </w:rPr>
        <w:t>.</w:t>
      </w:r>
      <w:commentRangeEnd w:id="68"/>
      <w:r w:rsidR="00BB16D4">
        <w:rPr>
          <w:rStyle w:val="CommentReference"/>
          <w:rFonts w:asciiTheme="minorHAnsi" w:eastAsiaTheme="minorHAnsi" w:hAnsiTheme="minorHAnsi" w:cstheme="minorBidi"/>
        </w:rPr>
        <w:commentReference w:id="68"/>
      </w:r>
      <w:r w:rsidR="009F6138">
        <w:rPr>
          <w:rFonts w:ascii="Arial" w:hAnsi="Arial" w:cs="Arial"/>
        </w:rPr>
        <w:t xml:space="preserve">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del w:id="69" w:author="David Gonzalez" w:date="2024-03-31T08:36:00Z">
        <w:r w:rsidR="003902DA" w:rsidDel="00887578">
          <w:rPr>
            <w:rFonts w:ascii="Arial" w:hAnsi="Arial" w:cs="Arial"/>
          </w:rPr>
          <w:delText xml:space="preserve">the </w:delText>
        </w:r>
        <w:r w:rsidR="00000452" w:rsidDel="00887578">
          <w:rPr>
            <w:rFonts w:ascii="Arial" w:hAnsi="Arial" w:cs="Arial"/>
          </w:rPr>
          <w:delText>first</w:delText>
        </w:r>
      </w:del>
      <w:ins w:id="70" w:author="David Gonzalez" w:date="2024-03-31T08:36:00Z">
        <w:r w:rsidR="00887578">
          <w:rPr>
            <w:rFonts w:ascii="Arial" w:hAnsi="Arial" w:cs="Arial"/>
          </w:rPr>
          <w:t>deep</w:t>
        </w:r>
      </w:ins>
      <w:r w:rsidR="00000452">
        <w:rPr>
          <w:rFonts w:ascii="Arial" w:hAnsi="Arial" w:cs="Arial"/>
        </w:rPr>
        <w:t xml:space="preserve"> insights </w:t>
      </w:r>
      <w:del w:id="71" w:author="David Gonzalez" w:date="2024-03-31T08:36:00Z">
        <w:r w:rsidR="003902DA" w:rsidDel="00887578">
          <w:rPr>
            <w:rFonts w:ascii="Arial" w:hAnsi="Arial" w:cs="Arial"/>
          </w:rPr>
          <w:lastRenderedPageBreak/>
          <w:delText xml:space="preserve">of their kind </w:delText>
        </w:r>
      </w:del>
      <w:r w:rsidR="00000452">
        <w:rPr>
          <w:rFonts w:ascii="Arial" w:hAnsi="Arial" w:cs="Arial"/>
        </w:rPr>
        <w:t xml:space="preserve">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sidR="00FA644F">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 xml:space="preserve">an initial assessment of </w:t>
      </w:r>
      <w:del w:id="72" w:author="David Gonzalez" w:date="2024-03-31T08:36:00Z">
        <w:r w:rsidR="00732EA7" w:rsidDel="00887578">
          <w:rPr>
            <w:rFonts w:ascii="Arial" w:hAnsi="Arial" w:cs="Arial"/>
          </w:rPr>
          <w:delText>our</w:delText>
        </w:r>
        <w:r w:rsidR="00C07D47" w:rsidDel="00887578">
          <w:rPr>
            <w:rFonts w:ascii="Arial" w:hAnsi="Arial" w:cs="Arial"/>
          </w:rPr>
          <w:delText xml:space="preserve"> </w:delText>
        </w:r>
      </w:del>
      <w:ins w:id="73" w:author="David Gonzalez" w:date="2024-03-31T08:36:00Z">
        <w:r w:rsidR="00887578">
          <w:rPr>
            <w:rFonts w:ascii="Arial" w:hAnsi="Arial" w:cs="Arial"/>
          </w:rPr>
          <w:t xml:space="preserve">the </w:t>
        </w:r>
      </w:ins>
      <w:r w:rsidR="00C07D47">
        <w:rPr>
          <w:rFonts w:ascii="Arial" w:hAnsi="Arial" w:cs="Arial"/>
        </w:rPr>
        <w:t>ability to</w:t>
      </w:r>
      <w:r w:rsidR="00732EA7">
        <w:rPr>
          <w:rFonts w:ascii="Arial" w:hAnsi="Arial" w:cs="Arial"/>
        </w:rPr>
        <w:t xml:space="preserve"> use </w:t>
      </w:r>
      <w:ins w:id="74" w:author="David Gonzalez" w:date="2024-03-31T08:36:00Z">
        <w:r w:rsidR="00887578">
          <w:rPr>
            <w:rFonts w:ascii="Arial" w:hAnsi="Arial" w:cs="Arial"/>
          </w:rPr>
          <w:t xml:space="preserve">unbiased molecular </w:t>
        </w:r>
      </w:ins>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ins w:id="75" w:author="David Gonzalez" w:date="2024-03-31T08:37:00Z">
        <w:r w:rsidR="001A7882">
          <w:rPr>
            <w:rFonts w:ascii="Arial" w:hAnsi="Arial" w:cs="Arial"/>
          </w:rPr>
          <w:t xml:space="preserve"> in EcB</w:t>
        </w:r>
      </w:ins>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F6AE4E2"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{"citationID":"mPU7XwV6","properties":{"formattedCitation":"\\super 12\\nosupersub{}","plainCitation":"12","noteIndex":0},"citationItems":[{"id":5882,"uris":["http://zotero.org/users/6494753/items/ZXEVUIVG"],"itemData":{"id":5882,"type":"article-journal","abstract":"Biomarker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12</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29437B">
        <w:rPr>
          <w:rFonts w:ascii="Arial" w:hAnsi="Arial" w:cs="Arial"/>
        </w:rPr>
        <w:instrText xml:space="preserve"> ADDIN ZOTERO_ITEM CSL_CITATION {"citationID":"TQKV2LHB","properties":{"formattedCitation":"\\super 13\\nosupersub{}","plainCitation":"13","noteIndex":0},"citationItems":[{"id":5881,"uris":["http://zotero.org/users/6494753/items/PBPYB345"],"itemData":{"id":5881,"type":"article-journal","abstract":"Protein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13</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44C3E68E" w:rsidR="00CF169D" w:rsidRP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30</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46</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1954BCAD"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25uL aliquot of </w:t>
      </w:r>
      <w:r w:rsidR="008858C5">
        <w:rPr>
          <w:rFonts w:ascii="Arial" w:hAnsi="Arial" w:cs="Arial"/>
        </w:rPr>
        <w:t>plasma</w:t>
      </w:r>
      <w:r w:rsidRPr="00CF169D">
        <w:rPr>
          <w:rFonts w:ascii="Arial" w:hAnsi="Arial" w:cs="Arial"/>
        </w:rPr>
        <w:t xml:space="preserve"> from each patient was added to 200uL lysis buffer containing 6M urea, 7% SDS, 50mM TEAB, and one each protease inhibitor tablet and PhosStop tablet (Roche), final pH 8.1 adjusted with phosphoric acid. Then samples were bath sonicated and vortexed for 5 minutes each. Disulfide bonds were reduced with 100uM DTT for 30 minutes at 47C, cooled briefly on ice, followed by alkylation with 300uM IAA for 45 minutes at room temperature in the dark. The reactions were quenched with 100uM DTT at room temperature for 5 minutes. Samples were loaded on S-Trap 96-well plates (Protifi) per </w:t>
      </w:r>
      <w:ins w:id="76" w:author="David Gonzalez" w:date="2024-03-31T08:46:00Z">
        <w:r w:rsidR="00D4649B">
          <w:rPr>
            <w:rFonts w:ascii="Arial" w:hAnsi="Arial" w:cs="Arial"/>
          </w:rPr>
          <w:t xml:space="preserve">the </w:t>
        </w:r>
      </w:ins>
      <w:r w:rsidRPr="00CF169D">
        <w:rPr>
          <w:rFonts w:ascii="Arial" w:hAnsi="Arial" w:cs="Arial"/>
        </w:rPr>
        <w:t xml:space="preserve">manufacturer’s instructions. Samples were digested with 5ug of trypsin in 115uL 50mM TEAB over 3 hours at 47C. Peptides were eluted serially with 125uL of 50mM TEAB, then 5%FA, finally 50% ACN 5% FA, </w:t>
      </w:r>
      <w:ins w:id="77" w:author="David Gonzalez" w:date="2024-03-31T08:47:00Z">
        <w:r w:rsidR="00374A52">
          <w:rPr>
            <w:rFonts w:ascii="Arial" w:hAnsi="Arial" w:cs="Arial"/>
          </w:rPr>
          <w:t xml:space="preserve">and </w:t>
        </w:r>
      </w:ins>
      <w:r w:rsidRPr="00CF169D">
        <w:rPr>
          <w:rFonts w:ascii="Arial" w:hAnsi="Arial" w:cs="Arial"/>
        </w:rPr>
        <w:t>then dried under vacuum centrifugation. Peptides were desalted using 50mg Sep-Pak tC-18 cartridges (Waters) using manufacturer instructions and were then quantified with a colorimetric peptide assay (Pierce). Fifty micrograms of each sample were aliquoted for TMT labeling with a further 10ug of each sample being combined and aliquoted in</w:t>
      </w:r>
      <w:r w:rsidR="00990CE5">
        <w:rPr>
          <w:rFonts w:ascii="Arial" w:hAnsi="Arial" w:cs="Arial"/>
        </w:rPr>
        <w:t>to a final</w:t>
      </w:r>
      <w:r w:rsidRPr="00CF169D">
        <w:rPr>
          <w:rFonts w:ascii="Arial" w:hAnsi="Arial" w:cs="Arial"/>
        </w:rPr>
        <w:t xml:space="preserve"> 50ug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6D20E406"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29437B">
        <w:rPr>
          <w:rFonts w:ascii="Arial" w:hAnsi="Arial" w:cs="Arial"/>
        </w:rPr>
        <w:instrText xml:space="preserve"> ADDIN ZOTERO_ITEM CSL_CITATION {"citationID":"Ws8MgUIQ","properties":{"formattedCitation":"\\super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4E91794F"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lastRenderedPageBreak/>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{"citationID":"yvbP8kCB","properties":{"formattedCitation":"\\super 14\\nosupersub{}","plainCitation":"14","noteIndex":0},"citationItems":[{"id":2078,"uris":["http://zotero.org/users/6494753/items/2WVFD5XU"],"itemData":{"id":2078,"type":"article-journal","container-title":"Cell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14</w:t>
      </w:r>
      <w:r w:rsidR="00620471">
        <w:rPr>
          <w:rFonts w:ascii="Arial" w:hAnsi="Arial" w:cs="Arial"/>
        </w:rPr>
        <w:fldChar w:fldCharType="end"/>
      </w:r>
      <w:r w:rsidRPr="00CF169D">
        <w:rPr>
          <w:rFonts w:ascii="Arial" w:hAnsi="Arial" w:cs="Arial"/>
        </w:rPr>
        <w:t>. Briefly, 75 min linear gradients of 22% to 35% acetonitrile and 10mM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{"citationID":"uii7GbNN","properties":{"formattedCitation":"\\super 15\\nosupersub{}","plainCitation":"15","noteIndex":0},"citationItems":[{"id":5879,"uris":["http://zotero.org/users/6494753/items/46QQ47T6"],"itemData":{"id":5879,"type":"article-journal","abstract":"In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29437B">
        <w:rPr>
          <w:rFonts w:ascii="Cambria Math" w:hAnsi="Cambria Math" w:cs="Cambria Math"/>
        </w:rPr>
        <w:instrText>‐</w:instrText>
      </w:r>
      <w:r w:rsidR="0029437B">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29437B">
        <w:rPr>
          <w:rFonts w:ascii="Cambria Math" w:hAnsi="Cambria Math" w:cs="Cambria Math"/>
        </w:rPr>
        <w:instrText>‐</w:instrText>
      </w:r>
      <w:r w:rsidR="0029437B">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15</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{"citationID":"Ar1R5PiX","properties":{"formattedCitation":"\\super 16\\nosupersub{}","plainCitation":"16","noteIndex":0},"citationItems":[{"id":1077,"uris":["http://zotero.org/users/6494753/items/NMGREIFU"],"itemData":{"id":1077,"type":"article-journal","abstract":"Group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29437B" w:rsidRPr="0029437B">
        <w:rPr>
          <w:rFonts w:ascii="Arial" w:hAnsi="Arial" w:cs="Arial"/>
          <w:color w:val="000000"/>
          <w:vertAlign w:val="superscript"/>
        </w:rPr>
        <w:t>16</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5856D1EA"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del w:id="78" w:author="David Gonzalez" w:date="2024-03-31T08:49:00Z">
        <w:r w:rsidR="00EA4D80" w:rsidRPr="00EA4D80" w:rsidDel="00FE11EB">
          <w:rPr>
            <w:rFonts w:ascii="Arial" w:hAnsi="Arial" w:cs="Arial"/>
          </w:rPr>
          <w:delText xml:space="preserve">peakpicking </w:delText>
        </w:r>
      </w:del>
      <w:ins w:id="79" w:author="David Gonzalez" w:date="2024-03-31T08:49:00Z">
        <w:r w:rsidR="00FE11EB">
          <w:rPr>
            <w:rFonts w:ascii="Arial" w:hAnsi="Arial" w:cs="Arial"/>
          </w:rPr>
          <w:t>peak picking</w:t>
        </w:r>
        <w:r w:rsidR="00FE11EB" w:rsidRPr="00EA4D80">
          <w:rPr>
            <w:rFonts w:ascii="Arial" w:hAnsi="Arial" w:cs="Arial"/>
          </w:rPr>
          <w:t xml:space="preserve"> </w:t>
        </w:r>
      </w:ins>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del w:id="80" w:author="David Gonzalez" w:date="2024-03-31T08:50:00Z">
        <w:r w:rsidR="00EA4D80" w:rsidRPr="00EA4D80" w:rsidDel="00FE11EB">
          <w:rPr>
            <w:rFonts w:ascii="Arial" w:hAnsi="Arial" w:cs="Arial"/>
          </w:rPr>
          <w:delText xml:space="preserve">stricttrypsin </w:delText>
        </w:r>
      </w:del>
      <w:ins w:id="81" w:author="David Gonzalez" w:date="2024-03-31T08:50:00Z">
        <w:r w:rsidR="00FE11EB">
          <w:rPr>
            <w:rFonts w:ascii="Arial" w:hAnsi="Arial" w:cs="Arial"/>
          </w:rPr>
          <w:t>strict trypsin</w:t>
        </w:r>
        <w:r w:rsidR="00FE11EB" w:rsidRPr="00EA4D80">
          <w:rPr>
            <w:rFonts w:ascii="Arial" w:hAnsi="Arial" w:cs="Arial"/>
          </w:rPr>
          <w:t xml:space="preserve"> </w:t>
        </w:r>
      </w:ins>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carbidomethylation of cystines, TMTpro on lysine and N termini</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w:t>
      </w:r>
      <w:r w:rsidR="00EA4D80" w:rsidRPr="00EA4D80">
        <w:rPr>
          <w:rFonts w:ascii="Arial" w:hAnsi="Arial" w:cs="Arial"/>
        </w:rPr>
        <w:lastRenderedPageBreak/>
        <w:t xml:space="preserve">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484B6C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29437B">
        <w:rPr>
          <w:rFonts w:ascii="Arial" w:hAnsi="Arial" w:cs="Arial"/>
        </w:rPr>
        <w:instrText xml:space="preserve"> ADDIN ZOTERO_ITEM CSL_CITATION {"citationID":"79uamUjC","properties":{"formattedCitation":"\\super 17\\nosupersub{}","plainCitation":"17","noteIndex":0},"citationItems":[{"id":4177,"uris":["http://zotero.org/users/6494753/items/WMSSTACP"],"itemData":{"id":4177,"type":"article-journal","container-title":"The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17</w:t>
      </w:r>
      <w:r w:rsidR="006256FD">
        <w:rPr>
          <w:rFonts w:ascii="Arial" w:hAnsi="Arial" w:cs="Arial"/>
        </w:rPr>
        <w:fldChar w:fldCharType="end"/>
      </w:r>
      <w:r w:rsidRPr="00EA4D80">
        <w:rPr>
          <w:rFonts w:ascii="Arial" w:hAnsi="Arial" w:cs="Arial"/>
        </w:rPr>
        <w:t xml:space="preserve">. All GO terms described have adjusted p values &lt;0.05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15D3D6E0"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ul) were thawed for 30 mins, </w:t>
      </w:r>
      <w:ins w:id="82" w:author="David Gonzalez" w:date="2024-03-31T08:46:00Z">
        <w:r w:rsidR="00D4649B">
          <w:rPr>
            <w:rFonts w:ascii="Arial" w:hAnsi="Arial" w:cs="Arial"/>
          </w:rPr>
          <w:t xml:space="preserve">and </w:t>
        </w:r>
      </w:ins>
      <w:r w:rsidR="00FA4CB1" w:rsidRPr="00FA4CB1">
        <w:rPr>
          <w:rFonts w:ascii="Arial" w:hAnsi="Arial" w:cs="Arial"/>
        </w:rPr>
        <w:t xml:space="preserve">then 200uL of prechilled extraction solvent (100% MeOH 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ins w:id="83" w:author="David Gonzalez" w:date="2024-03-31T08:47:00Z">
        <w:r w:rsidR="00374A52">
          <w:rPr>
            <w:rFonts w:ascii="Arial" w:hAnsi="Arial" w:cs="Arial"/>
          </w:rPr>
          <w:t xml:space="preserve">and </w:t>
        </w:r>
      </w:ins>
      <w:r w:rsidR="00FA4CB1" w:rsidRPr="00FA4CB1">
        <w:rPr>
          <w:rFonts w:ascii="Arial" w:hAnsi="Arial" w:cs="Arial"/>
        </w:rPr>
        <w:t xml:space="preserve">then incubated at 20C for 20 min to aid in protein precipitation. Samples were centrifuged at 16,000 x g for 15 min to pellet the protein precipitate. </w:t>
      </w:r>
      <w:del w:id="84" w:author="David Gonzalez" w:date="2024-03-31T08:49:00Z">
        <w:r w:rsidR="00FA4CB1" w:rsidRPr="00FA4CB1" w:rsidDel="005D323F">
          <w:rPr>
            <w:rFonts w:ascii="Arial" w:hAnsi="Arial" w:cs="Arial"/>
          </w:rPr>
          <w:delText xml:space="preserve">Supernatant </w:delText>
        </w:r>
      </w:del>
      <w:ins w:id="85" w:author="David Gonzalez" w:date="2024-03-31T08:49:00Z">
        <w:r w:rsidR="005D323F">
          <w:rPr>
            <w:rFonts w:ascii="Arial" w:hAnsi="Arial" w:cs="Arial"/>
          </w:rPr>
          <w:t>The supernatant</w:t>
        </w:r>
        <w:r w:rsidR="005D323F" w:rsidRPr="00FA4CB1">
          <w:rPr>
            <w:rFonts w:ascii="Arial" w:hAnsi="Arial" w:cs="Arial"/>
          </w:rPr>
          <w:t xml:space="preserve"> </w:t>
        </w:r>
      </w:ins>
      <w:r w:rsidR="00FA4CB1" w:rsidRPr="00FA4CB1">
        <w:rPr>
          <w:rFonts w:ascii="Arial" w:hAnsi="Arial" w:cs="Arial"/>
        </w:rPr>
        <w:t>was then transferred into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ins w:id="86" w:author="David Gonzalez" w:date="2024-03-31T08:49:00Z">
        <w:r w:rsidR="005D323F">
          <w:rPr>
            <w:rFonts w:ascii="Arial" w:hAnsi="Arial" w:cs="Arial"/>
          </w:rPr>
          <w:t xml:space="preserve">a </w:t>
        </w:r>
      </w:ins>
      <w:r w:rsidR="00FA4CB1" w:rsidRPr="00FA4CB1">
        <w:rPr>
          <w:rFonts w:ascii="Arial" w:hAnsi="Arial" w:cs="Arial"/>
        </w:rPr>
        <w:t>centrifugal low-pressure system</w:t>
      </w:r>
      <w:ins w:id="87" w:author="David Gonzalez" w:date="2024-03-31T08:49:00Z">
        <w:r w:rsidR="00FE11EB">
          <w:rPr>
            <w:rFonts w:ascii="Arial" w:hAnsi="Arial" w:cs="Arial"/>
          </w:rPr>
          <w:t>,</w:t>
        </w:r>
      </w:ins>
      <w:r w:rsidR="00FA4CB1" w:rsidRPr="00FA4CB1">
        <w:rPr>
          <w:rFonts w:ascii="Arial" w:hAnsi="Arial" w:cs="Arial"/>
        </w:rPr>
        <w:t xml:space="preserve"> and stored at -80C once dry. </w:t>
      </w:r>
    </w:p>
    <w:p w14:paraId="62E64BE1" w14:textId="2307E910"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 xml:space="preserve">5uL of each sample was injected and run on a 10-minute gradient. The mobile phase solvents (solvent A, water- 0.1% formic acid; solvent B, acetonitrile-0.1% formic acid) were run at a flow rate of 0.500mL/min and </w:t>
      </w:r>
      <w:r w:rsidR="00FA4CB1" w:rsidRPr="00FA4CB1">
        <w:rPr>
          <w:rFonts w:ascii="Arial" w:hAnsi="Arial" w:cs="Arial"/>
        </w:rPr>
        <w:lastRenderedPageBreak/>
        <w:t xml:space="preserve">chromatographic separation was achieved using the following gradient: 0 to 1 minute 5% B, 1 to 7 min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448ECDDF"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29437B">
        <w:rPr>
          <w:rFonts w:ascii="Arial" w:hAnsi="Arial" w:cs="Arial"/>
        </w:rPr>
        <w:instrText xml:space="preserve"> ADDIN ZOTERO_ITEM CSL_CITATION {"citationID":"DMklTDf5","properties":{"formattedCitation":"\\super 18\\nosupersub{}","plainCitation":"18","noteIndex":0},"citationItems":[{"id":5899,"uris":["http://zotero.org/users/6494753/items/5A7I6KS3"],"itemData":{"id":5899,"type":"article-journal","abstract":"After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29437B" w:rsidRPr="0029437B">
        <w:rPr>
          <w:rFonts w:ascii="Arial" w:hAnsi="Arial" w:cs="Arial"/>
          <w:vertAlign w:val="superscript"/>
        </w:rPr>
        <w:t>18</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29437B">
        <w:rPr>
          <w:rFonts w:ascii="Arial" w:hAnsi="Arial" w:cs="Arial"/>
        </w:rPr>
        <w:instrText xml:space="preserve"> ADDIN ZOTERO_ITEM CSL_CITATION {"citationID":"5irNiSOn","properties":{"formattedCitation":"\\super 19\\nosupersub{}","plainCitation":"19","noteIndex":0},"citationItems":[{"id":5836,"uris":["http://zotero.org/users/6494753/items/AL26UQVA"],"itemData":{"id":5836,"type":"article-journal","container-title":"Nature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19</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ins w:id="88" w:author="David Gonzalez" w:date="2024-03-31T08:50:00Z">
        <w:r w:rsidR="00584A86">
          <w:rPr>
            <w:rFonts w:ascii="Arial" w:hAnsi="Arial" w:cs="Arial"/>
          </w:rPr>
          <w:t xml:space="preserve">the </w:t>
        </w:r>
      </w:ins>
      <w:r w:rsidRPr="00CF169D">
        <w:rPr>
          <w:rFonts w:ascii="Arial" w:hAnsi="Arial" w:cs="Arial"/>
        </w:rPr>
        <w:t xml:space="preserve">metabolome feature bucket table were as follows: Join Aligner (m/z </w:t>
      </w:r>
      <w:r w:rsidRPr="00CF169D">
        <w:rPr>
          <w:rFonts w:ascii="Arial" w:hAnsi="Arial" w:cs="Arial"/>
        </w:rPr>
        <w:lastRenderedPageBreak/>
        <w:t xml:space="preserve">tolerance=0.01 m/z, m/z weight= 80, RT tolerance= 0.30min, RT weight= 20), Feature list filtering (at least 2 peaks per row), and Gap Filling (intensity tolerance=10%, m/z tolerance= 0 m/z, RT tolerance=0.4). Metabolite feature </w:t>
      </w:r>
      <w:del w:id="89" w:author="David Gonzalez" w:date="2024-03-31T08:46:00Z">
        <w:r w:rsidRPr="00CF169D" w:rsidDel="00EC2C02">
          <w:rPr>
            <w:rFonts w:ascii="Arial" w:hAnsi="Arial" w:cs="Arial"/>
          </w:rPr>
          <w:delText xml:space="preserve">table </w:delText>
        </w:r>
      </w:del>
      <w:ins w:id="90" w:author="David Gonzalez" w:date="2024-03-31T08:46:00Z">
        <w:r w:rsidR="00EC2C02">
          <w:rPr>
            <w:rFonts w:ascii="Arial" w:hAnsi="Arial" w:cs="Arial"/>
          </w:rPr>
          <w:t>tables</w:t>
        </w:r>
        <w:r w:rsidR="00EC2C02" w:rsidRPr="00CF169D">
          <w:rPr>
            <w:rFonts w:ascii="Arial" w:hAnsi="Arial" w:cs="Arial"/>
          </w:rPr>
          <w:t xml:space="preserve"> </w:t>
        </w:r>
      </w:ins>
      <w:r w:rsidRPr="00CF169D">
        <w:rPr>
          <w:rFonts w:ascii="Arial" w:hAnsi="Arial" w:cs="Arial"/>
        </w:rPr>
        <w:t xml:space="preserve">were then exported using GNPS FBMN option to generate </w:t>
      </w:r>
      <w:ins w:id="91" w:author="David Gonzalez" w:date="2024-03-31T08:46:00Z">
        <w:r w:rsidR="00D4649B">
          <w:rPr>
            <w:rFonts w:ascii="Arial" w:hAnsi="Arial" w:cs="Arial"/>
          </w:rPr>
          <w:t xml:space="preserve">the </w:t>
        </w:r>
      </w:ins>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436E3EE0"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annotations </w:t>
      </w:r>
      <w:del w:id="92" w:author="David Gonzalez" w:date="2024-03-31T08:46:00Z">
        <w:r w:rsidRPr="00CF169D" w:rsidDel="00D4649B">
          <w:rPr>
            <w:rFonts w:ascii="Arial" w:hAnsi="Arial" w:cs="Arial"/>
          </w:rPr>
          <w:delText xml:space="preserve">was </w:delText>
        </w:r>
      </w:del>
      <w:ins w:id="93" w:author="David Gonzalez" w:date="2024-03-31T08:46:00Z">
        <w:r w:rsidR="00D4649B">
          <w:rPr>
            <w:rFonts w:ascii="Arial" w:hAnsi="Arial" w:cs="Arial"/>
          </w:rPr>
          <w:t>were</w:t>
        </w:r>
        <w:r w:rsidR="00D4649B" w:rsidRPr="00CF169D">
          <w:rPr>
            <w:rFonts w:ascii="Arial" w:hAnsi="Arial" w:cs="Arial"/>
          </w:rPr>
          <w:t xml:space="preserve"> </w:t>
        </w:r>
      </w:ins>
      <w:r w:rsidRPr="00CF169D">
        <w:rPr>
          <w:rFonts w:ascii="Arial" w:hAnsi="Arial" w:cs="Arial"/>
        </w:rPr>
        <w:t>done through the Global Natural Products Social molecular networking (GNPS) Feature-Based Molecular Networking workflow (Version 28.2)</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{"citationID":"SmgbebbL","properties":{"formattedCitation":"\\super 20\\nosupersub{}","plainCitation":"20","noteIndex":0},"citationItems":[{"id":5837,"uris":["http://zotero.org/users/6494753/items/SU7N2DBW"],"itemData":{"id":5837,"type":"article-journal","container-title":"Nature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20</w:t>
      </w:r>
      <w:r w:rsidR="00620471">
        <w:rPr>
          <w:rFonts w:ascii="Arial" w:hAnsi="Arial" w:cs="Arial"/>
        </w:rPr>
        <w:fldChar w:fldCharType="end"/>
      </w:r>
      <w:r w:rsidRPr="00CF169D">
        <w:rPr>
          <w:rFonts w:ascii="Arial" w:hAnsi="Arial" w:cs="Arial"/>
        </w:rPr>
        <w:t>. MS2 MGF files were exported from MzMine along with a feature quantification table and imported to the FBMN workflow. Spectral library files were set to search all GNPS Spectral Libraries (</w:t>
      </w:r>
      <w:del w:id="94" w:author="David Gonzalez" w:date="2024-03-31T08:46:00Z">
        <w:r w:rsidRPr="00CF169D" w:rsidDel="00D4649B">
          <w:rPr>
            <w:rFonts w:ascii="Arial" w:hAnsi="Arial" w:cs="Arial"/>
          </w:rPr>
          <w:delText>speclibs</w:delText>
        </w:r>
      </w:del>
      <w:ins w:id="95" w:author="David Gonzalez" w:date="2024-03-31T08:46:00Z">
        <w:r w:rsidR="00D4649B">
          <w:rPr>
            <w:rFonts w:ascii="Arial" w:hAnsi="Arial" w:cs="Arial"/>
          </w:rPr>
          <w:t>species</w:t>
        </w:r>
      </w:ins>
      <w:r w:rsidRPr="00CF169D">
        <w:rPr>
          <w:rFonts w:ascii="Arial" w:hAnsi="Arial" w:cs="Arial"/>
        </w:rPr>
        <w:t xml:space="preserve">). Library search min matched peaks </w:t>
      </w:r>
      <w:del w:id="96" w:author="David Gonzalez" w:date="2024-03-31T08:47:00Z">
        <w:r w:rsidRPr="00CF169D" w:rsidDel="00374A52">
          <w:rPr>
            <w:rFonts w:ascii="Arial" w:hAnsi="Arial" w:cs="Arial"/>
          </w:rPr>
          <w:delText xml:space="preserve">was </w:delText>
        </w:r>
      </w:del>
      <w:ins w:id="97" w:author="David Gonzalez" w:date="2024-03-31T08:47:00Z">
        <w:r w:rsidR="00374A52">
          <w:rPr>
            <w:rFonts w:ascii="Arial" w:hAnsi="Arial" w:cs="Arial"/>
          </w:rPr>
          <w:t>were</w:t>
        </w:r>
        <w:r w:rsidR="00374A52" w:rsidRPr="00CF169D">
          <w:rPr>
            <w:rFonts w:ascii="Arial" w:hAnsi="Arial" w:cs="Arial"/>
          </w:rPr>
          <w:t xml:space="preserve"> </w:t>
        </w:r>
      </w:ins>
      <w:r w:rsidRPr="00CF169D">
        <w:rPr>
          <w:rFonts w:ascii="Arial" w:hAnsi="Arial" w:cs="Arial"/>
        </w:rPr>
        <w:t xml:space="preserve">set to 6 and </w:t>
      </w:r>
      <w:ins w:id="98" w:author="David Gonzalez" w:date="2024-03-31T08:47:00Z">
        <w:r w:rsidR="00374A52">
          <w:rPr>
            <w:rFonts w:ascii="Arial" w:hAnsi="Arial" w:cs="Arial"/>
          </w:rPr>
          <w:t xml:space="preserve">the </w:t>
        </w:r>
      </w:ins>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5F24F93A"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w:t>
      </w:r>
      <w:del w:id="99" w:author="David Gonzalez" w:date="2024-03-31T08:51:00Z">
        <w:r w:rsidRPr="00AA7ACC" w:rsidDel="00870D77">
          <w:rPr>
            <w:rFonts w:ascii="Arial" w:hAnsi="Arial" w:cs="Arial"/>
            <w:color w:val="000000"/>
          </w:rPr>
          <w:delText xml:space="preserve">a </w:delText>
        </w:r>
      </w:del>
      <w:ins w:id="100" w:author="David Gonzalez" w:date="2024-03-31T08:51:00Z">
        <w:r w:rsidR="0044126A">
          <w:rPr>
            <w:rFonts w:ascii="Arial" w:hAnsi="Arial" w:cs="Arial"/>
            <w:color w:val="000000"/>
          </w:rPr>
          <w:t>an</w:t>
        </w:r>
        <w:r w:rsidR="00870D77" w:rsidRPr="00AA7ACC">
          <w:rPr>
            <w:rFonts w:ascii="Arial" w:hAnsi="Arial" w:cs="Arial"/>
            <w:color w:val="000000"/>
          </w:rPr>
          <w:t xml:space="preserve"> </w:t>
        </w:r>
      </w:ins>
      <w:r w:rsidRPr="00AA7ACC">
        <w:rPr>
          <w:rFonts w:ascii="Arial" w:hAnsi="Arial" w:cs="Arial"/>
          <w:color w:val="000000"/>
        </w:rPr>
        <w:t xml:space="preserve">MS/MS fragment ion tolerance of 0.5 Da. A network was then created where edges were filtered to have a cosine score </w:t>
      </w:r>
      <w:r w:rsidRPr="00AA7ACC">
        <w:rPr>
          <w:rFonts w:ascii="Arial" w:hAnsi="Arial" w:cs="Arial"/>
          <w:color w:val="000000"/>
        </w:rPr>
        <w:lastRenderedPageBreak/>
        <w:t>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4CFE090"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29437B">
        <w:rPr>
          <w:rFonts w:ascii="Arial" w:hAnsi="Arial" w:cs="Arial"/>
        </w:rPr>
        <w:instrText xml:space="preserve"> ADDIN ZOTERO_ITEM CSL_CITATION {"citationID":"WB6zgOAB","properties":{"formattedCitation":"\\super 21\\nosupersub{}","plainCitation":"21","noteIndex":0},"citationItems":[{"id":5901,"uris":["http://zotero.org/users/6494753/items/2PJ4FDLX"],"itemData":{"id":5901,"type":"article-journal","abstract":"Abstract\n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29437B" w:rsidRPr="0029437B">
        <w:rPr>
          <w:rFonts w:ascii="Arial" w:hAnsi="Arial" w:cs="Arial"/>
          <w:vertAlign w:val="superscript"/>
        </w:rPr>
        <w:t>21</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21FC17E"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ins w:id="101" w:author="David Gonzalez" w:date="2024-03-31T08:51:00Z">
        <w:r w:rsidR="0044126A">
          <w:rPr>
            <w:rFonts w:ascii="Arial" w:hAnsi="Arial" w:cs="Arial"/>
          </w:rPr>
          <w:t xml:space="preserve">the </w:t>
        </w:r>
      </w:ins>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29437B">
        <w:rPr>
          <w:rFonts w:ascii="Arial" w:hAnsi="Arial" w:cs="Arial"/>
        </w:rPr>
        <w:instrText xml:space="preserve"> ADDIN ZOTERO_ITEM CSL_CITATION {"citationID":"20uzAGWh","properties":{"formattedCitation":"\\super 22\\nosupersub{}","plainCitation":"22","noteIndex":0},"citationItems":[{"id":5541,"uris":["http://zotero.org/users/6494753/items/SJFMG4VF"],"itemData":{"id":5541,"type":"article-journal","abstract":"Background: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29437B" w:rsidRPr="0029437B">
        <w:rPr>
          <w:rFonts w:ascii="Arial" w:hAnsi="Arial" w:cs="Arial"/>
          <w:vertAlign w:val="superscript"/>
        </w:rPr>
        <w:t>22</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65B543FF"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w:t>
      </w:r>
      <w:r w:rsidRPr="00CF169D">
        <w:rPr>
          <w:rFonts w:ascii="Arial" w:hAnsi="Arial" w:cs="Arial"/>
        </w:rPr>
        <w:lastRenderedPageBreak/>
        <w:t xml:space="preserve">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(P-value)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5693BDC9"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w:t>
      </w:r>
      <w:del w:id="102" w:author="David Gonzalez" w:date="2024-03-31T08:46:00Z">
        <w:r w:rsidRPr="00FA4CB1" w:rsidDel="00D4649B">
          <w:rPr>
            <w:rFonts w:ascii="Arial" w:hAnsi="Arial" w:cs="Arial"/>
          </w:rPr>
          <w:delText>out patient</w:delText>
        </w:r>
      </w:del>
      <w:ins w:id="103" w:author="David Gonzalez" w:date="2024-03-31T08:46:00Z">
        <w:r w:rsidR="00D4649B">
          <w:rPr>
            <w:rFonts w:ascii="Arial" w:hAnsi="Arial" w:cs="Arial"/>
          </w:rPr>
          <w:t>outpatient</w:t>
        </w:r>
      </w:ins>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freezer stocks were created by the addition of a final concentration of 15% glycerol</w:t>
      </w:r>
      <w:r w:rsidRPr="00FA4CB1">
        <w:rPr>
          <w:rFonts w:ascii="Arial" w:hAnsi="Arial" w:cs="Arial"/>
        </w:rPr>
        <w:t xml:space="preserve">. </w:t>
      </w:r>
      <w:r w:rsidR="008858C5">
        <w:rPr>
          <w:rFonts w:ascii="Arial" w:hAnsi="Arial" w:cs="Arial"/>
        </w:rPr>
        <w:t xml:space="preserve">Strain </w:t>
      </w:r>
      <w:del w:id="104" w:author="David Gonzalez" w:date="2024-03-31T08:47:00Z">
        <w:r w:rsidR="008858C5" w:rsidDel="00374A52">
          <w:rPr>
            <w:rFonts w:ascii="Arial" w:hAnsi="Arial" w:cs="Arial"/>
          </w:rPr>
          <w:delText xml:space="preserve">identify </w:delText>
        </w:r>
      </w:del>
      <w:ins w:id="105" w:author="David Gonzalez" w:date="2024-03-31T08:47:00Z">
        <w:r w:rsidR="00374A52">
          <w:rPr>
            <w:rFonts w:ascii="Arial" w:hAnsi="Arial" w:cs="Arial"/>
          </w:rPr>
          <w:t xml:space="preserve">identification </w:t>
        </w:r>
      </w:ins>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711C789C"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glycerol stocks were inoculated into </w:t>
      </w:r>
      <w:del w:id="106" w:author="David Gonzalez" w:date="2024-03-31T08:52:00Z">
        <w:r w:rsidRPr="00FA4CB1" w:rsidDel="004C1041">
          <w:rPr>
            <w:rFonts w:ascii="Arial" w:hAnsi="Arial" w:cs="Arial"/>
          </w:rPr>
          <w:delText xml:space="preserve">1mL </w:delText>
        </w:r>
      </w:del>
      <w:ins w:id="107" w:author="David Gonzalez" w:date="2024-03-31T08:52:00Z">
        <w:r w:rsidR="004C1041">
          <w:rPr>
            <w:rFonts w:ascii="Arial" w:hAnsi="Arial" w:cs="Arial"/>
          </w:rPr>
          <w:t>1 mL</w:t>
        </w:r>
        <w:r w:rsidR="004C1041" w:rsidRPr="00FA4CB1">
          <w:rPr>
            <w:rFonts w:ascii="Arial" w:hAnsi="Arial" w:cs="Arial"/>
          </w:rPr>
          <w:t xml:space="preserve"> </w:t>
        </w:r>
      </w:ins>
      <w:r w:rsidRPr="00FA4CB1">
        <w:rPr>
          <w:rFonts w:ascii="Arial" w:hAnsi="Arial" w:cs="Arial"/>
        </w:rPr>
        <w:t xml:space="preserve">of BHI. These cultures were subsequently incubated at 37C shaking at 220 RPM overnight.  Bacteria were pelleted by centrifugation at 5000xg for 5 minutes, after which supernatant was discarded and the pellets were resuspended in a modified lysis buffer containing 1 mL of QIAGEN B1 </w:t>
      </w:r>
      <w:r w:rsidRPr="00FA4CB1">
        <w:rPr>
          <w:rFonts w:ascii="Arial" w:hAnsi="Arial" w:cs="Arial"/>
        </w:rPr>
        <w:lastRenderedPageBreak/>
        <w:t>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likely due to well documented lysozyme resistance among enterococcal clinical isolates 10. These cells were then left at 37C overnight to facilitate lysis. The next day, 45 </w:t>
      </w:r>
      <w:r w:rsidR="004909BA"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w:t>
      </w:r>
      <w:del w:id="108" w:author="David Gonzalez" w:date="2024-03-31T08:52:00Z">
        <w:r w:rsidRPr="00FA4CB1" w:rsidDel="008122DD">
          <w:rPr>
            <w:rFonts w:ascii="Arial" w:hAnsi="Arial" w:cs="Arial"/>
          </w:rPr>
          <w:delText>,</w:delText>
        </w:r>
      </w:del>
      <w:r w:rsidRPr="00FA4CB1">
        <w:rPr>
          <w:rFonts w:ascii="Arial" w:hAnsi="Arial" w:cs="Arial"/>
        </w:rPr>
        <w:t xml:space="preserve"> and then incubated at 50C for 30 minutes. </w:t>
      </w:r>
      <w:del w:id="109" w:author="David Gonzalez" w:date="2024-03-31T08:52:00Z">
        <w:r w:rsidRPr="00FA4CB1" w:rsidDel="008122DD">
          <w:rPr>
            <w:rFonts w:ascii="Arial" w:hAnsi="Arial" w:cs="Arial"/>
          </w:rPr>
          <w:delText xml:space="preserve">Resulting </w:delText>
        </w:r>
      </w:del>
      <w:ins w:id="110" w:author="David Gonzalez" w:date="2024-03-31T08:52:00Z">
        <w:r w:rsidR="008122DD">
          <w:rPr>
            <w:rFonts w:ascii="Arial" w:hAnsi="Arial" w:cs="Arial"/>
          </w:rPr>
          <w:t>The resulting</w:t>
        </w:r>
        <w:r w:rsidR="008122DD" w:rsidRPr="00FA4CB1">
          <w:rPr>
            <w:rFonts w:ascii="Arial" w:hAnsi="Arial" w:cs="Arial"/>
          </w:rPr>
          <w:t xml:space="preserve"> </w:t>
        </w:r>
      </w:ins>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3x using 1 mL of QIAGEN buffer QC. Genomic DNA was then eluted by applying 1mL of buffer QF twice. 1.4 mL of room temperature isopropanol was then added to the eluate, and it was inverted several times </w:t>
      </w:r>
      <w:del w:id="111" w:author="David Gonzalez" w:date="2024-03-31T08:44:00Z">
        <w:r w:rsidRPr="00FA4CB1" w:rsidDel="00FF47FB">
          <w:rPr>
            <w:rFonts w:ascii="Arial" w:hAnsi="Arial" w:cs="Arial"/>
          </w:rPr>
          <w:delText>in order to</w:delText>
        </w:r>
      </w:del>
      <w:ins w:id="112" w:author="David Gonzalez" w:date="2024-03-31T08:52:00Z">
        <w:r w:rsidR="008122DD">
          <w:rPr>
            <w:rFonts w:ascii="Arial" w:hAnsi="Arial" w:cs="Arial"/>
          </w:rPr>
          <w:t>to</w:t>
        </w:r>
      </w:ins>
      <w:r w:rsidRPr="00FA4CB1">
        <w:rPr>
          <w:rFonts w:ascii="Arial" w:hAnsi="Arial" w:cs="Arial"/>
        </w:rPr>
        <w:t xml:space="preserve"> precipitate the DNA. To collect the DNA, samples were centrifuged at 12,000xg for 15 minutes at 4C. The supernatant was then carefully removed, and then the DNA pellet was washed with 1 mL of 70% Ethanol. The samples were then vortexed briefly and then centrifuged at 12,000 x g for 10 minutes at 4C. This wash and centrifugation step was then repeated.  The supernatant was then removed, taking great care not to disturb the pellet, and was air dried for 10 minutes before being resuspended in 50</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38847919" w:rsidR="008858C5" w:rsidRDefault="00FA4CB1" w:rsidP="005376D1">
      <w:pPr>
        <w:spacing w:line="480" w:lineRule="auto"/>
        <w:ind w:firstLine="720"/>
        <w:rPr>
          <w:rFonts w:ascii="Arial" w:hAnsi="Arial" w:cs="Arial"/>
        </w:rPr>
      </w:pPr>
      <w:del w:id="113" w:author="David Gonzalez" w:date="2024-03-31T08:45:00Z">
        <w:r w:rsidRPr="00FA4CB1" w:rsidDel="00212613">
          <w:rPr>
            <w:rFonts w:ascii="Arial" w:hAnsi="Arial" w:cs="Arial"/>
          </w:rPr>
          <w:delText xml:space="preserve">Resulting </w:delText>
        </w:r>
      </w:del>
      <w:ins w:id="114" w:author="David Gonzalez" w:date="2024-03-31T08:45:00Z">
        <w:r w:rsidR="00212613">
          <w:rPr>
            <w:rFonts w:ascii="Arial" w:hAnsi="Arial" w:cs="Arial"/>
          </w:rPr>
          <w:t>The resulting</w:t>
        </w:r>
        <w:r w:rsidR="00212613" w:rsidRPr="00FA4CB1">
          <w:rPr>
            <w:rFonts w:ascii="Arial" w:hAnsi="Arial" w:cs="Arial"/>
          </w:rPr>
          <w:t xml:space="preserve"> </w:t>
        </w:r>
      </w:ins>
      <w:r w:rsidRPr="00FA4CB1">
        <w:rPr>
          <w:rFonts w:ascii="Arial" w:hAnsi="Arial" w:cs="Arial"/>
        </w:rPr>
        <w:t xml:space="preserve">DNA was then checked for purity by Nanodrop and DNA concentration was assessed using Qubit™ dsDNA Quantification Assay Kit, broad range (Q32853, ThermoFisher). A subset of purified DNA samples were run on a Genomic DNA ScreenTape (Agilent, 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5B0B2496"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 xml:space="preserve">400ng of purified DNA from each enterococcal strain was barcoded using Native Barcoding Kit 96 V14 (SQK-NBD114.96). The </w:t>
      </w:r>
      <w:del w:id="115" w:author="David Gonzalez" w:date="2024-03-31T08:45:00Z">
        <w:r w:rsidRPr="00FA4CB1" w:rsidDel="00EC2C02">
          <w:rPr>
            <w:rFonts w:ascii="Arial" w:hAnsi="Arial" w:cs="Arial"/>
          </w:rPr>
          <w:delText xml:space="preserve">manufacturers </w:delText>
        </w:r>
      </w:del>
      <w:ins w:id="116" w:author="David Gonzalez" w:date="2024-03-31T08:45:00Z">
        <w:r w:rsidR="00EC2C02">
          <w:rPr>
            <w:rFonts w:ascii="Arial" w:hAnsi="Arial" w:cs="Arial"/>
          </w:rPr>
          <w:t>manufacturer's</w:t>
        </w:r>
        <w:r w:rsidR="00EC2C02" w:rsidRPr="00FA4CB1">
          <w:rPr>
            <w:rFonts w:ascii="Arial" w:hAnsi="Arial" w:cs="Arial"/>
          </w:rPr>
          <w:t xml:space="preserve"> </w:t>
        </w:r>
      </w:ins>
      <w:r w:rsidRPr="00FA4CB1">
        <w:rPr>
          <w:rFonts w:ascii="Arial" w:hAnsi="Arial" w:cs="Arial"/>
        </w:rPr>
        <w:t xml:space="preserve">Ligation sequencing gDNA – Native Barcoding Kit 96 V14 version NBE_9171_v114_revl_15Sep2022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19D5C019" w14:textId="28755C63" w:rsidR="00FA4CB1" w:rsidRPr="00FA4CB1" w:rsidRDefault="00B56FAB" w:rsidP="00B56FAB">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FA4CB1" w:rsidRPr="00FA4CB1">
        <w:rPr>
          <w:rFonts w:ascii="Arial" w:hAnsi="Arial" w:cs="Arial"/>
        </w:rPr>
        <w:t xml:space="preserve">Unexpectedly, initial inspection of the sequencing data showed that a large number of reads mapped to the streptomyces genus. Further investigation uncovered that the </w:t>
      </w:r>
      <w:r w:rsidR="004909BA" w:rsidRPr="00FA4CB1">
        <w:rPr>
          <w:rFonts w:ascii="Arial" w:hAnsi="Arial" w:cs="Arial"/>
        </w:rPr>
        <w:t>Labiase</w:t>
      </w:r>
      <w:r w:rsidR="00FA4CB1" w:rsidRPr="00FA4CB1">
        <w:rPr>
          <w:rFonts w:ascii="Arial" w:hAnsi="Arial" w:cs="Arial"/>
        </w:rPr>
        <w:t xml:space="preserve"> ordered from the vendor had been “purified” from </w:t>
      </w:r>
      <w:r w:rsidR="00FA4CB1" w:rsidRPr="004909BA">
        <w:rPr>
          <w:rFonts w:ascii="Arial" w:hAnsi="Arial" w:cs="Arial"/>
          <w:i/>
          <w:iCs/>
        </w:rPr>
        <w:t>Streptomyces fulvissimus TU-6</w:t>
      </w:r>
      <w:r w:rsidR="00FA4CB1" w:rsidRPr="00FA4CB1">
        <w:rPr>
          <w:rFonts w:ascii="Arial" w:hAnsi="Arial" w:cs="Arial"/>
        </w:rPr>
        <w:t xml:space="preserve">, and subsequent qubit quantification of the Labiase </w:t>
      </w:r>
      <w:r w:rsidR="00FA4CB1" w:rsidRPr="00FA4CB1">
        <w:rPr>
          <w:rFonts w:ascii="Arial" w:hAnsi="Arial" w:cs="Arial"/>
        </w:rPr>
        <w:lastRenderedPageBreak/>
        <w:t xml:space="preserve">stock used showed that it contained a significant concentration of DNA. Thus, we concluded that the streptomyces reads we observed resulted from </w:t>
      </w:r>
      <w:r>
        <w:rPr>
          <w:rFonts w:ascii="Arial" w:hAnsi="Arial" w:cs="Arial"/>
        </w:rPr>
        <w:t xml:space="preserve">a </w:t>
      </w:r>
      <w:r w:rsidR="00FA4CB1" w:rsidRPr="00FA4CB1">
        <w:rPr>
          <w:rFonts w:ascii="Arial" w:hAnsi="Arial" w:cs="Arial"/>
        </w:rPr>
        <w:t>preparation of Labiase</w:t>
      </w:r>
      <w:r>
        <w:rPr>
          <w:rFonts w:ascii="Arial" w:hAnsi="Arial" w:cs="Arial"/>
        </w:rPr>
        <w:t xml:space="preserve"> contaminated with </w:t>
      </w:r>
      <w:r w:rsidR="00CF269F" w:rsidRPr="004909BA">
        <w:rPr>
          <w:rFonts w:ascii="Arial" w:hAnsi="Arial" w:cs="Arial"/>
          <w:i/>
          <w:iCs/>
        </w:rPr>
        <w:t>Streptomyces fulvissimus</w:t>
      </w:r>
      <w:r w:rsidR="00CF269F" w:rsidRPr="00FA4CB1">
        <w:rPr>
          <w:rFonts w:ascii="Arial" w:hAnsi="Arial" w:cs="Arial"/>
        </w:rPr>
        <w:t xml:space="preserve"> </w:t>
      </w:r>
      <w:r>
        <w:rPr>
          <w:rFonts w:ascii="Arial" w:hAnsi="Arial" w:cs="Arial"/>
        </w:rPr>
        <w:t>gDNA</w:t>
      </w:r>
      <w:r w:rsidR="00731CCD">
        <w:rPr>
          <w:rFonts w:ascii="Arial" w:hAnsi="Arial" w:cs="Arial"/>
        </w:rPr>
        <w:t xml:space="preserve"> and opted to </w:t>
      </w:r>
      <w:r w:rsidR="00FA4CB1" w:rsidRPr="00FA4CB1">
        <w:rPr>
          <w:rFonts w:ascii="Arial" w:hAnsi="Arial" w:cs="Arial"/>
        </w:rPr>
        <w:t xml:space="preserve">take a bioinformatic approach to decontaminating the reads. Briefly, all reads were matched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29437B">
        <w:rPr>
          <w:rFonts w:ascii="Arial" w:hAnsi="Arial" w:cs="Arial"/>
        </w:rPr>
        <w:instrText xml:space="preserve"> ADDIN ZOTERO_ITEM CSL_CITATION {"citationID":"bK9qS7vt","properties":{"formattedCitation":"\\super 23\\nosupersub{}","plainCitation":"23","noteIndex":0},"citationItems":[{"id":5686,"uris":["http://zotero.org/users/6494753/items/BNGPWSPB"],"itemData":{"id":5686,"type":"article-journal","abstract":"Centrifuge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23</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29437B">
        <w:rPr>
          <w:rFonts w:ascii="Arial" w:hAnsi="Arial" w:cs="Arial"/>
        </w:rPr>
        <w:instrText xml:space="preserve"> ADDIN ZOTERO_ITEM CSL_CITATION {"citationID":"phyFGX69","properties":{"formattedCitation":"\\super 24\\nosupersub{}","plainCitation":"24","noteIndex":0},"citationItems":[{"id":5902,"uris":["http://zotero.org/users/6494753/items/GSA3XXN6"],"itemData":{"id":5902,"type":"software","title":"seqtk","title-short":"toolkit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24</w:t>
      </w:r>
      <w:r w:rsidR="00CF269F">
        <w:rPr>
          <w:rFonts w:ascii="Arial" w:hAnsi="Arial" w:cs="Arial"/>
        </w:rPr>
        <w:fldChar w:fldCharType="end"/>
      </w:r>
      <w:r w:rsidR="00FA4CB1" w:rsidRPr="00FA4CB1">
        <w:rPr>
          <w:rFonts w:ascii="Arial" w:hAnsi="Arial" w:cs="Arial"/>
        </w:rPr>
        <w:t>. Validation of remaining read identity was performed using a</w:t>
      </w:r>
      <w:r w:rsidR="00CF269F">
        <w:rPr>
          <w:rFonts w:ascii="Arial" w:hAnsi="Arial" w:cs="Arial"/>
        </w:rPr>
        <w:t>n independent database (</w:t>
      </w:r>
      <w:r w:rsidR="00FA4CB1" w:rsidRPr="00FA4CB1">
        <w:rPr>
          <w:rFonts w:ascii="Arial" w:hAnsi="Arial" w:cs="Arial"/>
        </w:rPr>
        <w:t xml:space="preserve">BLAST) after which we saw that reads assigned to </w:t>
      </w:r>
      <w:r w:rsidR="004909BA" w:rsidRPr="004909BA">
        <w:rPr>
          <w:rFonts w:ascii="Arial" w:hAnsi="Arial" w:cs="Arial"/>
          <w:i/>
          <w:iCs/>
        </w:rPr>
        <w:t>S</w:t>
      </w:r>
      <w:r w:rsidR="00FA4CB1" w:rsidRPr="004909BA">
        <w:rPr>
          <w:rFonts w:ascii="Arial" w:hAnsi="Arial" w:cs="Arial"/>
          <w:i/>
          <w:iCs/>
        </w:rPr>
        <w:t>treptomyces</w:t>
      </w:r>
      <w:r w:rsidR="00FA4CB1" w:rsidRPr="00FA4CB1">
        <w:rPr>
          <w:rFonts w:ascii="Arial" w:hAnsi="Arial" w:cs="Arial"/>
        </w:rPr>
        <w:t xml:space="preserve"> were almost </w:t>
      </w:r>
      <w:del w:id="117" w:author="David Gonzalez" w:date="2024-03-31T08:44:00Z">
        <w:r w:rsidR="00FA4CB1" w:rsidRPr="00FA4CB1" w:rsidDel="00FF47FB">
          <w:rPr>
            <w:rFonts w:ascii="Arial" w:hAnsi="Arial" w:cs="Arial"/>
          </w:rPr>
          <w:delText xml:space="preserve">completely </w:delText>
        </w:r>
      </w:del>
      <w:r w:rsidR="00FA4CB1" w:rsidRPr="00FA4CB1">
        <w:rPr>
          <w:rFonts w:ascii="Arial" w:hAnsi="Arial" w:cs="Arial"/>
        </w:rPr>
        <w:t>eliminated after our decontamination steps.</w:t>
      </w:r>
    </w:p>
    <w:p w14:paraId="38374E95" w14:textId="77777777" w:rsidR="00FA4CB1" w:rsidRPr="00FA4CB1" w:rsidRDefault="00FA4CB1" w:rsidP="00FA4CB1">
      <w:pPr>
        <w:spacing w:line="480" w:lineRule="auto"/>
        <w:rPr>
          <w:rFonts w:ascii="Arial" w:hAnsi="Arial" w:cs="Arial"/>
        </w:rPr>
      </w:pPr>
    </w:p>
    <w:p w14:paraId="580E8542" w14:textId="067B4A7C" w:rsidR="00FA4CB1" w:rsidRDefault="00FA4CB1" w:rsidP="00FA4CB1">
      <w:pPr>
        <w:spacing w:line="480" w:lineRule="auto"/>
        <w:rPr>
          <w:rFonts w:ascii="Arial" w:hAnsi="Arial" w:cs="Arial"/>
        </w:rPr>
      </w:pPr>
      <w:r w:rsidRPr="00FA4CB1">
        <w:rPr>
          <w:rFonts w:ascii="Arial" w:hAnsi="Arial" w:cs="Arial"/>
        </w:rPr>
        <w:t>These decontaminated reads were then used as input into the Epi2me labs graphic interface which was used to run the wf-bacterial-genomes</w:t>
      </w:r>
      <w:r w:rsidR="00872CC3">
        <w:rPr>
          <w:rFonts w:ascii="Arial" w:hAnsi="Arial" w:cs="Arial"/>
        </w:rPr>
        <w:t xml:space="preserve"> </w:t>
      </w:r>
      <w:r w:rsidRPr="00FA4CB1">
        <w:rPr>
          <w:rFonts w:ascii="Arial" w:hAnsi="Arial" w:cs="Arial"/>
        </w:rPr>
        <w:t>nextflow workflow</w:t>
      </w:r>
      <w:r w:rsidR="00872CC3">
        <w:rPr>
          <w:rFonts w:ascii="Arial" w:hAnsi="Arial" w:cs="Arial"/>
        </w:rPr>
        <w:fldChar w:fldCharType="begin"/>
      </w:r>
      <w:r w:rsidR="0029437B">
        <w:rPr>
          <w:rFonts w:ascii="Arial" w:hAnsi="Arial" w:cs="Arial"/>
        </w:rPr>
        <w:instrText xml:space="preserve"> ADDIN ZOTERO_ITEM CSL_CITATION {"citationID":"XlCj35Pu","properties":{"formattedCitation":"\\super 25\\nosupersub{}","plainCitation":"25","noteIndex":0},"citationItems":[{"id":5914,"uris":["http://zotero.org/users/6494753/items/ALCLVE7G"],"itemData":{"id":5914,"type":"software","title":"wf-bacterial-genomes","title-short":"Small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25</w:t>
      </w:r>
      <w:r w:rsidR="00872CC3">
        <w:rPr>
          <w:rFonts w:ascii="Arial" w:hAnsi="Arial" w:cs="Arial"/>
        </w:rPr>
        <w:fldChar w:fldCharType="end"/>
      </w:r>
      <w:r w:rsidRPr="00FA4CB1">
        <w:rPr>
          <w:rFonts w:ascii="Arial" w:hAnsi="Arial" w:cs="Arial"/>
        </w:rPr>
        <w:t>. Briefly, this workflow concatenates input files and generate per read stats via bamstats</w:t>
      </w:r>
      <w:r w:rsidR="00872CC3">
        <w:rPr>
          <w:rFonts w:ascii="Arial" w:hAnsi="Arial" w:cs="Arial"/>
        </w:rPr>
        <w:fldChar w:fldCharType="begin"/>
      </w:r>
      <w:r w:rsidR="0029437B">
        <w:rPr>
          <w:rFonts w:ascii="Arial" w:hAnsi="Arial" w:cs="Arial"/>
        </w:rPr>
        <w:instrText xml:space="preserve"> ADDIN ZOTERO_ITEM CSL_CITATION {"citationID":"zS2Az13q","properties":{"formattedCitation":"\\super 26\\nosupersub{}","plainCitation":"26","noteIndex":0},"citationItems":[{"id":5915,"uris":["http://zotero.org/users/6494753/items/MP5I6ZNM"],"itemData":{"id":5915,"type":"software","abstract":"A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26</w:t>
      </w:r>
      <w:r w:rsidR="00872CC3">
        <w:rPr>
          <w:rFonts w:ascii="Arial" w:hAnsi="Arial" w:cs="Arial"/>
        </w:rPr>
        <w:fldChar w:fldCharType="end"/>
      </w:r>
      <w:r w:rsidRPr="00FA4CB1">
        <w:rPr>
          <w:rFonts w:ascii="Arial" w:hAnsi="Arial" w:cs="Arial"/>
        </w:rPr>
        <w:t>, performs denovo assembly via flye</w:t>
      </w:r>
      <w:r w:rsidR="00CF269F">
        <w:rPr>
          <w:rFonts w:ascii="Arial" w:hAnsi="Arial" w:cs="Arial"/>
        </w:rPr>
        <w:fldChar w:fldCharType="begin"/>
      </w:r>
      <w:r w:rsidR="0029437B">
        <w:rPr>
          <w:rFonts w:ascii="Arial" w:hAnsi="Arial" w:cs="Arial"/>
        </w:rPr>
        <w:instrText xml:space="preserve"> ADDIN ZOTERO_ITEM CSL_CITATION {"citationID":"k7Zw7uHc","properties":{"formattedCitation":"\\super 27\\nosupersub{}","plainCitation":"27","noteIndex":0},"citationItems":[{"id":5904,"uris":["http://zotero.org/users/6494753/items/6QERAL8S"],"itemData":{"id":5904,"type":"article-journal","abstract":"In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27</w:t>
      </w:r>
      <w:r w:rsidR="00CF269F">
        <w:rPr>
          <w:rFonts w:ascii="Arial" w:hAnsi="Arial" w:cs="Arial"/>
        </w:rPr>
        <w:fldChar w:fldCharType="end"/>
      </w:r>
      <w:r w:rsidRPr="00FA4CB1">
        <w:rPr>
          <w:rFonts w:ascii="Arial" w:hAnsi="Arial" w:cs="Arial"/>
        </w:rPr>
        <w:t>, polishes with medaka</w:t>
      </w:r>
      <w:r w:rsidR="004E42B2">
        <w:rPr>
          <w:rFonts w:ascii="Arial" w:hAnsi="Arial" w:cs="Arial"/>
        </w:rPr>
        <w:fldChar w:fldCharType="begin"/>
      </w:r>
      <w:r w:rsidR="0029437B">
        <w:rPr>
          <w:rFonts w:ascii="Arial" w:hAnsi="Arial" w:cs="Arial"/>
        </w:rPr>
        <w:instrText xml:space="preserve"> ADDIN ZOTERO_ITEM CSL_CITATION {"citationID":"GqnuCBtS","properties":{"formattedCitation":"\\super 28\\nosupersub{}","plainCitation":"28","noteIndex":0},"citationItems":[{"id":5907,"uris":["http://zotero.org/users/6494753/items/HZUPS6I4"],"itemData":{"id":5907,"type":"software","title":"Medaka","title-short":"Sequence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28</w:t>
      </w:r>
      <w:r w:rsidR="004E42B2">
        <w:rPr>
          <w:rFonts w:ascii="Arial" w:hAnsi="Arial" w:cs="Arial"/>
        </w:rPr>
        <w:fldChar w:fldCharType="end"/>
      </w:r>
      <w:r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29437B">
        <w:rPr>
          <w:rFonts w:ascii="Arial" w:hAnsi="Arial" w:cs="Arial"/>
        </w:rPr>
        <w:instrText xml:space="preserve"> ADDIN ZOTERO_ITEM CSL_CITATION {"citationID":"XmOjkESJ","properties":{"formattedCitation":"\\super 29\\nosupersub{}","plainCitation":"29","noteIndex":0},"citationItems":[{"id":5913,"uris":["http://zotero.org/users/6494753/items/PJMCF5Y2"],"itemData":{"id":5913,"type":"software","title":"mlst","title-short":"Scan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29437B" w:rsidRPr="0029437B">
        <w:rPr>
          <w:rFonts w:ascii="Arial" w:hAnsi="Arial" w:cs="Arial"/>
          <w:vertAlign w:val="superscript"/>
        </w:rPr>
        <w:t>29</w:t>
      </w:r>
      <w:r w:rsidR="00872CC3">
        <w:rPr>
          <w:rFonts w:ascii="Arial" w:hAnsi="Arial" w:cs="Arial"/>
        </w:rPr>
        <w:fldChar w:fldCharType="end"/>
      </w:r>
      <w:r w:rsidRPr="00FA4CB1">
        <w:rPr>
          <w:rFonts w:ascii="Arial" w:hAnsi="Arial" w:cs="Arial"/>
        </w:rPr>
        <w:t xml:space="preserve"> to infer </w:t>
      </w:r>
      <w:ins w:id="118" w:author="David Gonzalez" w:date="2024-03-31T08:43:00Z">
        <w:r w:rsidR="00494897">
          <w:rPr>
            <w:rFonts w:ascii="Arial" w:hAnsi="Arial" w:cs="Arial"/>
          </w:rPr>
          <w:t xml:space="preserve">the </w:t>
        </w:r>
      </w:ins>
      <w:r w:rsidRPr="00FA4CB1">
        <w:rPr>
          <w:rFonts w:ascii="Arial" w:hAnsi="Arial" w:cs="Arial"/>
        </w:rPr>
        <w:t xml:space="preserve">identity of the isolate, and lastly performs </w:t>
      </w:r>
      <w:r w:rsidR="00CF269F">
        <w:rPr>
          <w:rFonts w:ascii="Arial" w:hAnsi="Arial" w:cs="Arial"/>
        </w:rPr>
        <w:t>a</w:t>
      </w:r>
      <w:r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29437B">
        <w:rPr>
          <w:rFonts w:ascii="Arial" w:hAnsi="Arial" w:cs="Arial"/>
        </w:rPr>
        <w:instrText xml:space="preserve"> ADDIN ZOTERO_ITEM CSL_CITATION {"citationID":"dA4VuRGU","properties":{"formattedCitation":"\\super 30\\nosupersub{}","plainCitation":"30","noteIndex":0},"citationItems":[{"id":5906,"uris":["http://zotero.org/users/6494753/items/STHBGAIV"],"itemData":{"id":5906,"type":"article-journal","abstract":"Antimicrobial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29437B" w:rsidRPr="0029437B">
        <w:rPr>
          <w:rFonts w:ascii="Arial" w:hAnsi="Arial" w:cs="Arial"/>
          <w:vertAlign w:val="superscript"/>
        </w:rPr>
        <w:t>30</w:t>
      </w:r>
      <w:r w:rsidR="00CF269F">
        <w:rPr>
          <w:rFonts w:ascii="Arial" w:hAnsi="Arial" w:cs="Arial"/>
        </w:rPr>
        <w:fldChar w:fldCharType="end"/>
      </w:r>
      <w:r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29437B">
        <w:rPr>
          <w:rFonts w:ascii="Arial" w:hAnsi="Arial" w:cs="Arial"/>
        </w:rPr>
        <w:instrText xml:space="preserve"> ADDIN ZOTERO_ITEM CSL_CITATION {"citationID":"mVQLotJK","properties":{"formattedCitation":"\\super 31\\nosupersub{}","plainCitation":"31","noteIndex":0},"citationItems":[{"id":5910,"uris":["http://zotero.org/users/6494753/items/A593NSX3"],"itemData":{"id":5910,"type":"software","title":"assembly_stats","title-short":"Calculates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29437B" w:rsidRPr="0029437B">
        <w:rPr>
          <w:rFonts w:ascii="Arial" w:hAnsi="Arial" w:cs="Arial"/>
          <w:vertAlign w:val="superscript"/>
        </w:rPr>
        <w:t>31</w:t>
      </w:r>
      <w:r w:rsidR="004E42B2">
        <w:rPr>
          <w:rFonts w:ascii="Arial" w:hAnsi="Arial" w:cs="Arial"/>
        </w:rPr>
        <w:fldChar w:fldCharType="end"/>
      </w:r>
      <w:r w:rsidRPr="00FA4CB1">
        <w:rPr>
          <w:rFonts w:ascii="Arial" w:hAnsi="Arial" w:cs="Arial"/>
        </w:rPr>
        <w:t>.</w:t>
      </w:r>
    </w:p>
    <w:p w14:paraId="4C226397" w14:textId="77777777" w:rsidR="00236537" w:rsidRPr="00FA4CB1" w:rsidRDefault="00236537" w:rsidP="00FA4CB1">
      <w:pPr>
        <w:spacing w:line="480" w:lineRule="auto"/>
        <w:rPr>
          <w:rFonts w:ascii="Arial" w:hAnsi="Arial" w:cs="Arial"/>
        </w:rPr>
      </w:pPr>
    </w:p>
    <w:p w14:paraId="003F0C8C" w14:textId="3F89C41A" w:rsidR="00FA4CB1" w:rsidRDefault="00FA4CB1" w:rsidP="00CF169D">
      <w:pPr>
        <w:spacing w:line="480" w:lineRule="auto"/>
        <w:rPr>
          <w:rFonts w:ascii="Arial" w:hAnsi="Arial" w:cs="Arial"/>
        </w:rPr>
      </w:pPr>
      <w:r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29437B">
        <w:rPr>
          <w:rFonts w:ascii="Arial" w:hAnsi="Arial" w:cs="Arial"/>
        </w:rPr>
        <w:instrText xml:space="preserve"> ADDIN ZOTERO_ITEM CSL_CITATION {"citationID":"pI3lGAkn","properties":{"formattedCitation":"\\super 32\\nosupersub{}","plainCitation":"32","noteIndex":0},"citationItems":[{"id":5688,"uris":["http://zotero.org/users/6494753/items/M4A7FN8R"],"itemData":{"id":5688,"type":"article-journal","abstract":"Summary: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29437B" w:rsidRPr="0029437B">
        <w:rPr>
          <w:rFonts w:ascii="Arial" w:hAnsi="Arial" w:cs="Arial"/>
          <w:vertAlign w:val="superscript"/>
        </w:rPr>
        <w:t>32</w:t>
      </w:r>
      <w:r w:rsidR="004345FB">
        <w:rPr>
          <w:rFonts w:ascii="Arial" w:hAnsi="Arial" w:cs="Arial"/>
        </w:rPr>
        <w:fldChar w:fldCharType="end"/>
      </w:r>
      <w:r w:rsidRPr="00FA4CB1">
        <w:rPr>
          <w:rFonts w:ascii="Arial" w:hAnsi="Arial" w:cs="Arial"/>
        </w:rPr>
        <w:t xml:space="preserve"> to generate a pangenome</w:t>
      </w:r>
      <w:r w:rsidR="00B56FAB">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2D4EB811" w:rsidR="00A26A1F" w:rsidRDefault="00CF169D" w:rsidP="00A26A1F">
      <w:pPr>
        <w:spacing w:line="480" w:lineRule="auto"/>
        <w:ind w:firstLine="720"/>
        <w:rPr>
          <w:rFonts w:ascii="Arial" w:hAnsi="Arial" w:cs="Arial"/>
          <w:color w:val="000000" w:themeColor="text1"/>
        </w:rPr>
      </w:pPr>
      <w:r w:rsidRPr="00DD6827">
        <w:rPr>
          <w:rFonts w:ascii="Arial" w:hAnsi="Arial" w:cs="Arial"/>
        </w:rPr>
        <w:lastRenderedPageBreak/>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samples</w:t>
      </w:r>
      <w:r w:rsidRPr="00DD6827">
        <w:rPr>
          <w:rFonts w:ascii="Arial" w:hAnsi="Arial" w:cs="Arial"/>
        </w:rPr>
        <w:t xml:space="preserve"> </w:t>
      </w:r>
      <w:del w:id="119" w:author="David Gonzalez" w:date="2024-03-31T08:37:00Z">
        <w:r w:rsidRPr="00DD6827" w:rsidDel="002A4CE0">
          <w:rPr>
            <w:rFonts w:ascii="Arial" w:hAnsi="Arial" w:cs="Arial"/>
          </w:rPr>
          <w:delText xml:space="preserve">from  </w:delText>
        </w:r>
      </w:del>
      <w:ins w:id="120" w:author="David Gonzalez" w:date="2024-03-31T08:45:00Z">
        <w:r w:rsidR="00170496">
          <w:rPr>
            <w:rFonts w:ascii="Arial" w:hAnsi="Arial" w:cs="Arial"/>
          </w:rPr>
          <w:t xml:space="preserve"> </w:t>
        </w:r>
      </w:ins>
      <w:ins w:id="121" w:author="David Gonzalez" w:date="2024-03-31T08:37:00Z">
        <w:r w:rsidR="002A4CE0" w:rsidRPr="00DD6827">
          <w:rPr>
            <w:rFonts w:ascii="Arial" w:hAnsi="Arial" w:cs="Arial"/>
          </w:rPr>
          <w:t>from</w:t>
        </w:r>
        <w:r w:rsidR="002A4CE0">
          <w:rPr>
            <w:rFonts w:ascii="Arial" w:hAnsi="Arial" w:cs="Arial"/>
          </w:rPr>
          <w:t xml:space="preserve"> </w:t>
        </w:r>
      </w:ins>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individuals</w:t>
      </w:r>
      <w:r w:rsidRPr="006241FC">
        <w:rPr>
          <w:rFonts w:ascii="Arial" w:hAnsi="Arial" w:cs="Arial"/>
          <w:color w:val="000000" w:themeColor="text1"/>
        </w:rPr>
        <w:t xml:space="preserve">, </w:t>
      </w:r>
      <w:r w:rsidR="006241FC" w:rsidRPr="006241FC">
        <w:rPr>
          <w:rFonts w:ascii="Arial" w:hAnsi="Arial" w:cs="Arial"/>
          <w:color w:val="000000" w:themeColor="text1"/>
        </w:rPr>
        <w:t>30</w:t>
      </w:r>
      <w:r w:rsidR="00EB4982" w:rsidRPr="006241FC">
        <w:rPr>
          <w:rFonts w:ascii="Arial" w:hAnsi="Arial" w:cs="Arial"/>
          <w:color w:val="000000" w:themeColor="text1"/>
        </w:rPr>
        <w:t xml:space="preserve">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46</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{"citationID":"cv3phDos","properties":{"formattedCitation":"\\super 10\\nosupersub{}","plainCitation":"10","noteIndex":0},"citationItems":[{"id":5597,"uris":["http://zotero.org/users/6494753/items/TJSTFSBK"],"itemData":{"id":5597,"type":"article-journal","abstract":"Background: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29437B" w:rsidRPr="0029437B">
        <w:rPr>
          <w:rFonts w:ascii="Arial" w:hAnsi="Arial" w:cs="Arial"/>
          <w:color w:val="000000"/>
          <w:vertAlign w:val="superscript"/>
        </w:rPr>
        <w:t>10</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4FDD6506" w:rsidR="00A26A1F" w:rsidRPr="006E2228"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del w:id="122" w:author="David Gonzalez" w:date="2024-03-31T08:38:00Z">
        <w:r w:rsidR="00A525F2" w:rsidDel="006B7A63">
          <w:rPr>
            <w:rFonts w:ascii="Arial" w:hAnsi="Arial" w:cs="Arial"/>
            <w:color w:val="000000" w:themeColor="text1"/>
          </w:rPr>
          <w:delText xml:space="preserve">our </w:delText>
        </w:r>
      </w:del>
      <w:ins w:id="123" w:author="David Gonzalez" w:date="2024-03-31T08:38:00Z">
        <w:r w:rsidR="006B7A63">
          <w:rPr>
            <w:rFonts w:ascii="Arial" w:hAnsi="Arial" w:cs="Arial"/>
            <w:color w:val="000000" w:themeColor="text1"/>
          </w:rPr>
          <w:t xml:space="preserve">the TMT-guided </w:t>
        </w:r>
      </w:ins>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 </w:t>
      </w:r>
      <w:r w:rsidR="003C6AFC">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This rich feature space combined with patient-centric clinical and microbiological metadata allows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explore associates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404F07F2" w14:textId="239E29B8"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w:t>
      </w:r>
      <w:r w:rsidR="00CF169D" w:rsidRPr="00DD6827">
        <w:rPr>
          <w:rFonts w:ascii="Arial" w:hAnsi="Arial" w:cs="Arial"/>
        </w:rPr>
        <w:lastRenderedPageBreak/>
        <w:t>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EB4982" w:rsidRPr="00DD6827">
        <w:rPr>
          <w:rFonts w:ascii="Arial" w:hAnsi="Arial" w:cs="Arial"/>
        </w:rPr>
        <w:t>However,</w:t>
      </w:r>
      <w:r w:rsidR="00FB03D2">
        <w:rPr>
          <w:rFonts w:ascii="Arial" w:hAnsi="Arial" w:cs="Arial"/>
        </w:rPr>
        <w:t xml:space="preserve"> </w:t>
      </w:r>
      <w:r w:rsidR="00EB4982" w:rsidRPr="00DD6827">
        <w:rPr>
          <w:rFonts w:ascii="Arial" w:hAnsi="Arial" w:cs="Arial"/>
        </w:rPr>
        <w:t>dissimilarities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an </w:t>
      </w:r>
      <w:r w:rsidR="00E10F9E" w:rsidRPr="00DD6827">
        <w:rPr>
          <w:rFonts w:ascii="Arial" w:hAnsi="Arial" w:cs="Arial"/>
        </w:rPr>
        <w:t xml:space="preserve">anticipated </w:t>
      </w:r>
      <w:r w:rsidR="00CF169D" w:rsidRPr="00DD6827">
        <w:rPr>
          <w:rFonts w:ascii="Arial" w:hAnsi="Arial" w:cs="Arial"/>
        </w:rPr>
        <w:t xml:space="preserve">large-scale similarity between the </w:t>
      </w:r>
      <w:r w:rsidR="00FB03D2">
        <w:rPr>
          <w:rFonts w:ascii="Arial" w:hAnsi="Arial" w:cs="Arial"/>
        </w:rPr>
        <w:t>two closely related pathologies</w:t>
      </w:r>
      <w:r w:rsidR="00CF169D" w:rsidRPr="00DD6827">
        <w:rPr>
          <w:rFonts w:ascii="Arial" w:hAnsi="Arial" w:cs="Arial"/>
        </w:rPr>
        <w:t xml:space="preserve">. The moderate stratification </w:t>
      </w:r>
      <w:r w:rsidR="00E10F9E" w:rsidRPr="00DD6827">
        <w:rPr>
          <w:rFonts w:ascii="Arial" w:hAnsi="Arial" w:cs="Arial"/>
        </w:rPr>
        <w:t>observed</w:t>
      </w:r>
      <w:r w:rsidR="007D6373">
        <w:rPr>
          <w:rFonts w:ascii="Arial" w:hAnsi="Arial" w:cs="Arial"/>
        </w:rPr>
        <w:t xml:space="preserve"> </w:t>
      </w:r>
      <w:r w:rsidR="00FB03D2">
        <w:rPr>
          <w:rFonts w:ascii="Arial" w:hAnsi="Arial" w:cs="Arial"/>
        </w:rPr>
        <w:t>suggest</w:t>
      </w:r>
      <w:r>
        <w:rPr>
          <w:rFonts w:ascii="Arial" w:hAnsi="Arial" w:cs="Arial"/>
        </w:rPr>
        <w:t>ed</w:t>
      </w:r>
      <w:r w:rsidR="00E10F9E" w:rsidRPr="00DD6827">
        <w:rPr>
          <w:rFonts w:ascii="Arial" w:hAnsi="Arial" w:cs="Arial"/>
        </w:rPr>
        <w:t xml:space="preserve"> </w:t>
      </w:r>
      <w:r w:rsidR="00FB03D2">
        <w:rPr>
          <w:rFonts w:ascii="Arial" w:hAnsi="Arial" w:cs="Arial"/>
        </w:rPr>
        <w:t>the</w:t>
      </w:r>
      <w:r w:rsidR="00CF169D" w:rsidRPr="00DD6827">
        <w:rPr>
          <w:rFonts w:ascii="Arial" w:hAnsi="Arial" w:cs="Arial"/>
        </w:rPr>
        <w:t xml:space="preserve"> potential </w:t>
      </w:r>
      <w:r w:rsidR="00E10F9E" w:rsidRPr="00DD6827">
        <w:rPr>
          <w:rFonts w:ascii="Arial" w:hAnsi="Arial" w:cs="Arial"/>
        </w:rPr>
        <w:t xml:space="preserve">for identifying </w:t>
      </w:r>
      <w:r w:rsidR="007D6373">
        <w:rPr>
          <w:rFonts w:ascii="Arial" w:hAnsi="Arial" w:cs="Arial"/>
        </w:rPr>
        <w:t xml:space="preserve">proteomic and metabolomic </w:t>
      </w:r>
      <w:r w:rsidR="00015A48">
        <w:rPr>
          <w:rFonts w:ascii="Arial" w:hAnsi="Arial" w:cs="Arial"/>
        </w:rPr>
        <w:t>differences</w:t>
      </w:r>
      <w:r w:rsidR="007D6373">
        <w:rPr>
          <w:rFonts w:ascii="Arial" w:hAnsi="Arial" w:cs="Arial"/>
        </w:rPr>
        <w:t xml:space="preserve"> </w:t>
      </w:r>
      <w:r w:rsidR="00015A48">
        <w:rPr>
          <w:rFonts w:ascii="Arial" w:hAnsi="Arial" w:cs="Arial"/>
        </w:rPr>
        <w:t xml:space="preserve">between the profiles produced by </w:t>
      </w:r>
      <w:r w:rsidR="00CF169D" w:rsidRPr="00DD6827">
        <w:rPr>
          <w:rFonts w:ascii="Arial" w:hAnsi="Arial" w:cs="Arial"/>
          <w:i/>
          <w:iCs/>
        </w:rPr>
        <w:t>E. faecalis</w:t>
      </w:r>
      <w:r w:rsidR="00CF169D" w:rsidRPr="00DD6827">
        <w:rPr>
          <w:rFonts w:ascii="Arial" w:hAnsi="Arial" w:cs="Arial"/>
        </w:rPr>
        <w:t xml:space="preserve"> bacteremia </w:t>
      </w:r>
      <w:r w:rsidR="00015A48">
        <w:rPr>
          <w:rFonts w:ascii="Arial" w:hAnsi="Arial" w:cs="Arial"/>
        </w:rPr>
        <w:t>and</w:t>
      </w:r>
      <w:r w:rsidR="00CF169D" w:rsidRPr="00DD6827">
        <w:rPr>
          <w:rFonts w:ascii="Arial" w:hAnsi="Arial" w:cs="Arial"/>
        </w:rPr>
        <w:t xml:space="preserve"> </w:t>
      </w:r>
      <w:r w:rsidR="00CF169D" w:rsidRPr="00DD6827">
        <w:rPr>
          <w:rFonts w:ascii="Arial" w:hAnsi="Arial" w:cs="Arial"/>
          <w:i/>
          <w:iCs/>
        </w:rPr>
        <w:t>E. faecium</w:t>
      </w:r>
      <w:r w:rsidR="00CF169D" w:rsidRPr="00DD6827">
        <w:rPr>
          <w:rFonts w:ascii="Arial" w:hAnsi="Arial" w:cs="Arial"/>
        </w:rPr>
        <w:t xml:space="preserve"> bacteremia.</w:t>
      </w:r>
      <w:r w:rsidR="00243500">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26E3BB5D" w:rsidR="008D715D" w:rsidRDefault="00243500" w:rsidP="00243500">
      <w:pPr>
        <w:spacing w:line="480" w:lineRule="auto"/>
        <w:rPr>
          <w:rFonts w:ascii="Arial" w:hAnsi="Arial" w:cs="Arial"/>
        </w:rPr>
      </w:pPr>
      <w:r>
        <w:rPr>
          <w:rFonts w:ascii="Arial" w:hAnsi="Arial" w:cs="Arial"/>
        </w:rPr>
        <w:tab/>
        <w:t>We first queried our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were more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del w:id="124" w:author="David Gonzalez" w:date="2024-03-31T08:39:00Z">
        <w:r w:rsidR="00C32880" w:rsidDel="009421FA">
          <w:rPr>
            <w:rFonts w:ascii="Arial" w:hAnsi="Arial" w:cs="Arial"/>
          </w:rPr>
          <w:delText>pvalue</w:delText>
        </w:r>
      </w:del>
      <w:ins w:id="125" w:author="David Gonzalez" w:date="2024-03-31T08:42:00Z">
        <w:r w:rsidR="00475E90">
          <w:rPr>
            <w:rFonts w:ascii="Arial" w:hAnsi="Arial" w:cs="Arial"/>
          </w:rPr>
          <w:t>p-value</w:t>
        </w:r>
      </w:ins>
      <w:del w:id="126" w:author="David Gonzalez" w:date="2024-03-31T08:39:00Z">
        <w:r w:rsidR="00C32880" w:rsidDel="009421FA">
          <w:rPr>
            <w:rFonts w:ascii="Arial" w:hAnsi="Arial" w:cs="Arial"/>
          </w:rPr>
          <w:delText xml:space="preserve"> </w:delText>
        </w:r>
      </w:del>
      <w:ins w:id="127" w:author="David Gonzalez" w:date="2024-03-31T08:39:00Z">
        <w:r w:rsidR="009421FA">
          <w:rPr>
            <w:rFonts w:ascii="Arial" w:hAnsi="Arial" w:cs="Arial"/>
          </w:rPr>
          <w:t xml:space="preserve">p-value </w:t>
        </w:r>
      </w:ins>
      <w:r w:rsidR="00C32880">
        <w:rPr>
          <w:rFonts w:ascii="Arial" w:hAnsi="Arial" w:cs="Arial"/>
        </w:rPr>
        <w:t>&lt;= 0.05)</w:t>
      </w:r>
      <w:r>
        <w:rPr>
          <w:rFonts w:ascii="Arial" w:hAnsi="Arial" w:cs="Arial"/>
        </w:rPr>
        <w:t>.</w:t>
      </w:r>
      <w:r w:rsidR="003C76F1">
        <w:rPr>
          <w:rFonts w:ascii="Arial" w:hAnsi="Arial" w:cs="Arial"/>
        </w:rPr>
        <w:t xml:space="preserve"> The </w:t>
      </w:r>
      <w:r w:rsidR="008E1538">
        <w:rPr>
          <w:rFonts w:ascii="Arial" w:hAnsi="Arial" w:cs="Arial"/>
        </w:rPr>
        <w:t>adjusted</w:t>
      </w:r>
      <w:r w:rsidR="00BA6990">
        <w:rPr>
          <w:rFonts w:ascii="Arial" w:hAnsi="Arial" w:cs="Arial"/>
        </w:rPr>
        <w:t xml:space="preserve"> p values for many of these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 x 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 adjusted p values were as low as 10 x 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 xml:space="preserve">a minority (29%) of </w:t>
      </w:r>
      <w:r w:rsidR="00DB5868">
        <w:rPr>
          <w:rFonts w:ascii="Arial" w:hAnsi="Arial" w:cs="Arial"/>
        </w:rPr>
        <w:t>them</w:t>
      </w:r>
      <w:r w:rsidR="00DB5868" w:rsidRPr="00DB5868">
        <w:rPr>
          <w:rFonts w:ascii="Arial" w:hAnsi="Arial" w:cs="Arial"/>
        </w:rPr>
        <w:t xml:space="preserve"> were able to be putatively identified using GNPS molecular networking, displaying a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DB5868" w:rsidRPr="00DB5868">
        <w:rPr>
          <w:rFonts w:ascii="Arial" w:hAnsi="Arial" w:cs="Arial"/>
        </w:rPr>
        <w:t xml:space="preserve"> (Figure 3B).</w:t>
      </w:r>
    </w:p>
    <w:p w14:paraId="7E96B28D" w14:textId="77777777" w:rsidR="00E47602" w:rsidRDefault="00E47602" w:rsidP="00243500">
      <w:pPr>
        <w:spacing w:line="480" w:lineRule="auto"/>
        <w:rPr>
          <w:rFonts w:ascii="Arial" w:hAnsi="Arial" w:cs="Arial"/>
        </w:rPr>
      </w:pPr>
    </w:p>
    <w:p w14:paraId="4587179C" w14:textId="013118A5" w:rsidR="00DB5868" w:rsidRPr="006241EC" w:rsidRDefault="00E47602" w:rsidP="006241EC">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lastRenderedPageBreak/>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 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ins w:id="128" w:author="David Gonzalez" w:date="2024-03-31T08:52:00Z">
        <w:r w:rsidR="008122DD">
          <w:rPr>
            <w:rFonts w:ascii="Arial" w:hAnsi="Arial" w:cs="Arial"/>
          </w:rPr>
          <w:t xml:space="preserve">that </w:t>
        </w:r>
      </w:ins>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3D55DD">
        <w:rPr>
          <w:rFonts w:ascii="Arial" w:hAnsi="Arial" w:cs="Arial"/>
        </w:rPr>
        <w:t>32</w:t>
      </w:r>
      <w:r w:rsidR="00CD091E">
        <w:rPr>
          <w:rFonts w:ascii="Arial" w:hAnsi="Arial" w:cs="Arial"/>
        </w:rPr>
        <w:t>% (</w:t>
      </w:r>
      <w:r w:rsidR="003D55DD">
        <w:rPr>
          <w:rFonts w:ascii="Arial" w:hAnsi="Arial" w:cs="Arial"/>
        </w:rPr>
        <w:t>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p>
    <w:p w14:paraId="71C1F3FB" w14:textId="77777777" w:rsidR="003D55DD" w:rsidRPr="001A1284" w:rsidRDefault="003D55DD" w:rsidP="00243500">
      <w:pPr>
        <w:spacing w:line="480" w:lineRule="auto"/>
        <w:rPr>
          <w:rFonts w:ascii="Arial" w:hAnsi="Arial" w:cs="Arial"/>
        </w:rPr>
      </w:pPr>
    </w:p>
    <w:p w14:paraId="282B9F7A" w14:textId="1D914426"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all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4683BC01"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 </w:t>
      </w:r>
      <w:del w:id="129" w:author="David Gonzalez" w:date="2024-03-31T08:44:00Z">
        <w:r w:rsidR="00772457" w:rsidDel="00554111">
          <w:rPr>
            <w:rFonts w:ascii="Arial" w:hAnsi="Arial" w:cs="Arial"/>
          </w:rPr>
          <w:delText>a number of</w:delText>
        </w:r>
      </w:del>
      <w:ins w:id="130" w:author="David Gonzalez" w:date="2024-03-31T08:52:00Z">
        <w:r w:rsidR="008122DD">
          <w:rPr>
            <w:rFonts w:ascii="Arial" w:hAnsi="Arial" w:cs="Arial"/>
          </w:rPr>
          <w:t>of several</w:t>
        </w:r>
      </w:ins>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w:t>
      </w:r>
      <w:r w:rsidR="003A5C57">
        <w:rPr>
          <w:rFonts w:ascii="Arial" w:hAnsi="Arial" w:cs="Arial"/>
        </w:rPr>
        <w:lastRenderedPageBreak/>
        <w:t>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del w:id="131" w:author="David Gonzalez" w:date="2024-03-31T08:42:00Z">
        <w:r w:rsidR="003A5C57" w:rsidDel="00201286">
          <w:rPr>
            <w:rFonts w:ascii="Arial" w:hAnsi="Arial" w:cs="Arial"/>
          </w:rPr>
          <w:delText xml:space="preserve">a </w:delText>
        </w:r>
      </w:del>
      <w:ins w:id="132" w:author="David Gonzalez" w:date="2024-03-31T08:52:00Z">
        <w:r w:rsidR="00B504FC">
          <w:rPr>
            <w:rFonts w:ascii="Arial" w:hAnsi="Arial" w:cs="Arial"/>
          </w:rPr>
          <w:t>the</w:t>
        </w:r>
      </w:ins>
      <w:ins w:id="133" w:author="David Gonzalez" w:date="2024-03-31T08:42:00Z">
        <w:r w:rsidR="00201286">
          <w:rPr>
            <w:rFonts w:ascii="Arial" w:hAnsi="Arial" w:cs="Arial"/>
          </w:rPr>
          <w:t xml:space="preserve"> </w:t>
        </w:r>
      </w:ins>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7947019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 xml:space="preserve">The metabolites that were significantly differentially abundant (p.adj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the background of the experiment (Figure 3C). </w:t>
      </w:r>
      <w:del w:id="134" w:author="David Gonzalez" w:date="2024-03-31T08:42:00Z">
        <w:r w:rsidDel="00475E90">
          <w:rPr>
            <w:rFonts w:ascii="Arial" w:hAnsi="Arial" w:cs="Arial"/>
            <w:color w:val="000000" w:themeColor="text1"/>
          </w:rPr>
          <w:delText xml:space="preserve">Closer </w:delText>
        </w:r>
      </w:del>
      <w:ins w:id="135" w:author="David Gonzalez" w:date="2024-03-31T08:42:00Z">
        <w:r w:rsidR="00475E90">
          <w:rPr>
            <w:rFonts w:ascii="Arial" w:hAnsi="Arial" w:cs="Arial"/>
            <w:color w:val="000000" w:themeColor="text1"/>
          </w:rPr>
          <w:t xml:space="preserve">A closer </w:t>
        </w:r>
      </w:ins>
      <w:r>
        <w:rPr>
          <w:rFonts w:ascii="Arial" w:hAnsi="Arial" w:cs="Arial"/>
          <w:color w:val="000000" w:themeColor="text1"/>
        </w:rPr>
        <w:t>examination of these molecules showed that 10/12 of these molecules annotated as steroids could be more specifically described as bile acids. These bile acids included the primary bile acid cholic acid as well as the secondary bile acids taurodeoxycholic acid, glycochenodeoxycholate, glycochenodeoxycholic acid, glycohyocholic acid, tauroursodeoxycholic acid, glycocholic acid, taurocholic acid, and taurohyodeoxycholic acid. The same functional enrichment was observed for S. aureus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r w:rsidR="00AA7ACC" w:rsidRPr="00AA7ACC">
        <w:rPr>
          <w:rFonts w:ascii="Arial" w:hAnsi="Arial" w:cs="Arial"/>
          <w:color w:val="000000" w:themeColor="text1"/>
        </w:rPr>
        <w:t>Glycocholic acid</w:t>
      </w:r>
      <w:r w:rsidR="00AA7ACC">
        <w:rPr>
          <w:rFonts w:ascii="Arial" w:hAnsi="Arial" w:cs="Arial"/>
          <w:color w:val="000000" w:themeColor="text1"/>
        </w:rPr>
        <w:t>,</w:t>
      </w:r>
      <w:r w:rsidRPr="005402F8">
        <w:rPr>
          <w:rFonts w:ascii="Arial" w:hAnsi="Arial" w:cs="Arial"/>
          <w:color w:val="FF0000"/>
        </w:rPr>
        <w:t xml:space="preserve"> </w:t>
      </w:r>
      <w:r w:rsidR="00AA7ACC" w:rsidRPr="00AA7ACC">
        <w:rPr>
          <w:rFonts w:ascii="Arial" w:hAnsi="Arial" w:cs="Arial"/>
          <w:color w:val="000000" w:themeColor="text1"/>
        </w:rPr>
        <w:t xml:space="preserve">Tauroursodeoxycholic acid, 3beta−Hydroxy−5−cholenoic acid, and 12−Ketodeoxycholic acid </w:t>
      </w:r>
      <w:r>
        <w:rPr>
          <w:rFonts w:ascii="Arial" w:hAnsi="Arial" w:cs="Arial"/>
          <w:color w:val="000000" w:themeColor="text1"/>
        </w:rPr>
        <w:t xml:space="preserve">were enriched. </w:t>
      </w:r>
      <w:r w:rsidR="00AA7ACC">
        <w:rPr>
          <w:rFonts w:ascii="Arial" w:hAnsi="Arial" w:cs="Arial"/>
          <w:color w:val="000000" w:themeColor="text1"/>
        </w:rPr>
        <w:t xml:space="preserve">Interestingly, </w:t>
      </w:r>
      <w:r w:rsidR="00313CAE">
        <w:rPr>
          <w:rFonts w:ascii="Arial" w:hAnsi="Arial" w:cs="Arial"/>
          <w:color w:val="000000" w:themeColor="text1"/>
        </w:rPr>
        <w:t>several phostidylcholine</w:t>
      </w:r>
      <w:r w:rsidR="00AA7ACC">
        <w:rPr>
          <w:rFonts w:ascii="Arial" w:hAnsi="Arial" w:cs="Arial"/>
          <w:color w:val="000000" w:themeColor="text1"/>
        </w:rPr>
        <w:t xml:space="preserve"> 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del w:id="136" w:author="David Gonzalez" w:date="2024-03-31T08:44:00Z">
        <w:r w:rsidR="00313CAE" w:rsidDel="00554111">
          <w:rPr>
            <w:rFonts w:ascii="Arial" w:hAnsi="Arial" w:cs="Arial"/>
            <w:color w:val="000000" w:themeColor="text1"/>
          </w:rPr>
          <w:delText>a number of</w:delText>
        </w:r>
      </w:del>
      <w:ins w:id="137" w:author="David Gonzalez" w:date="2024-03-31T08:44:00Z">
        <w:r w:rsidR="00554111">
          <w:rPr>
            <w:rFonts w:ascii="Arial" w:hAnsi="Arial" w:cs="Arial"/>
            <w:color w:val="000000" w:themeColor="text1"/>
          </w:rPr>
          <w:t>several</w:t>
        </w:r>
      </w:ins>
      <w:r w:rsidR="00313CAE">
        <w:rPr>
          <w:rFonts w:ascii="Arial" w:hAnsi="Arial" w:cs="Arial"/>
          <w:color w:val="000000" w:themeColor="text1"/>
        </w:rPr>
        <w:t xml:space="preserve"> </w:t>
      </w:r>
      <w:r w:rsidR="00313CAE">
        <w:rPr>
          <w:rFonts w:ascii="Arial" w:hAnsi="Arial" w:cs="Arial"/>
          <w:color w:val="000000" w:themeColor="text1"/>
        </w:rPr>
        <w:lastRenderedPageBreak/>
        <w:t>phostidylcholines 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5263D4CE"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predict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proteins capable of distinguishing healthy from infected patients</w:t>
      </w:r>
      <w:r w:rsidR="006241EC">
        <w:rPr>
          <w:rFonts w:ascii="Arial" w:hAnsi="Arial" w:cs="Arial"/>
        </w:rPr>
        <w:t xml:space="preserve"> </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{"citationID":"me95qkQD","properties":{"formattedCitation":"\\super 33\\nosupersub{}","plainCitation":"33","noteIndex":0},"citationItems":[{"id":5871,"uris":["http://zotero.org/users/6494753/items/VEE6FITI"],"itemData":{"id":5871,"type":"article-journal","abstract":"Feature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33</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29437B">
        <w:rPr>
          <w:rFonts w:ascii="Arial" w:hAnsi="Arial" w:cs="Arial"/>
          <w:vertAlign w:val="superscript"/>
        </w:rPr>
        <w:instrText xml:space="preserve"> ADDIN ZOTERO_ITEM CSL_CITATION {"citationID":"AYHQd07z","properties":{"formattedCitation":"\\super 34\\nosupersub{}","plainCitation":"34","noteIndex":0},"citationItems":[{"id":5841,"uris":["http://zotero.org/users/6494753/items/F2RSLSHF"],"itemData":{"id":5841,"type":"article-journal","abstract":"Motivation: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29437B" w:rsidRPr="0029437B">
        <w:rPr>
          <w:rFonts w:ascii="Arial" w:hAnsi="Arial" w:cs="Arial"/>
          <w:vertAlign w:val="superscript"/>
        </w:rPr>
        <w:t>34</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is capable of reducing redundant measurements by removing features that are highly correlated with each other. Here, we opted to set the correlation threshold to 0, ensuring that a well 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 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SERPINA3, LRG1,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almost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2D2A79C7" w:rsidR="00F726F4" w:rsidRDefault="00C32880" w:rsidP="00A26A1F">
      <w:pPr>
        <w:spacing w:line="480" w:lineRule="auto"/>
        <w:ind w:firstLine="720"/>
        <w:rPr>
          <w:rFonts w:ascii="Arial" w:hAnsi="Arial" w:cs="Arial"/>
        </w:rPr>
      </w:pPr>
      <w:r>
        <w:rPr>
          <w:rFonts w:ascii="Arial" w:hAnsi="Arial" w:cs="Arial"/>
        </w:rPr>
        <w:lastRenderedPageBreak/>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375400">
        <w:rPr>
          <w:rFonts w:ascii="Arial" w:hAnsi="Arial" w:cs="Arial"/>
        </w:rPr>
        <w:t>B</w:t>
      </w:r>
      <w:r w:rsidR="00096F1E">
        <w:rPr>
          <w:rFonts w:ascii="Arial" w:hAnsi="Arial" w:cs="Arial"/>
        </w:rPr>
        <w:t>oth</w:t>
      </w:r>
      <w:r w:rsidR="00960C16">
        <w:rPr>
          <w:rFonts w:ascii="Arial" w:hAnsi="Arial" w:cs="Arial"/>
        </w:rPr>
        <w:t xml:space="preserve"> </w:t>
      </w:r>
      <w:r w:rsidR="00096F1E">
        <w:rPr>
          <w:rFonts w:ascii="Arial" w:hAnsi="Arial" w:cs="Arial"/>
        </w:rPr>
        <w:t>C</w:t>
      </w:r>
      <w:r w:rsidR="005034D8">
        <w:rPr>
          <w:rFonts w:ascii="Arial" w:hAnsi="Arial" w:cs="Arial"/>
        </w:rPr>
        <w:t>-</w:t>
      </w:r>
      <w:r w:rsidR="00096F1E">
        <w:rPr>
          <w:rFonts w:ascii="Arial" w:hAnsi="Arial" w:cs="Arial"/>
        </w:rPr>
        <w:t>reactive protein and serum amyloid A</w:t>
      </w:r>
      <w:r w:rsidR="00B44F58">
        <w:rPr>
          <w:rFonts w:ascii="Arial" w:hAnsi="Arial" w:cs="Arial"/>
        </w:rPr>
        <w:t xml:space="preserve"> were found to be significantly increased in infected samples compared to healthy</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 xml:space="preserve">significant differences between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 xml:space="preserve"> infected samples.</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3754B35F"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del w:id="138" w:author="David Gonzalez" w:date="2024-03-31T08:39:00Z">
        <w:r w:rsidDel="009421FA">
          <w:rPr>
            <w:rFonts w:ascii="Arial" w:hAnsi="Arial" w:cs="Arial"/>
            <w:color w:val="000000" w:themeColor="text1"/>
          </w:rPr>
          <w:delText>spectrometry based</w:delText>
        </w:r>
      </w:del>
      <w:ins w:id="139" w:author="David Gonzalez" w:date="2024-03-31T08:39:00Z">
        <w:r w:rsidR="009421FA">
          <w:rPr>
            <w:rFonts w:ascii="Arial" w:hAnsi="Arial" w:cs="Arial"/>
            <w:color w:val="000000" w:themeColor="text1"/>
          </w:rPr>
          <w:t>spectrometry-based</w:t>
        </w:r>
      </w:ins>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{"citationID":"Q7snVOJD","properties":{"formattedCitation":"\\super 35\\nosupersub{}","plainCitation":"35","noteIndex":0},"citationItems":[{"id":6029,"uris":["http://zotero.org/users/6494753/items/YJF9JKLZ"],"itemData":{"id":6029,"type":"article-journal","abstract":"Melanoma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35</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{"citationID":"pBP7L4nW","properties":{"formattedCitation":"\\super 36\\nosupersub{}","plainCitation":"36","noteIndex":0},"citationItems":[{"id":1078,"uris":["http://zotero.org/users/6494753/items/I5W2K52D"],"itemData":{"id":1078,"type":"article-journal","abstract":"Staphylococcus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36</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6241EC">
        <w:rPr>
          <w:rFonts w:ascii="Arial" w:hAnsi="Arial" w:cs="Arial"/>
          <w:color w:val="000000" w:themeColor="text1"/>
        </w:rPr>
        <w:t xml:space="preserve"> 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(p.adj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w:t>
      </w:r>
      <w:r>
        <w:rPr>
          <w:rFonts w:ascii="Arial" w:hAnsi="Arial" w:cs="Arial"/>
          <w:color w:val="000000" w:themeColor="text1"/>
        </w:rPr>
        <w:lastRenderedPageBreak/>
        <w:t xml:space="preserve">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52777ABC"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in </w:t>
      </w:r>
      <w:r w:rsidR="004A7C5A">
        <w:rPr>
          <w:rFonts w:ascii="Arial" w:hAnsi="Arial" w:cs="Arial"/>
          <w:b/>
          <w:bCs/>
        </w:rPr>
        <w:t xml:space="preserve">Between ECB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6D371CD9"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We observed comparable results when investigating the metabolomic data, observing that 11 metabolites that were significantly increased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that were significantly increased in </w:t>
      </w:r>
      <w:r w:rsidR="00AB3D7C" w:rsidRPr="00AE5396">
        <w:rPr>
          <w:rFonts w:ascii="Arial" w:hAnsi="Arial" w:cs="Arial"/>
          <w:i/>
          <w:iCs/>
        </w:rPr>
        <w:t>E. faecium</w:t>
      </w:r>
      <w:r w:rsidR="00AB3D7C">
        <w:rPr>
          <w:rFonts w:ascii="Arial" w:hAnsi="Arial" w:cs="Arial"/>
        </w:rPr>
        <w:t xml:space="preserve"> (Figure 5A). </w:t>
      </w:r>
    </w:p>
    <w:p w14:paraId="198ACB3C" w14:textId="77777777" w:rsidR="00AB3D7C" w:rsidRDefault="00AB3D7C" w:rsidP="00AB3D7C">
      <w:pPr>
        <w:spacing w:line="480" w:lineRule="auto"/>
        <w:ind w:firstLine="720"/>
        <w:rPr>
          <w:rFonts w:ascii="Arial" w:hAnsi="Arial" w:cs="Arial"/>
        </w:rPr>
      </w:pPr>
    </w:p>
    <w:p w14:paraId="553A2D05" w14:textId="324C8468"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as E. faecalis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 xml:space="preserve">ealthy, where </w:t>
      </w:r>
      <w:r w:rsidR="005F5B63">
        <w:rPr>
          <w:rFonts w:ascii="Arial" w:hAnsi="Arial" w:cs="Arial"/>
        </w:rPr>
        <w:t>there was a notable reduction in immunoglobulin 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C46C1E0" w14:textId="4A452CE9" w:rsidR="00FD2B47" w:rsidRDefault="00AF77FA" w:rsidP="00A26A1F">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faecalis</w:t>
      </w:r>
      <w:r>
        <w:rPr>
          <w:rFonts w:ascii="Arial" w:hAnsi="Arial" w:cs="Arial"/>
        </w:rPr>
        <w:t xml:space="preserve"> infected samples,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p>
    <w:p w14:paraId="4A964D1D" w14:textId="77777777" w:rsidR="00AA7ACC" w:rsidRDefault="00AA7ACC" w:rsidP="00AF77FA">
      <w:pPr>
        <w:spacing w:line="480" w:lineRule="auto"/>
        <w:rPr>
          <w:rFonts w:ascii="Arial" w:hAnsi="Arial" w:cs="Arial"/>
        </w:rPr>
      </w:pPr>
    </w:p>
    <w:p w14:paraId="4FF65DC8" w14:textId="5B2E7E7D" w:rsidR="00373997" w:rsidRPr="00D04E26" w:rsidRDefault="0041437E" w:rsidP="00AF77FA">
      <w:pPr>
        <w:spacing w:line="480" w:lineRule="auto"/>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{"citationID":"W2Ia5gj3","properties":{"formattedCitation":"\\super 37\\nosupersub{}","plainCitation":"37","noteIndex":0},"citationItems":[{"id":5844,"uris":["http://zotero.org/users/6494753/items/PQIKZXQ7"],"itemData":{"id":5844,"type":"article-journal","abstract":"Introduction: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29437B">
        <w:rPr>
          <w:rFonts w:ascii="Cambria Math" w:hAnsi="Cambria Math" w:cs="Cambria Math"/>
          <w:vertAlign w:val="superscript"/>
        </w:rPr>
        <w:instrText>‐</w:instrText>
      </w:r>
      <w:r w:rsidR="0029437B">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37</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{"citationID":"rTfEB6TW","properties":{"formattedCitation":"\\super 38\\nosupersub{}","plainCitation":"38","noteIndex":0},"citationItems":[{"id":5843,"uris":["http://zotero.org/users/6494753/items/Q2T5CJZK"],"itemData":{"id":5843,"type":"article-journal","abstract":"Proinﬂammatory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29437B" w:rsidRPr="0029437B">
        <w:rPr>
          <w:rFonts w:ascii="Arial" w:hAnsi="Arial" w:cs="Arial"/>
          <w:vertAlign w:val="superscript"/>
        </w:rPr>
        <w:t>38</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the clinical metadata for associated correlations showed </w:t>
      </w:r>
      <w:r>
        <w:rPr>
          <w:rFonts w:ascii="Arial" w:hAnsi="Arial" w:cs="Arial"/>
        </w:rPr>
        <w:t xml:space="preserve">a few </w:t>
      </w:r>
      <w:r w:rsidR="00AA3D94">
        <w:rPr>
          <w:rFonts w:ascii="Arial" w:hAnsi="Arial" w:cs="Arial"/>
        </w:rPr>
        <w:t xml:space="preserve">confounding clinical </w:t>
      </w:r>
      <w:r>
        <w:rPr>
          <w:rFonts w:ascii="Arial" w:hAnsi="Arial" w:cs="Arial"/>
        </w:rPr>
        <w:t xml:space="preserve">variables </w:t>
      </w:r>
      <w:r w:rsidR="006B6A4A">
        <w:rPr>
          <w:rFonts w:ascii="Arial" w:hAnsi="Arial" w:cs="Arial"/>
        </w:rPr>
        <w:t xml:space="preserve">were </w:t>
      </w:r>
      <w:r w:rsidR="00AA3D94">
        <w:rPr>
          <w:rFonts w:ascii="Arial" w:hAnsi="Arial" w:cs="Arial"/>
        </w:rPr>
        <w:t xml:space="preserve">associated </w:t>
      </w:r>
      <w:r w:rsidR="000B0B40">
        <w:rPr>
          <w:rFonts w:ascii="Arial" w:hAnsi="Arial" w:cs="Arial"/>
        </w:rPr>
        <w:t>with t</w:t>
      </w:r>
      <w:r w:rsidR="00AA3D94">
        <w:rPr>
          <w:rFonts w:ascii="Arial" w:hAnsi="Arial" w:cs="Arial"/>
        </w:rPr>
        <w:t xml:space="preserve">he </w:t>
      </w:r>
      <w:r w:rsidR="000B0B40">
        <w:rPr>
          <w:rFonts w:ascii="Arial" w:hAnsi="Arial" w:cs="Arial"/>
        </w:rPr>
        <w:t xml:space="preserve">abundances of these biomarkers </w:t>
      </w:r>
      <w:r w:rsidR="00AA3D94">
        <w:rPr>
          <w:rFonts w:ascii="Arial" w:hAnsi="Arial" w:cs="Arial"/>
        </w:rPr>
        <w:t xml:space="preserve">other than type of pathogen.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9/10 of the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hard to separate from the type of pathogen infected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reduction in antibodies we observed in our study were a function of unbalanced groupings</w:t>
      </w:r>
      <w:r>
        <w:rPr>
          <w:rFonts w:ascii="Arial" w:hAnsi="Arial" w:cs="Arial"/>
        </w:rPr>
        <w:t xml:space="preserve">. </w:t>
      </w:r>
      <w:del w:id="140" w:author="David Gonzalez" w:date="2024-03-31T08:44:00Z">
        <w:r w:rsidR="00ED3B23" w:rsidDel="00554111">
          <w:rPr>
            <w:rFonts w:ascii="Arial" w:hAnsi="Arial" w:cs="Arial"/>
          </w:rPr>
          <w:delText>In order to</w:delText>
        </w:r>
      </w:del>
      <w:ins w:id="141" w:author="David Gonzalez" w:date="2024-03-31T08:44:00Z">
        <w:r w:rsidR="00554111">
          <w:rPr>
            <w:rFonts w:ascii="Arial" w:hAnsi="Arial" w:cs="Arial"/>
          </w:rPr>
          <w:t>To</w:t>
        </w:r>
      </w:ins>
      <w:r w:rsidR="00ED3B23">
        <w:rPr>
          <w:rFonts w:ascii="Arial" w:hAnsi="Arial" w:cs="Arial"/>
        </w:rPr>
        <w:t xml:space="preserve"> assess this, we only considered the patients that did not have </w:t>
      </w:r>
      <w:r w:rsidR="00367BE1">
        <w:rPr>
          <w:rFonts w:ascii="Arial" w:hAnsi="Arial" w:cs="Arial"/>
        </w:rPr>
        <w:t xml:space="preserve">a </w:t>
      </w:r>
      <w:r w:rsidR="00467745">
        <w:rPr>
          <w:rFonts w:ascii="Arial" w:hAnsi="Arial" w:cs="Arial"/>
        </w:rPr>
        <w:t>transplant and</w:t>
      </w:r>
      <w:r w:rsidR="00367BE1">
        <w:rPr>
          <w:rFonts w:ascii="Arial" w:hAnsi="Arial" w:cs="Arial"/>
        </w:rPr>
        <w:t xml:space="preserve"> found 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5</w:t>
      </w:r>
      <w:r w:rsidR="002E4507">
        <w:rPr>
          <w:rFonts w:ascii="Arial" w:hAnsi="Arial" w:cs="Arial"/>
        </w:rPr>
        <w:t>).</w:t>
      </w:r>
      <w:r w:rsidR="00D04E26">
        <w:rPr>
          <w:rFonts w:ascii="Arial" w:hAnsi="Arial" w:cs="Arial"/>
        </w:rPr>
        <w:t xml:space="preserve"> </w:t>
      </w:r>
      <w:r w:rsidR="00367BE1">
        <w:rPr>
          <w:rFonts w:ascii="Arial" w:hAnsi="Arial" w:cs="Arial"/>
        </w:rPr>
        <w:t>Additionally,</w:t>
      </w:r>
      <w:r w:rsidR="00696F18">
        <w:rPr>
          <w:rFonts w:ascii="Arial" w:hAnsi="Arial" w:cs="Arial"/>
        </w:rPr>
        <w:t xml:space="preserve"> smoking was found to be </w:t>
      </w:r>
      <w:r w:rsidR="006B6A4A">
        <w:rPr>
          <w:rFonts w:ascii="Arial" w:hAnsi="Arial" w:cs="Arial"/>
        </w:rPr>
        <w:t xml:space="preserve">significantly </w:t>
      </w:r>
      <w:r w:rsidR="00696F18">
        <w:rPr>
          <w:rFonts w:ascii="Arial" w:hAnsi="Arial" w:cs="Arial"/>
        </w:rPr>
        <w:t xml:space="preserve">associated with the abundances of 5/10 of the </w:t>
      </w:r>
      <w:r w:rsidR="006F68E7">
        <w:rPr>
          <w:rFonts w:ascii="Arial" w:hAnsi="Arial" w:cs="Arial"/>
        </w:rPr>
        <w:t xml:space="preserve">top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4).</w:t>
      </w:r>
      <w:r w:rsidR="000B0B40">
        <w:rPr>
          <w:rFonts w:ascii="Arial" w:hAnsi="Arial" w:cs="Arial"/>
        </w:rPr>
        <w:t xml:space="preserve"> Interestingly AZGP1, </w:t>
      </w:r>
      <w:r w:rsidR="00D04E26">
        <w:rPr>
          <w:rFonts w:ascii="Arial" w:hAnsi="Arial" w:cs="Arial"/>
        </w:rPr>
        <w:t xml:space="preserve">one of our top biomarkers for distinguishing </w:t>
      </w:r>
      <w:r w:rsidR="00D04E26" w:rsidRPr="00D04E26">
        <w:rPr>
          <w:rFonts w:ascii="Arial" w:hAnsi="Arial" w:cs="Arial"/>
          <w:i/>
          <w:iCs/>
        </w:rPr>
        <w:t>E.</w:t>
      </w:r>
      <w:r w:rsidR="00D04E26">
        <w:rPr>
          <w:rFonts w:ascii="Arial" w:hAnsi="Arial" w:cs="Arial"/>
          <w:i/>
          <w:iCs/>
        </w:rPr>
        <w:t xml:space="preserve"> </w:t>
      </w:r>
      <w:r w:rsidR="00D04E26" w:rsidRPr="00D04E26">
        <w:rPr>
          <w:rFonts w:ascii="Arial" w:hAnsi="Arial" w:cs="Arial"/>
          <w:i/>
          <w:iCs/>
        </w:rPr>
        <w:t>faecalis</w:t>
      </w:r>
      <w:r w:rsidR="00D04E26">
        <w:rPr>
          <w:rFonts w:ascii="Arial" w:hAnsi="Arial" w:cs="Arial"/>
        </w:rPr>
        <w:t xml:space="preserve"> from </w:t>
      </w:r>
      <w:r w:rsidR="00D04E26" w:rsidRPr="00D04E26">
        <w:rPr>
          <w:rFonts w:ascii="Arial" w:hAnsi="Arial" w:cs="Arial"/>
          <w:i/>
          <w:iCs/>
        </w:rPr>
        <w:t>E. faecium</w:t>
      </w:r>
      <w:r w:rsidR="00D04E26">
        <w:rPr>
          <w:rFonts w:ascii="Arial" w:hAnsi="Arial" w:cs="Arial"/>
        </w:rPr>
        <w:t xml:space="preserve"> and a</w:t>
      </w:r>
      <w:r w:rsidR="000B0B40">
        <w:rPr>
          <w:rFonts w:ascii="Arial" w:hAnsi="Arial" w:cs="Arial"/>
        </w:rPr>
        <w:t xml:space="preserve"> gene</w:t>
      </w:r>
      <w:r w:rsidR="00CD5AE6">
        <w:rPr>
          <w:rFonts w:ascii="Arial" w:hAnsi="Arial" w:cs="Arial"/>
        </w:rPr>
        <w:t xml:space="preserve"> </w:t>
      </w:r>
      <w:r w:rsidR="000B0B40">
        <w:rPr>
          <w:rFonts w:ascii="Arial" w:hAnsi="Arial" w:cs="Arial"/>
        </w:rPr>
        <w:t xml:space="preserve">reported to be </w:t>
      </w:r>
      <w:r w:rsidR="00AE5396">
        <w:rPr>
          <w:rFonts w:ascii="Arial" w:hAnsi="Arial" w:cs="Arial"/>
        </w:rPr>
        <w:t>over</w:t>
      </w:r>
      <w:r w:rsidR="000B0B40">
        <w:rPr>
          <w:rFonts w:ascii="Arial" w:hAnsi="Arial" w:cs="Arial"/>
        </w:rPr>
        <w:t>express</w:t>
      </w:r>
      <w:r w:rsidR="00AE5396">
        <w:rPr>
          <w:rFonts w:ascii="Arial" w:hAnsi="Arial" w:cs="Arial"/>
        </w:rPr>
        <w:t>ed in the airway</w:t>
      </w:r>
      <w:r w:rsidR="000B0B40">
        <w:rPr>
          <w:rFonts w:ascii="Arial" w:hAnsi="Arial" w:cs="Arial"/>
        </w:rPr>
        <w:t xml:space="preserve"> </w:t>
      </w:r>
      <w:r w:rsidR="00AE5396">
        <w:rPr>
          <w:rFonts w:ascii="Arial" w:hAnsi="Arial" w:cs="Arial"/>
        </w:rPr>
        <w:t>upon</w:t>
      </w:r>
      <w:r w:rsidR="000B0B40">
        <w:rPr>
          <w:rFonts w:ascii="Arial" w:hAnsi="Arial" w:cs="Arial"/>
        </w:rPr>
        <w:t xml:space="preserve"> smoking</w:t>
      </w:r>
      <w:r w:rsidR="00AE5396">
        <w:rPr>
          <w:rFonts w:ascii="Arial" w:hAnsi="Arial" w:cs="Arial"/>
        </w:rPr>
        <w:t xml:space="preserve"> </w:t>
      </w:r>
      <w:r w:rsidR="00AE5396">
        <w:rPr>
          <w:rFonts w:ascii="Arial" w:hAnsi="Arial" w:cs="Arial"/>
        </w:rPr>
        <w:fldChar w:fldCharType="begin"/>
      </w:r>
      <w:r w:rsidR="0029437B">
        <w:rPr>
          <w:rFonts w:ascii="Arial" w:hAnsi="Arial" w:cs="Arial"/>
        </w:rPr>
        <w:instrText xml:space="preserve"> ADDIN ZOTERO_ITEM CSL_CITATION {"citationID":"amyXqq8v","properties":{"formattedCitation":"\\super 39\\nosupersub{}","plainCitation":"39","noteIndex":0},"citationItems":[{"id":6027,"uris":["http://zotero.org/users/6494753/items/PDMJ9TH7"],"itemData":{"id":6027,"type":"article-journal","abstract":"Background: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29437B">
        <w:rPr>
          <w:rFonts w:ascii="Segoe UI Symbol" w:hAnsi="Segoe UI Symbol" w:cs="Segoe UI Symbol"/>
        </w:rPr>
        <w:instrText>␣</w:instrText>
      </w:r>
      <w:r w:rsidR="0029437B">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AE5396">
        <w:rPr>
          <w:rFonts w:ascii="Arial" w:hAnsi="Arial" w:cs="Arial"/>
        </w:rPr>
        <w:fldChar w:fldCharType="separate"/>
      </w:r>
      <w:r w:rsidR="0029437B" w:rsidRPr="0029437B">
        <w:rPr>
          <w:rFonts w:ascii="Arial" w:hAnsi="Arial" w:cs="Arial"/>
          <w:vertAlign w:val="superscript"/>
        </w:rPr>
        <w:t>39</w:t>
      </w:r>
      <w:r w:rsidR="00AE5396">
        <w:rPr>
          <w:rFonts w:ascii="Arial" w:hAnsi="Arial" w:cs="Arial"/>
        </w:rPr>
        <w:fldChar w:fldCharType="end"/>
      </w:r>
      <w:r w:rsidR="000B0B40">
        <w:rPr>
          <w:rFonts w:ascii="Arial" w:hAnsi="Arial" w:cs="Arial"/>
        </w:rPr>
        <w:t xml:space="preserve">, was not found to be influenced by </w:t>
      </w:r>
      <w:r w:rsidR="000B0B40">
        <w:rPr>
          <w:rFonts w:ascii="Arial" w:hAnsi="Arial" w:cs="Arial"/>
        </w:rPr>
        <w:lastRenderedPageBreak/>
        <w:t>smoking status in our dataset</w:t>
      </w:r>
      <w:r>
        <w:rPr>
          <w:rFonts w:ascii="Arial" w:hAnsi="Arial" w:cs="Arial"/>
        </w:rPr>
        <w:t xml:space="preserve"> </w:t>
      </w:r>
      <w:r w:rsidR="00367BE1">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our conclusions were not confounded by additional factors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D04E26">
        <w:rPr>
          <w:rFonts w:ascii="Arial" w:hAnsi="Arial" w:cs="Arial"/>
          <w:color w:val="000000" w:themeColor="text1"/>
        </w:rPr>
        <w:t>)</w:t>
      </w:r>
      <w:r w:rsidR="006F7ABC">
        <w:rPr>
          <w:rFonts w:ascii="Arial" w:hAnsi="Arial" w:cs="Arial"/>
          <w:color w:val="000000" w:themeColor="text1"/>
        </w:rPr>
        <w:t xml:space="preserve">. </w:t>
      </w:r>
    </w:p>
    <w:p w14:paraId="421C79E9" w14:textId="77777777" w:rsidR="00AA1590" w:rsidRDefault="00AA1590" w:rsidP="00AA1590">
      <w:pPr>
        <w:spacing w:line="480" w:lineRule="auto"/>
        <w:rPr>
          <w:rFonts w:ascii="Arial" w:hAnsi="Arial" w:cs="Arial"/>
        </w:rPr>
      </w:pPr>
    </w:p>
    <w:p w14:paraId="1D2AF65D" w14:textId="4F7E6E6C" w:rsidR="005F5B63" w:rsidRDefault="005F5B63" w:rsidP="00AA1590">
      <w:pPr>
        <w:spacing w:line="480" w:lineRule="auto"/>
        <w:rPr>
          <w:rFonts w:ascii="Arial" w:hAnsi="Arial" w:cs="Arial"/>
          <w:color w:val="000000" w:themeColor="text1"/>
        </w:rPr>
      </w:pPr>
      <w:r>
        <w:rPr>
          <w:rFonts w:ascii="Arial" w:hAnsi="Arial" w:cs="Arial"/>
          <w:color w:val="000000" w:themeColor="text1"/>
        </w:rPr>
        <w:t xml:space="preserve">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w:t>
      </w:r>
      <w:r w:rsidR="001C0663">
        <w:rPr>
          <w:rFonts w:ascii="Arial" w:hAnsi="Arial" w:cs="Arial"/>
          <w:color w:val="000000" w:themeColor="text1"/>
        </w:rPr>
        <w:t>no</w:t>
      </w:r>
      <w:r>
        <w:rPr>
          <w:rFonts w:ascii="Arial" w:hAnsi="Arial" w:cs="Arial"/>
          <w:color w:val="000000" w:themeColor="text1"/>
        </w:rPr>
        <w:t xml:space="preserve"> significant differences</w:t>
      </w:r>
      <w:r w:rsidR="001C0663">
        <w:rPr>
          <w:rFonts w:ascii="Arial" w:hAnsi="Arial" w:cs="Arial"/>
          <w:color w:val="000000" w:themeColor="text1"/>
        </w:rPr>
        <w:t xml:space="preserve"> were observed</w:t>
      </w:r>
      <w:r>
        <w:rPr>
          <w:rFonts w:ascii="Arial" w:hAnsi="Arial" w:cs="Arial"/>
          <w:color w:val="000000" w:themeColor="text1"/>
        </w:rPr>
        <w:t xml:space="preserve"> (Supplementary Figure 6).</w:t>
      </w:r>
    </w:p>
    <w:p w14:paraId="3EE5B1EF" w14:textId="77777777" w:rsidR="0000642F" w:rsidRDefault="0000642F" w:rsidP="00AA1590">
      <w:pPr>
        <w:spacing w:line="480" w:lineRule="auto"/>
        <w:rPr>
          <w:rFonts w:ascii="Arial" w:hAnsi="Arial" w:cs="Arial"/>
        </w:rPr>
      </w:pPr>
    </w:p>
    <w:p w14:paraId="1AECEB38" w14:textId="405EF928" w:rsidR="00B42B02" w:rsidRDefault="00AA1590" w:rsidP="00AA1590">
      <w:pPr>
        <w:spacing w:line="480" w:lineRule="auto"/>
        <w:rPr>
          <w:rFonts w:ascii="Arial" w:hAnsi="Arial" w:cs="Arial"/>
          <w:b/>
          <w:bCs/>
        </w:rPr>
      </w:pPr>
      <w:r>
        <w:rPr>
          <w:rFonts w:ascii="Arial" w:hAnsi="Arial" w:cs="Arial"/>
          <w:b/>
          <w:bCs/>
        </w:rPr>
        <w:t xml:space="preserve">Prediction of Host Response </w:t>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10A4A126" w:rsidR="002836BD" w:rsidRDefault="0000642F" w:rsidP="00A26A1F">
      <w:pPr>
        <w:spacing w:line="480" w:lineRule="auto"/>
        <w:ind w:firstLine="720"/>
        <w:rPr>
          <w:rFonts w:ascii="Arial" w:hAnsi="Arial" w:cs="Arial"/>
        </w:rPr>
      </w:pPr>
      <w:r>
        <w:rPr>
          <w:rFonts w:ascii="Arial" w:hAnsi="Arial" w:cs="Arial"/>
        </w:rPr>
        <w:t xml:space="preserve">87 proteins were found to be significantly enriched in patients </w:t>
      </w:r>
      <w:del w:id="142" w:author="David Gonzalez" w:date="2024-03-31T08:40:00Z">
        <w:r w:rsidDel="00F66C9E">
          <w:rPr>
            <w:rFonts w:ascii="Arial" w:hAnsi="Arial" w:cs="Arial"/>
          </w:rPr>
          <w:delText xml:space="preserve">that </w:delText>
        </w:r>
      </w:del>
      <w:ins w:id="143" w:author="David Gonzalez" w:date="2024-03-31T08:40:00Z">
        <w:r w:rsidR="00F66C9E">
          <w:rPr>
            <w:rFonts w:ascii="Arial" w:hAnsi="Arial" w:cs="Arial"/>
          </w:rPr>
          <w:t xml:space="preserve">who </w:t>
        </w:r>
      </w:ins>
      <w:r w:rsidR="00DF4C9E">
        <w:rPr>
          <w:rFonts w:ascii="Arial" w:hAnsi="Arial" w:cs="Arial"/>
        </w:rPr>
        <w:t>succumbed</w:t>
      </w:r>
      <w:r>
        <w:rPr>
          <w:rFonts w:ascii="Arial" w:hAnsi="Arial" w:cs="Arial"/>
        </w:rPr>
        <w:t xml:space="preserve"> to mortality, while 29 proteins were found to be significantly enriched in patients that survived (Figure 6</w:t>
      </w:r>
      <w:r w:rsidR="005F5B63">
        <w:rPr>
          <w:rFonts w:ascii="Arial" w:hAnsi="Arial" w:cs="Arial"/>
        </w:rPr>
        <w:t>A</w:t>
      </w:r>
      <w:r>
        <w:rPr>
          <w:rFonts w:ascii="Arial" w:hAnsi="Arial" w:cs="Arial"/>
        </w:rPr>
        <w:t xml:space="preserve">). </w:t>
      </w:r>
      <w:r w:rsidR="005F5B63">
        <w:rPr>
          <w:rFonts w:ascii="Arial" w:hAnsi="Arial" w:cs="Arial"/>
        </w:rPr>
        <w:t xml:space="preserve">Very few metabolite features showed significant differences </w:t>
      </w:r>
      <w:del w:id="144" w:author="David Gonzalez" w:date="2024-03-31T08:40:00Z">
        <w:r w:rsidR="005F5B63" w:rsidDel="00F66C9E">
          <w:rPr>
            <w:rFonts w:ascii="Arial" w:hAnsi="Arial" w:cs="Arial"/>
          </w:rPr>
          <w:delText xml:space="preserve">by </w:delText>
        </w:r>
      </w:del>
      <w:ins w:id="145" w:author="David Gonzalez" w:date="2024-03-31T08:40:00Z">
        <w:r w:rsidR="00F66C9E">
          <w:rPr>
            <w:rFonts w:ascii="Arial" w:hAnsi="Arial" w:cs="Arial"/>
          </w:rPr>
          <w:t xml:space="preserve">in </w:t>
        </w:r>
      </w:ins>
      <w:r w:rsidR="005F5B63">
        <w:rPr>
          <w:rFonts w:ascii="Arial" w:hAnsi="Arial" w:cs="Arial"/>
        </w:rPr>
        <w:t>mortality outcome. 6 were found to be significantly increased in mortality, while only 3 were found to be significantly increased in patients that survived (Figure 6E).</w:t>
      </w:r>
    </w:p>
    <w:p w14:paraId="0291E21B" w14:textId="77777777" w:rsidR="002836BD" w:rsidRDefault="002836BD" w:rsidP="00AA1590">
      <w:pPr>
        <w:spacing w:line="480" w:lineRule="auto"/>
        <w:rPr>
          <w:rFonts w:ascii="Arial" w:hAnsi="Arial" w:cs="Arial"/>
        </w:rPr>
      </w:pPr>
    </w:p>
    <w:p w14:paraId="07593161" w14:textId="58B9C9D2" w:rsidR="002836BD" w:rsidRDefault="002836BD" w:rsidP="00A26A1F">
      <w:pPr>
        <w:spacing w:line="480" w:lineRule="auto"/>
        <w:ind w:firstLine="720"/>
        <w:rPr>
          <w:rFonts w:ascii="Arial" w:hAnsi="Arial" w:cs="Arial"/>
        </w:rPr>
      </w:pPr>
      <w:r>
        <w:rPr>
          <w:rFonts w:ascii="Arial" w:hAnsi="Arial" w:cs="Arial"/>
        </w:rPr>
        <w:lastRenderedPageBreak/>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del w:id="146" w:author="David Gonzalez" w:date="2024-03-31T08:40:00Z">
        <w:r w:rsidR="00DF4C9E" w:rsidDel="00F66C9E">
          <w:rPr>
            <w:rFonts w:ascii="Arial" w:hAnsi="Arial" w:cs="Arial"/>
          </w:rPr>
          <w:delText>an</w:delText>
        </w:r>
        <w:r w:rsidR="000C37CE" w:rsidDel="00F66C9E">
          <w:rPr>
            <w:rFonts w:ascii="Arial" w:hAnsi="Arial" w:cs="Arial"/>
          </w:rPr>
          <w:delText xml:space="preserve"> </w:delText>
        </w:r>
      </w:del>
      <w:r w:rsidR="000C37CE">
        <w:rPr>
          <w:rFonts w:ascii="Arial" w:hAnsi="Arial" w:cs="Arial"/>
        </w:rPr>
        <w:t xml:space="preserve">enrichment </w:t>
      </w:r>
      <w:r>
        <w:rPr>
          <w:rFonts w:ascii="Arial" w:hAnsi="Arial" w:cs="Arial"/>
        </w:rPr>
        <w:t xml:space="preserve">for terms associated with the Golgi apparatus, external side of </w:t>
      </w:r>
      <w:ins w:id="147" w:author="David Gonzalez" w:date="2024-03-31T08:40:00Z">
        <w:r w:rsidR="00F66C9E">
          <w:rPr>
            <w:rFonts w:ascii="Arial" w:hAnsi="Arial" w:cs="Arial"/>
          </w:rPr>
          <w:t xml:space="preserve">the </w:t>
        </w:r>
      </w:ins>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del w:id="148" w:author="David Gonzalez" w:date="2024-03-31T08:41:00Z">
        <w:r w:rsidDel="00F66C9E">
          <w:rPr>
            <w:rFonts w:ascii="Arial" w:hAnsi="Arial" w:cs="Arial"/>
          </w:rPr>
          <w:delText>serine type</w:delText>
        </w:r>
      </w:del>
      <w:ins w:id="149" w:author="David Gonzalez" w:date="2024-03-31T08:41:00Z">
        <w:r w:rsidR="00F66C9E">
          <w:rPr>
            <w:rFonts w:ascii="Arial" w:hAnsi="Arial" w:cs="Arial"/>
          </w:rPr>
          <w:t>serine-type</w:t>
        </w:r>
      </w:ins>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71987C25" w14:textId="221887D3" w:rsidR="00F74C3B" w:rsidRDefault="00F74C3B" w:rsidP="00A26A1F">
      <w:pPr>
        <w:spacing w:line="480" w:lineRule="auto"/>
        <w:ind w:firstLine="720"/>
        <w:rPr>
          <w:rFonts w:ascii="Arial" w:hAnsi="Arial" w:cs="Arial"/>
        </w:rPr>
      </w:pPr>
      <w:r>
        <w:rPr>
          <w:rFonts w:ascii="Arial" w:hAnsi="Arial" w:cs="Arial"/>
        </w:rPr>
        <w:t xml:space="preserve">HRG and FETUB were identified as the </w:t>
      </w:r>
      <w:del w:id="150" w:author="David Gonzalez" w:date="2024-03-31T08:53:00Z">
        <w:r w:rsidDel="00B504FC">
          <w:rPr>
            <w:rFonts w:ascii="Arial" w:hAnsi="Arial" w:cs="Arial"/>
          </w:rPr>
          <w:delText xml:space="preserve">best </w:delText>
        </w:r>
      </w:del>
      <w:r>
        <w:rPr>
          <w:rFonts w:ascii="Arial" w:hAnsi="Arial" w:cs="Arial"/>
        </w:rPr>
        <w:t xml:space="preserve">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The top 2 identified metabolite biomarkers, Decanoylcarninine and 1</w:t>
      </w:r>
      <w:r w:rsidRPr="00F74C3B">
        <w:rPr>
          <w:rFonts w:ascii="Arial" w:hAnsi="Arial" w:cs="Arial"/>
        </w:rPr>
        <w:t>−hexadecyl−sn−glycero−3−phosphocholine</w:t>
      </w:r>
      <w:r>
        <w:rPr>
          <w:rFonts w:ascii="Arial" w:hAnsi="Arial" w:cs="Arial"/>
        </w:rPr>
        <w:t xml:space="preserve"> showed moderate predictive accuracy, producing ROC AU</w:t>
      </w:r>
      <w:r w:rsidR="00FC3DD5">
        <w:rPr>
          <w:rFonts w:ascii="Arial" w:hAnsi="Arial" w:cs="Arial"/>
        </w:rPr>
        <w:t>Cs</w:t>
      </w:r>
      <w:r>
        <w:rPr>
          <w:rFonts w:ascii="Arial" w:hAnsi="Arial" w:cs="Arial"/>
        </w:rPr>
        <w:t xml:space="preserve"> of 0.75, and 0.79 respectively (Figure 6F). </w:t>
      </w:r>
    </w:p>
    <w:p w14:paraId="4F91148B" w14:textId="01DF7F5F" w:rsidR="00F74C3B" w:rsidRDefault="00F74C3B" w:rsidP="00AA1590">
      <w:pPr>
        <w:spacing w:line="480" w:lineRule="auto"/>
        <w:rPr>
          <w:rFonts w:ascii="Arial" w:hAnsi="Arial" w:cs="Arial"/>
        </w:rPr>
      </w:pPr>
    </w:p>
    <w:p w14:paraId="00929C3B" w14:textId="0B557D9F" w:rsidR="00300BD1" w:rsidRDefault="002836BD" w:rsidP="00A26A1F">
      <w:pPr>
        <w:spacing w:line="480" w:lineRule="auto"/>
        <w:ind w:firstLine="720"/>
        <w:rPr>
          <w:rFonts w:ascii="Arial" w:hAnsi="Arial" w:cs="Arial"/>
        </w:rPr>
      </w:pPr>
      <w:r>
        <w:rPr>
          <w:rFonts w:ascii="Arial" w:hAnsi="Arial" w:cs="Arial"/>
        </w:rPr>
        <w:t xml:space="preserve">The top </w:t>
      </w:r>
      <w:r w:rsidR="00F74C3B">
        <w:rPr>
          <w:rFonts w:ascii="Arial" w:hAnsi="Arial" w:cs="Arial"/>
        </w:rPr>
        <w:t xml:space="preserve">biomarkers protein biomarkers showed </w:t>
      </w:r>
      <w:r>
        <w:rPr>
          <w:rFonts w:ascii="Arial" w:hAnsi="Arial" w:cs="Arial"/>
        </w:rPr>
        <w:t xml:space="preserve">good predictive accuracy. </w:t>
      </w:r>
      <w:r w:rsidR="004A69A7">
        <w:rPr>
          <w:rFonts w:ascii="Arial" w:hAnsi="Arial" w:cs="Arial"/>
        </w:rPr>
        <w:t>MAN1A1, MASP1, CTSD, and FBLN1 were increased in cases of mortality, while HRG, FETUB, SERPINA7, KNG1, and SERPINA5 were increased in survival</w:t>
      </w:r>
      <w:r w:rsidR="00402484">
        <w:rPr>
          <w:rFonts w:ascii="Arial" w:hAnsi="Arial" w:cs="Arial"/>
        </w:rPr>
        <w:t xml:space="preserve"> (Supplementary Figure 8)</w:t>
      </w:r>
      <w:r w:rsidR="004A69A7">
        <w:rPr>
          <w:rFonts w:ascii="Arial" w:hAnsi="Arial" w:cs="Arial"/>
        </w:rPr>
        <w:t xml:space="preserve">. </w:t>
      </w:r>
      <w:r w:rsidR="00F957C7">
        <w:rPr>
          <w:rFonts w:ascii="Arial" w:hAnsi="Arial" w:cs="Arial"/>
        </w:rPr>
        <w:t xml:space="preserve">Assessing our </w:t>
      </w:r>
      <w:r w:rsidR="00F74C3B">
        <w:rPr>
          <w:rFonts w:ascii="Arial" w:hAnsi="Arial" w:cs="Arial"/>
        </w:rPr>
        <w:t xml:space="preserve">top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69B6EC16" w:rsidR="004963DC" w:rsidRDefault="006216C4" w:rsidP="00CF169D">
      <w:pPr>
        <w:spacing w:line="480" w:lineRule="auto"/>
        <w:rPr>
          <w:rFonts w:ascii="Arial" w:hAnsi="Arial" w:cs="Arial"/>
        </w:rPr>
      </w:pPr>
      <w:r>
        <w:rPr>
          <w:rFonts w:ascii="Arial" w:hAnsi="Arial" w:cs="Arial"/>
        </w:rPr>
        <w:lastRenderedPageBreak/>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de novo 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H</w:t>
      </w:r>
      <w:r w:rsidR="004963DC" w:rsidRPr="00DD6827">
        <w:rPr>
          <w:rFonts w:ascii="Arial" w:hAnsi="Arial" w:cs="Arial"/>
        </w:rPr>
        <w:t xml:space="preserve">ierarchical </w:t>
      </w:r>
      <w:r w:rsidR="004963DC">
        <w:rPr>
          <w:rFonts w:ascii="Arial" w:hAnsi="Arial" w:cs="Arial"/>
        </w:rPr>
        <w:t xml:space="preserve">clustering of these genes by presence or absence did not </w:t>
      </w:r>
      <w:r w:rsidR="002A2006">
        <w:rPr>
          <w:rFonts w:ascii="Arial" w:hAnsi="Arial" w:cs="Arial"/>
        </w:rPr>
        <w:t xml:space="preserve">show distinct clustering by mortality or </w:t>
      </w:r>
      <w:r w:rsidR="002123DC">
        <w:rPr>
          <w:rFonts w:ascii="Arial" w:hAnsi="Arial" w:cs="Arial"/>
        </w:rPr>
        <w:t>survival (</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7F29CC53"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generally less virulent but intrinsically </w:t>
      </w:r>
      <w:del w:id="151" w:author="David Gonzalez" w:date="2024-03-31T08:59:00Z">
        <w:r w:rsidRPr="00CF169D" w:rsidDel="00312A3C">
          <w:rPr>
            <w:rFonts w:ascii="Arial" w:hAnsi="Arial" w:cs="Arial"/>
          </w:rPr>
          <w:delText>antibiotic resistant</w:delText>
        </w:r>
      </w:del>
      <w:ins w:id="152" w:author="David Gonzalez" w:date="2024-03-31T08:59:00Z">
        <w:r w:rsidR="00312A3C">
          <w:rPr>
            <w:rFonts w:ascii="Arial" w:hAnsi="Arial" w:cs="Arial"/>
          </w:rPr>
          <w:t>antibiotic-resistant</w:t>
        </w:r>
      </w:ins>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significant pathogens in invasive diseases such as bacteremia</w:t>
      </w:r>
      <w:del w:id="153" w:author="David Gonzalez" w:date="2024-03-31T08:56:00Z">
        <w:r w:rsidRPr="00CF169D" w:rsidDel="009A2F64">
          <w:rPr>
            <w:rFonts w:ascii="Arial" w:hAnsi="Arial" w:cs="Arial"/>
          </w:rPr>
          <w:delText xml:space="preserve"> and endocarditis</w:delText>
        </w:r>
      </w:del>
      <w:r w:rsidRPr="00CF169D">
        <w:rPr>
          <w:rFonts w:ascii="Arial" w:hAnsi="Arial" w:cs="Arial"/>
        </w:rPr>
        <w:t xml:space="preserve">.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del w:id="154" w:author="David Gonzalez" w:date="2024-03-31T08:56:00Z">
        <w:r w:rsidR="00BE5BE3" w:rsidDel="00817E45">
          <w:rPr>
            <w:rFonts w:ascii="Arial" w:hAnsi="Arial" w:cs="Arial"/>
          </w:rPr>
          <w:delText>broadly</w:delText>
        </w:r>
        <w:r w:rsidR="006B416A" w:rsidDel="00817E45">
          <w:rPr>
            <w:rFonts w:ascii="Arial" w:hAnsi="Arial" w:cs="Arial"/>
          </w:rPr>
          <w:delText xml:space="preserve"> </w:delText>
        </w:r>
      </w:del>
      <w:ins w:id="155" w:author="David Gonzalez" w:date="2024-03-31T08:56:00Z">
        <w:r w:rsidR="00817E45">
          <w:rPr>
            <w:rFonts w:ascii="Arial" w:hAnsi="Arial" w:cs="Arial"/>
          </w:rPr>
          <w:t xml:space="preserve">unbiasedly </w:t>
        </w:r>
      </w:ins>
      <w:r w:rsidR="00BE5BE3">
        <w:rPr>
          <w:rFonts w:ascii="Arial" w:hAnsi="Arial" w:cs="Arial"/>
        </w:rPr>
        <w:t>described</w:t>
      </w:r>
      <w:ins w:id="156" w:author="David Gonzalez" w:date="2024-03-31T08:56:00Z">
        <w:r w:rsidR="00817E45">
          <w:rPr>
            <w:rFonts w:ascii="Arial" w:hAnsi="Arial" w:cs="Arial"/>
          </w:rPr>
          <w:t xml:space="preserve"> using a mutlomics </w:t>
        </w:r>
      </w:ins>
      <w:ins w:id="157" w:author="David Gonzalez" w:date="2024-03-31T08:57:00Z">
        <w:r w:rsidR="00817E45">
          <w:rPr>
            <w:rFonts w:ascii="Arial" w:hAnsi="Arial" w:cs="Arial"/>
          </w:rPr>
          <w:t>approach</w:t>
        </w:r>
      </w:ins>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36555664"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ins w:id="158" w:author="David Gonzalez" w:date="2024-03-31T09:00:00Z">
        <w:r w:rsidR="00312A3C">
          <w:rPr>
            <w:rFonts w:ascii="Arial" w:hAnsi="Arial" w:cs="Arial"/>
          </w:rPr>
          <w:t xml:space="preserve">a </w:t>
        </w:r>
      </w:ins>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enterococcal bacteremia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they often manifest with</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sidR="00930AB0" w:rsidRPr="00CF169D">
        <w:rPr>
          <w:rFonts w:ascii="Arial" w:hAnsi="Arial" w:cs="Arial"/>
        </w:rPr>
        <w:lastRenderedPageBreak/>
        <w:t xml:space="preserve">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4FD72A01" w14:textId="0BA11E9B" w:rsidR="006B416A" w:rsidRDefault="00D46237" w:rsidP="00930AB0">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del w:id="159" w:author="David Gonzalez" w:date="2024-03-31T09:00:00Z">
        <w:r w:rsidR="00930AB0" w:rsidDel="00312A3C">
          <w:rPr>
            <w:rFonts w:ascii="Arial" w:hAnsi="Arial" w:cs="Arial"/>
          </w:rPr>
          <w:delText>a number of</w:delText>
        </w:r>
      </w:del>
      <w:ins w:id="160" w:author="David Gonzalez" w:date="2024-03-31T09:00:00Z">
        <w:r w:rsidR="00312A3C">
          <w:rPr>
            <w:rFonts w:ascii="Arial" w:hAnsi="Arial" w:cs="Arial"/>
          </w:rPr>
          <w:t>several</w:t>
        </w:r>
      </w:ins>
      <w:r w:rsidR="00930AB0">
        <w:rPr>
          <w:rFonts w:ascii="Arial" w:hAnsi="Arial" w:cs="Arial"/>
        </w:rPr>
        <w:t xml:space="preserve"> desirable qualities. They utilize plasma, which is </w:t>
      </w:r>
      <w:ins w:id="161" w:author="David Gonzalez" w:date="2024-03-31T08:57:00Z">
        <w:r w:rsidR="00E11908">
          <w:rPr>
            <w:rFonts w:ascii="Arial" w:hAnsi="Arial" w:cs="Arial"/>
          </w:rPr>
          <w:t>a clinically accessible</w:t>
        </w:r>
      </w:ins>
      <w:del w:id="162" w:author="David Gonzalez" w:date="2024-03-31T08:57:00Z">
        <w:r w:rsidR="00930AB0" w:rsidDel="00E11908">
          <w:rPr>
            <w:rFonts w:ascii="Arial" w:hAnsi="Arial" w:cs="Arial"/>
          </w:rPr>
          <w:delText>an extremely easy to obtain</w:delText>
        </w:r>
      </w:del>
      <w:ins w:id="163" w:author="David Gonzalez" w:date="2024-03-31T09:00:00Z">
        <w:r w:rsidR="00A40599">
          <w:rPr>
            <w:rFonts w:ascii="Arial" w:hAnsi="Arial" w:cs="Arial"/>
          </w:rPr>
          <w:t>easy-to-obtain</w:t>
        </w:r>
      </w:ins>
      <w:r w:rsidR="00930AB0">
        <w:rPr>
          <w:rFonts w:ascii="Arial" w:hAnsi="Arial" w:cs="Arial"/>
        </w:rPr>
        <w:t xml:space="preserve"> biospecimen, and </w:t>
      </w:r>
      <w:ins w:id="164" w:author="David Gonzalez" w:date="2024-03-31T08:58:00Z">
        <w:r w:rsidR="005A506C">
          <w:rPr>
            <w:rFonts w:ascii="Arial" w:hAnsi="Arial" w:cs="Arial"/>
          </w:rPr>
          <w:t>doesnt</w:t>
        </w:r>
      </w:ins>
      <w:del w:id="165" w:author="David Gonzalez" w:date="2024-03-31T08:58:00Z">
        <w:r w:rsidR="00931B8B" w:rsidDel="005A506C">
          <w:rPr>
            <w:rFonts w:ascii="Arial" w:hAnsi="Arial" w:cs="Arial"/>
          </w:rPr>
          <w:delText>may</w:delText>
        </w:r>
        <w:r w:rsidR="00930AB0" w:rsidDel="005A506C">
          <w:rPr>
            <w:rFonts w:ascii="Arial" w:hAnsi="Arial" w:cs="Arial"/>
          </w:rPr>
          <w:delText xml:space="preserve"> not </w:delText>
        </w:r>
      </w:del>
      <w:r w:rsidR="00930AB0">
        <w:rPr>
          <w:rFonts w:ascii="Arial" w:hAnsi="Arial" w:cs="Arial"/>
        </w:rPr>
        <w:t>requir</w:t>
      </w:r>
      <w:ins w:id="166" w:author="David Gonzalez" w:date="2024-03-31T08:58:00Z">
        <w:r w:rsidR="005A506C">
          <w:rPr>
            <w:rFonts w:ascii="Arial" w:hAnsi="Arial" w:cs="Arial"/>
          </w:rPr>
          <w:t>e</w:t>
        </w:r>
      </w:ins>
      <w:del w:id="167" w:author="David Gonzalez" w:date="2024-03-31T08:58:00Z">
        <w:r w:rsidR="00930AB0" w:rsidDel="005A506C">
          <w:rPr>
            <w:rFonts w:ascii="Arial" w:hAnsi="Arial" w:cs="Arial"/>
          </w:rPr>
          <w:delText xml:space="preserve">ing </w:delText>
        </w:r>
      </w:del>
      <w:r w:rsidR="00930AB0">
        <w:rPr>
          <w:rFonts w:ascii="Arial" w:hAnsi="Arial" w:cs="Arial"/>
        </w:rPr>
        <w:t>any 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ins w:id="168" w:author="David Gonzalez" w:date="2024-03-31T08:58:00Z">
        <w:r w:rsidR="00151720">
          <w:rPr>
            <w:rFonts w:ascii="Arial" w:hAnsi="Arial" w:cs="Arial"/>
          </w:rPr>
          <w:t>In result</w:t>
        </w:r>
      </w:ins>
      <w:del w:id="169" w:author="David Gonzalez" w:date="2024-03-31T08:58:00Z">
        <w:r w:rsidR="00930AB0" w:rsidDel="00151720">
          <w:rPr>
            <w:rFonts w:ascii="Arial" w:hAnsi="Arial" w:cs="Arial"/>
          </w:rPr>
          <w:delText>As a results</w:delText>
        </w:r>
      </w:del>
      <w:r w:rsidR="00930AB0">
        <w:rPr>
          <w:rFonts w:ascii="Arial" w:hAnsi="Arial" w:cs="Arial"/>
        </w:rPr>
        <w:t xml:space="preserve">, these tests offer the potential to provide informative </w:t>
      </w:r>
      <w:del w:id="170" w:author="David Gonzalez" w:date="2024-03-31T08:58:00Z">
        <w:r w:rsidR="00930AB0" w:rsidDel="00151720">
          <w:rPr>
            <w:rFonts w:ascii="Arial" w:hAnsi="Arial" w:cs="Arial"/>
          </w:rPr>
          <w:delText xml:space="preserve">results </w:delText>
        </w:r>
      </w:del>
      <w:ins w:id="171" w:author="David Gonzalez" w:date="2024-03-31T08:58:00Z">
        <w:r w:rsidR="00151720">
          <w:rPr>
            <w:rFonts w:ascii="Arial" w:hAnsi="Arial" w:cs="Arial"/>
          </w:rPr>
          <w:t xml:space="preserve">data </w:t>
        </w:r>
      </w:ins>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w:t>
      </w:r>
      <w:del w:id="172" w:author="David Gonzalez" w:date="2024-03-31T09:00:00Z">
        <w:r w:rsidR="00821621" w:rsidDel="00245CF6">
          <w:rPr>
            <w:rFonts w:ascii="Arial" w:hAnsi="Arial" w:cs="Arial"/>
          </w:rPr>
          <w:delText xml:space="preserve">the purposes of </w:delText>
        </w:r>
      </w:del>
      <w:r w:rsidR="00821621">
        <w:rPr>
          <w:rFonts w:ascii="Arial" w:hAnsi="Arial" w:cs="Arial"/>
        </w:rPr>
        <w:t xml:space="preserve">developing novel diagnostics. </w:t>
      </w:r>
    </w:p>
    <w:p w14:paraId="1A78A849" w14:textId="77777777" w:rsidR="00A26A1F" w:rsidRPr="00CF169D" w:rsidRDefault="00A26A1F" w:rsidP="00930AB0">
      <w:pPr>
        <w:spacing w:line="480" w:lineRule="auto"/>
        <w:ind w:firstLine="720"/>
        <w:rPr>
          <w:rFonts w:ascii="Arial" w:hAnsi="Arial" w:cs="Arial"/>
        </w:rPr>
      </w:pPr>
    </w:p>
    <w:p w14:paraId="3CF72769" w14:textId="21C64503" w:rsidR="00931B8B" w:rsidRDefault="00D57759" w:rsidP="00945616">
      <w:pPr>
        <w:spacing w:line="480" w:lineRule="auto"/>
        <w:ind w:firstLine="720"/>
        <w:rPr>
          <w:rFonts w:ascii="Arial" w:hAnsi="Arial" w:cs="Arial"/>
        </w:rPr>
      </w:pPr>
      <w:r>
        <w:rPr>
          <w:rFonts w:ascii="Arial" w:hAnsi="Arial" w:cs="Arial"/>
        </w:rPr>
        <w:t xml:space="preserve">In light of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ins w:id="173" w:author="David Gonzalez" w:date="2024-03-31T08:59:00Z">
        <w:r w:rsidR="00A81EB5">
          <w:rPr>
            <w:rFonts w:ascii="Arial" w:hAnsi="Arial" w:cs="Arial"/>
          </w:rPr>
          <w:t xml:space="preserve">TMT </w:t>
        </w:r>
      </w:ins>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 xml:space="preserve">the future </w:t>
      </w:r>
      <w:r w:rsidR="006B416A">
        <w:rPr>
          <w:rFonts w:ascii="Arial" w:hAnsi="Arial" w:cs="Arial"/>
        </w:rPr>
        <w:lastRenderedPageBreak/>
        <w:t>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49C8C20" w14:textId="77777777" w:rsidR="00A26A1F" w:rsidRDefault="00A26A1F" w:rsidP="00945616">
      <w:pPr>
        <w:spacing w:line="480" w:lineRule="auto"/>
        <w:ind w:firstLine="720"/>
        <w:rPr>
          <w:rFonts w:ascii="Arial" w:hAnsi="Arial" w:cs="Arial"/>
        </w:rPr>
      </w:pPr>
    </w:p>
    <w:p w14:paraId="488CC3FD" w14:textId="5ED16E4D"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 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es. Of particular interest was the observation that proteins associated with the platelet alpha granule lumen were decreased in S. aureus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 xml:space="preserve">neutrophils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neutrophils 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w:t>
      </w:r>
      <w:r w:rsidR="006A531E">
        <w:rPr>
          <w:rFonts w:ascii="Arial" w:hAnsi="Arial" w:cs="Arial"/>
        </w:rPr>
        <w:lastRenderedPageBreak/>
        <w:t xml:space="preserve">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0A276E">
        <w:rPr>
          <w:rFonts w:ascii="Arial" w:hAnsi="Arial" w:cs="Arial"/>
        </w:rPr>
        <w:t>conceivably</w:t>
      </w:r>
      <w:r w:rsidR="00A152E7">
        <w:rPr>
          <w:rFonts w:ascii="Arial" w:hAnsi="Arial" w:cs="Arial"/>
        </w:rPr>
        <w:t xml:space="preserve"> </w:t>
      </w:r>
      <w:r w:rsidR="000A276E">
        <w:rPr>
          <w:rFonts w:ascii="Arial" w:hAnsi="Arial" w:cs="Arial"/>
        </w:rPr>
        <w:t xml:space="preserve">be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3DBFC75B" w:rsidR="0016161F" w:rsidRDefault="00D26B4D" w:rsidP="00FD2E7B">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 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{"citationID":"e8ARmSQE","properties":{"formattedCitation":"\\super 40\\nosupersub{}","plainCitation":"40","noteIndex":0},"citationItems":[{"id":6031,"uris":["http://zotero.org/users/6494753/items/HH6VZHAS"],"itemData":{"id":6031,"type":"article-journal","abstract":"Background: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29437B" w:rsidRPr="0029437B">
        <w:rPr>
          <w:rFonts w:ascii="Arial" w:hAnsi="Arial" w:cs="Arial"/>
          <w:color w:val="000000"/>
          <w:vertAlign w:val="superscript"/>
        </w:rPr>
        <w:t>40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 Enterococcal bacteremia 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03ABD321" w14:textId="66BBAE68" w:rsidR="00D31A26" w:rsidRDefault="0016161F" w:rsidP="00D31A26">
      <w:pPr>
        <w:spacing w:line="480" w:lineRule="auto"/>
        <w:ind w:firstLine="720"/>
        <w:rPr>
          <w:rFonts w:ascii="Arial" w:hAnsi="Arial" w:cs="Arial"/>
          <w:color w:val="000000" w:themeColor="text1"/>
        </w:rPr>
      </w:pPr>
      <w:r>
        <w:rPr>
          <w:rFonts w:ascii="Arial" w:hAnsi="Arial" w:cs="Arial"/>
        </w:rPr>
        <w:t>As expected, several proteins generally involved in the acute phase response, or inflammatory processes were observed to be enriched in infection in both enterococcal and S. aureus bacteremia</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{"citationID":"DIPDaLE8","properties":{"formattedCitation":"\\super 41\\nosupersub{}","plainCitation":"41","noteIndex":0},"citationItems":[{"id":5848,"uris":["http://zotero.org/users/6494753/items/K4GE8SKT"],"itemData":{"id":5848,"type":"article-journal","abstract":"Gelsolin,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{"citationID":"6XenawM1","properties":{"formattedCitation":"\\super 42\\nosupersub{}","plainCitation":"42","noteIndex":0},"citationItems":[{"id":5859,"uris":["http://zotero.org/users/6494753/items/CRHJJE3R"],"itemData":{"id":5859,"type":"article-journal","abstract":"Abstract\n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29437B">
        <w:rPr>
          <w:rFonts w:ascii="Arial" w:hAnsi="Arial" w:cs="Arial"/>
        </w:rPr>
        <w:instrText xml:space="preserve"> ADDIN ZOTERO_ITEM CSL_CITATION {"citationID":"5OKvpJZv","properties":{"formattedCitation":"\\super 43\\nosupersub{}","plainCitation":"43","noteIndex":0},"citationItems":[{"id":5849,"uris":["http://zotero.org/users/6494753/items/67RFYSES"],"itemData":{"id":5849,"type":"article-journal","container-title":"Journal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29437B">
        <w:rPr>
          <w:rFonts w:ascii="Arial" w:hAnsi="Arial" w:cs="Arial"/>
        </w:rPr>
        <w:instrText xml:space="preserve"> ADDIN ZOTERO_ITEM CSL_CITATION {"citationID":"k6pA0Q0S","properties":{"formattedCitation":"\\super 44\\nosupersub{}","plainCitation":"44","noteIndex":0},"citationItems":[{"id":5858,"uris":["http://zotero.org/users/6494753/items/PJ69XHZ4"],"itemData":{"id":5858,"type":"article-journal","container-title":"The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29437B">
        <w:rPr>
          <w:rFonts w:ascii="Cambria Math" w:hAnsi="Cambria Math" w:cs="Cambria Math"/>
        </w:rPr>
        <w:instrText>‐</w:instrText>
      </w:r>
      <w:r w:rsidR="0029437B">
        <w:rPr>
          <w:rFonts w:ascii="Arial" w:hAnsi="Arial" w:cs="Arial"/>
        </w:rPr>
        <w:instrText>Binding Protein Serum Levels in Patients with Severe Sepsis Due to Gram</w:instrText>
      </w:r>
      <w:r w:rsidR="0029437B">
        <w:rPr>
          <w:rFonts w:ascii="Cambria Math" w:hAnsi="Cambria Math" w:cs="Cambria Math"/>
        </w:rPr>
        <w:instrText>‐</w:instrText>
      </w:r>
      <w:r w:rsidR="0029437B">
        <w:rPr>
          <w:rFonts w:ascii="Arial" w:hAnsi="Arial" w:cs="Arial"/>
        </w:rPr>
        <w:instrText>Positive and Fungal Infections","volume":"187","author":[{"family":"Blairon","given":"Laurent"},{"family":"Wittebole","given":"Xavier"},{"family":"Laterre","given":"Pierre</w:instrText>
      </w:r>
      <w:r w:rsidR="0029437B">
        <w:rPr>
          <w:rFonts w:ascii="Cambria Math" w:hAnsi="Cambria Math" w:cs="Cambria Math"/>
        </w:rPr>
        <w:instrText>‐</w:instrText>
      </w:r>
      <w:r w:rsidR="0029437B">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w:t>
      </w:r>
      <w:r w:rsidR="00471220">
        <w:rPr>
          <w:rFonts w:ascii="Arial" w:hAnsi="Arial" w:cs="Arial"/>
        </w:rPr>
        <w:lastRenderedPageBreak/>
        <w:t xml:space="preserve">upon infection in all bacteremia types. Cholesterol is involved in a myriad of biological processes, with roles in immunity, cellular membrane processes, signaling, pathway regulation, precursor for the synthesis of steroid hormones, bile acids, vitamin D, and oxysterols </w:t>
      </w:r>
      <w:r w:rsidR="00471220">
        <w:rPr>
          <w:rFonts w:ascii="Arial" w:hAnsi="Arial" w:cs="Arial"/>
        </w:rPr>
        <w:fldChar w:fldCharType="begin"/>
      </w:r>
      <w:r w:rsidR="0029437B">
        <w:rPr>
          <w:rFonts w:ascii="Arial" w:hAnsi="Arial" w:cs="Arial"/>
        </w:rPr>
        <w:instrText xml:space="preserve"> ADDIN ZOTERO_ITEM CSL_CITATION {"citationID":"nqpeJv7x","properties":{"formattedCitation":"\\super 45\\nosupersub{}","plainCitation":"45","noteIndex":0},"citationItems":[{"id":5950,"uris":["http://zotero.org/users/6494753/items/8T6WNC6D"],"itemData":{"id":5950,"type":"article-journal","container-title":"American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29437B">
        <w:rPr>
          <w:rFonts w:ascii="Arial" w:hAnsi="Arial" w:cs="Arial"/>
        </w:rPr>
        <w:instrText xml:space="preserve"> ADDIN ZOTERO_ITEM CSL_CITATION {"citationID":"xA1dtvcx","properties":{"formattedCitation":"\\super 46\\nosupersub{}","plainCitation":"46","noteIndex":0},"citationItems":[{"id":5947,"uris":["http://zotero.org/users/6494753/items/RGYMIBY7"],"itemData":{"id":5947,"type":"article-journal","abstract":"Abstract\n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29437B" w:rsidRPr="0029437B">
        <w:rPr>
          <w:rFonts w:ascii="Arial" w:hAnsi="Arial" w:cs="Arial"/>
          <w:vertAlign w:val="superscript"/>
        </w:rPr>
        <w:t>46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48C70069" w14:textId="77777777" w:rsidR="00A26A1F" w:rsidRDefault="00A26A1F" w:rsidP="00D31A26">
      <w:pPr>
        <w:spacing w:line="480" w:lineRule="auto"/>
        <w:ind w:firstLine="720"/>
        <w:rPr>
          <w:rFonts w:ascii="Arial" w:hAnsi="Arial" w:cs="Arial"/>
          <w:color w:val="000000" w:themeColor="text1"/>
        </w:rPr>
      </w:pPr>
    </w:p>
    <w:p w14:paraId="35625C58" w14:textId="3E2B9981"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{"citationID":"gXTB2zY8","properties":{"formattedCitation":"\\super 47\\nosupersub{}","plainCitation":"47","noteIndex":0},"citationItems":[{"id":5938,"uris":["http://zotero.org/users/6494753/items/4JE2HZ65"],"itemData":{"id":5938,"type":"article-journal","abstract":"Sepsis-induced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29437B" w:rsidRPr="0029437B">
        <w:rPr>
          <w:rFonts w:ascii="Arial" w:hAnsi="Arial" w:cs="Arial"/>
          <w:color w:val="000000"/>
          <w:vertAlign w:val="superscript"/>
        </w:rPr>
        <w:t>47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29437B">
        <w:rPr>
          <w:rFonts w:ascii="Arial" w:hAnsi="Arial" w:cs="Arial"/>
        </w:rPr>
        <w:instrText xml:space="preserve"> ADDIN ZOTERO_ITEM CSL_CITATION {"citationID":"yTjqybyi","properties":{"formattedCitation":"\\super 48\\nosupersub{}","plainCitation":"48","noteIndex":0},"citationItems":[{"id":5941,"uris":["http://zotero.org/users/6494753/items/46PRQ4HK"],"itemData":{"id":5941,"type":"article-journal","abstract":"Disseminated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29437B">
        <w:rPr>
          <w:rFonts w:ascii="Cambria Math" w:hAnsi="Cambria Math" w:cs="Cambria Math"/>
        </w:rPr>
        <w:instrText>‐</w:instrText>
      </w:r>
      <w:r w:rsidR="0029437B">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29437B">
        <w:rPr>
          <w:rFonts w:ascii="Cambria Math" w:hAnsi="Cambria Math" w:cs="Cambria Math"/>
        </w:rPr>
        <w:instrText>‐</w:instrText>
      </w:r>
      <w:r w:rsidR="0029437B">
        <w:rPr>
          <w:rFonts w:ascii="Arial" w:hAnsi="Arial" w:cs="Arial"/>
        </w:rPr>
        <w:instrText>induced coagulation. This review explores current anticoagulant therapies and discusses the development of future therapies to target platelet and NET</w:instrText>
      </w:r>
      <w:r w:rsidR="0029437B">
        <w:rPr>
          <w:rFonts w:ascii="Cambria Math" w:hAnsi="Cambria Math" w:cs="Cambria Math"/>
        </w:rPr>
        <w:instrText>‐</w:instrText>
      </w:r>
      <w:r w:rsidR="0029437B">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29437B">
        <w:rPr>
          <w:rFonts w:ascii="Cambria Math" w:hAnsi="Cambria Math" w:cs="Cambria Math"/>
        </w:rPr>
        <w:instrText>‐</w:instrText>
      </w:r>
      <w:r w:rsidR="0029437B">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29437B" w:rsidRPr="0029437B">
        <w:rPr>
          <w:rFonts w:ascii="Arial" w:hAnsi="Arial" w:cs="Arial"/>
          <w:vertAlign w:val="superscript"/>
        </w:rPr>
        <w:t>48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{"citationID":"k4n1hmav","properties":{"formattedCitation":"\\super 49\\nosupersub{}","plainCitation":"49","noteIndex":0},"citationItems":[{"id":5850,"uris":["http://zotero.org/users/6494753/items/AQYQG7NX"],"itemData":{"id":5850,"type":"article-journal","abstract":"Serpins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49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29437B">
        <w:rPr>
          <w:rFonts w:ascii="Arial" w:hAnsi="Arial" w:cs="Arial"/>
          <w:color w:val="000000"/>
          <w:vertAlign w:val="superscript"/>
        </w:rPr>
        <w:instrText xml:space="preserve"> ADDIN ZOTERO_ITEM CSL_CITATION {"citationID":"mTTgIkyC","properties":{"formattedCitation":"\\super 50\\nosupersub{}","plainCitation":"50","noteIndex":0},"citationItems":[{"id":5857,"uris":["http://zotero.org/users/6494753/items/HSGD74P4"],"itemData":{"id":5857,"type":"article-journal","abstract":"Bleeding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29437B" w:rsidRPr="0029437B">
        <w:rPr>
          <w:rFonts w:ascii="Arial" w:hAnsi="Arial" w:cs="Arial"/>
          <w:color w:val="000000"/>
          <w:vertAlign w:val="superscript"/>
        </w:rPr>
        <w:t>50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29437B">
        <w:rPr>
          <w:rFonts w:ascii="Arial" w:hAnsi="Arial" w:cs="Arial"/>
        </w:rPr>
        <w:instrText xml:space="preserve"> ADDIN ZOTERO_ITEM CSL_CITATION {"citationID":"lEsqf1uu","properties":{"formattedCitation":"\\super 51\\nosupersub{}","plainCitation":"51","noteIndex":0},"citationItems":[{"id":5987,"uris":["http://zotero.org/users/6494753/items/6R9E8W9I"],"itemData":{"id":5987,"type":"article-journal","language":"en","source":"Zotero","title":"The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{"citationID":"MRyn8E1A","properties":{"formattedCitation":"\\super 52\\nosupersub{}","plainCitation":"52","noteIndex":0},"citationItems":[{"id":5851,"uris":["http://zotero.org/users/6494753/items/ZWT4H2GU"],"itemData":{"id":5851,"type":"article-journal","abstract":"The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29437B">
        <w:rPr>
          <w:rFonts w:ascii="Arial" w:hAnsi="Arial" w:cs="Arial"/>
          <w:vertAlign w:val="superscript"/>
        </w:rPr>
        <w:instrText xml:space="preserve"> ADDIN ZOTERO_ITEM CSL_CITATION {"citationID":"NqoaBGAX","properties":{"formattedCitation":"\\super 53\\nosupersub{}","plainCitation":"53","noteIndex":0},"citationItems":[{"id":5852,"uris":["http://zotero.org/users/6494753/items/93UNV2Y2"],"itemData":{"id":5852,"type":"article-journal","abstract":"Serine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29437B" w:rsidRPr="0029437B">
        <w:rPr>
          <w:rFonts w:ascii="Arial" w:hAnsi="Arial" w:cs="Arial"/>
          <w:vertAlign w:val="superscript"/>
        </w:rPr>
        <w:t>53</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29437B">
        <w:rPr>
          <w:rFonts w:ascii="Arial" w:hAnsi="Arial" w:cs="Arial"/>
        </w:rPr>
        <w:instrText xml:space="preserve"> ADDIN ZOTERO_ITEM CSL_CITATION {"citationID":"9A4FS3Hu","properties":{"formattedCitation":"\\super 54\\nosupersub{}","plainCitation":"54","noteIndex":0},"citationItems":[{"id":6095,"uris":["http://zotero.org/users/6494753/items/JZNGQUES"],"itemData":{"id":6095,"type":"article-journal","abstract":"Tetranectin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29437B" w:rsidRPr="0029437B">
        <w:rPr>
          <w:rFonts w:ascii="Arial" w:hAnsi="Arial" w:cs="Arial"/>
          <w:vertAlign w:val="superscript"/>
        </w:rPr>
        <w:t>54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{"citationID":"Aq3sfFfA","properties":{"formattedCitation":"\\super 55\\nosupersub{}","plainCitation":"55","noteIndex":0},"citationItems":[{"id":6024,"uris":["http://zotero.org/users/6494753/items/VR325UP9"],"itemData":{"id":6024,"type":"article-journal","container-title":"Journal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29437B" w:rsidRPr="0029437B">
        <w:rPr>
          <w:rFonts w:ascii="Arial" w:hAnsi="Arial" w:cs="Arial"/>
          <w:color w:val="000000"/>
          <w:vertAlign w:val="superscript"/>
        </w:rPr>
        <w:t>55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6902803" w14:textId="63E4A00F" w:rsidR="006679E3" w:rsidRDefault="002A126A" w:rsidP="00D131EB">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enterococcal bacteremia 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knowledge</w:t>
      </w:r>
      <w:r w:rsidR="007623AC">
        <w:rPr>
          <w:rFonts w:ascii="Arial" w:hAnsi="Arial" w:cs="Arial"/>
        </w:rPr>
        <w:t xml:space="preserve">, </w:t>
      </w:r>
      <w:r w:rsidR="006679E3">
        <w:rPr>
          <w:rFonts w:ascii="Arial" w:hAnsi="Arial" w:cs="Arial"/>
        </w:rPr>
        <w:t>suggesting</w:t>
      </w:r>
      <w:r w:rsidR="007623AC">
        <w:rPr>
          <w:rFonts w:ascii="Arial" w:hAnsi="Arial" w:cs="Arial"/>
        </w:rPr>
        <w:t xml:space="preserve"> </w:t>
      </w:r>
      <w:r w:rsidR="00D131EB">
        <w:rPr>
          <w:rFonts w:ascii="Arial" w:hAnsi="Arial" w:cs="Arial"/>
        </w:rPr>
        <w:t xml:space="preserve">there is </w:t>
      </w:r>
      <w:r w:rsidR="007623AC">
        <w:rPr>
          <w:rFonts w:ascii="Arial" w:hAnsi="Arial" w:cs="Arial"/>
        </w:rPr>
        <w:t>potential for these to be specific markers of Enterococcal bacteremia.</w:t>
      </w:r>
      <w:r>
        <w:rPr>
          <w:rFonts w:ascii="Arial" w:hAnsi="Arial" w:cs="Arial"/>
        </w:rPr>
        <w:t xml:space="preserve"> </w:t>
      </w:r>
      <w:r w:rsidR="00D131EB">
        <w:rPr>
          <w:rFonts w:ascii="Arial" w:hAnsi="Arial" w:cs="Arial"/>
        </w:rPr>
        <w:t>I</w:t>
      </w:r>
      <w:r w:rsidR="00B2466A">
        <w:rPr>
          <w:rFonts w:ascii="Arial" w:hAnsi="Arial" w:cs="Arial"/>
          <w:color w:val="000000" w:themeColor="text1"/>
        </w:rPr>
        <w:t xml:space="preserve">nterestingly, two of the top </w:t>
      </w:r>
      <w:r>
        <w:rPr>
          <w:rFonts w:ascii="Arial" w:hAnsi="Arial" w:cs="Arial"/>
          <w:color w:val="000000" w:themeColor="text1"/>
        </w:rPr>
        <w:t>features associated with EcB</w:t>
      </w:r>
      <w:r w:rsidR="00B2466A">
        <w:rPr>
          <w:rFonts w:ascii="Arial" w:hAnsi="Arial" w:cs="Arial"/>
          <w:color w:val="000000" w:themeColor="text1"/>
        </w:rPr>
        <w:t>, 9-</w:t>
      </w:r>
      <w:r w:rsidR="00B2466A">
        <w:rPr>
          <w:rFonts w:ascii="Arial" w:hAnsi="Arial" w:cs="Arial"/>
          <w:color w:val="000000" w:themeColor="text1"/>
        </w:rPr>
        <w:lastRenderedPageBreak/>
        <w:t xml:space="preserve">oxootre and cyclo(l-phe-d-pro)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{"citationID":"cyFpPbEO","properties":{"formattedCitation":"\\super 56\\nosupersub{}","plainCitation":"56","noteIndex":0},"citationItems":[{"id":6006,"uris":["http://zotero.org/users/6494753/items/3VQ9APV6"],"itemData":{"id":6006,"type":"article-journal","abstract":"α-linolenic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56</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{"citationID":"bGnT0EdN","properties":{"formattedCitation":"\\super 57\\nosupersub{}","plainCitation":"57","noteIndex":0},"citationItems":[{"id":6008,"uris":["http://zotero.org/users/6494753/items/TLBFLRDL"],"itemData":{"id":6008,"type":"article-journal","abstract":"Abstract\n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Cyclo(l-phe-d-pro)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{"citationID":"t8gUJYLC","properties":{"formattedCitation":"\\super 58\\nosupersub{}","plainCitation":"58","noteIndex":0},"citationItems":[{"id":6014,"uris":["http://zotero.org/users/6494753/items/Z6FPPYSW"],"itemData":{"id":6014,"type":"article-journal","abstract":"Diketopiperazines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58</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Vibrio Anguillarum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{"citationID":"r0OKPTvp","properties":{"formattedCitation":"\\super 59\\nosupersub{}","plainCitation":"59","noteIndex":0},"citationItems":[{"id":6017,"uris":["http://zotero.org/users/6494753/items/VUWFKCM3"],"itemData":{"id":6017,"type":"article-journal","abstract":"Bacterial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29437B" w:rsidRPr="0029437B">
        <w:rPr>
          <w:rFonts w:ascii="Arial" w:hAnsi="Arial" w:cs="Arial"/>
          <w:color w:val="000000"/>
          <w:vertAlign w:val="superscript"/>
        </w:rPr>
        <w:t>59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a consumption of these antimicrobial metabolites produced by the host </w:t>
      </w:r>
      <w:del w:id="174" w:author="David Gonzalez" w:date="2024-03-31T08:53:00Z">
        <w:r w:rsidR="00AF055C" w:rsidDel="00A33B63">
          <w:rPr>
            <w:rFonts w:ascii="Arial" w:hAnsi="Arial" w:cs="Arial"/>
            <w:color w:val="000000" w:themeColor="text1"/>
          </w:rPr>
          <w:delText>over</w:delText>
        </w:r>
        <w:r w:rsidR="00B2466A" w:rsidDel="00A33B63">
          <w:rPr>
            <w:rFonts w:ascii="Arial" w:hAnsi="Arial" w:cs="Arial"/>
            <w:color w:val="000000" w:themeColor="text1"/>
          </w:rPr>
          <w:delText xml:space="preserve"> the course of</w:delText>
        </w:r>
      </w:del>
      <w:ins w:id="175" w:author="David Gonzalez" w:date="2024-03-31T08:53:00Z">
        <w:r w:rsidR="00A33B63">
          <w:rPr>
            <w:rFonts w:ascii="Arial" w:hAnsi="Arial" w:cs="Arial"/>
            <w:color w:val="000000" w:themeColor="text1"/>
          </w:rPr>
          <w:t>throughout</w:t>
        </w:r>
      </w:ins>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{"citationID":"4B2eczvM","properties":{"formattedCitation":"\\super 60\\nosupersub{}","plainCitation":"60","noteIndex":0},"citationItems":[{"id":6033,"uris":["http://zotero.org/users/6494753/items/Z23UWB8N"],"itemData":{"id":6033,"type":"article-journal","abstract":"N6-threonylcarbamoyl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{"citationID":"KfKyi1Hp","properties":{"formattedCitation":"\\super 61\\nosupersub{}","plainCitation":"61","noteIndex":0},"citationItems":[{"id":5869,"uris":["http://zotero.org/users/6494753/items/R22G62RL"],"itemData":{"id":5869,"type":"article-journal","abstract":"SARS-CoV-2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29437B" w:rsidRPr="0029437B">
        <w:rPr>
          <w:rFonts w:ascii="Arial" w:hAnsi="Arial" w:cs="Arial"/>
          <w:color w:val="000000"/>
          <w:vertAlign w:val="superscript"/>
        </w:rPr>
        <w:t>61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{"citationID":"gMnRV0Ir","properties":{"formattedCitation":"\\super 62\\nosupersub{}","plainCitation":"62","noteIndex":0},"citationItems":[{"id":6019,"uris":["http://zotero.org/users/6494753/items/TDCTGQS4"],"itemData":{"id":6019,"type":"article-journal","abstract":"Phthalates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29437B">
        <w:rPr>
          <w:rFonts w:ascii="Arial" w:hAnsi="Arial" w:cs="Arial"/>
          <w:color w:val="000000" w:themeColor="text1"/>
        </w:rPr>
        <w:instrText xml:space="preserve"> ADDIN ZOTERO_ITEM CSL_CITATION {"citationID":"H5f6Rqmf","properties":{"formattedCitation":"\\super 63\\nosupersub{}","plainCitation":"63","noteIndex":0},"citationItems":[{"id":6022,"uris":["http://zotero.org/users/6494753/items/65AZI95A"],"itemData":{"id":6022,"type":"article-journal","abstract":"Tris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29437B" w:rsidRPr="0029437B">
        <w:rPr>
          <w:rFonts w:ascii="Arial" w:hAnsi="Arial" w:cs="Arial"/>
          <w:color w:val="000000"/>
          <w:vertAlign w:val="superscript"/>
        </w:rPr>
        <w:t>63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likely due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29437B">
        <w:rPr>
          <w:rFonts w:ascii="Arial" w:hAnsi="Arial" w:cs="Arial"/>
        </w:rPr>
        <w:instrText xml:space="preserve"> ADDIN ZOTERO_ITEM CSL_CITATION {"citationID":"hZunPFYg","properties":{"formattedCitation":"\\super 64\\nosupersub{}","plainCitation":"64","noteIndex":0},"citationItems":[{"id":6010,"uris":["http://zotero.org/users/6494753/items/W9W25ZNL"],"itemData":{"id":6010,"type":"article-journal","abstract":"Background: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29437B" w:rsidRPr="0029437B">
        <w:rPr>
          <w:rFonts w:ascii="Arial" w:hAnsi="Arial" w:cs="Arial"/>
          <w:vertAlign w:val="superscript"/>
        </w:rPr>
        <w:t>64</w:t>
      </w:r>
      <w:r w:rsidR="006679E3">
        <w:rPr>
          <w:rFonts w:ascii="Arial" w:hAnsi="Arial" w:cs="Arial"/>
        </w:rPr>
        <w:fldChar w:fldCharType="end"/>
      </w:r>
      <w:r w:rsidR="00AF055C">
        <w:rPr>
          <w:rFonts w:ascii="Arial" w:hAnsi="Arial" w:cs="Arial"/>
        </w:rPr>
        <w:t>.</w:t>
      </w:r>
      <w:r>
        <w:rPr>
          <w:rFonts w:ascii="Arial" w:hAnsi="Arial" w:cs="Arial"/>
        </w:rPr>
        <w:t xml:space="preserve"> Altogether, while these</w:t>
      </w:r>
      <w:r w:rsidR="00D131EB">
        <w:rPr>
          <w:rFonts w:ascii="Arial" w:hAnsi="Arial" w:cs="Arial"/>
        </w:rPr>
        <w:t xml:space="preserve"> metabolites represent novel associations with bacteremia to our knowledge, it is unclear if this is due to a lack of </w:t>
      </w:r>
      <w:r w:rsidR="00D131EB">
        <w:rPr>
          <w:rFonts w:ascii="Arial" w:hAnsi="Arial" w:cs="Arial"/>
        </w:rPr>
        <w:lastRenderedPageBreak/>
        <w:t xml:space="preserve">metabolic profiling of plasma derived from </w:t>
      </w:r>
      <w:r w:rsidR="00D31A26">
        <w:rPr>
          <w:rFonts w:ascii="Arial" w:hAnsi="Arial" w:cs="Arial"/>
        </w:rPr>
        <w:t>bacteremia</w:t>
      </w:r>
      <w:r w:rsidR="00D131EB">
        <w:rPr>
          <w:rFonts w:ascii="Arial" w:hAnsi="Arial" w:cs="Arial"/>
        </w:rPr>
        <w:t xml:space="preserve"> patients in general, or if these</w:t>
      </w:r>
      <w:r w:rsidR="00BB281C">
        <w:rPr>
          <w:rFonts w:ascii="Arial" w:hAnsi="Arial" w:cs="Arial"/>
        </w:rPr>
        <w:t xml:space="preserve"> are </w:t>
      </w:r>
      <w:r w:rsidR="00D31A26">
        <w:rPr>
          <w:rFonts w:ascii="Arial" w:hAnsi="Arial" w:cs="Arial"/>
        </w:rPr>
        <w:t xml:space="preserve">truly </w:t>
      </w:r>
      <w:r w:rsidR="00BB281C">
        <w:rPr>
          <w:rFonts w:ascii="Arial" w:hAnsi="Arial" w:cs="Arial"/>
        </w:rPr>
        <w:t>unique to EcB</w:t>
      </w:r>
      <w:r w:rsidR="00B30DC6">
        <w:rPr>
          <w:rFonts w:ascii="Arial" w:hAnsi="Arial" w:cs="Arial"/>
        </w:rPr>
        <w:t xml:space="preserve">. </w:t>
      </w:r>
      <w:r>
        <w:rPr>
          <w:rFonts w:ascii="Arial" w:hAnsi="Arial" w:cs="Arial"/>
        </w:rPr>
        <w:t xml:space="preserve">To investigate this further, a comprehensive resource allowing for the direct comparison of plasma from multiple types of bacteremia patient populations would be needed. </w:t>
      </w:r>
    </w:p>
    <w:p w14:paraId="1F15EA5E" w14:textId="77777777" w:rsidR="00F156CF" w:rsidRDefault="00F156CF" w:rsidP="00F156CF">
      <w:pPr>
        <w:spacing w:line="480" w:lineRule="auto"/>
        <w:ind w:firstLine="720"/>
        <w:rPr>
          <w:rFonts w:ascii="Arial" w:hAnsi="Arial" w:cs="Arial"/>
        </w:rPr>
      </w:pPr>
    </w:p>
    <w:p w14:paraId="0FB83D90" w14:textId="0C380E57"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we were able to identify </w:t>
      </w:r>
      <w:del w:id="176" w:author="David Gonzalez" w:date="2024-03-31T08:53:00Z">
        <w:r w:rsidDel="008250B1">
          <w:rPr>
            <w:rFonts w:ascii="Arial" w:hAnsi="Arial" w:cs="Arial"/>
          </w:rPr>
          <w:delText>a number of</w:delText>
        </w:r>
      </w:del>
      <w:ins w:id="177" w:author="David Gonzalez" w:date="2024-03-31T08:53:00Z">
        <w:r w:rsidR="008250B1">
          <w:rPr>
            <w:rFonts w:ascii="Arial" w:hAnsi="Arial" w:cs="Arial"/>
          </w:rPr>
          <w:t>several</w:t>
        </w:r>
      </w:ins>
      <w:r>
        <w:rPr>
          <w:rFonts w:ascii="Arial" w:hAnsi="Arial" w:cs="Arial"/>
        </w:rPr>
        <w:t xml:space="preserve"> </w:t>
      </w:r>
      <w:r w:rsidR="00D131EB">
        <w:rPr>
          <w:rFonts w:ascii="Arial" w:hAnsi="Arial" w:cs="Arial"/>
        </w:rPr>
        <w:t>features that were</w:t>
      </w:r>
      <w:r>
        <w:rPr>
          <w:rFonts w:ascii="Arial" w:hAnsi="Arial" w:cs="Arial"/>
        </w:rPr>
        <w:t xml:space="preserve"> able to 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conceivably </w:t>
      </w:r>
      <w:r w:rsidR="00BB281C">
        <w:rPr>
          <w:rFonts w:ascii="Arial" w:hAnsi="Arial" w:cs="Arial"/>
        </w:rPr>
        <w:t>improve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51AA7231"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w:t>
      </w:r>
      <w:r w:rsidR="00D25EA5">
        <w:rPr>
          <w:rFonts w:ascii="Arial" w:hAnsi="Arial" w:cs="Arial"/>
        </w:rPr>
        <w:lastRenderedPageBreak/>
        <w:t xml:space="preserve">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29437B">
        <w:rPr>
          <w:rFonts w:ascii="Arial" w:hAnsi="Arial" w:cs="Arial"/>
        </w:rPr>
        <w:instrText xml:space="preserve"> ADDIN ZOTERO_ITEM CSL_CITATION {"citationID":"HmX8dO06","properties":{"formattedCitation":"\\super 65\\nosupersub{}","plainCitation":"65","noteIndex":0},"citationItems":[{"id":5623,"uris":["http://zotero.org/users/6494753/items/9B6RVX8E"],"itemData":{"id":5623,"type":"article-journal","abstract":"Streptococcus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29437B">
        <w:rPr>
          <w:rFonts w:ascii="Arial" w:hAnsi="Arial" w:cs="Arial"/>
        </w:rPr>
        <w:instrText xml:space="preserve"> ADDIN ZOTERO_ITEM CSL_CITATION {"citationID":"eqiWJ96H","properties":{"formattedCitation":"\\super 66\\nosupersub{}","plainCitation":"66","noteIndex":0},"citationItems":[{"id":5426,"uris":["http://zotero.org/users/6494753/items/EKQVWD5J"],"itemData":{"id":5426,"type":"article-journal","abstract":"Pathogenic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29437B" w:rsidRPr="0029437B">
        <w:rPr>
          <w:rFonts w:ascii="Arial" w:hAnsi="Arial" w:cs="Arial"/>
          <w:vertAlign w:val="superscript"/>
        </w:rPr>
        <w:t>66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0C6EAC">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3B1D8553" w:rsidR="00067CF5" w:rsidRPr="000F21DF" w:rsidRDefault="003D75C1" w:rsidP="00272006">
      <w:pPr>
        <w:spacing w:line="480" w:lineRule="auto"/>
        <w:ind w:firstLine="720"/>
        <w:rPr>
          <w:rFonts w:ascii="Arial" w:hAnsi="Arial" w:cs="Arial"/>
        </w:rPr>
      </w:pPr>
      <w:r>
        <w:rPr>
          <w:rFonts w:ascii="Arial" w:hAnsi="Arial" w:cs="Arial"/>
        </w:rPr>
        <w:t xml:space="preserve">Interestingly, both the metabolomics and proteomics data pointed to differences in retinol (vitamin A) </w:t>
      </w:r>
      <w:r w:rsidR="00512EFC">
        <w:rPr>
          <w:rFonts w:ascii="Arial" w:hAnsi="Arial" w:cs="Arial"/>
        </w:rPr>
        <w:t>abundance and transport</w:t>
      </w:r>
      <w:r>
        <w:rPr>
          <w:rFonts w:ascii="Arial" w:hAnsi="Arial" w:cs="Arial"/>
        </w:rPr>
        <w:t xml:space="preserve"> </w:t>
      </w:r>
      <w:r w:rsidR="00B612F5">
        <w:rPr>
          <w:rFonts w:ascii="Arial" w:hAnsi="Arial" w:cs="Arial"/>
        </w:rPr>
        <w:t>between the two types of EcB bacteremia</w:t>
      </w:r>
      <w:r>
        <w:rPr>
          <w:rFonts w:ascii="Arial" w:hAnsi="Arial" w:cs="Arial"/>
        </w:rPr>
        <w:t xml:space="preserve">, as both retinol and retinol binding protein 4 (RBP4) were increased in </w:t>
      </w:r>
      <w:r w:rsidRPr="003D75C1">
        <w:rPr>
          <w:rFonts w:ascii="Arial" w:hAnsi="Arial" w:cs="Arial"/>
          <w:i/>
          <w:iCs/>
        </w:rPr>
        <w:t>E. faecium</w:t>
      </w:r>
      <w:r>
        <w:rPr>
          <w:rFonts w:ascii="Arial" w:hAnsi="Arial" w:cs="Arial"/>
        </w:rPr>
        <w:t xml:space="preserve"> bacteremia relative to </w:t>
      </w:r>
      <w:r w:rsidRPr="003D75C1">
        <w:rPr>
          <w:rFonts w:ascii="Arial" w:hAnsi="Arial" w:cs="Arial"/>
          <w:i/>
          <w:iCs/>
        </w:rPr>
        <w:t>E. faecalis</w:t>
      </w:r>
      <w:r>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Pr>
          <w:rFonts w:ascii="Arial" w:hAnsi="Arial" w:cs="Arial"/>
        </w:rPr>
        <w:t xml:space="preserve">. </w:t>
      </w:r>
      <w:r w:rsidR="00512EFC">
        <w:rPr>
          <w:rFonts w:ascii="Arial" w:hAnsi="Arial" w:cs="Arial"/>
        </w:rPr>
        <w:t xml:space="preserve"> 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29437B">
        <w:rPr>
          <w:rFonts w:ascii="Arial" w:hAnsi="Arial" w:cs="Arial"/>
        </w:rPr>
        <w:instrText xml:space="preserve"> ADDIN ZOTERO_ITEM CSL_CITATION {"citationID":"ffLqYVOO","properties":{"formattedCitation":"\\super 67\\nosupersub{}","plainCitation":"67","noteIndex":0},"citationItems":[{"id":6040,"uris":["http://zotero.org/users/6494753/items/JCI99U92"],"itemData":{"id":6040,"type":"article-journal","abstract":"The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29437B" w:rsidRPr="0029437B">
        <w:rPr>
          <w:rFonts w:ascii="Arial" w:hAnsi="Arial" w:cs="Arial"/>
          <w:vertAlign w:val="superscript"/>
        </w:rPr>
        <w:t>67</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 xml:space="preserve">acute 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w:t>
      </w:r>
      <w:r w:rsidR="001C0663" w:rsidRPr="007E316A">
        <w:rPr>
          <w:rFonts w:ascii="Arial" w:hAnsi="Arial" w:cs="Arial"/>
          <w:color w:val="000000" w:themeColor="text1"/>
        </w:rPr>
        <w:lastRenderedPageBreak/>
        <w:t xml:space="preserve">observed in </w:t>
      </w:r>
      <w:r w:rsidR="001C0663" w:rsidRPr="007E316A">
        <w:rPr>
          <w:rFonts w:ascii="Arial" w:hAnsi="Arial" w:cs="Arial"/>
          <w:i/>
          <w:iCs/>
          <w:color w:val="000000" w:themeColor="text1"/>
        </w:rPr>
        <w:t>E. fac</w:t>
      </w:r>
      <w:r w:rsidR="000F21DF">
        <w:rPr>
          <w:rFonts w:ascii="Arial" w:hAnsi="Arial" w:cs="Arial"/>
          <w:i/>
          <w:iCs/>
          <w:color w:val="000000" w:themeColor="text1"/>
        </w:rPr>
        <w:t xml:space="preserve">alis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29437B">
        <w:rPr>
          <w:rFonts w:ascii="Arial" w:hAnsi="Arial" w:cs="Arial"/>
        </w:rPr>
        <w:instrText xml:space="preserve"> ADDIN ZOTERO_ITEM CSL_CITATION {"citationID":"HqBxVNHH","properties":{"formattedCitation":"\\super 68\\nosupersub{}","plainCitation":"68","noteIndex":0},"citationItems":[{"id":6106,"uris":["http://zotero.org/users/6494753/items/U53HXZS8"],"itemData":{"id":6106,"type":"article-journal","language":"en","source":"Zotero","title":"VITAMIN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29437B" w:rsidRPr="0029437B">
        <w:rPr>
          <w:rFonts w:ascii="Arial" w:hAnsi="Arial" w:cs="Arial"/>
          <w:vertAlign w:val="superscript"/>
        </w:rPr>
        <w:t>68</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 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29437B">
        <w:rPr>
          <w:rFonts w:ascii="Arial" w:hAnsi="Arial" w:cs="Arial"/>
        </w:rPr>
        <w:instrText xml:space="preserve"> ADDIN ZOTERO_ITEM CSL_CITATION {"citationID":"5oRqKDhZ","properties":{"formattedCitation":"\\super 69\\nosupersub{}","plainCitation":"69","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69</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infections tend to be less virulent than </w:t>
      </w:r>
      <w:r w:rsidR="000C6EAC" w:rsidRPr="000C6EAC">
        <w:rPr>
          <w:rFonts w:ascii="Arial" w:hAnsi="Arial" w:cs="Arial"/>
          <w:i/>
          <w:iCs/>
        </w:rPr>
        <w:t>E. faecalis</w:t>
      </w:r>
      <w:r w:rsidR="000C6EAC">
        <w:rPr>
          <w:rFonts w:ascii="Arial" w:hAnsi="Arial" w:cs="Arial"/>
        </w:rPr>
        <w:t xml:space="preserve"> ones</w:t>
      </w:r>
      <w:r w:rsidR="009A5CCE">
        <w:rPr>
          <w:rFonts w:ascii="Arial" w:hAnsi="Arial" w:cs="Arial"/>
        </w:rPr>
        <w:t xml:space="preserve"> </w:t>
      </w:r>
      <w:r w:rsidR="009A5CCE">
        <w:rPr>
          <w:rFonts w:ascii="Arial" w:hAnsi="Arial" w:cs="Arial"/>
        </w:rPr>
        <w:fldChar w:fldCharType="begin"/>
      </w:r>
      <w:r w:rsidR="0029437B">
        <w:rPr>
          <w:rFonts w:ascii="Arial" w:hAnsi="Arial" w:cs="Arial"/>
        </w:rPr>
        <w:instrText xml:space="preserve"> ADDIN ZOTERO_ITEM CSL_CITATION {"citationID":"knoCvVkk","properties":{"formattedCitation":"\\super 70\\nosupersub{}","plainCitation":"70","noteIndex":0},"citationItems":[{"id":6099,"uris":["http://zotero.org/users/6494753/items/58QIXF8F"],"itemData":{"id":6099,"type":"article-journal","container-title":"UpToDate","language":"en","source":"Zotero","title":"Treatment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29437B" w:rsidRPr="0029437B">
        <w:rPr>
          <w:rFonts w:ascii="Arial" w:hAnsi="Arial" w:cs="Arial"/>
          <w:vertAlign w:val="superscript"/>
        </w:rPr>
        <w:t>70</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 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46A68BEC" w:rsidR="003F5D6F" w:rsidRDefault="008E76C1" w:rsidP="00C8425B">
      <w:pPr>
        <w:spacing w:line="480" w:lineRule="auto"/>
        <w:ind w:firstLine="720"/>
        <w:rPr>
          <w:rFonts w:ascii="Arial" w:hAnsi="Arial" w:cs="Arial"/>
        </w:rPr>
      </w:pPr>
      <w:r>
        <w:rPr>
          <w:rFonts w:ascii="Arial" w:hAnsi="Arial" w:cs="Arial"/>
        </w:rPr>
        <w:t>Evaluation of the systemic responses comparing mortality to survival showed tha</w:t>
      </w:r>
      <w:r w:rsidR="00186AB4">
        <w:rPr>
          <w:rFonts w:ascii="Arial" w:hAnsi="Arial" w:cs="Arial"/>
        </w:rPr>
        <w:t>t there were a number of important differences in the systemic host response to EcB among these patients</w:t>
      </w:r>
      <w:r>
        <w:rPr>
          <w:rFonts w:ascii="Arial" w:hAnsi="Arial" w:cs="Arial"/>
        </w:rPr>
        <w:t xml:space="preserve">. Interestingly, </w:t>
      </w:r>
      <w:r w:rsidR="00A364A4">
        <w:rPr>
          <w:rFonts w:ascii="Arial" w:hAnsi="Arial" w:cs="Arial"/>
        </w:rPr>
        <w:t xml:space="preserve">we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be decreased in </w:t>
      </w:r>
      <w:r w:rsidR="003F5D6F">
        <w:rPr>
          <w:rFonts w:ascii="Arial" w:hAnsi="Arial" w:cs="Arial"/>
        </w:rPr>
        <w:t>mortality 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w:t>
      </w:r>
      <w:r w:rsidR="00146BC2">
        <w:rPr>
          <w:rFonts w:ascii="Arial" w:hAnsi="Arial" w:cs="Arial"/>
        </w:rPr>
        <w:lastRenderedPageBreak/>
        <w:t xml:space="preserve">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276ACA9E"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29437B">
        <w:rPr>
          <w:rFonts w:ascii="Arial" w:hAnsi="Arial" w:cs="Arial"/>
        </w:rPr>
        <w:instrText xml:space="preserve"> ADDIN ZOTERO_ITEM CSL_CITATION {"citationID":"LZytfruw","properties":{"formattedCitation":"\\super 71\\nosupersub{}","plainCitation":"71","noteIndex":0},"citationItems":[{"id":6066,"uris":["http://zotero.org/users/6494753/items/2QH7UNXK"],"itemData":{"id":6066,"type":"article-journal","container-title":"Frontiers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29437B" w:rsidRPr="0029437B">
        <w:rPr>
          <w:rFonts w:ascii="Arial" w:hAnsi="Arial" w:cs="Arial"/>
          <w:vertAlign w:val="superscript"/>
        </w:rPr>
        <w:t>71</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29437B">
        <w:rPr>
          <w:rFonts w:ascii="Arial" w:hAnsi="Arial" w:cs="Arial"/>
        </w:rPr>
        <w:instrText xml:space="preserve"> ADDIN ZOTERO_ITEM CSL_CITATION {"citationID":"JcStg8S6","properties":{"formattedCitation":"\\super 72\\nosupersub{}","plainCitation":"72","noteIndex":0},"citationItems":[{"id":6115,"uris":["http://zotero.org/users/6494753/items/98IMVM72"],"itemData":{"id":6115,"type":"article-journal","abstract":"Histidine</w:instrText>
      </w:r>
      <w:r w:rsidR="0029437B">
        <w:rPr>
          <w:rFonts w:ascii="Cambria Math" w:hAnsi="Cambria Math" w:cs="Cambria Math"/>
        </w:rPr>
        <w:instrText>‐</w:instrText>
      </w:r>
      <w:r w:rsidR="0029437B">
        <w:rPr>
          <w:rFonts w:ascii="Arial" w:hAnsi="Arial" w:cs="Arial"/>
        </w:rPr>
        <w:instrText>rich glycoprotein (HRGP), an abundant heparin</w:instrText>
      </w:r>
      <w:r w:rsidR="0029437B">
        <w:rPr>
          <w:rFonts w:ascii="Cambria Math" w:hAnsi="Cambria Math" w:cs="Cambria Math"/>
        </w:rPr>
        <w:instrText>‐</w:instrText>
      </w:r>
      <w:r w:rsidR="0029437B">
        <w:rPr>
          <w:rFonts w:ascii="Arial" w:hAnsi="Arial" w:cs="Arial"/>
        </w:rPr>
        <w:instrText>binding protein found in plasma and thrombocytes, exerts antibacterial effects against Gram</w:instrText>
      </w:r>
      <w:r w:rsidR="0029437B">
        <w:rPr>
          <w:rFonts w:ascii="Cambria Math" w:hAnsi="Cambria Math" w:cs="Cambria Math"/>
        </w:rPr>
        <w:instrText>‐</w:instrText>
      </w:r>
      <w:r w:rsidR="0029437B">
        <w:rPr>
          <w:rFonts w:ascii="Arial" w:hAnsi="Arial" w:cs="Arial"/>
        </w:rPr>
        <w:instrText>positive bacteria (\n              Enterococcus faecalis\n              and\n              Staphylococcus aureus\n              ) and Gram</w:instrText>
      </w:r>
      <w:r w:rsidR="0029437B">
        <w:rPr>
          <w:rFonts w:ascii="Cambria Math" w:hAnsi="Cambria Math" w:cs="Cambria Math"/>
        </w:rPr>
        <w:instrText>‐</w:instrText>
      </w:r>
      <w:r w:rsidR="0029437B">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29437B">
        <w:rPr>
          <w:rFonts w:ascii="Cambria Math" w:hAnsi="Cambria Math" w:cs="Cambria Math"/>
        </w:rPr>
        <w:instrText>‐</w:instrText>
      </w:r>
      <w:r w:rsidR="0029437B">
        <w:rPr>
          <w:rFonts w:ascii="Arial" w:hAnsi="Arial" w:cs="Arial"/>
        </w:rPr>
        <w:instrText>binding and histidine</w:instrText>
      </w:r>
      <w:r w:rsidR="0029437B">
        <w:rPr>
          <w:rFonts w:ascii="Cambria Math" w:hAnsi="Cambria Math" w:cs="Cambria Math"/>
        </w:rPr>
        <w:instrText>‐</w:instrText>
      </w:r>
      <w:r w:rsidR="0029437B">
        <w:rPr>
          <w:rFonts w:ascii="Arial" w:hAnsi="Arial" w:cs="Arial"/>
        </w:rPr>
        <w:instrText>rich domain, was not antibacterial. It has previously been shown that peptides containing consensus heparin</w:instrText>
      </w:r>
      <w:r w:rsidR="0029437B">
        <w:rPr>
          <w:rFonts w:ascii="Cambria Math" w:hAnsi="Cambria Math" w:cs="Cambria Math"/>
        </w:rPr>
        <w:instrText>‐</w:instrText>
      </w:r>
      <w:r w:rsidR="0029437B">
        <w:rPr>
          <w:rFonts w:ascii="Arial" w:hAnsi="Arial" w:cs="Arial"/>
        </w:rPr>
        <w:instrText>binding sequences (Cardin and Weintraub motifs) are antibacterial. Thus, the peptide (GHHPH)\n              4\n              , derived from the histidine</w:instrText>
      </w:r>
      <w:r w:rsidR="0029437B">
        <w:rPr>
          <w:rFonts w:ascii="Cambria Math" w:hAnsi="Cambria Math" w:cs="Cambria Math"/>
        </w:rPr>
        <w:instrText>‐</w:instrText>
      </w:r>
      <w:r w:rsidR="0029437B">
        <w:rPr>
          <w:rFonts w:ascii="Arial" w:hAnsi="Arial" w:cs="Arial"/>
        </w:rPr>
        <w:instrText>rich region of HRGP and containing such a heparin</w:instrText>
      </w:r>
      <w:r w:rsidR="0029437B">
        <w:rPr>
          <w:rFonts w:ascii="Cambria Math" w:hAnsi="Cambria Math" w:cs="Cambria Math"/>
        </w:rPr>
        <w:instrText>‐</w:instrText>
      </w:r>
      <w:r w:rsidR="0029437B">
        <w:rPr>
          <w:rFonts w:ascii="Arial" w:hAnsi="Arial" w:cs="Arial"/>
        </w:rPr>
        <w:instrText>binding motif, was antibacterial for\n              E. faecalis\n              in the presence of Zn\n              2+\n              or at low pH. The results show a previously undisclosed antibacterial activity of HRGP and suggest that the histidine</w:instrText>
      </w:r>
      <w:r w:rsidR="0029437B">
        <w:rPr>
          <w:rFonts w:ascii="Cambria Math" w:hAnsi="Cambria Math" w:cs="Cambria Math"/>
        </w:rPr>
        <w:instrText>‐</w:instrText>
      </w:r>
      <w:r w:rsidR="0029437B">
        <w:rPr>
          <w:rFonts w:ascii="Arial" w:hAnsi="Arial" w:cs="Arial"/>
        </w:rPr>
        <w:instrText>rich and heparin</w:instrText>
      </w:r>
      <w:r w:rsidR="0029437B">
        <w:rPr>
          <w:rFonts w:ascii="Cambria Math" w:hAnsi="Cambria Math" w:cs="Cambria Math"/>
        </w:rPr>
        <w:instrText>‐</w:instrText>
      </w:r>
      <w:r w:rsidR="0029437B">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29437B">
        <w:rPr>
          <w:rFonts w:ascii="Cambria Math" w:hAnsi="Cambria Math" w:cs="Cambria Math"/>
        </w:rPr>
        <w:instrText>‐</w:instrText>
      </w:r>
      <w:r w:rsidR="0029437B">
        <w:rPr>
          <w:rFonts w:ascii="Arial" w:hAnsi="Arial" w:cs="Arial"/>
        </w:rPr>
        <w:instrText>rich glycoprotein exerts antibacterial activity","volume":"274","author":[{"family":"Rydengård","given":"Victoria"},{"family":"Olsson","given":"Anna</w:instrText>
      </w:r>
      <w:r w:rsidR="0029437B">
        <w:rPr>
          <w:rFonts w:ascii="Cambria Math" w:hAnsi="Cambria Math" w:cs="Cambria Math"/>
        </w:rPr>
        <w:instrText>‐</w:instrText>
      </w:r>
      <w:r w:rsidR="0029437B">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29437B" w:rsidRPr="0029437B">
        <w:rPr>
          <w:rFonts w:ascii="Arial" w:hAnsi="Arial" w:cs="Arial"/>
          <w:vertAlign w:val="superscript"/>
        </w:rPr>
        <w:t>72</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evidence showing that </w:t>
      </w:r>
      <w:r w:rsidR="004138C9">
        <w:rPr>
          <w:rFonts w:ascii="Arial" w:hAnsi="Arial" w:cs="Arial"/>
        </w:rPr>
        <w:t>lower</w:t>
      </w:r>
      <w:r w:rsidR="00B10509">
        <w:rPr>
          <w:rFonts w:ascii="Arial" w:hAnsi="Arial" w:cs="Arial"/>
        </w:rPr>
        <w:t xml:space="preserve"> levels were associated with </w:t>
      </w:r>
      <w:r w:rsidR="004138C9">
        <w:rPr>
          <w:rFonts w:ascii="Arial" w:hAnsi="Arial" w:cs="Arial"/>
        </w:rPr>
        <w:t xml:space="preserve">mortality in COVID-19 </w:t>
      </w:r>
      <w:r w:rsidR="004138C9">
        <w:rPr>
          <w:rFonts w:ascii="Arial" w:hAnsi="Arial" w:cs="Arial"/>
        </w:rPr>
        <w:fldChar w:fldCharType="begin"/>
      </w:r>
      <w:r w:rsidR="0029437B">
        <w:rPr>
          <w:rFonts w:ascii="Arial" w:hAnsi="Arial" w:cs="Arial"/>
        </w:rPr>
        <w:instrText xml:space="preserve"> ADDIN ZOTERO_ITEM CSL_CITATION {"citationID":"nZRXcbvx","properties":{"formattedCitation":"\\super 73\\nosupersub{}","plainCitation":"73","noteIndex":0},"citationItems":[{"id":6064,"uris":["http://zotero.org/users/6494753/items/PB2FGDFK"],"itemData":{"id":6064,"type":"article-journal","abstract":"Here,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29437B" w:rsidRPr="007A353C">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Pr>
          <w:rFonts w:ascii="Arial" w:hAnsi="Arial" w:cs="Arial"/>
        </w:rPr>
        <w:fldChar w:fldCharType="separate"/>
      </w:r>
      <w:r w:rsidR="0029437B" w:rsidRPr="007A353C">
        <w:rPr>
          <w:rFonts w:ascii="Arial" w:hAnsi="Arial" w:cs="Arial"/>
          <w:vertAlign w:val="superscript"/>
          <w:lang w:val="fr-FR"/>
        </w:rPr>
        <w:t>73</w:t>
      </w:r>
      <w:r w:rsidR="004138C9">
        <w:rPr>
          <w:rFonts w:ascii="Arial" w:hAnsi="Arial" w:cs="Arial"/>
        </w:rPr>
        <w:fldChar w:fldCharType="end"/>
      </w:r>
      <w:r w:rsidR="004138C9" w:rsidRPr="007A353C">
        <w:rPr>
          <w:rFonts w:ascii="Arial" w:hAnsi="Arial" w:cs="Arial"/>
          <w:lang w:val="fr-FR"/>
        </w:rPr>
        <w:t>,</w:t>
      </w:r>
      <w:r w:rsidR="004138C9" w:rsidRPr="007A353C">
        <w:rPr>
          <w:rFonts w:ascii="Arial" w:hAnsi="Arial" w:cs="Arial"/>
          <w:i/>
          <w:iCs/>
          <w:lang w:val="fr-FR"/>
        </w:rPr>
        <w:t xml:space="preserve"> S. aureus</w:t>
      </w:r>
      <w:r w:rsidR="004138C9" w:rsidRPr="007A353C">
        <w:rPr>
          <w:rFonts w:ascii="Arial" w:hAnsi="Arial" w:cs="Arial"/>
          <w:lang w:val="fr-FR"/>
        </w:rPr>
        <w:t xml:space="preserve"> bacteremia</w:t>
      </w:r>
      <w:r w:rsidR="00FC3DD5" w:rsidRPr="007A353C">
        <w:rPr>
          <w:rFonts w:ascii="Arial" w:hAnsi="Arial" w:cs="Arial"/>
          <w:lang w:val="fr-FR"/>
        </w:rPr>
        <w:t xml:space="preserve"> </w:t>
      </w:r>
      <w:r w:rsidR="009D4814">
        <w:rPr>
          <w:rFonts w:ascii="Arial" w:hAnsi="Arial" w:cs="Arial"/>
        </w:rPr>
        <w:fldChar w:fldCharType="begin"/>
      </w:r>
      <w:r w:rsidR="0029437B" w:rsidRPr="007A353C">
        <w:rPr>
          <w:rFonts w:ascii="Arial" w:hAnsi="Arial" w:cs="Arial"/>
          <w:lang w:val="fr-FR"/>
        </w:rPr>
        <w:instrText xml:space="preserve"> ADDIN ZOTERO_ITEM CSL_CITATION {"citationID":"iPu0Z3FO","properties":{"formattedCitation":"\\super 36\\nosupersub{}","plainCitation":"36","noteIndex":0},"citationItems":[{"id":1078,"uris":["http://zotero.org/users/6494753/items/I5W2K52D"],"itemData":{"id":1078,"type":"article-journal","abstract":"Staphylococcus aureus bacteremia (SaB) causes signi</w:instrText>
      </w:r>
      <w:r w:rsidR="0029437B">
        <w:rPr>
          <w:rFonts w:ascii="Arial" w:hAnsi="Arial" w:cs="Arial"/>
        </w:rPr>
        <w:instrText>ﬁ</w:instrText>
      </w:r>
      <w:r w:rsidR="0029437B" w:rsidRPr="007A353C">
        <w:rPr>
          <w:rFonts w:ascii="Arial" w:hAnsi="Arial" w:cs="Arial"/>
          <w:lang w:val="fr-FR"/>
        </w:rPr>
        <w:instrText>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w:instrText>
      </w:r>
      <w:r w:rsidR="0029437B">
        <w:rPr>
          <w:rFonts w:ascii="Arial" w:hAnsi="Arial" w:cs="Arial"/>
        </w:rPr>
        <w:instrText>ﬁ</w:instrText>
      </w:r>
      <w:r w:rsidR="0029437B" w:rsidRPr="007A353C">
        <w:rPr>
          <w:rFonts w:ascii="Arial" w:hAnsi="Arial" w:cs="Arial"/>
          <w:lang w:val="fr-FR"/>
        </w:rPr>
        <w:instrText xml:space="preserve">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w:instrText>
      </w:r>
      <w:r w:rsidR="0029437B">
        <w:rPr>
          <w:rFonts w:ascii="Arial" w:hAnsi="Arial" w:cs="Arial"/>
        </w:rPr>
        <w:instrText>ﬁ</w:instrText>
      </w:r>
      <w:r w:rsidR="0029437B" w:rsidRPr="007A353C">
        <w:rPr>
          <w:rFonts w:ascii="Arial" w:hAnsi="Arial" w:cs="Arial"/>
          <w:lang w:val="fr-FR"/>
        </w:rPr>
        <w:instrText xml:space="preserve">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Pr>
          <w:rFonts w:ascii="Arial" w:hAnsi="Arial" w:cs="Arial"/>
        </w:rPr>
        <w:fldChar w:fldCharType="separate"/>
      </w:r>
      <w:r w:rsidR="0029437B" w:rsidRPr="007A353C">
        <w:rPr>
          <w:rFonts w:ascii="Arial" w:hAnsi="Arial" w:cs="Arial"/>
          <w:vertAlign w:val="superscript"/>
          <w:lang w:val="fr-FR"/>
        </w:rPr>
        <w:t>36</w:t>
      </w:r>
      <w:r w:rsidR="009D4814">
        <w:rPr>
          <w:rFonts w:ascii="Arial" w:hAnsi="Arial" w:cs="Arial"/>
        </w:rPr>
        <w:fldChar w:fldCharType="end"/>
      </w:r>
      <w:r w:rsidR="004138C9" w:rsidRPr="007A353C">
        <w:rPr>
          <w:rFonts w:ascii="Arial" w:hAnsi="Arial" w:cs="Arial"/>
          <w:lang w:val="fr-FR"/>
        </w:rPr>
        <w:t>, as well as mouse models of sepsis- where delivery of external HRG was</w:t>
      </w:r>
      <w:r w:rsidR="009D4814" w:rsidRPr="007A353C">
        <w:rPr>
          <w:rFonts w:ascii="Arial" w:hAnsi="Arial" w:cs="Arial"/>
          <w:lang w:val="fr-FR"/>
        </w:rPr>
        <w:t xml:space="preserve"> even</w:t>
      </w:r>
      <w:r w:rsidR="004138C9" w:rsidRPr="007A353C">
        <w:rPr>
          <w:rFonts w:ascii="Arial" w:hAnsi="Arial" w:cs="Arial"/>
          <w:lang w:val="fr-FR"/>
        </w:rPr>
        <w:t xml:space="preserve"> able to improve outcome </w:t>
      </w:r>
      <w:r w:rsidR="004138C9">
        <w:rPr>
          <w:rFonts w:ascii="Arial" w:hAnsi="Arial" w:cs="Arial"/>
        </w:rPr>
        <w:fldChar w:fldCharType="begin"/>
      </w:r>
      <w:r w:rsidR="0029437B" w:rsidRPr="007A353C">
        <w:rPr>
          <w:rFonts w:ascii="Arial" w:hAnsi="Arial" w:cs="Arial"/>
          <w:lang w:val="fr-FR"/>
        </w:rPr>
        <w:instrText xml:space="preserve"> ADDIN ZOTERO_ITEM CSL_CITATION {"citationID":"ss8g8ibT","properties":{"formattedCitation":"\\super 74\\nosupersub{}","plainCitation":"74","noteIndex":0},"citationItems":[{"id":6072,"uris":["http://zotero.org/users/6494753/items/EFP5BISU"],"itemData":{"id":6072,"type":"article-journal","abstract":"Abstract\n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29437B" w:rsidRPr="007A353C">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29437B">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Pr>
          <w:rFonts w:ascii="Arial" w:hAnsi="Arial" w:cs="Arial"/>
        </w:rPr>
        <w:fldChar w:fldCharType="separate"/>
      </w:r>
      <w:r w:rsidR="0029437B" w:rsidRPr="0029437B">
        <w:rPr>
          <w:rFonts w:ascii="Arial" w:hAnsi="Arial" w:cs="Arial"/>
          <w:vertAlign w:val="superscript"/>
        </w:rPr>
        <w:t>74</w:t>
      </w:r>
      <w:r w:rsidR="004138C9">
        <w:rPr>
          <w:rFonts w:ascii="Arial" w:hAnsi="Arial" w:cs="Arial"/>
        </w:rPr>
        <w:fldChar w:fldCharType="end"/>
      </w:r>
      <w:r w:rsidR="004138C9">
        <w:rPr>
          <w:rFonts w:ascii="Arial" w:hAnsi="Arial" w:cs="Arial"/>
        </w:rPr>
        <w:t xml:space="preserve">. This </w:t>
      </w:r>
      <w:r w:rsidR="00082FAB">
        <w:rPr>
          <w:rFonts w:ascii="Arial" w:hAnsi="Arial" w:cs="Arial"/>
        </w:rPr>
        <w:t>opens the possibility</w:t>
      </w:r>
      <w:r w:rsidR="004138C9">
        <w:rPr>
          <w:rFonts w:ascii="Arial" w:hAnsi="Arial" w:cs="Arial"/>
        </w:rPr>
        <w:t xml:space="preserve"> that a similar approach may </w:t>
      </w:r>
      <w:r w:rsidR="009D4814">
        <w:rPr>
          <w:rFonts w:ascii="Arial" w:hAnsi="Arial" w:cs="Arial"/>
        </w:rPr>
        <w:t>be useful in the context</w:t>
      </w:r>
      <w:r w:rsidR="004138C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075A8F33" w14:textId="2D4F40B6"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29437B">
        <w:rPr>
          <w:rFonts w:ascii="Arial" w:hAnsi="Arial" w:cs="Arial"/>
        </w:rPr>
        <w:instrText xml:space="preserve"> ADDIN ZOTERO_ITEM CSL_CITATION {"citationID":"AOefE8hy","properties":{"formattedCitation":"\\super 75\\nosupersub{}","plainCitation":"75","noteIndex":0},"citationItems":[{"id":6079,"uris":["http://zotero.org/users/6494753/items/XX3RMXAR"],"itemData":{"id":6079,"type":"article-journal","abstract":"The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29437B" w:rsidRPr="0029437B">
        <w:rPr>
          <w:rFonts w:ascii="Arial" w:hAnsi="Arial" w:cs="Arial"/>
          <w:vertAlign w:val="superscript"/>
        </w:rPr>
        <w:t>75</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w:t>
      </w:r>
      <w:r>
        <w:rPr>
          <w:rFonts w:ascii="Arial" w:hAnsi="Arial" w:cs="Arial"/>
        </w:rPr>
        <w:lastRenderedPageBreak/>
        <w:t xml:space="preserve">and whether predicting patient outcomes </w:t>
      </w:r>
      <w:r w:rsidR="00A12308">
        <w:rPr>
          <w:rFonts w:ascii="Arial" w:hAnsi="Arial" w:cs="Arial"/>
        </w:rPr>
        <w:t xml:space="preserve">could be paired with an intervention to have </w:t>
      </w:r>
      <w:r>
        <w:rPr>
          <w:rFonts w:ascii="Arial" w:hAnsi="Arial" w:cs="Arial"/>
        </w:rPr>
        <w:t xml:space="preserve">a meaningful impact on patient outcome. </w:t>
      </w:r>
    </w:p>
    <w:p w14:paraId="5B943B7A" w14:textId="77777777" w:rsidR="009D4814" w:rsidRDefault="009D4814" w:rsidP="009D4814">
      <w:pPr>
        <w:spacing w:line="480" w:lineRule="auto"/>
        <w:ind w:firstLine="720"/>
        <w:rPr>
          <w:rFonts w:ascii="Arial" w:hAnsi="Arial" w:cs="Arial"/>
        </w:rPr>
      </w:pPr>
    </w:p>
    <w:p w14:paraId="5E201DAA" w14:textId="67257A7B"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potent</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previously</w:t>
      </w:r>
      <w:sdt>
        <w:sdtPr>
          <w:rPr>
            <w:rFonts w:ascii="Arial" w:hAnsi="Arial" w:cs="Arial"/>
            <w:color w:val="000000"/>
            <w:vertAlign w:val="superscript"/>
          </w:rPr>
          <w:tag w:val="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
          <w:id w:val="1303886552"/>
          <w:placeholder>
            <w:docPart w:val="E71D6B5E56DA46AE819E7CE5876FF856"/>
          </w:placeholder>
        </w:sdtPr>
        <w:sdtContent>
          <w:r w:rsidR="00EC78F9">
            <w:rPr>
              <w:rFonts w:ascii="Arial" w:hAnsi="Arial" w:cs="Arial"/>
              <w:color w:val="000000"/>
              <w:vertAlign w:val="superscript"/>
            </w:rPr>
            <w:t xml:space="preserve"> </w:t>
          </w:r>
          <w:r w:rsidR="00EC78F9">
            <w:rPr>
              <w:rFonts w:ascii="Arial" w:hAnsi="Arial" w:cs="Arial"/>
              <w:color w:val="000000"/>
              <w:vertAlign w:val="superscript"/>
            </w:rPr>
            <w:fldChar w:fldCharType="begin"/>
          </w:r>
          <w:r w:rsidR="00DB4D5B">
            <w:rPr>
              <w:rFonts w:ascii="Arial" w:hAnsi="Arial" w:cs="Arial"/>
              <w:color w:val="000000"/>
              <w:vertAlign w:val="superscript"/>
            </w:rPr>
            <w:instrText xml:space="preserve"> ADDIN ZOTERO_ITEM CSL_CITATION {"citationID":"szQwL57K","properties":{"formattedCitation":"\\super 34\\nosupersub{}","plainCitation":"34","dontUpdate":true,"noteIndex":0},"citationItems":[{"id":1078,"uris":["http://zotero.org/users/6494753/items/I5W2K52D"],"itemData":{"id":1078,"type":"article-journal","abstract":"Staphylococcus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EC78F9">
            <w:rPr>
              <w:rFonts w:ascii="Arial" w:hAnsi="Arial" w:cs="Arial"/>
              <w:color w:val="000000"/>
              <w:vertAlign w:val="superscript"/>
            </w:rPr>
            <w:fldChar w:fldCharType="separate"/>
          </w:r>
          <w:r w:rsidR="00542BE3">
            <w:rPr>
              <w:rFonts w:ascii="Arial" w:hAnsi="Arial" w:cs="Arial"/>
              <w:color w:val="000000"/>
              <w:vertAlign w:val="superscript"/>
            </w:rPr>
            <w:t xml:space="preserve"> </w:t>
          </w:r>
          <w:r w:rsidR="00EC78F9">
            <w:rPr>
              <w:rFonts w:ascii="Arial" w:hAnsi="Arial" w:cs="Arial"/>
              <w:color w:val="000000"/>
              <w:vertAlign w:val="superscript"/>
            </w:rPr>
            <w:fldChar w:fldCharType="end"/>
          </w:r>
        </w:sdtContent>
      </w:sdt>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599E4D83" w14:textId="24A2AE47" w:rsidR="004C6409" w:rsidRDefault="00CF169D" w:rsidP="004C6409">
      <w:pPr>
        <w:spacing w:line="480" w:lineRule="auto"/>
        <w:rPr>
          <w:rFonts w:ascii="Arial" w:hAnsi="Arial" w:cs="Arial"/>
        </w:rPr>
      </w:pPr>
      <w:r w:rsidRPr="00CF169D">
        <w:rPr>
          <w:rFonts w:ascii="Arial" w:hAnsi="Arial" w:cs="Arial"/>
        </w:rPr>
        <w:t xml:space="preserve">Acknowledgements: </w:t>
      </w:r>
    </w:p>
    <w:p w14:paraId="1A3EFB25" w14:textId="77777777" w:rsidR="00CF127C" w:rsidRDefault="00CF127C" w:rsidP="004C6409">
      <w:pPr>
        <w:spacing w:line="480" w:lineRule="auto"/>
        <w:rPr>
          <w:rFonts w:ascii="Arial" w:hAnsi="Arial" w:cs="Arial"/>
        </w:rPr>
      </w:pPr>
    </w:p>
    <w:p w14:paraId="485EA373" w14:textId="318DB698" w:rsidR="004C6409" w:rsidRDefault="00CF127C" w:rsidP="004C6409">
      <w:pPr>
        <w:spacing w:line="480" w:lineRule="auto"/>
        <w:rPr>
          <w:rFonts w:ascii="Arial" w:hAnsi="Arial" w:cs="Arial"/>
          <w:color w:val="FF0000"/>
        </w:rPr>
      </w:pPr>
      <w:r>
        <w:rPr>
          <w:rFonts w:ascii="Arial" w:hAnsi="Arial" w:cs="Arial"/>
          <w:color w:val="FF0000"/>
        </w:rPr>
        <w:t>Additional funding information?</w:t>
      </w:r>
    </w:p>
    <w:p w14:paraId="3CAF3A39" w14:textId="77777777" w:rsidR="004C6409" w:rsidRDefault="004C6409" w:rsidP="004C6409">
      <w:pPr>
        <w:spacing w:line="480" w:lineRule="auto"/>
        <w:rPr>
          <w:rFonts w:ascii="Arial" w:hAnsi="Arial" w:cs="Arial"/>
        </w:rPr>
      </w:pPr>
    </w:p>
    <w:p w14:paraId="28312265" w14:textId="58FBD619" w:rsidR="007022A4" w:rsidRDefault="004C6409" w:rsidP="004C6409">
      <w:pPr>
        <w:spacing w:line="480" w:lineRule="auto"/>
        <w:rPr>
          <w:rFonts w:ascii="Arial" w:hAnsi="Arial" w:cs="Arial"/>
        </w:rPr>
      </w:pPr>
      <w:r w:rsidRPr="004C6409">
        <w:rPr>
          <w:rFonts w:ascii="Arial" w:hAnsi="Arial" w:cs="Arial"/>
        </w:rPr>
        <w:t>Charlie Bayne and Leigh-Ana Risotto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sidR="007022A4" w:rsidRPr="00CF169D">
        <w:rPr>
          <w:rFonts w:ascii="Arial" w:hAnsi="Arial" w:cs="Arial"/>
        </w:rPr>
        <w:t>Concepcion Sanchez</w:t>
      </w:r>
      <w:r w:rsidR="007022A4">
        <w:rPr>
          <w:rFonts w:ascii="Arial" w:hAnsi="Arial" w:cs="Arial"/>
          <w:vertAlign w:val="superscript"/>
        </w:rPr>
        <w:t xml:space="preserve">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 Rhematic Diseases Training Grant</w:t>
      </w:r>
      <w:r w:rsidR="007022A4">
        <w:rPr>
          <w:rFonts w:ascii="Arial" w:hAnsi="Arial" w:cs="Arial"/>
        </w:rPr>
        <w:t>.</w:t>
      </w:r>
      <w:ins w:id="178" w:author="David Gonzalez" w:date="2024-03-31T08:54:00Z">
        <w:r w:rsidR="00F713A0">
          <w:rPr>
            <w:rFonts w:ascii="Arial" w:hAnsi="Arial" w:cs="Arial"/>
          </w:rPr>
          <w:t xml:space="preserve"> ADD SAMS R01 and C</w:t>
        </w:r>
      </w:ins>
      <w:ins w:id="179" w:author="David Gonzalez" w:date="2024-03-31T08:55:00Z">
        <w:r w:rsidR="00F713A0">
          <w:rPr>
            <w:rFonts w:ascii="Arial" w:hAnsi="Arial" w:cs="Arial"/>
          </w:rPr>
          <w:t>CMP.</w:t>
        </w:r>
      </w:ins>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A07824" w:rsidR="00466321" w:rsidRPr="00C8425B" w:rsidRDefault="00CF169D" w:rsidP="00CF169D">
      <w:pPr>
        <w:spacing w:line="480" w:lineRule="auto"/>
      </w:pPr>
      <w:r w:rsidRPr="00CF169D">
        <w:rPr>
          <w:rFonts w:ascii="Arial" w:hAnsi="Arial" w:cs="Arial"/>
        </w:rPr>
        <w:lastRenderedPageBreak/>
        <w:t xml:space="preserve">Data Availability: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162F50">
        <w:rPr>
          <w:rFonts w:ascii="Arial" w:hAnsi="Arial" w:cs="Arial"/>
          <w:color w:val="000000" w:themeColor="text1"/>
        </w:rPr>
        <w:t xml:space="preserve">at : </w:t>
      </w:r>
      <w:hyperlink r:id="rId13" w:history="1">
        <w:r w:rsidR="00B42B02" w:rsidRPr="00865552">
          <w:rPr>
            <w:rStyle w:val="Hyperlink"/>
            <w:rFonts w:ascii="Arial" w:hAnsi="Arial" w:cs="Arial"/>
          </w:rPr>
          <w:t>https://charliebayne.shinyapps.io/EcB_Multiomics/</w:t>
        </w:r>
      </w:hyperlink>
      <w:r w:rsidR="0082011C">
        <w:rPr>
          <w:rFonts w:ascii="Arial" w:hAnsi="Arial" w:cs="Arial"/>
          <w:color w:val="FF0000"/>
        </w:rPr>
        <w:t xml:space="preserve">. </w:t>
      </w:r>
      <w:r w:rsidR="00A96A43">
        <w:rPr>
          <w:rFonts w:ascii="Arial" w:hAnsi="Arial" w:cs="Arial"/>
          <w:color w:val="FF0000"/>
        </w:rPr>
        <w:t xml:space="preserve">                                                                      </w:t>
      </w:r>
      <w:del w:id="180" w:author="David Gonzalez" w:date="2024-03-31T08:53:00Z">
        <w:r w:rsidR="004C6409" w:rsidDel="00A33B63">
          <w:rPr>
            <w:rFonts w:ascii="Arial" w:hAnsi="Arial" w:cs="Arial"/>
          </w:rPr>
          <w:delText xml:space="preserve">Source </w:delText>
        </w:r>
      </w:del>
      <w:ins w:id="181" w:author="David Gonzalez" w:date="2024-03-31T08:53:00Z">
        <w:r w:rsidR="00A33B63">
          <w:rPr>
            <w:rFonts w:ascii="Arial" w:hAnsi="Arial" w:cs="Arial"/>
          </w:rPr>
          <w:t xml:space="preserve">The source </w:t>
        </w:r>
      </w:ins>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E95DAB0" w14:textId="77777777" w:rsidR="00466321" w:rsidRDefault="00466321" w:rsidP="00CF169D">
      <w:pPr>
        <w:spacing w:line="480" w:lineRule="auto"/>
        <w:rPr>
          <w:rFonts w:ascii="Arial" w:hAnsi="Arial" w:cs="Arial"/>
        </w:rPr>
      </w:pP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lastRenderedPageBreak/>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3211DE03" w14:textId="435C14C3" w:rsidR="000A602E" w:rsidRPr="00CF169D"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487455F1" w14:textId="77777777" w:rsidR="000A602E" w:rsidRPr="00CF169D" w:rsidRDefault="000A602E" w:rsidP="000A602E">
      <w:pPr>
        <w:spacing w:line="480" w:lineRule="auto"/>
        <w:rPr>
          <w:rFonts w:ascii="Arial" w:hAnsi="Arial" w:cs="Arial"/>
        </w:rPr>
      </w:pPr>
    </w:p>
    <w:p w14:paraId="6A3D8F27" w14:textId="77777777" w:rsidR="000A602E" w:rsidRPr="00CF169D" w:rsidRDefault="000A602E" w:rsidP="000A602E">
      <w:pPr>
        <w:spacing w:line="480" w:lineRule="auto"/>
        <w:rPr>
          <w:rFonts w:ascii="Arial" w:hAnsi="Arial" w:cs="Arial"/>
        </w:rPr>
      </w:pPr>
    </w:p>
    <w:p w14:paraId="5991DB16" w14:textId="77777777" w:rsidR="000A602E" w:rsidRDefault="000A602E" w:rsidP="000A602E">
      <w:pPr>
        <w:spacing w:line="480" w:lineRule="auto"/>
        <w:rPr>
          <w:rFonts w:ascii="Arial" w:hAnsi="Arial" w:cs="Arial"/>
        </w:rPr>
      </w:pPr>
    </w:p>
    <w:p w14:paraId="7F49CBCC" w14:textId="77777777" w:rsidR="00272006" w:rsidRDefault="00272006" w:rsidP="000A602E">
      <w:pPr>
        <w:spacing w:line="480" w:lineRule="auto"/>
        <w:rPr>
          <w:rFonts w:ascii="Arial" w:hAnsi="Arial" w:cs="Arial"/>
        </w:rPr>
      </w:pPr>
    </w:p>
    <w:p w14:paraId="544B3D02" w14:textId="77777777" w:rsidR="00272006" w:rsidRDefault="00272006" w:rsidP="000A602E">
      <w:pPr>
        <w:spacing w:line="480" w:lineRule="auto"/>
        <w:rPr>
          <w:rFonts w:ascii="Arial" w:hAnsi="Arial" w:cs="Arial"/>
        </w:rPr>
      </w:pPr>
    </w:p>
    <w:p w14:paraId="24B6F0AA" w14:textId="77777777" w:rsidR="00272006" w:rsidRDefault="00272006" w:rsidP="000A602E">
      <w:pPr>
        <w:spacing w:line="480" w:lineRule="auto"/>
        <w:rPr>
          <w:rFonts w:ascii="Arial" w:hAnsi="Arial" w:cs="Arial"/>
        </w:rPr>
      </w:pPr>
    </w:p>
    <w:p w14:paraId="16A82AA2" w14:textId="77777777" w:rsidR="00272006" w:rsidRDefault="00272006" w:rsidP="000A602E">
      <w:pPr>
        <w:spacing w:line="480" w:lineRule="auto"/>
        <w:rPr>
          <w:rFonts w:ascii="Arial" w:hAnsi="Arial" w:cs="Arial"/>
        </w:rPr>
      </w:pPr>
    </w:p>
    <w:p w14:paraId="1310EC1D" w14:textId="77777777" w:rsidR="00272006" w:rsidRPr="00272006" w:rsidRDefault="00272006" w:rsidP="00272006">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272006">
        <w:rPr>
          <w:rFonts w:ascii="Arial" w:hAnsi="Arial" w:cs="Arial"/>
        </w:rPr>
        <w:t>1.</w:t>
      </w:r>
      <w:r w:rsidRPr="00272006">
        <w:rPr>
          <w:rFonts w:ascii="Arial" w:hAnsi="Arial" w:cs="Arial"/>
        </w:rPr>
        <w:tab/>
        <w:t>Lebreton, F., Willems, R. J. L. &amp; Gilmore, M. S. Enterococcus Diversity, Origins in Nature, and Gut Colonization.</w:t>
      </w:r>
    </w:p>
    <w:p w14:paraId="0B3ECD69" w14:textId="77777777" w:rsidR="00272006" w:rsidRPr="00272006" w:rsidRDefault="00272006" w:rsidP="00272006">
      <w:pPr>
        <w:pStyle w:val="Bibliography"/>
        <w:rPr>
          <w:rFonts w:ascii="Arial" w:hAnsi="Arial" w:cs="Arial"/>
        </w:rPr>
      </w:pPr>
      <w:r w:rsidRPr="00272006">
        <w:rPr>
          <w:rFonts w:ascii="Arial" w:hAnsi="Arial" w:cs="Arial"/>
        </w:rPr>
        <w:t>2.</w:t>
      </w:r>
      <w:r w:rsidRPr="00272006">
        <w:rPr>
          <w:rFonts w:ascii="Arial" w:hAnsi="Arial" w:cs="Arial"/>
        </w:rPr>
        <w:tab/>
        <w:t>Higuita, N. I. A. &amp; Huycke, M. M. Enterococcal Disease, Epidemiology, and Implications for Treatment.</w:t>
      </w:r>
    </w:p>
    <w:p w14:paraId="035AE374" w14:textId="77777777" w:rsidR="00272006" w:rsidRPr="00272006" w:rsidRDefault="00272006" w:rsidP="00272006">
      <w:pPr>
        <w:pStyle w:val="Bibliography"/>
        <w:rPr>
          <w:rFonts w:ascii="Arial" w:hAnsi="Arial" w:cs="Arial"/>
        </w:rPr>
      </w:pPr>
      <w:r w:rsidRPr="00272006">
        <w:rPr>
          <w:rFonts w:ascii="Arial" w:hAnsi="Arial" w:cs="Arial"/>
        </w:rPr>
        <w:t>3.</w:t>
      </w:r>
      <w:r w:rsidRPr="00272006">
        <w:rPr>
          <w:rFonts w:ascii="Arial" w:hAnsi="Arial" w:cs="Arial"/>
        </w:rPr>
        <w:tab/>
        <w:t xml:space="preserve">Krawczyk, B., Wityk, P., Gałęcka, M. &amp; Michalik, M. The Many Faces of Enterococcus spp.—Commensal, Probiotic and Opportunistic Pathogen. </w:t>
      </w:r>
      <w:r w:rsidRPr="00272006">
        <w:rPr>
          <w:rFonts w:ascii="Arial" w:hAnsi="Arial" w:cs="Arial"/>
          <w:i/>
          <w:iCs/>
        </w:rPr>
        <w:t>Microorganisms</w:t>
      </w:r>
      <w:r w:rsidRPr="00272006">
        <w:rPr>
          <w:rFonts w:ascii="Arial" w:hAnsi="Arial" w:cs="Arial"/>
        </w:rPr>
        <w:t xml:space="preserve"> </w:t>
      </w:r>
      <w:r w:rsidRPr="00272006">
        <w:rPr>
          <w:rFonts w:ascii="Arial" w:hAnsi="Arial" w:cs="Arial"/>
          <w:b/>
          <w:bCs/>
        </w:rPr>
        <w:t>9</w:t>
      </w:r>
      <w:r w:rsidRPr="00272006">
        <w:rPr>
          <w:rFonts w:ascii="Arial" w:hAnsi="Arial" w:cs="Arial"/>
        </w:rPr>
        <w:t>, 1900 (2021).</w:t>
      </w:r>
    </w:p>
    <w:p w14:paraId="50D4965B" w14:textId="77777777" w:rsidR="00272006" w:rsidRPr="00272006" w:rsidRDefault="00272006" w:rsidP="00272006">
      <w:pPr>
        <w:pStyle w:val="Bibliography"/>
        <w:rPr>
          <w:rFonts w:ascii="Arial" w:hAnsi="Arial" w:cs="Arial"/>
        </w:rPr>
      </w:pPr>
      <w:r w:rsidRPr="00272006">
        <w:rPr>
          <w:rFonts w:ascii="Arial" w:hAnsi="Arial" w:cs="Arial"/>
        </w:rPr>
        <w:lastRenderedPageBreak/>
        <w:t>4.</w:t>
      </w:r>
      <w:r w:rsidRPr="00272006">
        <w:rPr>
          <w:rFonts w:ascii="Arial" w:hAnsi="Arial" w:cs="Arial"/>
        </w:rPr>
        <w:tab/>
        <w:t xml:space="preserve">Hufnagel, M. </w:t>
      </w:r>
      <w:r w:rsidRPr="00272006">
        <w:rPr>
          <w:rFonts w:ascii="Arial" w:hAnsi="Arial" w:cs="Arial"/>
          <w:i/>
          <w:iCs/>
        </w:rPr>
        <w:t>et al.</w:t>
      </w:r>
      <w:r w:rsidRPr="00272006">
        <w:rPr>
          <w:rFonts w:ascii="Arial" w:hAnsi="Arial" w:cs="Arial"/>
        </w:rPr>
        <w:t xml:space="preserve"> Enterococcal colonization of infants in a neonatal intensive care unit: associated predictors, risk factors and seasonal patterns. </w:t>
      </w:r>
      <w:r w:rsidRPr="00272006">
        <w:rPr>
          <w:rFonts w:ascii="Arial" w:hAnsi="Arial" w:cs="Arial"/>
          <w:i/>
          <w:iCs/>
        </w:rPr>
        <w:t>BMC Infect Dis</w:t>
      </w:r>
      <w:r w:rsidRPr="00272006">
        <w:rPr>
          <w:rFonts w:ascii="Arial" w:hAnsi="Arial" w:cs="Arial"/>
        </w:rPr>
        <w:t xml:space="preserve"> </w:t>
      </w:r>
      <w:r w:rsidRPr="00272006">
        <w:rPr>
          <w:rFonts w:ascii="Arial" w:hAnsi="Arial" w:cs="Arial"/>
          <w:b/>
          <w:bCs/>
        </w:rPr>
        <w:t>7</w:t>
      </w:r>
      <w:r w:rsidRPr="00272006">
        <w:rPr>
          <w:rFonts w:ascii="Arial" w:hAnsi="Arial" w:cs="Arial"/>
        </w:rPr>
        <w:t>, 107 (2007).</w:t>
      </w:r>
    </w:p>
    <w:p w14:paraId="06990A43" w14:textId="77777777" w:rsidR="00272006" w:rsidRPr="00272006" w:rsidRDefault="00272006" w:rsidP="00272006">
      <w:pPr>
        <w:pStyle w:val="Bibliography"/>
        <w:rPr>
          <w:rFonts w:ascii="Arial" w:hAnsi="Arial" w:cs="Arial"/>
        </w:rPr>
      </w:pPr>
      <w:r w:rsidRPr="00272006">
        <w:rPr>
          <w:rFonts w:ascii="Arial" w:hAnsi="Arial" w:cs="Arial"/>
        </w:rPr>
        <w:t>5.</w:t>
      </w:r>
      <w:r w:rsidRPr="00272006">
        <w:rPr>
          <w:rFonts w:ascii="Arial" w:hAnsi="Arial" w:cs="Arial"/>
        </w:rPr>
        <w:tab/>
        <w:t xml:space="preserve">Elizaga, M. L., Weinstein, R. A. &amp; Hayden, M. K. Patients in Long-Term Care Facilities: A Reservoir for Vancomycin-Resistant Enterococci. </w:t>
      </w:r>
      <w:r w:rsidRPr="00272006">
        <w:rPr>
          <w:rFonts w:ascii="Arial" w:hAnsi="Arial" w:cs="Arial"/>
          <w:i/>
          <w:iCs/>
        </w:rPr>
        <w:t>Clinical Infectious Diseases</w:t>
      </w:r>
      <w:r w:rsidRPr="00272006">
        <w:rPr>
          <w:rFonts w:ascii="Arial" w:hAnsi="Arial" w:cs="Arial"/>
        </w:rPr>
        <w:t xml:space="preserve"> </w:t>
      </w:r>
      <w:r w:rsidRPr="00272006">
        <w:rPr>
          <w:rFonts w:ascii="Arial" w:hAnsi="Arial" w:cs="Arial"/>
          <w:b/>
          <w:bCs/>
        </w:rPr>
        <w:t>34</w:t>
      </w:r>
      <w:r w:rsidRPr="00272006">
        <w:rPr>
          <w:rFonts w:ascii="Arial" w:hAnsi="Arial" w:cs="Arial"/>
        </w:rPr>
        <w:t>, 441–446 (2002).</w:t>
      </w:r>
    </w:p>
    <w:p w14:paraId="382B60B7" w14:textId="77777777" w:rsidR="00272006" w:rsidRPr="00272006" w:rsidRDefault="00272006" w:rsidP="00272006">
      <w:pPr>
        <w:pStyle w:val="Bibliography"/>
        <w:rPr>
          <w:rFonts w:ascii="Arial" w:hAnsi="Arial" w:cs="Arial"/>
        </w:rPr>
      </w:pPr>
      <w:r w:rsidRPr="00272006">
        <w:rPr>
          <w:rFonts w:ascii="Arial" w:hAnsi="Arial" w:cs="Arial"/>
        </w:rPr>
        <w:t>6.</w:t>
      </w:r>
      <w:r w:rsidRPr="00272006">
        <w:rPr>
          <w:rFonts w:ascii="Arial" w:hAnsi="Arial" w:cs="Arial"/>
        </w:rPr>
        <w:tab/>
        <w:t xml:space="preserve">Chow, J. W., Davidson, A., Sanford, E. &amp; Zervos, M. J. Superinfection with Enterococcus faecalis During Quinupristin/Dalfopristin Therapy. </w:t>
      </w:r>
      <w:r w:rsidRPr="00272006">
        <w:rPr>
          <w:rFonts w:ascii="Arial" w:hAnsi="Arial" w:cs="Arial"/>
          <w:i/>
          <w:iCs/>
        </w:rPr>
        <w:t>Clinical Infectious Diseases</w:t>
      </w:r>
      <w:r w:rsidRPr="00272006">
        <w:rPr>
          <w:rFonts w:ascii="Arial" w:hAnsi="Arial" w:cs="Arial"/>
        </w:rPr>
        <w:t xml:space="preserve"> </w:t>
      </w:r>
      <w:r w:rsidRPr="00272006">
        <w:rPr>
          <w:rFonts w:ascii="Arial" w:hAnsi="Arial" w:cs="Arial"/>
          <w:b/>
          <w:bCs/>
        </w:rPr>
        <w:t>24</w:t>
      </w:r>
      <w:r w:rsidRPr="00272006">
        <w:rPr>
          <w:rFonts w:ascii="Arial" w:hAnsi="Arial" w:cs="Arial"/>
        </w:rPr>
        <w:t>, 91–92 (1997).</w:t>
      </w:r>
    </w:p>
    <w:p w14:paraId="732A250B" w14:textId="77777777" w:rsidR="00272006" w:rsidRPr="00272006" w:rsidRDefault="00272006" w:rsidP="00272006">
      <w:pPr>
        <w:pStyle w:val="Bibliography"/>
        <w:rPr>
          <w:rFonts w:ascii="Arial" w:hAnsi="Arial" w:cs="Arial"/>
        </w:rPr>
      </w:pPr>
      <w:r w:rsidRPr="00272006">
        <w:rPr>
          <w:rFonts w:ascii="Arial" w:hAnsi="Arial" w:cs="Arial"/>
        </w:rPr>
        <w:t>7.</w:t>
      </w:r>
      <w:r w:rsidRPr="00272006">
        <w:rPr>
          <w:rFonts w:ascii="Arial" w:hAnsi="Arial" w:cs="Arial"/>
        </w:rPr>
        <w:tab/>
        <w:t xml:space="preserve">Herrero, I. A., Issa, N. C. &amp; Patel, R. Nosocomial Spread of Linezolid-Resistant, Vancomycin-Resistant Enterococcus faecium. </w:t>
      </w:r>
      <w:r w:rsidRPr="00272006">
        <w:rPr>
          <w:rFonts w:ascii="Arial" w:hAnsi="Arial" w:cs="Arial"/>
          <w:i/>
          <w:iCs/>
        </w:rPr>
        <w:t>N Engl J Med</w:t>
      </w:r>
      <w:r w:rsidRPr="00272006">
        <w:rPr>
          <w:rFonts w:ascii="Arial" w:hAnsi="Arial" w:cs="Arial"/>
        </w:rPr>
        <w:t xml:space="preserve"> </w:t>
      </w:r>
      <w:r w:rsidRPr="00272006">
        <w:rPr>
          <w:rFonts w:ascii="Arial" w:hAnsi="Arial" w:cs="Arial"/>
          <w:b/>
          <w:bCs/>
        </w:rPr>
        <w:t>346</w:t>
      </w:r>
      <w:r w:rsidRPr="00272006">
        <w:rPr>
          <w:rFonts w:ascii="Arial" w:hAnsi="Arial" w:cs="Arial"/>
        </w:rPr>
        <w:t>, 867–869 (2002).</w:t>
      </w:r>
    </w:p>
    <w:p w14:paraId="32DC0BA9" w14:textId="77777777" w:rsidR="00272006" w:rsidRPr="00272006" w:rsidRDefault="00272006" w:rsidP="00272006">
      <w:pPr>
        <w:pStyle w:val="Bibliography"/>
        <w:rPr>
          <w:rFonts w:ascii="Arial" w:hAnsi="Arial" w:cs="Arial"/>
        </w:rPr>
      </w:pPr>
      <w:r w:rsidRPr="00272006">
        <w:rPr>
          <w:rFonts w:ascii="Arial" w:hAnsi="Arial" w:cs="Arial"/>
        </w:rPr>
        <w:t>8.</w:t>
      </w:r>
      <w:r w:rsidRPr="00272006">
        <w:rPr>
          <w:rFonts w:ascii="Arial" w:hAnsi="Arial" w:cs="Arial"/>
        </w:rPr>
        <w:tab/>
        <w:t xml:space="preserve">Sabol Kathryn </w:t>
      </w:r>
      <w:r w:rsidRPr="00272006">
        <w:rPr>
          <w:rFonts w:ascii="Arial" w:hAnsi="Arial" w:cs="Arial"/>
          <w:i/>
          <w:iCs/>
        </w:rPr>
        <w:t>et al.</w:t>
      </w:r>
      <w:r w:rsidRPr="00272006">
        <w:rPr>
          <w:rFonts w:ascii="Arial" w:hAnsi="Arial" w:cs="Arial"/>
        </w:rPr>
        <w:t xml:space="preserve"> Emergence of Daptomycin Resistance in Enterococcus faecium during Daptomycin Therapy. </w:t>
      </w:r>
      <w:r w:rsidRPr="00272006">
        <w:rPr>
          <w:rFonts w:ascii="Arial" w:hAnsi="Arial" w:cs="Arial"/>
          <w:i/>
          <w:iCs/>
        </w:rPr>
        <w:t>Antimicrobial Agents and Chemotherapy</w:t>
      </w:r>
      <w:r w:rsidRPr="00272006">
        <w:rPr>
          <w:rFonts w:ascii="Arial" w:hAnsi="Arial" w:cs="Arial"/>
        </w:rPr>
        <w:t xml:space="preserve"> </w:t>
      </w:r>
      <w:r w:rsidRPr="00272006">
        <w:rPr>
          <w:rFonts w:ascii="Arial" w:hAnsi="Arial" w:cs="Arial"/>
          <w:b/>
          <w:bCs/>
        </w:rPr>
        <w:t>49</w:t>
      </w:r>
      <w:r w:rsidRPr="00272006">
        <w:rPr>
          <w:rFonts w:ascii="Arial" w:hAnsi="Arial" w:cs="Arial"/>
        </w:rPr>
        <w:t>, 1664–1665 (2005).</w:t>
      </w:r>
    </w:p>
    <w:p w14:paraId="3EB82531" w14:textId="77777777" w:rsidR="00272006" w:rsidRPr="00272006" w:rsidRDefault="00272006" w:rsidP="00272006">
      <w:pPr>
        <w:pStyle w:val="Bibliography"/>
        <w:rPr>
          <w:rFonts w:ascii="Arial" w:hAnsi="Arial" w:cs="Arial"/>
        </w:rPr>
      </w:pPr>
      <w:r w:rsidRPr="00272006">
        <w:rPr>
          <w:rFonts w:ascii="Arial" w:hAnsi="Arial" w:cs="Arial"/>
        </w:rPr>
        <w:t>9.</w:t>
      </w:r>
      <w:r w:rsidRPr="00272006">
        <w:rPr>
          <w:rFonts w:ascii="Arial" w:hAnsi="Arial" w:cs="Arial"/>
        </w:rPr>
        <w:tab/>
        <w:t xml:space="preserve">Linden, P. K. </w:t>
      </w:r>
      <w:r w:rsidRPr="00272006">
        <w:rPr>
          <w:rFonts w:ascii="Arial" w:hAnsi="Arial" w:cs="Arial"/>
          <w:i/>
          <w:iCs/>
        </w:rPr>
        <w:t>et al.</w:t>
      </w:r>
      <w:r w:rsidRPr="00272006">
        <w:rPr>
          <w:rFonts w:ascii="Arial" w:hAnsi="Arial" w:cs="Arial"/>
        </w:rPr>
        <w:t xml:space="preserve"> Differences in Outcomes for Patients with Bacteremia Due to Vancomycin-Resistant Enterococcus faecium or Vancomycin-Susceptible E. faecium. </w:t>
      </w:r>
      <w:r w:rsidRPr="00272006">
        <w:rPr>
          <w:rFonts w:ascii="Arial" w:hAnsi="Arial" w:cs="Arial"/>
          <w:i/>
          <w:iCs/>
        </w:rPr>
        <w:t>Clinical Infectious Diseases</w:t>
      </w:r>
      <w:r w:rsidRPr="00272006">
        <w:rPr>
          <w:rFonts w:ascii="Arial" w:hAnsi="Arial" w:cs="Arial"/>
        </w:rPr>
        <w:t xml:space="preserve"> </w:t>
      </w:r>
      <w:r w:rsidRPr="00272006">
        <w:rPr>
          <w:rFonts w:ascii="Arial" w:hAnsi="Arial" w:cs="Arial"/>
          <w:b/>
          <w:bCs/>
        </w:rPr>
        <w:t>22</w:t>
      </w:r>
      <w:r w:rsidRPr="00272006">
        <w:rPr>
          <w:rFonts w:ascii="Arial" w:hAnsi="Arial" w:cs="Arial"/>
        </w:rPr>
        <w:t>, 663–670 (1996).</w:t>
      </w:r>
    </w:p>
    <w:p w14:paraId="397797A0" w14:textId="77777777" w:rsidR="00272006" w:rsidRPr="00272006" w:rsidRDefault="00272006" w:rsidP="00272006">
      <w:pPr>
        <w:pStyle w:val="Bibliography"/>
        <w:rPr>
          <w:rFonts w:ascii="Arial" w:hAnsi="Arial" w:cs="Arial"/>
        </w:rPr>
      </w:pPr>
      <w:r w:rsidRPr="00272006">
        <w:rPr>
          <w:rFonts w:ascii="Arial" w:hAnsi="Arial" w:cs="Arial"/>
        </w:rPr>
        <w:t>10.</w:t>
      </w:r>
      <w:r w:rsidRPr="00272006">
        <w:rPr>
          <w:rFonts w:ascii="Arial" w:hAnsi="Arial" w:cs="Arial"/>
        </w:rPr>
        <w:tab/>
        <w:t xml:space="preserve">Rosselli Del Turco, E., Bartoletti, M., Dahl, A., Cervera, C. &amp; Pericàs, J. M. How do I manage a patient with enterococcal bacteraemia? </w:t>
      </w:r>
      <w:r w:rsidRPr="00272006">
        <w:rPr>
          <w:rFonts w:ascii="Arial" w:hAnsi="Arial" w:cs="Arial"/>
          <w:i/>
          <w:iCs/>
        </w:rPr>
        <w:t>Clinical Microbiology and Infection</w:t>
      </w:r>
      <w:r w:rsidRPr="00272006">
        <w:rPr>
          <w:rFonts w:ascii="Arial" w:hAnsi="Arial" w:cs="Arial"/>
        </w:rPr>
        <w:t xml:space="preserve"> </w:t>
      </w:r>
      <w:r w:rsidRPr="00272006">
        <w:rPr>
          <w:rFonts w:ascii="Arial" w:hAnsi="Arial" w:cs="Arial"/>
          <w:b/>
          <w:bCs/>
        </w:rPr>
        <w:t>27</w:t>
      </w:r>
      <w:r w:rsidRPr="00272006">
        <w:rPr>
          <w:rFonts w:ascii="Arial" w:hAnsi="Arial" w:cs="Arial"/>
        </w:rPr>
        <w:t>, 364–371 (2021).</w:t>
      </w:r>
    </w:p>
    <w:p w14:paraId="3C00B243" w14:textId="77777777" w:rsidR="00272006" w:rsidRPr="00272006" w:rsidRDefault="00272006" w:rsidP="00272006">
      <w:pPr>
        <w:pStyle w:val="Bibliography"/>
        <w:rPr>
          <w:rFonts w:ascii="Arial" w:hAnsi="Arial" w:cs="Arial"/>
        </w:rPr>
      </w:pPr>
      <w:r w:rsidRPr="00272006">
        <w:rPr>
          <w:rFonts w:ascii="Arial" w:hAnsi="Arial" w:cs="Arial"/>
        </w:rPr>
        <w:t>11.</w:t>
      </w:r>
      <w:r w:rsidRPr="00272006">
        <w:rPr>
          <w:rFonts w:ascii="Arial" w:hAnsi="Arial" w:cs="Arial"/>
        </w:rPr>
        <w:tab/>
        <w:t xml:space="preserve">McCabe, R. E. &amp; Remington, J. S. C-reactive protein in patients with bacteremia. </w:t>
      </w:r>
      <w:r w:rsidRPr="00272006">
        <w:rPr>
          <w:rFonts w:ascii="Arial" w:hAnsi="Arial" w:cs="Arial"/>
          <w:i/>
          <w:iCs/>
        </w:rPr>
        <w:t>J Clin Microbiol</w:t>
      </w:r>
      <w:r w:rsidRPr="00272006">
        <w:rPr>
          <w:rFonts w:ascii="Arial" w:hAnsi="Arial" w:cs="Arial"/>
        </w:rPr>
        <w:t xml:space="preserve"> </w:t>
      </w:r>
      <w:r w:rsidRPr="00272006">
        <w:rPr>
          <w:rFonts w:ascii="Arial" w:hAnsi="Arial" w:cs="Arial"/>
          <w:b/>
          <w:bCs/>
        </w:rPr>
        <w:t>20</w:t>
      </w:r>
      <w:r w:rsidRPr="00272006">
        <w:rPr>
          <w:rFonts w:ascii="Arial" w:hAnsi="Arial" w:cs="Arial"/>
        </w:rPr>
        <w:t>, 317–319 (1984).</w:t>
      </w:r>
    </w:p>
    <w:p w14:paraId="01C385B7" w14:textId="77777777" w:rsidR="00272006" w:rsidRPr="00272006" w:rsidRDefault="00272006" w:rsidP="00272006">
      <w:pPr>
        <w:pStyle w:val="Bibliography"/>
        <w:rPr>
          <w:rFonts w:ascii="Arial" w:hAnsi="Arial" w:cs="Arial"/>
        </w:rPr>
      </w:pPr>
      <w:r w:rsidRPr="00272006">
        <w:rPr>
          <w:rFonts w:ascii="Arial" w:hAnsi="Arial" w:cs="Arial"/>
        </w:rPr>
        <w:lastRenderedPageBreak/>
        <w:t>12.</w:t>
      </w:r>
      <w:r w:rsidRPr="00272006">
        <w:rPr>
          <w:rFonts w:ascii="Arial" w:hAnsi="Arial" w:cs="Arial"/>
        </w:rPr>
        <w:tab/>
        <w:t xml:space="preserve">Frantzi, M., Bhat, A. &amp; Latosinska, A. Clinical proteomic biomarkers: relevant issues on study design &amp; technical considerations in biomarker development. </w:t>
      </w:r>
      <w:r w:rsidRPr="00272006">
        <w:rPr>
          <w:rFonts w:ascii="Arial" w:hAnsi="Arial" w:cs="Arial"/>
          <w:i/>
          <w:iCs/>
        </w:rPr>
        <w:t>Clinical &amp; Translational Med</w:t>
      </w:r>
      <w:r w:rsidRPr="00272006">
        <w:rPr>
          <w:rFonts w:ascii="Arial" w:hAnsi="Arial" w:cs="Arial"/>
        </w:rPr>
        <w:t xml:space="preserve"> </w:t>
      </w:r>
      <w:r w:rsidRPr="00272006">
        <w:rPr>
          <w:rFonts w:ascii="Arial" w:hAnsi="Arial" w:cs="Arial"/>
          <w:b/>
          <w:bCs/>
        </w:rPr>
        <w:t>3</w:t>
      </w:r>
      <w:r w:rsidRPr="00272006">
        <w:rPr>
          <w:rFonts w:ascii="Arial" w:hAnsi="Arial" w:cs="Arial"/>
        </w:rPr>
        <w:t>, e7 (2014).</w:t>
      </w:r>
    </w:p>
    <w:p w14:paraId="44ED7AFF" w14:textId="77777777" w:rsidR="00272006" w:rsidRPr="00272006" w:rsidRDefault="00272006" w:rsidP="00272006">
      <w:pPr>
        <w:pStyle w:val="Bibliography"/>
        <w:rPr>
          <w:rFonts w:ascii="Arial" w:hAnsi="Arial" w:cs="Arial"/>
        </w:rPr>
      </w:pPr>
      <w:r w:rsidRPr="00272006">
        <w:rPr>
          <w:rFonts w:ascii="Arial" w:hAnsi="Arial" w:cs="Arial"/>
        </w:rPr>
        <w:t>13.</w:t>
      </w:r>
      <w:r w:rsidRPr="00272006">
        <w:rPr>
          <w:rFonts w:ascii="Arial" w:hAnsi="Arial" w:cs="Arial"/>
        </w:rPr>
        <w:tab/>
        <w:t xml:space="preserve">Skates, S. J. </w:t>
      </w:r>
      <w:r w:rsidRPr="00272006">
        <w:rPr>
          <w:rFonts w:ascii="Arial" w:hAnsi="Arial" w:cs="Arial"/>
          <w:i/>
          <w:iCs/>
        </w:rPr>
        <w:t>et al.</w:t>
      </w:r>
      <w:r w:rsidRPr="00272006">
        <w:rPr>
          <w:rFonts w:ascii="Arial" w:hAnsi="Arial" w:cs="Arial"/>
        </w:rPr>
        <w:t xml:space="preserve"> Statistical Design for Biospecimen Cohort Size in Proteomics-based Biomarker Discovery and Verification Studies. </w:t>
      </w:r>
      <w:r w:rsidRPr="00272006">
        <w:rPr>
          <w:rFonts w:ascii="Arial" w:hAnsi="Arial" w:cs="Arial"/>
          <w:i/>
          <w:iCs/>
        </w:rPr>
        <w:t>J. Proteome Res.</w:t>
      </w:r>
      <w:r w:rsidRPr="00272006">
        <w:rPr>
          <w:rFonts w:ascii="Arial" w:hAnsi="Arial" w:cs="Arial"/>
        </w:rPr>
        <w:t xml:space="preserve"> </w:t>
      </w:r>
      <w:r w:rsidRPr="00272006">
        <w:rPr>
          <w:rFonts w:ascii="Arial" w:hAnsi="Arial" w:cs="Arial"/>
          <w:b/>
          <w:bCs/>
        </w:rPr>
        <w:t>12</w:t>
      </w:r>
      <w:r w:rsidRPr="00272006">
        <w:rPr>
          <w:rFonts w:ascii="Arial" w:hAnsi="Arial" w:cs="Arial"/>
        </w:rPr>
        <w:t>, 5383–5394 (2013).</w:t>
      </w:r>
    </w:p>
    <w:p w14:paraId="65946759" w14:textId="77777777" w:rsidR="00272006" w:rsidRPr="00272006" w:rsidRDefault="00272006" w:rsidP="00272006">
      <w:pPr>
        <w:pStyle w:val="Bibliography"/>
        <w:rPr>
          <w:rFonts w:ascii="Arial" w:hAnsi="Arial" w:cs="Arial"/>
        </w:rPr>
      </w:pPr>
      <w:r w:rsidRPr="00272006">
        <w:rPr>
          <w:rFonts w:ascii="Arial" w:hAnsi="Arial" w:cs="Arial"/>
        </w:rPr>
        <w:t>14.</w:t>
      </w:r>
      <w:r w:rsidRPr="00272006">
        <w:rPr>
          <w:rFonts w:ascii="Arial" w:hAnsi="Arial" w:cs="Arial"/>
        </w:rPr>
        <w:tab/>
        <w:t xml:space="preserve">Lapek, J. D. </w:t>
      </w:r>
      <w:r w:rsidRPr="00272006">
        <w:rPr>
          <w:rFonts w:ascii="Arial" w:hAnsi="Arial" w:cs="Arial"/>
          <w:i/>
          <w:iCs/>
        </w:rPr>
        <w:t>et al.</w:t>
      </w:r>
      <w:r w:rsidRPr="00272006">
        <w:rPr>
          <w:rFonts w:ascii="Arial" w:hAnsi="Arial" w:cs="Arial"/>
        </w:rPr>
        <w:t xml:space="preserve"> Defining Host Responses during Systemic Bacterial Infection through Construction of a Murine Organ Proteome Atlas. </w:t>
      </w:r>
      <w:r w:rsidRPr="00272006">
        <w:rPr>
          <w:rFonts w:ascii="Arial" w:hAnsi="Arial" w:cs="Arial"/>
          <w:i/>
          <w:iCs/>
        </w:rPr>
        <w:t>Cell Systems</w:t>
      </w:r>
      <w:r w:rsidRPr="00272006">
        <w:rPr>
          <w:rFonts w:ascii="Arial" w:hAnsi="Arial" w:cs="Arial"/>
        </w:rPr>
        <w:t xml:space="preserve"> </w:t>
      </w:r>
      <w:r w:rsidRPr="00272006">
        <w:rPr>
          <w:rFonts w:ascii="Arial" w:hAnsi="Arial" w:cs="Arial"/>
          <w:b/>
          <w:bCs/>
        </w:rPr>
        <w:t>6</w:t>
      </w:r>
      <w:r w:rsidRPr="00272006">
        <w:rPr>
          <w:rFonts w:ascii="Arial" w:hAnsi="Arial" w:cs="Arial"/>
        </w:rPr>
        <w:t>, 579-592.e4 (2018).</w:t>
      </w:r>
    </w:p>
    <w:p w14:paraId="094DA298" w14:textId="77777777" w:rsidR="00272006" w:rsidRPr="00272006" w:rsidRDefault="00272006" w:rsidP="00272006">
      <w:pPr>
        <w:pStyle w:val="Bibliography"/>
        <w:rPr>
          <w:rFonts w:ascii="Arial" w:hAnsi="Arial" w:cs="Arial"/>
        </w:rPr>
      </w:pPr>
      <w:r w:rsidRPr="00272006">
        <w:rPr>
          <w:rFonts w:ascii="Arial" w:hAnsi="Arial" w:cs="Arial"/>
        </w:rPr>
        <w:t>15.</w:t>
      </w:r>
      <w:r w:rsidRPr="00272006">
        <w:rPr>
          <w:rFonts w:ascii="Arial" w:hAnsi="Arial" w:cs="Arial"/>
        </w:rPr>
        <w:tab/>
        <w:t xml:space="preserve">Wang, Y. </w:t>
      </w:r>
      <w:r w:rsidRPr="00272006">
        <w:rPr>
          <w:rFonts w:ascii="Arial" w:hAnsi="Arial" w:cs="Arial"/>
          <w:i/>
          <w:iCs/>
        </w:rPr>
        <w:t>et al.</w:t>
      </w:r>
      <w:r w:rsidRPr="00272006">
        <w:rPr>
          <w:rFonts w:ascii="Arial" w:hAnsi="Arial" w:cs="Arial"/>
        </w:rPr>
        <w:t xml:space="preserve"> Reversed</w:t>
      </w:r>
      <w:r w:rsidRPr="00272006">
        <w:rPr>
          <w:rFonts w:ascii="Cambria Math" w:hAnsi="Cambria Math" w:cs="Cambria Math"/>
        </w:rPr>
        <w:t>‐</w:t>
      </w:r>
      <w:r w:rsidRPr="00272006">
        <w:rPr>
          <w:rFonts w:ascii="Arial" w:hAnsi="Arial" w:cs="Arial"/>
        </w:rPr>
        <w:t xml:space="preserve">phase chromatography with multiple fraction concatenation strategy for proteome profiling of human MCF10A cells. </w:t>
      </w:r>
      <w:r w:rsidRPr="00272006">
        <w:rPr>
          <w:rFonts w:ascii="Arial" w:hAnsi="Arial" w:cs="Arial"/>
          <w:i/>
          <w:iCs/>
        </w:rPr>
        <w:t>Proteomics</w:t>
      </w:r>
      <w:r w:rsidRPr="00272006">
        <w:rPr>
          <w:rFonts w:ascii="Arial" w:hAnsi="Arial" w:cs="Arial"/>
        </w:rPr>
        <w:t xml:space="preserve"> </w:t>
      </w:r>
      <w:r w:rsidRPr="00272006">
        <w:rPr>
          <w:rFonts w:ascii="Arial" w:hAnsi="Arial" w:cs="Arial"/>
          <w:b/>
          <w:bCs/>
        </w:rPr>
        <w:t>11</w:t>
      </w:r>
      <w:r w:rsidRPr="00272006">
        <w:rPr>
          <w:rFonts w:ascii="Arial" w:hAnsi="Arial" w:cs="Arial"/>
        </w:rPr>
        <w:t>, 2019–2026 (2011).</w:t>
      </w:r>
    </w:p>
    <w:p w14:paraId="02634BDB" w14:textId="77777777" w:rsidR="00272006" w:rsidRPr="00272006" w:rsidRDefault="00272006" w:rsidP="00272006">
      <w:pPr>
        <w:pStyle w:val="Bibliography"/>
        <w:rPr>
          <w:rFonts w:ascii="Arial" w:hAnsi="Arial" w:cs="Arial"/>
        </w:rPr>
      </w:pPr>
      <w:r w:rsidRPr="00272006">
        <w:rPr>
          <w:rFonts w:ascii="Arial" w:hAnsi="Arial" w:cs="Arial"/>
        </w:rPr>
        <w:t>16.</w:t>
      </w:r>
      <w:r w:rsidRPr="00272006">
        <w:rPr>
          <w:rFonts w:ascii="Arial" w:hAnsi="Arial" w:cs="Arial"/>
        </w:rPr>
        <w:tab/>
        <w:t xml:space="preserve">Wierzbicki, I. H. </w:t>
      </w:r>
      <w:r w:rsidRPr="00272006">
        <w:rPr>
          <w:rFonts w:ascii="Arial" w:hAnsi="Arial" w:cs="Arial"/>
          <w:i/>
          <w:iCs/>
        </w:rPr>
        <w:t>et al.</w:t>
      </w:r>
      <w:r w:rsidRPr="00272006">
        <w:rPr>
          <w:rFonts w:ascii="Arial" w:hAnsi="Arial" w:cs="Arial"/>
        </w:rPr>
        <w:t xml:space="preserve"> Group A Streptococcal S Protein Utilizes Red Blood Cells as Immune Camouflage and Is a Critical Determinant for Immune Evasion. </w:t>
      </w:r>
      <w:r w:rsidRPr="00272006">
        <w:rPr>
          <w:rFonts w:ascii="Arial" w:hAnsi="Arial" w:cs="Arial"/>
          <w:i/>
          <w:iCs/>
        </w:rPr>
        <w:t>Cell Reports</w:t>
      </w:r>
      <w:r w:rsidRPr="00272006">
        <w:rPr>
          <w:rFonts w:ascii="Arial" w:hAnsi="Arial" w:cs="Arial"/>
        </w:rPr>
        <w:t xml:space="preserve"> </w:t>
      </w:r>
      <w:r w:rsidRPr="00272006">
        <w:rPr>
          <w:rFonts w:ascii="Arial" w:hAnsi="Arial" w:cs="Arial"/>
          <w:b/>
          <w:bCs/>
        </w:rPr>
        <w:t>29</w:t>
      </w:r>
      <w:r w:rsidRPr="00272006">
        <w:rPr>
          <w:rFonts w:ascii="Arial" w:hAnsi="Arial" w:cs="Arial"/>
        </w:rPr>
        <w:t>, 2979-2989.e15 (2019).</w:t>
      </w:r>
    </w:p>
    <w:p w14:paraId="3661D199" w14:textId="77777777" w:rsidR="00272006" w:rsidRPr="00272006" w:rsidRDefault="00272006" w:rsidP="00272006">
      <w:pPr>
        <w:pStyle w:val="Bibliography"/>
        <w:rPr>
          <w:rFonts w:ascii="Arial" w:hAnsi="Arial" w:cs="Arial"/>
        </w:rPr>
      </w:pPr>
      <w:r w:rsidRPr="00272006">
        <w:rPr>
          <w:rFonts w:ascii="Arial" w:hAnsi="Arial" w:cs="Arial"/>
        </w:rPr>
        <w:t>17.</w:t>
      </w:r>
      <w:r w:rsidRPr="00272006">
        <w:rPr>
          <w:rFonts w:ascii="Arial" w:hAnsi="Arial" w:cs="Arial"/>
        </w:rPr>
        <w:tab/>
        <w:t xml:space="preserve">Wu, T. </w:t>
      </w:r>
      <w:r w:rsidRPr="00272006">
        <w:rPr>
          <w:rFonts w:ascii="Arial" w:hAnsi="Arial" w:cs="Arial"/>
          <w:i/>
          <w:iCs/>
        </w:rPr>
        <w:t>et al.</w:t>
      </w:r>
      <w:r w:rsidRPr="00272006">
        <w:rPr>
          <w:rFonts w:ascii="Arial" w:hAnsi="Arial" w:cs="Arial"/>
        </w:rPr>
        <w:t xml:space="preserve"> clusterProfiler 4.0: A universal enrichment tool for interpreting omics data. </w:t>
      </w:r>
      <w:r w:rsidRPr="00272006">
        <w:rPr>
          <w:rFonts w:ascii="Arial" w:hAnsi="Arial" w:cs="Arial"/>
          <w:i/>
          <w:iCs/>
        </w:rPr>
        <w:t>The Innovation</w:t>
      </w:r>
      <w:r w:rsidRPr="00272006">
        <w:rPr>
          <w:rFonts w:ascii="Arial" w:hAnsi="Arial" w:cs="Arial"/>
        </w:rPr>
        <w:t xml:space="preserve"> </w:t>
      </w:r>
      <w:r w:rsidRPr="00272006">
        <w:rPr>
          <w:rFonts w:ascii="Arial" w:hAnsi="Arial" w:cs="Arial"/>
          <w:b/>
          <w:bCs/>
        </w:rPr>
        <w:t>2</w:t>
      </w:r>
      <w:r w:rsidRPr="00272006">
        <w:rPr>
          <w:rFonts w:ascii="Arial" w:hAnsi="Arial" w:cs="Arial"/>
        </w:rPr>
        <w:t>, 100141 (2021).</w:t>
      </w:r>
    </w:p>
    <w:p w14:paraId="61B2A789" w14:textId="77777777" w:rsidR="00272006" w:rsidRPr="00272006" w:rsidRDefault="00272006" w:rsidP="00272006">
      <w:pPr>
        <w:pStyle w:val="Bibliography"/>
        <w:rPr>
          <w:rFonts w:ascii="Arial" w:hAnsi="Arial" w:cs="Arial"/>
        </w:rPr>
      </w:pPr>
      <w:r w:rsidRPr="00272006">
        <w:rPr>
          <w:rFonts w:ascii="Arial" w:hAnsi="Arial" w:cs="Arial"/>
        </w:rPr>
        <w:t>18.</w:t>
      </w:r>
      <w:r w:rsidRPr="00272006">
        <w:rPr>
          <w:rFonts w:ascii="Arial" w:hAnsi="Arial" w:cs="Arial"/>
        </w:rPr>
        <w:tab/>
        <w:t xml:space="preserve">Holman, J. D., Tabb, D. L. &amp; Mallick, P. Employing ProteoWizard to Convert Raw Mass Spectrometry Data. </w:t>
      </w:r>
      <w:r w:rsidRPr="00272006">
        <w:rPr>
          <w:rFonts w:ascii="Arial" w:hAnsi="Arial" w:cs="Arial"/>
          <w:i/>
          <w:iCs/>
        </w:rPr>
        <w:t>CP in Bioinformatics</w:t>
      </w:r>
      <w:r w:rsidRPr="00272006">
        <w:rPr>
          <w:rFonts w:ascii="Arial" w:hAnsi="Arial" w:cs="Arial"/>
        </w:rPr>
        <w:t xml:space="preserve"> </w:t>
      </w:r>
      <w:r w:rsidRPr="00272006">
        <w:rPr>
          <w:rFonts w:ascii="Arial" w:hAnsi="Arial" w:cs="Arial"/>
          <w:b/>
          <w:bCs/>
        </w:rPr>
        <w:t>46</w:t>
      </w:r>
      <w:r w:rsidRPr="00272006">
        <w:rPr>
          <w:rFonts w:ascii="Arial" w:hAnsi="Arial" w:cs="Arial"/>
        </w:rPr>
        <w:t>, (2014).</w:t>
      </w:r>
    </w:p>
    <w:p w14:paraId="1DD21228" w14:textId="77777777" w:rsidR="00272006" w:rsidRPr="00272006" w:rsidRDefault="00272006" w:rsidP="00272006">
      <w:pPr>
        <w:pStyle w:val="Bibliography"/>
        <w:rPr>
          <w:rFonts w:ascii="Arial" w:hAnsi="Arial" w:cs="Arial"/>
        </w:rPr>
      </w:pPr>
      <w:r w:rsidRPr="00272006">
        <w:rPr>
          <w:rFonts w:ascii="Arial" w:hAnsi="Arial" w:cs="Arial"/>
        </w:rPr>
        <w:t>19.</w:t>
      </w:r>
      <w:r w:rsidRPr="00272006">
        <w:rPr>
          <w:rFonts w:ascii="Arial" w:hAnsi="Arial" w:cs="Arial"/>
        </w:rPr>
        <w:tab/>
        <w:t xml:space="preserve">Schmid, R. </w:t>
      </w:r>
      <w:r w:rsidRPr="00272006">
        <w:rPr>
          <w:rFonts w:ascii="Arial" w:hAnsi="Arial" w:cs="Arial"/>
          <w:i/>
          <w:iCs/>
        </w:rPr>
        <w:t>et al.</w:t>
      </w:r>
      <w:r w:rsidRPr="00272006">
        <w:rPr>
          <w:rFonts w:ascii="Arial" w:hAnsi="Arial" w:cs="Arial"/>
        </w:rPr>
        <w:t xml:space="preserve"> Integrative analysis of multimodal mass spectrometry data in MZmine 3. </w:t>
      </w:r>
      <w:r w:rsidRPr="00272006">
        <w:rPr>
          <w:rFonts w:ascii="Arial" w:hAnsi="Arial" w:cs="Arial"/>
          <w:i/>
          <w:iCs/>
        </w:rPr>
        <w:t>Nat Biotechnol</w:t>
      </w:r>
      <w:r w:rsidRPr="00272006">
        <w:rPr>
          <w:rFonts w:ascii="Arial" w:hAnsi="Arial" w:cs="Arial"/>
        </w:rPr>
        <w:t xml:space="preserve"> </w:t>
      </w:r>
      <w:r w:rsidRPr="00272006">
        <w:rPr>
          <w:rFonts w:ascii="Arial" w:hAnsi="Arial" w:cs="Arial"/>
          <w:b/>
          <w:bCs/>
        </w:rPr>
        <w:t>41</w:t>
      </w:r>
      <w:r w:rsidRPr="00272006">
        <w:rPr>
          <w:rFonts w:ascii="Arial" w:hAnsi="Arial" w:cs="Arial"/>
        </w:rPr>
        <w:t>, 447–449 (2023).</w:t>
      </w:r>
    </w:p>
    <w:p w14:paraId="1F0F44C7" w14:textId="77777777" w:rsidR="00272006" w:rsidRPr="00272006" w:rsidRDefault="00272006" w:rsidP="00272006">
      <w:pPr>
        <w:pStyle w:val="Bibliography"/>
        <w:rPr>
          <w:rFonts w:ascii="Arial" w:hAnsi="Arial" w:cs="Arial"/>
        </w:rPr>
      </w:pPr>
      <w:r w:rsidRPr="00272006">
        <w:rPr>
          <w:rFonts w:ascii="Arial" w:hAnsi="Arial" w:cs="Arial"/>
        </w:rPr>
        <w:lastRenderedPageBreak/>
        <w:t>20.</w:t>
      </w:r>
      <w:r w:rsidRPr="00272006">
        <w:rPr>
          <w:rFonts w:ascii="Arial" w:hAnsi="Arial" w:cs="Arial"/>
        </w:rPr>
        <w:tab/>
        <w:t xml:space="preserve">Wang, M. </w:t>
      </w:r>
      <w:r w:rsidRPr="00272006">
        <w:rPr>
          <w:rFonts w:ascii="Arial" w:hAnsi="Arial" w:cs="Arial"/>
          <w:i/>
          <w:iCs/>
        </w:rPr>
        <w:t>et al.</w:t>
      </w:r>
      <w:r w:rsidRPr="00272006">
        <w:rPr>
          <w:rFonts w:ascii="Arial" w:hAnsi="Arial" w:cs="Arial"/>
        </w:rPr>
        <w:t xml:space="preserve"> Sharing and community curation of mass spectrometry data with Global Natural Products Social Molecular Networking. </w:t>
      </w:r>
      <w:r w:rsidRPr="00272006">
        <w:rPr>
          <w:rFonts w:ascii="Arial" w:hAnsi="Arial" w:cs="Arial"/>
          <w:i/>
          <w:iCs/>
        </w:rPr>
        <w:t>Nat Biotechnol</w:t>
      </w:r>
      <w:r w:rsidRPr="00272006">
        <w:rPr>
          <w:rFonts w:ascii="Arial" w:hAnsi="Arial" w:cs="Arial"/>
        </w:rPr>
        <w:t xml:space="preserve"> </w:t>
      </w:r>
      <w:r w:rsidRPr="00272006">
        <w:rPr>
          <w:rFonts w:ascii="Arial" w:hAnsi="Arial" w:cs="Arial"/>
          <w:b/>
          <w:bCs/>
        </w:rPr>
        <w:t>34</w:t>
      </w:r>
      <w:r w:rsidRPr="00272006">
        <w:rPr>
          <w:rFonts w:ascii="Arial" w:hAnsi="Arial" w:cs="Arial"/>
        </w:rPr>
        <w:t>, 828–837 (2016).</w:t>
      </w:r>
    </w:p>
    <w:p w14:paraId="27CE3B45" w14:textId="77777777" w:rsidR="00272006" w:rsidRPr="00272006" w:rsidRDefault="00272006" w:rsidP="00272006">
      <w:pPr>
        <w:pStyle w:val="Bibliography"/>
        <w:rPr>
          <w:rFonts w:ascii="Arial" w:hAnsi="Arial" w:cs="Arial"/>
        </w:rPr>
      </w:pPr>
      <w:r w:rsidRPr="00272006">
        <w:rPr>
          <w:rFonts w:ascii="Arial" w:hAnsi="Arial" w:cs="Arial"/>
        </w:rPr>
        <w:t>21.</w:t>
      </w:r>
      <w:r w:rsidRPr="00272006">
        <w:rPr>
          <w:rFonts w:ascii="Arial" w:hAnsi="Arial" w:cs="Arial"/>
        </w:rPr>
        <w:tab/>
        <w:t xml:space="preserve">Campeau, A. </w:t>
      </w:r>
      <w:r w:rsidRPr="00272006">
        <w:rPr>
          <w:rFonts w:ascii="Arial" w:hAnsi="Arial" w:cs="Arial"/>
          <w:i/>
          <w:iCs/>
        </w:rPr>
        <w:t>et al.</w:t>
      </w:r>
      <w:r w:rsidRPr="00272006">
        <w:rPr>
          <w:rFonts w:ascii="Arial" w:hAnsi="Arial" w:cs="Arial"/>
        </w:rPr>
        <w:t xml:space="preserve"> Multi-omics of human plasma reveals molecular features of dysregulated inflammation and accelerated aging in schizophrenia. </w:t>
      </w:r>
      <w:r w:rsidRPr="00272006">
        <w:rPr>
          <w:rFonts w:ascii="Arial" w:hAnsi="Arial" w:cs="Arial"/>
          <w:i/>
          <w:iCs/>
        </w:rPr>
        <w:t>Mol Psychiatry</w:t>
      </w:r>
      <w:r w:rsidRPr="00272006">
        <w:rPr>
          <w:rFonts w:ascii="Arial" w:hAnsi="Arial" w:cs="Arial"/>
        </w:rPr>
        <w:t xml:space="preserve"> </w:t>
      </w:r>
      <w:r w:rsidRPr="00272006">
        <w:rPr>
          <w:rFonts w:ascii="Arial" w:hAnsi="Arial" w:cs="Arial"/>
          <w:b/>
          <w:bCs/>
        </w:rPr>
        <w:t>27</w:t>
      </w:r>
      <w:r w:rsidRPr="00272006">
        <w:rPr>
          <w:rFonts w:ascii="Arial" w:hAnsi="Arial" w:cs="Arial"/>
        </w:rPr>
        <w:t>, 1217–1225 (2022).</w:t>
      </w:r>
    </w:p>
    <w:p w14:paraId="2DC489A7" w14:textId="77777777" w:rsidR="00272006" w:rsidRPr="00272006" w:rsidRDefault="00272006" w:rsidP="00272006">
      <w:pPr>
        <w:pStyle w:val="Bibliography"/>
        <w:rPr>
          <w:rFonts w:ascii="Arial" w:hAnsi="Arial" w:cs="Arial"/>
        </w:rPr>
      </w:pPr>
      <w:r w:rsidRPr="00272006">
        <w:rPr>
          <w:rFonts w:ascii="Arial" w:hAnsi="Arial" w:cs="Arial"/>
        </w:rPr>
        <w:t>22.</w:t>
      </w:r>
      <w:r w:rsidRPr="00272006">
        <w:rPr>
          <w:rFonts w:ascii="Arial" w:hAnsi="Arial" w:cs="Arial"/>
        </w:rPr>
        <w:tab/>
        <w:t xml:space="preserve">Neumann, U., Genze, N. &amp; Heider, D. EFS: an ensemble feature selection tool implemented as R-package and web-application. </w:t>
      </w:r>
      <w:r w:rsidRPr="00272006">
        <w:rPr>
          <w:rFonts w:ascii="Arial" w:hAnsi="Arial" w:cs="Arial"/>
          <w:i/>
          <w:iCs/>
        </w:rPr>
        <w:t>BioData Mining</w:t>
      </w:r>
      <w:r w:rsidRPr="00272006">
        <w:rPr>
          <w:rFonts w:ascii="Arial" w:hAnsi="Arial" w:cs="Arial"/>
        </w:rPr>
        <w:t xml:space="preserve"> </w:t>
      </w:r>
      <w:r w:rsidRPr="00272006">
        <w:rPr>
          <w:rFonts w:ascii="Arial" w:hAnsi="Arial" w:cs="Arial"/>
          <w:b/>
          <w:bCs/>
        </w:rPr>
        <w:t>10</w:t>
      </w:r>
      <w:r w:rsidRPr="00272006">
        <w:rPr>
          <w:rFonts w:ascii="Arial" w:hAnsi="Arial" w:cs="Arial"/>
        </w:rPr>
        <w:t>, 21 (2017).</w:t>
      </w:r>
    </w:p>
    <w:p w14:paraId="67E19F5C" w14:textId="77777777" w:rsidR="00272006" w:rsidRPr="00272006" w:rsidRDefault="00272006" w:rsidP="00272006">
      <w:pPr>
        <w:pStyle w:val="Bibliography"/>
        <w:rPr>
          <w:rFonts w:ascii="Arial" w:hAnsi="Arial" w:cs="Arial"/>
        </w:rPr>
      </w:pPr>
      <w:r w:rsidRPr="00272006">
        <w:rPr>
          <w:rFonts w:ascii="Arial" w:hAnsi="Arial" w:cs="Arial"/>
        </w:rPr>
        <w:t>23.</w:t>
      </w:r>
      <w:r w:rsidRPr="00272006">
        <w:rPr>
          <w:rFonts w:ascii="Arial" w:hAnsi="Arial" w:cs="Arial"/>
        </w:rPr>
        <w:tab/>
        <w:t xml:space="preserve">Kim, D., Song, L., Breitwieser, F. P. &amp; Salzberg, S. L. Centrifuge: rapid and sensitive classification of metagenomic sequences. </w:t>
      </w:r>
      <w:r w:rsidRPr="00272006">
        <w:rPr>
          <w:rFonts w:ascii="Arial" w:hAnsi="Arial" w:cs="Arial"/>
          <w:i/>
          <w:iCs/>
        </w:rPr>
        <w:t>Genome Res.</w:t>
      </w:r>
      <w:r w:rsidRPr="00272006">
        <w:rPr>
          <w:rFonts w:ascii="Arial" w:hAnsi="Arial" w:cs="Arial"/>
        </w:rPr>
        <w:t xml:space="preserve"> </w:t>
      </w:r>
      <w:r w:rsidRPr="00272006">
        <w:rPr>
          <w:rFonts w:ascii="Arial" w:hAnsi="Arial" w:cs="Arial"/>
          <w:b/>
          <w:bCs/>
        </w:rPr>
        <w:t>26</w:t>
      </w:r>
      <w:r w:rsidRPr="00272006">
        <w:rPr>
          <w:rFonts w:ascii="Arial" w:hAnsi="Arial" w:cs="Arial"/>
        </w:rPr>
        <w:t>, 1721–1729 (2016).</w:t>
      </w:r>
    </w:p>
    <w:p w14:paraId="55AB8881" w14:textId="77777777" w:rsidR="00272006" w:rsidRPr="00272006" w:rsidRDefault="00272006" w:rsidP="00272006">
      <w:pPr>
        <w:pStyle w:val="Bibliography"/>
        <w:rPr>
          <w:rFonts w:ascii="Arial" w:hAnsi="Arial" w:cs="Arial"/>
        </w:rPr>
      </w:pPr>
      <w:r w:rsidRPr="00272006">
        <w:rPr>
          <w:rFonts w:ascii="Arial" w:hAnsi="Arial" w:cs="Arial"/>
        </w:rPr>
        <w:t>24.</w:t>
      </w:r>
      <w:r w:rsidRPr="00272006">
        <w:rPr>
          <w:rFonts w:ascii="Arial" w:hAnsi="Arial" w:cs="Arial"/>
        </w:rPr>
        <w:tab/>
        <w:t>Li, H. seqtk. (2023).</w:t>
      </w:r>
    </w:p>
    <w:p w14:paraId="30A08EE9" w14:textId="77777777" w:rsidR="00272006" w:rsidRPr="00272006" w:rsidRDefault="00272006" w:rsidP="00272006">
      <w:pPr>
        <w:pStyle w:val="Bibliography"/>
        <w:rPr>
          <w:rFonts w:ascii="Arial" w:hAnsi="Arial" w:cs="Arial"/>
        </w:rPr>
      </w:pPr>
      <w:r w:rsidRPr="00272006">
        <w:rPr>
          <w:rFonts w:ascii="Arial" w:hAnsi="Arial" w:cs="Arial"/>
        </w:rPr>
        <w:t>25.</w:t>
      </w:r>
      <w:r w:rsidRPr="00272006">
        <w:rPr>
          <w:rFonts w:ascii="Arial" w:hAnsi="Arial" w:cs="Arial"/>
        </w:rPr>
        <w:tab/>
        <w:t>Wright, C., Griffiths, Sarah &amp; Parker, Matthew. wf-bacterial-genomes.</w:t>
      </w:r>
    </w:p>
    <w:p w14:paraId="1A975684" w14:textId="77777777" w:rsidR="00272006" w:rsidRPr="00272006" w:rsidRDefault="00272006" w:rsidP="00272006">
      <w:pPr>
        <w:pStyle w:val="Bibliography"/>
        <w:rPr>
          <w:rFonts w:ascii="Arial" w:hAnsi="Arial" w:cs="Arial"/>
        </w:rPr>
      </w:pPr>
      <w:r w:rsidRPr="00272006">
        <w:rPr>
          <w:rFonts w:ascii="Arial" w:hAnsi="Arial" w:cs="Arial"/>
        </w:rPr>
        <w:t>26.</w:t>
      </w:r>
      <w:r w:rsidRPr="00272006">
        <w:rPr>
          <w:rFonts w:ascii="Arial" w:hAnsi="Arial" w:cs="Arial"/>
        </w:rPr>
        <w:tab/>
        <w:t>Palumbo, E. bamstats.</w:t>
      </w:r>
    </w:p>
    <w:p w14:paraId="3ADEBF93" w14:textId="77777777" w:rsidR="00272006" w:rsidRPr="00272006" w:rsidRDefault="00272006" w:rsidP="00272006">
      <w:pPr>
        <w:pStyle w:val="Bibliography"/>
        <w:rPr>
          <w:rFonts w:ascii="Arial" w:hAnsi="Arial" w:cs="Arial"/>
        </w:rPr>
      </w:pPr>
      <w:r w:rsidRPr="00272006">
        <w:rPr>
          <w:rFonts w:ascii="Arial" w:hAnsi="Arial" w:cs="Arial"/>
        </w:rPr>
        <w:t>27.</w:t>
      </w:r>
      <w:r w:rsidRPr="00272006">
        <w:rPr>
          <w:rFonts w:ascii="Arial" w:hAnsi="Arial" w:cs="Arial"/>
        </w:rPr>
        <w:tab/>
        <w:t xml:space="preserve">Freire, B., Ladra, S. &amp; Parama, J. R. Memory-Efficient Assembly using Flye. </w:t>
      </w:r>
      <w:r w:rsidRPr="00272006">
        <w:rPr>
          <w:rFonts w:ascii="Arial" w:hAnsi="Arial" w:cs="Arial"/>
          <w:i/>
          <w:iCs/>
        </w:rPr>
        <w:t>IEEE/ACM Trans. Comput. Biol. and Bioinf.</w:t>
      </w:r>
      <w:r w:rsidRPr="00272006">
        <w:rPr>
          <w:rFonts w:ascii="Arial" w:hAnsi="Arial" w:cs="Arial"/>
        </w:rPr>
        <w:t xml:space="preserve"> 1–1 (2021) doi:10.1109/TCBB.2021.3108843.</w:t>
      </w:r>
    </w:p>
    <w:p w14:paraId="0E683808" w14:textId="77777777" w:rsidR="00272006" w:rsidRPr="00272006" w:rsidRDefault="00272006" w:rsidP="00272006">
      <w:pPr>
        <w:pStyle w:val="Bibliography"/>
        <w:rPr>
          <w:rFonts w:ascii="Arial" w:hAnsi="Arial" w:cs="Arial"/>
        </w:rPr>
      </w:pPr>
      <w:r w:rsidRPr="00272006">
        <w:rPr>
          <w:rFonts w:ascii="Arial" w:hAnsi="Arial" w:cs="Arial"/>
        </w:rPr>
        <w:t>28.</w:t>
      </w:r>
      <w:r w:rsidRPr="00272006">
        <w:rPr>
          <w:rFonts w:ascii="Arial" w:hAnsi="Arial" w:cs="Arial"/>
        </w:rPr>
        <w:tab/>
        <w:t>Wright, C. &amp; Wykes, M. Medaka. (2023).</w:t>
      </w:r>
    </w:p>
    <w:p w14:paraId="4F3A4546" w14:textId="77777777" w:rsidR="00272006" w:rsidRPr="00272006" w:rsidRDefault="00272006" w:rsidP="00272006">
      <w:pPr>
        <w:pStyle w:val="Bibliography"/>
        <w:rPr>
          <w:rFonts w:ascii="Arial" w:hAnsi="Arial" w:cs="Arial"/>
        </w:rPr>
      </w:pPr>
      <w:r w:rsidRPr="00272006">
        <w:rPr>
          <w:rFonts w:ascii="Arial" w:hAnsi="Arial" w:cs="Arial"/>
        </w:rPr>
        <w:t>29.</w:t>
      </w:r>
      <w:r w:rsidRPr="00272006">
        <w:rPr>
          <w:rFonts w:ascii="Arial" w:hAnsi="Arial" w:cs="Arial"/>
        </w:rPr>
        <w:tab/>
        <w:t>Seeman, T. mlst.</w:t>
      </w:r>
    </w:p>
    <w:p w14:paraId="09807B61" w14:textId="77777777" w:rsidR="00272006" w:rsidRPr="007A353C" w:rsidRDefault="00272006" w:rsidP="00272006">
      <w:pPr>
        <w:pStyle w:val="Bibliography"/>
        <w:rPr>
          <w:rFonts w:ascii="Arial" w:hAnsi="Arial" w:cs="Arial"/>
          <w:lang w:val="fr-FR"/>
        </w:rPr>
      </w:pPr>
      <w:r w:rsidRPr="00272006">
        <w:rPr>
          <w:rFonts w:ascii="Arial" w:hAnsi="Arial" w:cs="Arial"/>
        </w:rPr>
        <w:t>30.</w:t>
      </w:r>
      <w:r w:rsidRPr="00272006">
        <w:rPr>
          <w:rFonts w:ascii="Arial" w:hAnsi="Arial" w:cs="Arial"/>
        </w:rPr>
        <w:tab/>
        <w:t xml:space="preserve">Florensa, A. F., Kaas, R. S., Clausen, P. T. L. C., Aytan-Aktug, D. &amp; Aarestrup, F. M. ResFinder – an open online resource for identification of antimicrobial resistance genes in next-generation sequencing data and prediction of phenotypes from genotypes. </w:t>
      </w:r>
      <w:r w:rsidRPr="007A353C">
        <w:rPr>
          <w:rFonts w:ascii="Arial" w:hAnsi="Arial" w:cs="Arial"/>
          <w:i/>
          <w:iCs/>
          <w:lang w:val="fr-FR"/>
        </w:rPr>
        <w:t>Microbial Genomics</w:t>
      </w:r>
      <w:r w:rsidRPr="007A353C">
        <w:rPr>
          <w:rFonts w:ascii="Arial" w:hAnsi="Arial" w:cs="Arial"/>
          <w:lang w:val="fr-FR"/>
        </w:rPr>
        <w:t xml:space="preserve"> </w:t>
      </w:r>
      <w:r w:rsidRPr="007A353C">
        <w:rPr>
          <w:rFonts w:ascii="Arial" w:hAnsi="Arial" w:cs="Arial"/>
          <w:b/>
          <w:bCs/>
          <w:lang w:val="fr-FR"/>
        </w:rPr>
        <w:t>8</w:t>
      </w:r>
      <w:r w:rsidRPr="007A353C">
        <w:rPr>
          <w:rFonts w:ascii="Arial" w:hAnsi="Arial" w:cs="Arial"/>
          <w:lang w:val="fr-FR"/>
        </w:rPr>
        <w:t>, (2022).</w:t>
      </w:r>
    </w:p>
    <w:p w14:paraId="2109EFC3" w14:textId="77777777" w:rsidR="00272006" w:rsidRPr="007A353C" w:rsidRDefault="00272006" w:rsidP="00272006">
      <w:pPr>
        <w:pStyle w:val="Bibliography"/>
        <w:rPr>
          <w:rFonts w:ascii="Arial" w:hAnsi="Arial" w:cs="Arial"/>
          <w:lang w:val="fr-FR"/>
        </w:rPr>
      </w:pPr>
      <w:r w:rsidRPr="007A353C">
        <w:rPr>
          <w:rFonts w:ascii="Arial" w:hAnsi="Arial" w:cs="Arial"/>
          <w:lang w:val="fr-FR"/>
        </w:rPr>
        <w:t>31.</w:t>
      </w:r>
      <w:r w:rsidRPr="007A353C">
        <w:rPr>
          <w:rFonts w:ascii="Arial" w:hAnsi="Arial" w:cs="Arial"/>
          <w:lang w:val="fr-FR"/>
        </w:rPr>
        <w:tab/>
        <w:t>Trizna, M. assembly_stats.</w:t>
      </w:r>
    </w:p>
    <w:p w14:paraId="153FD62C" w14:textId="77777777" w:rsidR="00272006" w:rsidRPr="00272006" w:rsidRDefault="00272006" w:rsidP="00272006">
      <w:pPr>
        <w:pStyle w:val="Bibliography"/>
        <w:rPr>
          <w:rFonts w:ascii="Arial" w:hAnsi="Arial" w:cs="Arial"/>
        </w:rPr>
      </w:pPr>
      <w:r w:rsidRPr="007A353C">
        <w:rPr>
          <w:rFonts w:ascii="Arial" w:hAnsi="Arial" w:cs="Arial"/>
          <w:lang w:val="fr-FR"/>
        </w:rPr>
        <w:lastRenderedPageBreak/>
        <w:t>32.</w:t>
      </w:r>
      <w:r w:rsidRPr="007A353C">
        <w:rPr>
          <w:rFonts w:ascii="Arial" w:hAnsi="Arial" w:cs="Arial"/>
          <w:lang w:val="fr-FR"/>
        </w:rPr>
        <w:tab/>
        <w:t xml:space="preserve">Page, A. J. </w:t>
      </w:r>
      <w:r w:rsidRPr="007A353C">
        <w:rPr>
          <w:rFonts w:ascii="Arial" w:hAnsi="Arial" w:cs="Arial"/>
          <w:i/>
          <w:iCs/>
          <w:lang w:val="fr-FR"/>
        </w:rPr>
        <w:t>et al.</w:t>
      </w:r>
      <w:r w:rsidRPr="007A353C">
        <w:rPr>
          <w:rFonts w:ascii="Arial" w:hAnsi="Arial" w:cs="Arial"/>
          <w:lang w:val="fr-FR"/>
        </w:rPr>
        <w:t xml:space="preserve"> </w:t>
      </w:r>
      <w:r w:rsidRPr="00272006">
        <w:rPr>
          <w:rFonts w:ascii="Arial" w:hAnsi="Arial" w:cs="Arial"/>
        </w:rPr>
        <w:t xml:space="preserve">Roary: rapid large-scale prokaryote pan genome analysis. </w:t>
      </w:r>
      <w:r w:rsidRPr="00272006">
        <w:rPr>
          <w:rFonts w:ascii="Arial" w:hAnsi="Arial" w:cs="Arial"/>
          <w:i/>
          <w:iCs/>
        </w:rPr>
        <w:t>Bioinformatics</w:t>
      </w:r>
      <w:r w:rsidRPr="00272006">
        <w:rPr>
          <w:rFonts w:ascii="Arial" w:hAnsi="Arial" w:cs="Arial"/>
        </w:rPr>
        <w:t xml:space="preserve"> </w:t>
      </w:r>
      <w:r w:rsidRPr="00272006">
        <w:rPr>
          <w:rFonts w:ascii="Arial" w:hAnsi="Arial" w:cs="Arial"/>
          <w:b/>
          <w:bCs/>
        </w:rPr>
        <w:t>31</w:t>
      </w:r>
      <w:r w:rsidRPr="00272006">
        <w:rPr>
          <w:rFonts w:ascii="Arial" w:hAnsi="Arial" w:cs="Arial"/>
        </w:rPr>
        <w:t>, 3691–3693 (2015).</w:t>
      </w:r>
    </w:p>
    <w:p w14:paraId="4D0810A7" w14:textId="77777777" w:rsidR="00272006" w:rsidRPr="00272006" w:rsidRDefault="00272006" w:rsidP="00272006">
      <w:pPr>
        <w:pStyle w:val="Bibliography"/>
        <w:rPr>
          <w:rFonts w:ascii="Arial" w:hAnsi="Arial" w:cs="Arial"/>
        </w:rPr>
      </w:pPr>
      <w:r w:rsidRPr="00272006">
        <w:rPr>
          <w:rFonts w:ascii="Arial" w:hAnsi="Arial" w:cs="Arial"/>
        </w:rPr>
        <w:t>33.</w:t>
      </w:r>
      <w:r w:rsidRPr="00272006">
        <w:rPr>
          <w:rFonts w:ascii="Arial" w:hAnsi="Arial" w:cs="Arial"/>
        </w:rPr>
        <w:tab/>
        <w:t xml:space="preserve">He, Z. &amp; Yu, W. Stable feature selection for biomarker discovery. </w:t>
      </w:r>
      <w:r w:rsidRPr="00272006">
        <w:rPr>
          <w:rFonts w:ascii="Arial" w:hAnsi="Arial" w:cs="Arial"/>
          <w:i/>
          <w:iCs/>
        </w:rPr>
        <w:t>Computational Biology and Chemistry</w:t>
      </w:r>
      <w:r w:rsidRPr="00272006">
        <w:rPr>
          <w:rFonts w:ascii="Arial" w:hAnsi="Arial" w:cs="Arial"/>
        </w:rPr>
        <w:t xml:space="preserve"> </w:t>
      </w:r>
      <w:r w:rsidRPr="00272006">
        <w:rPr>
          <w:rFonts w:ascii="Arial" w:hAnsi="Arial" w:cs="Arial"/>
          <w:b/>
          <w:bCs/>
        </w:rPr>
        <w:t>34</w:t>
      </w:r>
      <w:r w:rsidRPr="00272006">
        <w:rPr>
          <w:rFonts w:ascii="Arial" w:hAnsi="Arial" w:cs="Arial"/>
        </w:rPr>
        <w:t>, 215–225 (2010).</w:t>
      </w:r>
    </w:p>
    <w:p w14:paraId="4973B920" w14:textId="77777777" w:rsidR="00272006" w:rsidRPr="00272006" w:rsidRDefault="00272006" w:rsidP="00272006">
      <w:pPr>
        <w:pStyle w:val="Bibliography"/>
        <w:rPr>
          <w:rFonts w:ascii="Arial" w:hAnsi="Arial" w:cs="Arial"/>
        </w:rPr>
      </w:pPr>
      <w:r w:rsidRPr="00272006">
        <w:rPr>
          <w:rFonts w:ascii="Arial" w:hAnsi="Arial" w:cs="Arial"/>
        </w:rPr>
        <w:t>34.</w:t>
      </w:r>
      <w:r w:rsidRPr="00272006">
        <w:rPr>
          <w:rFonts w:ascii="Arial" w:hAnsi="Arial" w:cs="Arial"/>
        </w:rPr>
        <w:tab/>
        <w:t xml:space="preserve">Neumann, U. </w:t>
      </w:r>
      <w:r w:rsidRPr="00272006">
        <w:rPr>
          <w:rFonts w:ascii="Arial" w:hAnsi="Arial" w:cs="Arial"/>
          <w:i/>
          <w:iCs/>
        </w:rPr>
        <w:t>et al.</w:t>
      </w:r>
      <w:r w:rsidRPr="00272006">
        <w:rPr>
          <w:rFonts w:ascii="Arial" w:hAnsi="Arial" w:cs="Arial"/>
        </w:rPr>
        <w:t xml:space="preserve"> Compensation of feature selection biases accompanied with improved predictive performance for binary classification by using a novel ensemble feature selection approach. </w:t>
      </w:r>
      <w:r w:rsidRPr="00272006">
        <w:rPr>
          <w:rFonts w:ascii="Arial" w:hAnsi="Arial" w:cs="Arial"/>
          <w:i/>
          <w:iCs/>
        </w:rPr>
        <w:t>BioData Mining</w:t>
      </w:r>
      <w:r w:rsidRPr="00272006">
        <w:rPr>
          <w:rFonts w:ascii="Arial" w:hAnsi="Arial" w:cs="Arial"/>
        </w:rPr>
        <w:t xml:space="preserve"> </w:t>
      </w:r>
      <w:r w:rsidRPr="00272006">
        <w:rPr>
          <w:rFonts w:ascii="Arial" w:hAnsi="Arial" w:cs="Arial"/>
          <w:b/>
          <w:bCs/>
        </w:rPr>
        <w:t>9</w:t>
      </w:r>
      <w:r w:rsidRPr="00272006">
        <w:rPr>
          <w:rFonts w:ascii="Arial" w:hAnsi="Arial" w:cs="Arial"/>
        </w:rPr>
        <w:t>, 36 (2016).</w:t>
      </w:r>
    </w:p>
    <w:p w14:paraId="7791CE06" w14:textId="77777777" w:rsidR="00272006" w:rsidRPr="00272006" w:rsidRDefault="00272006" w:rsidP="00272006">
      <w:pPr>
        <w:pStyle w:val="Bibliography"/>
        <w:rPr>
          <w:rFonts w:ascii="Arial" w:hAnsi="Arial" w:cs="Arial"/>
        </w:rPr>
      </w:pPr>
      <w:r w:rsidRPr="00272006">
        <w:rPr>
          <w:rFonts w:ascii="Arial" w:hAnsi="Arial" w:cs="Arial"/>
        </w:rPr>
        <w:t>35.</w:t>
      </w:r>
      <w:r w:rsidRPr="00272006">
        <w:rPr>
          <w:rFonts w:ascii="Arial" w:hAnsi="Arial" w:cs="Arial"/>
        </w:rPr>
        <w:tab/>
        <w:t xml:space="preserve">Kupcova Skalnikova, H., Cizkova, J., Cervenka, J. &amp; Vodicka, P. Advances in Proteomic Techniques for Cytokine Analysis: Focus on Melanoma Research. </w:t>
      </w:r>
      <w:r w:rsidRPr="00272006">
        <w:rPr>
          <w:rFonts w:ascii="Arial" w:hAnsi="Arial" w:cs="Arial"/>
          <w:i/>
          <w:iCs/>
        </w:rPr>
        <w:t>IJMS</w:t>
      </w:r>
      <w:r w:rsidRPr="00272006">
        <w:rPr>
          <w:rFonts w:ascii="Arial" w:hAnsi="Arial" w:cs="Arial"/>
        </w:rPr>
        <w:t xml:space="preserve"> </w:t>
      </w:r>
      <w:r w:rsidRPr="00272006">
        <w:rPr>
          <w:rFonts w:ascii="Arial" w:hAnsi="Arial" w:cs="Arial"/>
          <w:b/>
          <w:bCs/>
        </w:rPr>
        <w:t>18</w:t>
      </w:r>
      <w:r w:rsidRPr="00272006">
        <w:rPr>
          <w:rFonts w:ascii="Arial" w:hAnsi="Arial" w:cs="Arial"/>
        </w:rPr>
        <w:t>, 2697 (2017).</w:t>
      </w:r>
    </w:p>
    <w:p w14:paraId="2F99AE5F" w14:textId="77777777" w:rsidR="00272006" w:rsidRPr="00272006" w:rsidRDefault="00272006" w:rsidP="00272006">
      <w:pPr>
        <w:pStyle w:val="Bibliography"/>
        <w:rPr>
          <w:rFonts w:ascii="Arial" w:hAnsi="Arial" w:cs="Arial"/>
        </w:rPr>
      </w:pPr>
      <w:r w:rsidRPr="00272006">
        <w:rPr>
          <w:rFonts w:ascii="Arial" w:hAnsi="Arial" w:cs="Arial"/>
        </w:rPr>
        <w:t>36.</w:t>
      </w:r>
      <w:r w:rsidRPr="00272006">
        <w:rPr>
          <w:rFonts w:ascii="Arial" w:hAnsi="Arial" w:cs="Arial"/>
        </w:rPr>
        <w:tab/>
        <w:t xml:space="preserve">Wozniak, J. M. </w:t>
      </w:r>
      <w:r w:rsidRPr="00272006">
        <w:rPr>
          <w:rFonts w:ascii="Arial" w:hAnsi="Arial" w:cs="Arial"/>
          <w:i/>
          <w:iCs/>
        </w:rPr>
        <w:t>et al.</w:t>
      </w:r>
      <w:r w:rsidRPr="00272006">
        <w:rPr>
          <w:rFonts w:ascii="Arial" w:hAnsi="Arial" w:cs="Arial"/>
        </w:rPr>
        <w:t xml:space="preserve"> Mortality Risk Profiling of Staphylococcus aureus Bacteremia by Multi-omic Serum Analysis Reveals Early Predictive and Pathogenic Signatures. </w:t>
      </w:r>
      <w:r w:rsidRPr="00272006">
        <w:rPr>
          <w:rFonts w:ascii="Arial" w:hAnsi="Arial" w:cs="Arial"/>
          <w:i/>
          <w:iCs/>
        </w:rPr>
        <w:t>Cell</w:t>
      </w:r>
      <w:r w:rsidRPr="00272006">
        <w:rPr>
          <w:rFonts w:ascii="Arial" w:hAnsi="Arial" w:cs="Arial"/>
        </w:rPr>
        <w:t xml:space="preserve"> </w:t>
      </w:r>
      <w:r w:rsidRPr="00272006">
        <w:rPr>
          <w:rFonts w:ascii="Arial" w:hAnsi="Arial" w:cs="Arial"/>
          <w:b/>
          <w:bCs/>
        </w:rPr>
        <w:t>182</w:t>
      </w:r>
      <w:r w:rsidRPr="00272006">
        <w:rPr>
          <w:rFonts w:ascii="Arial" w:hAnsi="Arial" w:cs="Arial"/>
        </w:rPr>
        <w:t>, 1311-1327.e14 (2020).</w:t>
      </w:r>
    </w:p>
    <w:p w14:paraId="35C34575" w14:textId="77777777" w:rsidR="00272006" w:rsidRPr="00272006" w:rsidRDefault="00272006" w:rsidP="00272006">
      <w:pPr>
        <w:pStyle w:val="Bibliography"/>
        <w:rPr>
          <w:rFonts w:ascii="Arial" w:hAnsi="Arial" w:cs="Arial"/>
        </w:rPr>
      </w:pPr>
      <w:r w:rsidRPr="00272006">
        <w:rPr>
          <w:rFonts w:ascii="Arial" w:hAnsi="Arial" w:cs="Arial"/>
        </w:rPr>
        <w:t>37.</w:t>
      </w:r>
      <w:r w:rsidRPr="00272006">
        <w:rPr>
          <w:rFonts w:ascii="Arial" w:hAnsi="Arial" w:cs="Arial"/>
        </w:rPr>
        <w:tab/>
        <w:t xml:space="preserve">Pichet Binette, A. </w:t>
      </w:r>
      <w:r w:rsidRPr="00272006">
        <w:rPr>
          <w:rFonts w:ascii="Arial" w:hAnsi="Arial" w:cs="Arial"/>
          <w:i/>
          <w:iCs/>
        </w:rPr>
        <w:t>et al.</w:t>
      </w:r>
      <w:r w:rsidRPr="00272006">
        <w:rPr>
          <w:rFonts w:ascii="Arial" w:hAnsi="Arial" w:cs="Arial"/>
        </w:rPr>
        <w:t xml:space="preserve"> Confounding factors of Alzheimer’s disease plasma biomarkers and their impact on clinical performance. </w:t>
      </w:r>
      <w:r w:rsidRPr="00272006">
        <w:rPr>
          <w:rFonts w:ascii="Arial" w:hAnsi="Arial" w:cs="Arial"/>
          <w:i/>
          <w:iCs/>
        </w:rPr>
        <w:t>Alzheimer’s &amp; Dementia</w:t>
      </w:r>
      <w:r w:rsidRPr="00272006">
        <w:rPr>
          <w:rFonts w:ascii="Arial" w:hAnsi="Arial" w:cs="Arial"/>
        </w:rPr>
        <w:t xml:space="preserve"> </w:t>
      </w:r>
      <w:r w:rsidRPr="00272006">
        <w:rPr>
          <w:rFonts w:ascii="Arial" w:hAnsi="Arial" w:cs="Arial"/>
          <w:b/>
          <w:bCs/>
        </w:rPr>
        <w:t>19</w:t>
      </w:r>
      <w:r w:rsidRPr="00272006">
        <w:rPr>
          <w:rFonts w:ascii="Arial" w:hAnsi="Arial" w:cs="Arial"/>
        </w:rPr>
        <w:t>, 1403–1414 (2023).</w:t>
      </w:r>
    </w:p>
    <w:p w14:paraId="1F4C7644" w14:textId="77777777" w:rsidR="00272006" w:rsidRPr="00272006" w:rsidRDefault="00272006" w:rsidP="00272006">
      <w:pPr>
        <w:pStyle w:val="Bibliography"/>
        <w:rPr>
          <w:rFonts w:ascii="Arial" w:hAnsi="Arial" w:cs="Arial"/>
        </w:rPr>
      </w:pPr>
      <w:r w:rsidRPr="00272006">
        <w:rPr>
          <w:rFonts w:ascii="Arial" w:hAnsi="Arial" w:cs="Arial"/>
        </w:rPr>
        <w:t>38.</w:t>
      </w:r>
      <w:r w:rsidRPr="00272006">
        <w:rPr>
          <w:rFonts w:ascii="Arial" w:hAnsi="Arial" w:cs="Arial"/>
        </w:rPr>
        <w:tab/>
        <w:t xml:space="preserve">Ain, Q. U., Sarfraz, M., Prasesti, G. K., Dewi, T. I. &amp; Kurniati, N. F. Confounders in Identification and Analysis of Inflammatory Biomarkers in Cardiovascular Diseases. </w:t>
      </w:r>
      <w:r w:rsidRPr="00272006">
        <w:rPr>
          <w:rFonts w:ascii="Arial" w:hAnsi="Arial" w:cs="Arial"/>
          <w:i/>
          <w:iCs/>
        </w:rPr>
        <w:t>Biomolecules</w:t>
      </w:r>
      <w:r w:rsidRPr="00272006">
        <w:rPr>
          <w:rFonts w:ascii="Arial" w:hAnsi="Arial" w:cs="Arial"/>
        </w:rPr>
        <w:t xml:space="preserve"> </w:t>
      </w:r>
      <w:r w:rsidRPr="00272006">
        <w:rPr>
          <w:rFonts w:ascii="Arial" w:hAnsi="Arial" w:cs="Arial"/>
          <w:b/>
          <w:bCs/>
        </w:rPr>
        <w:t>11</w:t>
      </w:r>
      <w:r w:rsidRPr="00272006">
        <w:rPr>
          <w:rFonts w:ascii="Arial" w:hAnsi="Arial" w:cs="Arial"/>
        </w:rPr>
        <w:t>, 1464 (2021).</w:t>
      </w:r>
    </w:p>
    <w:p w14:paraId="5361E399" w14:textId="77777777" w:rsidR="00272006" w:rsidRPr="00272006" w:rsidRDefault="00272006" w:rsidP="00272006">
      <w:pPr>
        <w:pStyle w:val="Bibliography"/>
        <w:rPr>
          <w:rFonts w:ascii="Arial" w:hAnsi="Arial" w:cs="Arial"/>
        </w:rPr>
      </w:pPr>
      <w:r w:rsidRPr="00272006">
        <w:rPr>
          <w:rFonts w:ascii="Arial" w:hAnsi="Arial" w:cs="Arial"/>
        </w:rPr>
        <w:t>39.</w:t>
      </w:r>
      <w:r w:rsidRPr="00272006">
        <w:rPr>
          <w:rFonts w:ascii="Arial" w:hAnsi="Arial" w:cs="Arial"/>
        </w:rPr>
        <w:tab/>
        <w:t xml:space="preserve">Vanni, H. </w:t>
      </w:r>
      <w:r w:rsidRPr="00272006">
        <w:rPr>
          <w:rFonts w:ascii="Arial" w:hAnsi="Arial" w:cs="Arial"/>
          <w:i/>
          <w:iCs/>
        </w:rPr>
        <w:t>et al.</w:t>
      </w:r>
      <w:r w:rsidRPr="00272006">
        <w:rPr>
          <w:rFonts w:ascii="Arial" w:hAnsi="Arial" w:cs="Arial"/>
        </w:rPr>
        <w:t xml:space="preserve"> Cigarette Smoking Induces Overexpression of a Fat-Depleting Gene AZGP1 in the Human. </w:t>
      </w:r>
      <w:r w:rsidRPr="00272006">
        <w:rPr>
          <w:rFonts w:ascii="Arial" w:hAnsi="Arial" w:cs="Arial"/>
          <w:i/>
          <w:iCs/>
        </w:rPr>
        <w:t>Chest</w:t>
      </w:r>
      <w:r w:rsidRPr="00272006">
        <w:rPr>
          <w:rFonts w:ascii="Arial" w:hAnsi="Arial" w:cs="Arial"/>
        </w:rPr>
        <w:t xml:space="preserve"> </w:t>
      </w:r>
      <w:r w:rsidRPr="00272006">
        <w:rPr>
          <w:rFonts w:ascii="Arial" w:hAnsi="Arial" w:cs="Arial"/>
          <w:b/>
          <w:bCs/>
        </w:rPr>
        <w:t>135</w:t>
      </w:r>
      <w:r w:rsidRPr="00272006">
        <w:rPr>
          <w:rFonts w:ascii="Arial" w:hAnsi="Arial" w:cs="Arial"/>
        </w:rPr>
        <w:t>, 1197–1208 (2009).</w:t>
      </w:r>
    </w:p>
    <w:p w14:paraId="6D6536B3" w14:textId="77777777" w:rsidR="00272006" w:rsidRPr="00272006" w:rsidRDefault="00272006" w:rsidP="00272006">
      <w:pPr>
        <w:pStyle w:val="Bibliography"/>
        <w:rPr>
          <w:rFonts w:ascii="Arial" w:hAnsi="Arial" w:cs="Arial"/>
        </w:rPr>
      </w:pPr>
      <w:r w:rsidRPr="00272006">
        <w:rPr>
          <w:rFonts w:ascii="Arial" w:hAnsi="Arial" w:cs="Arial"/>
        </w:rPr>
        <w:t>40.</w:t>
      </w:r>
      <w:r w:rsidRPr="00272006">
        <w:rPr>
          <w:rFonts w:ascii="Arial" w:hAnsi="Arial" w:cs="Arial"/>
        </w:rPr>
        <w:tab/>
        <w:t xml:space="preserve">Chaudhry, H. </w:t>
      </w:r>
      <w:r w:rsidRPr="00272006">
        <w:rPr>
          <w:rFonts w:ascii="Arial" w:hAnsi="Arial" w:cs="Arial"/>
          <w:i/>
          <w:iCs/>
        </w:rPr>
        <w:t>et al.</w:t>
      </w:r>
      <w:r w:rsidRPr="00272006">
        <w:rPr>
          <w:rFonts w:ascii="Arial" w:hAnsi="Arial" w:cs="Arial"/>
        </w:rPr>
        <w:t xml:space="preserve"> Role of Cytokines as a Double-edged Sword in Sepsis. </w:t>
      </w:r>
      <w:r w:rsidRPr="00272006">
        <w:rPr>
          <w:rFonts w:ascii="Arial" w:hAnsi="Arial" w:cs="Arial"/>
          <w:i/>
          <w:iCs/>
        </w:rPr>
        <w:t>in vivo</w:t>
      </w:r>
      <w:r w:rsidRPr="00272006">
        <w:rPr>
          <w:rFonts w:ascii="Arial" w:hAnsi="Arial" w:cs="Arial"/>
        </w:rPr>
        <w:t xml:space="preserve"> (2013).</w:t>
      </w:r>
    </w:p>
    <w:p w14:paraId="5EF0743A" w14:textId="77777777" w:rsidR="00272006" w:rsidRPr="00272006" w:rsidRDefault="00272006" w:rsidP="00272006">
      <w:pPr>
        <w:pStyle w:val="Bibliography"/>
        <w:rPr>
          <w:rFonts w:ascii="Arial" w:hAnsi="Arial" w:cs="Arial"/>
        </w:rPr>
      </w:pPr>
      <w:r w:rsidRPr="00272006">
        <w:rPr>
          <w:rFonts w:ascii="Arial" w:hAnsi="Arial" w:cs="Arial"/>
        </w:rPr>
        <w:lastRenderedPageBreak/>
        <w:t>41.</w:t>
      </w:r>
      <w:r w:rsidRPr="00272006">
        <w:rPr>
          <w:rFonts w:ascii="Arial" w:hAnsi="Arial" w:cs="Arial"/>
        </w:rPr>
        <w:tab/>
        <w:t xml:space="preserve">Piktel, E., Levental, I., Durnaś, B., Janmey, P. &amp; Bucki, R. Plasma Gelsolin: Indicator of Inflammation and Its Potential as a Diagnostic Tool and Therapeutic Target. </w:t>
      </w:r>
      <w:r w:rsidRPr="00272006">
        <w:rPr>
          <w:rFonts w:ascii="Arial" w:hAnsi="Arial" w:cs="Arial"/>
          <w:i/>
          <w:iCs/>
        </w:rPr>
        <w:t>IJMS</w:t>
      </w:r>
      <w:r w:rsidRPr="00272006">
        <w:rPr>
          <w:rFonts w:ascii="Arial" w:hAnsi="Arial" w:cs="Arial"/>
        </w:rPr>
        <w:t xml:space="preserve"> </w:t>
      </w:r>
      <w:r w:rsidRPr="00272006">
        <w:rPr>
          <w:rFonts w:ascii="Arial" w:hAnsi="Arial" w:cs="Arial"/>
          <w:b/>
          <w:bCs/>
        </w:rPr>
        <w:t>19</w:t>
      </w:r>
      <w:r w:rsidRPr="00272006">
        <w:rPr>
          <w:rFonts w:ascii="Arial" w:hAnsi="Arial" w:cs="Arial"/>
        </w:rPr>
        <w:t>, 2516 (2018).</w:t>
      </w:r>
    </w:p>
    <w:p w14:paraId="49A7B102" w14:textId="77777777" w:rsidR="00272006" w:rsidRPr="00272006" w:rsidRDefault="00272006" w:rsidP="00272006">
      <w:pPr>
        <w:pStyle w:val="Bibliography"/>
        <w:rPr>
          <w:rFonts w:ascii="Arial" w:hAnsi="Arial" w:cs="Arial"/>
        </w:rPr>
      </w:pPr>
      <w:r w:rsidRPr="00272006">
        <w:rPr>
          <w:rFonts w:ascii="Arial" w:hAnsi="Arial" w:cs="Arial"/>
        </w:rPr>
        <w:t>42.</w:t>
      </w:r>
      <w:r w:rsidRPr="00272006">
        <w:rPr>
          <w:rFonts w:ascii="Arial" w:hAnsi="Arial" w:cs="Arial"/>
        </w:rPr>
        <w:tab/>
        <w:t xml:space="preserve">Yang, Z. </w:t>
      </w:r>
      <w:r w:rsidRPr="00272006">
        <w:rPr>
          <w:rFonts w:ascii="Arial" w:hAnsi="Arial" w:cs="Arial"/>
          <w:i/>
          <w:iCs/>
        </w:rPr>
        <w:t>et al.</w:t>
      </w:r>
      <w:r w:rsidRPr="00272006">
        <w:rPr>
          <w:rFonts w:ascii="Arial" w:hAnsi="Arial" w:cs="Arial"/>
        </w:rPr>
        <w:t xml:space="preserve"> Delayed Administration of Recombinant Plasma Gelsolin Improves Survival in a Murine Model of Penicillin-Susceptible and Penicillin-Resistant Pneumococcal Pneumonia. </w:t>
      </w:r>
      <w:r w:rsidRPr="00272006">
        <w:rPr>
          <w:rFonts w:ascii="Arial" w:hAnsi="Arial" w:cs="Arial"/>
          <w:i/>
          <w:iCs/>
        </w:rPr>
        <w:t>The Journal of Infectious Diseases</w:t>
      </w:r>
      <w:r w:rsidRPr="00272006">
        <w:rPr>
          <w:rFonts w:ascii="Arial" w:hAnsi="Arial" w:cs="Arial"/>
        </w:rPr>
        <w:t xml:space="preserve"> </w:t>
      </w:r>
      <w:r w:rsidRPr="00272006">
        <w:rPr>
          <w:rFonts w:ascii="Arial" w:hAnsi="Arial" w:cs="Arial"/>
          <w:b/>
          <w:bCs/>
        </w:rPr>
        <w:t>220</w:t>
      </w:r>
      <w:r w:rsidRPr="00272006">
        <w:rPr>
          <w:rFonts w:ascii="Arial" w:hAnsi="Arial" w:cs="Arial"/>
        </w:rPr>
        <w:t>, 1498–1502 (2019).</w:t>
      </w:r>
    </w:p>
    <w:p w14:paraId="413E6EB2" w14:textId="77777777" w:rsidR="00272006" w:rsidRPr="00272006" w:rsidRDefault="00272006" w:rsidP="00272006">
      <w:pPr>
        <w:pStyle w:val="Bibliography"/>
        <w:rPr>
          <w:rFonts w:ascii="Arial" w:hAnsi="Arial" w:cs="Arial"/>
        </w:rPr>
      </w:pPr>
      <w:r w:rsidRPr="00272006">
        <w:rPr>
          <w:rFonts w:ascii="Arial" w:hAnsi="Arial" w:cs="Arial"/>
        </w:rPr>
        <w:t>43.</w:t>
      </w:r>
      <w:r w:rsidRPr="00272006">
        <w:rPr>
          <w:rFonts w:ascii="Arial" w:hAnsi="Arial" w:cs="Arial"/>
        </w:rPr>
        <w:tab/>
        <w:t xml:space="preserve">Hashida, T. </w:t>
      </w:r>
      <w:r w:rsidRPr="00272006">
        <w:rPr>
          <w:rFonts w:ascii="Arial" w:hAnsi="Arial" w:cs="Arial"/>
          <w:i/>
          <w:iCs/>
        </w:rPr>
        <w:t>et al.</w:t>
      </w:r>
      <w:r w:rsidRPr="00272006">
        <w:rPr>
          <w:rFonts w:ascii="Arial" w:hAnsi="Arial" w:cs="Arial"/>
        </w:rPr>
        <w:t xml:space="preserve"> Proteome analysis of hemofilter adsorbates to identify novel substances of sepsis: a pilot study. </w:t>
      </w:r>
      <w:r w:rsidRPr="00272006">
        <w:rPr>
          <w:rFonts w:ascii="Arial" w:hAnsi="Arial" w:cs="Arial"/>
          <w:i/>
          <w:iCs/>
        </w:rPr>
        <w:t>J Artif Organs</w:t>
      </w:r>
      <w:r w:rsidRPr="00272006">
        <w:rPr>
          <w:rFonts w:ascii="Arial" w:hAnsi="Arial" w:cs="Arial"/>
        </w:rPr>
        <w:t xml:space="preserve"> </w:t>
      </w:r>
      <w:r w:rsidRPr="00272006">
        <w:rPr>
          <w:rFonts w:ascii="Arial" w:hAnsi="Arial" w:cs="Arial"/>
          <w:b/>
          <w:bCs/>
        </w:rPr>
        <w:t>20</w:t>
      </w:r>
      <w:r w:rsidRPr="00272006">
        <w:rPr>
          <w:rFonts w:ascii="Arial" w:hAnsi="Arial" w:cs="Arial"/>
        </w:rPr>
        <w:t>, 132–137 (2017).</w:t>
      </w:r>
    </w:p>
    <w:p w14:paraId="13297BC2" w14:textId="77777777" w:rsidR="00272006" w:rsidRPr="00272006" w:rsidRDefault="00272006" w:rsidP="00272006">
      <w:pPr>
        <w:pStyle w:val="Bibliography"/>
        <w:rPr>
          <w:rFonts w:ascii="Arial" w:hAnsi="Arial" w:cs="Arial"/>
        </w:rPr>
      </w:pPr>
      <w:r w:rsidRPr="00272006">
        <w:rPr>
          <w:rFonts w:ascii="Arial" w:hAnsi="Arial" w:cs="Arial"/>
        </w:rPr>
        <w:t>44.</w:t>
      </w:r>
      <w:r w:rsidRPr="00272006">
        <w:rPr>
          <w:rFonts w:ascii="Arial" w:hAnsi="Arial" w:cs="Arial"/>
        </w:rPr>
        <w:tab/>
        <w:t>Blairon, L., Wittebole, X. &amp; Laterre, P. Lipopolysaccharide</w:t>
      </w:r>
      <w:r w:rsidRPr="00272006">
        <w:rPr>
          <w:rFonts w:ascii="Cambria Math" w:hAnsi="Cambria Math" w:cs="Cambria Math"/>
        </w:rPr>
        <w:t>‐</w:t>
      </w:r>
      <w:r w:rsidRPr="00272006">
        <w:rPr>
          <w:rFonts w:ascii="Arial" w:hAnsi="Arial" w:cs="Arial"/>
        </w:rPr>
        <w:t>Binding Protein Serum Levels in Patients with Severe Sepsis Due to Gram</w:t>
      </w:r>
      <w:r w:rsidRPr="00272006">
        <w:rPr>
          <w:rFonts w:ascii="Cambria Math" w:hAnsi="Cambria Math" w:cs="Cambria Math"/>
        </w:rPr>
        <w:t>‐</w:t>
      </w:r>
      <w:r w:rsidRPr="00272006">
        <w:rPr>
          <w:rFonts w:ascii="Arial" w:hAnsi="Arial" w:cs="Arial"/>
        </w:rPr>
        <w:t xml:space="preserve">Positive and Fungal Infections. </w:t>
      </w:r>
      <w:r w:rsidRPr="00272006">
        <w:rPr>
          <w:rFonts w:ascii="Arial" w:hAnsi="Arial" w:cs="Arial"/>
          <w:i/>
          <w:iCs/>
        </w:rPr>
        <w:t>J INFECT DIS</w:t>
      </w:r>
      <w:r w:rsidRPr="00272006">
        <w:rPr>
          <w:rFonts w:ascii="Arial" w:hAnsi="Arial" w:cs="Arial"/>
        </w:rPr>
        <w:t xml:space="preserve"> </w:t>
      </w:r>
      <w:r w:rsidRPr="00272006">
        <w:rPr>
          <w:rFonts w:ascii="Arial" w:hAnsi="Arial" w:cs="Arial"/>
          <w:b/>
          <w:bCs/>
        </w:rPr>
        <w:t>187</w:t>
      </w:r>
      <w:r w:rsidRPr="00272006">
        <w:rPr>
          <w:rFonts w:ascii="Arial" w:hAnsi="Arial" w:cs="Arial"/>
        </w:rPr>
        <w:t>, 287–291 (2003).</w:t>
      </w:r>
    </w:p>
    <w:p w14:paraId="397D73D4" w14:textId="77777777" w:rsidR="00272006" w:rsidRPr="00272006" w:rsidRDefault="00272006" w:rsidP="00272006">
      <w:pPr>
        <w:pStyle w:val="Bibliography"/>
        <w:rPr>
          <w:rFonts w:ascii="Arial" w:hAnsi="Arial" w:cs="Arial"/>
        </w:rPr>
      </w:pPr>
      <w:r w:rsidRPr="00272006">
        <w:rPr>
          <w:rFonts w:ascii="Arial" w:hAnsi="Arial" w:cs="Arial"/>
        </w:rPr>
        <w:t>45.</w:t>
      </w:r>
      <w:r w:rsidRPr="00272006">
        <w:rPr>
          <w:rFonts w:ascii="Arial" w:hAnsi="Arial" w:cs="Arial"/>
        </w:rPr>
        <w:tab/>
        <w:t xml:space="preserve">Hofmaenner, D. A., Kleyman, A., Press, A., Bauer, M. &amp; Singer, M. The Many Roles of Cholesterol in Sepsis: A Review. </w:t>
      </w:r>
      <w:r w:rsidRPr="00272006">
        <w:rPr>
          <w:rFonts w:ascii="Arial" w:hAnsi="Arial" w:cs="Arial"/>
          <w:i/>
          <w:iCs/>
        </w:rPr>
        <w:t>Am J Respir Crit Care Med</w:t>
      </w:r>
      <w:r w:rsidRPr="00272006">
        <w:rPr>
          <w:rFonts w:ascii="Arial" w:hAnsi="Arial" w:cs="Arial"/>
        </w:rPr>
        <w:t xml:space="preserve"> </w:t>
      </w:r>
      <w:r w:rsidRPr="00272006">
        <w:rPr>
          <w:rFonts w:ascii="Arial" w:hAnsi="Arial" w:cs="Arial"/>
          <w:b/>
          <w:bCs/>
        </w:rPr>
        <w:t>205</w:t>
      </w:r>
      <w:r w:rsidRPr="00272006">
        <w:rPr>
          <w:rFonts w:ascii="Arial" w:hAnsi="Arial" w:cs="Arial"/>
        </w:rPr>
        <w:t>, 388–396 (2022).</w:t>
      </w:r>
    </w:p>
    <w:p w14:paraId="1CD16841" w14:textId="77777777" w:rsidR="00272006" w:rsidRPr="00272006" w:rsidRDefault="00272006" w:rsidP="00272006">
      <w:pPr>
        <w:pStyle w:val="Bibliography"/>
        <w:rPr>
          <w:rFonts w:ascii="Arial" w:hAnsi="Arial" w:cs="Arial"/>
        </w:rPr>
      </w:pPr>
      <w:r w:rsidRPr="00272006">
        <w:rPr>
          <w:rFonts w:ascii="Arial" w:hAnsi="Arial" w:cs="Arial"/>
        </w:rPr>
        <w:t>46.</w:t>
      </w:r>
      <w:r w:rsidRPr="00272006">
        <w:rPr>
          <w:rFonts w:ascii="Arial" w:hAnsi="Arial" w:cs="Arial"/>
        </w:rPr>
        <w:tab/>
        <w:t xml:space="preserve">Fraunberger, P., Schaefer, S., Werdan, K., Walli, A. K. &amp; Seidel, D. Reduction of Circulating Cholesterol and Apolipoprotein Levels during Sepsis. </w:t>
      </w:r>
      <w:r w:rsidRPr="00272006">
        <w:rPr>
          <w:rFonts w:ascii="Arial" w:hAnsi="Arial" w:cs="Arial"/>
          <w:i/>
          <w:iCs/>
        </w:rPr>
        <w:t>cclm</w:t>
      </w:r>
      <w:r w:rsidRPr="00272006">
        <w:rPr>
          <w:rFonts w:ascii="Arial" w:hAnsi="Arial" w:cs="Arial"/>
        </w:rPr>
        <w:t xml:space="preserve"> </w:t>
      </w:r>
      <w:r w:rsidRPr="00272006">
        <w:rPr>
          <w:rFonts w:ascii="Arial" w:hAnsi="Arial" w:cs="Arial"/>
          <w:b/>
          <w:bCs/>
        </w:rPr>
        <w:t>37</w:t>
      </w:r>
      <w:r w:rsidRPr="00272006">
        <w:rPr>
          <w:rFonts w:ascii="Arial" w:hAnsi="Arial" w:cs="Arial"/>
        </w:rPr>
        <w:t>, 357–362 (1999).</w:t>
      </w:r>
    </w:p>
    <w:p w14:paraId="28995018" w14:textId="77777777" w:rsidR="00272006" w:rsidRPr="00272006" w:rsidRDefault="00272006" w:rsidP="00272006">
      <w:pPr>
        <w:pStyle w:val="Bibliography"/>
        <w:rPr>
          <w:rFonts w:ascii="Arial" w:hAnsi="Arial" w:cs="Arial"/>
        </w:rPr>
      </w:pPr>
      <w:r w:rsidRPr="00272006">
        <w:rPr>
          <w:rFonts w:ascii="Arial" w:hAnsi="Arial" w:cs="Arial"/>
        </w:rPr>
        <w:t>47.</w:t>
      </w:r>
      <w:r w:rsidRPr="00272006">
        <w:rPr>
          <w:rFonts w:ascii="Arial" w:hAnsi="Arial" w:cs="Arial"/>
        </w:rPr>
        <w:tab/>
        <w:t xml:space="preserve">Bhogal, H. K. The molecular pathogenesis of cholestasis in sepsis. </w:t>
      </w:r>
      <w:r w:rsidRPr="00272006">
        <w:rPr>
          <w:rFonts w:ascii="Arial" w:hAnsi="Arial" w:cs="Arial"/>
          <w:i/>
          <w:iCs/>
        </w:rPr>
        <w:t>Front Biosci</w:t>
      </w:r>
      <w:r w:rsidRPr="00272006">
        <w:rPr>
          <w:rFonts w:ascii="Arial" w:hAnsi="Arial" w:cs="Arial"/>
        </w:rPr>
        <w:t xml:space="preserve"> </w:t>
      </w:r>
      <w:r w:rsidRPr="00272006">
        <w:rPr>
          <w:rFonts w:ascii="Arial" w:hAnsi="Arial" w:cs="Arial"/>
          <w:b/>
          <w:bCs/>
        </w:rPr>
        <w:t>E5</w:t>
      </w:r>
      <w:r w:rsidRPr="00272006">
        <w:rPr>
          <w:rFonts w:ascii="Arial" w:hAnsi="Arial" w:cs="Arial"/>
        </w:rPr>
        <w:t>, 87–96 (2013).</w:t>
      </w:r>
    </w:p>
    <w:p w14:paraId="1CA27154" w14:textId="77777777" w:rsidR="00272006" w:rsidRPr="00272006" w:rsidRDefault="00272006" w:rsidP="00272006">
      <w:pPr>
        <w:pStyle w:val="Bibliography"/>
        <w:rPr>
          <w:rFonts w:ascii="Arial" w:hAnsi="Arial" w:cs="Arial"/>
        </w:rPr>
      </w:pPr>
      <w:r w:rsidRPr="00272006">
        <w:rPr>
          <w:rFonts w:ascii="Arial" w:hAnsi="Arial" w:cs="Arial"/>
        </w:rPr>
        <w:t>48.</w:t>
      </w:r>
      <w:r w:rsidRPr="00272006">
        <w:rPr>
          <w:rFonts w:ascii="Arial" w:hAnsi="Arial" w:cs="Arial"/>
        </w:rPr>
        <w:tab/>
        <w:t>Davis, R. P., Miller</w:t>
      </w:r>
      <w:r w:rsidRPr="00272006">
        <w:rPr>
          <w:rFonts w:ascii="Cambria Math" w:hAnsi="Cambria Math" w:cs="Cambria Math"/>
        </w:rPr>
        <w:t>‐</w:t>
      </w:r>
      <w:r w:rsidRPr="00272006">
        <w:rPr>
          <w:rFonts w:ascii="Arial" w:hAnsi="Arial" w:cs="Arial"/>
        </w:rPr>
        <w:t xml:space="preserve">Dorey, S. &amp; Jenne, C. N. Platelets and coagulation in infection. </w:t>
      </w:r>
      <w:r w:rsidRPr="00272006">
        <w:rPr>
          <w:rFonts w:ascii="Arial" w:hAnsi="Arial" w:cs="Arial"/>
          <w:i/>
          <w:iCs/>
        </w:rPr>
        <w:t>Clin &amp;amp; Trans Imm</w:t>
      </w:r>
      <w:r w:rsidRPr="00272006">
        <w:rPr>
          <w:rFonts w:ascii="Arial" w:hAnsi="Arial" w:cs="Arial"/>
        </w:rPr>
        <w:t xml:space="preserve"> </w:t>
      </w:r>
      <w:r w:rsidRPr="00272006">
        <w:rPr>
          <w:rFonts w:ascii="Arial" w:hAnsi="Arial" w:cs="Arial"/>
          <w:b/>
          <w:bCs/>
        </w:rPr>
        <w:t>5</w:t>
      </w:r>
      <w:r w:rsidRPr="00272006">
        <w:rPr>
          <w:rFonts w:ascii="Arial" w:hAnsi="Arial" w:cs="Arial"/>
        </w:rPr>
        <w:t>, e89 (2016).</w:t>
      </w:r>
    </w:p>
    <w:p w14:paraId="1EE2575E" w14:textId="77777777" w:rsidR="00272006" w:rsidRPr="00272006" w:rsidRDefault="00272006" w:rsidP="00272006">
      <w:pPr>
        <w:pStyle w:val="Bibliography"/>
        <w:rPr>
          <w:rFonts w:ascii="Arial" w:hAnsi="Arial" w:cs="Arial"/>
        </w:rPr>
      </w:pPr>
      <w:r w:rsidRPr="00272006">
        <w:rPr>
          <w:rFonts w:ascii="Arial" w:hAnsi="Arial" w:cs="Arial"/>
        </w:rPr>
        <w:lastRenderedPageBreak/>
        <w:t>49.</w:t>
      </w:r>
      <w:r w:rsidRPr="00272006">
        <w:rPr>
          <w:rFonts w:ascii="Arial" w:hAnsi="Arial" w:cs="Arial"/>
        </w:rPr>
        <w:tab/>
        <w:t xml:space="preserve">Sanchez-Navarro, A., González-Soria, I., Caldiño-Bohn, R. &amp; Bobadilla, N. A. Integrative view of serpins in health and disease: the contribution of serpinA3. </w:t>
      </w:r>
      <w:r w:rsidRPr="00272006">
        <w:rPr>
          <w:rFonts w:ascii="Arial" w:hAnsi="Arial" w:cs="Arial"/>
          <w:i/>
          <w:iCs/>
        </w:rPr>
        <w:t>American Journal of Physiology-Cell Physiology</w:t>
      </w:r>
      <w:r w:rsidRPr="00272006">
        <w:rPr>
          <w:rFonts w:ascii="Arial" w:hAnsi="Arial" w:cs="Arial"/>
        </w:rPr>
        <w:t xml:space="preserve"> ajpcell.00366.2020 (2020) doi:10.1152/ajpcell.00366.2020.</w:t>
      </w:r>
    </w:p>
    <w:p w14:paraId="6C3E7F4C" w14:textId="77777777" w:rsidR="00272006" w:rsidRPr="00272006" w:rsidRDefault="00272006" w:rsidP="00272006">
      <w:pPr>
        <w:pStyle w:val="Bibliography"/>
        <w:rPr>
          <w:rFonts w:ascii="Arial" w:hAnsi="Arial" w:cs="Arial"/>
        </w:rPr>
      </w:pPr>
      <w:r w:rsidRPr="00272006">
        <w:rPr>
          <w:rFonts w:ascii="Arial" w:hAnsi="Arial" w:cs="Arial"/>
        </w:rPr>
        <w:t>50.</w:t>
      </w:r>
      <w:r w:rsidRPr="00272006">
        <w:rPr>
          <w:rFonts w:ascii="Arial" w:hAnsi="Arial" w:cs="Arial"/>
        </w:rPr>
        <w:tab/>
        <w:t xml:space="preserve">Bianchini, E. P., Auditeau, C., Razanakolona, M., Vasse, M. &amp; Borgel, D. Serpins in Hemostasis as Therapeutic Targets for Bleeding or Thrombotic Disorders. </w:t>
      </w:r>
      <w:r w:rsidRPr="00272006">
        <w:rPr>
          <w:rFonts w:ascii="Arial" w:hAnsi="Arial" w:cs="Arial"/>
          <w:i/>
          <w:iCs/>
        </w:rPr>
        <w:t>Front. Cardiovasc. Med.</w:t>
      </w:r>
      <w:r w:rsidRPr="00272006">
        <w:rPr>
          <w:rFonts w:ascii="Arial" w:hAnsi="Arial" w:cs="Arial"/>
        </w:rPr>
        <w:t xml:space="preserve"> </w:t>
      </w:r>
      <w:r w:rsidRPr="00272006">
        <w:rPr>
          <w:rFonts w:ascii="Arial" w:hAnsi="Arial" w:cs="Arial"/>
          <w:b/>
          <w:bCs/>
        </w:rPr>
        <w:t>7</w:t>
      </w:r>
      <w:r w:rsidRPr="00272006">
        <w:rPr>
          <w:rFonts w:ascii="Arial" w:hAnsi="Arial" w:cs="Arial"/>
        </w:rPr>
        <w:t>, 622778 (2021).</w:t>
      </w:r>
    </w:p>
    <w:p w14:paraId="34A671C2" w14:textId="77777777" w:rsidR="00272006" w:rsidRPr="00272006" w:rsidRDefault="00272006" w:rsidP="00272006">
      <w:pPr>
        <w:pStyle w:val="Bibliography"/>
        <w:rPr>
          <w:rFonts w:ascii="Arial" w:hAnsi="Arial" w:cs="Arial"/>
        </w:rPr>
      </w:pPr>
      <w:r w:rsidRPr="00272006">
        <w:rPr>
          <w:rFonts w:ascii="Arial" w:hAnsi="Arial" w:cs="Arial"/>
        </w:rPr>
        <w:t>51.</w:t>
      </w:r>
      <w:r w:rsidRPr="00272006">
        <w:rPr>
          <w:rFonts w:ascii="Arial" w:hAnsi="Arial" w:cs="Arial"/>
        </w:rPr>
        <w:tab/>
        <w:t>Liu, K.-J. &amp; Shih, N.-Y. The Role of Enolase in Tissue Invasion and Metastasis of Pathogens and Tumor Cells. (2007).</w:t>
      </w:r>
    </w:p>
    <w:p w14:paraId="7066EF93" w14:textId="77777777" w:rsidR="00272006" w:rsidRPr="00272006" w:rsidRDefault="00272006" w:rsidP="00272006">
      <w:pPr>
        <w:pStyle w:val="Bibliography"/>
        <w:rPr>
          <w:rFonts w:ascii="Arial" w:hAnsi="Arial" w:cs="Arial"/>
        </w:rPr>
      </w:pPr>
      <w:r w:rsidRPr="00272006">
        <w:rPr>
          <w:rFonts w:ascii="Arial" w:hAnsi="Arial" w:cs="Arial"/>
        </w:rPr>
        <w:t>52.</w:t>
      </w:r>
      <w:r w:rsidRPr="00272006">
        <w:rPr>
          <w:rFonts w:ascii="Arial" w:hAnsi="Arial" w:cs="Arial"/>
        </w:rPr>
        <w:tab/>
        <w:t xml:space="preserve">Yaron, J. R., Zhang, L., Guo, Q., Haydel, S. E. &amp; Lucas, A. R. Fibrinolytic Serine Proteases, Therapeutic Serpins and Inflammation: Fire Dancers and Firestorms. </w:t>
      </w:r>
      <w:r w:rsidRPr="00272006">
        <w:rPr>
          <w:rFonts w:ascii="Arial" w:hAnsi="Arial" w:cs="Arial"/>
          <w:i/>
          <w:iCs/>
        </w:rPr>
        <w:t>Front. Cardiovasc. Med.</w:t>
      </w:r>
      <w:r w:rsidRPr="00272006">
        <w:rPr>
          <w:rFonts w:ascii="Arial" w:hAnsi="Arial" w:cs="Arial"/>
        </w:rPr>
        <w:t xml:space="preserve"> </w:t>
      </w:r>
      <w:r w:rsidRPr="00272006">
        <w:rPr>
          <w:rFonts w:ascii="Arial" w:hAnsi="Arial" w:cs="Arial"/>
          <w:b/>
          <w:bCs/>
        </w:rPr>
        <w:t>8</w:t>
      </w:r>
      <w:r w:rsidRPr="00272006">
        <w:rPr>
          <w:rFonts w:ascii="Arial" w:hAnsi="Arial" w:cs="Arial"/>
        </w:rPr>
        <w:t>, 648947 (2021).</w:t>
      </w:r>
    </w:p>
    <w:p w14:paraId="3801BAE9" w14:textId="77777777" w:rsidR="00272006" w:rsidRPr="00272006" w:rsidRDefault="00272006" w:rsidP="00272006">
      <w:pPr>
        <w:pStyle w:val="Bibliography"/>
        <w:rPr>
          <w:rFonts w:ascii="Arial" w:hAnsi="Arial" w:cs="Arial"/>
        </w:rPr>
      </w:pPr>
      <w:r w:rsidRPr="00272006">
        <w:rPr>
          <w:rFonts w:ascii="Arial" w:hAnsi="Arial" w:cs="Arial"/>
        </w:rPr>
        <w:t>53.</w:t>
      </w:r>
      <w:r w:rsidRPr="00272006">
        <w:rPr>
          <w:rFonts w:ascii="Arial" w:hAnsi="Arial" w:cs="Arial"/>
        </w:rPr>
        <w:tab/>
        <w:t xml:space="preserve">Maas, C. &amp; De Maat, S. Therapeutic SERPINs: Improving on Nature. </w:t>
      </w:r>
      <w:r w:rsidRPr="00272006">
        <w:rPr>
          <w:rFonts w:ascii="Arial" w:hAnsi="Arial" w:cs="Arial"/>
          <w:i/>
          <w:iCs/>
        </w:rPr>
        <w:t>Front. Cardiovasc. Med.</w:t>
      </w:r>
      <w:r w:rsidRPr="00272006">
        <w:rPr>
          <w:rFonts w:ascii="Arial" w:hAnsi="Arial" w:cs="Arial"/>
        </w:rPr>
        <w:t xml:space="preserve"> </w:t>
      </w:r>
      <w:r w:rsidRPr="00272006">
        <w:rPr>
          <w:rFonts w:ascii="Arial" w:hAnsi="Arial" w:cs="Arial"/>
          <w:b/>
          <w:bCs/>
        </w:rPr>
        <w:t>8</w:t>
      </w:r>
      <w:r w:rsidRPr="00272006">
        <w:rPr>
          <w:rFonts w:ascii="Arial" w:hAnsi="Arial" w:cs="Arial"/>
        </w:rPr>
        <w:t>, 648349 (2021).</w:t>
      </w:r>
    </w:p>
    <w:p w14:paraId="356C54B0" w14:textId="77777777" w:rsidR="00272006" w:rsidRPr="00272006" w:rsidRDefault="00272006" w:rsidP="00272006">
      <w:pPr>
        <w:pStyle w:val="Bibliography"/>
        <w:rPr>
          <w:rFonts w:ascii="Arial" w:hAnsi="Arial" w:cs="Arial"/>
        </w:rPr>
      </w:pPr>
      <w:r w:rsidRPr="00272006">
        <w:rPr>
          <w:rFonts w:ascii="Arial" w:hAnsi="Arial" w:cs="Arial"/>
        </w:rPr>
        <w:t>54.</w:t>
      </w:r>
      <w:r w:rsidRPr="00272006">
        <w:rPr>
          <w:rFonts w:ascii="Arial" w:hAnsi="Arial" w:cs="Arial"/>
        </w:rPr>
        <w:tab/>
        <w:t xml:space="preserve">Iram, S., Rahman, S., Choi, I. &amp; Kim, J. Insight into the function of tetranectin in human diseases: A review and prospects for tetranectin-targeted disease treatment. </w:t>
      </w:r>
      <w:r w:rsidRPr="00272006">
        <w:rPr>
          <w:rFonts w:ascii="Arial" w:hAnsi="Arial" w:cs="Arial"/>
          <w:i/>
          <w:iCs/>
        </w:rPr>
        <w:t>Heliyon</w:t>
      </w:r>
      <w:r w:rsidRPr="00272006">
        <w:rPr>
          <w:rFonts w:ascii="Arial" w:hAnsi="Arial" w:cs="Arial"/>
        </w:rPr>
        <w:t xml:space="preserve"> </w:t>
      </w:r>
      <w:r w:rsidRPr="00272006">
        <w:rPr>
          <w:rFonts w:ascii="Arial" w:hAnsi="Arial" w:cs="Arial"/>
          <w:b/>
          <w:bCs/>
        </w:rPr>
        <w:t>10</w:t>
      </w:r>
      <w:r w:rsidRPr="00272006">
        <w:rPr>
          <w:rFonts w:ascii="Arial" w:hAnsi="Arial" w:cs="Arial"/>
        </w:rPr>
        <w:t>, e23512 (2024).</w:t>
      </w:r>
    </w:p>
    <w:p w14:paraId="17F9A7D3" w14:textId="77777777" w:rsidR="00272006" w:rsidRPr="00272006" w:rsidRDefault="00272006" w:rsidP="00272006">
      <w:pPr>
        <w:pStyle w:val="Bibliography"/>
        <w:rPr>
          <w:rFonts w:ascii="Arial" w:hAnsi="Arial" w:cs="Arial"/>
        </w:rPr>
      </w:pPr>
      <w:r w:rsidRPr="00272006">
        <w:rPr>
          <w:rFonts w:ascii="Arial" w:hAnsi="Arial" w:cs="Arial"/>
        </w:rPr>
        <w:t>55.</w:t>
      </w:r>
      <w:r w:rsidRPr="00272006">
        <w:rPr>
          <w:rFonts w:ascii="Arial" w:hAnsi="Arial" w:cs="Arial"/>
        </w:rPr>
        <w:tab/>
        <w:t xml:space="preserve">Fang, X., Kaduce, T. L. &amp; Spector, A. A. 13-(S)-Hydroxyoctadecadienoic acid (13-HODE) incorporation and conversion to novel products by endothelial cells. </w:t>
      </w:r>
      <w:r w:rsidRPr="00272006">
        <w:rPr>
          <w:rFonts w:ascii="Arial" w:hAnsi="Arial" w:cs="Arial"/>
          <w:i/>
          <w:iCs/>
        </w:rPr>
        <w:t>Journal of Lipid Research</w:t>
      </w:r>
      <w:r w:rsidRPr="00272006">
        <w:rPr>
          <w:rFonts w:ascii="Arial" w:hAnsi="Arial" w:cs="Arial"/>
        </w:rPr>
        <w:t xml:space="preserve"> </w:t>
      </w:r>
      <w:r w:rsidRPr="00272006">
        <w:rPr>
          <w:rFonts w:ascii="Arial" w:hAnsi="Arial" w:cs="Arial"/>
          <w:b/>
          <w:bCs/>
        </w:rPr>
        <w:t>40</w:t>
      </w:r>
      <w:r w:rsidRPr="00272006">
        <w:rPr>
          <w:rFonts w:ascii="Arial" w:hAnsi="Arial" w:cs="Arial"/>
        </w:rPr>
        <w:t>, 699–707 (1999).</w:t>
      </w:r>
    </w:p>
    <w:p w14:paraId="5FA812DB" w14:textId="77777777" w:rsidR="00272006" w:rsidRPr="00272006" w:rsidRDefault="00272006" w:rsidP="00272006">
      <w:pPr>
        <w:pStyle w:val="Bibliography"/>
        <w:rPr>
          <w:rFonts w:ascii="Arial" w:hAnsi="Arial" w:cs="Arial"/>
        </w:rPr>
      </w:pPr>
      <w:r w:rsidRPr="00272006">
        <w:rPr>
          <w:rFonts w:ascii="Arial" w:hAnsi="Arial" w:cs="Arial"/>
        </w:rPr>
        <w:t>56.</w:t>
      </w:r>
      <w:r w:rsidRPr="00272006">
        <w:rPr>
          <w:rFonts w:ascii="Arial" w:hAnsi="Arial" w:cs="Arial"/>
        </w:rPr>
        <w:tab/>
        <w:t xml:space="preserve">Cambiaggi, L., Chakravarty, A., Noureddine, N. &amp; Hersberger, M. The Role of α-Linolenic Acid and Its Oxylipins in Human Cardiovascular Diseases. </w:t>
      </w:r>
      <w:r w:rsidRPr="00272006">
        <w:rPr>
          <w:rFonts w:ascii="Arial" w:hAnsi="Arial" w:cs="Arial"/>
          <w:i/>
          <w:iCs/>
        </w:rPr>
        <w:t>IJMS</w:t>
      </w:r>
      <w:r w:rsidRPr="00272006">
        <w:rPr>
          <w:rFonts w:ascii="Arial" w:hAnsi="Arial" w:cs="Arial"/>
        </w:rPr>
        <w:t xml:space="preserve"> </w:t>
      </w:r>
      <w:r w:rsidRPr="00272006">
        <w:rPr>
          <w:rFonts w:ascii="Arial" w:hAnsi="Arial" w:cs="Arial"/>
          <w:b/>
          <w:bCs/>
        </w:rPr>
        <w:t>24</w:t>
      </w:r>
      <w:r w:rsidRPr="00272006">
        <w:rPr>
          <w:rFonts w:ascii="Arial" w:hAnsi="Arial" w:cs="Arial"/>
        </w:rPr>
        <w:t>, 6110 (2023).</w:t>
      </w:r>
    </w:p>
    <w:p w14:paraId="4DE84728" w14:textId="77777777" w:rsidR="00272006" w:rsidRPr="00272006" w:rsidRDefault="00272006" w:rsidP="00272006">
      <w:pPr>
        <w:pStyle w:val="Bibliography"/>
        <w:rPr>
          <w:rFonts w:ascii="Arial" w:hAnsi="Arial" w:cs="Arial"/>
        </w:rPr>
      </w:pPr>
      <w:r w:rsidRPr="00272006">
        <w:rPr>
          <w:rFonts w:ascii="Arial" w:hAnsi="Arial" w:cs="Arial"/>
        </w:rPr>
        <w:lastRenderedPageBreak/>
        <w:t>57.</w:t>
      </w:r>
      <w:r w:rsidRPr="00272006">
        <w:rPr>
          <w:rFonts w:ascii="Arial" w:hAnsi="Arial" w:cs="Arial"/>
        </w:rPr>
        <w:tab/>
        <w:t xml:space="preserve">Prost, I. </w:t>
      </w:r>
      <w:r w:rsidRPr="00272006">
        <w:rPr>
          <w:rFonts w:ascii="Arial" w:hAnsi="Arial" w:cs="Arial"/>
          <w:i/>
          <w:iCs/>
        </w:rPr>
        <w:t>et al.</w:t>
      </w:r>
      <w:r w:rsidRPr="00272006">
        <w:rPr>
          <w:rFonts w:ascii="Arial" w:hAnsi="Arial" w:cs="Arial"/>
        </w:rPr>
        <w:t xml:space="preserve"> Evaluation of the Antimicrobial Activities of Plant Oxylipins Supports Their Involvement in Defense against Pathogens. </w:t>
      </w:r>
      <w:r w:rsidRPr="00272006">
        <w:rPr>
          <w:rFonts w:ascii="Arial" w:hAnsi="Arial" w:cs="Arial"/>
          <w:i/>
          <w:iCs/>
        </w:rPr>
        <w:t>Plant Physiology</w:t>
      </w:r>
      <w:r w:rsidRPr="00272006">
        <w:rPr>
          <w:rFonts w:ascii="Arial" w:hAnsi="Arial" w:cs="Arial"/>
        </w:rPr>
        <w:t xml:space="preserve"> </w:t>
      </w:r>
      <w:r w:rsidRPr="00272006">
        <w:rPr>
          <w:rFonts w:ascii="Arial" w:hAnsi="Arial" w:cs="Arial"/>
          <w:b/>
          <w:bCs/>
        </w:rPr>
        <w:t>139</w:t>
      </w:r>
      <w:r w:rsidRPr="00272006">
        <w:rPr>
          <w:rFonts w:ascii="Arial" w:hAnsi="Arial" w:cs="Arial"/>
        </w:rPr>
        <w:t>, 1902–1913 (2005).</w:t>
      </w:r>
    </w:p>
    <w:p w14:paraId="62FE9D13" w14:textId="77777777" w:rsidR="00272006" w:rsidRPr="00272006" w:rsidRDefault="00272006" w:rsidP="00272006">
      <w:pPr>
        <w:pStyle w:val="Bibliography"/>
        <w:rPr>
          <w:rFonts w:ascii="Arial" w:hAnsi="Arial" w:cs="Arial"/>
        </w:rPr>
      </w:pPr>
      <w:r w:rsidRPr="00272006">
        <w:rPr>
          <w:rFonts w:ascii="Arial" w:hAnsi="Arial" w:cs="Arial"/>
        </w:rPr>
        <w:t>58.</w:t>
      </w:r>
      <w:r w:rsidRPr="00272006">
        <w:rPr>
          <w:rFonts w:ascii="Arial" w:hAnsi="Arial" w:cs="Arial"/>
        </w:rPr>
        <w:tab/>
        <w:t xml:space="preserve">P. De Carvalho, M. &amp; Abraham, W.-R. Antimicrobial and Biofilm Inhibiting Diketopiperazines. </w:t>
      </w:r>
      <w:r w:rsidRPr="00272006">
        <w:rPr>
          <w:rFonts w:ascii="Arial" w:hAnsi="Arial" w:cs="Arial"/>
          <w:i/>
          <w:iCs/>
        </w:rPr>
        <w:t>CMC</w:t>
      </w:r>
      <w:r w:rsidRPr="00272006">
        <w:rPr>
          <w:rFonts w:ascii="Arial" w:hAnsi="Arial" w:cs="Arial"/>
        </w:rPr>
        <w:t xml:space="preserve"> </w:t>
      </w:r>
      <w:r w:rsidRPr="00272006">
        <w:rPr>
          <w:rFonts w:ascii="Arial" w:hAnsi="Arial" w:cs="Arial"/>
          <w:b/>
          <w:bCs/>
        </w:rPr>
        <w:t>19</w:t>
      </w:r>
      <w:r w:rsidRPr="00272006">
        <w:rPr>
          <w:rFonts w:ascii="Arial" w:hAnsi="Arial" w:cs="Arial"/>
        </w:rPr>
        <w:t>, 3564–3577 (2012).</w:t>
      </w:r>
    </w:p>
    <w:p w14:paraId="5CDCD00C" w14:textId="77777777" w:rsidR="00272006" w:rsidRPr="00272006" w:rsidRDefault="00272006" w:rsidP="00272006">
      <w:pPr>
        <w:pStyle w:val="Bibliography"/>
        <w:rPr>
          <w:rFonts w:ascii="Arial" w:hAnsi="Arial" w:cs="Arial"/>
        </w:rPr>
      </w:pPr>
      <w:r w:rsidRPr="00272006">
        <w:rPr>
          <w:rFonts w:ascii="Arial" w:hAnsi="Arial" w:cs="Arial"/>
        </w:rPr>
        <w:t>59.</w:t>
      </w:r>
      <w:r w:rsidRPr="00272006">
        <w:rPr>
          <w:rFonts w:ascii="Arial" w:hAnsi="Arial" w:cs="Arial"/>
        </w:rPr>
        <w:tab/>
        <w:t xml:space="preserve">Fdhila, F., Vázquez, V., Sánchez, J. L. &amp; Riguera, R. </w:t>
      </w:r>
      <w:r w:rsidRPr="00272006">
        <w:rPr>
          <w:rFonts w:ascii="Arial" w:hAnsi="Arial" w:cs="Arial"/>
          <w:smallCaps/>
        </w:rPr>
        <w:t>dd</w:t>
      </w:r>
      <w:r w:rsidRPr="00272006">
        <w:rPr>
          <w:rFonts w:ascii="Arial" w:hAnsi="Arial" w:cs="Arial"/>
        </w:rPr>
        <w:t xml:space="preserve"> -Diketopiperazines: Antibiotics Active against </w:t>
      </w:r>
      <w:r w:rsidRPr="00272006">
        <w:rPr>
          <w:rFonts w:ascii="Arial" w:hAnsi="Arial" w:cs="Arial"/>
          <w:i/>
          <w:iCs/>
        </w:rPr>
        <w:t>Vibrio</w:t>
      </w:r>
      <w:r w:rsidRPr="00272006">
        <w:rPr>
          <w:rFonts w:ascii="Arial" w:hAnsi="Arial" w:cs="Arial"/>
        </w:rPr>
        <w:t xml:space="preserve"> </w:t>
      </w:r>
      <w:r w:rsidRPr="00272006">
        <w:rPr>
          <w:rFonts w:ascii="Arial" w:hAnsi="Arial" w:cs="Arial"/>
          <w:i/>
          <w:iCs/>
        </w:rPr>
        <w:t>a</w:t>
      </w:r>
      <w:r w:rsidRPr="00272006">
        <w:rPr>
          <w:rFonts w:ascii="Arial" w:hAnsi="Arial" w:cs="Arial"/>
        </w:rPr>
        <w:t xml:space="preserve"> </w:t>
      </w:r>
      <w:r w:rsidRPr="00272006">
        <w:rPr>
          <w:rFonts w:ascii="Arial" w:hAnsi="Arial" w:cs="Arial"/>
          <w:i/>
          <w:iCs/>
        </w:rPr>
        <w:t>nguillarum</w:t>
      </w:r>
      <w:r w:rsidRPr="00272006">
        <w:rPr>
          <w:rFonts w:ascii="Arial" w:hAnsi="Arial" w:cs="Arial"/>
        </w:rPr>
        <w:t xml:space="preserve"> Isolated from Marine Bacteria Associated with Cultures of </w:t>
      </w:r>
      <w:r w:rsidRPr="00272006">
        <w:rPr>
          <w:rFonts w:ascii="Arial" w:hAnsi="Arial" w:cs="Arial"/>
          <w:i/>
          <w:iCs/>
        </w:rPr>
        <w:t>Pecten</w:t>
      </w:r>
      <w:r w:rsidRPr="00272006">
        <w:rPr>
          <w:rFonts w:ascii="Arial" w:hAnsi="Arial" w:cs="Arial"/>
        </w:rPr>
        <w:t xml:space="preserve"> </w:t>
      </w:r>
      <w:r w:rsidRPr="00272006">
        <w:rPr>
          <w:rFonts w:ascii="Arial" w:hAnsi="Arial" w:cs="Arial"/>
          <w:i/>
          <w:iCs/>
        </w:rPr>
        <w:t>m</w:t>
      </w:r>
      <w:r w:rsidRPr="00272006">
        <w:rPr>
          <w:rFonts w:ascii="Arial" w:hAnsi="Arial" w:cs="Arial"/>
        </w:rPr>
        <w:t xml:space="preserve"> </w:t>
      </w:r>
      <w:r w:rsidRPr="00272006">
        <w:rPr>
          <w:rFonts w:ascii="Arial" w:hAnsi="Arial" w:cs="Arial"/>
          <w:i/>
          <w:iCs/>
        </w:rPr>
        <w:t>aximus</w:t>
      </w:r>
      <w:r w:rsidRPr="00272006">
        <w:rPr>
          <w:rFonts w:ascii="Arial" w:hAnsi="Arial" w:cs="Arial"/>
        </w:rPr>
        <w:t xml:space="preserve">. </w:t>
      </w:r>
      <w:r w:rsidRPr="00272006">
        <w:rPr>
          <w:rFonts w:ascii="Arial" w:hAnsi="Arial" w:cs="Arial"/>
          <w:i/>
          <w:iCs/>
        </w:rPr>
        <w:t>J. Nat. Prod.</w:t>
      </w:r>
      <w:r w:rsidRPr="00272006">
        <w:rPr>
          <w:rFonts w:ascii="Arial" w:hAnsi="Arial" w:cs="Arial"/>
        </w:rPr>
        <w:t xml:space="preserve"> </w:t>
      </w:r>
      <w:r w:rsidRPr="00272006">
        <w:rPr>
          <w:rFonts w:ascii="Arial" w:hAnsi="Arial" w:cs="Arial"/>
          <w:b/>
          <w:bCs/>
        </w:rPr>
        <w:t>66</w:t>
      </w:r>
      <w:r w:rsidRPr="00272006">
        <w:rPr>
          <w:rFonts w:ascii="Arial" w:hAnsi="Arial" w:cs="Arial"/>
        </w:rPr>
        <w:t>, 1299–1301 (2003).</w:t>
      </w:r>
    </w:p>
    <w:p w14:paraId="1E2636A6" w14:textId="77777777" w:rsidR="00272006" w:rsidRPr="00272006" w:rsidRDefault="00272006" w:rsidP="00272006">
      <w:pPr>
        <w:pStyle w:val="Bibliography"/>
        <w:rPr>
          <w:rFonts w:ascii="Arial" w:hAnsi="Arial" w:cs="Arial"/>
        </w:rPr>
      </w:pPr>
      <w:r w:rsidRPr="00272006">
        <w:rPr>
          <w:rFonts w:ascii="Arial" w:hAnsi="Arial" w:cs="Arial"/>
        </w:rPr>
        <w:t>60.</w:t>
      </w:r>
      <w:r w:rsidRPr="00272006">
        <w:rPr>
          <w:rFonts w:ascii="Arial" w:hAnsi="Arial" w:cs="Arial"/>
        </w:rPr>
        <w:tab/>
        <w:t xml:space="preserve">Swinehart, W. </w:t>
      </w:r>
      <w:r w:rsidRPr="00272006">
        <w:rPr>
          <w:rFonts w:ascii="Arial" w:hAnsi="Arial" w:cs="Arial"/>
          <w:i/>
          <w:iCs/>
        </w:rPr>
        <w:t>et al.</w:t>
      </w:r>
      <w:r w:rsidRPr="00272006">
        <w:rPr>
          <w:rFonts w:ascii="Arial" w:hAnsi="Arial" w:cs="Arial"/>
        </w:rPr>
        <w:t xml:space="preserve"> Specificity in the biosynthesis of the universal tRNA nucleoside </w:t>
      </w:r>
      <w:r w:rsidRPr="00272006">
        <w:rPr>
          <w:rFonts w:ascii="Arial" w:hAnsi="Arial" w:cs="Arial"/>
          <w:i/>
          <w:iCs/>
        </w:rPr>
        <w:t>N</w:t>
      </w:r>
      <w:r w:rsidRPr="00272006">
        <w:rPr>
          <w:rFonts w:ascii="Arial" w:hAnsi="Arial" w:cs="Arial"/>
        </w:rPr>
        <w:t xml:space="preserve"> </w:t>
      </w:r>
      <w:r w:rsidRPr="00272006">
        <w:rPr>
          <w:rFonts w:ascii="Arial" w:hAnsi="Arial" w:cs="Arial"/>
          <w:vertAlign w:val="superscript"/>
        </w:rPr>
        <w:t>6</w:t>
      </w:r>
      <w:r w:rsidRPr="00272006">
        <w:rPr>
          <w:rFonts w:ascii="Arial" w:hAnsi="Arial" w:cs="Arial"/>
        </w:rPr>
        <w:t xml:space="preserve"> -threonylcarbamoyl adenosine (t </w:t>
      </w:r>
      <w:r w:rsidRPr="00272006">
        <w:rPr>
          <w:rFonts w:ascii="Arial" w:hAnsi="Arial" w:cs="Arial"/>
          <w:vertAlign w:val="superscript"/>
        </w:rPr>
        <w:t>6</w:t>
      </w:r>
      <w:r w:rsidRPr="00272006">
        <w:rPr>
          <w:rFonts w:ascii="Arial" w:hAnsi="Arial" w:cs="Arial"/>
        </w:rPr>
        <w:t xml:space="preserve"> A)—TsaD is the gatekeeper. </w:t>
      </w:r>
      <w:r w:rsidRPr="00272006">
        <w:rPr>
          <w:rFonts w:ascii="Arial" w:hAnsi="Arial" w:cs="Arial"/>
          <w:i/>
          <w:iCs/>
        </w:rPr>
        <w:t>RNA</w:t>
      </w:r>
      <w:r w:rsidRPr="00272006">
        <w:rPr>
          <w:rFonts w:ascii="Arial" w:hAnsi="Arial" w:cs="Arial"/>
        </w:rPr>
        <w:t xml:space="preserve"> </w:t>
      </w:r>
      <w:r w:rsidRPr="00272006">
        <w:rPr>
          <w:rFonts w:ascii="Arial" w:hAnsi="Arial" w:cs="Arial"/>
          <w:b/>
          <w:bCs/>
        </w:rPr>
        <w:t>26</w:t>
      </w:r>
      <w:r w:rsidRPr="00272006">
        <w:rPr>
          <w:rFonts w:ascii="Arial" w:hAnsi="Arial" w:cs="Arial"/>
        </w:rPr>
        <w:t>, 1094–1103 (2020).</w:t>
      </w:r>
    </w:p>
    <w:p w14:paraId="3B0B536D" w14:textId="77777777" w:rsidR="00272006" w:rsidRPr="00272006" w:rsidRDefault="00272006" w:rsidP="00272006">
      <w:pPr>
        <w:pStyle w:val="Bibliography"/>
        <w:rPr>
          <w:rFonts w:ascii="Arial" w:hAnsi="Arial" w:cs="Arial"/>
        </w:rPr>
      </w:pPr>
      <w:r w:rsidRPr="00272006">
        <w:rPr>
          <w:rFonts w:ascii="Arial" w:hAnsi="Arial" w:cs="Arial"/>
        </w:rPr>
        <w:t>61.</w:t>
      </w:r>
      <w:r w:rsidRPr="00272006">
        <w:rPr>
          <w:rFonts w:ascii="Arial" w:hAnsi="Arial" w:cs="Arial"/>
        </w:rPr>
        <w:tab/>
        <w:t xml:space="preserve">Nagayoshi, Y. </w:t>
      </w:r>
      <w:r w:rsidRPr="00272006">
        <w:rPr>
          <w:rFonts w:ascii="Arial" w:hAnsi="Arial" w:cs="Arial"/>
          <w:i/>
          <w:iCs/>
        </w:rPr>
        <w:t>et al.</w:t>
      </w:r>
      <w:r w:rsidRPr="00272006">
        <w:rPr>
          <w:rFonts w:ascii="Arial" w:hAnsi="Arial" w:cs="Arial"/>
        </w:rPr>
        <w:t xml:space="preserve"> t6A and ms2t6A Modified Nucleosides in Serum and Urine as Strong Candidate Biomarkers of COVID-19 Infection and Severity. </w:t>
      </w:r>
      <w:r w:rsidRPr="00272006">
        <w:rPr>
          <w:rFonts w:ascii="Arial" w:hAnsi="Arial" w:cs="Arial"/>
          <w:i/>
          <w:iCs/>
        </w:rPr>
        <w:t>Biomolecules</w:t>
      </w:r>
      <w:r w:rsidRPr="00272006">
        <w:rPr>
          <w:rFonts w:ascii="Arial" w:hAnsi="Arial" w:cs="Arial"/>
        </w:rPr>
        <w:t xml:space="preserve"> </w:t>
      </w:r>
      <w:r w:rsidRPr="00272006">
        <w:rPr>
          <w:rFonts w:ascii="Arial" w:hAnsi="Arial" w:cs="Arial"/>
          <w:b/>
          <w:bCs/>
        </w:rPr>
        <w:t>12</w:t>
      </w:r>
      <w:r w:rsidRPr="00272006">
        <w:rPr>
          <w:rFonts w:ascii="Arial" w:hAnsi="Arial" w:cs="Arial"/>
        </w:rPr>
        <w:t>, 1233 (2022).</w:t>
      </w:r>
    </w:p>
    <w:p w14:paraId="3C8C3D43" w14:textId="77777777" w:rsidR="00272006" w:rsidRPr="00272006" w:rsidRDefault="00272006" w:rsidP="00272006">
      <w:pPr>
        <w:pStyle w:val="Bibliography"/>
        <w:rPr>
          <w:rFonts w:ascii="Arial" w:hAnsi="Arial" w:cs="Arial"/>
        </w:rPr>
      </w:pPr>
      <w:r w:rsidRPr="00272006">
        <w:rPr>
          <w:rFonts w:ascii="Arial" w:hAnsi="Arial" w:cs="Arial"/>
        </w:rPr>
        <w:t>62.</w:t>
      </w:r>
      <w:r w:rsidRPr="00272006">
        <w:rPr>
          <w:rFonts w:ascii="Arial" w:hAnsi="Arial" w:cs="Arial"/>
        </w:rPr>
        <w:tab/>
        <w:t xml:space="preserve">Wang, Y. &amp; Qian, H. Phthalates and Their Impacts on Human Health. </w:t>
      </w:r>
      <w:r w:rsidRPr="00272006">
        <w:rPr>
          <w:rFonts w:ascii="Arial" w:hAnsi="Arial" w:cs="Arial"/>
          <w:i/>
          <w:iCs/>
        </w:rPr>
        <w:t>Healthcare</w:t>
      </w:r>
      <w:r w:rsidRPr="00272006">
        <w:rPr>
          <w:rFonts w:ascii="Arial" w:hAnsi="Arial" w:cs="Arial"/>
        </w:rPr>
        <w:t xml:space="preserve"> </w:t>
      </w:r>
      <w:r w:rsidRPr="00272006">
        <w:rPr>
          <w:rFonts w:ascii="Arial" w:hAnsi="Arial" w:cs="Arial"/>
          <w:b/>
          <w:bCs/>
        </w:rPr>
        <w:t>9</w:t>
      </w:r>
      <w:r w:rsidRPr="00272006">
        <w:rPr>
          <w:rFonts w:ascii="Arial" w:hAnsi="Arial" w:cs="Arial"/>
        </w:rPr>
        <w:t>, 603 (2021).</w:t>
      </w:r>
    </w:p>
    <w:p w14:paraId="6B1703CF" w14:textId="77777777" w:rsidR="00272006" w:rsidRPr="00272006" w:rsidRDefault="00272006" w:rsidP="00272006">
      <w:pPr>
        <w:pStyle w:val="Bibliography"/>
        <w:rPr>
          <w:rFonts w:ascii="Arial" w:hAnsi="Arial" w:cs="Arial"/>
        </w:rPr>
      </w:pPr>
      <w:r w:rsidRPr="00272006">
        <w:rPr>
          <w:rFonts w:ascii="Arial" w:hAnsi="Arial" w:cs="Arial"/>
        </w:rPr>
        <w:t>63.</w:t>
      </w:r>
      <w:r w:rsidRPr="00272006">
        <w:rPr>
          <w:rFonts w:ascii="Arial" w:hAnsi="Arial" w:cs="Arial"/>
        </w:rPr>
        <w:tab/>
        <w:t xml:space="preserve">Win-Shwe, T.-T. </w:t>
      </w:r>
      <w:r w:rsidRPr="00272006">
        <w:rPr>
          <w:rFonts w:ascii="Arial" w:hAnsi="Arial" w:cs="Arial"/>
          <w:i/>
          <w:iCs/>
        </w:rPr>
        <w:t>et al.</w:t>
      </w:r>
      <w:r w:rsidRPr="00272006">
        <w:rPr>
          <w:rFonts w:ascii="Arial" w:hAnsi="Arial" w:cs="Arial"/>
        </w:rPr>
        <w:t xml:space="preserve"> Dietary Exposure to Flame Retardant Tris (2-Butoxyethyl) Phosphate Altered Neurobehavior and Neuroinflammatory Responses in a Mouse Model of Allergic Asthma. </w:t>
      </w:r>
      <w:r w:rsidRPr="00272006">
        <w:rPr>
          <w:rFonts w:ascii="Arial" w:hAnsi="Arial" w:cs="Arial"/>
          <w:i/>
          <w:iCs/>
        </w:rPr>
        <w:t>IJMS</w:t>
      </w:r>
      <w:r w:rsidRPr="00272006">
        <w:rPr>
          <w:rFonts w:ascii="Arial" w:hAnsi="Arial" w:cs="Arial"/>
        </w:rPr>
        <w:t xml:space="preserve"> </w:t>
      </w:r>
      <w:r w:rsidRPr="00272006">
        <w:rPr>
          <w:rFonts w:ascii="Arial" w:hAnsi="Arial" w:cs="Arial"/>
          <w:b/>
          <w:bCs/>
        </w:rPr>
        <w:t>23</w:t>
      </w:r>
      <w:r w:rsidRPr="00272006">
        <w:rPr>
          <w:rFonts w:ascii="Arial" w:hAnsi="Arial" w:cs="Arial"/>
        </w:rPr>
        <w:t>, 655 (2022).</w:t>
      </w:r>
    </w:p>
    <w:p w14:paraId="6CFA1F8C" w14:textId="77777777" w:rsidR="00272006" w:rsidRPr="00272006" w:rsidRDefault="00272006" w:rsidP="00272006">
      <w:pPr>
        <w:pStyle w:val="Bibliography"/>
        <w:rPr>
          <w:rFonts w:ascii="Arial" w:hAnsi="Arial" w:cs="Arial"/>
        </w:rPr>
      </w:pPr>
      <w:r w:rsidRPr="00272006">
        <w:rPr>
          <w:rFonts w:ascii="Arial" w:hAnsi="Arial" w:cs="Arial"/>
        </w:rPr>
        <w:t>64.</w:t>
      </w:r>
      <w:r w:rsidRPr="00272006">
        <w:rPr>
          <w:rFonts w:ascii="Arial" w:hAnsi="Arial" w:cs="Arial"/>
        </w:rPr>
        <w:tab/>
        <w:t xml:space="preserve">Cruickshank-Quinn, C. </w:t>
      </w:r>
      <w:r w:rsidRPr="00272006">
        <w:rPr>
          <w:rFonts w:ascii="Arial" w:hAnsi="Arial" w:cs="Arial"/>
          <w:i/>
          <w:iCs/>
        </w:rPr>
        <w:t>et al.</w:t>
      </w:r>
      <w:r w:rsidRPr="00272006">
        <w:rPr>
          <w:rFonts w:ascii="Arial" w:hAnsi="Arial" w:cs="Arial"/>
        </w:rPr>
        <w:t xml:space="preserve"> Impact of Blood Collection Tubes and Sample Handling Time on Serum and Plasma Metabolome and Lipidome. </w:t>
      </w:r>
      <w:r w:rsidRPr="00272006">
        <w:rPr>
          <w:rFonts w:ascii="Arial" w:hAnsi="Arial" w:cs="Arial"/>
          <w:i/>
          <w:iCs/>
        </w:rPr>
        <w:t>Metabolites</w:t>
      </w:r>
      <w:r w:rsidRPr="00272006">
        <w:rPr>
          <w:rFonts w:ascii="Arial" w:hAnsi="Arial" w:cs="Arial"/>
        </w:rPr>
        <w:t xml:space="preserve"> </w:t>
      </w:r>
      <w:r w:rsidRPr="00272006">
        <w:rPr>
          <w:rFonts w:ascii="Arial" w:hAnsi="Arial" w:cs="Arial"/>
          <w:b/>
          <w:bCs/>
        </w:rPr>
        <w:t>8</w:t>
      </w:r>
      <w:r w:rsidRPr="00272006">
        <w:rPr>
          <w:rFonts w:ascii="Arial" w:hAnsi="Arial" w:cs="Arial"/>
        </w:rPr>
        <w:t>, 88 (2018).</w:t>
      </w:r>
    </w:p>
    <w:p w14:paraId="529927BB" w14:textId="77777777" w:rsidR="00272006" w:rsidRPr="00272006" w:rsidRDefault="00272006" w:rsidP="00272006">
      <w:pPr>
        <w:pStyle w:val="Bibliography"/>
        <w:rPr>
          <w:rFonts w:ascii="Arial" w:hAnsi="Arial" w:cs="Arial"/>
        </w:rPr>
      </w:pPr>
      <w:r w:rsidRPr="00272006">
        <w:rPr>
          <w:rFonts w:ascii="Arial" w:hAnsi="Arial" w:cs="Arial"/>
        </w:rPr>
        <w:lastRenderedPageBreak/>
        <w:t>65.</w:t>
      </w:r>
      <w:r w:rsidRPr="00272006">
        <w:rPr>
          <w:rFonts w:ascii="Arial" w:hAnsi="Arial" w:cs="Arial"/>
        </w:rPr>
        <w:tab/>
        <w:t xml:space="preserve">Naegeli, A. </w:t>
      </w:r>
      <w:r w:rsidRPr="00272006">
        <w:rPr>
          <w:rFonts w:ascii="Arial" w:hAnsi="Arial" w:cs="Arial"/>
          <w:i/>
          <w:iCs/>
        </w:rPr>
        <w:t>et al.</w:t>
      </w:r>
      <w:r w:rsidRPr="00272006">
        <w:rPr>
          <w:rFonts w:ascii="Arial" w:hAnsi="Arial" w:cs="Arial"/>
        </w:rPr>
        <w:t xml:space="preserve"> </w:t>
      </w:r>
      <w:r w:rsidRPr="00272006">
        <w:rPr>
          <w:rFonts w:ascii="Arial" w:hAnsi="Arial" w:cs="Arial"/>
          <w:i/>
          <w:iCs/>
        </w:rPr>
        <w:t>Streptococcus pyogenes</w:t>
      </w:r>
      <w:r w:rsidRPr="00272006">
        <w:rPr>
          <w:rFonts w:ascii="Arial" w:hAnsi="Arial" w:cs="Arial"/>
        </w:rPr>
        <w:t xml:space="preserve"> evades adaptive immunity through specific IgG glycan hydrolysis. </w:t>
      </w:r>
      <w:r w:rsidRPr="00272006">
        <w:rPr>
          <w:rFonts w:ascii="Arial" w:hAnsi="Arial" w:cs="Arial"/>
          <w:i/>
          <w:iCs/>
        </w:rPr>
        <w:t>Journal of Experimental Medicine</w:t>
      </w:r>
      <w:r w:rsidRPr="00272006">
        <w:rPr>
          <w:rFonts w:ascii="Arial" w:hAnsi="Arial" w:cs="Arial"/>
        </w:rPr>
        <w:t xml:space="preserve"> </w:t>
      </w:r>
      <w:r w:rsidRPr="00272006">
        <w:rPr>
          <w:rFonts w:ascii="Arial" w:hAnsi="Arial" w:cs="Arial"/>
          <w:b/>
          <w:bCs/>
        </w:rPr>
        <w:t>216</w:t>
      </w:r>
      <w:r w:rsidRPr="00272006">
        <w:rPr>
          <w:rFonts w:ascii="Arial" w:hAnsi="Arial" w:cs="Arial"/>
        </w:rPr>
        <w:t>, 1615–1629 (2019).</w:t>
      </w:r>
    </w:p>
    <w:p w14:paraId="58962419" w14:textId="77777777" w:rsidR="00272006" w:rsidRPr="00272006" w:rsidRDefault="00272006" w:rsidP="00272006">
      <w:pPr>
        <w:pStyle w:val="Bibliography"/>
        <w:rPr>
          <w:rFonts w:ascii="Arial" w:hAnsi="Arial" w:cs="Arial"/>
        </w:rPr>
      </w:pPr>
      <w:r w:rsidRPr="00272006">
        <w:rPr>
          <w:rFonts w:ascii="Arial" w:hAnsi="Arial" w:cs="Arial"/>
        </w:rPr>
        <w:t>66.</w:t>
      </w:r>
      <w:r w:rsidRPr="00272006">
        <w:rPr>
          <w:rFonts w:ascii="Arial" w:hAnsi="Arial" w:cs="Arial"/>
        </w:rPr>
        <w:tab/>
        <w:t xml:space="preserve">Kagawa, T. F. </w:t>
      </w:r>
      <w:r w:rsidRPr="00272006">
        <w:rPr>
          <w:rFonts w:ascii="Arial" w:hAnsi="Arial" w:cs="Arial"/>
          <w:i/>
          <w:iCs/>
        </w:rPr>
        <w:t>et al.</w:t>
      </w:r>
      <w:r w:rsidRPr="00272006">
        <w:rPr>
          <w:rFonts w:ascii="Arial" w:hAnsi="Arial" w:cs="Arial"/>
        </w:rPr>
        <w:t xml:space="preserve"> Crystal structure of the zymogen form of the group A </w:t>
      </w:r>
      <w:r w:rsidRPr="00272006">
        <w:rPr>
          <w:rFonts w:ascii="Arial" w:hAnsi="Arial" w:cs="Arial"/>
          <w:i/>
          <w:iCs/>
        </w:rPr>
        <w:t>Streptococcus</w:t>
      </w:r>
      <w:r w:rsidRPr="00272006">
        <w:rPr>
          <w:rFonts w:ascii="Arial" w:hAnsi="Arial" w:cs="Arial"/>
        </w:rPr>
        <w:t xml:space="preserve"> virulence factor SpeB: An integrin-binding cysteine protease. </w:t>
      </w:r>
      <w:r w:rsidRPr="00272006">
        <w:rPr>
          <w:rFonts w:ascii="Arial" w:hAnsi="Arial" w:cs="Arial"/>
          <w:i/>
          <w:iCs/>
        </w:rPr>
        <w:t>Proc. Natl. Acad. Sci. U.S.A.</w:t>
      </w:r>
      <w:r w:rsidRPr="00272006">
        <w:rPr>
          <w:rFonts w:ascii="Arial" w:hAnsi="Arial" w:cs="Arial"/>
        </w:rPr>
        <w:t xml:space="preserve"> </w:t>
      </w:r>
      <w:r w:rsidRPr="00272006">
        <w:rPr>
          <w:rFonts w:ascii="Arial" w:hAnsi="Arial" w:cs="Arial"/>
          <w:b/>
          <w:bCs/>
        </w:rPr>
        <w:t>97</w:t>
      </w:r>
      <w:r w:rsidRPr="00272006">
        <w:rPr>
          <w:rFonts w:ascii="Arial" w:hAnsi="Arial" w:cs="Arial"/>
        </w:rPr>
        <w:t>, 2235–2240 (2000).</w:t>
      </w:r>
    </w:p>
    <w:p w14:paraId="12F3B3E4" w14:textId="77777777" w:rsidR="00272006" w:rsidRPr="00272006" w:rsidRDefault="00272006" w:rsidP="00272006">
      <w:pPr>
        <w:pStyle w:val="Bibliography"/>
        <w:rPr>
          <w:rFonts w:ascii="Arial" w:hAnsi="Arial" w:cs="Arial"/>
        </w:rPr>
      </w:pPr>
      <w:r w:rsidRPr="00272006">
        <w:rPr>
          <w:rFonts w:ascii="Arial" w:hAnsi="Arial" w:cs="Arial"/>
        </w:rPr>
        <w:t>67.</w:t>
      </w:r>
      <w:r w:rsidRPr="00272006">
        <w:rPr>
          <w:rFonts w:ascii="Arial" w:hAnsi="Arial" w:cs="Arial"/>
        </w:rPr>
        <w:tab/>
        <w:t xml:space="preserve">Rosales, F. J., Ritter, S. J., Zolfaghari, R., Smith, J. E. &amp; Ross, A. C. Effects of acute inflammation on plasma retinol, retinol-binding protein, and its mRNA in the liver and kidneys of vitamin A-sufficient rats. </w:t>
      </w:r>
      <w:r w:rsidRPr="00272006">
        <w:rPr>
          <w:rFonts w:ascii="Arial" w:hAnsi="Arial" w:cs="Arial"/>
          <w:i/>
          <w:iCs/>
        </w:rPr>
        <w:t>Journal of Lipid Research</w:t>
      </w:r>
      <w:r w:rsidRPr="00272006">
        <w:rPr>
          <w:rFonts w:ascii="Arial" w:hAnsi="Arial" w:cs="Arial"/>
        </w:rPr>
        <w:t xml:space="preserve"> </w:t>
      </w:r>
      <w:r w:rsidRPr="00272006">
        <w:rPr>
          <w:rFonts w:ascii="Arial" w:hAnsi="Arial" w:cs="Arial"/>
          <w:b/>
          <w:bCs/>
        </w:rPr>
        <w:t>37</w:t>
      </w:r>
      <w:r w:rsidRPr="00272006">
        <w:rPr>
          <w:rFonts w:ascii="Arial" w:hAnsi="Arial" w:cs="Arial"/>
        </w:rPr>
        <w:t>, 962–971 (1996).</w:t>
      </w:r>
    </w:p>
    <w:p w14:paraId="2A48FF61" w14:textId="77777777" w:rsidR="00272006" w:rsidRPr="00272006" w:rsidRDefault="00272006" w:rsidP="00272006">
      <w:pPr>
        <w:pStyle w:val="Bibliography"/>
        <w:rPr>
          <w:rFonts w:ascii="Arial" w:hAnsi="Arial" w:cs="Arial"/>
        </w:rPr>
      </w:pPr>
      <w:r w:rsidRPr="00272006">
        <w:rPr>
          <w:rFonts w:ascii="Arial" w:hAnsi="Arial" w:cs="Arial"/>
        </w:rPr>
        <w:t>68.</w:t>
      </w:r>
      <w:r w:rsidRPr="00272006">
        <w:rPr>
          <w:rFonts w:ascii="Arial" w:hAnsi="Arial" w:cs="Arial"/>
        </w:rPr>
        <w:tab/>
        <w:t>Stephensen, C. B. VITAMIN A, INFECTION, AND IMMUNE FUNCTION. (2001).</w:t>
      </w:r>
    </w:p>
    <w:p w14:paraId="4D7A0600" w14:textId="77777777" w:rsidR="00272006" w:rsidRPr="00272006" w:rsidRDefault="00272006" w:rsidP="00272006">
      <w:pPr>
        <w:pStyle w:val="Bibliography"/>
        <w:rPr>
          <w:rFonts w:ascii="Arial" w:hAnsi="Arial" w:cs="Arial"/>
        </w:rPr>
      </w:pPr>
      <w:r w:rsidRPr="00272006">
        <w:rPr>
          <w:rFonts w:ascii="Arial" w:hAnsi="Arial" w:cs="Arial"/>
        </w:rPr>
        <w:t>69.</w:t>
      </w:r>
      <w:r w:rsidRPr="00272006">
        <w:rPr>
          <w:rFonts w:ascii="Arial" w:hAnsi="Arial" w:cs="Arial"/>
        </w:rPr>
        <w:tab/>
        <w:t xml:space="preserve">Sammalkorpi, K., Valtonen, V., Kerttula, Y., Nikkilä, E. &amp; Taskinen, M.-R. Changes in serum lipoprotein pattern induced by acute infections. </w:t>
      </w:r>
      <w:r w:rsidRPr="00272006">
        <w:rPr>
          <w:rFonts w:ascii="Arial" w:hAnsi="Arial" w:cs="Arial"/>
          <w:i/>
          <w:iCs/>
        </w:rPr>
        <w:t>Metabolism</w:t>
      </w:r>
      <w:r w:rsidRPr="00272006">
        <w:rPr>
          <w:rFonts w:ascii="Arial" w:hAnsi="Arial" w:cs="Arial"/>
        </w:rPr>
        <w:t xml:space="preserve"> </w:t>
      </w:r>
      <w:r w:rsidRPr="00272006">
        <w:rPr>
          <w:rFonts w:ascii="Arial" w:hAnsi="Arial" w:cs="Arial"/>
          <w:b/>
          <w:bCs/>
        </w:rPr>
        <w:t>37</w:t>
      </w:r>
      <w:r w:rsidRPr="00272006">
        <w:rPr>
          <w:rFonts w:ascii="Arial" w:hAnsi="Arial" w:cs="Arial"/>
        </w:rPr>
        <w:t>, 859–865 (1988).</w:t>
      </w:r>
    </w:p>
    <w:p w14:paraId="5D451F11" w14:textId="77777777" w:rsidR="00272006" w:rsidRPr="00272006" w:rsidRDefault="00272006" w:rsidP="00272006">
      <w:pPr>
        <w:pStyle w:val="Bibliography"/>
        <w:rPr>
          <w:rFonts w:ascii="Arial" w:hAnsi="Arial" w:cs="Arial"/>
        </w:rPr>
      </w:pPr>
      <w:r w:rsidRPr="00272006">
        <w:rPr>
          <w:rFonts w:ascii="Arial" w:hAnsi="Arial" w:cs="Arial"/>
        </w:rPr>
        <w:t>70.</w:t>
      </w:r>
      <w:r w:rsidRPr="00272006">
        <w:rPr>
          <w:rFonts w:ascii="Arial" w:hAnsi="Arial" w:cs="Arial"/>
        </w:rPr>
        <w:tab/>
        <w:t xml:space="preserve">Miller, W. Treatment of enterococcal infections. </w:t>
      </w:r>
      <w:r w:rsidRPr="00272006">
        <w:rPr>
          <w:rFonts w:ascii="Arial" w:hAnsi="Arial" w:cs="Arial"/>
          <w:i/>
          <w:iCs/>
        </w:rPr>
        <w:t>UpToDate</w:t>
      </w:r>
      <w:r w:rsidRPr="00272006">
        <w:rPr>
          <w:rFonts w:ascii="Arial" w:hAnsi="Arial" w:cs="Arial"/>
        </w:rPr>
        <w:t>.</w:t>
      </w:r>
    </w:p>
    <w:p w14:paraId="3FC5ACB0" w14:textId="77777777" w:rsidR="00272006" w:rsidRPr="00272006" w:rsidRDefault="00272006" w:rsidP="00272006">
      <w:pPr>
        <w:pStyle w:val="Bibliography"/>
        <w:rPr>
          <w:rFonts w:ascii="Arial" w:hAnsi="Arial" w:cs="Arial"/>
        </w:rPr>
      </w:pPr>
      <w:r w:rsidRPr="00272006">
        <w:rPr>
          <w:rFonts w:ascii="Arial" w:hAnsi="Arial" w:cs="Arial"/>
        </w:rPr>
        <w:t>71.</w:t>
      </w:r>
      <w:r w:rsidRPr="00272006">
        <w:rPr>
          <w:rFonts w:ascii="Arial" w:hAnsi="Arial" w:cs="Arial"/>
        </w:rPr>
        <w:tab/>
        <w:t xml:space="preserve">Lee, C. Type 3 cystatins; fetuins, kininogen and histidine-rich glycoprotein. </w:t>
      </w:r>
      <w:r w:rsidRPr="00272006">
        <w:rPr>
          <w:rFonts w:ascii="Arial" w:hAnsi="Arial" w:cs="Arial"/>
          <w:i/>
          <w:iCs/>
        </w:rPr>
        <w:t>Front Biosci</w:t>
      </w:r>
      <w:r w:rsidRPr="00272006">
        <w:rPr>
          <w:rFonts w:ascii="Arial" w:hAnsi="Arial" w:cs="Arial"/>
        </w:rPr>
        <w:t xml:space="preserve"> </w:t>
      </w:r>
      <w:r w:rsidRPr="00272006">
        <w:rPr>
          <w:rFonts w:ascii="Arial" w:hAnsi="Arial" w:cs="Arial"/>
          <w:b/>
          <w:bCs/>
        </w:rPr>
        <w:t>Volume</w:t>
      </w:r>
      <w:r w:rsidRPr="00272006">
        <w:rPr>
          <w:rFonts w:ascii="Arial" w:hAnsi="Arial" w:cs="Arial"/>
        </w:rPr>
        <w:t>, 2911 (2009).</w:t>
      </w:r>
    </w:p>
    <w:p w14:paraId="1D7EA9CA" w14:textId="77777777" w:rsidR="00272006" w:rsidRPr="00272006" w:rsidRDefault="00272006" w:rsidP="00272006">
      <w:pPr>
        <w:pStyle w:val="Bibliography"/>
        <w:rPr>
          <w:rFonts w:ascii="Arial" w:hAnsi="Arial" w:cs="Arial"/>
        </w:rPr>
      </w:pPr>
      <w:r w:rsidRPr="00272006">
        <w:rPr>
          <w:rFonts w:ascii="Arial" w:hAnsi="Arial" w:cs="Arial"/>
        </w:rPr>
        <w:t>72.</w:t>
      </w:r>
      <w:r w:rsidRPr="00272006">
        <w:rPr>
          <w:rFonts w:ascii="Arial" w:hAnsi="Arial" w:cs="Arial"/>
        </w:rPr>
        <w:tab/>
        <w:t>Rydengård, V., Olsson, A., Mörgelin, M. &amp; Schmidtchen, A. Histidine</w:t>
      </w:r>
      <w:r w:rsidRPr="00272006">
        <w:rPr>
          <w:rFonts w:ascii="Cambria Math" w:hAnsi="Cambria Math" w:cs="Cambria Math"/>
        </w:rPr>
        <w:t>‐</w:t>
      </w:r>
      <w:r w:rsidRPr="00272006">
        <w:rPr>
          <w:rFonts w:ascii="Arial" w:hAnsi="Arial" w:cs="Arial"/>
        </w:rPr>
        <w:t xml:space="preserve">rich glycoprotein exerts antibacterial activity. </w:t>
      </w:r>
      <w:r w:rsidRPr="00272006">
        <w:rPr>
          <w:rFonts w:ascii="Arial" w:hAnsi="Arial" w:cs="Arial"/>
          <w:i/>
          <w:iCs/>
        </w:rPr>
        <w:t>The FEBS Journal</w:t>
      </w:r>
      <w:r w:rsidRPr="00272006">
        <w:rPr>
          <w:rFonts w:ascii="Arial" w:hAnsi="Arial" w:cs="Arial"/>
        </w:rPr>
        <w:t xml:space="preserve"> </w:t>
      </w:r>
      <w:r w:rsidRPr="00272006">
        <w:rPr>
          <w:rFonts w:ascii="Arial" w:hAnsi="Arial" w:cs="Arial"/>
          <w:b/>
          <w:bCs/>
        </w:rPr>
        <w:t>274</w:t>
      </w:r>
      <w:r w:rsidRPr="00272006">
        <w:rPr>
          <w:rFonts w:ascii="Arial" w:hAnsi="Arial" w:cs="Arial"/>
        </w:rPr>
        <w:t>, 377–389 (2007).</w:t>
      </w:r>
    </w:p>
    <w:p w14:paraId="1F4479A9" w14:textId="77777777" w:rsidR="00272006" w:rsidRPr="00272006" w:rsidRDefault="00272006" w:rsidP="00272006">
      <w:pPr>
        <w:pStyle w:val="Bibliography"/>
        <w:rPr>
          <w:rFonts w:ascii="Arial" w:hAnsi="Arial" w:cs="Arial"/>
        </w:rPr>
      </w:pPr>
      <w:r w:rsidRPr="00272006">
        <w:rPr>
          <w:rFonts w:ascii="Arial" w:hAnsi="Arial" w:cs="Arial"/>
        </w:rPr>
        <w:t>73.</w:t>
      </w:r>
      <w:r w:rsidRPr="00272006">
        <w:rPr>
          <w:rFonts w:ascii="Arial" w:hAnsi="Arial" w:cs="Arial"/>
        </w:rPr>
        <w:tab/>
        <w:t xml:space="preserve">Völlmy, F. </w:t>
      </w:r>
      <w:r w:rsidRPr="00272006">
        <w:rPr>
          <w:rFonts w:ascii="Arial" w:hAnsi="Arial" w:cs="Arial"/>
          <w:i/>
          <w:iCs/>
        </w:rPr>
        <w:t>et al.</w:t>
      </w:r>
      <w:r w:rsidRPr="00272006">
        <w:rPr>
          <w:rFonts w:ascii="Arial" w:hAnsi="Arial" w:cs="Arial"/>
        </w:rPr>
        <w:t xml:space="preserve"> A serum proteome signature to predict mortality in severe COVID-19 patients. </w:t>
      </w:r>
      <w:r w:rsidRPr="00272006">
        <w:rPr>
          <w:rFonts w:ascii="Arial" w:hAnsi="Arial" w:cs="Arial"/>
          <w:i/>
          <w:iCs/>
        </w:rPr>
        <w:t>Life Sci. Alliance</w:t>
      </w:r>
      <w:r w:rsidRPr="00272006">
        <w:rPr>
          <w:rFonts w:ascii="Arial" w:hAnsi="Arial" w:cs="Arial"/>
        </w:rPr>
        <w:t xml:space="preserve"> </w:t>
      </w:r>
      <w:r w:rsidRPr="00272006">
        <w:rPr>
          <w:rFonts w:ascii="Arial" w:hAnsi="Arial" w:cs="Arial"/>
          <w:b/>
          <w:bCs/>
        </w:rPr>
        <w:t>4</w:t>
      </w:r>
      <w:r w:rsidRPr="00272006">
        <w:rPr>
          <w:rFonts w:ascii="Arial" w:hAnsi="Arial" w:cs="Arial"/>
        </w:rPr>
        <w:t>, e202101099 (2021).</w:t>
      </w:r>
    </w:p>
    <w:p w14:paraId="20FC029E" w14:textId="77777777" w:rsidR="00272006" w:rsidRPr="00272006" w:rsidRDefault="00272006" w:rsidP="00272006">
      <w:pPr>
        <w:pStyle w:val="Bibliography"/>
        <w:rPr>
          <w:rFonts w:ascii="Arial" w:hAnsi="Arial" w:cs="Arial"/>
        </w:rPr>
      </w:pPr>
      <w:r w:rsidRPr="00272006">
        <w:rPr>
          <w:rFonts w:ascii="Arial" w:hAnsi="Arial" w:cs="Arial"/>
        </w:rPr>
        <w:t>74.</w:t>
      </w:r>
      <w:r w:rsidRPr="00272006">
        <w:rPr>
          <w:rFonts w:ascii="Arial" w:hAnsi="Arial" w:cs="Arial"/>
        </w:rPr>
        <w:tab/>
        <w:t xml:space="preserve">Kuroda, K. </w:t>
      </w:r>
      <w:r w:rsidRPr="00272006">
        <w:rPr>
          <w:rFonts w:ascii="Arial" w:hAnsi="Arial" w:cs="Arial"/>
          <w:i/>
          <w:iCs/>
        </w:rPr>
        <w:t>et al.</w:t>
      </w:r>
      <w:r w:rsidRPr="00272006">
        <w:rPr>
          <w:rFonts w:ascii="Arial" w:hAnsi="Arial" w:cs="Arial"/>
        </w:rPr>
        <w:t xml:space="preserve"> Histidine-rich glycoprotein as a prognostic biomarker for sepsis. </w:t>
      </w:r>
      <w:r w:rsidRPr="00272006">
        <w:rPr>
          <w:rFonts w:ascii="Arial" w:hAnsi="Arial" w:cs="Arial"/>
          <w:i/>
          <w:iCs/>
        </w:rPr>
        <w:t>Sci Rep</w:t>
      </w:r>
      <w:r w:rsidRPr="00272006">
        <w:rPr>
          <w:rFonts w:ascii="Arial" w:hAnsi="Arial" w:cs="Arial"/>
        </w:rPr>
        <w:t xml:space="preserve"> </w:t>
      </w:r>
      <w:r w:rsidRPr="00272006">
        <w:rPr>
          <w:rFonts w:ascii="Arial" w:hAnsi="Arial" w:cs="Arial"/>
          <w:b/>
          <w:bCs/>
        </w:rPr>
        <w:t>11</w:t>
      </w:r>
      <w:r w:rsidRPr="00272006">
        <w:rPr>
          <w:rFonts w:ascii="Arial" w:hAnsi="Arial" w:cs="Arial"/>
        </w:rPr>
        <w:t>, 10223 (2021).</w:t>
      </w:r>
    </w:p>
    <w:p w14:paraId="7EFD200A" w14:textId="77777777" w:rsidR="00272006" w:rsidRPr="00272006" w:rsidRDefault="00272006" w:rsidP="00272006">
      <w:pPr>
        <w:pStyle w:val="Bibliography"/>
        <w:rPr>
          <w:rFonts w:ascii="Arial" w:hAnsi="Arial" w:cs="Arial"/>
        </w:rPr>
      </w:pPr>
      <w:r w:rsidRPr="00272006">
        <w:rPr>
          <w:rFonts w:ascii="Arial" w:hAnsi="Arial" w:cs="Arial"/>
        </w:rPr>
        <w:lastRenderedPageBreak/>
        <w:t>75.</w:t>
      </w:r>
      <w:r w:rsidRPr="00272006">
        <w:rPr>
          <w:rFonts w:ascii="Arial" w:hAnsi="Arial" w:cs="Arial"/>
        </w:rPr>
        <w:tab/>
        <w:t xml:space="preserve">Mandrekar, J. N. Receiver Operating Characteristic Curve in Diagnostic Test Assessment. </w:t>
      </w:r>
      <w:r w:rsidRPr="00272006">
        <w:rPr>
          <w:rFonts w:ascii="Arial" w:hAnsi="Arial" w:cs="Arial"/>
          <w:i/>
          <w:iCs/>
        </w:rPr>
        <w:t>Journal of Thoracic Oncology</w:t>
      </w:r>
      <w:r w:rsidRPr="00272006">
        <w:rPr>
          <w:rFonts w:ascii="Arial" w:hAnsi="Arial" w:cs="Arial"/>
        </w:rPr>
        <w:t xml:space="preserve"> </w:t>
      </w:r>
      <w:r w:rsidRPr="00272006">
        <w:rPr>
          <w:rFonts w:ascii="Arial" w:hAnsi="Arial" w:cs="Arial"/>
          <w:b/>
          <w:bCs/>
        </w:rPr>
        <w:t>5</w:t>
      </w:r>
      <w:r w:rsidRPr="00272006">
        <w:rPr>
          <w:rFonts w:ascii="Arial" w:hAnsi="Arial" w:cs="Arial"/>
        </w:rPr>
        <w:t>, 1315–1316 (2010).</w:t>
      </w:r>
    </w:p>
    <w:p w14:paraId="3E867378" w14:textId="7886AF20"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8" w:author="David Gonzalez" w:date="2024-03-31T08:35:00Z" w:initials="DG">
    <w:p w14:paraId="5B374333" w14:textId="0F7C429F" w:rsidR="00BB16D4" w:rsidRDefault="00BB16D4">
      <w:pPr>
        <w:pStyle w:val="CommentText"/>
      </w:pPr>
      <w:r>
        <w:rPr>
          <w:rStyle w:val="CommentReference"/>
        </w:rPr>
        <w:annotationRef/>
      </w:r>
      <w:r>
        <w:t>What about 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743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B39ECC" w16cex:dateUtc="2024-03-31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74333" w16cid:durableId="29B39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F5505" w14:textId="77777777" w:rsidR="003D6949" w:rsidRDefault="003D6949" w:rsidP="00AF055C">
      <w:r>
        <w:separator/>
      </w:r>
    </w:p>
  </w:endnote>
  <w:endnote w:type="continuationSeparator" w:id="0">
    <w:p w14:paraId="3D6C23FD" w14:textId="77777777" w:rsidR="003D6949" w:rsidRDefault="003D6949"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9AE68" w14:textId="77777777" w:rsidR="003D6949" w:rsidRDefault="003D6949" w:rsidP="00AF055C">
      <w:r>
        <w:separator/>
      </w:r>
    </w:p>
  </w:footnote>
  <w:footnote w:type="continuationSeparator" w:id="0">
    <w:p w14:paraId="41F37EA3" w14:textId="77777777" w:rsidR="003D6949" w:rsidRDefault="003D6949"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Gonzalez">
    <w15:presenceInfo w15:providerId="Windows Live" w15:userId="fb21b5251bb55b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642F"/>
    <w:rsid w:val="0001359F"/>
    <w:rsid w:val="00015A48"/>
    <w:rsid w:val="0002467A"/>
    <w:rsid w:val="00036582"/>
    <w:rsid w:val="00046019"/>
    <w:rsid w:val="000563BE"/>
    <w:rsid w:val="00060E65"/>
    <w:rsid w:val="00067CF5"/>
    <w:rsid w:val="0007064C"/>
    <w:rsid w:val="00074487"/>
    <w:rsid w:val="0007717D"/>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697E"/>
    <w:rsid w:val="00112278"/>
    <w:rsid w:val="00115A08"/>
    <w:rsid w:val="001226A6"/>
    <w:rsid w:val="00133FD2"/>
    <w:rsid w:val="00134EEE"/>
    <w:rsid w:val="001410ED"/>
    <w:rsid w:val="00142B1D"/>
    <w:rsid w:val="00143A91"/>
    <w:rsid w:val="00144C01"/>
    <w:rsid w:val="00146BC2"/>
    <w:rsid w:val="00151720"/>
    <w:rsid w:val="0016161F"/>
    <w:rsid w:val="00162B1C"/>
    <w:rsid w:val="00162F50"/>
    <w:rsid w:val="001636B3"/>
    <w:rsid w:val="00165884"/>
    <w:rsid w:val="00170496"/>
    <w:rsid w:val="00172B5E"/>
    <w:rsid w:val="001748E8"/>
    <w:rsid w:val="00186AB4"/>
    <w:rsid w:val="00192DC2"/>
    <w:rsid w:val="00196F12"/>
    <w:rsid w:val="001A0A25"/>
    <w:rsid w:val="001A1284"/>
    <w:rsid w:val="001A7882"/>
    <w:rsid w:val="001B2745"/>
    <w:rsid w:val="001C0663"/>
    <w:rsid w:val="001C5DC9"/>
    <w:rsid w:val="001D5162"/>
    <w:rsid w:val="001E4207"/>
    <w:rsid w:val="00201286"/>
    <w:rsid w:val="0020669B"/>
    <w:rsid w:val="00210815"/>
    <w:rsid w:val="00210E35"/>
    <w:rsid w:val="002123DC"/>
    <w:rsid w:val="00212613"/>
    <w:rsid w:val="002127EB"/>
    <w:rsid w:val="00215132"/>
    <w:rsid w:val="002168AF"/>
    <w:rsid w:val="0022007E"/>
    <w:rsid w:val="00226A9B"/>
    <w:rsid w:val="0022779D"/>
    <w:rsid w:val="00236537"/>
    <w:rsid w:val="00237D93"/>
    <w:rsid w:val="00243500"/>
    <w:rsid w:val="00245CF6"/>
    <w:rsid w:val="00253261"/>
    <w:rsid w:val="00255F74"/>
    <w:rsid w:val="002564E2"/>
    <w:rsid w:val="00265BEB"/>
    <w:rsid w:val="00272006"/>
    <w:rsid w:val="0027283A"/>
    <w:rsid w:val="002836BD"/>
    <w:rsid w:val="00293D41"/>
    <w:rsid w:val="0029437B"/>
    <w:rsid w:val="002A126A"/>
    <w:rsid w:val="002A2006"/>
    <w:rsid w:val="002A238C"/>
    <w:rsid w:val="002A4CE0"/>
    <w:rsid w:val="002A4F18"/>
    <w:rsid w:val="002B4F24"/>
    <w:rsid w:val="002E4507"/>
    <w:rsid w:val="00300BD1"/>
    <w:rsid w:val="00302365"/>
    <w:rsid w:val="00304837"/>
    <w:rsid w:val="00305D57"/>
    <w:rsid w:val="00312A3C"/>
    <w:rsid w:val="00313CAE"/>
    <w:rsid w:val="0032050B"/>
    <w:rsid w:val="003215BB"/>
    <w:rsid w:val="00323516"/>
    <w:rsid w:val="003241E7"/>
    <w:rsid w:val="00331DF6"/>
    <w:rsid w:val="003411CE"/>
    <w:rsid w:val="00342962"/>
    <w:rsid w:val="0034347B"/>
    <w:rsid w:val="00345AE8"/>
    <w:rsid w:val="00352337"/>
    <w:rsid w:val="00352F2E"/>
    <w:rsid w:val="00353D2C"/>
    <w:rsid w:val="00361CAA"/>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C6AFC"/>
    <w:rsid w:val="003C70C3"/>
    <w:rsid w:val="003C76F1"/>
    <w:rsid w:val="003D1187"/>
    <w:rsid w:val="003D1F24"/>
    <w:rsid w:val="003D55DD"/>
    <w:rsid w:val="003D6755"/>
    <w:rsid w:val="003D6949"/>
    <w:rsid w:val="003D6AC5"/>
    <w:rsid w:val="003D75C1"/>
    <w:rsid w:val="003D7B2D"/>
    <w:rsid w:val="003E7239"/>
    <w:rsid w:val="003E7693"/>
    <w:rsid w:val="003F53BF"/>
    <w:rsid w:val="003F5D6F"/>
    <w:rsid w:val="003F66B1"/>
    <w:rsid w:val="003F6701"/>
    <w:rsid w:val="003F6FC3"/>
    <w:rsid w:val="00402484"/>
    <w:rsid w:val="004044EE"/>
    <w:rsid w:val="004138C9"/>
    <w:rsid w:val="0041437E"/>
    <w:rsid w:val="00415C9C"/>
    <w:rsid w:val="00424161"/>
    <w:rsid w:val="004270A0"/>
    <w:rsid w:val="004345FB"/>
    <w:rsid w:val="0044126A"/>
    <w:rsid w:val="004462A0"/>
    <w:rsid w:val="00460FF6"/>
    <w:rsid w:val="004643C8"/>
    <w:rsid w:val="00466321"/>
    <w:rsid w:val="0046644A"/>
    <w:rsid w:val="00467745"/>
    <w:rsid w:val="00470075"/>
    <w:rsid w:val="00471220"/>
    <w:rsid w:val="00475E90"/>
    <w:rsid w:val="004858DB"/>
    <w:rsid w:val="004909BA"/>
    <w:rsid w:val="00494897"/>
    <w:rsid w:val="004954C6"/>
    <w:rsid w:val="004963DC"/>
    <w:rsid w:val="004A3657"/>
    <w:rsid w:val="004A477F"/>
    <w:rsid w:val="004A5E7B"/>
    <w:rsid w:val="004A69A7"/>
    <w:rsid w:val="004A7C5A"/>
    <w:rsid w:val="004B0EC1"/>
    <w:rsid w:val="004B2BCA"/>
    <w:rsid w:val="004B4216"/>
    <w:rsid w:val="004C1041"/>
    <w:rsid w:val="004C2A64"/>
    <w:rsid w:val="004C6409"/>
    <w:rsid w:val="004D56F4"/>
    <w:rsid w:val="004E3429"/>
    <w:rsid w:val="004E37F6"/>
    <w:rsid w:val="004E42B2"/>
    <w:rsid w:val="004F02FD"/>
    <w:rsid w:val="004F3C38"/>
    <w:rsid w:val="004F4163"/>
    <w:rsid w:val="005034D8"/>
    <w:rsid w:val="005047CB"/>
    <w:rsid w:val="005057A6"/>
    <w:rsid w:val="00512EFC"/>
    <w:rsid w:val="00513482"/>
    <w:rsid w:val="00523C85"/>
    <w:rsid w:val="00530222"/>
    <w:rsid w:val="00535B08"/>
    <w:rsid w:val="005376D1"/>
    <w:rsid w:val="005402F8"/>
    <w:rsid w:val="005420D5"/>
    <w:rsid w:val="00542BE3"/>
    <w:rsid w:val="00545DA9"/>
    <w:rsid w:val="00554111"/>
    <w:rsid w:val="00575645"/>
    <w:rsid w:val="00584A86"/>
    <w:rsid w:val="005A0DE2"/>
    <w:rsid w:val="005A0EC2"/>
    <w:rsid w:val="005A128B"/>
    <w:rsid w:val="005A277D"/>
    <w:rsid w:val="005A506C"/>
    <w:rsid w:val="005B3607"/>
    <w:rsid w:val="005B544D"/>
    <w:rsid w:val="005C402D"/>
    <w:rsid w:val="005C53EE"/>
    <w:rsid w:val="005D2718"/>
    <w:rsid w:val="005D323F"/>
    <w:rsid w:val="005D66DA"/>
    <w:rsid w:val="005E29F3"/>
    <w:rsid w:val="005E473A"/>
    <w:rsid w:val="005E6752"/>
    <w:rsid w:val="005F5B63"/>
    <w:rsid w:val="00603653"/>
    <w:rsid w:val="00610C57"/>
    <w:rsid w:val="006141D7"/>
    <w:rsid w:val="00620471"/>
    <w:rsid w:val="006213B6"/>
    <w:rsid w:val="0062166D"/>
    <w:rsid w:val="006216C4"/>
    <w:rsid w:val="006241EC"/>
    <w:rsid w:val="006241FC"/>
    <w:rsid w:val="00624ED0"/>
    <w:rsid w:val="006256FD"/>
    <w:rsid w:val="006277AC"/>
    <w:rsid w:val="00630363"/>
    <w:rsid w:val="00637BCB"/>
    <w:rsid w:val="006501D6"/>
    <w:rsid w:val="006563D8"/>
    <w:rsid w:val="0066197E"/>
    <w:rsid w:val="006679E3"/>
    <w:rsid w:val="00675D46"/>
    <w:rsid w:val="006776B5"/>
    <w:rsid w:val="006813D5"/>
    <w:rsid w:val="00686C42"/>
    <w:rsid w:val="0069004B"/>
    <w:rsid w:val="00690C79"/>
    <w:rsid w:val="00691C1C"/>
    <w:rsid w:val="00696F18"/>
    <w:rsid w:val="006A531E"/>
    <w:rsid w:val="006B1F02"/>
    <w:rsid w:val="006B416A"/>
    <w:rsid w:val="006B6A4A"/>
    <w:rsid w:val="006B7A63"/>
    <w:rsid w:val="006C2FB7"/>
    <w:rsid w:val="006D510B"/>
    <w:rsid w:val="006E2228"/>
    <w:rsid w:val="006F68E7"/>
    <w:rsid w:val="006F7ABC"/>
    <w:rsid w:val="007022A4"/>
    <w:rsid w:val="00731CCD"/>
    <w:rsid w:val="0073208B"/>
    <w:rsid w:val="00732EA7"/>
    <w:rsid w:val="00734ABA"/>
    <w:rsid w:val="007373C3"/>
    <w:rsid w:val="00744CC4"/>
    <w:rsid w:val="00753331"/>
    <w:rsid w:val="007571DC"/>
    <w:rsid w:val="00760043"/>
    <w:rsid w:val="007623AC"/>
    <w:rsid w:val="007677B2"/>
    <w:rsid w:val="00772457"/>
    <w:rsid w:val="00776AA8"/>
    <w:rsid w:val="00776B33"/>
    <w:rsid w:val="007915D5"/>
    <w:rsid w:val="00793E19"/>
    <w:rsid w:val="007A2783"/>
    <w:rsid w:val="007A353C"/>
    <w:rsid w:val="007A53FA"/>
    <w:rsid w:val="007A6F89"/>
    <w:rsid w:val="007B33CC"/>
    <w:rsid w:val="007B701F"/>
    <w:rsid w:val="007C4CBF"/>
    <w:rsid w:val="007D4F25"/>
    <w:rsid w:val="007D6373"/>
    <w:rsid w:val="007D693F"/>
    <w:rsid w:val="007E146F"/>
    <w:rsid w:val="007E316A"/>
    <w:rsid w:val="007F18BB"/>
    <w:rsid w:val="007F6C5B"/>
    <w:rsid w:val="008122DD"/>
    <w:rsid w:val="0081237C"/>
    <w:rsid w:val="00817E45"/>
    <w:rsid w:val="0082011C"/>
    <w:rsid w:val="00821621"/>
    <w:rsid w:val="008250B1"/>
    <w:rsid w:val="00832289"/>
    <w:rsid w:val="00854675"/>
    <w:rsid w:val="00862235"/>
    <w:rsid w:val="00870D77"/>
    <w:rsid w:val="00871D56"/>
    <w:rsid w:val="008728FA"/>
    <w:rsid w:val="00872CC3"/>
    <w:rsid w:val="008858C5"/>
    <w:rsid w:val="00886191"/>
    <w:rsid w:val="00887578"/>
    <w:rsid w:val="008A099B"/>
    <w:rsid w:val="008B5FB9"/>
    <w:rsid w:val="008D3209"/>
    <w:rsid w:val="008D715D"/>
    <w:rsid w:val="008E1538"/>
    <w:rsid w:val="008E76C1"/>
    <w:rsid w:val="008F03B7"/>
    <w:rsid w:val="00903A7D"/>
    <w:rsid w:val="00904469"/>
    <w:rsid w:val="009049FB"/>
    <w:rsid w:val="0091541A"/>
    <w:rsid w:val="00920358"/>
    <w:rsid w:val="0092319F"/>
    <w:rsid w:val="00930AB0"/>
    <w:rsid w:val="00931B8B"/>
    <w:rsid w:val="00933FF1"/>
    <w:rsid w:val="009421FA"/>
    <w:rsid w:val="00945616"/>
    <w:rsid w:val="00960575"/>
    <w:rsid w:val="00960C16"/>
    <w:rsid w:val="00965417"/>
    <w:rsid w:val="00971089"/>
    <w:rsid w:val="00972B79"/>
    <w:rsid w:val="0098315B"/>
    <w:rsid w:val="009858FC"/>
    <w:rsid w:val="00990CE5"/>
    <w:rsid w:val="009A090A"/>
    <w:rsid w:val="009A2F64"/>
    <w:rsid w:val="009A5CCE"/>
    <w:rsid w:val="009B2A30"/>
    <w:rsid w:val="009B5992"/>
    <w:rsid w:val="009B5EC4"/>
    <w:rsid w:val="009C1B1F"/>
    <w:rsid w:val="009C7B27"/>
    <w:rsid w:val="009D1933"/>
    <w:rsid w:val="009D3031"/>
    <w:rsid w:val="009D4814"/>
    <w:rsid w:val="009D636B"/>
    <w:rsid w:val="009E287D"/>
    <w:rsid w:val="009E5C01"/>
    <w:rsid w:val="009F6138"/>
    <w:rsid w:val="00A0506C"/>
    <w:rsid w:val="00A110F4"/>
    <w:rsid w:val="00A12308"/>
    <w:rsid w:val="00A152E7"/>
    <w:rsid w:val="00A15902"/>
    <w:rsid w:val="00A160E4"/>
    <w:rsid w:val="00A1652D"/>
    <w:rsid w:val="00A211CB"/>
    <w:rsid w:val="00A2163E"/>
    <w:rsid w:val="00A23EB3"/>
    <w:rsid w:val="00A26A1F"/>
    <w:rsid w:val="00A33B63"/>
    <w:rsid w:val="00A364A4"/>
    <w:rsid w:val="00A40599"/>
    <w:rsid w:val="00A42EE7"/>
    <w:rsid w:val="00A5157E"/>
    <w:rsid w:val="00A525F2"/>
    <w:rsid w:val="00A637E7"/>
    <w:rsid w:val="00A63D7C"/>
    <w:rsid w:val="00A708B3"/>
    <w:rsid w:val="00A70D07"/>
    <w:rsid w:val="00A71040"/>
    <w:rsid w:val="00A815C0"/>
    <w:rsid w:val="00A81EB5"/>
    <w:rsid w:val="00A90092"/>
    <w:rsid w:val="00A96011"/>
    <w:rsid w:val="00A96A43"/>
    <w:rsid w:val="00A974F6"/>
    <w:rsid w:val="00AA1590"/>
    <w:rsid w:val="00AA3D94"/>
    <w:rsid w:val="00AA7ACC"/>
    <w:rsid w:val="00AB3D7C"/>
    <w:rsid w:val="00AB6BCF"/>
    <w:rsid w:val="00AC2220"/>
    <w:rsid w:val="00AC35E8"/>
    <w:rsid w:val="00AC51BE"/>
    <w:rsid w:val="00AC5586"/>
    <w:rsid w:val="00AD7AD0"/>
    <w:rsid w:val="00AE3257"/>
    <w:rsid w:val="00AE5396"/>
    <w:rsid w:val="00AF055C"/>
    <w:rsid w:val="00AF1705"/>
    <w:rsid w:val="00AF3246"/>
    <w:rsid w:val="00AF439F"/>
    <w:rsid w:val="00AF77FA"/>
    <w:rsid w:val="00B07D72"/>
    <w:rsid w:val="00B10509"/>
    <w:rsid w:val="00B20614"/>
    <w:rsid w:val="00B22D9F"/>
    <w:rsid w:val="00B2418D"/>
    <w:rsid w:val="00B2466A"/>
    <w:rsid w:val="00B25ADF"/>
    <w:rsid w:val="00B30DC6"/>
    <w:rsid w:val="00B33B24"/>
    <w:rsid w:val="00B42B02"/>
    <w:rsid w:val="00B44F58"/>
    <w:rsid w:val="00B504FC"/>
    <w:rsid w:val="00B56FAB"/>
    <w:rsid w:val="00B612F5"/>
    <w:rsid w:val="00B71C6C"/>
    <w:rsid w:val="00B761B4"/>
    <w:rsid w:val="00B8008B"/>
    <w:rsid w:val="00BA6990"/>
    <w:rsid w:val="00BB16D4"/>
    <w:rsid w:val="00BB281C"/>
    <w:rsid w:val="00BB6A08"/>
    <w:rsid w:val="00BC3436"/>
    <w:rsid w:val="00BC7D8D"/>
    <w:rsid w:val="00BE5BE3"/>
    <w:rsid w:val="00BE7339"/>
    <w:rsid w:val="00BE7F03"/>
    <w:rsid w:val="00BF551F"/>
    <w:rsid w:val="00C07D47"/>
    <w:rsid w:val="00C124D8"/>
    <w:rsid w:val="00C12E46"/>
    <w:rsid w:val="00C1694A"/>
    <w:rsid w:val="00C32880"/>
    <w:rsid w:val="00C43629"/>
    <w:rsid w:val="00C511DA"/>
    <w:rsid w:val="00C5191D"/>
    <w:rsid w:val="00C54D4A"/>
    <w:rsid w:val="00C61F31"/>
    <w:rsid w:val="00C66264"/>
    <w:rsid w:val="00C801BE"/>
    <w:rsid w:val="00C8425B"/>
    <w:rsid w:val="00C852FF"/>
    <w:rsid w:val="00C930F7"/>
    <w:rsid w:val="00C97E89"/>
    <w:rsid w:val="00CA05EA"/>
    <w:rsid w:val="00CA300C"/>
    <w:rsid w:val="00CD091E"/>
    <w:rsid w:val="00CD55DC"/>
    <w:rsid w:val="00CD5AE6"/>
    <w:rsid w:val="00CE0F85"/>
    <w:rsid w:val="00CF127C"/>
    <w:rsid w:val="00CF169D"/>
    <w:rsid w:val="00CF269F"/>
    <w:rsid w:val="00CF3DD2"/>
    <w:rsid w:val="00CF5003"/>
    <w:rsid w:val="00D04E26"/>
    <w:rsid w:val="00D131EB"/>
    <w:rsid w:val="00D1492E"/>
    <w:rsid w:val="00D15AE2"/>
    <w:rsid w:val="00D23ED9"/>
    <w:rsid w:val="00D25EA5"/>
    <w:rsid w:val="00D26B4D"/>
    <w:rsid w:val="00D31A26"/>
    <w:rsid w:val="00D3233A"/>
    <w:rsid w:val="00D329C8"/>
    <w:rsid w:val="00D37086"/>
    <w:rsid w:val="00D41882"/>
    <w:rsid w:val="00D43F7A"/>
    <w:rsid w:val="00D46237"/>
    <w:rsid w:val="00D4649B"/>
    <w:rsid w:val="00D57759"/>
    <w:rsid w:val="00D63E03"/>
    <w:rsid w:val="00D66108"/>
    <w:rsid w:val="00D74431"/>
    <w:rsid w:val="00D8755F"/>
    <w:rsid w:val="00DB4D5B"/>
    <w:rsid w:val="00DB5868"/>
    <w:rsid w:val="00DD3FE8"/>
    <w:rsid w:val="00DD6827"/>
    <w:rsid w:val="00DE5A72"/>
    <w:rsid w:val="00DE7C3E"/>
    <w:rsid w:val="00DF1619"/>
    <w:rsid w:val="00DF4C9E"/>
    <w:rsid w:val="00DF7F70"/>
    <w:rsid w:val="00E10F9E"/>
    <w:rsid w:val="00E11908"/>
    <w:rsid w:val="00E213BF"/>
    <w:rsid w:val="00E21E16"/>
    <w:rsid w:val="00E25688"/>
    <w:rsid w:val="00E47602"/>
    <w:rsid w:val="00E61AA9"/>
    <w:rsid w:val="00E62270"/>
    <w:rsid w:val="00E65566"/>
    <w:rsid w:val="00E65C15"/>
    <w:rsid w:val="00E91850"/>
    <w:rsid w:val="00E91AD4"/>
    <w:rsid w:val="00EA48A2"/>
    <w:rsid w:val="00EA4D80"/>
    <w:rsid w:val="00EB4982"/>
    <w:rsid w:val="00EB54C3"/>
    <w:rsid w:val="00EC0AAD"/>
    <w:rsid w:val="00EC2C02"/>
    <w:rsid w:val="00EC340E"/>
    <w:rsid w:val="00EC78F9"/>
    <w:rsid w:val="00ED028B"/>
    <w:rsid w:val="00ED0CF6"/>
    <w:rsid w:val="00ED2A53"/>
    <w:rsid w:val="00ED3B23"/>
    <w:rsid w:val="00EF1E12"/>
    <w:rsid w:val="00EF71C5"/>
    <w:rsid w:val="00F00C8C"/>
    <w:rsid w:val="00F065B3"/>
    <w:rsid w:val="00F102C2"/>
    <w:rsid w:val="00F156CF"/>
    <w:rsid w:val="00F17A89"/>
    <w:rsid w:val="00F262FD"/>
    <w:rsid w:val="00F27290"/>
    <w:rsid w:val="00F30CA2"/>
    <w:rsid w:val="00F32124"/>
    <w:rsid w:val="00F36D6D"/>
    <w:rsid w:val="00F40A0E"/>
    <w:rsid w:val="00F44343"/>
    <w:rsid w:val="00F467DA"/>
    <w:rsid w:val="00F53572"/>
    <w:rsid w:val="00F66C9E"/>
    <w:rsid w:val="00F7118E"/>
    <w:rsid w:val="00F713A0"/>
    <w:rsid w:val="00F726F4"/>
    <w:rsid w:val="00F728A7"/>
    <w:rsid w:val="00F74C3B"/>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harliebayne.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1D6B5E56DA46AE819E7CE5876FF856"/>
        <w:category>
          <w:name w:val="General"/>
          <w:gallery w:val="placeholder"/>
        </w:category>
        <w:types>
          <w:type w:val="bbPlcHdr"/>
        </w:types>
        <w:behaviors>
          <w:behavior w:val="content"/>
        </w:behaviors>
        <w:guid w:val="{43E09294-0E35-419D-AA61-18832E977321}"/>
      </w:docPartPr>
      <w:docPartBody>
        <w:p w:rsidR="009072F0" w:rsidRDefault="00DD11FE" w:rsidP="00DD11FE">
          <w:pPr>
            <w:pStyle w:val="E71D6B5E56DA46AE819E7CE5876FF856"/>
          </w:pPr>
          <w:r w:rsidRPr="00BC5060">
            <w:rPr>
              <w:rStyle w:val="PlaceholderText"/>
            </w:rPr>
            <w:t>Click or tap here to enter text.</w:t>
          </w:r>
        </w:p>
      </w:docPartBody>
    </w:docPart>
    <w:docPart>
      <w:docPartPr>
        <w:name w:val="2A0598FA1A6541799E93107FDD50C775"/>
        <w:category>
          <w:name w:val="General"/>
          <w:gallery w:val="placeholder"/>
        </w:category>
        <w:types>
          <w:type w:val="bbPlcHdr"/>
        </w:types>
        <w:behaviors>
          <w:behavior w:val="content"/>
        </w:behaviors>
        <w:guid w:val="{E3A18217-0574-448D-8830-DD90893CBA5C}"/>
      </w:docPartPr>
      <w:docPartBody>
        <w:p w:rsidR="009072F0" w:rsidRDefault="00DD11FE" w:rsidP="00DD11FE">
          <w:pPr>
            <w:pStyle w:val="2A0598FA1A6541799E93107FDD50C775"/>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1323E2"/>
    <w:rsid w:val="001A2258"/>
    <w:rsid w:val="00234789"/>
    <w:rsid w:val="002C2888"/>
    <w:rsid w:val="00301E0E"/>
    <w:rsid w:val="00395D51"/>
    <w:rsid w:val="003A31AA"/>
    <w:rsid w:val="003D3200"/>
    <w:rsid w:val="003E6927"/>
    <w:rsid w:val="00410A91"/>
    <w:rsid w:val="00446874"/>
    <w:rsid w:val="004A14B5"/>
    <w:rsid w:val="004E3A53"/>
    <w:rsid w:val="004E5141"/>
    <w:rsid w:val="00507441"/>
    <w:rsid w:val="005A6279"/>
    <w:rsid w:val="00652F47"/>
    <w:rsid w:val="006D2CDF"/>
    <w:rsid w:val="006F7958"/>
    <w:rsid w:val="0071290B"/>
    <w:rsid w:val="00794B7C"/>
    <w:rsid w:val="007F47A6"/>
    <w:rsid w:val="00812BF9"/>
    <w:rsid w:val="00841126"/>
    <w:rsid w:val="00853C50"/>
    <w:rsid w:val="00870C7E"/>
    <w:rsid w:val="00897E6E"/>
    <w:rsid w:val="008A33B7"/>
    <w:rsid w:val="009072F0"/>
    <w:rsid w:val="00913088"/>
    <w:rsid w:val="009502FD"/>
    <w:rsid w:val="009622FA"/>
    <w:rsid w:val="00984B45"/>
    <w:rsid w:val="00A12A02"/>
    <w:rsid w:val="00A57CDD"/>
    <w:rsid w:val="00AD458B"/>
    <w:rsid w:val="00AD6E50"/>
    <w:rsid w:val="00B43FD5"/>
    <w:rsid w:val="00C10CB6"/>
    <w:rsid w:val="00C13A63"/>
    <w:rsid w:val="00C27F19"/>
    <w:rsid w:val="00D17131"/>
    <w:rsid w:val="00D60735"/>
    <w:rsid w:val="00D77E7E"/>
    <w:rsid w:val="00DD11FE"/>
    <w:rsid w:val="00DE216D"/>
    <w:rsid w:val="00E01DF1"/>
    <w:rsid w:val="00E41A6F"/>
    <w:rsid w:val="00EC392F"/>
    <w:rsid w:val="00F2571F"/>
    <w:rsid w:val="00F45AC8"/>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4B7C"/>
    <w:rPr>
      <w:color w:val="808080"/>
    </w:rPr>
  </w:style>
  <w:style w:type="paragraph" w:customStyle="1" w:styleId="E71D6B5E56DA46AE819E7CE5876FF856">
    <w:name w:val="E71D6B5E56DA46AE819E7CE5876FF856"/>
    <w:rsid w:val="00DD11FE"/>
  </w:style>
  <w:style w:type="paragraph" w:customStyle="1" w:styleId="2A0598FA1A6541799E93107FDD50C775">
    <w:name w:val="2A0598FA1A6541799E93107FDD50C775"/>
    <w:rsid w:val="00DD11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33736</Words>
  <Characters>192300</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2</cp:revision>
  <dcterms:created xsi:type="dcterms:W3CDTF">2024-04-01T17:21:00Z</dcterms:created>
  <dcterms:modified xsi:type="dcterms:W3CDTF">2024-04-01T17:21:00Z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id="EUQU0rwL"/&gt;&lt;style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