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04C1AC2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02ED5ABF" w:rsidR="00E56505" w:rsidRPr="00E56505" w:rsidRDefault="00123567" w:rsidP="00BC40EE">
      <w:pPr>
        <w:spacing w:line="480" w:lineRule="auto"/>
        <w:ind w:firstLine="720"/>
        <w:rPr>
          <w:rFonts w:ascii="Arial" w:hAnsi="Arial" w:cs="Arial"/>
          <w:iCs/>
        </w:rPr>
      </w:pPr>
      <w:del w:id="0" w:author="Nizet, Victor" w:date="2024-05-03T22:54:00Z">
        <w:r w:rsidDel="007A6E5C">
          <w:rPr>
            <w:rFonts w:ascii="Arial" w:hAnsi="Arial" w:cs="Arial"/>
            <w:iCs/>
          </w:rPr>
          <w:delText xml:space="preserve">Mechanisms </w:delText>
        </w:r>
      </w:del>
      <w:ins w:id="1" w:author="Nizet, Victor" w:date="2024-05-03T22:54:00Z">
        <w:r w:rsidR="007A6E5C">
          <w:rPr>
            <w:rFonts w:ascii="Arial" w:hAnsi="Arial" w:cs="Arial"/>
            <w:iCs/>
          </w:rPr>
          <w:t>Despite the prevalence and severity of enterococcal bacteremia (EcB), the mechanisms underlying</w:t>
        </w:r>
      </w:ins>
      <w:del w:id="2" w:author="Nizet, Victor" w:date="2024-05-03T22:54:00Z">
        <w:r w:rsidDel="007A6E5C">
          <w:rPr>
            <w:rFonts w:ascii="Arial" w:hAnsi="Arial" w:cs="Arial"/>
            <w:iCs/>
          </w:rPr>
          <w:delText xml:space="preserve">associated with </w:delText>
        </w:r>
      </w:del>
      <w:r>
        <w:rPr>
          <w:rFonts w:ascii="Arial" w:hAnsi="Arial" w:cs="Arial"/>
          <w:iCs/>
        </w:rPr>
        <w:t>s</w:t>
      </w:r>
      <w:r w:rsidRPr="00123567">
        <w:rPr>
          <w:rFonts w:ascii="Arial" w:hAnsi="Arial" w:cs="Arial"/>
          <w:iCs/>
        </w:rPr>
        <w:t xml:space="preserve">ystemic host responses to </w:t>
      </w:r>
      <w:del w:id="3" w:author="Nizet, Victor" w:date="2024-05-03T22:54:00Z">
        <w:r w:rsidRPr="00123567" w:rsidDel="007A6E5C">
          <w:rPr>
            <w:rFonts w:ascii="Arial" w:hAnsi="Arial" w:cs="Arial"/>
            <w:iCs/>
          </w:rPr>
          <w:delText>Enterococcal bacteremia (EcB)</w:delText>
        </w:r>
      </w:del>
      <w:ins w:id="4" w:author="Nizet, Victor" w:date="2024-05-03T22:54:00Z">
        <w:r w:rsidR="007A6E5C">
          <w:rPr>
            <w:rFonts w:ascii="Arial" w:hAnsi="Arial" w:cs="Arial"/>
            <w:iCs/>
          </w:rPr>
          <w:t>the disease</w:t>
        </w:r>
      </w:ins>
      <w:r w:rsidRPr="00123567">
        <w:rPr>
          <w:rFonts w:ascii="Arial" w:hAnsi="Arial" w:cs="Arial"/>
          <w:iCs/>
        </w:rPr>
        <w:t xml:space="preserve"> remain unclear</w:t>
      </w:r>
      <w:ins w:id="5" w:author="Nizet, Victor" w:date="2024-05-03T22:55:00Z">
        <w:r w:rsidR="007A6E5C">
          <w:rPr>
            <w:rFonts w:ascii="Arial" w:hAnsi="Arial" w:cs="Arial"/>
            <w:iCs/>
          </w:rPr>
          <w:t>.</w:t>
        </w:r>
      </w:ins>
      <w:r w:rsidRPr="00123567">
        <w:rPr>
          <w:rFonts w:ascii="Arial" w:hAnsi="Arial" w:cs="Arial"/>
          <w:iCs/>
        </w:rPr>
        <w:t xml:space="preserve"> </w:t>
      </w:r>
      <w:del w:id="6" w:author="Nizet, Victor" w:date="2024-05-03T22:55:00Z">
        <w:r w:rsidRPr="00123567" w:rsidDel="007A6E5C">
          <w:rPr>
            <w:rFonts w:ascii="Arial" w:hAnsi="Arial" w:cs="Arial"/>
            <w:iCs/>
          </w:rPr>
          <w:delText>despite the prevalence and severity of the disease</w:delText>
        </w:r>
        <w:r w:rsidR="00E56505" w:rsidRPr="00E56505" w:rsidDel="007A6E5C">
          <w:rPr>
            <w:rFonts w:ascii="Arial" w:hAnsi="Arial" w:cs="Arial"/>
            <w:iCs/>
          </w:rPr>
          <w:delText xml:space="preserve">. </w:delText>
        </w:r>
      </w:del>
      <w:r w:rsidR="00E56505">
        <w:rPr>
          <w:rFonts w:ascii="Arial" w:hAnsi="Arial" w:cs="Arial"/>
          <w:iCs/>
        </w:rPr>
        <w:t>Here w</w:t>
      </w:r>
      <w:r w:rsidR="00E56505" w:rsidRPr="00E56505">
        <w:rPr>
          <w:rFonts w:ascii="Arial" w:hAnsi="Arial" w:cs="Arial"/>
          <w:iCs/>
        </w:rPr>
        <w:t xml:space="preserve">e present an extensive study </w:t>
      </w:r>
      <w:del w:id="7" w:author="Nizet, Victor" w:date="2024-05-03T22:55:00Z">
        <w:r w:rsidR="00E56505" w:rsidRPr="00E56505" w:rsidDel="007A6E5C">
          <w:rPr>
            <w:rFonts w:ascii="Arial" w:hAnsi="Arial" w:cs="Arial"/>
            <w:iCs/>
          </w:rPr>
          <w:delText xml:space="preserve">profiling </w:delText>
        </w:r>
      </w:del>
      <w:ins w:id="8" w:author="Nizet, Victor" w:date="2024-05-03T22:55:00Z">
        <w:r w:rsidR="007A6E5C">
          <w:rPr>
            <w:rFonts w:ascii="Arial" w:hAnsi="Arial" w:cs="Arial"/>
            <w:iCs/>
          </w:rPr>
          <w:t>that profiles</w:t>
        </w:r>
        <w:r w:rsidR="007A6E5C" w:rsidRPr="00E56505">
          <w:rPr>
            <w:rFonts w:ascii="Arial" w:hAnsi="Arial" w:cs="Arial"/>
            <w:iCs/>
          </w:rPr>
          <w:t xml:space="preserve"> </w:t>
        </w:r>
      </w:ins>
      <w:r w:rsidR="00E56505" w:rsidRPr="00E56505">
        <w:rPr>
          <w:rFonts w:ascii="Arial" w:hAnsi="Arial" w:cs="Arial"/>
          <w:iCs/>
        </w:rPr>
        <w:t>molecular differences in</w:t>
      </w:r>
      <w:ins w:id="9" w:author="Nizet, Victor" w:date="2024-05-03T22:55:00Z">
        <w:r w:rsidR="007A6E5C">
          <w:rPr>
            <w:rFonts w:ascii="Arial" w:hAnsi="Arial" w:cs="Arial"/>
            <w:iCs/>
          </w:rPr>
          <w:t xml:space="preserve"> plasma from</w:t>
        </w:r>
      </w:ins>
      <w:r w:rsidR="00E56505" w:rsidRPr="00E56505">
        <w:rPr>
          <w:rFonts w:ascii="Arial" w:hAnsi="Arial" w:cs="Arial"/>
          <w:iCs/>
        </w:rPr>
        <w:t xml:space="preserve">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del w:id="10" w:author="Nizet, Victor" w:date="2024-05-03T22:55:00Z">
        <w:r w:rsidR="00E56505" w:rsidRPr="00E56505" w:rsidDel="007A6E5C">
          <w:rPr>
            <w:rFonts w:ascii="Arial" w:hAnsi="Arial" w:cs="Arial"/>
            <w:iCs/>
          </w:rPr>
          <w:delText xml:space="preserve">Shotgun </w:delText>
        </w:r>
      </w:del>
      <w:ins w:id="11" w:author="Nizet, Victor" w:date="2024-05-03T22:55:00Z">
        <w:r w:rsidR="007A6E5C">
          <w:rPr>
            <w:rFonts w:ascii="Arial" w:hAnsi="Arial" w:cs="Arial"/>
            <w:iCs/>
          </w:rPr>
          <w:t>We performed s</w:t>
        </w:r>
        <w:r w:rsidR="007A6E5C" w:rsidRPr="00E56505">
          <w:rPr>
            <w:rFonts w:ascii="Arial" w:hAnsi="Arial" w:cs="Arial"/>
            <w:iCs/>
          </w:rPr>
          <w:t xml:space="preserve">hotgun </w:t>
        </w:r>
      </w:ins>
      <w:r w:rsidR="00E56505" w:rsidRPr="00E56505">
        <w:rPr>
          <w:rFonts w:ascii="Arial" w:hAnsi="Arial" w:cs="Arial"/>
          <w:iCs/>
        </w:rPr>
        <w:t xml:space="preserve">proteomics and metabolomics </w:t>
      </w:r>
      <w:del w:id="12" w:author="Nizet, Victor" w:date="2024-05-03T22:56:00Z">
        <w:r w:rsidR="00E56505" w:rsidRPr="00E56505" w:rsidDel="007A6E5C">
          <w:rPr>
            <w:rFonts w:ascii="Arial" w:hAnsi="Arial" w:cs="Arial"/>
            <w:iCs/>
          </w:rPr>
          <w:delText xml:space="preserve">were performed </w:delText>
        </w:r>
      </w:del>
      <w:r w:rsidR="00E56505" w:rsidRPr="00E56505">
        <w:rPr>
          <w:rFonts w:ascii="Arial" w:hAnsi="Arial" w:cs="Arial"/>
          <w:iCs/>
        </w:rPr>
        <w:t>on 105 plasma samples, including</w:t>
      </w:r>
      <w:ins w:id="13" w:author="Nizet, Victor" w:date="2024-05-03T22:56:00Z">
        <w:r w:rsidR="007A6E5C">
          <w:rPr>
            <w:rFonts w:ascii="Arial" w:hAnsi="Arial" w:cs="Arial"/>
            <w:iCs/>
          </w:rPr>
          <w:t xml:space="preserve"> those from</w:t>
        </w:r>
      </w:ins>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del w:id="14" w:author="Nizet, Victor" w:date="2024-05-03T22:57:00Z">
        <w:r w:rsidR="00E56505" w:rsidDel="007A6E5C">
          <w:rPr>
            <w:rFonts w:ascii="Arial" w:hAnsi="Arial" w:cs="Arial"/>
          </w:rPr>
          <w:delText xml:space="preserve">, </w:delText>
        </w:r>
      </w:del>
      <w:ins w:id="15" w:author="Nizet, Victor" w:date="2024-05-03T22:57:00Z">
        <w:r w:rsidR="007A6E5C">
          <w:rPr>
            <w:rFonts w:ascii="Arial" w:hAnsi="Arial" w:cs="Arial"/>
          </w:rPr>
          <w:t xml:space="preserve">. </w:t>
        </w:r>
      </w:ins>
      <w:del w:id="16" w:author="Nizet, Victor" w:date="2024-05-03T22:57:00Z">
        <w:r w:rsidR="00E56505" w:rsidDel="007A6E5C">
          <w:rPr>
            <w:rFonts w:ascii="Arial" w:hAnsi="Arial" w:cs="Arial"/>
          </w:rPr>
          <w:delText xml:space="preserve">with </w:delText>
        </w:r>
        <w:r w:rsidR="00DE65B5" w:rsidDel="007A6E5C">
          <w:rPr>
            <w:rFonts w:ascii="Arial" w:hAnsi="Arial" w:cs="Arial"/>
          </w:rPr>
          <w:delText>several</w:delText>
        </w:r>
        <w:r w:rsidR="00E56505" w:rsidDel="007A6E5C">
          <w:rPr>
            <w:rFonts w:ascii="Arial" w:hAnsi="Arial" w:cs="Arial"/>
          </w:rPr>
          <w:delText xml:space="preserve"> </w:delText>
        </w:r>
      </w:del>
      <w:ins w:id="17" w:author="Nizet, Victor" w:date="2024-05-03T22:57:00Z">
        <w:r w:rsidR="007A6E5C">
          <w:rPr>
            <w:rFonts w:ascii="Arial" w:hAnsi="Arial" w:cs="Arial"/>
          </w:rPr>
          <w:t xml:space="preserve">Several </w:t>
        </w:r>
      </w:ins>
      <w:r w:rsidR="00E56505">
        <w:rPr>
          <w:rFonts w:ascii="Arial" w:hAnsi="Arial" w:cs="Arial"/>
        </w:rPr>
        <w:t xml:space="preserve">features distinguishing these two </w:t>
      </w:r>
      <w:del w:id="18" w:author="Nizet, Victor" w:date="2024-05-03T22:57:00Z">
        <w:r w:rsidR="00E56505" w:rsidDel="007A6E5C">
          <w:rPr>
            <w:rFonts w:ascii="Arial" w:hAnsi="Arial" w:cs="Arial"/>
          </w:rPr>
          <w:delText xml:space="preserve">classes </w:delText>
        </w:r>
      </w:del>
      <w:ins w:id="19" w:author="Nizet, Victor" w:date="2024-05-03T22:57:00Z">
        <w:r w:rsidR="007A6E5C">
          <w:rPr>
            <w:rFonts w:ascii="Arial" w:hAnsi="Arial" w:cs="Arial"/>
          </w:rPr>
          <w:t xml:space="preserve">groups </w:t>
        </w:r>
      </w:ins>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del w:id="20" w:author="Nizet, Victor" w:date="2024-05-03T22:57:00Z">
        <w:r w:rsidR="00E56505" w:rsidRPr="00E56505" w:rsidDel="007A6E5C">
          <w:rPr>
            <w:rFonts w:ascii="Arial" w:hAnsi="Arial" w:cs="Arial"/>
            <w:iCs/>
          </w:rPr>
          <w:delText xml:space="preserve">showed </w:delText>
        </w:r>
      </w:del>
      <w:ins w:id="21" w:author="Nizet, Victor" w:date="2024-05-03T22:57:00Z">
        <w:r w:rsidR="007A6E5C">
          <w:rPr>
            <w:rFonts w:ascii="Arial" w:hAnsi="Arial" w:cs="Arial"/>
            <w:iCs/>
          </w:rPr>
          <w:t>revea</w:t>
        </w:r>
      </w:ins>
      <w:ins w:id="22" w:author="Nizet, Victor" w:date="2024-05-03T22:58:00Z">
        <w:r w:rsidR="007A6E5C">
          <w:rPr>
            <w:rFonts w:ascii="Arial" w:hAnsi="Arial" w:cs="Arial"/>
            <w:iCs/>
          </w:rPr>
          <w:t>led</w:t>
        </w:r>
      </w:ins>
      <w:ins w:id="23" w:author="Nizet, Victor" w:date="2024-05-03T22:57:00Z">
        <w:r w:rsidR="007A6E5C" w:rsidRPr="00E56505">
          <w:rPr>
            <w:rFonts w:ascii="Arial" w:hAnsi="Arial" w:cs="Arial"/>
            <w:iCs/>
          </w:rPr>
          <w:t xml:space="preserve"> </w:t>
        </w:r>
      </w:ins>
      <w:r w:rsidR="00E56505" w:rsidRPr="00E56505">
        <w:rPr>
          <w:rFonts w:ascii="Arial" w:hAnsi="Arial" w:cs="Arial"/>
          <w:iCs/>
        </w:rPr>
        <w:t>shared reductions in cholesterol metabolism proteins</w:t>
      </w:r>
      <w:del w:id="24" w:author="Nizet, Victor" w:date="2024-05-03T22:58:00Z">
        <w:r w:rsidR="00E56505" w:rsidRPr="00E56505" w:rsidDel="007A6E5C">
          <w:rPr>
            <w:rFonts w:ascii="Arial" w:hAnsi="Arial" w:cs="Arial"/>
            <w:iCs/>
          </w:rPr>
          <w:delText xml:space="preserve">, with </w:delText>
        </w:r>
        <w:r w:rsidR="00E56505" w:rsidDel="007A6E5C">
          <w:rPr>
            <w:rFonts w:ascii="Arial" w:hAnsi="Arial" w:cs="Arial"/>
            <w:iCs/>
          </w:rPr>
          <w:delText>deviating</w:delText>
        </w:r>
      </w:del>
      <w:ins w:id="25" w:author="Nizet, Victor" w:date="2024-05-03T22:58:00Z">
        <w:r w:rsidR="007A6E5C">
          <w:rPr>
            <w:rFonts w:ascii="Arial" w:hAnsi="Arial" w:cs="Arial"/>
            <w:iCs/>
          </w:rPr>
          <w:t xml:space="preserve"> and differeing</w:t>
        </w:r>
      </w:ins>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Profiling </w:t>
      </w:r>
      <w:ins w:id="26" w:author="Nizet, Victor" w:date="2024-05-03T22:58:00Z">
        <w:r w:rsidR="007A6E5C">
          <w:rPr>
            <w:rFonts w:ascii="Arial" w:hAnsi="Arial" w:cs="Arial"/>
            <w:iCs/>
          </w:rPr>
          <w:t xml:space="preserve">of </w:t>
        </w:r>
      </w:ins>
      <w:r w:rsidR="00E56505" w:rsidRPr="00E56505">
        <w:rPr>
          <w:rFonts w:ascii="Arial" w:hAnsi="Arial" w:cs="Arial"/>
          <w:iCs/>
        </w:rPr>
        <w:t xml:space="preserve">Enterococcus isolates </w:t>
      </w:r>
      <w:r w:rsidR="00BC40EE">
        <w:rPr>
          <w:rFonts w:ascii="Arial" w:hAnsi="Arial" w:cs="Arial"/>
          <w:iCs/>
        </w:rPr>
        <w:t xml:space="preserve">derived from patients </w:t>
      </w:r>
      <w:del w:id="27" w:author="Nizet, Victor" w:date="2024-05-03T22:58:00Z">
        <w:r w:rsidR="00E56505" w:rsidRPr="00E56505" w:rsidDel="007A6E5C">
          <w:rPr>
            <w:rFonts w:ascii="Arial" w:hAnsi="Arial" w:cs="Arial"/>
            <w:iCs/>
          </w:rPr>
          <w:delText xml:space="preserve">allowed </w:delText>
        </w:r>
        <w:r w:rsidR="00BC40EE" w:rsidDel="007A6E5C">
          <w:rPr>
            <w:rFonts w:ascii="Arial" w:hAnsi="Arial" w:cs="Arial"/>
            <w:iCs/>
          </w:rPr>
          <w:delText>for</w:delText>
        </w:r>
      </w:del>
      <w:ins w:id="28" w:author="Nizet, Victor" w:date="2024-05-03T22:58:00Z">
        <w:r w:rsidR="007A6E5C">
          <w:rPr>
            <w:rFonts w:ascii="Arial" w:hAnsi="Arial" w:cs="Arial"/>
            <w:iCs/>
          </w:rPr>
          <w:t>facilitated</w:t>
        </w:r>
      </w:ins>
      <w:r w:rsidR="00BC40EE">
        <w:rPr>
          <w:rFonts w:ascii="Arial" w:hAnsi="Arial" w:cs="Arial"/>
          <w:iCs/>
        </w:rPr>
        <w:t xml:space="preserve"> </w:t>
      </w:r>
      <w:r w:rsidR="00E56505" w:rsidRPr="00E56505">
        <w:rPr>
          <w:rFonts w:ascii="Arial" w:hAnsi="Arial" w:cs="Arial"/>
          <w:iCs/>
        </w:rPr>
        <w:t>a nuanced comparison between</w:t>
      </w:r>
      <w:del w:id="29" w:author="Nizet, Victor" w:date="2024-05-03T23:01:00Z">
        <w:r w:rsidR="00E56505" w:rsidRPr="00E56505" w:rsidDel="00E542E9">
          <w:rPr>
            <w:rFonts w:ascii="Arial" w:hAnsi="Arial" w:cs="Arial"/>
            <w:iCs/>
          </w:rPr>
          <w:delText xml:space="preserve"> EcB caused by </w:delText>
        </w:r>
        <w:r w:rsidR="00E56505" w:rsidRPr="00E56505" w:rsidDel="00E542E9">
          <w:rPr>
            <w:rFonts w:ascii="Arial" w:hAnsi="Arial" w:cs="Arial"/>
            <w:i/>
          </w:rPr>
          <w:delText>E. faecalis</w:delText>
        </w:r>
        <w:r w:rsidR="00E56505" w:rsidRPr="00E56505" w:rsidDel="00E542E9">
          <w:rPr>
            <w:rFonts w:ascii="Arial" w:hAnsi="Arial" w:cs="Arial"/>
            <w:iCs/>
          </w:rPr>
          <w:delText xml:space="preserve"> and E</w:delText>
        </w:r>
        <w:r w:rsidR="00E56505" w:rsidRPr="00E56505" w:rsidDel="00E542E9">
          <w:rPr>
            <w:rFonts w:ascii="Arial" w:hAnsi="Arial" w:cs="Arial"/>
            <w:i/>
          </w:rPr>
          <w:delText>. faecium,</w:delText>
        </w:r>
        <w:r w:rsidR="00E56505" w:rsidRPr="00E56505" w:rsidDel="00E542E9">
          <w:rPr>
            <w:rFonts w:ascii="Arial" w:hAnsi="Arial" w:cs="Arial"/>
            <w:iCs/>
          </w:rPr>
          <w:delText xml:space="preserve"> </w:delText>
        </w:r>
      </w:del>
      <w:del w:id="30" w:author="Nizet, Victor" w:date="2024-05-03T22:58:00Z">
        <w:r w:rsidR="00E56505" w:rsidDel="00E542E9">
          <w:rPr>
            <w:rFonts w:ascii="Arial" w:hAnsi="Arial" w:cs="Arial"/>
            <w:iCs/>
          </w:rPr>
          <w:delText>uncovering</w:delText>
        </w:r>
        <w:r w:rsidR="00E56505" w:rsidRPr="00E56505" w:rsidDel="00E542E9">
          <w:rPr>
            <w:rFonts w:ascii="Arial" w:hAnsi="Arial" w:cs="Arial"/>
            <w:iCs/>
          </w:rPr>
          <w:delText xml:space="preserve"> </w:delText>
        </w:r>
      </w:del>
      <w:del w:id="31" w:author="Nizet, Victor" w:date="2024-05-03T23:01:00Z">
        <w:r w:rsidR="00E56505" w:rsidRPr="00E56505" w:rsidDel="00E542E9">
          <w:rPr>
            <w:rFonts w:ascii="Arial" w:hAnsi="Arial" w:cs="Arial"/>
            <w:iCs/>
          </w:rPr>
          <w:delText xml:space="preserve">reduced immunoglobulin </w:delText>
        </w:r>
      </w:del>
      <w:del w:id="32" w:author="Nizet, Victor" w:date="2024-05-03T22:59:00Z">
        <w:r w:rsidR="00E56505" w:rsidRPr="00E56505" w:rsidDel="00E542E9">
          <w:rPr>
            <w:rFonts w:ascii="Arial" w:hAnsi="Arial" w:cs="Arial"/>
            <w:iCs/>
          </w:rPr>
          <w:delText xml:space="preserve">abundances </w:delText>
        </w:r>
      </w:del>
      <w:del w:id="33" w:author="Nizet, Victor" w:date="2024-05-03T23:01:00Z">
        <w:r w:rsidR="00E56505" w:rsidRPr="00E56505" w:rsidDel="00E542E9">
          <w:rPr>
            <w:rFonts w:ascii="Arial" w:hAnsi="Arial" w:cs="Arial"/>
            <w:iCs/>
          </w:rPr>
          <w:delText xml:space="preserve">in </w:delText>
        </w:r>
        <w:r w:rsidR="00E56505" w:rsidRPr="00E56505" w:rsidDel="00E542E9">
          <w:rPr>
            <w:rFonts w:ascii="Arial" w:hAnsi="Arial" w:cs="Arial"/>
            <w:i/>
          </w:rPr>
          <w:delText>E. faecium</w:delText>
        </w:r>
        <w:r w:rsidR="00E56505" w:rsidRPr="00E56505" w:rsidDel="00E542E9">
          <w:rPr>
            <w:rFonts w:ascii="Arial" w:hAnsi="Arial" w:cs="Arial"/>
            <w:iCs/>
          </w:rPr>
          <w:delText xml:space="preserve"> </w:delText>
        </w:r>
      </w:del>
      <w:del w:id="34" w:author="Nizet, Victor" w:date="2024-05-03T22:59:00Z">
        <w:r w:rsidR="00E56505" w:rsidRPr="00E56505" w:rsidDel="00E542E9">
          <w:rPr>
            <w:rFonts w:ascii="Arial" w:hAnsi="Arial" w:cs="Arial"/>
            <w:iCs/>
          </w:rPr>
          <w:delText>cases</w:delText>
        </w:r>
        <w:r w:rsidR="00E56505" w:rsidDel="00E542E9">
          <w:rPr>
            <w:rFonts w:ascii="Arial" w:hAnsi="Arial" w:cs="Arial"/>
            <w:iCs/>
          </w:rPr>
          <w:delText xml:space="preserve"> </w:delText>
        </w:r>
      </w:del>
      <w:del w:id="35" w:author="Nizet, Victor" w:date="2024-05-03T23:01:00Z">
        <w:r w:rsidR="00E56505" w:rsidDel="00E542E9">
          <w:rPr>
            <w:rFonts w:ascii="Arial" w:hAnsi="Arial" w:cs="Arial"/>
            <w:iCs/>
          </w:rPr>
          <w:delText>and features capable of distinguishing the underlying microbe</w:delText>
        </w:r>
      </w:del>
      <w:ins w:id="36" w:author="Nizet, Victor" w:date="2024-05-03T23:00:00Z">
        <w:r w:rsidR="00E542E9">
          <w:rPr>
            <w:rFonts w:ascii="Arial" w:hAnsi="Arial" w:cs="Arial"/>
            <w:iCs/>
          </w:rPr>
          <w:t>.</w:t>
        </w:r>
      </w:ins>
      <w:r w:rsidR="00E56505">
        <w:rPr>
          <w:rFonts w:ascii="Arial" w:hAnsi="Arial" w:cs="Arial"/>
          <w:iCs/>
        </w:rPr>
        <w:t xml:space="preserve"> </w:t>
      </w:r>
      <w:del w:id="37" w:author="Nizet, Victor" w:date="2024-05-03T23:00:00Z">
        <w:r w:rsidR="00E56505" w:rsidDel="00E542E9">
          <w:rPr>
            <w:rFonts w:ascii="Arial" w:hAnsi="Arial" w:cs="Arial"/>
            <w:iCs/>
          </w:rPr>
          <w:delText xml:space="preserve">behind </w:delText>
        </w:r>
      </w:del>
      <w:ins w:id="38" w:author="Nizet, Victor" w:date="2024-05-03T23:00:00Z">
        <w:r w:rsidR="00E542E9">
          <w:rPr>
            <w:rFonts w:ascii="Arial" w:hAnsi="Arial" w:cs="Arial"/>
            <w:iCs/>
          </w:rPr>
          <w:t xml:space="preserve">Leveraging extensive patient metadata, we now have identified features associated with  </w:t>
        </w:r>
      </w:ins>
      <w:del w:id="39" w:author="Nizet, Victor" w:date="2024-05-03T23:00:00Z">
        <w:r w:rsidR="00E56505" w:rsidDel="00E542E9">
          <w:rPr>
            <w:rFonts w:ascii="Arial" w:hAnsi="Arial" w:cs="Arial"/>
            <w:iCs/>
          </w:rPr>
          <w:delText>infection with moderate accuracy</w:delText>
        </w:r>
      </w:del>
      <w:ins w:id="40" w:author="Nizet, Victor" w:date="2024-05-03T23:00:00Z">
        <w:r w:rsidR="00E542E9">
          <w:rPr>
            <w:rFonts w:ascii="Arial" w:hAnsi="Arial" w:cs="Arial"/>
            <w:iCs/>
          </w:rPr>
          <w:t>mortality</w:t>
        </w:r>
      </w:ins>
      <w:r w:rsidR="00E56505" w:rsidRPr="00E56505">
        <w:rPr>
          <w:rFonts w:ascii="Arial" w:hAnsi="Arial" w:cs="Arial"/>
          <w:iCs/>
        </w:rPr>
        <w:t>. Leveraging</w:t>
      </w:r>
      <w:r w:rsidR="00BC40EE">
        <w:rPr>
          <w:rFonts w:ascii="Arial" w:hAnsi="Arial" w:cs="Arial"/>
          <w:iCs/>
        </w:rPr>
        <w:t xml:space="preserve"> extensive</w:t>
      </w:r>
      <w:r w:rsidR="00E56505" w:rsidRPr="00E56505">
        <w:rPr>
          <w:rFonts w:ascii="Arial" w:hAnsi="Arial" w:cs="Arial"/>
          <w:iCs/>
        </w:rPr>
        <w:t xml:space="preserve"> patient metadata</w:t>
      </w:r>
      <w:ins w:id="41" w:author="Nizet, Victor" w:date="2024-05-03T23:00:00Z">
        <w:r w:rsidR="00E542E9">
          <w:rPr>
            <w:rFonts w:ascii="Arial" w:hAnsi="Arial" w:cs="Arial"/>
            <w:iCs/>
          </w:rPr>
          <w:t xml:space="preserve">, we </w:t>
        </w:r>
      </w:ins>
      <w:del w:id="42" w:author="Nizet, Victor" w:date="2024-05-03T23:01:00Z">
        <w:r w:rsidR="00BC40EE" w:rsidDel="00E542E9">
          <w:rPr>
            <w:rFonts w:ascii="Arial" w:hAnsi="Arial" w:cs="Arial"/>
            <w:iCs/>
          </w:rPr>
          <w:delText xml:space="preserve"> </w:delText>
        </w:r>
      </w:del>
      <w:del w:id="43" w:author="Nizet, Victor" w:date="2024-05-03T23:00:00Z">
        <w:r w:rsidR="00BC40EE" w:rsidDel="00E542E9">
          <w:rPr>
            <w:rFonts w:ascii="Arial" w:hAnsi="Arial" w:cs="Arial"/>
            <w:iCs/>
          </w:rPr>
          <w:delText xml:space="preserve">allowed </w:delText>
        </w:r>
        <w:r w:rsidR="00302C3D" w:rsidDel="00E542E9">
          <w:rPr>
            <w:rFonts w:ascii="Arial" w:hAnsi="Arial" w:cs="Arial"/>
            <w:iCs/>
          </w:rPr>
          <w:delText>the</w:delText>
        </w:r>
        <w:r w:rsidR="00BC40EE" w:rsidDel="00E542E9">
          <w:rPr>
            <w:rFonts w:ascii="Arial" w:hAnsi="Arial" w:cs="Arial"/>
            <w:iCs/>
          </w:rPr>
          <w:delText xml:space="preserve"> identif</w:delText>
        </w:r>
        <w:r w:rsidR="00302C3D" w:rsidDel="00E542E9">
          <w:rPr>
            <w:rFonts w:ascii="Arial" w:hAnsi="Arial" w:cs="Arial"/>
            <w:iCs/>
          </w:rPr>
          <w:delText>ication</w:delText>
        </w:r>
      </w:del>
      <w:ins w:id="44" w:author="Nizet, Victor" w:date="2024-05-03T23:00:00Z">
        <w:r w:rsidR="00E542E9">
          <w:rPr>
            <w:rFonts w:ascii="Arial" w:hAnsi="Arial" w:cs="Arial"/>
            <w:iCs/>
          </w:rPr>
          <w:t>identified</w:t>
        </w:r>
      </w:ins>
      <w:r w:rsidR="00302C3D">
        <w:rPr>
          <w:rFonts w:ascii="Arial" w:hAnsi="Arial" w:cs="Arial"/>
          <w:iCs/>
        </w:rPr>
        <w:t xml:space="preserve"> </w:t>
      </w:r>
      <w:del w:id="45" w:author="Nizet, Victor" w:date="2024-05-03T23:01:00Z">
        <w:r w:rsidR="00302C3D" w:rsidDel="00E542E9">
          <w:rPr>
            <w:rFonts w:ascii="Arial" w:hAnsi="Arial" w:cs="Arial"/>
            <w:iCs/>
          </w:rPr>
          <w:delText>of</w:delText>
        </w:r>
        <w:r w:rsidR="00E56505" w:rsidRPr="00E56505" w:rsidDel="00E542E9">
          <w:rPr>
            <w:rFonts w:ascii="Arial" w:hAnsi="Arial" w:cs="Arial"/>
            <w:iCs/>
          </w:rPr>
          <w:delText xml:space="preserve"> </w:delText>
        </w:r>
      </w:del>
      <w:r w:rsidR="00E56505" w:rsidRPr="00E56505">
        <w:rPr>
          <w:rFonts w:ascii="Arial" w:hAnsi="Arial" w:cs="Arial"/>
          <w:iCs/>
        </w:rPr>
        <w:t xml:space="preserve">features associated with mortality or survival, revealing significant multi-omic differences </w:t>
      </w:r>
      <w:r w:rsidR="00E56505" w:rsidRPr="00E56505">
        <w:rPr>
          <w:rFonts w:ascii="Arial" w:hAnsi="Arial" w:cs="Arial"/>
          <w:iCs/>
        </w:rPr>
        <w:lastRenderedPageBreak/>
        <w:t xml:space="preserve">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del w:id="46" w:author="Nizet, Victor" w:date="2024-05-03T23:01:00Z">
        <w:r w:rsidR="00E56505" w:rsidRPr="003411CE" w:rsidDel="00E542E9">
          <w:rPr>
            <w:rFonts w:ascii="Arial" w:hAnsi="Arial" w:cs="Arial"/>
          </w:rPr>
          <w:delText xml:space="preserve">endeavor </w:delText>
        </w:r>
      </w:del>
      <w:ins w:id="47" w:author="Nizet, Victor" w:date="2024-05-03T23:01:00Z">
        <w:r w:rsidR="00E542E9">
          <w:rPr>
            <w:rFonts w:ascii="Arial" w:hAnsi="Arial" w:cs="Arial"/>
          </w:rPr>
          <w:t>study aims</w:t>
        </w:r>
        <w:r w:rsidR="00E542E9" w:rsidRPr="003411CE">
          <w:rPr>
            <w:rFonts w:ascii="Arial" w:hAnsi="Arial" w:cs="Arial"/>
          </w:rPr>
          <w:t xml:space="preserve"> </w:t>
        </w:r>
      </w:ins>
      <w:del w:id="48" w:author="Nizet, Victor" w:date="2024-05-03T23:01:00Z">
        <w:r w:rsidR="00E56505" w:rsidDel="00E542E9">
          <w:rPr>
            <w:rFonts w:ascii="Arial" w:hAnsi="Arial" w:cs="Arial"/>
          </w:rPr>
          <w:delText>aspires</w:delText>
        </w:r>
        <w:r w:rsidR="00E56505" w:rsidRPr="003411CE" w:rsidDel="00E542E9">
          <w:rPr>
            <w:rFonts w:ascii="Arial" w:hAnsi="Arial" w:cs="Arial"/>
          </w:rPr>
          <w:delText xml:space="preserve"> </w:delText>
        </w:r>
      </w:del>
      <w:ins w:id="49" w:author="Nizet, Victor" w:date="2024-05-03T23:01:00Z">
        <w:r w:rsidR="00E542E9" w:rsidRPr="003411CE">
          <w:rPr>
            <w:rFonts w:ascii="Arial" w:hAnsi="Arial" w:cs="Arial"/>
          </w:rPr>
          <w:t xml:space="preserve"> </w:t>
        </w:r>
      </w:ins>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del w:id="50" w:author="Nizet, Victor" w:date="2024-05-03T23:02:00Z">
        <w:r w:rsidR="00E56505" w:rsidRPr="00E56505" w:rsidDel="00E542E9">
          <w:rPr>
            <w:rFonts w:ascii="Arial" w:hAnsi="Arial" w:cs="Arial"/>
            <w:iCs/>
          </w:rPr>
          <w:delText xml:space="preserve">aid </w:delText>
        </w:r>
      </w:del>
      <w:ins w:id="51" w:author="Nizet, Victor" w:date="2024-05-03T23:02:00Z">
        <w:r w:rsidR="00E542E9">
          <w:rPr>
            <w:rFonts w:ascii="Arial" w:hAnsi="Arial" w:cs="Arial"/>
            <w:iCs/>
          </w:rPr>
          <w:t>facilitate</w:t>
        </w:r>
        <w:r w:rsidR="00E542E9" w:rsidRPr="00E56505">
          <w:rPr>
            <w:rFonts w:ascii="Arial" w:hAnsi="Arial" w:cs="Arial"/>
            <w:iCs/>
          </w:rPr>
          <w:t xml:space="preserve"> </w:t>
        </w:r>
      </w:ins>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48C1A539"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w:t>
      </w:r>
      <w:del w:id="52" w:author="Nizet, Victor" w:date="2024-05-03T23:03:00Z">
        <w:r w:rsidRPr="002E2AD9" w:rsidDel="00E542E9">
          <w:rPr>
            <w:rFonts w:ascii="Arial" w:hAnsi="Arial" w:cs="Arial"/>
          </w:rPr>
          <w:delText xml:space="preserve">infection </w:delText>
        </w:r>
      </w:del>
      <w:ins w:id="53" w:author="Nizet, Victor" w:date="2024-05-03T23:03:00Z">
        <w:r w:rsidR="00E542E9">
          <w:rPr>
            <w:rFonts w:ascii="Arial" w:hAnsi="Arial" w:cs="Arial"/>
          </w:rPr>
          <w:t>the</w:t>
        </w:r>
        <w:r w:rsidR="00E542E9" w:rsidRPr="002E2AD9">
          <w:rPr>
            <w:rFonts w:ascii="Arial" w:hAnsi="Arial" w:cs="Arial"/>
          </w:rPr>
          <w:t xml:space="preserve"> </w:t>
        </w:r>
      </w:ins>
      <w:r w:rsidRPr="002E2AD9">
        <w:rPr>
          <w:rFonts w:ascii="Arial" w:hAnsi="Arial" w:cs="Arial"/>
        </w:rPr>
        <w:t>presence</w:t>
      </w:r>
      <w:ins w:id="54" w:author="Nizet, Victor" w:date="2024-05-03T23:03:00Z">
        <w:r w:rsidR="00E542E9">
          <w:rPr>
            <w:rFonts w:ascii="Arial" w:hAnsi="Arial" w:cs="Arial"/>
          </w:rPr>
          <w:t xml:space="preserve"> of infection</w:t>
        </w:r>
      </w:ins>
      <w:r w:rsidRPr="002E2AD9">
        <w:rPr>
          <w:rFonts w:ascii="Arial" w:hAnsi="Arial" w:cs="Arial"/>
        </w:rPr>
        <w:t xml:space="preserve">, </w:t>
      </w:r>
      <w:r w:rsidR="00CB5F26">
        <w:rPr>
          <w:rFonts w:ascii="Arial" w:hAnsi="Arial" w:cs="Arial"/>
        </w:rPr>
        <w:t>species</w:t>
      </w:r>
      <w:ins w:id="55" w:author="Nizet, Victor" w:date="2024-05-03T23:03:00Z">
        <w:r w:rsidR="00E542E9">
          <w:rPr>
            <w:rFonts w:ascii="Arial" w:hAnsi="Arial" w:cs="Arial"/>
          </w:rPr>
          <w:t xml:space="preserve"> differences</w:t>
        </w:r>
      </w:ins>
      <w:r w:rsidRPr="002E2AD9">
        <w:rPr>
          <w:rFonts w:ascii="Arial" w:hAnsi="Arial" w:cs="Arial"/>
        </w:rPr>
        <w:t xml:space="preserve">, and survival outcome. </w:t>
      </w:r>
      <w:r w:rsidR="00DE65B5">
        <w:rPr>
          <w:rFonts w:ascii="Arial" w:hAnsi="Arial" w:cs="Arial"/>
        </w:rPr>
        <w:t xml:space="preserve">We </w:t>
      </w:r>
      <w:del w:id="56" w:author="Nizet, Victor" w:date="2024-05-03T23:03:00Z">
        <w:r w:rsidR="00DE65B5" w:rsidDel="00E542E9">
          <w:rPr>
            <w:rFonts w:ascii="Arial" w:hAnsi="Arial" w:cs="Arial"/>
          </w:rPr>
          <w:delText>also</w:delText>
        </w:r>
        <w:r w:rsidDel="00E542E9">
          <w:rPr>
            <w:rFonts w:ascii="Arial" w:hAnsi="Arial" w:cs="Arial"/>
          </w:rPr>
          <w:delText xml:space="preserve"> </w:delText>
        </w:r>
        <w:r w:rsidRPr="002E2AD9" w:rsidDel="00E542E9">
          <w:rPr>
            <w:rFonts w:ascii="Arial" w:hAnsi="Arial" w:cs="Arial"/>
          </w:rPr>
          <w:delText>identif</w:delText>
        </w:r>
        <w:r w:rsidDel="00E542E9">
          <w:rPr>
            <w:rFonts w:ascii="Arial" w:hAnsi="Arial" w:cs="Arial"/>
          </w:rPr>
          <w:delText>y</w:delText>
        </w:r>
        <w:r w:rsidRPr="002E2AD9" w:rsidDel="00E542E9">
          <w:rPr>
            <w:rFonts w:ascii="Arial" w:hAnsi="Arial" w:cs="Arial"/>
          </w:rPr>
          <w:delText xml:space="preserve"> </w:delText>
        </w:r>
      </w:del>
      <w:ins w:id="57" w:author="Nizet, Victor" w:date="2024-05-03T23:03:00Z">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ins>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del w:id="58" w:author="Nizet, Victor" w:date="2024-05-03T23:03:00Z">
        <w:r w:rsidR="00DE65B5" w:rsidDel="00E542E9">
          <w:rPr>
            <w:rFonts w:ascii="Arial" w:hAnsi="Arial" w:cs="Arial"/>
          </w:rPr>
          <w:delText xml:space="preserve">the </w:delText>
        </w:r>
      </w:del>
      <w:r w:rsidRPr="002E2AD9">
        <w:rPr>
          <w:rFonts w:ascii="Arial" w:hAnsi="Arial" w:cs="Arial"/>
        </w:rPr>
        <w:t xml:space="preserve">potential </w:t>
      </w:r>
      <w:del w:id="59" w:author="Nizet, Victor" w:date="2024-05-03T23:03:00Z">
        <w:r w:rsidR="002247E0" w:rsidDel="00E542E9">
          <w:rPr>
            <w:rFonts w:ascii="Arial" w:hAnsi="Arial" w:cs="Arial"/>
          </w:rPr>
          <w:delText xml:space="preserve">for </w:delText>
        </w:r>
      </w:del>
      <w:r w:rsidRPr="002E2AD9">
        <w:rPr>
          <w:rFonts w:ascii="Arial" w:hAnsi="Arial" w:cs="Arial"/>
        </w:rPr>
        <w:t>practical clinical utility.</w:t>
      </w:r>
      <w:r w:rsidR="00DE65B5">
        <w:rPr>
          <w:rFonts w:ascii="Arial" w:hAnsi="Arial" w:cs="Arial"/>
        </w:rPr>
        <w:t xml:space="preserve"> </w:t>
      </w:r>
      <w:del w:id="60" w:author="Nizet, Victor" w:date="2024-05-03T23:03:00Z">
        <w:r w:rsidR="00077760" w:rsidDel="00E542E9">
          <w:rPr>
            <w:rFonts w:ascii="Arial" w:hAnsi="Arial" w:cs="Arial"/>
          </w:rPr>
          <w:delText xml:space="preserve">We </w:delText>
        </w:r>
      </w:del>
      <w:ins w:id="61" w:author="Nizet, Victor" w:date="2024-05-03T23:03:00Z">
        <w:r w:rsidR="00E542E9">
          <w:rPr>
            <w:rFonts w:ascii="Arial" w:hAnsi="Arial" w:cs="Arial"/>
          </w:rPr>
          <w:t xml:space="preserve">However, our study </w:t>
        </w:r>
      </w:ins>
      <w:r w:rsidR="008B6E16">
        <w:rPr>
          <w:rFonts w:ascii="Arial" w:hAnsi="Arial" w:cs="Arial"/>
        </w:rPr>
        <w:t>also</w:t>
      </w:r>
      <w:r w:rsidR="00077760">
        <w:rPr>
          <w:rFonts w:ascii="Arial" w:hAnsi="Arial" w:cs="Arial"/>
        </w:rPr>
        <w:t xml:space="preserve"> establish</w:t>
      </w:r>
      <w:ins w:id="62" w:author="Nizet, Victor" w:date="2024-05-03T23:04:00Z">
        <w:r w:rsidR="00E542E9">
          <w:rPr>
            <w:rFonts w:ascii="Arial" w:hAnsi="Arial" w:cs="Arial"/>
          </w:rPr>
          <w:t>ed</w:t>
        </w:r>
      </w:ins>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ins w:id="63" w:author="Nizet, Victor" w:date="2024-05-03T23:04:00Z">
        <w:r w:rsidR="00E542E9">
          <w:rPr>
            <w:rFonts w:ascii="Arial" w:hAnsi="Arial" w:cs="Arial"/>
          </w:rPr>
          <w:t xml:space="preserve">only </w:t>
        </w:r>
      </w:ins>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ins w:id="64" w:author="Nizet, Victor" w:date="2024-05-03T23:04:00Z">
        <w:r w:rsidR="00E542E9">
          <w:rPr>
            <w:rFonts w:ascii="Arial" w:hAnsi="Arial" w:cs="Arial"/>
          </w:rPr>
          <w:t>,</w:t>
        </w:r>
      </w:ins>
      <w:r w:rsidR="00DE65B5">
        <w:rPr>
          <w:rFonts w:ascii="Arial" w:hAnsi="Arial" w:cs="Arial"/>
        </w:rPr>
        <w:t xml:space="preserve"> </w:t>
      </w:r>
      <w:del w:id="65" w:author="Nizet, Victor" w:date="2024-05-03T23:04:00Z">
        <w:r w:rsidR="00DE65B5" w:rsidDel="00E542E9">
          <w:rPr>
            <w:rFonts w:ascii="Arial" w:hAnsi="Arial" w:cs="Arial"/>
          </w:rPr>
          <w:delText xml:space="preserve">that </w:delText>
        </w:r>
      </w:del>
      <w:ins w:id="66" w:author="Nizet, Victor" w:date="2024-05-03T23:04:00Z">
        <w:r w:rsidR="00E542E9">
          <w:rPr>
            <w:rFonts w:ascii="Arial" w:hAnsi="Arial" w:cs="Arial"/>
          </w:rPr>
          <w:t xml:space="preserve">unlikely </w:t>
        </w:r>
      </w:ins>
      <w:del w:id="67" w:author="Nizet, Victor" w:date="2024-05-03T23:04:00Z">
        <w:r w:rsidR="00077760" w:rsidDel="00E542E9">
          <w:rPr>
            <w:rFonts w:ascii="Arial" w:hAnsi="Arial" w:cs="Arial"/>
          </w:rPr>
          <w:delText>is</w:delText>
        </w:r>
        <w:r w:rsidR="00DE65B5" w:rsidDel="00E542E9">
          <w:rPr>
            <w:rFonts w:ascii="Arial" w:hAnsi="Arial" w:cs="Arial"/>
          </w:rPr>
          <w:delText xml:space="preserve"> </w:delText>
        </w:r>
        <w:r w:rsidR="002247E0" w:rsidRPr="002247E0" w:rsidDel="00E542E9">
          <w:rPr>
            <w:rFonts w:ascii="Arial" w:hAnsi="Arial" w:cs="Arial"/>
          </w:rPr>
          <w:delText xml:space="preserve">unlikely </w:delText>
        </w:r>
      </w:del>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 xml:space="preserve">ly </w:t>
      </w:r>
      <w:del w:id="68" w:author="Nizet, Victor" w:date="2024-05-03T23:04:00Z">
        <w:r w:rsidR="002247E0" w:rsidDel="00E542E9">
          <w:rPr>
            <w:rFonts w:ascii="Arial" w:hAnsi="Arial" w:cs="Arial"/>
          </w:rPr>
          <w:delText>used</w:delText>
        </w:r>
        <w:r w:rsidR="002247E0" w:rsidRPr="002247E0" w:rsidDel="00E542E9">
          <w:rPr>
            <w:rFonts w:ascii="Arial" w:hAnsi="Arial" w:cs="Arial"/>
          </w:rPr>
          <w:delText xml:space="preserve"> clinical </w:delText>
        </w:r>
      </w:del>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5D1A8BF8"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del w:id="69" w:author="Nizet, Victor" w:date="2024-05-03T15:17:00Z">
        <w:r w:rsidR="00A2163E" w:rsidDel="00AC3F8A">
          <w:rPr>
            <w:rFonts w:ascii="Arial" w:hAnsi="Arial" w:cs="Arial"/>
          </w:rPr>
          <w:delText xml:space="preserve">the </w:delText>
        </w:r>
      </w:del>
      <w:ins w:id="70" w:author="Nizet, Victor" w:date="2024-05-03T15:17:00Z">
        <w:r w:rsidR="00AC3F8A">
          <w:rPr>
            <w:rFonts w:ascii="Arial" w:hAnsi="Arial" w:cs="Arial"/>
          </w:rPr>
          <w:t xml:space="preserve">terrestrial animals first </w:t>
        </w:r>
      </w:ins>
      <w:r w:rsidR="00A2163E">
        <w:rPr>
          <w:rFonts w:ascii="Arial" w:hAnsi="Arial" w:cs="Arial"/>
        </w:rPr>
        <w:t>transition</w:t>
      </w:r>
      <w:ins w:id="71" w:author="Nizet, Victor" w:date="2024-05-03T15:17:00Z">
        <w:r w:rsidR="00AC3F8A">
          <w:rPr>
            <w:rFonts w:ascii="Arial" w:hAnsi="Arial" w:cs="Arial"/>
          </w:rPr>
          <w:t>ed</w:t>
        </w:r>
      </w:ins>
      <w:r w:rsidR="00A2163E">
        <w:rPr>
          <w:rFonts w:ascii="Arial" w:hAnsi="Arial" w:cs="Arial"/>
        </w:rPr>
        <w:t xml:space="preserve"> </w:t>
      </w:r>
      <w:del w:id="72" w:author="Nizet, Victor" w:date="2024-05-03T15:17:00Z">
        <w:r w:rsidR="00A2163E" w:rsidDel="00AC3F8A">
          <w:rPr>
            <w:rFonts w:ascii="Arial" w:hAnsi="Arial" w:cs="Arial"/>
          </w:rPr>
          <w:delText xml:space="preserve">of </w:delText>
        </w:r>
        <w:r w:rsidR="005376D1" w:rsidDel="00AC3F8A">
          <w:rPr>
            <w:rFonts w:ascii="Arial" w:hAnsi="Arial" w:cs="Arial"/>
          </w:rPr>
          <w:delText>terrestrial</w:delText>
        </w:r>
        <w:r w:rsidR="00A2163E" w:rsidRPr="00CF169D" w:rsidDel="00AC3F8A">
          <w:rPr>
            <w:rFonts w:ascii="Arial" w:hAnsi="Arial" w:cs="Arial"/>
          </w:rPr>
          <w:delText xml:space="preserve"> </w:delText>
        </w:r>
        <w:r w:rsidRPr="00CF169D" w:rsidDel="00AC3F8A">
          <w:rPr>
            <w:rFonts w:ascii="Arial" w:hAnsi="Arial" w:cs="Arial"/>
          </w:rPr>
          <w:delText xml:space="preserve">animals </w:delText>
        </w:r>
      </w:del>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del w:id="73" w:author="Nizet, Victor" w:date="2024-05-03T15:17:00Z">
        <w:r w:rsidR="00D93400" w:rsidDel="00AC3F8A">
          <w:rPr>
            <w:rFonts w:ascii="Arial" w:hAnsi="Arial" w:cs="Arial"/>
          </w:rPr>
          <w:delText>evolved</w:delText>
        </w:r>
        <w:r w:rsidR="00F11B63" w:rsidDel="00AC3F8A">
          <w:rPr>
            <w:rFonts w:ascii="Arial" w:hAnsi="Arial" w:cs="Arial"/>
          </w:rPr>
          <w:delText xml:space="preserve"> </w:delText>
        </w:r>
      </w:del>
      <w:ins w:id="74" w:author="Nizet, Victor" w:date="2024-05-03T15:17:00Z">
        <w:r w:rsidR="00AC3F8A">
          <w:rPr>
            <w:rFonts w:ascii="Arial" w:hAnsi="Arial" w:cs="Arial"/>
          </w:rPr>
          <w:t xml:space="preserve">have </w:t>
        </w:r>
      </w:ins>
      <w:r w:rsidR="00F11B63">
        <w:rPr>
          <w:rFonts w:ascii="Arial" w:hAnsi="Arial" w:cs="Arial"/>
        </w:rPr>
        <w:t xml:space="preserve">independently </w:t>
      </w:r>
      <w:ins w:id="75" w:author="Nizet, Victor" w:date="2024-05-03T15:18:00Z">
        <w:r w:rsidR="00AC3F8A">
          <w:rPr>
            <w:rFonts w:ascii="Arial" w:hAnsi="Arial" w:cs="Arial"/>
          </w:rPr>
          <w:t xml:space="preserve">evolved </w:t>
        </w:r>
      </w:ins>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del w:id="76" w:author="Nizet, Victor" w:date="2024-05-03T15:18:00Z">
        <w:r w:rsidR="00D93400" w:rsidDel="00AC3F8A">
          <w:rPr>
            <w:rFonts w:ascii="Arial" w:hAnsi="Arial" w:cs="Arial"/>
          </w:rPr>
          <w:delText>have the potential to</w:delText>
        </w:r>
      </w:del>
      <w:ins w:id="77" w:author="Nizet, Victor" w:date="2024-05-03T15:18:00Z">
        <w:r w:rsidR="00AC3F8A">
          <w:rPr>
            <w:rFonts w:ascii="Arial" w:hAnsi="Arial" w:cs="Arial"/>
          </w:rPr>
          <w:t>c</w:t>
        </w:r>
      </w:ins>
      <w:ins w:id="78" w:author="Nizet, Victor" w:date="2024-05-03T15:19:00Z">
        <w:r w:rsidR="00AC3F8A">
          <w:rPr>
            <w:rFonts w:ascii="Arial" w:hAnsi="Arial" w:cs="Arial"/>
          </w:rPr>
          <w:t>an</w:t>
        </w:r>
      </w:ins>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del w:id="79" w:author="Nizet, Victor" w:date="2024-05-03T15:19:00Z">
        <w:r w:rsidR="00D93400" w:rsidDel="00AC3F8A">
          <w:rPr>
            <w:rFonts w:ascii="Arial" w:hAnsi="Arial" w:cs="Arial"/>
          </w:rPr>
          <w:delText xml:space="preserve">met </w:delText>
        </w:r>
      </w:del>
      <w:ins w:id="80" w:author="Nizet, Victor" w:date="2024-05-03T15:19:00Z">
        <w:r w:rsidR="00AC3F8A">
          <w:rPr>
            <w:rFonts w:ascii="Arial" w:hAnsi="Arial" w:cs="Arial"/>
          </w:rPr>
          <w:t xml:space="preserve">encountered </w:t>
        </w:r>
      </w:ins>
      <w:r w:rsidR="00D93400">
        <w:rPr>
          <w:rFonts w:ascii="Arial" w:hAnsi="Arial" w:cs="Arial"/>
        </w:rPr>
        <w:t xml:space="preserve">in </w:t>
      </w:r>
      <w:del w:id="81" w:author="Nizet, Victor" w:date="2024-05-03T15:19:00Z">
        <w:r w:rsidR="00D93400" w:rsidDel="00AC3F8A">
          <w:rPr>
            <w:rFonts w:ascii="Arial" w:hAnsi="Arial" w:cs="Arial"/>
          </w:rPr>
          <w:delText xml:space="preserve">the </w:delText>
        </w:r>
      </w:del>
      <w:r w:rsidR="00D93400">
        <w:rPr>
          <w:rFonts w:ascii="Arial" w:hAnsi="Arial" w:cs="Arial"/>
        </w:rPr>
        <w:t>healthcare setting</w:t>
      </w:r>
      <w:ins w:id="82" w:author="Nizet, Victor" w:date="2024-05-03T15:19:00Z">
        <w:r w:rsidR="00AC3F8A">
          <w:rPr>
            <w:rFonts w:ascii="Arial" w:hAnsi="Arial" w:cs="Arial"/>
          </w:rPr>
          <w:t>s</w:t>
        </w:r>
      </w:ins>
      <w:r w:rsidR="00D93400">
        <w:rPr>
          <w:rFonts w:ascii="Arial" w:hAnsi="Arial" w:cs="Arial"/>
        </w:rPr>
        <w:t xml:space="preserve">, where </w:t>
      </w:r>
      <w:r w:rsidR="00A47296">
        <w:rPr>
          <w:rFonts w:ascii="Arial" w:hAnsi="Arial" w:cs="Arial"/>
        </w:rPr>
        <w:t xml:space="preserve">several features acquired </w:t>
      </w:r>
      <w:del w:id="83" w:author="Nizet, Victor" w:date="2024-05-03T15:19:00Z">
        <w:r w:rsidR="0018660C" w:rsidDel="00AC3F8A">
          <w:rPr>
            <w:rFonts w:ascii="Arial" w:hAnsi="Arial" w:cs="Arial"/>
          </w:rPr>
          <w:delText>over the course of</w:delText>
        </w:r>
      </w:del>
      <w:ins w:id="84" w:author="Nizet, Victor" w:date="2024-05-03T15:19:00Z">
        <w:r w:rsidR="00AC3F8A">
          <w:rPr>
            <w:rFonts w:ascii="Arial" w:hAnsi="Arial" w:cs="Arial"/>
          </w:rPr>
          <w:t>during</w:t>
        </w:r>
      </w:ins>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2E0C01A9" w:rsidR="006002D7" w:rsidRDefault="00A47296" w:rsidP="00B67950">
      <w:pPr>
        <w:spacing w:line="480" w:lineRule="auto"/>
        <w:ind w:firstLine="720"/>
        <w:rPr>
          <w:rFonts w:ascii="Arial" w:hAnsi="Arial" w:cs="Arial"/>
        </w:rPr>
      </w:pPr>
      <w:r>
        <w:rPr>
          <w:rFonts w:ascii="Arial" w:hAnsi="Arial" w:cs="Arial"/>
        </w:rPr>
        <w:t xml:space="preserve">These microbes </w:t>
      </w:r>
      <w:del w:id="85" w:author="Nizet, Victor" w:date="2024-05-03T15:20:00Z">
        <w:r w:rsidDel="00AC3F8A">
          <w:rPr>
            <w:rFonts w:ascii="Arial" w:hAnsi="Arial" w:cs="Arial"/>
          </w:rPr>
          <w:delText xml:space="preserve">have </w:delText>
        </w:r>
      </w:del>
      <w:ins w:id="86" w:author="Nizet, Victor" w:date="2024-05-03T15:20:00Z">
        <w:r w:rsidR="00AC3F8A">
          <w:rPr>
            <w:rFonts w:ascii="Arial" w:hAnsi="Arial" w:cs="Arial"/>
          </w:rPr>
          <w:t xml:space="preserve">possess </w:t>
        </w:r>
      </w:ins>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del w:id="87" w:author="Nizet, Victor" w:date="2024-05-03T15:20:00Z">
        <w:r w:rsidR="0054622D" w:rsidDel="00AC3F8A">
          <w:rPr>
            <w:rFonts w:ascii="Arial" w:hAnsi="Arial" w:cs="Arial"/>
          </w:rPr>
          <w:delText xml:space="preserve">therefore </w:delText>
        </w:r>
      </w:del>
      <w:ins w:id="88" w:author="Nizet, Victor" w:date="2024-05-03T15:20:00Z">
        <w:r w:rsidR="00AC3F8A">
          <w:rPr>
            <w:rFonts w:ascii="Arial" w:hAnsi="Arial" w:cs="Arial"/>
          </w:rPr>
          <w:t xml:space="preserve">thereby </w:t>
        </w:r>
      </w:ins>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del w:id="89" w:author="Nizet, Victor" w:date="2024-05-03T15:20:00Z">
        <w:r w:rsidR="002A5F6F" w:rsidDel="00AC3F8A">
          <w:rPr>
            <w:rFonts w:ascii="Arial" w:hAnsi="Arial" w:cs="Arial"/>
          </w:rPr>
          <w:delText xml:space="preserve">They </w:delText>
        </w:r>
      </w:del>
      <w:ins w:id="90" w:author="Nizet, Victor" w:date="2024-05-03T15:20:00Z">
        <w:r w:rsidR="00AC3F8A">
          <w:rPr>
            <w:rFonts w:ascii="Arial" w:hAnsi="Arial" w:cs="Arial"/>
          </w:rPr>
          <w:t xml:space="preserve">Additionally, they </w:t>
        </w:r>
      </w:ins>
      <w:r w:rsidR="002A5F6F">
        <w:rPr>
          <w:rFonts w:ascii="Arial" w:hAnsi="Arial" w:cs="Arial"/>
        </w:rPr>
        <w:t xml:space="preserve">are </w:t>
      </w:r>
      <w:del w:id="91" w:author="Nizet, Victor" w:date="2024-05-03T15:21:00Z">
        <w:r w:rsidR="002A5F6F" w:rsidDel="00AC3F8A">
          <w:rPr>
            <w:rFonts w:ascii="Arial" w:hAnsi="Arial" w:cs="Arial"/>
          </w:rPr>
          <w:delText xml:space="preserve">also </w:delText>
        </w:r>
      </w:del>
      <w:r w:rsidR="002A5F6F">
        <w:rPr>
          <w:rFonts w:ascii="Arial" w:hAnsi="Arial" w:cs="Arial"/>
        </w:rPr>
        <w:t xml:space="preserve">increasingly </w:t>
      </w:r>
      <w:ins w:id="92" w:author="Nizet, Victor" w:date="2024-05-03T15:21:00Z">
        <w:r w:rsidR="00AC3F8A">
          <w:rPr>
            <w:rFonts w:ascii="Arial" w:hAnsi="Arial" w:cs="Arial"/>
          </w:rPr>
          <w:t xml:space="preserve">resistant to </w:t>
        </w:r>
      </w:ins>
      <w:r w:rsidR="002A5F6F">
        <w:rPr>
          <w:rFonts w:ascii="Arial" w:hAnsi="Arial" w:cs="Arial"/>
        </w:rPr>
        <w:t>antibiotic</w:t>
      </w:r>
      <w:ins w:id="93" w:author="Nizet, Victor" w:date="2024-05-03T15:21:00Z">
        <w:r w:rsidR="00AC3F8A">
          <w:rPr>
            <w:rFonts w:ascii="Arial" w:hAnsi="Arial" w:cs="Arial"/>
          </w:rPr>
          <w:t>s</w:t>
        </w:r>
      </w:ins>
      <w:del w:id="94" w:author="Nizet, Victor" w:date="2024-05-03T15:21:00Z">
        <w:r w:rsidR="002A5F6F" w:rsidDel="00AC3F8A">
          <w:rPr>
            <w:rFonts w:ascii="Arial" w:hAnsi="Arial" w:cs="Arial"/>
          </w:rPr>
          <w:delText xml:space="preserve"> resistant</w:delText>
        </w:r>
      </w:del>
      <w:r w:rsidR="002A5F6F">
        <w:rPr>
          <w:rFonts w:ascii="Arial" w:hAnsi="Arial" w:cs="Arial"/>
        </w:rPr>
        <w:t xml:space="preserve">, </w:t>
      </w:r>
      <w:ins w:id="95" w:author="Nizet, Victor" w:date="2024-05-03T15:21:00Z">
        <w:r w:rsidR="00AC3F8A">
          <w:rPr>
            <w:rFonts w:ascii="Arial" w:hAnsi="Arial" w:cs="Arial"/>
          </w:rPr>
          <w:t xml:space="preserve">owing </w:t>
        </w:r>
      </w:ins>
      <w:r w:rsidR="002A5F6F">
        <w:rPr>
          <w:rFonts w:ascii="Arial" w:hAnsi="Arial" w:cs="Arial"/>
        </w:rPr>
        <w:t xml:space="preserve">both </w:t>
      </w:r>
      <w:del w:id="96" w:author="Nizet, Victor" w:date="2024-05-03T15:21:00Z">
        <w:r w:rsidR="002A5F6F" w:rsidDel="00AC3F8A">
          <w:rPr>
            <w:rFonts w:ascii="Arial" w:hAnsi="Arial" w:cs="Arial"/>
          </w:rPr>
          <w:delText xml:space="preserve">due </w:delText>
        </w:r>
      </w:del>
      <w:r w:rsidR="002A5F6F">
        <w:rPr>
          <w:rFonts w:ascii="Arial" w:hAnsi="Arial" w:cs="Arial"/>
        </w:rPr>
        <w:t>to an intrinsic resistance to commonly used broad-spectrum antibiotics</w:t>
      </w:r>
      <w:ins w:id="97" w:author="Nizet, Victor" w:date="2024-05-03T15:21:00Z">
        <w:r w:rsidR="00AC3F8A">
          <w:rPr>
            <w:rFonts w:ascii="Arial" w:hAnsi="Arial" w:cs="Arial"/>
          </w:rPr>
          <w:t>,</w:t>
        </w:r>
      </w:ins>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ins w:id="98" w:author="Nizet, Victor" w:date="2024-05-03T15:21:00Z">
        <w:r w:rsidR="00AC3F8A">
          <w:rPr>
            <w:rFonts w:ascii="Arial" w:hAnsi="Arial" w:cs="Arial"/>
          </w:rPr>
          <w:t>,</w:t>
        </w:r>
      </w:ins>
      <w:r w:rsidR="002A5F6F">
        <w:rPr>
          <w:rFonts w:ascii="Arial" w:hAnsi="Arial" w:cs="Arial"/>
        </w:rPr>
        <w:t xml:space="preserve"> </w:t>
      </w:r>
      <w:del w:id="99" w:author="Nizet, Victor" w:date="2024-05-03T15:21:00Z">
        <w:r w:rsidR="002A5F6F" w:rsidDel="00AC3F8A">
          <w:rPr>
            <w:rFonts w:ascii="Arial" w:hAnsi="Arial" w:cs="Arial"/>
          </w:rPr>
          <w:delText>as well as</w:delText>
        </w:r>
      </w:del>
      <w:ins w:id="100" w:author="Nizet, Victor" w:date="2024-05-03T15:21:00Z">
        <w:r w:rsidR="00AC3F8A">
          <w:rPr>
            <w:rFonts w:ascii="Arial" w:hAnsi="Arial" w:cs="Arial"/>
          </w:rPr>
          <w:t>and to</w:t>
        </w:r>
      </w:ins>
      <w:r w:rsidR="002A5F6F">
        <w:rPr>
          <w:rFonts w:ascii="Arial" w:hAnsi="Arial" w:cs="Arial"/>
        </w:rPr>
        <w:t xml:space="preserve"> an impressive capacity to acquire mobile genetic elements through horizontal gene transfer</w:t>
      </w:r>
      <w:ins w:id="101" w:author="Nizet, Victor" w:date="2024-05-03T15:22:00Z">
        <w:r w:rsidR="00AC3F8A">
          <w:rPr>
            <w:rFonts w:ascii="Arial" w:hAnsi="Arial" w:cs="Arial"/>
          </w:rPr>
          <w:t>,</w:t>
        </w:r>
      </w:ins>
      <w:r w:rsidR="002A5F6F">
        <w:rPr>
          <w:rFonts w:ascii="Arial" w:hAnsi="Arial" w:cs="Arial"/>
        </w:rPr>
        <w:t xml:space="preserve"> </w:t>
      </w:r>
      <w:del w:id="102" w:author="Nizet, Victor" w:date="2024-05-03T15:22:00Z">
        <w:r w:rsidR="002A5F6F" w:rsidDel="00AC3F8A">
          <w:rPr>
            <w:rFonts w:ascii="Arial" w:hAnsi="Arial" w:cs="Arial"/>
          </w:rPr>
          <w:delText xml:space="preserve">to </w:delText>
        </w:r>
      </w:del>
      <w:ins w:id="103" w:author="Nizet, Victor" w:date="2024-05-03T15:22:00Z">
        <w:r w:rsidR="00AC3F8A">
          <w:rPr>
            <w:rFonts w:ascii="Arial" w:hAnsi="Arial" w:cs="Arial"/>
          </w:rPr>
          <w:t xml:space="preserve">which </w:t>
        </w:r>
      </w:ins>
      <w:del w:id="104" w:author="Nizet, Victor" w:date="2024-05-03T15:22:00Z">
        <w:r w:rsidR="002A5F6F" w:rsidDel="00AC3F8A">
          <w:rPr>
            <w:rFonts w:ascii="Arial" w:hAnsi="Arial" w:cs="Arial"/>
          </w:rPr>
          <w:delText>increase</w:delText>
        </w:r>
      </w:del>
      <w:ins w:id="105" w:author="Nizet, Victor" w:date="2024-05-03T15:22:00Z">
        <w:r w:rsidR="00AC3F8A">
          <w:rPr>
            <w:rFonts w:ascii="Arial" w:hAnsi="Arial" w:cs="Arial"/>
          </w:rPr>
          <w:t>enhances their</w:t>
        </w:r>
      </w:ins>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del w:id="106" w:author="Nizet, Victor" w:date="2024-05-03T15:22:00Z">
        <w:r w:rsidR="003043A9" w:rsidDel="00AC3F8A">
          <w:rPr>
            <w:rFonts w:ascii="Arial" w:hAnsi="Arial" w:cs="Arial"/>
          </w:rPr>
          <w:delText xml:space="preserve">pressing </w:delText>
        </w:r>
      </w:del>
      <w:ins w:id="107" w:author="Nizet, Victor" w:date="2024-05-03T15:22:00Z">
        <w:r w:rsidR="00AC3F8A">
          <w:rPr>
            <w:rFonts w:ascii="Arial" w:hAnsi="Arial" w:cs="Arial"/>
          </w:rPr>
          <w:t xml:space="preserve">concerning </w:t>
        </w:r>
      </w:ins>
      <w:r w:rsidR="003043A9">
        <w:rPr>
          <w:rFonts w:ascii="Arial" w:hAnsi="Arial" w:cs="Arial"/>
        </w:rPr>
        <w:t xml:space="preserve">is that newly developed antibiotics targeting </w:t>
      </w:r>
      <w:del w:id="108" w:author="Nizet, Victor" w:date="2024-05-03T15:22:00Z">
        <w:r w:rsidR="003043A9" w:rsidDel="00AC3F8A">
          <w:rPr>
            <w:rFonts w:ascii="Arial" w:hAnsi="Arial" w:cs="Arial"/>
          </w:rPr>
          <w:delText>gram</w:delText>
        </w:r>
      </w:del>
      <w:ins w:id="109" w:author="Nizet, Victor" w:date="2024-05-03T15:22:00Z">
        <w:r w:rsidR="00AC3F8A">
          <w:rPr>
            <w:rFonts w:ascii="Arial" w:hAnsi="Arial" w:cs="Arial"/>
          </w:rPr>
          <w:t>Gram</w:t>
        </w:r>
      </w:ins>
      <w:r w:rsidR="003043A9">
        <w:rPr>
          <w:rFonts w:ascii="Arial" w:hAnsi="Arial" w:cs="Arial"/>
        </w:rPr>
        <w:t xml:space="preserve">-positive pathogens </w:t>
      </w:r>
      <w:r w:rsidR="003043A9">
        <w:rPr>
          <w:rFonts w:ascii="Arial" w:hAnsi="Arial" w:cs="Arial"/>
        </w:rPr>
        <w:lastRenderedPageBreak/>
        <w:t xml:space="preserve">are either </w:t>
      </w:r>
      <w:del w:id="110" w:author="Nizet, Victor" w:date="2024-05-03T15:22:00Z">
        <w:r w:rsidR="003043A9" w:rsidDel="00AC3F8A">
          <w:rPr>
            <w:rFonts w:ascii="Arial" w:hAnsi="Arial" w:cs="Arial"/>
          </w:rPr>
          <w:delText xml:space="preserve">inactive </w:delText>
        </w:r>
      </w:del>
      <w:ins w:id="111" w:author="Nizet, Victor" w:date="2024-05-03T15:22:00Z">
        <w:r w:rsidR="00AC3F8A">
          <w:rPr>
            <w:rFonts w:ascii="Arial" w:hAnsi="Arial" w:cs="Arial"/>
          </w:rPr>
          <w:t>ine</w:t>
        </w:r>
      </w:ins>
      <w:ins w:id="112" w:author="Nizet, Victor" w:date="2024-05-03T15:23:00Z">
        <w:r w:rsidR="00AC3F8A">
          <w:rPr>
            <w:rFonts w:ascii="Arial" w:hAnsi="Arial" w:cs="Arial"/>
          </w:rPr>
          <w:t>ffective</w:t>
        </w:r>
      </w:ins>
      <w:ins w:id="113" w:author="Nizet, Victor" w:date="2024-05-03T15:22:00Z">
        <w:r w:rsidR="00AC3F8A">
          <w:rPr>
            <w:rFonts w:ascii="Arial" w:hAnsi="Arial" w:cs="Arial"/>
          </w:rPr>
          <w:t xml:space="preserve"> </w:t>
        </w:r>
      </w:ins>
      <w:r w:rsidR="003043A9">
        <w:rPr>
          <w:rFonts w:ascii="Arial" w:hAnsi="Arial" w:cs="Arial"/>
        </w:rPr>
        <w:t xml:space="preserve">against </w:t>
      </w:r>
      <w:del w:id="114" w:author="Nizet, Victor" w:date="2024-05-03T15:23:00Z">
        <w:r w:rsidR="003043A9" w:rsidDel="00AC3F8A">
          <w:rPr>
            <w:rFonts w:ascii="Arial" w:hAnsi="Arial" w:cs="Arial"/>
          </w:rPr>
          <w:delText xml:space="preserve">Enterococci </w:delText>
        </w:r>
      </w:del>
      <w:ins w:id="115" w:author="Nizet, Victor" w:date="2024-05-03T15:23:00Z">
        <w:r w:rsidR="00AC3F8A">
          <w:rPr>
            <w:rFonts w:ascii="Arial" w:hAnsi="Arial" w:cs="Arial"/>
          </w:rPr>
          <w:t xml:space="preserve">enterococci </w:t>
        </w:r>
      </w:ins>
      <w:r w:rsidR="003043A9">
        <w:rPr>
          <w:rFonts w:ascii="Arial" w:hAnsi="Arial" w:cs="Arial"/>
        </w:rPr>
        <w:t xml:space="preserve">or </w:t>
      </w:r>
      <w:del w:id="116" w:author="Nizet, Victor" w:date="2024-05-03T15:23:00Z">
        <w:r w:rsidR="003043A9" w:rsidDel="00AC3F8A">
          <w:rPr>
            <w:rFonts w:ascii="Arial" w:hAnsi="Arial" w:cs="Arial"/>
          </w:rPr>
          <w:delText xml:space="preserve">have </w:delText>
        </w:r>
      </w:del>
      <w:r w:rsidR="003043A9">
        <w:rPr>
          <w:rFonts w:ascii="Arial" w:hAnsi="Arial" w:cs="Arial"/>
        </w:rPr>
        <w:t>rapid</w:t>
      </w:r>
      <w:ins w:id="117" w:author="Nizet, Victor" w:date="2024-05-03T15:23:00Z">
        <w:r w:rsidR="00AC3F8A">
          <w:rPr>
            <w:rFonts w:ascii="Arial" w:hAnsi="Arial" w:cs="Arial"/>
          </w:rPr>
          <w:t>ly lead to the emergence of</w:t>
        </w:r>
      </w:ins>
      <w:r w:rsidR="003043A9">
        <w:rPr>
          <w:rFonts w:ascii="Arial" w:hAnsi="Arial" w:cs="Arial"/>
        </w:rPr>
        <w:t xml:space="preserve"> resistance</w:t>
      </w:r>
      <w:del w:id="118" w:author="Nizet, Victor" w:date="2024-05-03T15:23:00Z">
        <w:r w:rsidR="003043A9" w:rsidDel="00AC3F8A">
          <w:rPr>
            <w:rFonts w:ascii="Arial" w:hAnsi="Arial" w:cs="Arial"/>
          </w:rPr>
          <w:delText xml:space="preserve"> emergence develop</w:delText>
        </w:r>
        <w:r w:rsidR="00360311" w:rsidDel="00AC3F8A">
          <w:rPr>
            <w:rFonts w:ascii="Arial" w:hAnsi="Arial" w:cs="Arial"/>
          </w:rPr>
          <w:delText xml:space="preserve"> </w:delText>
        </w:r>
      </w:del>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del w:id="119" w:author="Nizet, Victor" w:date="2024-05-03T15:23:00Z">
        <w:r w:rsidR="00AF378D" w:rsidDel="00AC3F8A">
          <w:rPr>
            <w:rFonts w:ascii="Arial" w:hAnsi="Arial" w:cs="Arial"/>
          </w:rPr>
          <w:delText>Finally</w:delText>
        </w:r>
      </w:del>
      <w:ins w:id="120" w:author="Nizet, Victor" w:date="2024-05-03T15:23:00Z">
        <w:r w:rsidR="00AC3F8A">
          <w:rPr>
            <w:rFonts w:ascii="Arial" w:hAnsi="Arial" w:cs="Arial"/>
          </w:rPr>
          <w:t>Furthermore</w:t>
        </w:r>
      </w:ins>
      <w:r w:rsidR="00AF378D">
        <w:rPr>
          <w:rFonts w:ascii="Arial" w:hAnsi="Arial" w:cs="Arial"/>
        </w:rPr>
        <w:t xml:space="preserve">, antibiotics </w:t>
      </w:r>
      <w:del w:id="121" w:author="Nizet, Victor" w:date="2024-05-03T15:23:00Z">
        <w:r w:rsidR="00AF378D" w:rsidDel="00AC3F8A">
          <w:rPr>
            <w:rFonts w:ascii="Arial" w:hAnsi="Arial" w:cs="Arial"/>
          </w:rPr>
          <w:delText>with activity</w:delText>
        </w:r>
      </w:del>
      <w:ins w:id="122" w:author="Nizet, Victor" w:date="2024-05-03T15:23:00Z">
        <w:r w:rsidR="00AC3F8A">
          <w:rPr>
            <w:rFonts w:ascii="Arial" w:hAnsi="Arial" w:cs="Arial"/>
          </w:rPr>
          <w:t>that are active</w:t>
        </w:r>
      </w:ins>
      <w:r w:rsidR="00AF378D">
        <w:rPr>
          <w:rFonts w:ascii="Arial" w:hAnsi="Arial" w:cs="Arial"/>
        </w:rPr>
        <w:t xml:space="preserve"> against enterococci, </w:t>
      </w:r>
      <w:del w:id="123" w:author="Nizet, Victor" w:date="2024-05-03T15:24:00Z">
        <w:r w:rsidR="00AF378D" w:rsidDel="00AC3F8A">
          <w:rPr>
            <w:rFonts w:ascii="Arial" w:hAnsi="Arial" w:cs="Arial"/>
          </w:rPr>
          <w:delText xml:space="preserve">including </w:delText>
        </w:r>
      </w:del>
      <w:ins w:id="124" w:author="Nizet, Victor" w:date="2024-05-03T15:24:00Z">
        <w:r w:rsidR="00AC3F8A">
          <w:rPr>
            <w:rFonts w:ascii="Arial" w:hAnsi="Arial" w:cs="Arial"/>
          </w:rPr>
          <w:t xml:space="preserve">such as </w:t>
        </w:r>
      </w:ins>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ins w:id="125" w:author="Nizet, Victor" w:date="2024-05-03T15:24:00Z">
        <w:r w:rsidR="00AC3F8A">
          <w:rPr>
            <w:rFonts w:ascii="Arial" w:hAnsi="Arial" w:cs="Arial"/>
          </w:rPr>
          <w:t>,</w:t>
        </w:r>
      </w:ins>
      <w:r w:rsidR="00AF378D">
        <w:rPr>
          <w:rFonts w:ascii="Arial" w:hAnsi="Arial" w:cs="Arial"/>
        </w:rPr>
        <w:t xml:space="preserve"> </w:t>
      </w:r>
      <w:del w:id="126" w:author="Nizet, Victor" w:date="2024-05-03T15:24:00Z">
        <w:r w:rsidR="00AF378D" w:rsidDel="00AC3F8A">
          <w:rPr>
            <w:rFonts w:ascii="Arial" w:hAnsi="Arial" w:cs="Arial"/>
          </w:rPr>
          <w:delText>and therefore require</w:delText>
        </w:r>
      </w:del>
      <w:ins w:id="127" w:author="Nizet, Victor" w:date="2024-05-03T15:24:00Z">
        <w:r w:rsidR="00AC3F8A">
          <w:rPr>
            <w:rFonts w:ascii="Arial" w:hAnsi="Arial" w:cs="Arial"/>
          </w:rPr>
          <w:t>necessitating</w:t>
        </w:r>
      </w:ins>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ins w:id="128" w:author="Nizet, Victor" w:date="2024-05-03T15:24:00Z">
        <w:r w:rsidR="00AC3F8A">
          <w:rPr>
            <w:rFonts w:ascii="Arial" w:hAnsi="Arial" w:cs="Arial"/>
          </w:rPr>
          <w:t>,</w:t>
        </w:r>
      </w:ins>
      <w:r w:rsidR="00B154B7">
        <w:rPr>
          <w:rFonts w:ascii="Arial" w:hAnsi="Arial" w:cs="Arial"/>
        </w:rPr>
        <w:t xml:space="preserve"> combined with inadequate antibiotic stewardship and </w:t>
      </w:r>
      <w:del w:id="129" w:author="Nizet, Victor" w:date="2024-05-03T15:24:00Z">
        <w:r w:rsidR="00B154B7" w:rsidDel="00AC3F8A">
          <w:rPr>
            <w:rFonts w:ascii="Arial" w:hAnsi="Arial" w:cs="Arial"/>
          </w:rPr>
          <w:delText>increases in</w:delText>
        </w:r>
      </w:del>
      <w:ins w:id="130" w:author="Nizet, Victor" w:date="2024-05-03T15:24:00Z">
        <w:r w:rsidR="00AC3F8A">
          <w:rPr>
            <w:rFonts w:ascii="Arial" w:hAnsi="Arial" w:cs="Arial"/>
          </w:rPr>
          <w:t>the increase in</w:t>
        </w:r>
      </w:ins>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ins w:id="131" w:author="Nizet, Victor" w:date="2024-05-03T15:25:00Z">
        <w:r w:rsidR="00AC3F8A">
          <w:rPr>
            <w:rFonts w:ascii="Arial" w:hAnsi="Arial" w:cs="Arial"/>
          </w:rPr>
          <w:t>s</w:t>
        </w:r>
      </w:ins>
      <w:r w:rsidR="00B154B7">
        <w:rPr>
          <w:rFonts w:ascii="Arial" w:hAnsi="Arial" w:cs="Arial"/>
        </w:rPr>
        <w:t xml:space="preserve"> </w:t>
      </w:r>
      <w:del w:id="132" w:author="Nizet, Victor" w:date="2024-05-03T15:25:00Z">
        <w:r w:rsidR="00B154B7" w:rsidDel="00AC3F8A">
          <w:rPr>
            <w:rFonts w:ascii="Arial" w:hAnsi="Arial" w:cs="Arial"/>
          </w:rPr>
          <w:delText>undertaken by increasingly older</w:delText>
        </w:r>
      </w:del>
      <w:ins w:id="133" w:author="Nizet, Victor" w:date="2024-05-03T15:25:00Z">
        <w:r w:rsidR="00AC3F8A">
          <w:rPr>
            <w:rFonts w:ascii="Arial" w:hAnsi="Arial" w:cs="Arial"/>
          </w:rPr>
          <w:t>in an aging</w:t>
        </w:r>
      </w:ins>
      <w:r w:rsidR="00B154B7">
        <w:rPr>
          <w:rFonts w:ascii="Arial" w:hAnsi="Arial" w:cs="Arial"/>
        </w:rPr>
        <w:t xml:space="preserve"> patient </w:t>
      </w:r>
      <w:del w:id="134" w:author="Nizet, Victor" w:date="2024-05-03T15:25:00Z">
        <w:r w:rsidR="00B154B7" w:rsidDel="00AC3F8A">
          <w:rPr>
            <w:rFonts w:ascii="Arial" w:hAnsi="Arial" w:cs="Arial"/>
          </w:rPr>
          <w:delText>populations</w:delText>
        </w:r>
        <w:r w:rsidR="00F11B63" w:rsidRPr="00CF169D" w:rsidDel="00AC3F8A">
          <w:rPr>
            <w:rFonts w:ascii="Arial" w:hAnsi="Arial" w:cs="Arial"/>
          </w:rPr>
          <w:delText xml:space="preserve"> </w:delText>
        </w:r>
      </w:del>
      <w:ins w:id="135" w:author="Nizet, Victor" w:date="2024-05-03T15:25:00Z">
        <w:r w:rsidR="00AC3F8A">
          <w:rPr>
            <w:rFonts w:ascii="Arial" w:hAnsi="Arial" w:cs="Arial"/>
          </w:rPr>
          <w:t>population,</w:t>
        </w:r>
        <w:r w:rsidR="00AC3F8A" w:rsidRPr="00CF169D">
          <w:rPr>
            <w:rFonts w:ascii="Arial" w:hAnsi="Arial" w:cs="Arial"/>
          </w:rPr>
          <w:t xml:space="preserve"> </w:t>
        </w:r>
      </w:ins>
      <w:r w:rsidR="00F11B63" w:rsidRPr="00CF169D">
        <w:rPr>
          <w:rFonts w:ascii="Arial" w:hAnsi="Arial" w:cs="Arial"/>
        </w:rPr>
        <w:t xml:space="preserve">have </w:t>
      </w:r>
      <w:del w:id="136" w:author="Nizet, Victor" w:date="2024-05-03T15:25:00Z">
        <w:r w:rsidR="00F11B63" w:rsidRPr="00CF169D" w:rsidDel="00AC3F8A">
          <w:rPr>
            <w:rFonts w:ascii="Arial" w:hAnsi="Arial" w:cs="Arial"/>
          </w:rPr>
          <w:delText>resulted in</w:delText>
        </w:r>
      </w:del>
      <w:ins w:id="137" w:author="Nizet, Victor" w:date="2024-05-03T15:25:00Z">
        <w:r w:rsidR="00AC3F8A">
          <w:rPr>
            <w:rFonts w:ascii="Arial" w:hAnsi="Arial" w:cs="Arial"/>
          </w:rPr>
          <w:t>led to</w:t>
        </w:r>
      </w:ins>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ins w:id="138" w:author="Nizet, Victor" w:date="2024-05-03T15:26:00Z">
        <w:r w:rsidR="00AC3F8A">
          <w:rPr>
            <w:rFonts w:ascii="Arial" w:hAnsi="Arial" w:cs="Arial"/>
          </w:rPr>
          <w:t>enterococcal bacteremia (</w:t>
        </w:r>
      </w:ins>
      <w:r w:rsidR="0054622D">
        <w:rPr>
          <w:rFonts w:ascii="Arial" w:hAnsi="Arial" w:cs="Arial"/>
        </w:rPr>
        <w:t>EcB</w:t>
      </w:r>
      <w:ins w:id="139" w:author="Nizet, Victor" w:date="2024-05-03T15:26:00Z">
        <w:r w:rsidR="00AC3F8A">
          <w:rPr>
            <w:rFonts w:ascii="Arial" w:hAnsi="Arial" w:cs="Arial"/>
          </w:rPr>
          <w:t>)</w:t>
        </w:r>
      </w:ins>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3B26EE29"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del w:id="140" w:author="Nizet, Victor" w:date="2024-05-03T15:26:00Z">
        <w:r w:rsidR="00616F2E" w:rsidDel="00AC3F8A">
          <w:rPr>
            <w:rFonts w:ascii="Arial" w:hAnsi="Arial" w:cs="Arial"/>
            <w:color w:val="000000" w:themeColor="text1"/>
          </w:rPr>
          <w:delText xml:space="preserve">well </w:delText>
        </w:r>
      </w:del>
      <w:ins w:id="141" w:author="Nizet, Victor" w:date="2024-05-03T15:26:00Z">
        <w:r w:rsidR="00AC3F8A">
          <w:rPr>
            <w:rFonts w:ascii="Arial" w:hAnsi="Arial" w:cs="Arial"/>
            <w:color w:val="000000" w:themeColor="text1"/>
          </w:rPr>
          <w:t xml:space="preserve">widely </w:t>
        </w:r>
      </w:ins>
      <w:del w:id="142" w:author="Nizet, Victor" w:date="2024-05-03T15:26:00Z">
        <w:r w:rsidR="00616F2E" w:rsidDel="00AC3F8A">
          <w:rPr>
            <w:rFonts w:ascii="Arial" w:hAnsi="Arial" w:cs="Arial"/>
            <w:color w:val="000000" w:themeColor="text1"/>
          </w:rPr>
          <w:delText>appreciated to be</w:delText>
        </w:r>
      </w:del>
      <w:ins w:id="143" w:author="Nizet, Victor" w:date="2024-05-03T15:26:00Z">
        <w:r w:rsidR="00AC3F8A">
          <w:rPr>
            <w:rFonts w:ascii="Arial" w:hAnsi="Arial" w:cs="Arial"/>
            <w:color w:val="000000" w:themeColor="text1"/>
          </w:rPr>
          <w:t>recognized as</w:t>
        </w:r>
      </w:ins>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del w:id="144" w:author="Nizet, Victor" w:date="2024-05-03T15:26:00Z">
        <w:r w:rsidRPr="00616F2E" w:rsidDel="00AC3F8A">
          <w:rPr>
            <w:rFonts w:ascii="Arial" w:hAnsi="Arial" w:cs="Arial"/>
            <w:color w:val="000000" w:themeColor="text1"/>
          </w:rPr>
          <w:delText>,</w:delText>
        </w:r>
      </w:del>
      <w:r w:rsidRPr="00616F2E">
        <w:rPr>
          <w:rFonts w:ascii="Arial" w:hAnsi="Arial" w:cs="Arial"/>
          <w:color w:val="000000" w:themeColor="text1"/>
        </w:rPr>
        <w:t xml:space="preserve"> and </w:t>
      </w:r>
      <w:del w:id="145" w:author="Nizet, Victor" w:date="2024-05-03T15:26:00Z">
        <w:r w:rsidR="006D0731" w:rsidDel="00AC3F8A">
          <w:rPr>
            <w:rFonts w:ascii="Arial" w:hAnsi="Arial" w:cs="Arial"/>
            <w:color w:val="000000" w:themeColor="text1"/>
          </w:rPr>
          <w:delText xml:space="preserve">they </w:delText>
        </w:r>
      </w:del>
      <w:r w:rsidR="006D0731">
        <w:rPr>
          <w:rFonts w:ascii="Arial" w:hAnsi="Arial" w:cs="Arial"/>
          <w:color w:val="000000" w:themeColor="text1"/>
        </w:rPr>
        <w:t xml:space="preserve">have been </w:t>
      </w:r>
      <w:del w:id="146" w:author="Nizet, Victor" w:date="2024-05-03T15:27:00Z">
        <w:r w:rsidR="006D0731" w:rsidDel="00AC3F8A">
          <w:rPr>
            <w:rFonts w:ascii="Arial" w:hAnsi="Arial" w:cs="Arial"/>
            <w:color w:val="000000" w:themeColor="text1"/>
          </w:rPr>
          <w:delText xml:space="preserve">utilized </w:delText>
        </w:r>
      </w:del>
      <w:ins w:id="147" w:author="Nizet, Victor" w:date="2024-05-03T15:27:00Z">
        <w:r w:rsidR="00AC3F8A">
          <w:rPr>
            <w:rFonts w:ascii="Arial" w:hAnsi="Arial" w:cs="Arial"/>
            <w:color w:val="000000" w:themeColor="text1"/>
          </w:rPr>
          <w:t xml:space="preserve">used </w:t>
        </w:r>
      </w:ins>
      <w:r w:rsidR="006D0731">
        <w:rPr>
          <w:rFonts w:ascii="Arial" w:hAnsi="Arial" w:cs="Arial"/>
          <w:color w:val="000000" w:themeColor="text1"/>
        </w:rPr>
        <w:t xml:space="preserve">as prognostic biomarkers to </w:t>
      </w:r>
      <w:del w:id="148" w:author="Nizet, Victor" w:date="2024-05-03T15:27:00Z">
        <w:r w:rsidR="006D0731" w:rsidDel="00AC3F8A">
          <w:rPr>
            <w:rFonts w:ascii="Arial" w:hAnsi="Arial" w:cs="Arial"/>
            <w:color w:val="000000" w:themeColor="text1"/>
          </w:rPr>
          <w:delText xml:space="preserve">inform on the </w:delText>
        </w:r>
        <w:r w:rsidR="00616F2E" w:rsidDel="00AC3F8A">
          <w:rPr>
            <w:rFonts w:ascii="Arial" w:hAnsi="Arial" w:cs="Arial"/>
            <w:color w:val="000000" w:themeColor="text1"/>
          </w:rPr>
          <w:delText>trajectory of</w:delText>
        </w:r>
      </w:del>
      <w:ins w:id="149" w:author="Nizet, Victor" w:date="2024-05-03T15:27:00Z">
        <w:r w:rsidR="00AC3F8A">
          <w:rPr>
            <w:rFonts w:ascii="Arial" w:hAnsi="Arial" w:cs="Arial"/>
            <w:color w:val="000000" w:themeColor="text1"/>
          </w:rPr>
          <w:t>predict</w:t>
        </w:r>
      </w:ins>
      <w:r w:rsidR="00616F2E">
        <w:rPr>
          <w:rFonts w:ascii="Arial" w:hAnsi="Arial" w:cs="Arial"/>
          <w:color w:val="000000" w:themeColor="text1"/>
        </w:rPr>
        <w:t xml:space="preserve"> patient outcome</w:t>
      </w:r>
      <w:ins w:id="150" w:author="Nizet, Victor" w:date="2024-05-03T15:27:00Z">
        <w:r w:rsidR="00AC3F8A">
          <w:rPr>
            <w:rFonts w:ascii="Arial" w:hAnsi="Arial" w:cs="Arial"/>
            <w:color w:val="000000" w:themeColor="text1"/>
          </w:rPr>
          <w:t>s</w:t>
        </w:r>
      </w:ins>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ins w:id="151" w:author="Nizet, Victor" w:date="2024-05-03T15:27:00Z">
        <w:r w:rsidR="00AC3F8A">
          <w:rPr>
            <w:rFonts w:ascii="Arial" w:hAnsi="Arial" w:cs="Arial"/>
            <w:color w:val="000000" w:themeColor="text1"/>
          </w:rPr>
          <w:t>,</w:t>
        </w:r>
      </w:ins>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del w:id="152" w:author="Nizet, Victor" w:date="2024-05-03T15:27:00Z">
        <w:r w:rsidR="00791612" w:rsidDel="00CF3960">
          <w:rPr>
            <w:rFonts w:ascii="Arial" w:hAnsi="Arial" w:cs="Arial"/>
            <w:color w:val="000000" w:themeColor="text1"/>
          </w:rPr>
          <w:delText>M</w:delText>
        </w:r>
        <w:r w:rsidR="00616F2E" w:rsidDel="00CF3960">
          <w:rPr>
            <w:rFonts w:ascii="Arial" w:hAnsi="Arial" w:cs="Arial"/>
            <w:color w:val="000000" w:themeColor="text1"/>
          </w:rPr>
          <w:delText xml:space="preserve">olecular </w:delText>
        </w:r>
      </w:del>
      <w:ins w:id="153" w:author="Nizet, Victor" w:date="2024-05-03T15:27:00Z">
        <w:r w:rsidR="00CF3960">
          <w:rPr>
            <w:rFonts w:ascii="Arial" w:hAnsi="Arial" w:cs="Arial"/>
            <w:color w:val="000000" w:themeColor="text1"/>
          </w:rPr>
          <w:t xml:space="preserve">While molecular </w:t>
        </w:r>
      </w:ins>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w:t>
      </w:r>
      <w:del w:id="154" w:author="Nizet, Victor" w:date="2024-05-03T15:27:00Z">
        <w:r w:rsidR="00F6573C" w:rsidDel="00CF3960">
          <w:rPr>
            <w:rFonts w:ascii="Arial" w:hAnsi="Arial" w:cs="Arial"/>
            <w:color w:val="000000" w:themeColor="text1"/>
          </w:rPr>
          <w:delText xml:space="preserve">but </w:delText>
        </w:r>
      </w:del>
      <w:r w:rsidR="00F6573C">
        <w:rPr>
          <w:rFonts w:ascii="Arial" w:hAnsi="Arial" w:cs="Arial"/>
          <w:color w:val="000000" w:themeColor="text1"/>
        </w:rPr>
        <w:t xml:space="preserve">in </w:t>
      </w:r>
      <w:r w:rsidR="00F6573C" w:rsidRPr="00616F2E">
        <w:rPr>
          <w:rFonts w:ascii="Arial" w:hAnsi="Arial" w:cs="Arial"/>
          <w:color w:val="000000" w:themeColor="text1"/>
        </w:rPr>
        <w:t>the context of EcB</w:t>
      </w:r>
      <w:ins w:id="155" w:author="Nizet, Victor" w:date="2024-05-03T15:27:00Z">
        <w:r w:rsidR="00CF3960">
          <w:rPr>
            <w:rFonts w:ascii="Arial" w:hAnsi="Arial" w:cs="Arial"/>
            <w:color w:val="000000" w:themeColor="text1"/>
          </w:rPr>
          <w:t>,</w:t>
        </w:r>
      </w:ins>
      <w:r w:rsidR="00F6573C">
        <w:rPr>
          <w:rFonts w:ascii="Arial" w:hAnsi="Arial" w:cs="Arial"/>
          <w:color w:val="000000" w:themeColor="text1"/>
        </w:rPr>
        <w:t xml:space="preserve"> </w:t>
      </w:r>
      <w:ins w:id="156" w:author="Nizet, Victor" w:date="2024-05-03T15:28:00Z">
        <w:r w:rsidR="00CF3960">
          <w:rPr>
            <w:rFonts w:ascii="Arial" w:hAnsi="Arial" w:cs="Arial"/>
            <w:color w:val="000000" w:themeColor="text1"/>
          </w:rPr>
          <w:t xml:space="preserve">the </w:t>
        </w:r>
      </w:ins>
      <w:r w:rsidR="00F6573C">
        <w:rPr>
          <w:rFonts w:ascii="Arial" w:hAnsi="Arial" w:cs="Arial"/>
          <w:color w:val="000000" w:themeColor="text1"/>
        </w:rPr>
        <w:t xml:space="preserve">prediction of mortality has </w:t>
      </w:r>
      <w:del w:id="157" w:author="Nizet, Victor" w:date="2024-05-03T15:28:00Z">
        <w:r w:rsidR="00F6573C" w:rsidDel="00CF3960">
          <w:rPr>
            <w:rFonts w:ascii="Arial" w:hAnsi="Arial" w:cs="Arial"/>
            <w:color w:val="000000" w:themeColor="text1"/>
          </w:rPr>
          <w:delText xml:space="preserve">thus </w:delText>
        </w:r>
      </w:del>
      <w:ins w:id="158" w:author="Nizet, Victor" w:date="2024-05-03T15:28:00Z">
        <w:r w:rsidR="00CF3960">
          <w:rPr>
            <w:rFonts w:ascii="Arial" w:hAnsi="Arial" w:cs="Arial"/>
            <w:color w:val="000000" w:themeColor="text1"/>
          </w:rPr>
          <w:t xml:space="preserve">so </w:t>
        </w:r>
      </w:ins>
      <w:r w:rsidR="00F6573C">
        <w:rPr>
          <w:rFonts w:ascii="Arial" w:hAnsi="Arial" w:cs="Arial"/>
          <w:color w:val="000000" w:themeColor="text1"/>
        </w:rPr>
        <w:t>far been limited to crude clinical metrics such as severity of illness</w:t>
      </w:r>
      <w:del w:id="159" w:author="Nizet, Victor" w:date="2024-05-03T15:28:00Z">
        <w:r w:rsidR="00F6573C" w:rsidDel="00CF3960">
          <w:rPr>
            <w:rFonts w:ascii="Arial" w:hAnsi="Arial" w:cs="Arial"/>
            <w:color w:val="000000" w:themeColor="text1"/>
          </w:rPr>
          <w:delText>,</w:delText>
        </w:r>
      </w:del>
      <w:r w:rsidR="00F6573C">
        <w:rPr>
          <w:rFonts w:ascii="Arial" w:hAnsi="Arial" w:cs="Arial"/>
          <w:color w:val="000000" w:themeColor="text1"/>
        </w:rPr>
        <w:t xml:space="preserve">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del w:id="160" w:author="Nizet, Victor" w:date="2024-05-03T15:28:00Z">
        <w:r w:rsidR="00F6573C" w:rsidDel="00CF3960">
          <w:rPr>
            <w:rFonts w:ascii="Arial" w:hAnsi="Arial" w:cs="Arial"/>
            <w:color w:val="000000" w:themeColor="text1"/>
          </w:rPr>
          <w:delText xml:space="preserve">broad </w:delText>
        </w:r>
      </w:del>
      <w:ins w:id="161" w:author="Nizet, Victor" w:date="2024-05-03T15:28:00Z">
        <w:r w:rsidR="00CF3960">
          <w:rPr>
            <w:rFonts w:ascii="Arial" w:hAnsi="Arial" w:cs="Arial"/>
            <w:color w:val="000000" w:themeColor="text1"/>
          </w:rPr>
          <w:t xml:space="preserve">comprehensive </w:t>
        </w:r>
      </w:ins>
      <w:r w:rsidR="00F6573C">
        <w:rPr>
          <w:rFonts w:ascii="Arial" w:hAnsi="Arial" w:cs="Arial"/>
          <w:color w:val="000000" w:themeColor="text1"/>
        </w:rPr>
        <w:t xml:space="preserve">profile of the molecular features of </w:t>
      </w:r>
      <w:ins w:id="162" w:author="Nizet, Victor" w:date="2024-05-03T15:28:00Z">
        <w:r w:rsidR="00CF3960">
          <w:rPr>
            <w:rFonts w:ascii="Arial" w:hAnsi="Arial" w:cs="Arial"/>
            <w:color w:val="000000" w:themeColor="text1"/>
          </w:rPr>
          <w:t xml:space="preserve">the </w:t>
        </w:r>
      </w:ins>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del w:id="163" w:author="Nizet, Victor" w:date="2024-05-03T15:28:00Z">
        <w:r w:rsidR="00F6573C" w:rsidDel="00CF3960">
          <w:rPr>
            <w:rFonts w:ascii="Arial" w:hAnsi="Arial" w:cs="Arial"/>
            <w:color w:val="000000" w:themeColor="text1"/>
          </w:rPr>
          <w:delText xml:space="preserve">facilitate </w:delText>
        </w:r>
      </w:del>
      <w:ins w:id="164" w:author="Nizet, Victor" w:date="2024-05-03T15:28:00Z">
        <w:r w:rsidR="00CF3960">
          <w:rPr>
            <w:rFonts w:ascii="Arial" w:hAnsi="Arial" w:cs="Arial"/>
            <w:color w:val="000000" w:themeColor="text1"/>
          </w:rPr>
          <w:t xml:space="preserve">enable </w:t>
        </w:r>
      </w:ins>
      <w:r w:rsidR="00F6573C">
        <w:rPr>
          <w:rFonts w:ascii="Arial" w:hAnsi="Arial" w:cs="Arial"/>
          <w:color w:val="000000" w:themeColor="text1"/>
        </w:rPr>
        <w:t xml:space="preserve">the </w:t>
      </w:r>
      <w:r w:rsidR="00F438D8">
        <w:rPr>
          <w:rFonts w:ascii="Arial" w:hAnsi="Arial" w:cs="Arial"/>
          <w:color w:val="000000" w:themeColor="text1"/>
        </w:rPr>
        <w:t xml:space="preserve">discovery of </w:t>
      </w:r>
      <w:del w:id="165" w:author="Nizet, Victor" w:date="2024-05-03T15:29:00Z">
        <w:r w:rsidR="00F6573C" w:rsidDel="00CF3960">
          <w:rPr>
            <w:rFonts w:ascii="Arial" w:hAnsi="Arial" w:cs="Arial"/>
            <w:color w:val="000000" w:themeColor="text1"/>
          </w:rPr>
          <w:delText xml:space="preserve">any </w:delText>
        </w:r>
      </w:del>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60E0C42F"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w:t>
      </w:r>
      <w:r w:rsidR="007B33CC">
        <w:rPr>
          <w:rFonts w:ascii="Arial" w:hAnsi="Arial" w:cs="Arial"/>
        </w:rPr>
        <w:lastRenderedPageBreak/>
        <w:t>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del w:id="166" w:author="Nizet, Victor" w:date="2024-05-03T16:32:00Z">
        <w:r w:rsidR="009F6138" w:rsidDel="00007586">
          <w:rPr>
            <w:rFonts w:ascii="Arial" w:hAnsi="Arial" w:cs="Arial"/>
          </w:rPr>
          <w:delText>as well as</w:delText>
        </w:r>
      </w:del>
      <w:ins w:id="167" w:author="Nizet, Victor" w:date="2024-05-03T16:32:00Z">
        <w:r w:rsidR="00007586">
          <w:rPr>
            <w:rFonts w:ascii="Arial" w:hAnsi="Arial" w:cs="Arial"/>
          </w:rPr>
          <w:t>and</w:t>
        </w:r>
      </w:ins>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del w:id="168" w:author="Nizet, Victor" w:date="2024-05-03T16:32:00Z">
        <w:r w:rsidR="00B043CD" w:rsidDel="00007586">
          <w:rPr>
            <w:rFonts w:ascii="Arial" w:hAnsi="Arial" w:cs="Arial"/>
          </w:rPr>
          <w:delText xml:space="preserve">the </w:delText>
        </w:r>
      </w:del>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w:t>
      </w:r>
      <w:r w:rsidR="0015068E">
        <w:rPr>
          <w:rFonts w:ascii="Arial" w:hAnsi="Arial" w:cs="Arial"/>
        </w:rPr>
        <w:t>T</w:t>
      </w:r>
      <w:r>
        <w:rPr>
          <w:rFonts w:ascii="Arial" w:hAnsi="Arial" w:cs="Arial"/>
        </w:rPr>
        <w:t>his data</w:t>
      </w:r>
      <w:del w:id="169" w:author="Nizet, Victor" w:date="2024-05-03T16:33:00Z">
        <w:r w:rsidDel="00007586">
          <w:rPr>
            <w:rFonts w:ascii="Arial" w:hAnsi="Arial" w:cs="Arial"/>
          </w:rPr>
          <w:delText xml:space="preserve"> </w:delText>
        </w:r>
      </w:del>
      <w:r>
        <w:rPr>
          <w:rFonts w:ascii="Arial" w:hAnsi="Arial" w:cs="Arial"/>
        </w:rPr>
        <w:t xml:space="preserve">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308B370F"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w:t>
      </w:r>
      <w:del w:id="170" w:author="Nizet, Victor" w:date="2024-05-03T16:34:00Z">
        <w:r w:rsidRPr="00CF169D" w:rsidDel="00007586">
          <w:rPr>
            <w:rFonts w:ascii="Arial" w:hAnsi="Arial" w:cs="Arial"/>
          </w:rPr>
          <w:delText xml:space="preserve">presented </w:delText>
        </w:r>
      </w:del>
      <w:ins w:id="171" w:author="Nizet, Victor" w:date="2024-05-03T16:34:00Z">
        <w:r w:rsidR="00007586">
          <w:rPr>
            <w:rFonts w:ascii="Arial" w:hAnsi="Arial" w:cs="Arial"/>
          </w:rPr>
          <w:t>conducted</w:t>
        </w:r>
        <w:r w:rsidR="00007586" w:rsidRPr="00CF169D">
          <w:rPr>
            <w:rFonts w:ascii="Arial" w:hAnsi="Arial" w:cs="Arial"/>
          </w:rPr>
          <w:t xml:space="preserve"> </w:t>
        </w:r>
      </w:ins>
      <w:r w:rsidRPr="00CF169D">
        <w:rPr>
          <w:rFonts w:ascii="Arial" w:hAnsi="Arial" w:cs="Arial"/>
        </w:rPr>
        <w:t xml:space="preserve">here </w:t>
      </w:r>
      <w:del w:id="172" w:author="Nizet, Victor" w:date="2024-05-03T16:34:00Z">
        <w:r w:rsidR="006501D6" w:rsidDel="00007586">
          <w:rPr>
            <w:rFonts w:ascii="Arial" w:hAnsi="Arial" w:cs="Arial"/>
          </w:rPr>
          <w:delText xml:space="preserve">was </w:delText>
        </w:r>
        <w:r w:rsidR="006501D6" w:rsidRPr="00CF169D" w:rsidDel="00007586">
          <w:rPr>
            <w:rFonts w:ascii="Arial" w:hAnsi="Arial" w:cs="Arial"/>
          </w:rPr>
          <w:delText>conducted</w:delText>
        </w:r>
        <w:r w:rsidRPr="00CF169D" w:rsidDel="00007586">
          <w:rPr>
            <w:rFonts w:ascii="Arial" w:hAnsi="Arial" w:cs="Arial"/>
          </w:rPr>
          <w:delText xml:space="preserve"> on</w:delText>
        </w:r>
      </w:del>
      <w:ins w:id="173" w:author="Nizet, Victor" w:date="2024-05-03T16:34:00Z">
        <w:r w:rsidR="00007586">
          <w:rPr>
            <w:rFonts w:ascii="Arial" w:hAnsi="Arial" w:cs="Arial"/>
          </w:rPr>
          <w:t>utilized</w:t>
        </w:r>
      </w:ins>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del w:id="174" w:author="Nizet, Victor" w:date="2024-05-03T16:34:00Z">
        <w:r w:rsidR="0054622D" w:rsidDel="00007586">
          <w:rPr>
            <w:rFonts w:ascii="Arial" w:hAnsi="Arial" w:cs="Arial"/>
          </w:rPr>
          <w:delText xml:space="preserve">from </w:delText>
        </w:r>
      </w:del>
      <w:ins w:id="175" w:author="Nizet, Victor" w:date="2024-05-03T16:34:00Z">
        <w:r w:rsidR="00007586">
          <w:rPr>
            <w:rFonts w:ascii="Arial" w:hAnsi="Arial" w:cs="Arial"/>
          </w:rPr>
          <w:t xml:space="preserve">between </w:t>
        </w:r>
      </w:ins>
      <w:r w:rsidR="0054622D">
        <w:rPr>
          <w:rFonts w:ascii="Arial" w:hAnsi="Arial" w:cs="Arial"/>
        </w:rPr>
        <w:t>2018</w:t>
      </w:r>
      <w:del w:id="176" w:author="Nizet, Victor" w:date="2024-05-03T16:34:00Z">
        <w:r w:rsidR="0054622D" w:rsidDel="00007586">
          <w:rPr>
            <w:rFonts w:ascii="Arial" w:hAnsi="Arial" w:cs="Arial"/>
          </w:rPr>
          <w:delText>-</w:delText>
        </w:r>
      </w:del>
      <w:ins w:id="177" w:author="Nizet, Victor" w:date="2024-05-03T16:34:00Z">
        <w:r w:rsidR="00007586">
          <w:rPr>
            <w:rFonts w:ascii="Arial" w:hAnsi="Arial" w:cs="Arial"/>
          </w:rPr>
          <w:t xml:space="preserve"> and </w:t>
        </w:r>
      </w:ins>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del w:id="178" w:author="Nizet, Victor" w:date="2024-05-03T16:34:00Z">
        <w:r w:rsidRPr="00CF169D" w:rsidDel="00007586">
          <w:rPr>
            <w:rFonts w:ascii="Arial" w:hAnsi="Arial" w:cs="Arial"/>
          </w:rPr>
          <w:delText xml:space="preserve">Sample </w:delText>
        </w:r>
      </w:del>
      <w:ins w:id="179" w:author="Nizet, Victor" w:date="2024-05-03T16:34:00Z">
        <w:r w:rsidR="00007586">
          <w:rPr>
            <w:rFonts w:ascii="Arial" w:hAnsi="Arial" w:cs="Arial"/>
          </w:rPr>
          <w:t>The s</w:t>
        </w:r>
        <w:r w:rsidR="00007586" w:rsidRPr="00CF169D">
          <w:rPr>
            <w:rFonts w:ascii="Arial" w:hAnsi="Arial" w:cs="Arial"/>
          </w:rPr>
          <w:t xml:space="preserve">ample </w:t>
        </w:r>
      </w:ins>
      <w:r w:rsidRPr="00CF169D">
        <w:rPr>
          <w:rFonts w:ascii="Arial" w:hAnsi="Arial" w:cs="Arial"/>
        </w:rPr>
        <w:t xml:space="preserve">size was </w:t>
      </w:r>
      <w:del w:id="180" w:author="Nizet, Victor" w:date="2024-05-03T16:34:00Z">
        <w:r w:rsidRPr="00CF169D" w:rsidDel="00007586">
          <w:rPr>
            <w:rFonts w:ascii="Arial" w:hAnsi="Arial" w:cs="Arial"/>
          </w:rPr>
          <w:delText xml:space="preserve">selected </w:delText>
        </w:r>
      </w:del>
      <w:ins w:id="181" w:author="Nizet, Victor" w:date="2024-05-03T16:34:00Z">
        <w:r w:rsidR="00007586">
          <w:rPr>
            <w:rFonts w:ascii="Arial" w:hAnsi="Arial" w:cs="Arial"/>
          </w:rPr>
          <w:t>determined</w:t>
        </w:r>
        <w:r w:rsidR="00007586" w:rsidRPr="00CF169D">
          <w:rPr>
            <w:rFonts w:ascii="Arial" w:hAnsi="Arial" w:cs="Arial"/>
          </w:rPr>
          <w:t xml:space="preserve"> </w:t>
        </w:r>
      </w:ins>
      <w:r w:rsidRPr="00CF169D">
        <w:rPr>
          <w:rFonts w:ascii="Arial" w:hAnsi="Arial" w:cs="Arial"/>
        </w:rPr>
        <w:t>based on technical considerations for multiplexed proteomics and metabolomics approaches</w:t>
      </w:r>
      <w:ins w:id="182" w:author="Nizet, Victor" w:date="2024-05-03T16:34:00Z">
        <w:r w:rsidR="00007586">
          <w:rPr>
            <w:rFonts w:ascii="Arial" w:hAnsi="Arial" w:cs="Arial"/>
          </w:rPr>
          <w:t>,</w:t>
        </w:r>
      </w:ins>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ins w:id="183" w:author="Nizet, Victor" w:date="2024-05-03T16:35:00Z">
        <w:r w:rsidR="00007586">
          <w:rPr>
            <w:rFonts w:ascii="Arial" w:hAnsi="Arial" w:cs="Arial"/>
          </w:rPr>
          <w:t xml:space="preserve">in the sections </w:t>
        </w:r>
      </w:ins>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4ECACFF8"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ins w:id="184" w:author="Nizet, Victor" w:date="2024-05-03T16:35:00Z">
        <w:r w:rsidR="00007586">
          <w:rPr>
            <w:rFonts w:ascii="Arial" w:hAnsi="Arial" w:cs="Arial"/>
          </w:rPr>
          <w:t xml:space="preserve"> under protocol number</w:t>
        </w:r>
      </w:ins>
      <w:r w:rsidR="005376D1" w:rsidRPr="008858C5">
        <w:rPr>
          <w:rFonts w:ascii="Arial" w:hAnsi="Arial" w:cs="Arial"/>
        </w:rPr>
        <w:t xml:space="preserve"> </w:t>
      </w:r>
      <w:del w:id="185" w:author="Nizet, Victor" w:date="2024-05-03T16:35:00Z">
        <w:r w:rsidR="005376D1" w:rsidRPr="008858C5" w:rsidDel="00007586">
          <w:rPr>
            <w:rFonts w:ascii="Arial" w:hAnsi="Arial" w:cs="Arial"/>
          </w:rPr>
          <w:delText>IRB</w:delText>
        </w:r>
        <w:r w:rsidR="008858C5" w:rsidRPr="008858C5" w:rsidDel="00007586">
          <w:rPr>
            <w:rFonts w:ascii="Arial" w:hAnsi="Arial" w:cs="Arial"/>
          </w:rPr>
          <w:delText xml:space="preserve"># </w:delText>
        </w:r>
      </w:del>
      <w:r w:rsidR="008858C5" w:rsidRPr="008858C5">
        <w:rPr>
          <w:rFonts w:ascii="Arial" w:hAnsi="Arial" w:cs="Arial"/>
        </w:rPr>
        <w:t>2018-0098</w:t>
      </w:r>
      <w:r w:rsidR="008858C5">
        <w:rPr>
          <w:rFonts w:ascii="Arial" w:hAnsi="Arial" w:cs="Arial"/>
        </w:rPr>
        <w:t>.</w:t>
      </w:r>
      <w:r w:rsidRPr="00CF169D">
        <w:rPr>
          <w:rFonts w:ascii="Arial" w:hAnsi="Arial" w:cs="Arial"/>
        </w:rPr>
        <w:t xml:space="preserve"> </w:t>
      </w:r>
      <w:del w:id="186" w:author="Nizet, Victor" w:date="2024-05-03T16:35:00Z">
        <w:r w:rsidRPr="00CF169D" w:rsidDel="00007586">
          <w:rPr>
            <w:rFonts w:ascii="Arial" w:hAnsi="Arial" w:cs="Arial"/>
          </w:rPr>
          <w:delText xml:space="preserve">On </w:delText>
        </w:r>
      </w:del>
      <w:ins w:id="187" w:author="Nizet, Victor" w:date="2024-05-03T16:35:00Z">
        <w:r w:rsidR="00007586">
          <w:rPr>
            <w:rFonts w:ascii="Arial" w:hAnsi="Arial" w:cs="Arial"/>
          </w:rPr>
          <w:t>Upon</w:t>
        </w:r>
        <w:r w:rsidR="00007586" w:rsidRPr="00CF169D">
          <w:rPr>
            <w:rFonts w:ascii="Arial" w:hAnsi="Arial" w:cs="Arial"/>
          </w:rPr>
          <w:t xml:space="preserve"> </w:t>
        </w:r>
      </w:ins>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del w:id="188" w:author="Nizet, Victor" w:date="2024-05-03T16:36:00Z">
        <w:r w:rsidRPr="00CF169D" w:rsidDel="00007586">
          <w:rPr>
            <w:rFonts w:ascii="Arial" w:hAnsi="Arial" w:cs="Arial"/>
          </w:rPr>
          <w:delText>,</w:delText>
        </w:r>
      </w:del>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del w:id="189" w:author="Nizet, Victor" w:date="2024-05-03T16:36:00Z">
        <w:r w:rsidR="008858C5" w:rsidDel="00007586">
          <w:rPr>
            <w:rFonts w:ascii="Arial" w:hAnsi="Arial" w:cs="Arial"/>
          </w:rPr>
          <w:delText xml:space="preserve">by </w:delText>
        </w:r>
      </w:del>
      <w:ins w:id="190" w:author="Nizet, Victor" w:date="2024-05-03T16:36:00Z">
        <w:r w:rsidR="00007586">
          <w:rPr>
            <w:rFonts w:ascii="Arial" w:hAnsi="Arial" w:cs="Arial"/>
          </w:rPr>
          <w:t xml:space="preserve">through </w:t>
        </w:r>
      </w:ins>
      <w:r w:rsidR="008858C5">
        <w:rPr>
          <w:rFonts w:ascii="Arial" w:hAnsi="Arial" w:cs="Arial"/>
        </w:rPr>
        <w:t xml:space="preserve">positive blood cultures </w:t>
      </w:r>
      <w:r w:rsidR="008858C5">
        <w:rPr>
          <w:rFonts w:ascii="Arial" w:hAnsi="Arial" w:cs="Arial"/>
        </w:rPr>
        <w:lastRenderedPageBreak/>
        <w:t xml:space="preserve">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del w:id="191" w:author="Nizet, Victor" w:date="2024-05-03T16:36:00Z">
        <w:r w:rsidR="008858C5" w:rsidDel="00007586">
          <w:rPr>
            <w:rFonts w:ascii="Arial" w:hAnsi="Arial" w:cs="Arial"/>
          </w:rPr>
          <w:delText xml:space="preserve">Plasma </w:delText>
        </w:r>
      </w:del>
      <w:ins w:id="192" w:author="Nizet, Victor" w:date="2024-05-03T16:36:00Z">
        <w:r w:rsidR="00007586">
          <w:rPr>
            <w:rFonts w:ascii="Arial" w:hAnsi="Arial" w:cs="Arial"/>
          </w:rPr>
          <w:t xml:space="preserve">Additionally, plasma </w:t>
        </w:r>
      </w:ins>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56F75261" w:rsidR="00007586" w:rsidRDefault="00B60B5D" w:rsidP="00CF169D">
      <w:pPr>
        <w:spacing w:line="480" w:lineRule="auto"/>
        <w:rPr>
          <w:ins w:id="193" w:author="Nizet, Victor" w:date="2024-05-03T16:36:00Z"/>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ins w:id="194" w:author="Nizet, Victor" w:date="2024-05-03T16:37:00Z">
        <w:r w:rsidR="00007586">
          <w:rPr>
            <w:rFonts w:ascii="Arial" w:hAnsi="Arial" w:cs="Arial"/>
          </w:rPr>
          <w:t>,</w:t>
        </w:r>
      </w:ins>
      <w:r w:rsidRPr="006816A5">
        <w:rPr>
          <w:rFonts w:ascii="Arial" w:hAnsi="Arial" w:cs="Arial"/>
        </w:rPr>
        <w:t xml:space="preserve"> including age, gender, and comorbidities. </w:t>
      </w:r>
      <w:del w:id="195" w:author="Nizet, Victor" w:date="2024-05-03T16:37:00Z">
        <w:r w:rsidRPr="006816A5" w:rsidDel="00007586">
          <w:rPr>
            <w:rFonts w:ascii="Arial" w:hAnsi="Arial" w:cs="Arial"/>
          </w:rPr>
          <w:delText xml:space="preserve">The </w:delText>
        </w:r>
      </w:del>
      <w:ins w:id="196" w:author="Nizet, Victor" w:date="2024-05-03T16:37:00Z">
        <w:r w:rsidR="00007586">
          <w:rPr>
            <w:rFonts w:ascii="Arial" w:hAnsi="Arial" w:cs="Arial"/>
          </w:rPr>
          <w:t>Data on the</w:t>
        </w:r>
        <w:r w:rsidR="00007586" w:rsidRPr="006816A5">
          <w:rPr>
            <w:rFonts w:ascii="Arial" w:hAnsi="Arial" w:cs="Arial"/>
          </w:rPr>
          <w:t xml:space="preserve"> </w:t>
        </w:r>
      </w:ins>
      <w:r w:rsidRPr="006816A5">
        <w:rPr>
          <w:rFonts w:ascii="Arial" w:hAnsi="Arial" w:cs="Arial"/>
        </w:rPr>
        <w:t xml:space="preserve">infection and treatment </w:t>
      </w:r>
      <w:r w:rsidR="00CE4201" w:rsidRPr="006816A5">
        <w:rPr>
          <w:rFonts w:ascii="Arial" w:hAnsi="Arial" w:cs="Arial"/>
        </w:rPr>
        <w:t>(antibiotic</w:t>
      </w:r>
      <w:ins w:id="197" w:author="Nizet, Victor" w:date="2024-05-03T16:37:00Z">
        <w:r w:rsidR="00007586">
          <w:rPr>
            <w:rFonts w:ascii="Arial" w:hAnsi="Arial" w:cs="Arial"/>
          </w:rPr>
          <w:t xml:space="preserve"> use</w:t>
        </w:r>
      </w:ins>
      <w:r w:rsidR="00CE4201" w:rsidRPr="006816A5">
        <w:rPr>
          <w:rFonts w:ascii="Arial" w:hAnsi="Arial" w:cs="Arial"/>
        </w:rPr>
        <w:t xml:space="preserve"> and source control methods) </w:t>
      </w:r>
      <w:r w:rsidRPr="006816A5">
        <w:rPr>
          <w:rFonts w:ascii="Arial" w:hAnsi="Arial" w:cs="Arial"/>
        </w:rPr>
        <w:t xml:space="preserve">and clinical course </w:t>
      </w:r>
      <w:del w:id="198" w:author="Nizet, Victor" w:date="2024-05-03T16:37:00Z">
        <w:r w:rsidRPr="006816A5" w:rsidDel="00007586">
          <w:rPr>
            <w:rFonts w:ascii="Arial" w:hAnsi="Arial" w:cs="Arial"/>
          </w:rPr>
          <w:delText xml:space="preserve">data collected </w:delText>
        </w:r>
      </w:del>
      <w:r w:rsidRPr="006816A5">
        <w:rPr>
          <w:rFonts w:ascii="Arial" w:hAnsi="Arial" w:cs="Arial"/>
        </w:rPr>
        <w:t xml:space="preserve">included </w:t>
      </w:r>
      <w:ins w:id="199" w:author="Nizet, Victor" w:date="2024-05-03T16:37:00Z">
        <w:r w:rsidR="00007586">
          <w:rPr>
            <w:rFonts w:ascii="Arial" w:hAnsi="Arial" w:cs="Arial"/>
          </w:rPr>
          <w:t xml:space="preserve">the </w:t>
        </w:r>
      </w:ins>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ins w:id="200" w:author="Nizet, Victor" w:date="2024-05-03T16:37:00Z">
        <w:r w:rsidR="00007586">
          <w:rPr>
            <w:rFonts w:ascii="Arial" w:hAnsi="Arial" w:cs="Arial"/>
          </w:rPr>
          <w:t xml:space="preserve"> the</w:t>
        </w:r>
      </w:ins>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ins w:id="201" w:author="Nizet, Victor" w:date="2024-05-03T16:38:00Z">
        <w:r w:rsidR="00007586">
          <w:rPr>
            <w:rFonts w:ascii="Arial" w:hAnsi="Arial" w:cs="Arial"/>
          </w:rPr>
          <w:t xml:space="preserve"> of the patients</w:t>
        </w:r>
      </w:ins>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ins w:id="202" w:author="Nizet, Victor" w:date="2024-05-03T16:38:00Z">
        <w:r w:rsidR="00007586">
          <w:rPr>
            <w:rFonts w:ascii="Arial" w:hAnsi="Arial" w:cs="Arial"/>
          </w:rPr>
          <w:t xml:space="preserve"> </w:t>
        </w:r>
      </w:ins>
      <w:r w:rsidRPr="006816A5">
        <w:rPr>
          <w:rFonts w:ascii="Arial" w:hAnsi="Arial" w:cs="Arial"/>
        </w:rPr>
        <w:t>±</w:t>
      </w:r>
      <w:ins w:id="203" w:author="Nizet, Victor" w:date="2024-05-03T16:38:00Z">
        <w:r w:rsidR="00007586">
          <w:rPr>
            <w:rFonts w:ascii="Arial" w:hAnsi="Arial" w:cs="Arial"/>
          </w:rPr>
          <w:t xml:space="preserve"> </w:t>
        </w:r>
      </w:ins>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ins w:id="204" w:author="Nizet, Victor" w:date="2024-05-03T16:38:00Z">
        <w:r w:rsidR="00007586">
          <w:rPr>
            <w:rFonts w:ascii="Arial" w:hAnsi="Arial" w:cs="Arial"/>
          </w:rPr>
          <w:t>,</w:t>
        </w:r>
      </w:ins>
      <w:r w:rsidRPr="006816A5">
        <w:rPr>
          <w:rFonts w:ascii="Arial" w:hAnsi="Arial" w:cs="Arial"/>
        </w:rPr>
        <w:t xml:space="preserve"> and </w:t>
      </w:r>
      <w:r w:rsidR="00BC3277">
        <w:rPr>
          <w:rFonts w:ascii="Arial" w:hAnsi="Arial" w:cs="Arial"/>
        </w:rPr>
        <w:t>59</w:t>
      </w:r>
      <w:r w:rsidRPr="006816A5">
        <w:rPr>
          <w:rFonts w:ascii="Arial" w:hAnsi="Arial" w:cs="Arial"/>
        </w:rPr>
        <w:t xml:space="preserve">% </w:t>
      </w:r>
      <w:del w:id="205" w:author="Nizet, Victor" w:date="2024-05-03T16:38:00Z">
        <w:r w:rsidRPr="006816A5" w:rsidDel="00007586">
          <w:rPr>
            <w:rFonts w:ascii="Arial" w:hAnsi="Arial" w:cs="Arial"/>
          </w:rPr>
          <w:delText xml:space="preserve">of patients </w:delText>
        </w:r>
      </w:del>
      <w:r w:rsidRPr="006816A5">
        <w:rPr>
          <w:rFonts w:ascii="Arial" w:hAnsi="Arial" w:cs="Arial"/>
        </w:rPr>
        <w:t xml:space="preserve">were male. </w:t>
      </w:r>
      <w:del w:id="206" w:author="Nizet, Victor" w:date="2024-05-03T16:38:00Z">
        <w:r w:rsidRPr="006816A5" w:rsidDel="00007586">
          <w:rPr>
            <w:rFonts w:ascii="Arial" w:hAnsi="Arial" w:cs="Arial"/>
          </w:rPr>
          <w:delText xml:space="preserve">In </w:delText>
        </w:r>
      </w:del>
      <w:ins w:id="207" w:author="Nizet, Victor" w:date="2024-05-03T16:38:00Z">
        <w:r w:rsidR="00007586">
          <w:rPr>
            <w:rFonts w:ascii="Arial" w:hAnsi="Arial" w:cs="Arial"/>
          </w:rPr>
          <w:t>Among</w:t>
        </w:r>
        <w:r w:rsidR="00007586" w:rsidRPr="006816A5">
          <w:rPr>
            <w:rFonts w:ascii="Arial" w:hAnsi="Arial" w:cs="Arial"/>
          </w:rPr>
          <w:t xml:space="preserve"> </w:t>
        </w:r>
      </w:ins>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ins w:id="208" w:author="Nizet, Victor" w:date="2024-05-03T16:38:00Z">
        <w:r w:rsidR="00007586">
          <w:rPr>
            <w:rFonts w:ascii="Arial" w:hAnsi="Arial" w:cs="Arial"/>
          </w:rPr>
          <w:t>vancomycin-resistant</w:t>
        </w:r>
      </w:ins>
      <w:ins w:id="209" w:author="Nizet, Victor" w:date="2024-05-03T16:39:00Z">
        <w:r w:rsidR="00007586">
          <w:rPr>
            <w:rFonts w:ascii="Arial" w:hAnsi="Arial" w:cs="Arial"/>
          </w:rPr>
          <w:t xml:space="preserve"> </w:t>
        </w:r>
        <w:r w:rsidR="00007586" w:rsidRPr="00007586">
          <w:rPr>
            <w:rFonts w:ascii="Arial" w:hAnsi="Arial" w:cs="Arial"/>
            <w:i/>
            <w:iCs/>
            <w:rPrChange w:id="210" w:author="Nizet, Victor" w:date="2024-05-03T16:39:00Z">
              <w:rPr>
                <w:rFonts w:ascii="Arial" w:hAnsi="Arial" w:cs="Arial"/>
              </w:rPr>
            </w:rPrChange>
          </w:rPr>
          <w:t>Enterococcus</w:t>
        </w:r>
        <w:r w:rsidR="00007586">
          <w:rPr>
            <w:rFonts w:ascii="Arial" w:hAnsi="Arial" w:cs="Arial"/>
          </w:rPr>
          <w:t xml:space="preserve"> (</w:t>
        </w:r>
      </w:ins>
      <w:r w:rsidR="0002182F" w:rsidRPr="0002182F">
        <w:rPr>
          <w:rFonts w:ascii="Arial" w:hAnsi="Arial" w:cs="Arial"/>
        </w:rPr>
        <w:t>VRE</w:t>
      </w:r>
      <w:ins w:id="211" w:author="Nizet, Victor" w:date="2024-05-03T16:39:00Z">
        <w:r w:rsidR="00007586">
          <w:rPr>
            <w:rFonts w:ascii="Arial" w:hAnsi="Arial" w:cs="Arial"/>
          </w:rPr>
          <w:t>)</w:t>
        </w:r>
      </w:ins>
      <w:r w:rsidR="0002182F" w:rsidRPr="0002182F">
        <w:rPr>
          <w:rFonts w:ascii="Arial" w:hAnsi="Arial" w:cs="Arial"/>
        </w:rPr>
        <w:t xml:space="preserve">, </w:t>
      </w:r>
      <w:r w:rsidR="00F25369" w:rsidRPr="0002182F">
        <w:rPr>
          <w:rFonts w:ascii="Arial" w:hAnsi="Arial" w:cs="Arial"/>
        </w:rPr>
        <w:t>identified</w:t>
      </w:r>
      <w:del w:id="212" w:author="Nizet, Victor" w:date="2024-05-03T16:39:00Z">
        <w:r w:rsidR="00F25369" w:rsidRPr="0002182F" w:rsidDel="00007586">
          <w:rPr>
            <w:rFonts w:ascii="Arial" w:hAnsi="Arial" w:cs="Arial"/>
          </w:rPr>
          <w:delText>,</w:delText>
        </w:r>
      </w:del>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del w:id="213" w:author="Nizet, Victor" w:date="2024-05-03T16:39:00Z">
        <w:r w:rsidRPr="006816A5" w:rsidDel="00007586">
          <w:rPr>
            <w:rFonts w:ascii="Arial" w:hAnsi="Arial" w:cs="Arial"/>
          </w:rPr>
          <w:delText xml:space="preserve">Total </w:delText>
        </w:r>
      </w:del>
      <w:ins w:id="214" w:author="Nizet, Victor" w:date="2024-05-03T16:39:00Z">
        <w:r w:rsidR="00007586">
          <w:rPr>
            <w:rFonts w:ascii="Arial" w:hAnsi="Arial" w:cs="Arial"/>
          </w:rPr>
          <w:t>The t</w:t>
        </w:r>
        <w:r w:rsidR="00007586" w:rsidRPr="006816A5">
          <w:rPr>
            <w:rFonts w:ascii="Arial" w:hAnsi="Arial" w:cs="Arial"/>
          </w:rPr>
          <w:t xml:space="preserve">otal </w:t>
        </w:r>
      </w:ins>
      <w:r w:rsidRPr="006816A5">
        <w:rPr>
          <w:rFonts w:ascii="Arial" w:hAnsi="Arial" w:cs="Arial"/>
        </w:rPr>
        <w:t>duration of bacteremia included cases of persistent bacteremia (consecutive days of positive blood cultures) and in-hospital microbiologic relapse</w:t>
      </w:r>
      <w:ins w:id="215" w:author="Nizet, Victor" w:date="2024-05-03T16:39:00Z">
        <w:r w:rsidR="00007586">
          <w:rPr>
            <w:rFonts w:ascii="Arial" w:hAnsi="Arial" w:cs="Arial"/>
          </w:rPr>
          <w:t>,</w:t>
        </w:r>
      </w:ins>
      <w:r w:rsidRPr="006816A5">
        <w:rPr>
          <w:rFonts w:ascii="Arial" w:hAnsi="Arial" w:cs="Arial"/>
        </w:rPr>
        <w:t xml:space="preserve"> defined as </w:t>
      </w:r>
      <w:ins w:id="216" w:author="Nizet, Victor" w:date="2024-05-03T16:39:00Z">
        <w:r w:rsidR="00007586">
          <w:rPr>
            <w:rFonts w:ascii="Arial" w:hAnsi="Arial" w:cs="Arial"/>
          </w:rPr>
          <w:t xml:space="preserve">the </w:t>
        </w:r>
      </w:ins>
      <w:r w:rsidRPr="006816A5">
        <w:rPr>
          <w:rFonts w:ascii="Arial" w:hAnsi="Arial" w:cs="Arial"/>
        </w:rPr>
        <w:t>recurrence of a positive blood culture after the first negative culture while receiving appropriate antibiotic</w:t>
      </w:r>
      <w:ins w:id="217" w:author="Nizet, Victor" w:date="2024-05-03T16:39:00Z">
        <w:r w:rsidR="00007586">
          <w:rPr>
            <w:rFonts w:ascii="Arial" w:hAnsi="Arial" w:cs="Arial"/>
          </w:rPr>
          <w:t xml:space="preserve"> therapy</w:t>
        </w:r>
      </w:ins>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t>
      </w:r>
      <w:del w:id="218" w:author="Nizet, Victor" w:date="2024-05-03T16:39:00Z">
        <w:r w:rsidRPr="006816A5" w:rsidDel="00007586">
          <w:rPr>
            <w:rFonts w:ascii="Arial" w:hAnsi="Arial" w:cs="Arial"/>
          </w:rPr>
          <w:delText xml:space="preserve">duration </w:delText>
        </w:r>
      </w:del>
      <w:r w:rsidRPr="006816A5">
        <w:rPr>
          <w:rFonts w:ascii="Arial" w:hAnsi="Arial" w:cs="Arial"/>
        </w:rPr>
        <w:t>was 2</w:t>
      </w:r>
      <w:r w:rsidR="0002182F">
        <w:rPr>
          <w:rFonts w:ascii="Arial" w:hAnsi="Arial" w:cs="Arial"/>
        </w:rPr>
        <w:t>.7</w:t>
      </w:r>
      <w:ins w:id="219" w:author="Nizet, Victor" w:date="2024-05-03T16:39:00Z">
        <w:r w:rsidR="00007586">
          <w:rPr>
            <w:rFonts w:ascii="Arial" w:hAnsi="Arial" w:cs="Arial"/>
          </w:rPr>
          <w:t xml:space="preserve"> </w:t>
        </w:r>
      </w:ins>
      <w:r w:rsidR="0002182F" w:rsidRPr="000129D0">
        <w:rPr>
          <w:rFonts w:ascii="Arial" w:hAnsi="Arial" w:cs="Arial"/>
        </w:rPr>
        <w:t>±</w:t>
      </w:r>
      <w:ins w:id="220" w:author="Nizet, Victor" w:date="2024-05-03T16:40:00Z">
        <w:r w:rsidR="00007586">
          <w:rPr>
            <w:rFonts w:ascii="Arial" w:hAnsi="Arial" w:cs="Arial"/>
          </w:rPr>
          <w:t xml:space="preserve"> </w:t>
        </w:r>
      </w:ins>
      <w:r w:rsidR="0002182F">
        <w:rPr>
          <w:rFonts w:ascii="Arial" w:hAnsi="Arial" w:cs="Arial"/>
        </w:rPr>
        <w:t>1.9</w:t>
      </w:r>
      <w:r w:rsidRPr="006816A5">
        <w:rPr>
          <w:rFonts w:ascii="Arial" w:hAnsi="Arial" w:cs="Arial"/>
        </w:rPr>
        <w:t xml:space="preserve"> days</w:t>
      </w:r>
      <w:ins w:id="221" w:author="Nizet, Victor" w:date="2024-05-03T16:40:00Z">
        <w:r w:rsidR="00007586">
          <w:rPr>
            <w:rFonts w:ascii="Arial" w:hAnsi="Arial" w:cs="Arial"/>
          </w:rPr>
          <w:t>,</w:t>
        </w:r>
      </w:ins>
      <w:del w:id="222" w:author="Nizet, Victor" w:date="2024-05-03T16:40:00Z">
        <w:r w:rsidRPr="006816A5" w:rsidDel="00007586">
          <w:rPr>
            <w:rFonts w:ascii="Arial" w:hAnsi="Arial" w:cs="Arial"/>
          </w:rPr>
          <w:delText xml:space="preserve"> </w:delText>
        </w:r>
        <w:r w:rsidR="0002182F" w:rsidDel="00007586">
          <w:rPr>
            <w:rFonts w:ascii="Arial" w:hAnsi="Arial" w:cs="Arial"/>
          </w:rPr>
          <w:delText>(</w:delText>
        </w:r>
      </w:del>
      <w:ins w:id="223" w:author="Nizet, Victor" w:date="2024-05-03T16:40:00Z">
        <w:r w:rsidR="00007586">
          <w:rPr>
            <w:rFonts w:ascii="Arial" w:hAnsi="Arial" w:cs="Arial"/>
          </w:rPr>
          <w:t xml:space="preserve"> with a </w:t>
        </w:r>
      </w:ins>
      <w:r w:rsidR="0002182F">
        <w:rPr>
          <w:rFonts w:ascii="Arial" w:hAnsi="Arial" w:cs="Arial"/>
        </w:rPr>
        <w:t xml:space="preserve">median </w:t>
      </w:r>
      <w:ins w:id="224" w:author="Nizet, Victor" w:date="2024-05-03T16:40:00Z">
        <w:r w:rsidR="00007586">
          <w:rPr>
            <w:rFonts w:ascii="Arial" w:hAnsi="Arial" w:cs="Arial"/>
          </w:rPr>
          <w:t xml:space="preserve">of </w:t>
        </w:r>
      </w:ins>
      <w:r w:rsidR="0002182F">
        <w:rPr>
          <w:rFonts w:ascii="Arial" w:hAnsi="Arial" w:cs="Arial"/>
        </w:rPr>
        <w:t>2 days</w:t>
      </w:r>
      <w:del w:id="225" w:author="Nizet, Victor" w:date="2024-05-03T16:40:00Z">
        <w:r w:rsidR="0002182F" w:rsidDel="00007586">
          <w:rPr>
            <w:rFonts w:ascii="Arial" w:hAnsi="Arial" w:cs="Arial"/>
          </w:rPr>
          <w:delText xml:space="preserve">) </w:delText>
        </w:r>
      </w:del>
      <w:ins w:id="226" w:author="Nizet, Victor" w:date="2024-05-03T16:40:00Z">
        <w:r w:rsidR="00007586">
          <w:rPr>
            <w:rFonts w:ascii="Arial" w:hAnsi="Arial" w:cs="Arial"/>
          </w:rPr>
          <w:t xml:space="preserve"> and </w:t>
        </w:r>
      </w:ins>
      <w:del w:id="227" w:author="Nizet, Victor" w:date="2024-05-03T16:40:00Z">
        <w:r w:rsidR="0002182F" w:rsidDel="00007586">
          <w:rPr>
            <w:rFonts w:ascii="Arial" w:hAnsi="Arial" w:cs="Arial"/>
          </w:rPr>
          <w:delText xml:space="preserve">with </w:delText>
        </w:r>
      </w:del>
      <w:r w:rsidR="0002182F">
        <w:rPr>
          <w:rFonts w:ascii="Arial" w:hAnsi="Arial" w:cs="Arial"/>
        </w:rPr>
        <w:t>a</w:t>
      </w:r>
      <w:del w:id="228" w:author="Nizet, Victor" w:date="2024-05-03T16:40:00Z">
        <w:r w:rsidR="0002182F" w:rsidDel="00007586">
          <w:rPr>
            <w:rFonts w:ascii="Arial" w:hAnsi="Arial" w:cs="Arial"/>
          </w:rPr>
          <w:delText>n</w:delText>
        </w:r>
      </w:del>
      <w:r w:rsidR="0002182F">
        <w:rPr>
          <w:rFonts w:ascii="Arial" w:hAnsi="Arial" w:cs="Arial"/>
        </w:rPr>
        <w:t xml:space="preserve">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007586">
        <w:rPr>
          <w:rFonts w:ascii="Arial" w:hAnsi="Arial" w:cs="Arial"/>
          <w:rPrChange w:id="229" w:author="Nizet, Victor" w:date="2024-05-03T16:40:00Z">
            <w:rPr>
              <w:rFonts w:ascii="Arial" w:hAnsi="Arial" w:cs="Arial"/>
              <w:i/>
              <w:iCs/>
            </w:rPr>
          </w:rPrChange>
        </w:rPr>
        <w:t>The mortality rate during hospitalization and within 1 year of infection onset was 21.7% and 38.6%</w:t>
      </w:r>
      <w:ins w:id="230" w:author="Nizet, Victor" w:date="2024-05-03T16:40:00Z">
        <w:r w:rsidR="00007586">
          <w:rPr>
            <w:rFonts w:ascii="Arial" w:hAnsi="Arial" w:cs="Arial"/>
          </w:rPr>
          <w:t>,</w:t>
        </w:r>
      </w:ins>
      <w:r w:rsidR="00F25369" w:rsidRPr="00007586">
        <w:rPr>
          <w:rFonts w:ascii="Arial" w:hAnsi="Arial" w:cs="Arial"/>
          <w:rPrChange w:id="231" w:author="Nizet, Victor" w:date="2024-05-03T16:40:00Z">
            <w:rPr>
              <w:rFonts w:ascii="Arial" w:hAnsi="Arial" w:cs="Arial"/>
              <w:i/>
              <w:iCs/>
            </w:rPr>
          </w:rPrChange>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C185AE8" w:rsidR="00CF169D" w:rsidRDefault="00CF169D" w:rsidP="00CF169D">
      <w:pPr>
        <w:spacing w:line="480" w:lineRule="auto"/>
        <w:ind w:firstLine="720"/>
        <w:rPr>
          <w:rFonts w:ascii="Arial" w:hAnsi="Arial" w:cs="Arial"/>
        </w:rPr>
      </w:pPr>
      <w:r w:rsidRPr="0029437B">
        <w:rPr>
          <w:rFonts w:ascii="Arial" w:hAnsi="Arial" w:cs="Arial"/>
          <w:i/>
          <w:iCs/>
        </w:rPr>
        <w:lastRenderedPageBreak/>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ins w:id="232" w:author="Nizet, Victor" w:date="2024-05-03T16:41:00Z">
        <w:r w:rsidR="00007586">
          <w:rPr>
            <w:rFonts w:ascii="Arial" w:hAnsi="Arial" w:cs="Arial"/>
          </w:rPr>
          <w:t xml:space="preserve">of </w:t>
        </w:r>
      </w:ins>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xml:space="preserve">, </w:t>
      </w:r>
      <w:del w:id="233" w:author="Nizet, Victor" w:date="2024-05-03T16:41:00Z">
        <w:r w:rsidRPr="00CF169D" w:rsidDel="00007586">
          <w:rPr>
            <w:rFonts w:ascii="Arial" w:hAnsi="Arial" w:cs="Arial"/>
          </w:rPr>
          <w:delText xml:space="preserve">and </w:delText>
        </w:r>
      </w:del>
      <w:r w:rsidRPr="00CF169D">
        <w:rPr>
          <w:rFonts w:ascii="Arial" w:hAnsi="Arial" w:cs="Arial"/>
        </w:rPr>
        <w:t>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ins w:id="234" w:author="Nizet, Victor" w:date="2024-05-03T16:41:00Z">
        <w:r w:rsidR="00007586">
          <w:rPr>
            <w:rFonts w:ascii="Arial" w:hAnsi="Arial" w:cs="Arial"/>
          </w:rPr>
          <w:t>,</w:t>
        </w:r>
      </w:ins>
      <w:r w:rsidRPr="00CF169D">
        <w:rPr>
          <w:rFonts w:ascii="Arial" w:hAnsi="Arial" w:cs="Arial"/>
        </w:rPr>
        <w:t xml:space="preserve"> and </w:t>
      </w:r>
      <w:ins w:id="235" w:author="Nizet, Victor" w:date="2024-05-03T16:41:00Z">
        <w:r w:rsidR="00007586">
          <w:rPr>
            <w:rFonts w:ascii="Arial" w:hAnsi="Arial" w:cs="Arial"/>
          </w:rPr>
          <w:t xml:space="preserve">one </w:t>
        </w:r>
      </w:ins>
      <w:r w:rsidRPr="00CF169D">
        <w:rPr>
          <w:rFonts w:ascii="Arial" w:hAnsi="Arial" w:cs="Arial"/>
        </w:rPr>
        <w:t>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w:t>
      </w:r>
      <w:ins w:id="236" w:author="Nizet, Victor" w:date="2024-05-03T16:41:00Z">
        <w:r w:rsidR="00007586">
          <w:rPr>
            <w:rFonts w:ascii="Arial" w:hAnsi="Arial" w:cs="Arial"/>
          </w:rPr>
          <w:t xml:space="preserve"> with the</w:t>
        </w:r>
      </w:ins>
      <w:r w:rsidRPr="00CF169D">
        <w:rPr>
          <w:rFonts w:ascii="Arial" w:hAnsi="Arial" w:cs="Arial"/>
        </w:rPr>
        <w:t xml:space="preserve"> final pH</w:t>
      </w:r>
      <w:ins w:id="237" w:author="Nizet, Victor" w:date="2024-05-03T16:41:00Z">
        <w:r w:rsidR="00007586">
          <w:rPr>
            <w:rFonts w:ascii="Arial" w:hAnsi="Arial" w:cs="Arial"/>
          </w:rPr>
          <w:t xml:space="preserve"> adjusted to</w:t>
        </w:r>
      </w:ins>
      <w:r w:rsidRPr="00CF169D">
        <w:rPr>
          <w:rFonts w:ascii="Arial" w:hAnsi="Arial" w:cs="Arial"/>
        </w:rPr>
        <w:t xml:space="preserve"> 8.1 </w:t>
      </w:r>
      <w:del w:id="238" w:author="Nizet, Victor" w:date="2024-05-03T16:41:00Z">
        <w:r w:rsidRPr="00CF169D" w:rsidDel="00007586">
          <w:rPr>
            <w:rFonts w:ascii="Arial" w:hAnsi="Arial" w:cs="Arial"/>
          </w:rPr>
          <w:delText xml:space="preserve">adjusted </w:delText>
        </w:r>
      </w:del>
      <w:del w:id="239" w:author="Nizet, Victor" w:date="2024-05-03T16:42:00Z">
        <w:r w:rsidRPr="00CF169D" w:rsidDel="00007586">
          <w:rPr>
            <w:rFonts w:ascii="Arial" w:hAnsi="Arial" w:cs="Arial"/>
          </w:rPr>
          <w:delText xml:space="preserve">with </w:delText>
        </w:r>
      </w:del>
      <w:ins w:id="240" w:author="Nizet, Victor" w:date="2024-05-03T16:42:00Z">
        <w:r w:rsidR="00007586">
          <w:rPr>
            <w:rFonts w:ascii="Arial" w:hAnsi="Arial" w:cs="Arial"/>
          </w:rPr>
          <w:t>using</w:t>
        </w:r>
        <w:r w:rsidR="00007586" w:rsidRPr="00CF169D">
          <w:rPr>
            <w:rFonts w:ascii="Arial" w:hAnsi="Arial" w:cs="Arial"/>
          </w:rPr>
          <w:t xml:space="preserve"> </w:t>
        </w:r>
      </w:ins>
      <w:r w:rsidRPr="00CF169D">
        <w:rPr>
          <w:rFonts w:ascii="Arial" w:hAnsi="Arial" w:cs="Arial"/>
        </w:rPr>
        <w:t>phosphoric acid. The</w:t>
      </w:r>
      <w:del w:id="241" w:author="Nizet, Victor" w:date="2024-05-03T16:42:00Z">
        <w:r w:rsidRPr="00CF169D" w:rsidDel="00007586">
          <w:rPr>
            <w:rFonts w:ascii="Arial" w:hAnsi="Arial" w:cs="Arial"/>
          </w:rPr>
          <w:delText>n</w:delText>
        </w:r>
      </w:del>
      <w:r w:rsidRPr="00CF169D">
        <w:rPr>
          <w:rFonts w:ascii="Arial" w:hAnsi="Arial" w:cs="Arial"/>
        </w:rPr>
        <w:t xml:space="preserve"> samples were </w:t>
      </w:r>
      <w:ins w:id="242" w:author="Nizet, Victor" w:date="2024-05-03T16:42:00Z">
        <w:r w:rsidR="00007586">
          <w:rPr>
            <w:rFonts w:ascii="Arial" w:hAnsi="Arial" w:cs="Arial"/>
          </w:rPr>
          <w:t xml:space="preserve">then </w:t>
        </w:r>
      </w:ins>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del w:id="243" w:author="Nizet, Victor" w:date="2024-05-03T16:42:00Z">
        <w:r w:rsidRPr="00CF169D" w:rsidDel="00007586">
          <w:rPr>
            <w:rFonts w:ascii="Arial" w:hAnsi="Arial" w:cs="Arial"/>
          </w:rPr>
          <w:delText xml:space="preserve">with </w:delText>
        </w:r>
      </w:del>
      <w:ins w:id="244" w:author="Nizet, Victor" w:date="2024-05-03T16:42:00Z">
        <w:r w:rsidR="00007586">
          <w:rPr>
            <w:rFonts w:ascii="Arial" w:hAnsi="Arial" w:cs="Arial"/>
          </w:rPr>
          <w:t>using</w:t>
        </w:r>
        <w:r w:rsidR="00007586" w:rsidRPr="00CF169D">
          <w:rPr>
            <w:rFonts w:ascii="Arial" w:hAnsi="Arial" w:cs="Arial"/>
          </w:rPr>
          <w:t xml:space="preserve"> </w:t>
        </w:r>
      </w:ins>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del w:id="245" w:author="Nizet, Victor" w:date="2024-05-03T16:42:00Z">
        <w:r w:rsidRPr="00CF169D" w:rsidDel="00007586">
          <w:rPr>
            <w:rFonts w:ascii="Arial" w:hAnsi="Arial" w:cs="Arial"/>
          </w:rPr>
          <w:delText>utes</w:delText>
        </w:r>
      </w:del>
      <w:r w:rsidRPr="00CF169D">
        <w:rPr>
          <w:rFonts w:ascii="Arial" w:hAnsi="Arial" w:cs="Arial"/>
        </w:rPr>
        <w:t xml:space="preserve"> at 47</w:t>
      </w:r>
      <w:ins w:id="246" w:author="Nizet, Victor" w:date="2024-05-03T16:43:00Z">
        <w:r w:rsidR="00007586" w:rsidRPr="00007586">
          <w:rPr>
            <w:rFonts w:ascii="Arial" w:hAnsi="Arial" w:cs="Arial"/>
            <w:vertAlign w:val="superscript"/>
            <w:rPrChange w:id="247" w:author="Nizet, Victor" w:date="2024-05-03T16:43:00Z">
              <w:rPr>
                <w:rFonts w:ascii="Arial" w:hAnsi="Arial" w:cs="Arial"/>
              </w:rPr>
            </w:rPrChange>
          </w:rPr>
          <w:t>o</w:t>
        </w:r>
        <w:r w:rsidR="00007586">
          <w:rPr>
            <w:rFonts w:ascii="Arial" w:hAnsi="Arial" w:cs="Arial"/>
          </w:rPr>
          <w:t>C</w:t>
        </w:r>
      </w:ins>
      <w:del w:id="248" w:author="Nizet, Victor" w:date="2024-05-03T16:43:00Z">
        <w:r w:rsidR="00734304" w:rsidRPr="00007586" w:rsidDel="00007586">
          <w:rPr>
            <w:rFonts w:ascii="Cambria Math" w:hAnsi="Cambria Math" w:cs="Cambria Math"/>
          </w:rPr>
          <w:delText>℃</w:delText>
        </w:r>
      </w:del>
      <w:r w:rsidRPr="00CF169D">
        <w:rPr>
          <w:rFonts w:ascii="Arial" w:hAnsi="Arial" w:cs="Arial"/>
        </w:rPr>
        <w:t xml:space="preserve">, </w:t>
      </w:r>
      <w:ins w:id="249" w:author="Nizet, Victor" w:date="2024-05-03T16:43:00Z">
        <w:r w:rsidR="00007586">
          <w:rPr>
            <w:rFonts w:ascii="Arial" w:hAnsi="Arial" w:cs="Arial"/>
          </w:rPr>
          <w:t xml:space="preserve">followed by brief </w:t>
        </w:r>
      </w:ins>
      <w:r w:rsidRPr="00CF169D">
        <w:rPr>
          <w:rFonts w:ascii="Arial" w:hAnsi="Arial" w:cs="Arial"/>
        </w:rPr>
        <w:t>cool</w:t>
      </w:r>
      <w:ins w:id="250" w:author="Nizet, Victor" w:date="2024-05-03T16:43:00Z">
        <w:r w:rsidR="00007586">
          <w:rPr>
            <w:rFonts w:ascii="Arial" w:hAnsi="Arial" w:cs="Arial"/>
          </w:rPr>
          <w:t>ing</w:t>
        </w:r>
      </w:ins>
      <w:del w:id="251" w:author="Nizet, Victor" w:date="2024-05-03T16:43:00Z">
        <w:r w:rsidRPr="00CF169D" w:rsidDel="00007586">
          <w:rPr>
            <w:rFonts w:ascii="Arial" w:hAnsi="Arial" w:cs="Arial"/>
          </w:rPr>
          <w:delText>ed</w:delText>
        </w:r>
      </w:del>
      <w:r w:rsidRPr="00CF169D">
        <w:rPr>
          <w:rFonts w:ascii="Arial" w:hAnsi="Arial" w:cs="Arial"/>
        </w:rPr>
        <w:t xml:space="preserve"> </w:t>
      </w:r>
      <w:del w:id="252" w:author="Nizet, Victor" w:date="2024-05-03T16:43:00Z">
        <w:r w:rsidRPr="00CF169D" w:rsidDel="00007586">
          <w:rPr>
            <w:rFonts w:ascii="Arial" w:hAnsi="Arial" w:cs="Arial"/>
          </w:rPr>
          <w:delText xml:space="preserve">briefly </w:delText>
        </w:r>
      </w:del>
      <w:r w:rsidRPr="00CF169D">
        <w:rPr>
          <w:rFonts w:ascii="Arial" w:hAnsi="Arial" w:cs="Arial"/>
        </w:rPr>
        <w:t>on ice</w:t>
      </w:r>
      <w:del w:id="253" w:author="Nizet, Victor" w:date="2024-05-03T16:43:00Z">
        <w:r w:rsidRPr="00CF169D" w:rsidDel="00007586">
          <w:rPr>
            <w:rFonts w:ascii="Arial" w:hAnsi="Arial" w:cs="Arial"/>
          </w:rPr>
          <w:delText xml:space="preserve">, </w:delText>
        </w:r>
      </w:del>
      <w:ins w:id="254" w:author="Nizet, Victor" w:date="2024-05-03T16:43:00Z">
        <w:r w:rsidR="00007586">
          <w:rPr>
            <w:rFonts w:ascii="Arial" w:hAnsi="Arial" w:cs="Arial"/>
          </w:rPr>
          <w:t>.</w:t>
        </w:r>
        <w:r w:rsidR="00007586" w:rsidRPr="00CF169D">
          <w:rPr>
            <w:rFonts w:ascii="Arial" w:hAnsi="Arial" w:cs="Arial"/>
          </w:rPr>
          <w:t xml:space="preserve"> </w:t>
        </w:r>
      </w:ins>
      <w:del w:id="255" w:author="Nizet, Victor" w:date="2024-05-03T16:43:00Z">
        <w:r w:rsidRPr="00CF169D" w:rsidDel="00007586">
          <w:rPr>
            <w:rFonts w:ascii="Arial" w:hAnsi="Arial" w:cs="Arial"/>
          </w:rPr>
          <w:delText>followed by a</w:delText>
        </w:r>
      </w:del>
      <w:ins w:id="256" w:author="Nizet, Victor" w:date="2024-05-03T16:43:00Z">
        <w:r w:rsidR="00007586">
          <w:rPr>
            <w:rFonts w:ascii="Arial" w:hAnsi="Arial" w:cs="Arial"/>
          </w:rPr>
          <w:t>A</w:t>
        </w:r>
      </w:ins>
      <w:r w:rsidRPr="00CF169D">
        <w:rPr>
          <w:rFonts w:ascii="Arial" w:hAnsi="Arial" w:cs="Arial"/>
        </w:rPr>
        <w:t>lkylation</w:t>
      </w:r>
      <w:ins w:id="257" w:author="Nizet, Victor" w:date="2024-05-03T16:43:00Z">
        <w:r w:rsidR="00007586">
          <w:rPr>
            <w:rFonts w:ascii="Arial" w:hAnsi="Arial" w:cs="Arial"/>
          </w:rPr>
          <w:t xml:space="preserve"> was performed</w:t>
        </w:r>
      </w:ins>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w:t>
      </w:r>
      <w:del w:id="258" w:author="Nizet, Victor" w:date="2024-05-03T16:43:00Z">
        <w:r w:rsidRPr="00CF169D" w:rsidDel="004B2319">
          <w:rPr>
            <w:rFonts w:ascii="Arial" w:hAnsi="Arial" w:cs="Arial"/>
          </w:rPr>
          <w:delText>utes</w:delText>
        </w:r>
      </w:del>
      <w:r w:rsidRPr="00CF169D">
        <w:rPr>
          <w:rFonts w:ascii="Arial" w:hAnsi="Arial" w:cs="Arial"/>
        </w:rPr>
        <w:t xml:space="preserve">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w:t>
      </w:r>
      <w:del w:id="259" w:author="Nizet, Victor" w:date="2024-05-03T16:44:00Z">
        <w:r w:rsidRPr="00CF169D" w:rsidDel="004B2319">
          <w:rPr>
            <w:rFonts w:ascii="Arial" w:hAnsi="Arial" w:cs="Arial"/>
          </w:rPr>
          <w:delText>utes</w:delText>
        </w:r>
      </w:del>
      <w:r w:rsidRPr="00CF169D">
        <w:rPr>
          <w:rFonts w:ascii="Arial" w:hAnsi="Arial" w:cs="Arial"/>
        </w:rPr>
        <w:t>. Samples were loaded on</w:t>
      </w:r>
      <w:ins w:id="260" w:author="Nizet, Victor" w:date="2024-05-03T16:44:00Z">
        <w:r w:rsidR="004B2319">
          <w:rPr>
            <w:rFonts w:ascii="Arial" w:hAnsi="Arial" w:cs="Arial"/>
          </w:rPr>
          <w:t>to</w:t>
        </w:r>
      </w:ins>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ins w:id="261" w:author="Nizet, Victor" w:date="2024-05-03T16:44:00Z">
        <w:r w:rsidR="004B2319">
          <w:rPr>
            <w:rFonts w:ascii="Arial" w:hAnsi="Arial" w:cs="Arial"/>
          </w:rPr>
          <w:t xml:space="preserve">then </w:t>
        </w:r>
      </w:ins>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del w:id="262" w:author="Nizet, Victor" w:date="2024-05-03T16:44:00Z">
        <w:r w:rsidRPr="00CF169D" w:rsidDel="004B2319">
          <w:rPr>
            <w:rFonts w:ascii="Arial" w:hAnsi="Arial" w:cs="Arial"/>
          </w:rPr>
          <w:delText xml:space="preserve">over </w:delText>
        </w:r>
      </w:del>
      <w:ins w:id="263" w:author="Nizet, Victor" w:date="2024-05-03T16:44:00Z">
        <w:r w:rsidR="004B2319">
          <w:rPr>
            <w:rFonts w:ascii="Arial" w:hAnsi="Arial" w:cs="Arial"/>
          </w:rPr>
          <w:t>for</w:t>
        </w:r>
        <w:r w:rsidR="004B2319" w:rsidRPr="00CF169D">
          <w:rPr>
            <w:rFonts w:ascii="Arial" w:hAnsi="Arial" w:cs="Arial"/>
          </w:rPr>
          <w:t xml:space="preserve"> </w:t>
        </w:r>
      </w:ins>
      <w:r w:rsidRPr="00CF169D">
        <w:rPr>
          <w:rFonts w:ascii="Arial" w:hAnsi="Arial" w:cs="Arial"/>
        </w:rPr>
        <w:t>3 hours at 47</w:t>
      </w:r>
      <w:ins w:id="264" w:author="Nizet, Victor" w:date="2024-05-03T16:44:00Z">
        <w:r w:rsidR="004B2319" w:rsidRPr="004B2319">
          <w:rPr>
            <w:rFonts w:ascii="Arial" w:hAnsi="Arial" w:cs="Arial"/>
            <w:vertAlign w:val="superscript"/>
          </w:rPr>
          <w:t xml:space="preserve"> </w:t>
        </w:r>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ins>
      <w:del w:id="265" w:author="Nizet, Victor" w:date="2024-05-03T16:44:00Z">
        <w:r w:rsidR="0000153B" w:rsidRPr="0000153B" w:rsidDel="004B2319">
          <w:rPr>
            <w:rFonts w:ascii="Cambria Math" w:hAnsi="Cambria Math" w:cs="Cambria Math"/>
          </w:rPr>
          <w:delText>℃</w:delText>
        </w:r>
      </w:del>
      <w:r w:rsidRPr="00CF169D">
        <w:rPr>
          <w:rFonts w:ascii="Arial" w:hAnsi="Arial" w:cs="Arial"/>
        </w:rPr>
        <w:t xml:space="preserve">. Peptides were eluted </w:t>
      </w:r>
      <w:del w:id="266" w:author="Nizet, Victor" w:date="2024-05-03T16:45:00Z">
        <w:r w:rsidRPr="00CF169D" w:rsidDel="004B2319">
          <w:rPr>
            <w:rFonts w:ascii="Arial" w:hAnsi="Arial" w:cs="Arial"/>
          </w:rPr>
          <w:delText xml:space="preserve">serially </w:delText>
        </w:r>
      </w:del>
      <w:ins w:id="267" w:author="Nizet, Victor" w:date="2024-05-03T16:45:00Z">
        <w:r w:rsidR="004B2319">
          <w:rPr>
            <w:rFonts w:ascii="Arial" w:hAnsi="Arial" w:cs="Arial"/>
          </w:rPr>
          <w:t>sequentially</w:t>
        </w:r>
        <w:r w:rsidR="004B2319" w:rsidRPr="00CF169D">
          <w:rPr>
            <w:rFonts w:ascii="Arial" w:hAnsi="Arial" w:cs="Arial"/>
          </w:rPr>
          <w:t xml:space="preserve"> </w:t>
        </w:r>
      </w:ins>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ins w:id="268" w:author="Nizet, Victor" w:date="2024-05-03T16:45:00Z">
        <w:r w:rsidR="004B2319">
          <w:rPr>
            <w:rFonts w:ascii="Arial" w:hAnsi="Arial" w:cs="Arial"/>
          </w:rPr>
          <w:t xml:space="preserve">and </w:t>
        </w:r>
      </w:ins>
      <w:r w:rsidRPr="00CF169D">
        <w:rPr>
          <w:rFonts w:ascii="Arial" w:hAnsi="Arial" w:cs="Arial"/>
        </w:rPr>
        <w:t xml:space="preserve">finally 50% </w:t>
      </w:r>
      <w:r w:rsidR="0000153B">
        <w:rPr>
          <w:rFonts w:ascii="Arial" w:hAnsi="Arial" w:cs="Arial"/>
        </w:rPr>
        <w:t>acetonitrile (ACN</w:t>
      </w:r>
      <w:del w:id="269" w:author="Nizet, Victor" w:date="2024-05-03T16:45:00Z">
        <w:r w:rsidR="0000153B" w:rsidDel="004B2319">
          <w:rPr>
            <w:rFonts w:ascii="Arial" w:hAnsi="Arial" w:cs="Arial"/>
          </w:rPr>
          <w:delText>),</w:delText>
        </w:r>
        <w:r w:rsidRPr="00CF169D" w:rsidDel="004B2319">
          <w:rPr>
            <w:rFonts w:ascii="Arial" w:hAnsi="Arial" w:cs="Arial"/>
          </w:rPr>
          <w:delText xml:space="preserve"> </w:delText>
        </w:r>
      </w:del>
      <w:ins w:id="270" w:author="Nizet, Victor" w:date="2024-05-03T16:45:00Z">
        <w:r w:rsidR="004B2319">
          <w:rPr>
            <w:rFonts w:ascii="Arial" w:hAnsi="Arial" w:cs="Arial"/>
          </w:rPr>
          <w:t>) with</w:t>
        </w:r>
        <w:r w:rsidR="004B2319" w:rsidRPr="00CF169D">
          <w:rPr>
            <w:rFonts w:ascii="Arial" w:hAnsi="Arial" w:cs="Arial"/>
          </w:rPr>
          <w:t xml:space="preserve"> </w:t>
        </w:r>
      </w:ins>
      <w:r w:rsidRPr="00CF169D">
        <w:rPr>
          <w:rFonts w:ascii="Arial" w:hAnsi="Arial" w:cs="Arial"/>
        </w:rPr>
        <w:t xml:space="preserve">5% FA, </w:t>
      </w:r>
      <w:r w:rsidR="00374A52">
        <w:rPr>
          <w:rFonts w:ascii="Arial" w:hAnsi="Arial" w:cs="Arial"/>
        </w:rPr>
        <w:t xml:space="preserve">and </w:t>
      </w:r>
      <w:ins w:id="271" w:author="Nizet, Victor" w:date="2024-05-03T16:45:00Z">
        <w:r w:rsidR="004B2319">
          <w:rPr>
            <w:rFonts w:ascii="Arial" w:hAnsi="Arial" w:cs="Arial"/>
          </w:rPr>
          <w:t xml:space="preserve">were </w:t>
        </w:r>
      </w:ins>
      <w:r w:rsidRPr="00CF169D">
        <w:rPr>
          <w:rFonts w:ascii="Arial" w:hAnsi="Arial" w:cs="Arial"/>
        </w:rPr>
        <w:t xml:space="preserve">then dried under vacuum centrifugation. </w:t>
      </w:r>
      <w:del w:id="272" w:author="Nizet, Victor" w:date="2024-05-03T16:45:00Z">
        <w:r w:rsidRPr="00CF169D" w:rsidDel="004B2319">
          <w:rPr>
            <w:rFonts w:ascii="Arial" w:hAnsi="Arial" w:cs="Arial"/>
          </w:rPr>
          <w:delText xml:space="preserve">Peptides </w:delText>
        </w:r>
      </w:del>
      <w:ins w:id="273" w:author="Nizet, Victor" w:date="2024-05-03T16:45:00Z">
        <w:r w:rsidR="004B2319">
          <w:rPr>
            <w:rFonts w:ascii="Arial" w:hAnsi="Arial" w:cs="Arial"/>
          </w:rPr>
          <w:t>The p</w:t>
        </w:r>
        <w:r w:rsidR="004B2319" w:rsidRPr="00CF169D">
          <w:rPr>
            <w:rFonts w:ascii="Arial" w:hAnsi="Arial" w:cs="Arial"/>
          </w:rPr>
          <w:t xml:space="preserve">eptides </w:t>
        </w:r>
      </w:ins>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del w:id="274" w:author="Nizet, Victor" w:date="2024-05-03T16:45:00Z">
        <w:r w:rsidRPr="00CF169D" w:rsidDel="004B2319">
          <w:rPr>
            <w:rFonts w:ascii="Arial" w:hAnsi="Arial" w:cs="Arial"/>
          </w:rPr>
          <w:delText xml:space="preserve">using </w:delText>
        </w:r>
      </w:del>
      <w:ins w:id="275" w:author="Nizet, Victor" w:date="2024-05-03T16:45:00Z">
        <w:r w:rsidR="004B2319">
          <w:rPr>
            <w:rFonts w:ascii="Arial" w:hAnsi="Arial" w:cs="Arial"/>
          </w:rPr>
          <w:t>per</w:t>
        </w:r>
        <w:r w:rsidR="004B2319" w:rsidRPr="00CF169D">
          <w:rPr>
            <w:rFonts w:ascii="Arial" w:hAnsi="Arial" w:cs="Arial"/>
          </w:rPr>
          <w:t xml:space="preserve"> </w:t>
        </w:r>
      </w:ins>
      <w:r w:rsidRPr="00CF169D">
        <w:rPr>
          <w:rFonts w:ascii="Arial" w:hAnsi="Arial" w:cs="Arial"/>
        </w:rPr>
        <w:t>manufacturer</w:t>
      </w:r>
      <w:ins w:id="276" w:author="Nizet, Victor" w:date="2024-05-03T16:45:00Z">
        <w:r w:rsidR="004B2319">
          <w:rPr>
            <w:rFonts w:ascii="Arial" w:hAnsi="Arial" w:cs="Arial"/>
          </w:rPr>
          <w:t>'d</w:t>
        </w:r>
      </w:ins>
      <w:r w:rsidRPr="00CF169D">
        <w:rPr>
          <w:rFonts w:ascii="Arial" w:hAnsi="Arial" w:cs="Arial"/>
        </w:rPr>
        <w:t xml:space="preserve"> instructions and were </w:t>
      </w:r>
      <w:del w:id="277" w:author="Nizet, Victor" w:date="2024-05-03T16:45:00Z">
        <w:r w:rsidRPr="00CF169D" w:rsidDel="004B2319">
          <w:rPr>
            <w:rFonts w:ascii="Arial" w:hAnsi="Arial" w:cs="Arial"/>
          </w:rPr>
          <w:delText xml:space="preserve">then </w:delText>
        </w:r>
      </w:del>
      <w:r w:rsidRPr="00CF169D">
        <w:rPr>
          <w:rFonts w:ascii="Arial" w:hAnsi="Arial" w:cs="Arial"/>
        </w:rPr>
        <w:t xml:space="preserve">quantified </w:t>
      </w:r>
      <w:del w:id="278" w:author="Nizet, Victor" w:date="2024-05-03T16:45:00Z">
        <w:r w:rsidRPr="00CF169D" w:rsidDel="004B2319">
          <w:rPr>
            <w:rFonts w:ascii="Arial" w:hAnsi="Arial" w:cs="Arial"/>
          </w:rPr>
          <w:delText xml:space="preserve">with </w:delText>
        </w:r>
      </w:del>
      <w:ins w:id="279" w:author="Nizet, Victor" w:date="2024-05-03T16:45:00Z">
        <w:r w:rsidR="004B2319">
          <w:rPr>
            <w:rFonts w:ascii="Arial" w:hAnsi="Arial" w:cs="Arial"/>
          </w:rPr>
          <w:t>using</w:t>
        </w:r>
        <w:r w:rsidR="004B2319" w:rsidRPr="00CF169D">
          <w:rPr>
            <w:rFonts w:ascii="Arial" w:hAnsi="Arial" w:cs="Arial"/>
          </w:rPr>
          <w:t xml:space="preserve"> </w:t>
        </w:r>
      </w:ins>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ins w:id="280" w:author="Nizet, Victor" w:date="2024-05-03T16:46:00Z">
        <w:r w:rsidR="004B2319">
          <w:rPr>
            <w:rFonts w:ascii="Arial" w:hAnsi="Arial" w:cs="Arial"/>
          </w:rPr>
          <w:t xml:space="preserve">A </w:t>
        </w:r>
      </w:ins>
      <w:r w:rsidR="0000153B">
        <w:rPr>
          <w:rFonts w:ascii="Arial" w:hAnsi="Arial" w:cs="Arial"/>
        </w:rPr>
        <w:t xml:space="preserve">50 µg </w:t>
      </w:r>
      <w:ins w:id="281" w:author="Nizet, Victor" w:date="2024-05-03T16:46:00Z">
        <w:r w:rsidR="004B2319">
          <w:rPr>
            <w:rFonts w:ascii="Arial" w:hAnsi="Arial" w:cs="Arial"/>
          </w:rPr>
          <w:t xml:space="preserve">aliquot </w:t>
        </w:r>
      </w:ins>
      <w:r w:rsidRPr="00CF169D">
        <w:rPr>
          <w:rFonts w:ascii="Arial" w:hAnsi="Arial" w:cs="Arial"/>
        </w:rPr>
        <w:t xml:space="preserve">of each sample </w:t>
      </w:r>
      <w:del w:id="282" w:author="Nizet, Victor" w:date="2024-05-03T16:46:00Z">
        <w:r w:rsidRPr="00CF169D" w:rsidDel="004B2319">
          <w:rPr>
            <w:rFonts w:ascii="Arial" w:hAnsi="Arial" w:cs="Arial"/>
          </w:rPr>
          <w:delText>were aliquoted</w:delText>
        </w:r>
      </w:del>
      <w:ins w:id="283" w:author="Nizet, Victor" w:date="2024-05-03T16:46:00Z">
        <w:r w:rsidR="004B2319">
          <w:rPr>
            <w:rFonts w:ascii="Arial" w:hAnsi="Arial" w:cs="Arial"/>
          </w:rPr>
          <w:t>was designated</w:t>
        </w:r>
      </w:ins>
      <w:r w:rsidRPr="00CF169D">
        <w:rPr>
          <w:rFonts w:ascii="Arial" w:hAnsi="Arial" w:cs="Arial"/>
        </w:rPr>
        <w:t xml:space="preserve"> for TMT labeling</w:t>
      </w:r>
      <w:ins w:id="284" w:author="Nizet, Victor" w:date="2024-05-03T16:46:00Z">
        <w:r w:rsidR="004B2319">
          <w:rPr>
            <w:rFonts w:ascii="Arial" w:hAnsi="Arial" w:cs="Arial"/>
          </w:rPr>
          <w:t>,</w:t>
        </w:r>
      </w:ins>
      <w:r w:rsidRPr="00CF169D">
        <w:rPr>
          <w:rFonts w:ascii="Arial" w:hAnsi="Arial" w:cs="Arial"/>
        </w:rPr>
        <w:t xml:space="preserve"> with a</w:t>
      </w:r>
      <w:ins w:id="285" w:author="Nizet, Victor" w:date="2024-05-03T16:46:00Z">
        <w:r w:rsidR="004B2319">
          <w:rPr>
            <w:rFonts w:ascii="Arial" w:hAnsi="Arial" w:cs="Arial"/>
          </w:rPr>
          <w:t>n</w:t>
        </w:r>
      </w:ins>
      <w:r w:rsidRPr="00CF169D">
        <w:rPr>
          <w:rFonts w:ascii="Arial" w:hAnsi="Arial" w:cs="Arial"/>
        </w:rPr>
        <w:t xml:space="preserve"> </w:t>
      </w:r>
      <w:del w:id="286" w:author="Nizet, Victor" w:date="2024-05-03T16:46:00Z">
        <w:r w:rsidRPr="00CF169D" w:rsidDel="004B2319">
          <w:rPr>
            <w:rFonts w:ascii="Arial" w:hAnsi="Arial" w:cs="Arial"/>
          </w:rPr>
          <w:delText xml:space="preserve">further </w:delText>
        </w:r>
      </w:del>
      <w:ins w:id="287" w:author="Nizet, Victor" w:date="2024-05-03T16:46:00Z">
        <w:r w:rsidR="004B2319">
          <w:rPr>
            <w:rFonts w:ascii="Arial" w:hAnsi="Arial" w:cs="Arial"/>
          </w:rPr>
          <w:t>additional</w:t>
        </w:r>
        <w:r w:rsidR="004B2319" w:rsidRPr="00CF169D">
          <w:rPr>
            <w:rFonts w:ascii="Arial" w:hAnsi="Arial" w:cs="Arial"/>
          </w:rPr>
          <w:t xml:space="preserve"> </w:t>
        </w:r>
      </w:ins>
      <w:r w:rsidRPr="00CF169D">
        <w:rPr>
          <w:rFonts w:ascii="Arial" w:hAnsi="Arial" w:cs="Arial"/>
        </w:rPr>
        <w:t>10</w:t>
      </w:r>
      <w:r w:rsidR="0000153B">
        <w:rPr>
          <w:rFonts w:ascii="Arial" w:hAnsi="Arial" w:cs="Arial"/>
        </w:rPr>
        <w:t xml:space="preserve"> µ</w:t>
      </w:r>
      <w:r w:rsidRPr="00CF169D">
        <w:rPr>
          <w:rFonts w:ascii="Arial" w:hAnsi="Arial" w:cs="Arial"/>
        </w:rPr>
        <w:t xml:space="preserve">g </w:t>
      </w:r>
      <w:del w:id="288" w:author="Nizet, Victor" w:date="2024-05-03T16:46:00Z">
        <w:r w:rsidRPr="00CF169D" w:rsidDel="004B2319">
          <w:rPr>
            <w:rFonts w:ascii="Arial" w:hAnsi="Arial" w:cs="Arial"/>
          </w:rPr>
          <w:delText xml:space="preserve">of </w:delText>
        </w:r>
      </w:del>
      <w:ins w:id="289" w:author="Nizet, Victor" w:date="2024-05-03T16:46:00Z">
        <w:r w:rsidR="004B2319">
          <w:rPr>
            <w:rFonts w:ascii="Arial" w:hAnsi="Arial" w:cs="Arial"/>
          </w:rPr>
          <w:t>from</w:t>
        </w:r>
        <w:r w:rsidR="004B2319" w:rsidRPr="00CF169D">
          <w:rPr>
            <w:rFonts w:ascii="Arial" w:hAnsi="Arial" w:cs="Arial"/>
          </w:rPr>
          <w:t xml:space="preserve"> </w:t>
        </w:r>
      </w:ins>
      <w:r w:rsidRPr="00CF169D">
        <w:rPr>
          <w:rFonts w:ascii="Arial" w:hAnsi="Arial" w:cs="Arial"/>
        </w:rPr>
        <w:t xml:space="preserve">each sample </w:t>
      </w:r>
      <w:del w:id="290" w:author="Nizet, Victor" w:date="2024-05-03T16:46:00Z">
        <w:r w:rsidRPr="00CF169D" w:rsidDel="004B2319">
          <w:rPr>
            <w:rFonts w:ascii="Arial" w:hAnsi="Arial" w:cs="Arial"/>
          </w:rPr>
          <w:delText xml:space="preserve">being </w:delText>
        </w:r>
      </w:del>
      <w:r w:rsidRPr="00CF169D">
        <w:rPr>
          <w:rFonts w:ascii="Arial" w:hAnsi="Arial" w:cs="Arial"/>
        </w:rPr>
        <w:t xml:space="preserve">combined </w:t>
      </w:r>
      <w:del w:id="291" w:author="Nizet, Victor" w:date="2024-05-03T16:46:00Z">
        <w:r w:rsidRPr="00CF169D" w:rsidDel="004B2319">
          <w:rPr>
            <w:rFonts w:ascii="Arial" w:hAnsi="Arial" w:cs="Arial"/>
          </w:rPr>
          <w:delText xml:space="preserve">and aliquoted </w:delText>
        </w:r>
      </w:del>
      <w:r w:rsidRPr="00CF169D">
        <w:rPr>
          <w:rFonts w:ascii="Arial" w:hAnsi="Arial" w:cs="Arial"/>
        </w:rPr>
        <w:t>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del w:id="292" w:author="Nizet, Victor" w:date="2024-05-03T16:46:00Z">
        <w:r w:rsidRPr="00CF169D" w:rsidDel="004B2319">
          <w:rPr>
            <w:rFonts w:ascii="Arial" w:hAnsi="Arial" w:cs="Arial"/>
          </w:rPr>
          <w:delText xml:space="preserve">usage </w:delText>
        </w:r>
      </w:del>
      <w:ins w:id="293" w:author="Nizet, Victor" w:date="2024-05-03T16:46:00Z">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ins>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lastRenderedPageBreak/>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06ED657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del w:id="294" w:author="Nizet, Victor" w:date="2024-05-03T16:47:00Z">
        <w:r w:rsidRPr="00CF169D" w:rsidDel="004B2319">
          <w:rPr>
            <w:rFonts w:ascii="Arial" w:hAnsi="Arial" w:cs="Arial"/>
          </w:rPr>
          <w:delText> </w:delText>
        </w:r>
      </w:del>
      <w:ins w:id="295" w:author="Nizet, Victor" w:date="2024-05-03T16:47:00Z">
        <w:r w:rsidR="004B2319">
          <w:rPr>
            <w:rFonts w:ascii="Arial" w:hAnsi="Arial" w:cs="Arial"/>
          </w:rPr>
          <w:t>-</w:t>
        </w:r>
      </w:ins>
      <w:r w:rsidRPr="00CF169D">
        <w:rPr>
          <w:rFonts w:ascii="Arial" w:hAnsi="Arial" w:cs="Arial"/>
        </w:rPr>
        <w:t>min</w:t>
      </w:r>
      <w:del w:id="296" w:author="Nizet, Victor" w:date="2024-05-03T16:47:00Z">
        <w:r w:rsidR="007814C2" w:rsidDel="004B2319">
          <w:rPr>
            <w:rFonts w:ascii="Arial" w:hAnsi="Arial" w:cs="Arial"/>
          </w:rPr>
          <w:delText>ute</w:delText>
        </w:r>
      </w:del>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del w:id="297" w:author="Nizet, Victor" w:date="2024-05-03T16:48:00Z">
        <w:r w:rsidRPr="00CF169D" w:rsidDel="004B2319">
          <w:rPr>
            <w:rFonts w:ascii="Arial" w:hAnsi="Arial" w:cs="Arial"/>
          </w:rPr>
          <w:delText xml:space="preserve">passed </w:delText>
        </w:r>
      </w:del>
      <w:ins w:id="298" w:author="Nizet, Victor" w:date="2024-05-03T16:48:00Z">
        <w:r w:rsidR="004B2319">
          <w:rPr>
            <w:rFonts w:ascii="Arial" w:hAnsi="Arial" w:cs="Arial"/>
          </w:rPr>
          <w:t>used to elute peptides</w:t>
        </w:r>
        <w:r w:rsidR="004B2319" w:rsidRPr="00CF169D">
          <w:rPr>
            <w:rFonts w:ascii="Arial" w:hAnsi="Arial" w:cs="Arial"/>
          </w:rPr>
          <w:t xml:space="preserve"> </w:t>
        </w:r>
      </w:ins>
      <w:r w:rsidRPr="00CF169D">
        <w:rPr>
          <w:rFonts w:ascii="Arial" w:hAnsi="Arial" w:cs="Arial"/>
        </w:rPr>
        <w:t>on HPLC C18 columns (Biobasic)</w:t>
      </w:r>
      <w:ins w:id="299" w:author="Nizet, Victor" w:date="2024-05-03T16:48:00Z">
        <w:r w:rsidR="004B2319">
          <w:rPr>
            <w:rFonts w:ascii="Arial" w:hAnsi="Arial" w:cs="Arial"/>
          </w:rPr>
          <w:t>.</w:t>
        </w:r>
      </w:ins>
      <w:r w:rsidRPr="00CF169D">
        <w:rPr>
          <w:rFonts w:ascii="Arial" w:hAnsi="Arial" w:cs="Arial"/>
        </w:rPr>
        <w:t xml:space="preserve"> </w:t>
      </w:r>
      <w:del w:id="300" w:author="Nizet, Victor" w:date="2024-05-03T16:48:00Z">
        <w:r w:rsidRPr="00CF169D" w:rsidDel="004B2319">
          <w:rPr>
            <w:rFonts w:ascii="Arial" w:hAnsi="Arial" w:cs="Arial"/>
          </w:rPr>
          <w:delText xml:space="preserve">with the </w:delText>
        </w:r>
      </w:del>
      <w:ins w:id="301" w:author="Nizet, Victor" w:date="2024-05-03T16:48:00Z">
        <w:r w:rsidR="004B2319">
          <w:rPr>
            <w:rFonts w:ascii="Arial" w:hAnsi="Arial" w:cs="Arial"/>
          </w:rPr>
          <w:t>The</w:t>
        </w:r>
        <w:r w:rsidR="004B2319" w:rsidRPr="00CF169D">
          <w:rPr>
            <w:rFonts w:ascii="Arial" w:hAnsi="Arial" w:cs="Arial"/>
          </w:rPr>
          <w:t xml:space="preserve"> </w:t>
        </w:r>
      </w:ins>
      <w:r w:rsidRPr="00CF169D">
        <w:rPr>
          <w:rFonts w:ascii="Arial" w:hAnsi="Arial" w:cs="Arial"/>
        </w:rPr>
        <w:t xml:space="preserve">resulting ninety-six fractions </w:t>
      </w:r>
      <w:ins w:id="302" w:author="Nizet, Victor" w:date="2024-05-03T16:48:00Z">
        <w:r w:rsidR="004B2319">
          <w:rPr>
            <w:rFonts w:ascii="Arial" w:hAnsi="Arial" w:cs="Arial"/>
          </w:rPr>
          <w:t xml:space="preserve">were </w:t>
        </w:r>
      </w:ins>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del w:id="303" w:author="Nizet, Victor" w:date="2024-05-03T16:48:00Z">
        <w:r w:rsidRPr="00CF169D" w:rsidDel="004B2319">
          <w:rPr>
            <w:rFonts w:ascii="Arial" w:hAnsi="Arial" w:cs="Arial"/>
          </w:rPr>
          <w:delText xml:space="preserve">Fractions </w:delText>
        </w:r>
      </w:del>
      <w:ins w:id="304" w:author="Nizet, Victor" w:date="2024-05-03T16:48:00Z">
        <w:r w:rsidR="004B2319">
          <w:rPr>
            <w:rFonts w:ascii="Arial" w:hAnsi="Arial" w:cs="Arial"/>
          </w:rPr>
          <w:t>These f</w:t>
        </w:r>
        <w:r w:rsidR="004B2319" w:rsidRPr="00CF169D">
          <w:rPr>
            <w:rFonts w:ascii="Arial" w:hAnsi="Arial" w:cs="Arial"/>
          </w:rPr>
          <w:t xml:space="preserve">ractions </w:t>
        </w:r>
      </w:ins>
      <w:r w:rsidRPr="00CF169D">
        <w:rPr>
          <w:rFonts w:ascii="Arial" w:hAnsi="Arial" w:cs="Arial"/>
        </w:rPr>
        <w:t xml:space="preserve">were </w:t>
      </w:r>
      <w:del w:id="305" w:author="Nizet, Victor" w:date="2024-05-03T16:48:00Z">
        <w:r w:rsidRPr="00CF169D" w:rsidDel="004B2319">
          <w:rPr>
            <w:rFonts w:ascii="Arial" w:hAnsi="Arial" w:cs="Arial"/>
          </w:rPr>
          <w:delText xml:space="preserve">next </w:delText>
        </w:r>
      </w:del>
      <w:ins w:id="306" w:author="Nizet, Victor" w:date="2024-05-03T16:48:00Z">
        <w:r w:rsidR="004B2319">
          <w:rPr>
            <w:rFonts w:ascii="Arial" w:hAnsi="Arial" w:cs="Arial"/>
          </w:rPr>
          <w:t>then</w:t>
        </w:r>
        <w:r w:rsidR="004B2319" w:rsidRPr="00CF169D">
          <w:rPr>
            <w:rFonts w:ascii="Arial" w:hAnsi="Arial" w:cs="Arial"/>
          </w:rPr>
          <w:t xml:space="preserve"> </w:t>
        </w:r>
      </w:ins>
      <w:r w:rsidRPr="00CF169D">
        <w:rPr>
          <w:rFonts w:ascii="Arial" w:hAnsi="Arial" w:cs="Arial"/>
        </w:rPr>
        <w:t>analyzed using tandem mass spectrometry (MS2/MS3) on an Orbitrap Fusion mass spectrometer (ThermoFisher)</w:t>
      </w:r>
      <w:ins w:id="307" w:author="Nizet, Victor" w:date="2024-05-03T16:49:00Z">
        <w:r w:rsidR="004B2319">
          <w:rPr>
            <w:rFonts w:ascii="Arial" w:hAnsi="Arial" w:cs="Arial"/>
          </w:rPr>
          <w:t xml:space="preserve"> equipped</w:t>
        </w:r>
      </w:ins>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8685A9"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ins w:id="308" w:author="Nizet, Victor" w:date="2024-05-03T16:50:00Z">
        <w:r w:rsidR="004B2319">
          <w:rPr>
            <w:rFonts w:ascii="Arial" w:hAnsi="Arial" w:cs="Arial"/>
          </w:rPr>
          <w:t>,</w:t>
        </w:r>
      </w:ins>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del w:id="309" w:author="Nizet, Victor" w:date="2024-05-03T16:50:00Z">
        <w:r w:rsidR="00EA4D80" w:rsidRPr="00EA4D80" w:rsidDel="004B2319">
          <w:rPr>
            <w:rFonts w:ascii="Arial" w:hAnsi="Arial" w:cs="Arial"/>
          </w:rPr>
          <w:delText xml:space="preserve">Resulting </w:delText>
        </w:r>
      </w:del>
      <w:ins w:id="310" w:author="Nizet, Victor" w:date="2024-05-03T16:50:00Z">
        <w:r w:rsidR="004B2319">
          <w:rPr>
            <w:rFonts w:ascii="Arial" w:hAnsi="Arial" w:cs="Arial"/>
          </w:rPr>
          <w:t>The r</w:t>
        </w:r>
        <w:r w:rsidR="004B2319" w:rsidRPr="00EA4D80">
          <w:rPr>
            <w:rFonts w:ascii="Arial" w:hAnsi="Arial" w:cs="Arial"/>
          </w:rPr>
          <w:t xml:space="preserve">esulting </w:t>
        </w:r>
      </w:ins>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ins w:id="311" w:author="Nizet, Victor" w:date="2024-05-03T16:51:00Z">
        <w:r w:rsidR="004B2319">
          <w:rPr>
            <w:rFonts w:ascii="Arial" w:hAnsi="Arial" w:cs="Arial"/>
          </w:rPr>
          <w:t xml:space="preserve">settings included </w:t>
        </w:r>
      </w:ins>
      <w:del w:id="312" w:author="Nizet, Victor" w:date="2024-05-03T16:51:00Z">
        <w:r w:rsidR="009E5C01" w:rsidRPr="00EA4D80" w:rsidDel="004B2319">
          <w:rPr>
            <w:rFonts w:ascii="Arial" w:hAnsi="Arial" w:cs="Arial"/>
          </w:rPr>
          <w:delText xml:space="preserve">was </w:delText>
        </w:r>
        <w:r w:rsidR="009E5C01" w:rsidDel="004B2319">
          <w:rPr>
            <w:rFonts w:ascii="Arial" w:hAnsi="Arial" w:cs="Arial"/>
          </w:rPr>
          <w:delText>run with</w:delText>
        </w:r>
      </w:del>
      <w:ins w:id="313" w:author="Nizet, Victor" w:date="2024-05-03T16:51:00Z">
        <w:r w:rsidR="004B2319">
          <w:rPr>
            <w:rFonts w:ascii="Arial" w:hAnsi="Arial" w:cs="Arial"/>
          </w:rPr>
          <w:t>a</w:t>
        </w:r>
      </w:ins>
      <w:r w:rsidR="009E5C01">
        <w:rPr>
          <w:rFonts w:ascii="Arial" w:hAnsi="Arial" w:cs="Arial"/>
        </w:rPr>
        <w:t xml:space="preserve"> pre</w:t>
      </w:r>
      <w:r w:rsidR="00EA4D80" w:rsidRPr="00EA4D80">
        <w:rPr>
          <w:rFonts w:ascii="Arial" w:hAnsi="Arial" w:cs="Arial"/>
        </w:rPr>
        <w:t xml:space="preserve">cursor mass </w:t>
      </w:r>
      <w:ins w:id="314" w:author="Nizet, Victor" w:date="2024-05-03T16:51:00Z">
        <w:r w:rsidR="004B2319">
          <w:rPr>
            <w:rFonts w:ascii="Arial" w:hAnsi="Arial" w:cs="Arial"/>
          </w:rPr>
          <w:t xml:space="preserve">tolerance of 20 ppm for both </w:t>
        </w:r>
      </w:ins>
      <w:r w:rsidR="00EA4D80" w:rsidRPr="00EA4D80">
        <w:rPr>
          <w:rFonts w:ascii="Arial" w:hAnsi="Arial" w:cs="Arial"/>
        </w:rPr>
        <w:t xml:space="preserve">upper and lower </w:t>
      </w:r>
      <w:del w:id="315" w:author="Nizet, Victor" w:date="2024-05-03T16:51:00Z">
        <w:r w:rsidR="00EA4D80" w:rsidRPr="00EA4D80" w:rsidDel="004B2319">
          <w:rPr>
            <w:rFonts w:ascii="Arial" w:hAnsi="Arial" w:cs="Arial"/>
          </w:rPr>
          <w:delText xml:space="preserve">tolerance </w:delText>
        </w:r>
        <w:r w:rsidR="009E5C01" w:rsidDel="004B2319">
          <w:rPr>
            <w:rFonts w:ascii="Arial" w:hAnsi="Arial" w:cs="Arial"/>
          </w:rPr>
          <w:delText xml:space="preserve">set to </w:delText>
        </w:r>
        <w:r w:rsidR="00EA4D80" w:rsidRPr="00EA4D80" w:rsidDel="004B2319">
          <w:rPr>
            <w:rFonts w:ascii="Arial" w:hAnsi="Arial" w:cs="Arial"/>
          </w:rPr>
          <w:delText>20 ppm</w:delText>
        </w:r>
      </w:del>
      <w:ins w:id="316" w:author="Nizet, Victor" w:date="2024-05-03T16:51:00Z">
        <w:r w:rsidR="004B2319">
          <w:rPr>
            <w:rFonts w:ascii="Arial" w:hAnsi="Arial" w:cs="Arial"/>
          </w:rPr>
          <w:t>limits</w:t>
        </w:r>
      </w:ins>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lastRenderedPageBreak/>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w:t>
      </w:r>
      <w:del w:id="317" w:author="Nizet, Victor" w:date="2024-05-03T16:52:00Z">
        <w:r w:rsidR="00734304" w:rsidDel="004B2319">
          <w:rPr>
            <w:rFonts w:ascii="Arial" w:hAnsi="Arial" w:cs="Arial"/>
          </w:rPr>
          <w:delText>utes</w:delText>
        </w:r>
      </w:del>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w:t>
      </w:r>
      <w:del w:id="318" w:author="Nizet, Victor" w:date="2024-05-03T16:52:00Z">
        <w:r w:rsidR="00FA4CB1" w:rsidRPr="00FA4CB1" w:rsidDel="004B2319">
          <w:rPr>
            <w:rFonts w:ascii="Arial" w:hAnsi="Arial" w:cs="Arial"/>
          </w:rPr>
          <w:delText>utes</w:delText>
        </w:r>
      </w:del>
      <w:r w:rsidR="00FA4CB1" w:rsidRPr="00FA4CB1">
        <w:rPr>
          <w:rFonts w:ascii="Arial" w:hAnsi="Arial" w:cs="Arial"/>
        </w:rPr>
        <w:t xml:space="preserve"> </w:t>
      </w:r>
      <w:r w:rsidR="00374A52">
        <w:rPr>
          <w:rFonts w:ascii="Arial" w:hAnsi="Arial" w:cs="Arial"/>
        </w:rPr>
        <w:t xml:space="preserve">and </w:t>
      </w:r>
      <w:r w:rsidR="00FA4CB1" w:rsidRPr="00FA4CB1">
        <w:rPr>
          <w:rFonts w:ascii="Arial" w:hAnsi="Arial" w:cs="Arial"/>
        </w:rPr>
        <w:t>then incubated at 20</w:t>
      </w:r>
      <w:ins w:id="319" w:author="Nizet, Victor" w:date="2024-05-03T16:52:00Z">
        <w:r w:rsidR="004B2319" w:rsidRPr="004B2319">
          <w:rPr>
            <w:rFonts w:ascii="Arial" w:hAnsi="Arial" w:cs="Arial"/>
            <w:vertAlign w:val="superscript"/>
            <w:rPrChange w:id="320" w:author="Nizet, Victor" w:date="2024-05-03T16:52:00Z">
              <w:rPr>
                <w:rFonts w:ascii="Arial" w:hAnsi="Arial" w:cs="Arial"/>
              </w:rPr>
            </w:rPrChange>
          </w:rPr>
          <w:t>o</w:t>
        </w:r>
      </w:ins>
      <w:r w:rsidR="00FA4CB1" w:rsidRPr="00FA4CB1">
        <w:rPr>
          <w:rFonts w:ascii="Arial" w:hAnsi="Arial" w:cs="Arial"/>
        </w:rPr>
        <w:t>C for 20 min</w:t>
      </w:r>
      <w:del w:id="321" w:author="Nizet, Victor" w:date="2024-05-03T16:52:00Z">
        <w:r w:rsidR="00734304" w:rsidDel="004B2319">
          <w:rPr>
            <w:rFonts w:ascii="Arial" w:hAnsi="Arial" w:cs="Arial"/>
          </w:rPr>
          <w:delText>utes</w:delText>
        </w:r>
      </w:del>
      <w:r w:rsidR="00FA4CB1" w:rsidRPr="00FA4CB1">
        <w:rPr>
          <w:rFonts w:ascii="Arial" w:hAnsi="Arial" w:cs="Arial"/>
        </w:rPr>
        <w:t xml:space="preserve"> to aid in protein precipitation. Samples were centrifuged at 16,000 x </w:t>
      </w:r>
      <w:r w:rsidR="00FA4CB1" w:rsidRPr="004B2319">
        <w:rPr>
          <w:rFonts w:ascii="Arial" w:hAnsi="Arial" w:cs="Arial"/>
          <w:i/>
          <w:iCs/>
          <w:rPrChange w:id="322" w:author="Nizet, Victor" w:date="2024-05-03T16:52:00Z">
            <w:rPr>
              <w:rFonts w:ascii="Arial" w:hAnsi="Arial" w:cs="Arial"/>
            </w:rPr>
          </w:rPrChange>
        </w:rPr>
        <w:t>g</w:t>
      </w:r>
      <w:r w:rsidR="00FA4CB1" w:rsidRPr="00FA4CB1">
        <w:rPr>
          <w:rFonts w:ascii="Arial" w:hAnsi="Arial" w:cs="Arial"/>
        </w:rPr>
        <w:t xml:space="preserve"> for 15 min</w:t>
      </w:r>
      <w:del w:id="323" w:author="Nizet, Victor" w:date="2024-05-03T16:52:00Z">
        <w:r w:rsidR="00734304" w:rsidDel="004B2319">
          <w:rPr>
            <w:rFonts w:ascii="Arial" w:hAnsi="Arial" w:cs="Arial"/>
          </w:rPr>
          <w:delText>utes</w:delText>
        </w:r>
      </w:del>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ins w:id="324" w:author="Nizet, Victor" w:date="2024-05-03T16:52:00Z">
        <w:r w:rsidR="004B2319" w:rsidRPr="004D2268">
          <w:rPr>
            <w:rFonts w:ascii="Arial" w:hAnsi="Arial" w:cs="Arial"/>
            <w:vertAlign w:val="superscript"/>
          </w:rPr>
          <w:t>o</w:t>
        </w:r>
        <w:r w:rsidR="004B2319" w:rsidRPr="00FA4CB1">
          <w:rPr>
            <w:rFonts w:ascii="Arial" w:hAnsi="Arial" w:cs="Arial"/>
          </w:rPr>
          <w:t>C</w:t>
        </w:r>
      </w:ins>
      <w:del w:id="325" w:author="Nizet, Victor" w:date="2024-05-03T16:52:00Z">
        <w:r w:rsidR="00734304" w:rsidRPr="0000153B" w:rsidDel="004B2319">
          <w:rPr>
            <w:rFonts w:ascii="Cambria Math" w:hAnsi="Cambria Math" w:cs="Cambria Math"/>
          </w:rPr>
          <w:delText>℃</w:delText>
        </w:r>
      </w:del>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lastRenderedPageBreak/>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w:t>
      </w:r>
      <w:del w:id="326"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5% B, 1 to 7 min</w:t>
      </w:r>
      <w:del w:id="327" w:author="Nizet, Victor" w:date="2024-05-03T16:52:00Z">
        <w:r w:rsidR="00734304" w:rsidDel="004B2319">
          <w:rPr>
            <w:rFonts w:ascii="Arial" w:hAnsi="Arial" w:cs="Arial"/>
          </w:rPr>
          <w:delText>ute</w:delText>
        </w:r>
      </w:del>
      <w:r w:rsidR="00FA4CB1" w:rsidRPr="00FA4CB1">
        <w:rPr>
          <w:rFonts w:ascii="Arial" w:hAnsi="Arial" w:cs="Arial"/>
        </w:rPr>
        <w:t xml:space="preserve"> a linear increase from 5 to 100% B, 7 to 7.5 min</w:t>
      </w:r>
      <w:del w:id="328"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held at 100% B, 7.5 min</w:t>
      </w:r>
      <w:del w:id="329"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to 8 min</w:t>
      </w:r>
      <w:del w:id="330"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a linear decrease from 100% to 5% B, and then 5% B from 8 min</w:t>
      </w:r>
      <w:del w:id="331" w:author="Nizet, Victor" w:date="2024-05-03T16:53:00Z">
        <w:r w:rsidR="00FA4CB1" w:rsidRPr="00FA4CB1" w:rsidDel="004B2319">
          <w:rPr>
            <w:rFonts w:ascii="Arial" w:hAnsi="Arial" w:cs="Arial"/>
          </w:rPr>
          <w:delText>ute</w:delText>
        </w:r>
      </w:del>
      <w:r w:rsidR="00FA4CB1" w:rsidRPr="00FA4CB1">
        <w:rPr>
          <w:rFonts w:ascii="Arial" w:hAnsi="Arial" w:cs="Arial"/>
        </w:rPr>
        <w:t xml:space="preserve"> to 10 min</w:t>
      </w:r>
      <w:del w:id="332" w:author="Nizet, Victor" w:date="2024-05-03T16:53:00Z">
        <w:r w:rsidR="00FA4CB1" w:rsidRPr="00FA4CB1" w:rsidDel="004B2319">
          <w:rPr>
            <w:rFonts w:ascii="Arial" w:hAnsi="Arial" w:cs="Arial"/>
          </w:rPr>
          <w:delText>ute</w:delText>
        </w:r>
      </w:del>
      <w:r w:rsidR="00FA4CB1" w:rsidRPr="00FA4CB1">
        <w:rPr>
          <w:rFonts w:ascii="Arial" w:hAnsi="Arial" w:cs="Arial"/>
        </w:rPr>
        <w:t xml:space="preserv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w:t>
      </w:r>
      <w:r w:rsidRPr="00CF169D">
        <w:rPr>
          <w:rFonts w:ascii="Arial" w:hAnsi="Arial" w:cs="Arial"/>
        </w:rPr>
        <w:lastRenderedPageBreak/>
        <w:t xml:space="preserve">(MS/MS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w:t>
      </w:r>
      <w:r w:rsidRPr="00AA7ACC">
        <w:rPr>
          <w:rFonts w:ascii="Arial" w:hAnsi="Arial" w:cs="Arial"/>
          <w:color w:val="000000"/>
        </w:rPr>
        <w:lastRenderedPageBreak/>
        <w:t>(http://gnps.ucsd.edu).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w:t>
      </w:r>
      <w:r w:rsidRPr="00CF169D">
        <w:rPr>
          <w:rFonts w:ascii="Arial" w:hAnsi="Arial" w:cs="Arial"/>
        </w:rPr>
        <w:lastRenderedPageBreak/>
        <w:t xml:space="preserve">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FCDDBE"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del w:id="333" w:author="Nizet, Victor" w:date="2024-05-03T16:53:00Z">
        <w:r w:rsidRPr="00FA4CB1" w:rsidDel="004B2319">
          <w:rPr>
            <w:rFonts w:ascii="Arial" w:hAnsi="Arial" w:cs="Arial"/>
          </w:rPr>
          <w:delText xml:space="preserve">Enterococcus </w:delText>
        </w:r>
      </w:del>
      <w:ins w:id="334" w:author="Nizet, Victor" w:date="2024-05-03T16:53:00Z">
        <w:r w:rsidR="004B2319" w:rsidRPr="004B2319">
          <w:rPr>
            <w:rFonts w:ascii="Arial" w:hAnsi="Arial" w:cs="Arial"/>
            <w:i/>
            <w:iCs/>
            <w:rPrChange w:id="335" w:author="Nizet, Victor" w:date="2024-05-03T16:53:00Z">
              <w:rPr>
                <w:rFonts w:ascii="Arial" w:hAnsi="Arial" w:cs="Arial"/>
              </w:rPr>
            </w:rPrChange>
          </w:rPr>
          <w:t xml:space="preserve">E. </w:t>
        </w:r>
      </w:ins>
      <w:r w:rsidRPr="004B2319">
        <w:rPr>
          <w:rFonts w:ascii="Arial" w:hAnsi="Arial" w:cs="Arial"/>
          <w:i/>
          <w:iCs/>
          <w:rPrChange w:id="336" w:author="Nizet, Victor" w:date="2024-05-03T16:53:00Z">
            <w:rPr>
              <w:rFonts w:ascii="Arial" w:hAnsi="Arial" w:cs="Arial"/>
            </w:rPr>
          </w:rPrChange>
        </w:rPr>
        <w:t>faecium</w:t>
      </w:r>
      <w:r w:rsidRPr="00FA4CB1">
        <w:rPr>
          <w:rFonts w:ascii="Arial" w:hAnsi="Arial" w:cs="Arial"/>
        </w:rPr>
        <w:t xml:space="preserve"> and </w:t>
      </w:r>
      <w:del w:id="337" w:author="Nizet, Victor" w:date="2024-05-03T16:53:00Z">
        <w:r w:rsidRPr="004B2319" w:rsidDel="004B2319">
          <w:rPr>
            <w:rFonts w:ascii="Arial" w:hAnsi="Arial" w:cs="Arial"/>
            <w:i/>
            <w:iCs/>
            <w:rPrChange w:id="338" w:author="Nizet, Victor" w:date="2024-05-03T16:53:00Z">
              <w:rPr>
                <w:rFonts w:ascii="Arial" w:hAnsi="Arial" w:cs="Arial"/>
              </w:rPr>
            </w:rPrChange>
          </w:rPr>
          <w:delText xml:space="preserve">Enterococcus </w:delText>
        </w:r>
      </w:del>
      <w:ins w:id="339" w:author="Nizet, Victor" w:date="2024-05-03T16:53:00Z">
        <w:r w:rsidR="004B2319" w:rsidRPr="004B2319">
          <w:rPr>
            <w:rFonts w:ascii="Arial" w:hAnsi="Arial" w:cs="Arial"/>
            <w:i/>
            <w:iCs/>
            <w:rPrChange w:id="340" w:author="Nizet, Victor" w:date="2024-05-03T16:53:00Z">
              <w:rPr>
                <w:rFonts w:ascii="Arial" w:hAnsi="Arial" w:cs="Arial"/>
              </w:rPr>
            </w:rPrChange>
          </w:rPr>
          <w:t xml:space="preserve">E. </w:t>
        </w:r>
      </w:ins>
      <w:r w:rsidRPr="004B2319">
        <w:rPr>
          <w:rFonts w:ascii="Arial" w:hAnsi="Arial" w:cs="Arial"/>
          <w:i/>
          <w:iCs/>
          <w:rPrChange w:id="341" w:author="Nizet, Victor" w:date="2024-05-03T16:53:00Z">
            <w:rPr>
              <w:rFonts w:ascii="Arial" w:hAnsi="Arial" w:cs="Arial"/>
            </w:rPr>
          </w:rPrChange>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F0D8CEA" w:rsidR="008858C5" w:rsidRDefault="00FA4CB1" w:rsidP="006241EC">
      <w:pPr>
        <w:spacing w:line="480" w:lineRule="auto"/>
        <w:ind w:firstLine="720"/>
        <w:rPr>
          <w:rFonts w:ascii="Arial" w:hAnsi="Arial" w:cs="Arial"/>
        </w:rPr>
      </w:pPr>
      <w:r w:rsidRPr="00990CE5">
        <w:rPr>
          <w:rFonts w:ascii="Arial" w:hAnsi="Arial" w:cs="Arial"/>
          <w:i/>
          <w:iCs/>
        </w:rPr>
        <w:lastRenderedPageBreak/>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high molecular weight DNA was then purified using QIAGEN Genomic-tip 20/G. A genomic tip was equilibrated with 1mL of buffer QBT. Samples were vortexed for 10 sec</w:t>
      </w:r>
      <w:del w:id="342" w:author="Nizet, Victor" w:date="2024-05-03T16:54:00Z">
        <w:r w:rsidRPr="00FA4CB1" w:rsidDel="005C2855">
          <w:rPr>
            <w:rFonts w:ascii="Arial" w:hAnsi="Arial" w:cs="Arial"/>
          </w:rPr>
          <w:delText>onds</w:delText>
        </w:r>
      </w:del>
      <w:r w:rsidRPr="00FA4CB1">
        <w:rPr>
          <w:rFonts w:ascii="Arial" w:hAnsi="Arial" w:cs="Arial"/>
        </w:rPr>
        <w:t xml:space="preserve">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w:t>
      </w:r>
      <w:del w:id="343" w:author="Nizet, Victor" w:date="2024-05-03T16:54:00Z">
        <w:r w:rsidRPr="00FA4CB1" w:rsidDel="005C2855">
          <w:rPr>
            <w:rFonts w:ascii="Arial" w:hAnsi="Arial" w:cs="Arial"/>
          </w:rPr>
          <w:delText>utes</w:delText>
        </w:r>
      </w:del>
      <w:r w:rsidRPr="00FA4CB1">
        <w:rPr>
          <w:rFonts w:ascii="Arial" w:hAnsi="Arial" w:cs="Arial"/>
        </w:rPr>
        <w:t xml:space="preserve"> at </w:t>
      </w:r>
      <w:r w:rsidR="00817302" w:rsidRPr="00FA4CB1">
        <w:rPr>
          <w:rFonts w:ascii="Arial" w:hAnsi="Arial" w:cs="Arial"/>
        </w:rPr>
        <w:t>4</w:t>
      </w:r>
      <w:ins w:id="344" w:author="Nizet, Victor" w:date="2024-05-03T16:54:00Z">
        <w:r w:rsidR="005C2855" w:rsidRPr="004D2268">
          <w:rPr>
            <w:rFonts w:ascii="Arial" w:hAnsi="Arial" w:cs="Arial"/>
            <w:vertAlign w:val="superscript"/>
          </w:rPr>
          <w:t>o</w:t>
        </w:r>
        <w:r w:rsidR="005C2855" w:rsidRPr="00FA4CB1">
          <w:rPr>
            <w:rFonts w:ascii="Arial" w:hAnsi="Arial" w:cs="Arial"/>
          </w:rPr>
          <w:t>C</w:t>
        </w:r>
      </w:ins>
      <w:del w:id="345" w:author="Nizet, Victor" w:date="2024-05-03T16:54:00Z">
        <w:r w:rsidR="00817302" w:rsidDel="005C2855">
          <w:rPr>
            <w:rFonts w:ascii="Cambria Math" w:hAnsi="Cambria Math" w:cs="Arial" w:hint="eastAsia"/>
            <w:lang w:eastAsia="ja-JP"/>
          </w:rPr>
          <w:delText>℃</w:delText>
        </w:r>
      </w:del>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 xml:space="preserve">thanol. The samples were then vortexed briefly and then centrifuged at </w:t>
      </w:r>
      <w:r w:rsidRPr="00FA4CB1">
        <w:rPr>
          <w:rFonts w:ascii="Arial" w:hAnsi="Arial" w:cs="Arial"/>
        </w:rPr>
        <w:lastRenderedPageBreak/>
        <w:t>12,000 x g for 10 minutes at 4</w:t>
      </w:r>
      <w:ins w:id="346" w:author="Nizet, Victor" w:date="2024-05-03T16:54:00Z">
        <w:r w:rsidR="005C2855" w:rsidRPr="004D2268">
          <w:rPr>
            <w:rFonts w:ascii="Arial" w:hAnsi="Arial" w:cs="Arial"/>
            <w:vertAlign w:val="superscript"/>
          </w:rPr>
          <w:t>o</w:t>
        </w:r>
        <w:r w:rsidR="005C2855" w:rsidRPr="00FA4CB1">
          <w:rPr>
            <w:rFonts w:ascii="Arial" w:hAnsi="Arial" w:cs="Arial"/>
          </w:rPr>
          <w:t>C</w:t>
        </w:r>
      </w:ins>
      <w:del w:id="347" w:author="Nizet, Victor" w:date="2024-05-03T16:54:00Z">
        <w:r w:rsidRPr="00FA4CB1" w:rsidDel="005C2855">
          <w:rPr>
            <w:rFonts w:ascii="Arial" w:hAnsi="Arial" w:cs="Arial"/>
          </w:rPr>
          <w:delText>C</w:delText>
        </w:r>
      </w:del>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w:t>
      </w:r>
      <w:del w:id="348" w:author="Nizet, Victor" w:date="2024-05-03T16:54:00Z">
        <w:r w:rsidRPr="00FA4CB1" w:rsidDel="005C2855">
          <w:rPr>
            <w:rFonts w:ascii="Arial" w:hAnsi="Arial" w:cs="Arial"/>
          </w:rPr>
          <w:delText>utes</w:delText>
        </w:r>
      </w:del>
      <w:r w:rsidRPr="00FA4CB1">
        <w:rPr>
          <w:rFonts w:ascii="Arial" w:hAnsi="Arial" w:cs="Arial"/>
        </w:rPr>
        <w:t xml:space="preserve">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AF3BCB1"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del w:id="349" w:author="Nizet, Victor" w:date="2024-05-03T16:55:00Z">
        <w:r w:rsidRPr="00DD6827" w:rsidDel="005C2855">
          <w:rPr>
            <w:rFonts w:ascii="Arial" w:hAnsi="Arial" w:cs="Arial"/>
          </w:rPr>
          <w:delText>enterococcal bacteremia</w:delText>
        </w:r>
      </w:del>
      <w:ins w:id="350" w:author="Nizet, Victor" w:date="2024-05-03T16:55:00Z">
        <w:r w:rsidR="005C2855">
          <w:rPr>
            <w:rFonts w:ascii="Arial" w:hAnsi="Arial" w:cs="Arial"/>
          </w:rPr>
          <w:t>E</w:t>
        </w:r>
      </w:ins>
      <w:ins w:id="351" w:author="Nizet, Victor" w:date="2024-05-03T16:56:00Z">
        <w:r w:rsidR="005C2855">
          <w:rPr>
            <w:rFonts w:ascii="Arial" w:hAnsi="Arial" w:cs="Arial"/>
          </w:rPr>
          <w:t>cB</w:t>
        </w:r>
      </w:ins>
      <w:r w:rsidRPr="00DD6827">
        <w:rPr>
          <w:rFonts w:ascii="Arial" w:hAnsi="Arial" w:cs="Arial"/>
        </w:rPr>
        <w:t xml:space="preserve"> (</w:t>
      </w:r>
      <w:r w:rsidRPr="005C2855">
        <w:rPr>
          <w:rFonts w:ascii="Arial" w:hAnsi="Arial" w:cs="Arial"/>
          <w:b/>
          <w:bCs/>
          <w:rPrChange w:id="352" w:author="Nizet, Victor" w:date="2024-05-03T16:56:00Z">
            <w:rPr>
              <w:rFonts w:ascii="Arial" w:hAnsi="Arial" w:cs="Arial"/>
            </w:rPr>
          </w:rPrChange>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ins w:id="353" w:author="Nizet, Victor" w:date="2024-05-03T16:56:00Z">
        <w:r w:rsidR="005C2855">
          <w:rPr>
            <w:rFonts w:ascii="Arial" w:hAnsi="Arial" w:cs="Arial"/>
            <w:color w:val="000000" w:themeColor="text1"/>
          </w:rPr>
          <w:t xml:space="preserve">were collected </w:t>
        </w:r>
      </w:ins>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w:t>
      </w:r>
      <w:del w:id="354" w:author="Nizet, Victor" w:date="2024-05-03T16:56:00Z">
        <w:r w:rsidR="009049FB" w:rsidDel="005C2855">
          <w:rPr>
            <w:rFonts w:ascii="Arial" w:hAnsi="Arial" w:cs="Arial"/>
            <w:color w:val="000000" w:themeColor="text1"/>
          </w:rPr>
          <w:delText xml:space="preserve"> was collected</w:delText>
        </w:r>
      </w:del>
      <w:r w:rsidR="009049FB">
        <w:rPr>
          <w:rFonts w:ascii="Arial" w:hAnsi="Arial" w:cs="Arial"/>
          <w:color w:val="000000" w:themeColor="text1"/>
        </w:rPr>
        <w:t xml:space="preserve">,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5C2855">
        <w:rPr>
          <w:rFonts w:ascii="Arial" w:hAnsi="Arial" w:cs="Arial"/>
          <w:b/>
          <w:bCs/>
          <w:color w:val="000000" w:themeColor="text1"/>
          <w:rPrChange w:id="355" w:author="Nizet, Victor" w:date="2024-05-03T16:57:00Z">
            <w:rPr>
              <w:rFonts w:ascii="Arial" w:hAnsi="Arial" w:cs="Arial"/>
              <w:color w:val="000000" w:themeColor="text1"/>
            </w:rPr>
          </w:rPrChange>
        </w:rPr>
        <w:t xml:space="preserve">Figure </w:t>
      </w:r>
      <w:r w:rsidR="0099243B" w:rsidRPr="005C2855">
        <w:rPr>
          <w:rFonts w:ascii="Arial" w:hAnsi="Arial" w:cs="Arial"/>
          <w:b/>
          <w:bCs/>
          <w:color w:val="000000" w:themeColor="text1"/>
          <w:rPrChange w:id="356" w:author="Nizet, Victor" w:date="2024-05-03T16:57:00Z">
            <w:rPr>
              <w:rFonts w:ascii="Arial" w:hAnsi="Arial" w:cs="Arial"/>
              <w:color w:val="000000" w:themeColor="text1"/>
            </w:rPr>
          </w:rPrChange>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Additionally, anti</w:t>
      </w:r>
      <w:del w:id="357" w:author="Nizet, Victor" w:date="2024-05-03T16:57:00Z">
        <w:r w:rsidR="00304837" w:rsidDel="005C2855">
          <w:rPr>
            <w:rFonts w:ascii="Arial" w:hAnsi="Arial" w:cs="Arial"/>
            <w:color w:val="000000" w:themeColor="text1"/>
          </w:rPr>
          <w:delText>-</w:delText>
        </w:r>
      </w:del>
      <w:r w:rsidR="00304837">
        <w:rPr>
          <w:rFonts w:ascii="Arial" w:hAnsi="Arial" w:cs="Arial"/>
          <w:color w:val="000000" w:themeColor="text1"/>
        </w:rPr>
        <w:t xml:space="preserve">microbial susceptibility testing was </w:t>
      </w:r>
      <w:r w:rsidR="00304837">
        <w:rPr>
          <w:rFonts w:ascii="Arial" w:hAnsi="Arial" w:cs="Arial"/>
          <w:color w:val="000000" w:themeColor="text1"/>
        </w:rPr>
        <w:lastRenderedPageBreak/>
        <w:t xml:space="preserve">performed on the enterococcal isolates </w:t>
      </w:r>
      <w:del w:id="358" w:author="Nizet, Victor" w:date="2024-05-03T16:57:00Z">
        <w:r w:rsidR="00304837" w:rsidDel="005C2855">
          <w:rPr>
            <w:rFonts w:ascii="Arial" w:hAnsi="Arial" w:cs="Arial"/>
            <w:color w:val="000000" w:themeColor="text1"/>
          </w:rPr>
          <w:delText>that were isolated</w:delText>
        </w:r>
      </w:del>
      <w:ins w:id="359" w:author="Nizet, Victor" w:date="2024-05-03T16:57:00Z">
        <w:r w:rsidR="005C2855">
          <w:rPr>
            <w:rFonts w:ascii="Arial" w:hAnsi="Arial" w:cs="Arial"/>
            <w:color w:val="000000" w:themeColor="text1"/>
          </w:rPr>
          <w:t>obtained</w:t>
        </w:r>
      </w:ins>
      <w:r w:rsidR="00304837">
        <w:rPr>
          <w:rFonts w:ascii="Arial" w:hAnsi="Arial" w:cs="Arial"/>
          <w:color w:val="000000" w:themeColor="text1"/>
        </w:rPr>
        <w:t xml:space="preserve"> from each patient. As expected</w:t>
      </w:r>
      <w:ins w:id="360" w:author="Nizet, Victor" w:date="2024-05-03T16:57:00Z">
        <w:r w:rsidR="005C2855">
          <w:rPr>
            <w:rFonts w:ascii="Arial" w:hAnsi="Arial" w:cs="Arial"/>
            <w:color w:val="000000" w:themeColor="text1"/>
          </w:rPr>
          <w:t>,</w:t>
        </w:r>
      </w:ins>
      <w:r w:rsidR="00304837">
        <w:rPr>
          <w:rFonts w:ascii="Arial" w:hAnsi="Arial" w:cs="Arial"/>
          <w:color w:val="000000" w:themeColor="text1"/>
        </w:rPr>
        <w:t xml:space="preserve"> based on </w:t>
      </w:r>
      <w:ins w:id="361" w:author="Nizet, Victor" w:date="2024-05-03T16:57:00Z">
        <w:r w:rsidR="005C2855">
          <w:rPr>
            <w:rFonts w:ascii="Arial" w:hAnsi="Arial" w:cs="Arial"/>
            <w:color w:val="000000" w:themeColor="text1"/>
          </w:rPr>
          <w:t xml:space="preserve">the </w:t>
        </w:r>
      </w:ins>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t>
      </w:r>
      <w:del w:id="362" w:author="Nizet, Victor" w:date="2024-05-03T16:57:00Z">
        <w:r w:rsidR="00304837" w:rsidDel="005C2855">
          <w:rPr>
            <w:rFonts w:ascii="Arial" w:hAnsi="Arial" w:cs="Arial"/>
            <w:color w:val="000000" w:themeColor="text1"/>
          </w:rPr>
          <w:delText xml:space="preserve">we observed that </w:delText>
        </w:r>
      </w:del>
      <w:r w:rsidR="00304837">
        <w:rPr>
          <w:rFonts w:ascii="Arial" w:hAnsi="Arial" w:cs="Arial"/>
          <w:color w:val="000000" w:themeColor="text1"/>
        </w:rPr>
        <w:t xml:space="preserve">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ins w:id="363" w:author="Nizet, Victor" w:date="2024-05-03T16:57:00Z">
        <w:r w:rsidR="005C2855">
          <w:rPr>
            <w:rFonts w:ascii="Arial" w:hAnsi="Arial" w:cs="Arial"/>
            <w:color w:val="000000" w:themeColor="text1"/>
          </w:rPr>
          <w:t xml:space="preserve">vancomycin </w:t>
        </w:r>
      </w:ins>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del w:id="364" w:author="Nizet, Victor" w:date="2024-05-03T16:57:00Z">
        <w:r w:rsidR="003C76F1" w:rsidDel="005C2855">
          <w:rPr>
            <w:rFonts w:ascii="Arial" w:hAnsi="Arial" w:cs="Arial"/>
            <w:color w:val="000000" w:themeColor="text1"/>
          </w:rPr>
          <w:delText xml:space="preserve">, </w:delText>
        </w:r>
      </w:del>
      <w:ins w:id="365" w:author="Nizet, Victor" w:date="2024-05-03T16:57:00Z">
        <w:r w:rsidR="005C2855">
          <w:rPr>
            <w:rFonts w:ascii="Arial" w:hAnsi="Arial" w:cs="Arial"/>
            <w:color w:val="000000" w:themeColor="text1"/>
          </w:rPr>
          <w:t xml:space="preserve">. </w:t>
        </w:r>
      </w:ins>
      <w:del w:id="366" w:author="Nizet, Victor" w:date="2024-05-03T16:57:00Z">
        <w:r w:rsidR="003C76F1" w:rsidDel="005C2855">
          <w:rPr>
            <w:rFonts w:ascii="Arial" w:hAnsi="Arial" w:cs="Arial"/>
            <w:color w:val="000000" w:themeColor="text1"/>
          </w:rPr>
          <w:delText xml:space="preserve">highlighting </w:delText>
        </w:r>
      </w:del>
      <w:ins w:id="367" w:author="Nizet, Victor" w:date="2024-05-03T16:57:00Z">
        <w:r w:rsidR="005C2855">
          <w:rPr>
            <w:rFonts w:ascii="Arial" w:hAnsi="Arial" w:cs="Arial"/>
            <w:color w:val="000000" w:themeColor="text1"/>
          </w:rPr>
          <w:t xml:space="preserve">This highlights </w:t>
        </w:r>
      </w:ins>
      <w:r w:rsidR="003C76F1">
        <w:rPr>
          <w:rFonts w:ascii="Arial" w:hAnsi="Arial" w:cs="Arial"/>
          <w:color w:val="000000" w:themeColor="text1"/>
        </w:rPr>
        <w:t xml:space="preserve">that </w:t>
      </w:r>
      <w:del w:id="368" w:author="Nizet, Victor" w:date="2024-05-03T16:58:00Z">
        <w:r w:rsidR="003C76F1" w:rsidDel="005C2855">
          <w:rPr>
            <w:rFonts w:ascii="Arial" w:hAnsi="Arial" w:cs="Arial"/>
            <w:color w:val="000000" w:themeColor="text1"/>
          </w:rPr>
          <w:delText xml:space="preserve">the identification </w:delText>
        </w:r>
      </w:del>
      <w:ins w:id="369" w:author="Nizet, Victor" w:date="2024-05-03T16:58:00Z">
        <w:r w:rsidR="005C2855">
          <w:rPr>
            <w:rFonts w:ascii="Arial" w:hAnsi="Arial" w:cs="Arial"/>
            <w:color w:val="000000" w:themeColor="text1"/>
          </w:rPr>
          <w:t xml:space="preserve">identifying </w:t>
        </w:r>
      </w:ins>
      <w:del w:id="370" w:author="Nizet, Victor" w:date="2024-05-03T16:58:00Z">
        <w:r w:rsidR="003C76F1" w:rsidDel="005C2855">
          <w:rPr>
            <w:rFonts w:ascii="Arial" w:hAnsi="Arial" w:cs="Arial"/>
            <w:color w:val="000000" w:themeColor="text1"/>
          </w:rPr>
          <w:delText xml:space="preserve">of </w:delText>
        </w:r>
      </w:del>
      <w:ins w:id="371" w:author="Nizet, Victor" w:date="2024-05-03T16:58:00Z">
        <w:r w:rsidR="005C2855">
          <w:rPr>
            <w:rFonts w:ascii="Arial" w:hAnsi="Arial" w:cs="Arial"/>
            <w:color w:val="000000" w:themeColor="text1"/>
          </w:rPr>
          <w:t xml:space="preserve">the </w:t>
        </w:r>
      </w:ins>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ins w:id="372" w:author="Nizet, Victor" w:date="2024-05-03T16:58:00Z">
        <w:r w:rsidR="005C2855">
          <w:rPr>
            <w:rFonts w:ascii="Arial" w:hAnsi="Arial" w:cs="Arial"/>
            <w:color w:val="000000" w:themeColor="text1"/>
          </w:rPr>
          <w:t xml:space="preserve"> for EcB</w:t>
        </w:r>
      </w:ins>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4EF2A5AD"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del w:id="373" w:author="Nizet, Victor" w:date="2024-05-03T16:58:00Z">
        <w:r w:rsidR="00A525F2" w:rsidDel="005C2855">
          <w:rPr>
            <w:rFonts w:ascii="Arial" w:hAnsi="Arial" w:cs="Arial"/>
            <w:color w:val="000000" w:themeColor="text1"/>
          </w:rPr>
          <w:delText>of which</w:delText>
        </w:r>
      </w:del>
      <w:ins w:id="374" w:author="Nizet, Victor" w:date="2024-05-03T16:58:00Z">
        <w:r w:rsidR="005C2855">
          <w:rPr>
            <w:rFonts w:ascii="Arial" w:hAnsi="Arial" w:cs="Arial"/>
            <w:color w:val="000000" w:themeColor="text1"/>
          </w:rPr>
          <w:t>with</w:t>
        </w:r>
      </w:ins>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del w:id="375" w:author="Nizet, Victor" w:date="2024-05-03T16:59:00Z">
        <w:r w:rsidR="00A525F2" w:rsidDel="005C2855">
          <w:rPr>
            <w:rFonts w:ascii="Arial" w:hAnsi="Arial" w:cs="Arial"/>
            <w:color w:val="000000" w:themeColor="text1"/>
          </w:rPr>
          <w:delText xml:space="preserve">were </w:delText>
        </w:r>
      </w:del>
      <w:ins w:id="376" w:author="Nizet, Victor" w:date="2024-05-03T16:59:00Z">
        <w:r w:rsidR="005C2855">
          <w:rPr>
            <w:rFonts w:ascii="Arial" w:hAnsi="Arial" w:cs="Arial"/>
            <w:color w:val="000000" w:themeColor="text1"/>
          </w:rPr>
          <w:t xml:space="preserve">proteins </w:t>
        </w:r>
      </w:ins>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ins w:id="377" w:author="Nizet, Victor" w:date="2024-05-03T16:59:00Z">
        <w:r w:rsidR="005C2855">
          <w:rPr>
            <w:rFonts w:ascii="Arial" w:hAnsi="Arial" w:cs="Arial"/>
            <w:color w:val="000000" w:themeColor="text1"/>
          </w:rPr>
          <w:t>tably, no</w:t>
        </w:r>
      </w:ins>
      <w:r w:rsidR="00A22C66">
        <w:rPr>
          <w:rFonts w:ascii="Arial" w:hAnsi="Arial" w:cs="Arial"/>
          <w:color w:val="000000" w:themeColor="text1"/>
        </w:rPr>
        <w:t xml:space="preserve"> proteins were found to map to the </w:t>
      </w:r>
      <w:r w:rsidR="00A22C66" w:rsidRPr="005C2855">
        <w:rPr>
          <w:rFonts w:ascii="Arial" w:hAnsi="Arial" w:cs="Arial"/>
          <w:i/>
          <w:iCs/>
          <w:color w:val="000000" w:themeColor="text1"/>
          <w:rPrChange w:id="378" w:author="Nizet, Victor" w:date="2024-05-03T16:59:00Z">
            <w:rPr>
              <w:rFonts w:ascii="Arial" w:hAnsi="Arial" w:cs="Arial"/>
              <w:color w:val="000000" w:themeColor="text1"/>
            </w:rPr>
          </w:rPrChange>
        </w:rPr>
        <w:t>Enterococcous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ins w:id="379" w:author="Nizet, Victor" w:date="2024-05-03T16:59:00Z">
        <w:r w:rsidR="005C2855">
          <w:rPr>
            <w:rFonts w:ascii="Arial" w:hAnsi="Arial" w:cs="Arial"/>
          </w:rPr>
          <w:t>,</w:t>
        </w:r>
      </w:ins>
      <w:r w:rsidR="00A525F2">
        <w:rPr>
          <w:rFonts w:ascii="Arial" w:hAnsi="Arial" w:cs="Arial"/>
        </w:rPr>
        <w:t xml:space="preserve">092 features, </w:t>
      </w:r>
      <w:del w:id="380" w:author="Nizet, Victor" w:date="2024-05-03T16:59:00Z">
        <w:r w:rsidR="00A525F2" w:rsidDel="005C2855">
          <w:rPr>
            <w:rFonts w:ascii="Arial" w:hAnsi="Arial" w:cs="Arial"/>
          </w:rPr>
          <w:delText>of which</w:delText>
        </w:r>
      </w:del>
      <w:ins w:id="381" w:author="Nizet, Victor" w:date="2024-05-03T16:59:00Z">
        <w:r w:rsidR="005C2855">
          <w:rPr>
            <w:rFonts w:ascii="Arial" w:hAnsi="Arial" w:cs="Arial"/>
          </w:rPr>
          <w:t>with</w:t>
        </w:r>
      </w:ins>
      <w:r w:rsidR="00A525F2">
        <w:rPr>
          <w:rFonts w:ascii="Arial" w:hAnsi="Arial" w:cs="Arial"/>
        </w:rPr>
        <w:t xml:space="preserve"> </w:t>
      </w:r>
      <w:r w:rsidR="003C6AFC">
        <w:rPr>
          <w:rFonts w:ascii="Arial" w:hAnsi="Arial" w:cs="Arial"/>
        </w:rPr>
        <w:t>693</w:t>
      </w:r>
      <w:r w:rsidR="00A525F2">
        <w:rPr>
          <w:rFonts w:ascii="Arial" w:hAnsi="Arial" w:cs="Arial"/>
        </w:rPr>
        <w:t xml:space="preserve"> </w:t>
      </w:r>
      <w:ins w:id="382" w:author="Nizet, Victor" w:date="2024-05-03T16:59:00Z">
        <w:r w:rsidR="005C2855">
          <w:rPr>
            <w:rFonts w:ascii="Arial" w:hAnsi="Arial" w:cs="Arial"/>
          </w:rPr>
          <w:t xml:space="preserve">of these features </w:t>
        </w:r>
      </w:ins>
      <w:del w:id="383" w:author="Nizet, Victor" w:date="2024-05-03T16:59:00Z">
        <w:r w:rsidR="00A525F2" w:rsidDel="005C2855">
          <w:rPr>
            <w:rFonts w:ascii="Arial" w:hAnsi="Arial" w:cs="Arial"/>
          </w:rPr>
          <w:delText xml:space="preserve">were </w:delText>
        </w:r>
        <w:r w:rsidR="003C6AFC" w:rsidDel="005C2855">
          <w:rPr>
            <w:rFonts w:ascii="Arial" w:hAnsi="Arial" w:cs="Arial"/>
          </w:rPr>
          <w:delText>able to be</w:delText>
        </w:r>
      </w:del>
      <w:ins w:id="384" w:author="Nizet, Victor" w:date="2024-05-03T16:59:00Z">
        <w:r w:rsidR="005C2855">
          <w:rPr>
            <w:rFonts w:ascii="Arial" w:hAnsi="Arial" w:cs="Arial"/>
          </w:rPr>
          <w:t>being</w:t>
        </w:r>
      </w:ins>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ins w:id="385" w:author="Nizet, Victor" w:date="2024-05-03T17:00:00Z">
        <w:r w:rsidR="005C2855">
          <w:rPr>
            <w:rFonts w:ascii="Arial" w:hAnsi="Arial" w:cs="Arial"/>
            <w:color w:val="000000" w:themeColor="text1"/>
          </w:rPr>
          <w:t xml:space="preserve">comprehensive profiling </w:t>
        </w:r>
      </w:ins>
      <w:del w:id="386" w:author="Nizet, Victor" w:date="2024-05-03T17:00:00Z">
        <w:r w:rsidR="00A22C66" w:rsidDel="005C2855">
          <w:rPr>
            <w:rFonts w:ascii="Arial" w:hAnsi="Arial" w:cs="Arial"/>
            <w:color w:val="000000" w:themeColor="text1"/>
          </w:rPr>
          <w:delText>allowed</w:delText>
        </w:r>
        <w:r w:rsidR="006E2228" w:rsidDel="005C2855">
          <w:rPr>
            <w:rFonts w:ascii="Arial" w:hAnsi="Arial" w:cs="Arial"/>
            <w:color w:val="000000" w:themeColor="text1"/>
          </w:rPr>
          <w:delText xml:space="preserve"> </w:delText>
        </w:r>
      </w:del>
      <w:ins w:id="387" w:author="Nizet, Victor" w:date="2024-05-03T17:00:00Z">
        <w:r w:rsidR="005C2855">
          <w:rPr>
            <w:rFonts w:ascii="Arial" w:hAnsi="Arial" w:cs="Arial"/>
            <w:color w:val="000000" w:themeColor="text1"/>
          </w:rPr>
          <w:t xml:space="preserve">enabled </w:t>
        </w:r>
      </w:ins>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ins w:id="388" w:author="Nizet, Victor" w:date="2024-05-03T17:00:00Z">
        <w:r w:rsidR="005C2855">
          <w:rPr>
            <w:rFonts w:ascii="Arial" w:hAnsi="Arial" w:cs="Arial"/>
            <w:color w:val="000000" w:themeColor="text1"/>
          </w:rPr>
          <w:t xml:space="preserve"> individuals</w:t>
        </w:r>
      </w:ins>
      <w:r w:rsidR="003C76F1">
        <w:rPr>
          <w:rFonts w:ascii="Arial" w:hAnsi="Arial" w:cs="Arial"/>
          <w:color w:val="000000" w:themeColor="text1"/>
        </w:rPr>
        <w:t xml:space="preserve"> and</w:t>
      </w:r>
      <w:ins w:id="389" w:author="Nizet, Victor" w:date="2024-05-03T17:00:00Z">
        <w:r w:rsidR="005C2855">
          <w:rPr>
            <w:rFonts w:ascii="Arial" w:hAnsi="Arial" w:cs="Arial"/>
            <w:color w:val="000000" w:themeColor="text1"/>
          </w:rPr>
          <w:t xml:space="preserve"> those</w:t>
        </w:r>
      </w:ins>
      <w:r w:rsidR="003C76F1">
        <w:rPr>
          <w:rFonts w:ascii="Arial" w:hAnsi="Arial" w:cs="Arial"/>
          <w:color w:val="000000" w:themeColor="text1"/>
        </w:rPr>
        <w:t xml:space="preserve"> infected</w:t>
      </w:r>
      <w:del w:id="390" w:author="Nizet, Victor" w:date="2024-05-03T17:00:00Z">
        <w:r w:rsidR="003C76F1" w:rsidRPr="003C76F1" w:rsidDel="005C2855">
          <w:rPr>
            <w:rFonts w:ascii="Arial" w:hAnsi="Arial" w:cs="Arial"/>
            <w:i/>
            <w:iCs/>
            <w:color w:val="000000" w:themeColor="text1"/>
          </w:rPr>
          <w:delText xml:space="preserve">, </w:delText>
        </w:r>
      </w:del>
      <w:ins w:id="391" w:author="Nizet, Victor" w:date="2024-05-03T17:00:00Z">
        <w:r w:rsidR="005C2855">
          <w:rPr>
            <w:rFonts w:ascii="Arial" w:hAnsi="Arial" w:cs="Arial"/>
            <w:i/>
            <w:iCs/>
            <w:color w:val="000000" w:themeColor="text1"/>
          </w:rPr>
          <w:t xml:space="preserve"> </w:t>
        </w:r>
        <w:r w:rsidR="005C2855" w:rsidRPr="005C2855">
          <w:rPr>
            <w:rFonts w:ascii="Arial" w:hAnsi="Arial" w:cs="Arial"/>
            <w:color w:val="000000" w:themeColor="text1"/>
            <w:rPrChange w:id="392" w:author="Nizet, Victor" w:date="2024-05-03T17:00:00Z">
              <w:rPr>
                <w:rFonts w:ascii="Arial" w:hAnsi="Arial" w:cs="Arial"/>
                <w:i/>
                <w:iCs/>
                <w:color w:val="000000" w:themeColor="text1"/>
              </w:rPr>
            </w:rPrChange>
          </w:rPr>
          <w:t>with</w:t>
        </w:r>
        <w:r w:rsidR="005C2855" w:rsidRPr="003C76F1">
          <w:rPr>
            <w:rFonts w:ascii="Arial" w:hAnsi="Arial" w:cs="Arial"/>
            <w:i/>
            <w:iCs/>
            <w:color w:val="000000" w:themeColor="text1"/>
          </w:rPr>
          <w:t xml:space="preserve"> </w:t>
        </w:r>
      </w:ins>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del w:id="393" w:author="Nizet, Victor" w:date="2024-05-03T17:00:00Z">
        <w:r w:rsidR="003C76F1" w:rsidDel="005C2855">
          <w:rPr>
            <w:rFonts w:ascii="Arial" w:hAnsi="Arial" w:cs="Arial"/>
            <w:color w:val="000000" w:themeColor="text1"/>
          </w:rPr>
          <w:delText xml:space="preserve">and </w:delText>
        </w:r>
      </w:del>
      <w:ins w:id="394" w:author="Nizet, Victor" w:date="2024-05-03T17:00:00Z">
        <w:r w:rsidR="005C2855">
          <w:rPr>
            <w:rFonts w:ascii="Arial" w:hAnsi="Arial" w:cs="Arial"/>
            <w:color w:val="000000" w:themeColor="text1"/>
          </w:rPr>
          <w:t xml:space="preserve">or </w:t>
        </w:r>
      </w:ins>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ins w:id="395" w:author="Nizet, Victor" w:date="2024-05-03T17:00:00Z">
        <w:r w:rsidR="005C2855">
          <w:rPr>
            <w:rFonts w:ascii="Arial" w:hAnsi="Arial" w:cs="Arial"/>
            <w:color w:val="000000" w:themeColor="text1"/>
          </w:rPr>
          <w:t xml:space="preserve">also </w:t>
        </w:r>
      </w:ins>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del w:id="396" w:author="Nizet, Victor" w:date="2024-05-03T17:01:00Z">
        <w:r w:rsidR="0001359F" w:rsidDel="005C2855">
          <w:rPr>
            <w:rFonts w:ascii="Arial" w:hAnsi="Arial" w:cs="Arial"/>
            <w:color w:val="000000" w:themeColor="text1"/>
          </w:rPr>
          <w:delText xml:space="preserve">or </w:delText>
        </w:r>
      </w:del>
      <w:ins w:id="397" w:author="Nizet, Victor" w:date="2024-05-03T17:01:00Z">
        <w:r w:rsidR="005C2855">
          <w:rPr>
            <w:rFonts w:ascii="Arial" w:hAnsi="Arial" w:cs="Arial"/>
            <w:color w:val="000000" w:themeColor="text1"/>
          </w:rPr>
          <w:t xml:space="preserve">vs. </w:t>
        </w:r>
      </w:ins>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7493F9A3"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del w:id="398" w:author="Nizet, Victor" w:date="2024-05-03T17:01:00Z">
        <w:r w:rsidR="00CF169D" w:rsidRPr="00DD6827" w:rsidDel="005C2855">
          <w:rPr>
            <w:rFonts w:ascii="Arial" w:hAnsi="Arial" w:cs="Arial"/>
          </w:rPr>
          <w:delText>data</w:delText>
        </w:r>
        <w:r w:rsidR="007D6373" w:rsidDel="005C2855">
          <w:rPr>
            <w:rFonts w:ascii="Arial" w:hAnsi="Arial" w:cs="Arial"/>
          </w:rPr>
          <w:delText xml:space="preserve"> </w:delText>
        </w:r>
      </w:del>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5C2855">
        <w:rPr>
          <w:rFonts w:ascii="Arial" w:hAnsi="Arial" w:cs="Arial"/>
          <w:b/>
          <w:bCs/>
          <w:rPrChange w:id="399" w:author="Nizet, Victor" w:date="2024-05-03T17:01:00Z">
            <w:rPr>
              <w:rFonts w:ascii="Arial" w:hAnsi="Arial" w:cs="Arial"/>
            </w:rPr>
          </w:rPrChange>
        </w:rPr>
        <w:t>Figure 1</w:t>
      </w:r>
      <w:r w:rsidR="009049FB" w:rsidRPr="005C2855">
        <w:rPr>
          <w:rFonts w:ascii="Arial" w:hAnsi="Arial" w:cs="Arial"/>
          <w:b/>
          <w:bCs/>
          <w:rPrChange w:id="400" w:author="Nizet, Victor" w:date="2024-05-03T17:01:00Z">
            <w:rPr>
              <w:rFonts w:ascii="Arial" w:hAnsi="Arial" w:cs="Arial"/>
            </w:rPr>
          </w:rPrChange>
        </w:rPr>
        <w:t>C</w:t>
      </w:r>
      <w:del w:id="401" w:author="Nizet, Victor" w:date="2024-05-03T17:01:00Z">
        <w:r w:rsidR="00CF169D" w:rsidRPr="00DD6827" w:rsidDel="005C2855">
          <w:rPr>
            <w:rFonts w:ascii="Arial" w:hAnsi="Arial" w:cs="Arial"/>
          </w:rPr>
          <w:delText>)</w:delText>
        </w:r>
        <w:r w:rsidR="007D6373" w:rsidDel="005C2855">
          <w:rPr>
            <w:rFonts w:ascii="Arial" w:hAnsi="Arial" w:cs="Arial"/>
          </w:rPr>
          <w:delText xml:space="preserve"> (</w:delText>
        </w:r>
      </w:del>
      <w:ins w:id="402" w:author="Nizet, Victor" w:date="2024-05-03T17:01:00Z">
        <w:r w:rsidR="005C2855">
          <w:rPr>
            <w:rFonts w:ascii="Arial" w:hAnsi="Arial" w:cs="Arial"/>
          </w:rPr>
          <w:t xml:space="preserve"> </w:t>
        </w:r>
        <w:r w:rsidR="005C2855" w:rsidRPr="005C2855">
          <w:rPr>
            <w:rFonts w:ascii="Arial" w:hAnsi="Arial" w:cs="Arial"/>
            <w:b/>
            <w:bCs/>
            <w:rPrChange w:id="403" w:author="Nizet, Victor" w:date="2024-05-03T17:02:00Z">
              <w:rPr>
                <w:rFonts w:ascii="Arial" w:hAnsi="Arial" w:cs="Arial"/>
              </w:rPr>
            </w:rPrChange>
          </w:rPr>
          <w:t xml:space="preserve">and </w:t>
        </w:r>
      </w:ins>
      <w:del w:id="404" w:author="Nizet, Victor" w:date="2024-05-03T17:01:00Z">
        <w:r w:rsidR="007D6373" w:rsidDel="005C2855">
          <w:rPr>
            <w:rFonts w:ascii="Arial" w:hAnsi="Arial" w:cs="Arial"/>
          </w:rPr>
          <w:delText xml:space="preserve">Figure </w:delText>
        </w:r>
      </w:del>
      <w:r w:rsidR="007D6373" w:rsidRPr="005C2855">
        <w:rPr>
          <w:rFonts w:ascii="Arial" w:hAnsi="Arial" w:cs="Arial"/>
          <w:b/>
          <w:bCs/>
          <w:rPrChange w:id="405" w:author="Nizet, Victor" w:date="2024-05-03T17:01:00Z">
            <w:rPr>
              <w:rFonts w:ascii="Arial" w:hAnsi="Arial" w:cs="Arial"/>
            </w:rPr>
          </w:rPrChange>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5C2855">
        <w:rPr>
          <w:rFonts w:ascii="Arial" w:hAnsi="Arial" w:cs="Arial"/>
          <w:b/>
          <w:bCs/>
          <w:rPrChange w:id="406" w:author="Nizet, Victor" w:date="2024-05-03T17:02:00Z">
            <w:rPr>
              <w:rFonts w:ascii="Arial" w:hAnsi="Arial" w:cs="Arial"/>
            </w:rPr>
          </w:rPrChange>
        </w:rPr>
        <w:t xml:space="preserve">Figure </w:t>
      </w:r>
      <w:r w:rsidR="007E38F8" w:rsidRPr="005C2855">
        <w:rPr>
          <w:rFonts w:ascii="Arial" w:hAnsi="Arial" w:cs="Arial"/>
          <w:b/>
          <w:bCs/>
          <w:rPrChange w:id="407" w:author="Nizet, Victor" w:date="2024-05-03T17:02:00Z">
            <w:rPr>
              <w:rFonts w:ascii="Arial" w:hAnsi="Arial" w:cs="Arial"/>
            </w:rPr>
          </w:rPrChange>
        </w:rPr>
        <w:t>4</w:t>
      </w:r>
      <w:r w:rsidR="00FF0577" w:rsidRPr="005C2855">
        <w:rPr>
          <w:rFonts w:ascii="Arial" w:hAnsi="Arial" w:cs="Arial"/>
          <w:b/>
          <w:bCs/>
          <w:rPrChange w:id="408" w:author="Nizet, Victor" w:date="2024-05-03T17:02:00Z">
            <w:rPr>
              <w:rFonts w:ascii="Arial" w:hAnsi="Arial" w:cs="Arial"/>
            </w:rPr>
          </w:rPrChange>
        </w:rPr>
        <w:t>A</w:t>
      </w:r>
      <w:ins w:id="409" w:author="Nizet, Victor" w:date="2024-05-03T17:02:00Z">
        <w:r w:rsidR="005C2855">
          <w:rPr>
            <w:rFonts w:ascii="Arial" w:hAnsi="Arial" w:cs="Arial"/>
          </w:rPr>
          <w:t xml:space="preserve"> and </w:t>
        </w:r>
        <w:r w:rsidR="005C2855" w:rsidRPr="005C2855">
          <w:rPr>
            <w:rFonts w:ascii="Arial" w:hAnsi="Arial" w:cs="Arial"/>
            <w:b/>
            <w:bCs/>
            <w:rPrChange w:id="410" w:author="Nizet, Victor" w:date="2024-05-03T17:02:00Z">
              <w:rPr>
                <w:rFonts w:ascii="Arial" w:hAnsi="Arial" w:cs="Arial"/>
              </w:rPr>
            </w:rPrChange>
          </w:rPr>
          <w:t>5A</w:t>
        </w:r>
      </w:ins>
      <w:del w:id="411" w:author="Nizet, Victor" w:date="2024-05-03T17:02:00Z">
        <w:r w:rsidR="00FF0577" w:rsidDel="005C2855">
          <w:rPr>
            <w:rFonts w:ascii="Arial" w:hAnsi="Arial" w:cs="Arial"/>
          </w:rPr>
          <w:delText xml:space="preserve">) (Figure </w:delText>
        </w:r>
        <w:r w:rsidR="007E38F8" w:rsidDel="005C2855">
          <w:rPr>
            <w:rFonts w:ascii="Arial" w:hAnsi="Arial" w:cs="Arial"/>
          </w:rPr>
          <w:delText>5</w:delText>
        </w:r>
        <w:r w:rsidR="00FF0577" w:rsidDel="005C2855">
          <w:rPr>
            <w:rFonts w:ascii="Arial" w:hAnsi="Arial" w:cs="Arial"/>
          </w:rPr>
          <w:delText>A</w:delText>
        </w:r>
      </w:del>
      <w:r w:rsidR="00FF0577">
        <w:rPr>
          <w:rFonts w:ascii="Arial" w:hAnsi="Arial" w:cs="Arial"/>
        </w:rPr>
        <w:t>)</w:t>
      </w:r>
      <w:ins w:id="412" w:author="Nizet, Victor" w:date="2024-05-03T17:02:00Z">
        <w:r w:rsidR="005C2855">
          <w:rPr>
            <w:rFonts w:ascii="Arial" w:hAnsi="Arial" w:cs="Arial"/>
          </w:rPr>
          <w:t>,</w:t>
        </w:r>
      </w:ins>
      <w:r w:rsidR="00FF0577">
        <w:rPr>
          <w:rFonts w:ascii="Arial" w:hAnsi="Arial" w:cs="Arial"/>
        </w:rPr>
        <w:t xml:space="preserve"> </w:t>
      </w:r>
      <w:del w:id="413" w:author="Nizet, Victor" w:date="2024-05-03T17:02:00Z">
        <w:r w:rsidR="00FF0577" w:rsidDel="005C2855">
          <w:rPr>
            <w:rFonts w:ascii="Arial" w:hAnsi="Arial" w:cs="Arial"/>
          </w:rPr>
          <w:delText xml:space="preserve">but </w:delText>
        </w:r>
      </w:del>
      <w:ins w:id="414" w:author="Nizet, Victor" w:date="2024-05-03T17:02:00Z">
        <w:r w:rsidR="005C2855">
          <w:rPr>
            <w:rFonts w:ascii="Arial" w:hAnsi="Arial" w:cs="Arial"/>
          </w:rPr>
          <w:t xml:space="preserve">yet the </w:t>
        </w:r>
      </w:ins>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 xml:space="preserve">between the two types of bacteremia </w:t>
      </w:r>
      <w:r w:rsidR="00CF169D" w:rsidRPr="00DD6827">
        <w:rPr>
          <w:rFonts w:ascii="Arial" w:hAnsi="Arial" w:cs="Arial"/>
        </w:rPr>
        <w:lastRenderedPageBreak/>
        <w:t>were more subtle</w:t>
      </w:r>
      <w:del w:id="415" w:author="Nizet, Victor" w:date="2024-05-03T17:03:00Z">
        <w:r w:rsidR="00EB4982" w:rsidRPr="00DD6827" w:rsidDel="005C2855">
          <w:rPr>
            <w:rFonts w:ascii="Arial" w:hAnsi="Arial" w:cs="Arial"/>
          </w:rPr>
          <w:delText>,</w:delText>
        </w:r>
        <w:r w:rsidR="00CF169D" w:rsidRPr="00DD6827" w:rsidDel="005C2855">
          <w:rPr>
            <w:rFonts w:ascii="Arial" w:hAnsi="Arial" w:cs="Arial"/>
          </w:rPr>
          <w:delText xml:space="preserve"> </w:delText>
        </w:r>
      </w:del>
      <w:ins w:id="416" w:author="Nizet, Victor" w:date="2024-05-03T17:03:00Z">
        <w:r w:rsidR="005C2855">
          <w:rPr>
            <w:rFonts w:ascii="Arial" w:hAnsi="Arial" w:cs="Arial"/>
          </w:rPr>
          <w:t>.</w:t>
        </w:r>
        <w:r w:rsidR="005C2855" w:rsidRPr="00DD6827">
          <w:rPr>
            <w:rFonts w:ascii="Arial" w:hAnsi="Arial" w:cs="Arial"/>
          </w:rPr>
          <w:t xml:space="preserve"> </w:t>
        </w:r>
      </w:ins>
      <w:del w:id="417" w:author="Nizet, Victor" w:date="2024-05-03T17:03:00Z">
        <w:r w:rsidR="00CF169D" w:rsidRPr="00DD6827" w:rsidDel="005C2855">
          <w:rPr>
            <w:rFonts w:ascii="Arial" w:hAnsi="Arial" w:cs="Arial"/>
          </w:rPr>
          <w:delText xml:space="preserve">indicating </w:delText>
        </w:r>
      </w:del>
      <w:ins w:id="418" w:author="Nizet, Victor" w:date="2024-05-03T17:03:00Z">
        <w:r w:rsidR="005C2855">
          <w:rPr>
            <w:rFonts w:ascii="Arial" w:hAnsi="Arial" w:cs="Arial"/>
          </w:rPr>
          <w:t>This indicates</w:t>
        </w:r>
        <w:r w:rsidR="005C2855" w:rsidRPr="00DD6827">
          <w:rPr>
            <w:rFonts w:ascii="Arial" w:hAnsi="Arial" w:cs="Arial"/>
          </w:rPr>
          <w:t xml:space="preserve"> </w:t>
        </w:r>
      </w:ins>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ins w:id="419" w:author="Nizet, Victor" w:date="2024-05-03T17:03:00Z">
        <w:r w:rsidR="005C2855">
          <w:rPr>
            <w:rFonts w:ascii="Arial" w:hAnsi="Arial" w:cs="Arial"/>
          </w:rPr>
          <w:t>se</w:t>
        </w:r>
      </w:ins>
      <w:r w:rsidR="00FF0577">
        <w:rPr>
          <w:rFonts w:ascii="Arial" w:hAnsi="Arial" w:cs="Arial"/>
        </w:rPr>
        <w:t xml:space="preserve"> </w:t>
      </w:r>
      <w:r w:rsidR="00FB03D2">
        <w:rPr>
          <w:rFonts w:ascii="Arial" w:hAnsi="Arial" w:cs="Arial"/>
        </w:rPr>
        <w:t xml:space="preserve">two </w:t>
      </w:r>
      <w:commentRangeStart w:id="420"/>
      <w:r w:rsidR="00FB03D2" w:rsidRPr="006144BD">
        <w:rPr>
          <w:rFonts w:ascii="Arial" w:hAnsi="Arial" w:cs="Arial"/>
          <w:highlight w:val="cyan"/>
          <w:rPrChange w:id="421" w:author="Nizet, Victor" w:date="2024-05-03T17:05:00Z">
            <w:rPr>
              <w:rFonts w:ascii="Arial" w:hAnsi="Arial" w:cs="Arial"/>
            </w:rPr>
          </w:rPrChange>
        </w:rPr>
        <w:t>closely</w:t>
      </w:r>
      <w:commentRangeEnd w:id="420"/>
      <w:r w:rsidR="006144BD">
        <w:rPr>
          <w:rStyle w:val="CommentReference"/>
          <w:rFonts w:asciiTheme="minorHAnsi" w:eastAsiaTheme="minorHAnsi" w:hAnsiTheme="minorHAnsi" w:cstheme="minorBidi"/>
        </w:rPr>
        <w:commentReference w:id="420"/>
      </w:r>
      <w:r w:rsidR="00FB03D2">
        <w:rPr>
          <w:rFonts w:ascii="Arial" w:hAnsi="Arial" w:cs="Arial"/>
        </w:rPr>
        <w:t xml:space="preserve"> related </w:t>
      </w:r>
      <w:del w:id="422" w:author="Nizet, Victor" w:date="2024-05-03T17:03:00Z">
        <w:r w:rsidR="00FB03D2" w:rsidDel="005C2855">
          <w:rPr>
            <w:rFonts w:ascii="Arial" w:hAnsi="Arial" w:cs="Arial"/>
          </w:rPr>
          <w:delText>pathologies</w:delText>
        </w:r>
      </w:del>
      <w:ins w:id="423" w:author="Nizet, Victor" w:date="2024-05-03T17:03:00Z">
        <w:r w:rsidR="005C2855">
          <w:rPr>
            <w:rFonts w:ascii="Arial" w:hAnsi="Arial" w:cs="Arial"/>
          </w:rPr>
          <w:t>pathogens</w:t>
        </w:r>
      </w:ins>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58DFD87B" w:rsidR="008D715D" w:rsidRDefault="00243500" w:rsidP="00243500">
      <w:pPr>
        <w:spacing w:line="480" w:lineRule="auto"/>
        <w:rPr>
          <w:rFonts w:ascii="Arial" w:hAnsi="Arial" w:cs="Arial"/>
        </w:rPr>
      </w:pPr>
      <w:r>
        <w:rPr>
          <w:rFonts w:ascii="Arial" w:hAnsi="Arial" w:cs="Arial"/>
        </w:rPr>
        <w:tab/>
        <w:t xml:space="preserve">We </w:t>
      </w:r>
      <w:del w:id="424" w:author="Nizet, Victor" w:date="2024-05-03T17:07:00Z">
        <w:r w:rsidDel="006144BD">
          <w:rPr>
            <w:rFonts w:ascii="Arial" w:hAnsi="Arial" w:cs="Arial"/>
          </w:rPr>
          <w:delText xml:space="preserve">first </w:delText>
        </w:r>
        <w:r w:rsidR="001C28B5" w:rsidDel="006144BD">
          <w:rPr>
            <w:rFonts w:ascii="Arial" w:hAnsi="Arial" w:cs="Arial"/>
          </w:rPr>
          <w:delText>examined</w:delText>
        </w:r>
      </w:del>
      <w:ins w:id="425" w:author="Nizet, Victor" w:date="2024-05-03T17:07:00Z">
        <w:r w:rsidR="006144BD">
          <w:rPr>
            <w:rFonts w:ascii="Arial" w:hAnsi="Arial" w:cs="Arial"/>
          </w:rPr>
          <w:t>initially focused on identifying</w:t>
        </w:r>
      </w:ins>
      <w:r>
        <w:rPr>
          <w:rFonts w:ascii="Arial" w:hAnsi="Arial" w:cs="Arial"/>
        </w:rPr>
        <w:t xml:space="preserve"> </w:t>
      </w:r>
      <w:del w:id="426" w:author="Nizet, Victor" w:date="2024-05-03T17:07:00Z">
        <w:r w:rsidDel="006144BD">
          <w:rPr>
            <w:rFonts w:ascii="Arial" w:hAnsi="Arial" w:cs="Arial"/>
          </w:rPr>
          <w:delText xml:space="preserve">which </w:delText>
        </w:r>
      </w:del>
      <w:r>
        <w:rPr>
          <w:rFonts w:ascii="Arial" w:hAnsi="Arial" w:cs="Arial"/>
        </w:rPr>
        <w:t>prot</w:t>
      </w:r>
      <w:r w:rsidR="00E65566">
        <w:rPr>
          <w:rFonts w:ascii="Arial" w:hAnsi="Arial" w:cs="Arial"/>
        </w:rPr>
        <w:t>ei</w:t>
      </w:r>
      <w:r>
        <w:rPr>
          <w:rFonts w:ascii="Arial" w:hAnsi="Arial" w:cs="Arial"/>
        </w:rPr>
        <w:t xml:space="preserve">ns </w:t>
      </w:r>
      <w:del w:id="427" w:author="Nizet, Victor" w:date="2024-05-03T17:07:00Z">
        <w:r w:rsidDel="006144BD">
          <w:rPr>
            <w:rFonts w:ascii="Arial" w:hAnsi="Arial" w:cs="Arial"/>
          </w:rPr>
          <w:delText xml:space="preserve">are </w:delText>
        </w:r>
      </w:del>
      <w:r>
        <w:rPr>
          <w:rFonts w:ascii="Arial" w:hAnsi="Arial" w:cs="Arial"/>
        </w:rPr>
        <w:t xml:space="preserve">most effective at </w:t>
      </w:r>
      <w:r w:rsidR="009D1933">
        <w:rPr>
          <w:rFonts w:ascii="Arial" w:hAnsi="Arial" w:cs="Arial"/>
        </w:rPr>
        <w:t>differentiating</w:t>
      </w:r>
      <w:r>
        <w:rPr>
          <w:rFonts w:ascii="Arial" w:hAnsi="Arial" w:cs="Arial"/>
        </w:rPr>
        <w:t xml:space="preserve"> </w:t>
      </w:r>
      <w:del w:id="428" w:author="Nizet, Victor" w:date="2024-05-03T17:07:00Z">
        <w:r w:rsidDel="006144BD">
          <w:rPr>
            <w:rFonts w:ascii="Arial" w:hAnsi="Arial" w:cs="Arial"/>
          </w:rPr>
          <w:delText>enterococcal bacteremia</w:delText>
        </w:r>
      </w:del>
      <w:ins w:id="429" w:author="Nizet, Victor" w:date="2024-05-03T17:07:00Z">
        <w:r w:rsidR="006144BD">
          <w:rPr>
            <w:rFonts w:ascii="Arial" w:hAnsi="Arial" w:cs="Arial"/>
          </w:rPr>
          <w:t>EcB</w:t>
        </w:r>
      </w:ins>
      <w:r>
        <w:rPr>
          <w:rFonts w:ascii="Arial" w:hAnsi="Arial" w:cs="Arial"/>
        </w:rPr>
        <w:t xml:space="preserve"> </w:t>
      </w:r>
      <w:del w:id="430" w:author="Nizet, Victor" w:date="2024-05-03T17:08:00Z">
        <w:r w:rsidDel="006144BD">
          <w:rPr>
            <w:rFonts w:ascii="Arial" w:hAnsi="Arial" w:cs="Arial"/>
          </w:rPr>
          <w:delText xml:space="preserve">in general </w:delText>
        </w:r>
      </w:del>
      <w:r>
        <w:rPr>
          <w:rFonts w:ascii="Arial" w:hAnsi="Arial" w:cs="Arial"/>
        </w:rPr>
        <w:t xml:space="preserve">from healthy populations. </w:t>
      </w:r>
      <w:del w:id="431" w:author="Nizet, Victor" w:date="2024-05-03T17:08:00Z">
        <w:r w:rsidDel="006144BD">
          <w:rPr>
            <w:rFonts w:ascii="Arial" w:hAnsi="Arial" w:cs="Arial"/>
          </w:rPr>
          <w:delText xml:space="preserve">Relative </w:delText>
        </w:r>
      </w:del>
      <w:ins w:id="432" w:author="Nizet, Victor" w:date="2024-05-03T17:08:00Z">
        <w:r w:rsidR="006144BD">
          <w:rPr>
            <w:rFonts w:ascii="Arial" w:hAnsi="Arial" w:cs="Arial"/>
          </w:rPr>
          <w:t xml:space="preserve">Comparted </w:t>
        </w:r>
      </w:ins>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ins w:id="433" w:author="Nizet, Victor" w:date="2024-05-03T17:08:00Z">
        <w:r w:rsidR="006144BD">
          <w:rPr>
            <w:rFonts w:ascii="Arial" w:hAnsi="Arial" w:cs="Arial"/>
          </w:rPr>
          <w:t xml:space="preserve"> individuals with EcB,</w:t>
        </w:r>
      </w:ins>
      <w:r>
        <w:rPr>
          <w:rFonts w:ascii="Arial" w:hAnsi="Arial" w:cs="Arial"/>
        </w:rPr>
        <w:t xml:space="preserve"> </w:t>
      </w:r>
      <w:del w:id="434" w:author="Nizet, Victor" w:date="2024-05-03T17:08:00Z">
        <w:r w:rsidDel="006144BD">
          <w:rPr>
            <w:rFonts w:ascii="Arial" w:hAnsi="Arial" w:cs="Arial"/>
          </w:rPr>
          <w:delText>Enteroc</w:delText>
        </w:r>
        <w:r w:rsidR="00E65566" w:rsidDel="006144BD">
          <w:rPr>
            <w:rFonts w:ascii="Arial" w:hAnsi="Arial" w:cs="Arial"/>
          </w:rPr>
          <w:delText>oc</w:delText>
        </w:r>
        <w:r w:rsidDel="006144BD">
          <w:rPr>
            <w:rFonts w:ascii="Arial" w:hAnsi="Arial" w:cs="Arial"/>
          </w:rPr>
          <w:delText>cal</w:delText>
        </w:r>
        <w:r w:rsidR="00D8755F" w:rsidDel="006144BD">
          <w:rPr>
            <w:rFonts w:ascii="Arial" w:hAnsi="Arial" w:cs="Arial"/>
          </w:rPr>
          <w:delText xml:space="preserve"> </w:delText>
        </w:r>
        <w:r w:rsidDel="006144BD">
          <w:rPr>
            <w:rFonts w:ascii="Arial" w:hAnsi="Arial" w:cs="Arial"/>
          </w:rPr>
          <w:delText xml:space="preserve">bacteremia </w:delText>
        </w:r>
      </w:del>
      <w:r>
        <w:rPr>
          <w:rFonts w:ascii="Arial" w:hAnsi="Arial" w:cs="Arial"/>
        </w:rPr>
        <w:t xml:space="preserve">while </w:t>
      </w:r>
      <w:r w:rsidR="001410ED" w:rsidRPr="001410ED">
        <w:rPr>
          <w:rFonts w:ascii="Arial" w:hAnsi="Arial" w:cs="Arial"/>
          <w:color w:val="000000" w:themeColor="text1"/>
        </w:rPr>
        <w:t>85</w:t>
      </w:r>
      <w:ins w:id="435" w:author="Nizet, Victor" w:date="2024-05-03T17:08:00Z">
        <w:r w:rsidR="006144BD">
          <w:rPr>
            <w:rFonts w:ascii="Arial" w:hAnsi="Arial" w:cs="Arial"/>
            <w:color w:val="000000" w:themeColor="text1"/>
          </w:rPr>
          <w:t xml:space="preserve"> proteins</w:t>
        </w:r>
      </w:ins>
      <w:r w:rsidRPr="001410ED">
        <w:rPr>
          <w:rFonts w:ascii="Arial" w:hAnsi="Arial" w:cs="Arial"/>
          <w:color w:val="000000" w:themeColor="text1"/>
        </w:rPr>
        <w:t xml:space="preserve"> were </w:t>
      </w:r>
      <w:del w:id="436" w:author="Nizet, Victor" w:date="2024-05-03T17:08:00Z">
        <w:r w:rsidDel="006144BD">
          <w:rPr>
            <w:rFonts w:ascii="Arial" w:hAnsi="Arial" w:cs="Arial"/>
          </w:rPr>
          <w:delText xml:space="preserve">found to be </w:delText>
        </w:r>
      </w:del>
      <w:r>
        <w:rPr>
          <w:rFonts w:ascii="Arial" w:hAnsi="Arial" w:cs="Arial"/>
        </w:rPr>
        <w:t>significantly less abundant (</w:t>
      </w:r>
      <w:r w:rsidRPr="006144BD">
        <w:rPr>
          <w:rFonts w:ascii="Arial" w:hAnsi="Arial" w:cs="Arial"/>
          <w:b/>
          <w:bCs/>
          <w:rPrChange w:id="437" w:author="Nizet, Victor" w:date="2024-05-03T17:08:00Z">
            <w:rPr>
              <w:rFonts w:ascii="Arial" w:hAnsi="Arial" w:cs="Arial"/>
            </w:rPr>
          </w:rPrChange>
        </w:rPr>
        <w:t xml:space="preserve">Figure </w:t>
      </w:r>
      <w:r w:rsidR="00C32880" w:rsidRPr="006144BD">
        <w:rPr>
          <w:rFonts w:ascii="Arial" w:hAnsi="Arial" w:cs="Arial"/>
          <w:b/>
          <w:bCs/>
          <w:rPrChange w:id="438" w:author="Nizet, Victor" w:date="2024-05-03T17:08:00Z">
            <w:rPr>
              <w:rFonts w:ascii="Arial" w:hAnsi="Arial" w:cs="Arial"/>
            </w:rPr>
          </w:rPrChange>
        </w:rPr>
        <w:t>2A</w:t>
      </w:r>
      <w:r w:rsidR="006241EC">
        <w:rPr>
          <w:rFonts w:ascii="Arial" w:hAnsi="Arial" w:cs="Arial"/>
        </w:rPr>
        <w:t xml:space="preserve">, </w:t>
      </w:r>
      <w:ins w:id="439" w:author="Nizet, Victor" w:date="2024-05-03T17:09:00Z">
        <w:r w:rsidR="006144BD">
          <w:rPr>
            <w:rFonts w:ascii="Arial" w:hAnsi="Arial" w:cs="Arial"/>
          </w:rPr>
          <w:t xml:space="preserve">with </w:t>
        </w:r>
      </w:ins>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6144BD">
        <w:rPr>
          <w:rFonts w:ascii="Arial" w:hAnsi="Arial" w:cs="Arial"/>
          <w:u w:val="single"/>
          <w:rPrChange w:id="440" w:author="Nizet, Victor" w:date="2024-05-03T17:09:00Z">
            <w:rPr>
              <w:rFonts w:ascii="Arial" w:hAnsi="Arial" w:cs="Arial"/>
            </w:rPr>
          </w:rPrChange>
        </w:rPr>
        <w:t>&lt;</w:t>
      </w:r>
      <w:del w:id="441" w:author="Nizet, Victor" w:date="2024-05-03T17:09:00Z">
        <w:r w:rsidR="00C32880" w:rsidDel="006144BD">
          <w:rPr>
            <w:rFonts w:ascii="Arial" w:hAnsi="Arial" w:cs="Arial"/>
          </w:rPr>
          <w:delText>=</w:delText>
        </w:r>
      </w:del>
      <w:r w:rsidR="00C32880">
        <w:rPr>
          <w:rFonts w:ascii="Arial" w:hAnsi="Arial" w:cs="Arial"/>
        </w:rPr>
        <w:t xml:space="preserve"> 0.05)</w:t>
      </w:r>
      <w:r>
        <w:rPr>
          <w:rFonts w:ascii="Arial" w:hAnsi="Arial" w:cs="Arial"/>
        </w:rPr>
        <w:t>.</w:t>
      </w:r>
      <w:r w:rsidR="003C76F1">
        <w:rPr>
          <w:rFonts w:ascii="Arial" w:hAnsi="Arial" w:cs="Arial"/>
        </w:rPr>
        <w:t xml:space="preserve"> </w:t>
      </w:r>
      <w:del w:id="442" w:author="Nizet, Victor" w:date="2024-05-03T17:09:00Z">
        <w:r w:rsidR="003C76F1" w:rsidDel="006144BD">
          <w:rPr>
            <w:rFonts w:ascii="Arial" w:hAnsi="Arial" w:cs="Arial"/>
          </w:rPr>
          <w:delText xml:space="preserve">The </w:delText>
        </w:r>
      </w:del>
      <w:ins w:id="443" w:author="Nizet, Victor" w:date="2024-05-03T17:09:00Z">
        <w:r w:rsidR="006144BD">
          <w:rPr>
            <w:rFonts w:ascii="Arial" w:hAnsi="Arial" w:cs="Arial"/>
          </w:rPr>
          <w:t xml:space="preserve">Some proteins showed highly significant </w:t>
        </w:r>
      </w:ins>
      <w:r w:rsidR="004A0FA7" w:rsidRPr="004A0FA7">
        <w:rPr>
          <w:rFonts w:ascii="Arial" w:hAnsi="Arial" w:cs="Arial"/>
        </w:rPr>
        <w:t>Benjamini-Hochberg</w:t>
      </w:r>
      <w:r w:rsidR="004A0FA7">
        <w:rPr>
          <w:rFonts w:ascii="Arial" w:hAnsi="Arial" w:cs="Arial"/>
        </w:rPr>
        <w:t xml:space="preserve"> adjusted </w:t>
      </w:r>
      <w:del w:id="444" w:author="Nizet, Victor" w:date="2024-05-03T17:09:00Z">
        <w:r w:rsidR="00BA6990" w:rsidDel="006144BD">
          <w:rPr>
            <w:rFonts w:ascii="Arial" w:hAnsi="Arial" w:cs="Arial"/>
          </w:rPr>
          <w:delText xml:space="preserve">p </w:delText>
        </w:r>
      </w:del>
      <w:ins w:id="445" w:author="Nizet, Victor" w:date="2024-05-03T17:09:00Z">
        <w:r w:rsidR="006144BD">
          <w:rPr>
            <w:rFonts w:ascii="Arial" w:hAnsi="Arial" w:cs="Arial"/>
          </w:rPr>
          <w:t>p-</w:t>
        </w:r>
      </w:ins>
      <w:r w:rsidR="00BA6990">
        <w:rPr>
          <w:rFonts w:ascii="Arial" w:hAnsi="Arial" w:cs="Arial"/>
        </w:rPr>
        <w:t>values</w:t>
      </w:r>
      <w:ins w:id="446" w:author="Nizet, Victor" w:date="2024-05-03T17:09:00Z">
        <w:r w:rsidR="006144BD">
          <w:rPr>
            <w:rFonts w:ascii="Arial" w:hAnsi="Arial" w:cs="Arial"/>
          </w:rPr>
          <w:t>,</w:t>
        </w:r>
      </w:ins>
      <w:r w:rsidR="00BA6990">
        <w:rPr>
          <w:rFonts w:ascii="Arial" w:hAnsi="Arial" w:cs="Arial"/>
        </w:rPr>
        <w:t xml:space="preserve"> </w:t>
      </w:r>
      <w:del w:id="447" w:author="Nizet, Victor" w:date="2024-05-03T17:09:00Z">
        <w:r w:rsidR="00BA6990" w:rsidDel="006144BD">
          <w:rPr>
            <w:rFonts w:ascii="Arial" w:hAnsi="Arial" w:cs="Arial"/>
          </w:rPr>
          <w:delText xml:space="preserve">for </w:delText>
        </w:r>
        <w:r w:rsidR="004A0FA7" w:rsidDel="006144BD">
          <w:rPr>
            <w:rFonts w:ascii="Arial" w:hAnsi="Arial" w:cs="Arial"/>
          </w:rPr>
          <w:delText>several</w:delText>
        </w:r>
        <w:r w:rsidR="00BA6990" w:rsidDel="006144BD">
          <w:rPr>
            <w:rFonts w:ascii="Arial" w:hAnsi="Arial" w:cs="Arial"/>
          </w:rPr>
          <w:delText xml:space="preserve"> proteins were </w:delText>
        </w:r>
        <w:r w:rsidR="00DD3FE8" w:rsidDel="006144BD">
          <w:rPr>
            <w:rFonts w:ascii="Arial" w:hAnsi="Arial" w:cs="Arial"/>
          </w:rPr>
          <w:delText xml:space="preserve">highly </w:delText>
        </w:r>
        <w:r w:rsidR="00E65566" w:rsidDel="006144BD">
          <w:rPr>
            <w:rFonts w:ascii="Arial" w:hAnsi="Arial" w:cs="Arial"/>
          </w:rPr>
          <w:delText>significant</w:delText>
        </w:r>
        <w:r w:rsidR="00BA6990" w:rsidDel="006144BD">
          <w:rPr>
            <w:rFonts w:ascii="Arial" w:hAnsi="Arial" w:cs="Arial"/>
          </w:rPr>
          <w:delText xml:space="preserve">, </w:delText>
        </w:r>
      </w:del>
      <w:r w:rsidR="00BA6990">
        <w:rPr>
          <w:rFonts w:ascii="Arial" w:hAnsi="Arial" w:cs="Arial"/>
        </w:rPr>
        <w:t>reaching</w:t>
      </w:r>
      <w:r w:rsidR="008E1538">
        <w:rPr>
          <w:rFonts w:ascii="Arial" w:hAnsi="Arial" w:cs="Arial"/>
        </w:rPr>
        <w:t xml:space="preserve"> </w:t>
      </w:r>
      <w:del w:id="448" w:author="Nizet, Victor" w:date="2024-05-03T17:09:00Z">
        <w:r w:rsidR="00BA6990" w:rsidDel="006144BD">
          <w:rPr>
            <w:rFonts w:ascii="Arial" w:hAnsi="Arial" w:cs="Arial"/>
          </w:rPr>
          <w:delText xml:space="preserve">values </w:delText>
        </w:r>
      </w:del>
      <w:r w:rsidR="00BA6990">
        <w:rPr>
          <w:rFonts w:ascii="Arial" w:hAnsi="Arial" w:cs="Arial"/>
        </w:rPr>
        <w:t xml:space="preserve">as </w:t>
      </w:r>
      <w:del w:id="449" w:author="Nizet, Victor" w:date="2024-05-03T17:09:00Z">
        <w:r w:rsidR="00BA6990" w:rsidDel="006144BD">
          <w:rPr>
            <w:rFonts w:ascii="Arial" w:hAnsi="Arial" w:cs="Arial"/>
          </w:rPr>
          <w:delText xml:space="preserve">extreme </w:delText>
        </w:r>
      </w:del>
      <w:ins w:id="450" w:author="Nizet, Victor" w:date="2024-05-03T17:09:00Z">
        <w:r w:rsidR="006144BD">
          <w:rPr>
            <w:rFonts w:ascii="Arial" w:hAnsi="Arial" w:cs="Arial"/>
          </w:rPr>
          <w:t xml:space="preserve">low </w:t>
        </w:r>
      </w:ins>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del w:id="451" w:author="Nizet, Victor" w:date="2024-05-03T17:10:00Z">
        <w:r w:rsidR="002A4F18" w:rsidRPr="00E65566" w:rsidDel="006144BD">
          <w:rPr>
            <w:rFonts w:ascii="Arial" w:hAnsi="Arial" w:cs="Arial"/>
            <w:vertAlign w:val="superscript"/>
          </w:rPr>
          <w:delText>-</w:delText>
        </w:r>
      </w:del>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del w:id="452" w:author="Nizet, Victor" w:date="2024-05-03T17:10:00Z">
        <w:r w:rsidR="00DB5868" w:rsidDel="006144BD">
          <w:rPr>
            <w:rFonts w:ascii="Arial" w:hAnsi="Arial" w:cs="Arial"/>
          </w:rPr>
          <w:delText xml:space="preserve">Evaluation </w:delText>
        </w:r>
      </w:del>
      <w:ins w:id="453" w:author="Nizet, Victor" w:date="2024-05-03T17:10:00Z">
        <w:r w:rsidR="006144BD">
          <w:rPr>
            <w:rFonts w:ascii="Arial" w:hAnsi="Arial" w:cs="Arial"/>
          </w:rPr>
          <w:t xml:space="preserve">Similarly, evaluation </w:t>
        </w:r>
      </w:ins>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del w:id="454" w:author="Nizet, Victor" w:date="2024-05-03T17:10:00Z">
        <w:r w:rsidR="00DB5868" w:rsidDel="006144BD">
          <w:rPr>
            <w:rFonts w:ascii="Arial" w:hAnsi="Arial" w:cs="Arial"/>
          </w:rPr>
          <w:delText xml:space="preserve">showed similar results, where we observed </w:delText>
        </w:r>
      </w:del>
      <w:ins w:id="455" w:author="Nizet, Victor" w:date="2024-05-03T17:10:00Z">
        <w:r w:rsidR="006144BD">
          <w:rPr>
            <w:rFonts w:ascii="Arial" w:hAnsi="Arial" w:cs="Arial"/>
          </w:rPr>
          <w:t xml:space="preserve">revealed </w:t>
        </w:r>
      </w:ins>
      <w:r w:rsidR="00DB5868">
        <w:rPr>
          <w:rFonts w:ascii="Arial" w:hAnsi="Arial" w:cs="Arial"/>
        </w:rPr>
        <w:t xml:space="preserve">that </w:t>
      </w:r>
      <w:r w:rsidR="00DB5868" w:rsidRPr="00DB5868">
        <w:rPr>
          <w:rFonts w:ascii="Arial" w:hAnsi="Arial" w:cs="Arial"/>
        </w:rPr>
        <w:t>427 features were significantly increased in</w:t>
      </w:r>
      <w:ins w:id="456" w:author="Nizet, Victor" w:date="2024-05-03T17:10:00Z">
        <w:r w:rsidR="006144BD">
          <w:rPr>
            <w:rFonts w:ascii="Arial" w:hAnsi="Arial" w:cs="Arial"/>
          </w:rPr>
          <w:t xml:space="preserve"> the</w:t>
        </w:r>
      </w:ins>
      <w:r w:rsidR="00DB5868" w:rsidRPr="00DB5868">
        <w:rPr>
          <w:rFonts w:ascii="Arial" w:hAnsi="Arial" w:cs="Arial"/>
        </w:rPr>
        <w:t xml:space="preserve"> infected</w:t>
      </w:r>
      <w:ins w:id="457" w:author="Nizet, Victor" w:date="2024-05-03T17:10:00Z">
        <w:r w:rsidR="006144BD">
          <w:rPr>
            <w:rFonts w:ascii="Arial" w:hAnsi="Arial" w:cs="Arial"/>
          </w:rPr>
          <w:t xml:space="preserve"> group</w:t>
        </w:r>
      </w:ins>
      <w:r w:rsidR="00DB5868" w:rsidRPr="00DB5868">
        <w:rPr>
          <w:rFonts w:ascii="Arial" w:hAnsi="Arial" w:cs="Arial"/>
        </w:rPr>
        <w:t xml:space="preserve"> </w:t>
      </w:r>
      <w:del w:id="458" w:author="Nizet, Victor" w:date="2024-05-03T17:10:00Z">
        <w:r w:rsidR="00DB5868" w:rsidRPr="00DB5868" w:rsidDel="006144BD">
          <w:rPr>
            <w:rFonts w:ascii="Arial" w:hAnsi="Arial" w:cs="Arial"/>
          </w:rPr>
          <w:delText xml:space="preserve">relative </w:delText>
        </w:r>
      </w:del>
      <w:ins w:id="459" w:author="Nizet, Victor" w:date="2024-05-03T17:10:00Z">
        <w:r w:rsidR="006144BD">
          <w:rPr>
            <w:rFonts w:ascii="Arial" w:hAnsi="Arial" w:cs="Arial"/>
          </w:rPr>
          <w:t>compared</w:t>
        </w:r>
        <w:r w:rsidR="006144BD" w:rsidRPr="00DB5868">
          <w:rPr>
            <w:rFonts w:ascii="Arial" w:hAnsi="Arial" w:cs="Arial"/>
          </w:rPr>
          <w:t xml:space="preserve"> </w:t>
        </w:r>
      </w:ins>
      <w:r w:rsidR="00DB5868" w:rsidRPr="00DB5868">
        <w:rPr>
          <w:rFonts w:ascii="Arial" w:hAnsi="Arial" w:cs="Arial"/>
        </w:rPr>
        <w:t xml:space="preserve">to </w:t>
      </w:r>
      <w:ins w:id="460" w:author="Nizet, Victor" w:date="2024-05-03T17:10:00Z">
        <w:r w:rsidR="006144BD">
          <w:rPr>
            <w:rFonts w:ascii="Arial" w:hAnsi="Arial" w:cs="Arial"/>
          </w:rPr>
          <w:t xml:space="preserve">the </w:t>
        </w:r>
      </w:ins>
      <w:r w:rsidR="00DB5868" w:rsidRPr="00DB5868">
        <w:rPr>
          <w:rFonts w:ascii="Arial" w:hAnsi="Arial" w:cs="Arial"/>
        </w:rPr>
        <w:t>healthy</w:t>
      </w:r>
      <w:ins w:id="461" w:author="Nizet, Victor" w:date="2024-05-03T17:10:00Z">
        <w:r w:rsidR="006144BD">
          <w:rPr>
            <w:rFonts w:ascii="Arial" w:hAnsi="Arial" w:cs="Arial"/>
          </w:rPr>
          <w:t xml:space="preserve"> group</w:t>
        </w:r>
      </w:ins>
      <w:r w:rsidR="00DB5868" w:rsidRPr="00DB5868">
        <w:rPr>
          <w:rFonts w:ascii="Arial" w:hAnsi="Arial" w:cs="Arial"/>
        </w:rPr>
        <w:t>,</w:t>
      </w:r>
      <w:ins w:id="462" w:author="Nizet, Victor" w:date="2024-05-03T17:10:00Z">
        <w:r w:rsidR="006144BD">
          <w:rPr>
            <w:rFonts w:ascii="Arial" w:hAnsi="Arial" w:cs="Arial"/>
          </w:rPr>
          <w:t xml:space="preserve"> while</w:t>
        </w:r>
      </w:ins>
      <w:r w:rsidR="00DB5868" w:rsidRPr="00DB5868">
        <w:rPr>
          <w:rFonts w:ascii="Arial" w:hAnsi="Arial" w:cs="Arial"/>
        </w:rPr>
        <w:t xml:space="preserve"> 968</w:t>
      </w:r>
      <w:ins w:id="463" w:author="Nizet, Victor" w:date="2024-05-03T17:11:00Z">
        <w:r w:rsidR="006144BD">
          <w:rPr>
            <w:rFonts w:ascii="Arial" w:hAnsi="Arial" w:cs="Arial"/>
          </w:rPr>
          <w:t xml:space="preserve"> features</w:t>
        </w:r>
      </w:ins>
      <w:r w:rsidR="00DB5868" w:rsidRPr="00DB5868">
        <w:rPr>
          <w:rFonts w:ascii="Arial" w:hAnsi="Arial" w:cs="Arial"/>
        </w:rPr>
        <w:t xml:space="preserve"> were significantly </w:t>
      </w:r>
      <w:r w:rsidR="00DB5868">
        <w:rPr>
          <w:rFonts w:ascii="Arial" w:hAnsi="Arial" w:cs="Arial"/>
        </w:rPr>
        <w:t>decreased</w:t>
      </w:r>
      <w:del w:id="464" w:author="Nizet, Victor" w:date="2024-05-03T17:11:00Z">
        <w:r w:rsidR="00DB5868" w:rsidDel="006144BD">
          <w:rPr>
            <w:rFonts w:ascii="Arial" w:hAnsi="Arial" w:cs="Arial"/>
          </w:rPr>
          <w:delText xml:space="preserve">, </w:delText>
        </w:r>
      </w:del>
      <w:ins w:id="465" w:author="Nizet, Victor" w:date="2024-05-03T17:11:00Z">
        <w:r w:rsidR="006144BD">
          <w:rPr>
            <w:rFonts w:ascii="Arial" w:hAnsi="Arial" w:cs="Arial"/>
          </w:rPr>
          <w:t xml:space="preserve">. </w:t>
        </w:r>
      </w:ins>
      <w:del w:id="466" w:author="Nizet, Victor" w:date="2024-05-03T17:11:00Z">
        <w:r w:rsidR="00DB5868" w:rsidDel="006144BD">
          <w:rPr>
            <w:rFonts w:ascii="Arial" w:hAnsi="Arial" w:cs="Arial"/>
          </w:rPr>
          <w:delText xml:space="preserve">and </w:delText>
        </w:r>
      </w:del>
      <w:r w:rsidR="00DB5868">
        <w:rPr>
          <w:rFonts w:ascii="Arial" w:hAnsi="Arial" w:cs="Arial"/>
        </w:rPr>
        <w:t>FDR</w:t>
      </w:r>
      <w:r w:rsidR="004A0FA7">
        <w:rPr>
          <w:rFonts w:ascii="Arial" w:hAnsi="Arial" w:cs="Arial"/>
        </w:rPr>
        <w:t>-</w:t>
      </w:r>
      <w:r w:rsidR="00DB5868">
        <w:rPr>
          <w:rFonts w:ascii="Arial" w:hAnsi="Arial" w:cs="Arial"/>
        </w:rPr>
        <w:t xml:space="preserve">adjusted </w:t>
      </w:r>
      <w:del w:id="467" w:author="Nizet, Victor" w:date="2024-05-03T17:11:00Z">
        <w:r w:rsidR="00DB5868" w:rsidDel="006144BD">
          <w:rPr>
            <w:rFonts w:ascii="Arial" w:hAnsi="Arial" w:cs="Arial"/>
          </w:rPr>
          <w:delText xml:space="preserve">p </w:delText>
        </w:r>
      </w:del>
      <w:ins w:id="468" w:author="Nizet, Victor" w:date="2024-05-03T17:11:00Z">
        <w:r w:rsidR="006144BD">
          <w:rPr>
            <w:rFonts w:ascii="Arial" w:hAnsi="Arial" w:cs="Arial"/>
          </w:rPr>
          <w:t>p-</w:t>
        </w:r>
      </w:ins>
      <w:r w:rsidR="00DB5868">
        <w:rPr>
          <w:rFonts w:ascii="Arial" w:hAnsi="Arial" w:cs="Arial"/>
        </w:rPr>
        <w:t xml:space="preserve">values </w:t>
      </w:r>
      <w:ins w:id="469" w:author="Nizet, Victor" w:date="2024-05-03T17:11:00Z">
        <w:r w:rsidR="006144BD">
          <w:rPr>
            <w:rFonts w:ascii="Arial" w:hAnsi="Arial" w:cs="Arial"/>
          </w:rPr>
          <w:t xml:space="preserve">for these features </w:t>
        </w:r>
      </w:ins>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6144BD">
        <w:rPr>
          <w:rFonts w:ascii="Arial" w:hAnsi="Arial" w:cs="Arial"/>
          <w:b/>
          <w:bCs/>
          <w:rPrChange w:id="470" w:author="Nizet, Victor" w:date="2024-05-03T17:11:00Z">
            <w:rPr>
              <w:rFonts w:ascii="Arial" w:hAnsi="Arial" w:cs="Arial"/>
            </w:rPr>
          </w:rPrChange>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6144BD">
        <w:rPr>
          <w:rFonts w:ascii="Arial" w:hAnsi="Arial" w:cs="Arial"/>
          <w:b/>
          <w:bCs/>
          <w:rPrChange w:id="471" w:author="Nizet, Victor" w:date="2024-05-03T17:11:00Z">
            <w:rPr>
              <w:rFonts w:ascii="Arial" w:hAnsi="Arial" w:cs="Arial"/>
            </w:rPr>
          </w:rPrChange>
        </w:rPr>
        <w:t>Figure 3B</w:t>
      </w:r>
      <w:r w:rsidR="004A0FA7" w:rsidRPr="00DB5868">
        <w:rPr>
          <w:rFonts w:ascii="Arial" w:hAnsi="Arial" w:cs="Arial"/>
        </w:rPr>
        <w:t>).</w:t>
      </w:r>
      <w:r w:rsidR="004A0FA7">
        <w:rPr>
          <w:rFonts w:ascii="Arial" w:hAnsi="Arial" w:cs="Arial"/>
        </w:rPr>
        <w:t xml:space="preserve"> Th</w:t>
      </w:r>
      <w:ins w:id="472" w:author="Nizet, Victor" w:date="2024-05-03T17:11:00Z">
        <w:r w:rsidR="006144BD">
          <w:rPr>
            <w:rFonts w:ascii="Arial" w:hAnsi="Arial" w:cs="Arial"/>
          </w:rPr>
          <w:t>is partial an</w:t>
        </w:r>
      </w:ins>
      <w:ins w:id="473" w:author="Nizet, Victor" w:date="2024-05-03T17:12:00Z">
        <w:r w:rsidR="006144BD">
          <w:rPr>
            <w:rFonts w:ascii="Arial" w:hAnsi="Arial" w:cs="Arial"/>
          </w:rPr>
          <w:t>notation</w:t>
        </w:r>
      </w:ins>
      <w:del w:id="474" w:author="Nizet, Victor" w:date="2024-05-03T17:11:00Z">
        <w:r w:rsidR="004A0FA7" w:rsidDel="006144BD">
          <w:rPr>
            <w:rFonts w:ascii="Arial" w:hAnsi="Arial" w:cs="Arial"/>
          </w:rPr>
          <w:delText>e</w:delText>
        </w:r>
      </w:del>
      <w:r w:rsidR="004A0FA7">
        <w:rPr>
          <w:rFonts w:ascii="Arial" w:hAnsi="Arial" w:cs="Arial"/>
        </w:rPr>
        <w:t xml:space="preserve"> </w:t>
      </w:r>
      <w:del w:id="475" w:author="Nizet, Victor" w:date="2024-05-03T17:12:00Z">
        <w:r w:rsidR="004A0FA7" w:rsidDel="006144BD">
          <w:rPr>
            <w:rFonts w:ascii="Arial" w:hAnsi="Arial" w:cs="Arial"/>
          </w:rPr>
          <w:delText>ability to only annotate a subset of features is</w:delText>
        </w:r>
      </w:del>
      <w:ins w:id="476" w:author="Nizet, Victor" w:date="2024-05-03T17:12:00Z">
        <w:r w:rsidR="006144BD">
          <w:rPr>
            <w:rFonts w:ascii="Arial" w:hAnsi="Arial" w:cs="Arial"/>
          </w:rPr>
          <w:t>highlights</w:t>
        </w:r>
      </w:ins>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BAAE1E8"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w:t>
      </w:r>
      <w:del w:id="477" w:author="Nizet, Victor" w:date="2024-05-03T17:14:00Z">
        <w:r w:rsidR="00675D46" w:rsidDel="006144BD">
          <w:rPr>
            <w:rFonts w:ascii="Arial" w:hAnsi="Arial" w:cs="Arial"/>
          </w:rPr>
          <w:delText>the degree to which</w:delText>
        </w:r>
      </w:del>
      <w:ins w:id="478" w:author="Nizet, Victor" w:date="2024-05-03T17:14:00Z">
        <w:r w:rsidR="006144BD">
          <w:rPr>
            <w:rFonts w:ascii="Arial" w:hAnsi="Arial" w:cs="Arial"/>
          </w:rPr>
          <w:t>how many of</w:t>
        </w:r>
      </w:ins>
      <w:r w:rsidR="00675D46">
        <w:rPr>
          <w:rFonts w:ascii="Arial" w:hAnsi="Arial" w:cs="Arial"/>
        </w:rPr>
        <w:t xml:space="preserve"> the specific proteins identified as significant</w:t>
      </w:r>
      <w:ins w:id="479" w:author="Nizet, Victor" w:date="2024-05-03T17:14:00Z">
        <w:r w:rsidR="006144BD">
          <w:rPr>
            <w:rFonts w:ascii="Arial" w:hAnsi="Arial" w:cs="Arial"/>
          </w:rPr>
          <w:t>ly altered</w:t>
        </w:r>
      </w:ins>
      <w:r w:rsidR="00675D46">
        <w:rPr>
          <w:rFonts w:ascii="Arial" w:hAnsi="Arial" w:cs="Arial"/>
        </w:rPr>
        <w:t xml:space="preserve"> relative to healthy were shared among the</w:t>
      </w:r>
      <w:ins w:id="480" w:author="Nizet, Victor" w:date="2024-05-03T17:14:00Z">
        <w:r w:rsidR="006144BD">
          <w:rPr>
            <w:rFonts w:ascii="Arial" w:hAnsi="Arial" w:cs="Arial"/>
          </w:rPr>
          <w:t xml:space="preserve"> different</w:t>
        </w:r>
      </w:ins>
      <w:r w:rsidR="00675D46">
        <w:rPr>
          <w:rFonts w:ascii="Arial" w:hAnsi="Arial" w:cs="Arial"/>
        </w:rPr>
        <w:t xml:space="preserve"> types of </w:t>
      </w:r>
      <w:r w:rsidR="00675D46">
        <w:rPr>
          <w:rFonts w:ascii="Arial" w:hAnsi="Arial" w:cs="Arial"/>
        </w:rPr>
        <w:lastRenderedPageBreak/>
        <w:t xml:space="preserve">bacteremia. </w:t>
      </w:r>
      <w:del w:id="481" w:author="Nizet, Victor" w:date="2024-05-03T17:14:00Z">
        <w:r w:rsidR="007814C2" w:rsidDel="006144BD">
          <w:rPr>
            <w:rFonts w:ascii="Arial" w:hAnsi="Arial" w:cs="Arial"/>
          </w:rPr>
          <w:delText xml:space="preserve">To </w:delText>
        </w:r>
      </w:del>
      <w:ins w:id="482" w:author="Nizet, Victor" w:date="2024-05-03T17:14:00Z">
        <w:r w:rsidR="006144BD">
          <w:rPr>
            <w:rFonts w:ascii="Arial" w:hAnsi="Arial" w:cs="Arial"/>
          </w:rPr>
          <w:t xml:space="preserve">Additionally, we compared </w:t>
        </w:r>
      </w:ins>
      <w:del w:id="483" w:author="Nizet, Victor" w:date="2024-05-03T17:14:00Z">
        <w:r w:rsidR="007814C2" w:rsidDel="006144BD">
          <w:rPr>
            <w:rFonts w:ascii="Arial" w:hAnsi="Arial" w:cs="Arial"/>
          </w:rPr>
          <w:delText>reference the</w:delText>
        </w:r>
      </w:del>
      <w:ins w:id="484" w:author="Nizet, Victor" w:date="2024-05-03T17:14:00Z">
        <w:r w:rsidR="006144BD">
          <w:rPr>
            <w:rFonts w:ascii="Arial" w:hAnsi="Arial" w:cs="Arial"/>
          </w:rPr>
          <w:t>these</w:t>
        </w:r>
      </w:ins>
      <w:r w:rsidR="007814C2">
        <w:rPr>
          <w:rFonts w:ascii="Arial" w:hAnsi="Arial" w:cs="Arial"/>
        </w:rPr>
        <w:t xml:space="preserve"> deviations from homeostasis observed upon infection to another clinically relevant pathogen</w:t>
      </w:r>
      <w:del w:id="485" w:author="Nizet, Victor" w:date="2024-05-03T17:14:00Z">
        <w:r w:rsidR="007814C2" w:rsidDel="006144BD">
          <w:rPr>
            <w:rFonts w:ascii="Arial" w:hAnsi="Arial" w:cs="Arial"/>
          </w:rPr>
          <w:delText>, we also</w:delText>
        </w:r>
      </w:del>
      <w:ins w:id="486" w:author="Nizet, Victor" w:date="2024-05-03T17:14:00Z">
        <w:r w:rsidR="006144BD">
          <w:rPr>
            <w:rFonts w:ascii="Arial" w:hAnsi="Arial" w:cs="Arial"/>
          </w:rPr>
          <w:t xml:space="preserve"> by</w:t>
        </w:r>
      </w:ins>
      <w:r w:rsidR="007814C2">
        <w:rPr>
          <w:rFonts w:ascii="Arial" w:hAnsi="Arial" w:cs="Arial"/>
        </w:rPr>
        <w:t xml:space="preserve"> </w:t>
      </w:r>
      <w:del w:id="487" w:author="Nizet, Victor" w:date="2024-05-03T17:15:00Z">
        <w:r w:rsidR="007814C2" w:rsidDel="006144BD">
          <w:rPr>
            <w:rFonts w:ascii="Arial" w:hAnsi="Arial" w:cs="Arial"/>
          </w:rPr>
          <w:delText xml:space="preserve">analyzed </w:delText>
        </w:r>
      </w:del>
      <w:ins w:id="488" w:author="Nizet, Victor" w:date="2024-05-03T17:15:00Z">
        <w:r w:rsidR="006144BD">
          <w:rPr>
            <w:rFonts w:ascii="Arial" w:hAnsi="Arial" w:cs="Arial"/>
          </w:rPr>
          <w:t xml:space="preserve">analyzing </w:t>
        </w:r>
      </w:ins>
      <w:r w:rsidR="007814C2">
        <w:rPr>
          <w:rFonts w:ascii="Arial" w:hAnsi="Arial" w:cs="Arial"/>
        </w:rPr>
        <w:t xml:space="preserve">previously published </w:t>
      </w:r>
      <w:del w:id="489" w:author="Nizet, Victor" w:date="2024-05-03T17:15:00Z">
        <w:r w:rsidR="007814C2" w:rsidDel="00A17A38">
          <w:rPr>
            <w:rFonts w:ascii="Arial" w:hAnsi="Arial" w:cs="Arial"/>
          </w:rPr>
          <w:fldChar w:fldCharType="begin"/>
        </w:r>
        <w:r w:rsidR="00B67950" w:rsidDel="00A17A38">
          <w:rPr>
            <w:rFonts w:ascii="Arial" w:hAnsi="Arial" w:cs="Arial"/>
          </w:rPr>
          <w:del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delInstrText>
        </w:r>
        <w:r w:rsidR="007814C2" w:rsidDel="00A17A38">
          <w:rPr>
            <w:rFonts w:ascii="Arial" w:hAnsi="Arial" w:cs="Arial"/>
          </w:rPr>
          <w:fldChar w:fldCharType="separate"/>
        </w:r>
        <w:r w:rsidR="00B67950" w:rsidRPr="00B67950" w:rsidDel="00A17A38">
          <w:rPr>
            <w:rFonts w:ascii="Arial" w:hAnsi="Arial" w:cs="Arial"/>
            <w:vertAlign w:val="superscript"/>
          </w:rPr>
          <w:delText>18</w:delText>
        </w:r>
        <w:r w:rsidR="007814C2" w:rsidDel="00A17A38">
          <w:rPr>
            <w:rFonts w:ascii="Arial" w:hAnsi="Arial" w:cs="Arial"/>
          </w:rPr>
          <w:fldChar w:fldCharType="end"/>
        </w:r>
        <w:r w:rsidR="007814C2" w:rsidDel="00A17A38">
          <w:rPr>
            <w:rFonts w:ascii="Arial" w:hAnsi="Arial" w:cs="Arial"/>
          </w:rPr>
          <w:delText xml:space="preserve"> </w:delText>
        </w:r>
      </w:del>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ins w:id="490" w:author="Nizet, Victor" w:date="2024-05-03T17:15:00Z">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ins>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del w:id="491" w:author="Nizet, Victor" w:date="2024-05-03T17:15:00Z">
        <w:r w:rsidR="001A1284" w:rsidDel="00A17A38">
          <w:rPr>
            <w:rFonts w:ascii="Arial" w:hAnsi="Arial" w:cs="Arial"/>
          </w:rPr>
          <w:delText>identified to be</w:delText>
        </w:r>
      </w:del>
      <w:ins w:id="492" w:author="Nizet, Victor" w:date="2024-05-03T17:15:00Z">
        <w:r w:rsidR="00A17A38">
          <w:rPr>
            <w:rFonts w:ascii="Arial" w:hAnsi="Arial" w:cs="Arial"/>
          </w:rPr>
          <w:t>that</w:t>
        </w:r>
      </w:ins>
      <w:r w:rsidR="001A1284">
        <w:rPr>
          <w:rFonts w:ascii="Arial" w:hAnsi="Arial" w:cs="Arial"/>
        </w:rPr>
        <w:t xml:space="preserve"> increased upon infection were </w:t>
      </w:r>
      <w:del w:id="493" w:author="Nizet, Victor" w:date="2024-05-03T17:16:00Z">
        <w:r w:rsidR="001A1284" w:rsidDel="00A17A38">
          <w:rPr>
            <w:rFonts w:ascii="Arial" w:hAnsi="Arial" w:cs="Arial"/>
          </w:rPr>
          <w:delText xml:space="preserve">shared </w:delText>
        </w:r>
      </w:del>
      <w:ins w:id="494" w:author="Nizet, Victor" w:date="2024-05-03T17:16:00Z">
        <w:r w:rsidR="00A17A38">
          <w:rPr>
            <w:rFonts w:ascii="Arial" w:hAnsi="Arial" w:cs="Arial"/>
          </w:rPr>
          <w:t xml:space="preserve">common </w:t>
        </w:r>
      </w:ins>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del w:id="495" w:author="Nizet, Victor" w:date="2024-05-03T17:16:00Z">
        <w:r w:rsidR="007E38F8" w:rsidDel="00A17A38">
          <w:rPr>
            <w:rFonts w:ascii="Arial" w:hAnsi="Arial" w:cs="Arial"/>
          </w:rPr>
          <w:delText xml:space="preserve">) </w:delText>
        </w:r>
        <w:r w:rsidR="003D55DD" w:rsidDel="00A17A38">
          <w:rPr>
            <w:rFonts w:ascii="Arial" w:hAnsi="Arial" w:cs="Arial"/>
          </w:rPr>
          <w:delText>of the significant proteins</w:delText>
        </w:r>
      </w:del>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ins w:id="496" w:author="Nizet, Victor" w:date="2024-05-03T17:16:00Z">
        <w:r w:rsidR="00A17A38">
          <w:rPr>
            <w:rFonts w:ascii="Arial" w:hAnsi="Arial" w:cs="Arial"/>
          </w:rPr>
          <w:t>none</w:t>
        </w:r>
      </w:ins>
      <w:del w:id="497" w:author="Nizet, Victor" w:date="2024-05-03T17:16:00Z">
        <w:r w:rsidR="007814C2" w:rsidDel="00A17A38">
          <w:rPr>
            <w:rFonts w:ascii="Arial" w:hAnsi="Arial" w:cs="Arial"/>
          </w:rPr>
          <w:delText xml:space="preserve">0% </w:delText>
        </w:r>
      </w:del>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ins w:id="498" w:author="Nizet, Victor" w:date="2024-05-03T17:16:00Z">
        <w:r w:rsidR="00A17A38">
          <w:rPr>
            <w:rFonts w:ascii="Arial" w:hAnsi="Arial" w:cs="Arial"/>
          </w:rPr>
          <w:t>,</w:t>
        </w:r>
      </w:ins>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A17A38">
        <w:rPr>
          <w:rFonts w:ascii="Arial" w:hAnsi="Arial" w:cs="Arial"/>
          <w:b/>
          <w:bCs/>
          <w:rPrChange w:id="499" w:author="Nizet, Victor" w:date="2024-05-03T17:16:00Z">
            <w:rPr>
              <w:rFonts w:ascii="Arial" w:hAnsi="Arial" w:cs="Arial"/>
            </w:rPr>
          </w:rPrChange>
        </w:rPr>
        <w:t>Figure 2D</w:t>
      </w:r>
      <w:r w:rsidR="003D55DD">
        <w:rPr>
          <w:rFonts w:ascii="Arial" w:hAnsi="Arial" w:cs="Arial"/>
        </w:rPr>
        <w:t>)</w:t>
      </w:r>
      <w:r w:rsidR="001A1284">
        <w:rPr>
          <w:rFonts w:ascii="Arial" w:hAnsi="Arial" w:cs="Arial"/>
        </w:rPr>
        <w:t xml:space="preserve">. </w:t>
      </w:r>
      <w:del w:id="500" w:author="Nizet, Victor" w:date="2024-05-03T17:16:00Z">
        <w:r w:rsidR="00CD091E" w:rsidDel="00A17A38">
          <w:rPr>
            <w:rFonts w:ascii="Arial" w:hAnsi="Arial" w:cs="Arial"/>
          </w:rPr>
          <w:delText>When considering</w:delText>
        </w:r>
      </w:del>
      <w:ins w:id="501" w:author="Nizet, Victor" w:date="2024-05-03T17:16:00Z">
        <w:r w:rsidR="00A17A38">
          <w:rPr>
            <w:rFonts w:ascii="Arial" w:hAnsi="Arial" w:cs="Arial"/>
          </w:rPr>
          <w:t>In terms of</w:t>
        </w:r>
      </w:ins>
      <w:r w:rsidR="00CD091E">
        <w:rPr>
          <w:rFonts w:ascii="Arial" w:hAnsi="Arial" w:cs="Arial"/>
        </w:rPr>
        <w:t xml:space="preserve"> proteins that were found to be significantly decreased in infection</w:t>
      </w:r>
      <w:ins w:id="502" w:author="Nizet, Victor" w:date="2024-05-03T17:16:00Z">
        <w:r w:rsidR="00A17A38">
          <w:rPr>
            <w:rFonts w:ascii="Arial" w:hAnsi="Arial" w:cs="Arial"/>
          </w:rPr>
          <w:t>s</w:t>
        </w:r>
      </w:ins>
      <w:r w:rsidR="00CD091E">
        <w:rPr>
          <w:rFonts w:ascii="Arial" w:hAnsi="Arial" w:cs="Arial"/>
        </w:rPr>
        <w:t xml:space="preserve">, </w:t>
      </w:r>
      <w:del w:id="503" w:author="Nizet, Victor" w:date="2024-05-03T17:16:00Z">
        <w:r w:rsidR="00CD091E" w:rsidDel="00A17A38">
          <w:rPr>
            <w:rFonts w:ascii="Arial" w:hAnsi="Arial" w:cs="Arial"/>
          </w:rPr>
          <w:delText xml:space="preserve">we found </w:delText>
        </w:r>
        <w:r w:rsidR="008122DD" w:rsidDel="00A17A38">
          <w:rPr>
            <w:rFonts w:ascii="Arial" w:hAnsi="Arial" w:cs="Arial"/>
          </w:rPr>
          <w:delText xml:space="preserve">that </w:delText>
        </w:r>
      </w:del>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xml:space="preserve">) </w:t>
      </w:r>
      <w:del w:id="504" w:author="Nizet, Victor" w:date="2024-05-03T17:17:00Z">
        <w:r w:rsidR="00CD091E" w:rsidDel="00A17A38">
          <w:rPr>
            <w:rFonts w:ascii="Arial" w:hAnsi="Arial" w:cs="Arial"/>
          </w:rPr>
          <w:delText xml:space="preserve">of the proteins </w:delText>
        </w:r>
      </w:del>
      <w:r w:rsidR="00CD091E">
        <w:rPr>
          <w:rFonts w:ascii="Arial" w:hAnsi="Arial" w:cs="Arial"/>
        </w:rPr>
        <w:t>were shared</w:t>
      </w:r>
      <w:r w:rsidR="003D55DD">
        <w:rPr>
          <w:rFonts w:ascii="Arial" w:hAnsi="Arial" w:cs="Arial"/>
        </w:rPr>
        <w:t xml:space="preserve"> across all types of bacteremia</w:t>
      </w:r>
      <w:r w:rsidR="00CD091E">
        <w:rPr>
          <w:rFonts w:ascii="Arial" w:hAnsi="Arial" w:cs="Arial"/>
        </w:rPr>
        <w:t xml:space="preserve">, </w:t>
      </w:r>
      <w:del w:id="505" w:author="Nizet, Victor" w:date="2024-05-03T17:17:00Z">
        <w:r w:rsidR="00CD091E" w:rsidDel="00A17A38">
          <w:rPr>
            <w:rFonts w:ascii="Arial" w:hAnsi="Arial" w:cs="Arial"/>
          </w:rPr>
          <w:delText xml:space="preserve">while </w:delText>
        </w:r>
      </w:del>
      <w:ins w:id="506" w:author="Nizet, Victor" w:date="2024-05-03T17:17:00Z">
        <w:r w:rsidR="00A17A38">
          <w:rPr>
            <w:rFonts w:ascii="Arial" w:hAnsi="Arial" w:cs="Arial"/>
          </w:rPr>
          <w:t xml:space="preserve">one </w:t>
        </w:r>
      </w:ins>
      <w:r w:rsidR="007E38F8">
        <w:rPr>
          <w:rFonts w:ascii="Arial" w:hAnsi="Arial" w:cs="Arial"/>
        </w:rPr>
        <w:t>2</w:t>
      </w:r>
      <w:r w:rsidR="002B6605">
        <w:rPr>
          <w:rFonts w:ascii="Arial" w:hAnsi="Arial" w:cs="Arial"/>
        </w:rPr>
        <w:t>%</w:t>
      </w:r>
      <w:ins w:id="507" w:author="Nizet, Victor" w:date="2024-05-03T17:17:00Z">
        <w:r w:rsidR="00A17A38">
          <w:rPr>
            <w:rFonts w:ascii="Arial" w:hAnsi="Arial" w:cs="Arial"/>
          </w:rPr>
          <w:t xml:space="preserve"> </w:t>
        </w:r>
      </w:ins>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t>
      </w:r>
      <w:del w:id="508" w:author="Nizet, Victor" w:date="2024-05-03T17:17:00Z">
        <w:r w:rsidR="002B6605" w:rsidDel="00A17A38">
          <w:rPr>
            <w:rFonts w:ascii="Arial" w:hAnsi="Arial" w:cs="Arial"/>
          </w:rPr>
          <w:delText xml:space="preserve">were </w:delText>
        </w:r>
      </w:del>
      <w:r w:rsidR="002B6605">
        <w:rPr>
          <w:rFonts w:ascii="Arial" w:hAnsi="Arial" w:cs="Arial"/>
        </w:rPr>
        <w:t xml:space="preserve">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del w:id="509" w:author="Nizet, Victor" w:date="2024-05-03T17:17:00Z">
        <w:r w:rsidR="002B6605" w:rsidDel="00A17A38">
          <w:rPr>
            <w:rFonts w:ascii="Arial" w:hAnsi="Arial" w:cs="Arial"/>
          </w:rPr>
          <w:delText xml:space="preserve">were specific </w:delText>
        </w:r>
      </w:del>
      <w:r w:rsidR="002B6605">
        <w:rPr>
          <w:rFonts w:ascii="Arial" w:hAnsi="Arial" w:cs="Arial"/>
        </w:rPr>
        <w:t xml:space="preserve">to </w:t>
      </w:r>
      <w:r w:rsidR="002B6605" w:rsidRPr="00A17A38">
        <w:rPr>
          <w:rFonts w:ascii="Arial" w:hAnsi="Arial" w:cs="Arial"/>
          <w:i/>
          <w:iCs/>
          <w:rPrChange w:id="510" w:author="Nizet, Victor" w:date="2024-05-03T17:17:00Z">
            <w:rPr>
              <w:rFonts w:ascii="Arial" w:hAnsi="Arial" w:cs="Arial"/>
            </w:rPr>
          </w:rPrChange>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del w:id="511" w:author="Nizet, Victor" w:date="2024-05-03T17:17:00Z">
        <w:r w:rsidR="00CD091E" w:rsidDel="00A17A38">
          <w:rPr>
            <w:rFonts w:ascii="Arial" w:hAnsi="Arial" w:cs="Arial"/>
          </w:rPr>
          <w:delText>only significant</w:delText>
        </w:r>
      </w:del>
      <w:ins w:id="512" w:author="Nizet, Victor" w:date="2024-05-03T17:17:00Z">
        <w:r w:rsidR="00A17A38">
          <w:rPr>
            <w:rFonts w:ascii="Arial" w:hAnsi="Arial" w:cs="Arial"/>
          </w:rPr>
          <w:t>found only</w:t>
        </w:r>
      </w:ins>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A17A38">
        <w:rPr>
          <w:rFonts w:ascii="Arial" w:hAnsi="Arial" w:cs="Arial"/>
          <w:b/>
          <w:bCs/>
          <w:color w:val="000000" w:themeColor="text1"/>
          <w:rPrChange w:id="513" w:author="Nizet, Victor" w:date="2024-05-03T17:21:00Z">
            <w:rPr>
              <w:rFonts w:ascii="Arial" w:hAnsi="Arial" w:cs="Arial"/>
              <w:color w:val="000000" w:themeColor="text1"/>
            </w:rPr>
          </w:rPrChange>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ins w:id="514" w:author="Nizet, Victor" w:date="2024-05-03T17:18:00Z">
        <w:r w:rsidR="00A17A38">
          <w:rPr>
            <w:rFonts w:ascii="Arial" w:hAnsi="Arial" w:cs="Arial"/>
            <w:color w:val="000000" w:themeColor="text1"/>
          </w:rPr>
          <w:t xml:space="preserve"> </w:t>
        </w:r>
      </w:ins>
      <w:ins w:id="515" w:author="Nizet, Victor" w:date="2024-05-03T17:19:00Z">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ins>
    </w:p>
    <w:p w14:paraId="71C1F3FB" w14:textId="77777777" w:rsidR="003D55DD" w:rsidRPr="001A1284" w:rsidRDefault="003D55DD" w:rsidP="00243500">
      <w:pPr>
        <w:spacing w:line="480" w:lineRule="auto"/>
        <w:rPr>
          <w:rFonts w:ascii="Arial" w:hAnsi="Arial" w:cs="Arial"/>
        </w:rPr>
      </w:pPr>
    </w:p>
    <w:p w14:paraId="282B9F7A" w14:textId="1A91E27D" w:rsidR="00772457" w:rsidRDefault="00DB5868" w:rsidP="00A26A1F">
      <w:pPr>
        <w:spacing w:line="480" w:lineRule="auto"/>
        <w:ind w:firstLine="720"/>
        <w:rPr>
          <w:rFonts w:ascii="Arial" w:hAnsi="Arial" w:cs="Arial"/>
        </w:rPr>
      </w:pPr>
      <w:r>
        <w:rPr>
          <w:rFonts w:ascii="Arial" w:hAnsi="Arial" w:cs="Arial"/>
        </w:rPr>
        <w:t xml:space="preserve">We </w:t>
      </w:r>
      <w:del w:id="516" w:author="Nizet, Victor" w:date="2024-05-03T17:19:00Z">
        <w:r w:rsidDel="00A17A38">
          <w:rPr>
            <w:rFonts w:ascii="Arial" w:hAnsi="Arial" w:cs="Arial"/>
          </w:rPr>
          <w:delText>then asked what</w:delText>
        </w:r>
      </w:del>
      <w:ins w:id="517" w:author="Nizet, Victor" w:date="2024-05-03T17:19:00Z">
        <w:r w:rsidR="00A17A38">
          <w:rPr>
            <w:rFonts w:ascii="Arial" w:hAnsi="Arial" w:cs="Arial"/>
          </w:rPr>
          <w:t>explored the</w:t>
        </w:r>
      </w:ins>
      <w:r>
        <w:rPr>
          <w:rFonts w:ascii="Arial" w:hAnsi="Arial" w:cs="Arial"/>
        </w:rPr>
        <w:t xml:space="preserve"> biological processes </w:t>
      </w:r>
      <w:ins w:id="518" w:author="Nizet, Victor" w:date="2024-05-03T17:19:00Z">
        <w:r w:rsidR="00A17A38">
          <w:rPr>
            <w:rFonts w:ascii="Arial" w:hAnsi="Arial" w:cs="Arial"/>
          </w:rPr>
          <w:t xml:space="preserve">involving </w:t>
        </w:r>
      </w:ins>
      <w:r>
        <w:rPr>
          <w:rFonts w:ascii="Arial" w:hAnsi="Arial" w:cs="Arial"/>
        </w:rPr>
        <w:t xml:space="preserve">the proteins identified as statistically significant </w:t>
      </w:r>
      <w:del w:id="519" w:author="Nizet, Victor" w:date="2024-05-03T17:19:00Z">
        <w:r w:rsidR="00470075" w:rsidDel="00A17A38">
          <w:rPr>
            <w:rFonts w:ascii="Arial" w:hAnsi="Arial" w:cs="Arial"/>
          </w:rPr>
          <w:delText xml:space="preserve">when </w:delText>
        </w:r>
      </w:del>
      <w:ins w:id="520" w:author="Nizet, Victor" w:date="2024-05-03T17:19:00Z">
        <w:r w:rsidR="00A17A38">
          <w:rPr>
            <w:rFonts w:ascii="Arial" w:hAnsi="Arial" w:cs="Arial"/>
          </w:rPr>
          <w:t xml:space="preserve">in </w:t>
        </w:r>
      </w:ins>
      <w:del w:id="521" w:author="Nizet, Victor" w:date="2024-05-03T17:20:00Z">
        <w:r w:rsidR="00470075" w:rsidDel="00A17A38">
          <w:rPr>
            <w:rFonts w:ascii="Arial" w:hAnsi="Arial" w:cs="Arial"/>
          </w:rPr>
          <w:delText>comparing</w:delText>
        </w:r>
        <w:r w:rsidDel="00A17A38">
          <w:rPr>
            <w:rFonts w:ascii="Arial" w:hAnsi="Arial" w:cs="Arial"/>
          </w:rPr>
          <w:delText xml:space="preserve"> </w:delText>
        </w:r>
      </w:del>
      <w:ins w:id="522" w:author="Nizet, Victor" w:date="2024-05-03T17:20:00Z">
        <w:r w:rsidR="00A17A38">
          <w:rPr>
            <w:rFonts w:ascii="Arial" w:hAnsi="Arial" w:cs="Arial"/>
          </w:rPr>
          <w:t xml:space="preserve">comparisons between </w:t>
        </w:r>
      </w:ins>
      <w:r>
        <w:rPr>
          <w:rFonts w:ascii="Arial" w:hAnsi="Arial" w:cs="Arial"/>
        </w:rPr>
        <w:t xml:space="preserve">infected </w:t>
      </w:r>
      <w:del w:id="523" w:author="Nizet, Victor" w:date="2024-05-03T17:20:00Z">
        <w:r w:rsidDel="00A17A38">
          <w:rPr>
            <w:rFonts w:ascii="Arial" w:hAnsi="Arial" w:cs="Arial"/>
          </w:rPr>
          <w:delText xml:space="preserve">to </w:delText>
        </w:r>
      </w:del>
      <w:ins w:id="524" w:author="Nizet, Victor" w:date="2024-05-03T17:20:00Z">
        <w:r w:rsidR="00A17A38">
          <w:rPr>
            <w:rFonts w:ascii="Arial" w:hAnsi="Arial" w:cs="Arial"/>
          </w:rPr>
          <w:t xml:space="preserve">and </w:t>
        </w:r>
      </w:ins>
      <w:r>
        <w:rPr>
          <w:rFonts w:ascii="Arial" w:hAnsi="Arial" w:cs="Arial"/>
        </w:rPr>
        <w:t xml:space="preserve">healthy </w:t>
      </w:r>
      <w:del w:id="525" w:author="Nizet, Victor" w:date="2024-05-03T17:20:00Z">
        <w:r w:rsidDel="00A17A38">
          <w:rPr>
            <w:rFonts w:ascii="Arial" w:hAnsi="Arial" w:cs="Arial"/>
          </w:rPr>
          <w:delText>were involved in</w:delText>
        </w:r>
      </w:del>
      <w:ins w:id="526" w:author="Nizet, Victor" w:date="2024-05-03T17:20:00Z">
        <w:r w:rsidR="00A17A38">
          <w:rPr>
            <w:rFonts w:ascii="Arial" w:hAnsi="Arial" w:cs="Arial"/>
          </w:rPr>
          <w:t>individuals</w:t>
        </w:r>
      </w:ins>
      <w:r>
        <w:rPr>
          <w:rFonts w:ascii="Arial" w:hAnsi="Arial" w:cs="Arial"/>
        </w:rPr>
        <w:t xml:space="preserve">, </w:t>
      </w:r>
      <w:del w:id="527" w:author="Nizet, Victor" w:date="2024-05-03T17:20:00Z">
        <w:r w:rsidDel="00A17A38">
          <w:rPr>
            <w:rFonts w:ascii="Arial" w:hAnsi="Arial" w:cs="Arial"/>
          </w:rPr>
          <w:delText xml:space="preserve">and </w:delText>
        </w:r>
      </w:del>
      <w:ins w:id="528" w:author="Nizet, Victor" w:date="2024-05-03T17:20:00Z">
        <w:r w:rsidR="00A17A38">
          <w:rPr>
            <w:rFonts w:ascii="Arial" w:hAnsi="Arial" w:cs="Arial"/>
          </w:rPr>
          <w:t xml:space="preserve">focusing on </w:t>
        </w:r>
      </w:ins>
      <w:r>
        <w:rPr>
          <w:rFonts w:ascii="Arial" w:hAnsi="Arial" w:cs="Arial"/>
        </w:rPr>
        <w:t xml:space="preserve">how these processes </w:t>
      </w:r>
      <w:del w:id="529" w:author="Nizet, Victor" w:date="2024-05-03T17:20:00Z">
        <w:r w:rsidDel="00A17A38">
          <w:rPr>
            <w:rFonts w:ascii="Arial" w:hAnsi="Arial" w:cs="Arial"/>
          </w:rPr>
          <w:delText xml:space="preserve">differed </w:delText>
        </w:r>
      </w:del>
      <w:ins w:id="530" w:author="Nizet, Victor" w:date="2024-05-03T17:20:00Z">
        <w:r w:rsidR="00A17A38">
          <w:rPr>
            <w:rFonts w:ascii="Arial" w:hAnsi="Arial" w:cs="Arial"/>
          </w:rPr>
          <w:t xml:space="preserve">varied among </w:t>
        </w:r>
      </w:ins>
      <w:del w:id="531" w:author="Nizet, Victor" w:date="2024-05-03T17:20:00Z">
        <w:r w:rsidDel="00A17A38">
          <w:rPr>
            <w:rFonts w:ascii="Arial" w:hAnsi="Arial" w:cs="Arial"/>
          </w:rPr>
          <w:delText xml:space="preserve">when comparing </w:delText>
        </w:r>
      </w:del>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ins w:id="532" w:author="Nizet, Victor" w:date="2024-05-03T17:20:00Z">
        <w:r w:rsidR="00A17A38">
          <w:rPr>
            <w:rFonts w:ascii="Arial" w:hAnsi="Arial" w:cs="Arial"/>
          </w:rPr>
          <w:t xml:space="preserve"> analysis</w:t>
        </w:r>
      </w:ins>
      <w:r w:rsidR="00772457">
        <w:rPr>
          <w:rFonts w:ascii="Arial" w:hAnsi="Arial" w:cs="Arial"/>
        </w:rPr>
        <w:t xml:space="preserve">, we conducted </w:t>
      </w:r>
      <w:ins w:id="533" w:author="Nizet, Victor" w:date="2024-05-03T17:20:00Z">
        <w:r w:rsidR="00A17A38">
          <w:rPr>
            <w:rFonts w:ascii="Arial" w:hAnsi="Arial" w:cs="Arial"/>
          </w:rPr>
          <w:t>gene ontology (</w:t>
        </w:r>
      </w:ins>
      <w:r w:rsidR="00772457">
        <w:rPr>
          <w:rFonts w:ascii="Arial" w:hAnsi="Arial" w:cs="Arial"/>
        </w:rPr>
        <w:t>GO</w:t>
      </w:r>
      <w:ins w:id="534" w:author="Nizet, Victor" w:date="2024-05-03T17:20:00Z">
        <w:r w:rsidR="00A17A38">
          <w:rPr>
            <w:rFonts w:ascii="Arial" w:hAnsi="Arial" w:cs="Arial"/>
          </w:rPr>
          <w:t>)</w:t>
        </w:r>
      </w:ins>
      <w:r w:rsidR="00772457">
        <w:rPr>
          <w:rFonts w:ascii="Arial" w:hAnsi="Arial" w:cs="Arial"/>
        </w:rPr>
        <w:t xml:space="preserve"> enrichment analysis on the proteins identified as significantly different </w:t>
      </w:r>
      <w:del w:id="535" w:author="Nizet, Victor" w:date="2024-05-03T17:21:00Z">
        <w:r w:rsidR="00772457" w:rsidDel="00A17A38">
          <w:rPr>
            <w:rFonts w:ascii="Arial" w:hAnsi="Arial" w:cs="Arial"/>
          </w:rPr>
          <w:delText xml:space="preserve">by </w:delText>
        </w:r>
      </w:del>
      <w:ins w:id="536" w:author="Nizet, Victor" w:date="2024-05-03T17:21:00Z">
        <w:r w:rsidR="00A17A38">
          <w:rPr>
            <w:rFonts w:ascii="Arial" w:hAnsi="Arial" w:cs="Arial"/>
          </w:rPr>
          <w:t xml:space="preserve">in </w:t>
        </w:r>
      </w:ins>
      <w:r w:rsidR="00772457">
        <w:rPr>
          <w:rFonts w:ascii="Arial" w:hAnsi="Arial" w:cs="Arial"/>
        </w:rPr>
        <w:t>binary comparisons (</w:t>
      </w:r>
      <w:r w:rsidR="00772457" w:rsidRPr="00A17A38">
        <w:rPr>
          <w:rFonts w:ascii="Arial" w:hAnsi="Arial" w:cs="Arial"/>
          <w:b/>
          <w:bCs/>
          <w:rPrChange w:id="537" w:author="Nizet, Victor" w:date="2024-05-03T17:21:00Z">
            <w:rPr>
              <w:rFonts w:ascii="Arial" w:hAnsi="Arial" w:cs="Arial"/>
            </w:rPr>
          </w:rPrChange>
        </w:rPr>
        <w:t>Supplementary Figure 5</w:t>
      </w:r>
      <w:r w:rsidR="00772457">
        <w:rPr>
          <w:rFonts w:ascii="Arial" w:hAnsi="Arial" w:cs="Arial"/>
        </w:rPr>
        <w:t xml:space="preserve">). </w:t>
      </w:r>
      <w:del w:id="538" w:author="Nizet, Victor" w:date="2024-05-03T17:21:00Z">
        <w:r w:rsidR="00470075" w:rsidDel="00A17A38">
          <w:rPr>
            <w:rFonts w:ascii="Arial" w:hAnsi="Arial" w:cs="Arial"/>
          </w:rPr>
          <w:delText xml:space="preserve">In </w:delText>
        </w:r>
      </w:del>
      <w:ins w:id="539" w:author="Nizet, Victor" w:date="2024-05-03T17:21:00Z">
        <w:r w:rsidR="00A17A38">
          <w:rPr>
            <w:rFonts w:ascii="Arial" w:hAnsi="Arial" w:cs="Arial"/>
          </w:rPr>
          <w:t xml:space="preserve">For </w:t>
        </w:r>
      </w:ins>
      <w:r w:rsidR="004A0FA7">
        <w:rPr>
          <w:rFonts w:ascii="Arial" w:hAnsi="Arial" w:cs="Arial"/>
        </w:rPr>
        <w:t>both</w:t>
      </w:r>
      <w:ins w:id="540" w:author="Nizet, Victor" w:date="2024-05-03T17:21:00Z">
        <w:r w:rsidR="00A17A38">
          <w:rPr>
            <w:rFonts w:ascii="Arial" w:hAnsi="Arial" w:cs="Arial"/>
          </w:rPr>
          <w:t xml:space="preserve"> types of</w:t>
        </w:r>
      </w:ins>
      <w:r w:rsidR="00470075">
        <w:rPr>
          <w:rFonts w:ascii="Arial" w:hAnsi="Arial" w:cs="Arial"/>
        </w:rPr>
        <w:t xml:space="preserve"> </w:t>
      </w:r>
      <w:r w:rsidR="00772457">
        <w:rPr>
          <w:rFonts w:ascii="Arial" w:hAnsi="Arial" w:cs="Arial"/>
        </w:rPr>
        <w:t>EcB</w:t>
      </w:r>
      <w:del w:id="541" w:author="Nizet, Victor" w:date="2024-05-03T17:21:00Z">
        <w:r w:rsidR="00470075" w:rsidDel="00A17A38">
          <w:rPr>
            <w:rFonts w:ascii="Arial" w:hAnsi="Arial" w:cs="Arial"/>
          </w:rPr>
          <w:delText xml:space="preserve"> types</w:delText>
        </w:r>
      </w:del>
      <w:r w:rsidR="00470075">
        <w:rPr>
          <w:rFonts w:ascii="Arial" w:hAnsi="Arial" w:cs="Arial"/>
        </w:rPr>
        <w:t xml:space="preserve">, we observed </w:t>
      </w:r>
      <w:r w:rsidR="00470075">
        <w:rPr>
          <w:rFonts w:ascii="Arial" w:hAnsi="Arial" w:cs="Arial"/>
        </w:rPr>
        <w:lastRenderedPageBreak/>
        <w:t>an enrichment in</w:t>
      </w:r>
      <w:ins w:id="542" w:author="Nizet, Victor" w:date="2024-05-03T17:21:00Z">
        <w:r w:rsidR="00A17A38">
          <w:rPr>
            <w:rFonts w:ascii="Arial" w:hAnsi="Arial" w:cs="Arial"/>
          </w:rPr>
          <w:t xml:space="preserve"> biological processes such as</w:t>
        </w:r>
      </w:ins>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A17A38">
        <w:rPr>
          <w:rFonts w:ascii="Arial" w:hAnsi="Arial" w:cs="Arial"/>
          <w:b/>
          <w:bCs/>
          <w:rPrChange w:id="543" w:author="Nizet, Victor" w:date="2024-05-03T17:22:00Z">
            <w:rPr>
              <w:rFonts w:ascii="Arial" w:hAnsi="Arial" w:cs="Arial"/>
            </w:rPr>
          </w:rPrChange>
        </w:rPr>
        <w:t>Figure 2B</w:t>
      </w:r>
      <w:r w:rsidR="00772457">
        <w:rPr>
          <w:rFonts w:ascii="Arial" w:hAnsi="Arial" w:cs="Arial"/>
        </w:rPr>
        <w:t>)</w:t>
      </w:r>
      <w:r w:rsidR="00470075">
        <w:rPr>
          <w:rFonts w:ascii="Arial" w:hAnsi="Arial" w:cs="Arial"/>
        </w:rPr>
        <w:t>.</w:t>
      </w:r>
      <w:ins w:id="544" w:author="Nizet, Victor" w:date="2024-05-03T17:22:00Z">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ins>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17E9285C"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del w:id="545" w:author="Nizet, Victor" w:date="2024-05-03T17:22:00Z">
        <w:r w:rsidR="00772457" w:rsidDel="00A17A38">
          <w:rPr>
            <w:rFonts w:ascii="Arial" w:hAnsi="Arial" w:cs="Arial"/>
          </w:rPr>
          <w:delText>had</w:delText>
        </w:r>
        <w:r w:rsidR="008122DD" w:rsidDel="00A17A38">
          <w:rPr>
            <w:rFonts w:ascii="Arial" w:hAnsi="Arial" w:cs="Arial"/>
          </w:rPr>
          <w:delText xml:space="preserve"> </w:delText>
        </w:r>
      </w:del>
      <w:ins w:id="546" w:author="Nizet, Victor" w:date="2024-05-03T17:22:00Z">
        <w:r w:rsidR="00A17A38">
          <w:rPr>
            <w:rFonts w:ascii="Arial" w:hAnsi="Arial" w:cs="Arial"/>
          </w:rPr>
          <w:t xml:space="preserve">share </w:t>
        </w:r>
      </w:ins>
      <w:r w:rsidR="008122DD">
        <w:rPr>
          <w:rFonts w:ascii="Arial" w:hAnsi="Arial" w:cs="Arial"/>
        </w:rPr>
        <w:t>several</w:t>
      </w:r>
      <w:r w:rsidR="00772457">
        <w:rPr>
          <w:rFonts w:ascii="Arial" w:hAnsi="Arial" w:cs="Arial"/>
        </w:rPr>
        <w:t xml:space="preserve"> </w:t>
      </w:r>
      <w:del w:id="547" w:author="Nizet, Victor" w:date="2024-05-03T17:22:00Z">
        <w:r w:rsidR="00772457" w:rsidDel="00A17A38">
          <w:rPr>
            <w:rFonts w:ascii="Arial" w:hAnsi="Arial" w:cs="Arial"/>
          </w:rPr>
          <w:delText xml:space="preserve">conserved </w:delText>
        </w:r>
      </w:del>
      <w:r w:rsidR="003A5C57">
        <w:rPr>
          <w:rFonts w:ascii="Arial" w:hAnsi="Arial" w:cs="Arial"/>
        </w:rPr>
        <w:t xml:space="preserve">biological processes that </w:t>
      </w:r>
      <w:del w:id="548" w:author="Nizet, Victor" w:date="2024-05-03T17:22:00Z">
        <w:r w:rsidR="003A5C57" w:rsidDel="00A17A38">
          <w:rPr>
            <w:rFonts w:ascii="Arial" w:hAnsi="Arial" w:cs="Arial"/>
          </w:rPr>
          <w:delText xml:space="preserve">were </w:delText>
        </w:r>
      </w:del>
      <w:ins w:id="549" w:author="Nizet, Victor" w:date="2024-05-03T17:22:00Z">
        <w:r w:rsidR="00A17A38">
          <w:rPr>
            <w:rFonts w:ascii="Arial" w:hAnsi="Arial" w:cs="Arial"/>
          </w:rPr>
          <w:t xml:space="preserve">are </w:t>
        </w:r>
      </w:ins>
      <w:r w:rsidR="003A5C57">
        <w:rPr>
          <w:rFonts w:ascii="Arial" w:hAnsi="Arial" w:cs="Arial"/>
        </w:rPr>
        <w:t>significantly depleted upon infection</w:t>
      </w:r>
      <w:r w:rsidR="00772457">
        <w:rPr>
          <w:rFonts w:ascii="Arial" w:hAnsi="Arial" w:cs="Arial"/>
        </w:rPr>
        <w:t xml:space="preserve">. </w:t>
      </w:r>
      <w:del w:id="550" w:author="Nizet, Victor" w:date="2024-05-03T17:22:00Z">
        <w:r w:rsidR="00772457" w:rsidDel="00A17A38">
          <w:rPr>
            <w:rFonts w:ascii="Arial" w:hAnsi="Arial" w:cs="Arial"/>
          </w:rPr>
          <w:delText>We saw ev</w:delText>
        </w:r>
        <w:r w:rsidR="00744CC4" w:rsidDel="00A17A38">
          <w:rPr>
            <w:rFonts w:ascii="Arial" w:hAnsi="Arial" w:cs="Arial"/>
          </w:rPr>
          <w:delText>idence that</w:delText>
        </w:r>
      </w:del>
      <w:ins w:id="551" w:author="Nizet, Victor" w:date="2024-05-03T17:22:00Z">
        <w:r w:rsidR="00A17A38">
          <w:rPr>
            <w:rFonts w:ascii="Arial" w:hAnsi="Arial" w:cs="Arial"/>
          </w:rPr>
          <w:t>Not</w:t>
        </w:r>
      </w:ins>
      <w:ins w:id="552" w:author="Nizet, Victor" w:date="2024-05-03T17:23:00Z">
        <w:r w:rsidR="00A17A38">
          <w:rPr>
            <w:rFonts w:ascii="Arial" w:hAnsi="Arial" w:cs="Arial"/>
          </w:rPr>
          <w:t>ably,</w:t>
        </w:r>
      </w:ins>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del w:id="553" w:author="Nizet, Victor" w:date="2024-05-03T17:23:00Z">
        <w:r w:rsidR="003A5C57" w:rsidDel="00A17A38">
          <w:rPr>
            <w:rFonts w:ascii="Arial" w:hAnsi="Arial" w:cs="Arial"/>
          </w:rPr>
          <w:delText xml:space="preserve">noting </w:delText>
        </w:r>
      </w:del>
      <w:ins w:id="554" w:author="Nizet, Victor" w:date="2024-05-03T17:23:00Z">
        <w:r w:rsidR="00A17A38">
          <w:rPr>
            <w:rFonts w:ascii="Arial" w:hAnsi="Arial" w:cs="Arial"/>
          </w:rPr>
          <w:t xml:space="preserve">as evidenced by </w:t>
        </w:r>
      </w:ins>
      <w:r w:rsidR="003A5C57">
        <w:rPr>
          <w:rFonts w:ascii="Arial" w:hAnsi="Arial" w:cs="Arial"/>
        </w:rPr>
        <w:t>the significant reduction in GO terms</w:t>
      </w:r>
      <w:ins w:id="555" w:author="Nizet, Victor" w:date="2024-05-03T17:23:00Z">
        <w:r w:rsidR="00A17A38">
          <w:rPr>
            <w:rFonts w:ascii="Arial" w:hAnsi="Arial" w:cs="Arial"/>
          </w:rPr>
          <w:t xml:space="preserve"> such as</w:t>
        </w:r>
      </w:ins>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del w:id="556" w:author="Nizet, Victor" w:date="2024-05-03T17:23:00Z">
        <w:r w:rsidR="003A5C57" w:rsidDel="00A17A38">
          <w:rPr>
            <w:rFonts w:ascii="Arial" w:hAnsi="Arial" w:cs="Arial"/>
          </w:rPr>
          <w:delText xml:space="preserve">We </w:delText>
        </w:r>
      </w:del>
      <w:ins w:id="557" w:author="Nizet, Victor" w:date="2024-05-03T17:23:00Z">
        <w:r w:rsidR="00A17A38">
          <w:rPr>
            <w:rFonts w:ascii="Arial" w:hAnsi="Arial" w:cs="Arial"/>
          </w:rPr>
          <w:t xml:space="preserve">Similarly, we </w:t>
        </w:r>
      </w:ins>
      <w:del w:id="558" w:author="Nizet, Victor" w:date="2024-05-03T17:23:00Z">
        <w:r w:rsidR="003A5C57" w:rsidDel="00A17A38">
          <w:rPr>
            <w:rFonts w:ascii="Arial" w:hAnsi="Arial" w:cs="Arial"/>
          </w:rPr>
          <w:delText xml:space="preserve">also </w:delText>
        </w:r>
      </w:del>
      <w:r w:rsidR="003A5C57">
        <w:rPr>
          <w:rFonts w:ascii="Arial" w:hAnsi="Arial" w:cs="Arial"/>
        </w:rPr>
        <w:t xml:space="preserve">observed </w:t>
      </w:r>
      <w:del w:id="559" w:author="Nizet, Victor" w:date="2024-05-03T17:23:00Z">
        <w:r w:rsidR="003A5C57" w:rsidDel="00A17A38">
          <w:rPr>
            <w:rFonts w:ascii="Arial" w:hAnsi="Arial" w:cs="Arial"/>
          </w:rPr>
          <w:delText xml:space="preserve">similarities </w:delText>
        </w:r>
      </w:del>
      <w:ins w:id="560" w:author="Nizet, Victor" w:date="2024-05-03T17:23:00Z">
        <w:r w:rsidR="00A17A38">
          <w:rPr>
            <w:rFonts w:ascii="Arial" w:hAnsi="Arial" w:cs="Arial"/>
          </w:rPr>
          <w:t xml:space="preserve">commonalities </w:t>
        </w:r>
      </w:ins>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ins w:id="561" w:author="Nizet, Victor" w:date="2024-05-03T17:24:00Z">
        <w:r w:rsidR="00A17A38">
          <w:rPr>
            <w:rFonts w:ascii="Arial" w:hAnsi="Arial" w:cs="Arial"/>
          </w:rPr>
          <w:t>,</w:t>
        </w:r>
      </w:ins>
      <w:r w:rsidR="003A5C57">
        <w:rPr>
          <w:rFonts w:ascii="Arial" w:hAnsi="Arial" w:cs="Arial"/>
        </w:rPr>
        <w:t xml:space="preserve"> </w:t>
      </w:r>
      <w:del w:id="562" w:author="Nizet, Victor" w:date="2024-05-03T17:24:00Z">
        <w:r w:rsidR="003A5C57" w:rsidDel="00A17A38">
          <w:rPr>
            <w:rFonts w:ascii="Arial" w:hAnsi="Arial" w:cs="Arial"/>
          </w:rPr>
          <w:delText xml:space="preserve">noting </w:delText>
        </w:r>
      </w:del>
      <w:ins w:id="563" w:author="Nizet, Victor" w:date="2024-05-03T17:24:00Z">
        <w:r w:rsidR="00A17A38">
          <w:rPr>
            <w:rFonts w:ascii="Arial" w:hAnsi="Arial" w:cs="Arial"/>
          </w:rPr>
          <w:t xml:space="preserve">with </w:t>
        </w:r>
      </w:ins>
      <w:r w:rsidR="003A5C57">
        <w:rPr>
          <w:rFonts w:ascii="Arial" w:hAnsi="Arial" w:cs="Arial"/>
        </w:rPr>
        <w:t>significant depletion</w:t>
      </w:r>
      <w:ins w:id="564" w:author="Nizet, Victor" w:date="2024-05-03T17:24:00Z">
        <w:r w:rsidR="00A17A38">
          <w:rPr>
            <w:rFonts w:ascii="Arial" w:hAnsi="Arial" w:cs="Arial"/>
          </w:rPr>
          <w:t xml:space="preserve"> noted</w:t>
        </w:r>
      </w:ins>
      <w:r w:rsidR="003A5C57">
        <w:rPr>
          <w:rFonts w:ascii="Arial" w:hAnsi="Arial" w:cs="Arial"/>
        </w:rPr>
        <w:t xml:space="preserve"> in the GO terms </w:t>
      </w:r>
      <w:del w:id="565" w:author="Nizet, Victor" w:date="2024-05-03T17:24:00Z">
        <w:r w:rsidR="003A5C57" w:rsidDel="00A17A38">
          <w:rPr>
            <w:rFonts w:ascii="Arial" w:hAnsi="Arial" w:cs="Arial"/>
          </w:rPr>
          <w:delText>upon infection:</w:delText>
        </w:r>
      </w:del>
      <w:ins w:id="566" w:author="Nizet, Victor" w:date="2024-05-03T17:24:00Z">
        <w:r w:rsidR="00A17A38">
          <w:rPr>
            <w:rFonts w:ascii="Arial" w:hAnsi="Arial" w:cs="Arial"/>
          </w:rPr>
          <w:t>for</w:t>
        </w:r>
      </w:ins>
      <w:r w:rsidR="003A5C57">
        <w:rPr>
          <w:rFonts w:ascii="Arial" w:hAnsi="Arial" w:cs="Arial"/>
        </w:rPr>
        <w:t xml:space="preserve"> blood coagulation, heparin binding, and zymogen activation.</w:t>
      </w:r>
      <w:r w:rsidR="007D6373">
        <w:rPr>
          <w:rFonts w:ascii="Arial" w:hAnsi="Arial" w:cs="Arial"/>
        </w:rPr>
        <w:t xml:space="preserve"> </w:t>
      </w:r>
      <w:del w:id="567" w:author="Nizet, Victor" w:date="2024-05-03T17:24:00Z">
        <w:r w:rsidR="003A5C57" w:rsidDel="00A17A38">
          <w:rPr>
            <w:rFonts w:ascii="Arial" w:hAnsi="Arial" w:cs="Arial"/>
          </w:rPr>
          <w:delText xml:space="preserve">Platelet </w:delText>
        </w:r>
      </w:del>
      <w:ins w:id="568" w:author="Nizet, Victor" w:date="2024-05-03T17:24:00Z">
        <w:r w:rsidR="00A17A38">
          <w:rPr>
            <w:rFonts w:ascii="Arial" w:hAnsi="Arial" w:cs="Arial"/>
          </w:rPr>
          <w:t xml:space="preserve">Of note, the platelet </w:t>
        </w:r>
      </w:ins>
      <w:r w:rsidR="003A5C57">
        <w:rPr>
          <w:rFonts w:ascii="Arial" w:hAnsi="Arial" w:cs="Arial"/>
        </w:rPr>
        <w:t xml:space="preserve">alpha granule lumen was the only GO </w:t>
      </w:r>
      <w:del w:id="569" w:author="Nizet, Victor" w:date="2024-05-03T17:24:00Z">
        <w:r w:rsidR="003A5C57" w:rsidDel="00A17A38">
          <w:rPr>
            <w:rFonts w:ascii="Arial" w:hAnsi="Arial" w:cs="Arial"/>
          </w:rPr>
          <w:delText xml:space="preserve">Term </w:delText>
        </w:r>
      </w:del>
      <w:ins w:id="570" w:author="Nizet, Victor" w:date="2024-05-03T17:24:00Z">
        <w:r w:rsidR="00A17A38">
          <w:rPr>
            <w:rFonts w:ascii="Arial" w:hAnsi="Arial" w:cs="Arial"/>
          </w:rPr>
          <w:t xml:space="preserve">term </w:t>
        </w:r>
      </w:ins>
      <w:del w:id="571" w:author="Nizet, Victor" w:date="2024-05-03T17:24:00Z">
        <w:r w:rsidR="003A5C57" w:rsidDel="00A17A38">
          <w:rPr>
            <w:rFonts w:ascii="Arial" w:hAnsi="Arial" w:cs="Arial"/>
          </w:rPr>
          <w:delText xml:space="preserve">that was </w:delText>
        </w:r>
      </w:del>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del w:id="572" w:author="Nizet, Victor" w:date="2024-05-03T17:24:00Z">
        <w:r w:rsidR="003A5C57" w:rsidDel="00A17A38">
          <w:rPr>
            <w:rFonts w:ascii="Arial" w:hAnsi="Arial" w:cs="Arial"/>
          </w:rPr>
          <w:delText xml:space="preserve">opposite </w:delText>
        </w:r>
      </w:del>
      <w:ins w:id="573" w:author="Nizet, Victor" w:date="2024-05-03T17:24:00Z">
        <w:r w:rsidR="00A17A38">
          <w:rPr>
            <w:rFonts w:ascii="Arial" w:hAnsi="Arial" w:cs="Arial"/>
          </w:rPr>
          <w:t xml:space="preserve">opposing </w:t>
        </w:r>
      </w:ins>
      <w:r w:rsidR="003A5C57">
        <w:rPr>
          <w:rFonts w:ascii="Arial" w:hAnsi="Arial" w:cs="Arial"/>
        </w:rPr>
        <w:t>effect</w:t>
      </w:r>
      <w:ins w:id="574" w:author="Nizet, Victor" w:date="2024-05-03T17:25:00Z">
        <w:r w:rsidR="00A17A38">
          <w:rPr>
            <w:rFonts w:ascii="Arial" w:hAnsi="Arial" w:cs="Arial"/>
          </w:rPr>
          <w:t>s</w:t>
        </w:r>
      </w:ins>
      <w:r w:rsidR="003A5C57">
        <w:rPr>
          <w:rFonts w:ascii="Arial" w:hAnsi="Arial" w:cs="Arial"/>
        </w:rPr>
        <w:t xml:space="preserve"> in different types of bacteremia</w:t>
      </w:r>
      <w:del w:id="575" w:author="Nizet, Victor" w:date="2024-05-03T17:25:00Z">
        <w:r w:rsidR="003A5C57" w:rsidDel="00A17A38">
          <w:rPr>
            <w:rFonts w:ascii="Arial" w:hAnsi="Arial" w:cs="Arial"/>
          </w:rPr>
          <w:delText xml:space="preserve">, </w:delText>
        </w:r>
      </w:del>
      <w:ins w:id="576" w:author="Nizet, Victor" w:date="2024-05-03T17:25:00Z">
        <w:r w:rsidR="00A17A38">
          <w:rPr>
            <w:rFonts w:ascii="Arial" w:hAnsi="Arial" w:cs="Arial"/>
          </w:rPr>
          <w:t xml:space="preserve">. </w:t>
        </w:r>
      </w:ins>
      <w:del w:id="577" w:author="Nizet, Victor" w:date="2024-05-03T17:25:00Z">
        <w:r w:rsidR="003A5C57" w:rsidDel="00A17A38">
          <w:rPr>
            <w:rFonts w:ascii="Arial" w:hAnsi="Arial" w:cs="Arial"/>
          </w:rPr>
          <w:delText>where it</w:delText>
        </w:r>
      </w:del>
      <w:ins w:id="578" w:author="Nizet, Victor" w:date="2024-05-03T17:25:00Z">
        <w:r w:rsidR="00A17A38">
          <w:rPr>
            <w:rFonts w:ascii="Arial" w:hAnsi="Arial" w:cs="Arial"/>
          </w:rPr>
          <w:t>It</w:t>
        </w:r>
      </w:ins>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del w:id="579" w:author="Nizet, Victor" w:date="2024-05-03T17:25:00Z">
        <w:r w:rsidR="003A5C57" w:rsidDel="00B17DB1">
          <w:rPr>
            <w:rFonts w:ascii="Arial" w:hAnsi="Arial" w:cs="Arial"/>
          </w:rPr>
          <w:delText>and</w:delText>
        </w:r>
        <w:r w:rsidR="00470075" w:rsidDel="00B17DB1">
          <w:rPr>
            <w:rFonts w:ascii="Arial" w:hAnsi="Arial" w:cs="Arial"/>
          </w:rPr>
          <w:delText xml:space="preserve"> </w:delText>
        </w:r>
      </w:del>
      <w:ins w:id="580" w:author="Nizet, Victor" w:date="2024-05-03T17:25:00Z">
        <w:r w:rsidR="00B17DB1">
          <w:rPr>
            <w:rFonts w:ascii="Arial" w:hAnsi="Arial" w:cs="Arial"/>
          </w:rPr>
          <w:t xml:space="preserve">but </w:t>
        </w:r>
      </w:ins>
      <w:r w:rsidR="00470075">
        <w:rPr>
          <w:rFonts w:ascii="Arial" w:hAnsi="Arial" w:cs="Arial"/>
        </w:rPr>
        <w:t>depleted in</w:t>
      </w:r>
      <w:ins w:id="581" w:author="Nizet, Victor" w:date="2024-05-03T17:25:00Z">
        <w:r w:rsidR="00B17DB1">
          <w:rPr>
            <w:rFonts w:ascii="Arial" w:hAnsi="Arial" w:cs="Arial"/>
          </w:rPr>
          <w:t xml:space="preserve"> those from</w:t>
        </w:r>
      </w:ins>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del w:id="582" w:author="Nizet, Victor" w:date="2024-05-03T17:25:00Z">
        <w:r w:rsidR="00470075" w:rsidDel="00B17DB1">
          <w:rPr>
            <w:rFonts w:ascii="Arial" w:hAnsi="Arial" w:cs="Arial"/>
          </w:rPr>
          <w:delText xml:space="preserve">infected </w:delText>
        </w:r>
        <w:r w:rsidDel="00B17DB1">
          <w:rPr>
            <w:rFonts w:ascii="Arial" w:hAnsi="Arial" w:cs="Arial"/>
          </w:rPr>
          <w:delText>samples</w:delText>
        </w:r>
      </w:del>
      <w:ins w:id="583" w:author="Nizet, Victor" w:date="2024-05-03T17:25:00Z">
        <w:r w:rsidR="00B17DB1">
          <w:rPr>
            <w:rFonts w:ascii="Arial" w:hAnsi="Arial" w:cs="Arial"/>
          </w:rPr>
          <w:t>bacteremia</w:t>
        </w:r>
      </w:ins>
      <w:r w:rsidR="006241EC">
        <w:rPr>
          <w:rFonts w:ascii="Arial" w:hAnsi="Arial" w:cs="Arial"/>
        </w:rPr>
        <w:t xml:space="preserve"> (</w:t>
      </w:r>
      <w:r w:rsidR="006241EC" w:rsidRPr="00B17DB1">
        <w:rPr>
          <w:rFonts w:ascii="Arial" w:hAnsi="Arial" w:cs="Arial"/>
          <w:b/>
          <w:bCs/>
          <w:rPrChange w:id="584" w:author="Nizet, Victor" w:date="2024-05-03T17:25:00Z">
            <w:rPr>
              <w:rFonts w:ascii="Arial" w:hAnsi="Arial" w:cs="Arial"/>
            </w:rPr>
          </w:rPrChange>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7BA2B3C7"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del w:id="585" w:author="Nizet, Victor" w:date="2024-05-03T17:31:00Z">
        <w:r w:rsidDel="00B17DB1">
          <w:rPr>
            <w:rFonts w:ascii="Arial" w:hAnsi="Arial" w:cs="Arial"/>
            <w:color w:val="000000" w:themeColor="text1"/>
          </w:rPr>
          <w:delText>p.adj value &lt;=</w:delText>
        </w:r>
      </w:del>
      <w:ins w:id="586" w:author="Nizet, Victor" w:date="2024-05-03T17:31:00Z">
        <w:r w:rsidR="00B17DB1">
          <w:rPr>
            <w:rFonts w:ascii="Arial" w:hAnsi="Arial" w:cs="Arial"/>
            <w:color w:val="000000" w:themeColor="text1"/>
          </w:rPr>
          <w:t xml:space="preserve">adjusted p-value </w:t>
        </w:r>
        <w:r w:rsidR="00B17DB1" w:rsidRPr="00B17DB1">
          <w:rPr>
            <w:rFonts w:ascii="Arial" w:hAnsi="Arial" w:cs="Arial"/>
            <w:color w:val="000000" w:themeColor="text1"/>
            <w:u w:val="single"/>
            <w:rPrChange w:id="587" w:author="Nizet, Victor" w:date="2024-05-03T17:31:00Z">
              <w:rPr>
                <w:rFonts w:ascii="Arial" w:hAnsi="Arial" w:cs="Arial"/>
                <w:color w:val="000000" w:themeColor="text1"/>
              </w:rPr>
            </w:rPrChange>
          </w:rPr>
          <w:t>&lt;</w:t>
        </w:r>
      </w:ins>
      <w:r>
        <w:rPr>
          <w:rFonts w:ascii="Arial" w:hAnsi="Arial" w:cs="Arial"/>
          <w:color w:val="000000" w:themeColor="text1"/>
        </w:rPr>
        <w:t xml:space="preserve"> 0.05) </w:t>
      </w:r>
      <w:del w:id="588" w:author="Nizet, Victor" w:date="2024-05-03T17:31:00Z">
        <w:r w:rsidDel="00B17DB1">
          <w:rPr>
            <w:rFonts w:ascii="Arial" w:hAnsi="Arial" w:cs="Arial"/>
            <w:color w:val="000000" w:themeColor="text1"/>
          </w:rPr>
          <w:delText>were also subjected to</w:delText>
        </w:r>
      </w:del>
      <w:ins w:id="589" w:author="Nizet, Victor" w:date="2024-05-03T17:31:00Z">
        <w:r w:rsidR="00B17DB1">
          <w:rPr>
            <w:rFonts w:ascii="Arial" w:hAnsi="Arial" w:cs="Arial"/>
            <w:color w:val="000000" w:themeColor="text1"/>
          </w:rPr>
          <w:t>un</w:t>
        </w:r>
      </w:ins>
      <w:ins w:id="590" w:author="Nizet, Victor" w:date="2024-05-03T17:32:00Z">
        <w:r w:rsidR="00B17DB1">
          <w:rPr>
            <w:rFonts w:ascii="Arial" w:hAnsi="Arial" w:cs="Arial"/>
            <w:color w:val="000000" w:themeColor="text1"/>
          </w:rPr>
          <w:t>derwent</w:t>
        </w:r>
      </w:ins>
      <w:r>
        <w:rPr>
          <w:rFonts w:ascii="Arial" w:hAnsi="Arial" w:cs="Arial"/>
          <w:color w:val="000000" w:themeColor="text1"/>
        </w:rPr>
        <w:t xml:space="preserve"> enrichment analysis to </w:t>
      </w:r>
      <w:del w:id="591" w:author="Nizet, Victor" w:date="2024-05-03T17:32:00Z">
        <w:r w:rsidDel="00B17DB1">
          <w:rPr>
            <w:rFonts w:ascii="Arial" w:hAnsi="Arial" w:cs="Arial"/>
            <w:color w:val="000000" w:themeColor="text1"/>
          </w:rPr>
          <w:delText xml:space="preserve">see </w:delText>
        </w:r>
      </w:del>
      <w:ins w:id="592" w:author="Nizet, Victor" w:date="2024-05-03T17:32:00Z">
        <w:r w:rsidR="00B17DB1">
          <w:rPr>
            <w:rFonts w:ascii="Arial" w:hAnsi="Arial" w:cs="Arial"/>
            <w:color w:val="000000" w:themeColor="text1"/>
          </w:rPr>
          <w:t xml:space="preserve">determine </w:t>
        </w:r>
      </w:ins>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del w:id="593" w:author="Nizet, Victor" w:date="2024-05-03T17:32:00Z">
        <w:r w:rsidDel="00B17DB1">
          <w:rPr>
            <w:rFonts w:ascii="Arial" w:hAnsi="Arial" w:cs="Arial"/>
            <w:color w:val="000000" w:themeColor="text1"/>
          </w:rPr>
          <w:delText xml:space="preserve">relative </w:delText>
        </w:r>
      </w:del>
      <w:ins w:id="594" w:author="Nizet, Victor" w:date="2024-05-03T17:32:00Z">
        <w:r w:rsidR="00B17DB1">
          <w:rPr>
            <w:rFonts w:ascii="Arial" w:hAnsi="Arial" w:cs="Arial"/>
            <w:color w:val="000000" w:themeColor="text1"/>
          </w:rPr>
          <w:t xml:space="preserve">compared </w:t>
        </w:r>
      </w:ins>
      <w:r>
        <w:rPr>
          <w:rFonts w:ascii="Arial" w:hAnsi="Arial" w:cs="Arial"/>
          <w:color w:val="000000" w:themeColor="text1"/>
        </w:rPr>
        <w:t xml:space="preserve">to </w:t>
      </w:r>
      <w:r w:rsidR="004A0FA7">
        <w:rPr>
          <w:rFonts w:ascii="Arial" w:hAnsi="Arial" w:cs="Arial"/>
          <w:color w:val="000000" w:themeColor="text1"/>
        </w:rPr>
        <w:t xml:space="preserve">all </w:t>
      </w:r>
      <w:r w:rsidR="004A0FA7">
        <w:rPr>
          <w:rFonts w:ascii="Arial" w:hAnsi="Arial" w:cs="Arial"/>
          <w:color w:val="000000" w:themeColor="text1"/>
        </w:rPr>
        <w:lastRenderedPageBreak/>
        <w:t>features detected in</w:t>
      </w:r>
      <w:r>
        <w:rPr>
          <w:rFonts w:ascii="Arial" w:hAnsi="Arial" w:cs="Arial"/>
          <w:color w:val="000000" w:themeColor="text1"/>
        </w:rPr>
        <w:t xml:space="preserve"> the experiment (</w:t>
      </w:r>
      <w:r w:rsidRPr="00B17DB1">
        <w:rPr>
          <w:rFonts w:ascii="Arial" w:hAnsi="Arial" w:cs="Arial"/>
          <w:b/>
          <w:bCs/>
          <w:color w:val="000000" w:themeColor="text1"/>
          <w:rPrChange w:id="595" w:author="Nizet, Victor" w:date="2024-05-03T17:32:00Z">
            <w:rPr>
              <w:rFonts w:ascii="Arial" w:hAnsi="Arial" w:cs="Arial"/>
              <w:color w:val="000000" w:themeColor="text1"/>
            </w:rPr>
          </w:rPrChange>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del w:id="596" w:author="Nizet, Victor" w:date="2024-05-03T17:32:00Z">
        <w:r w:rsidDel="00B17DB1">
          <w:rPr>
            <w:rFonts w:ascii="Arial" w:hAnsi="Arial" w:cs="Arial"/>
            <w:color w:val="000000" w:themeColor="text1"/>
          </w:rPr>
          <w:delText>of these molecules showed</w:delText>
        </w:r>
      </w:del>
      <w:ins w:id="597" w:author="Nizet, Victor" w:date="2024-05-03T17:32:00Z">
        <w:r w:rsidR="00B17DB1">
          <w:rPr>
            <w:rFonts w:ascii="Arial" w:hAnsi="Arial" w:cs="Arial"/>
            <w:color w:val="000000" w:themeColor="text1"/>
          </w:rPr>
          <w:t>revealed</w:t>
        </w:r>
      </w:ins>
      <w:r>
        <w:rPr>
          <w:rFonts w:ascii="Arial" w:hAnsi="Arial" w:cs="Arial"/>
          <w:color w:val="000000" w:themeColor="text1"/>
        </w:rPr>
        <w:t xml:space="preserve"> that 10</w:t>
      </w:r>
      <w:del w:id="598" w:author="Nizet, Victor" w:date="2024-05-03T17:33:00Z">
        <w:r w:rsidDel="00B17DB1">
          <w:rPr>
            <w:rFonts w:ascii="Arial" w:hAnsi="Arial" w:cs="Arial"/>
            <w:color w:val="000000" w:themeColor="text1"/>
          </w:rPr>
          <w:delText>/</w:delText>
        </w:r>
      </w:del>
      <w:ins w:id="599" w:author="Nizet, Victor" w:date="2024-05-03T17:33:00Z">
        <w:r w:rsidR="00B17DB1">
          <w:rPr>
            <w:rFonts w:ascii="Arial" w:hAnsi="Arial" w:cs="Arial"/>
            <w:color w:val="000000" w:themeColor="text1"/>
          </w:rPr>
          <w:t xml:space="preserve"> out of the </w:t>
        </w:r>
      </w:ins>
      <w:r>
        <w:rPr>
          <w:rFonts w:ascii="Arial" w:hAnsi="Arial" w:cs="Arial"/>
          <w:color w:val="000000" w:themeColor="text1"/>
        </w:rPr>
        <w:t xml:space="preserve">12 </w:t>
      </w:r>
      <w:del w:id="600" w:author="Nizet, Victor" w:date="2024-05-03T17:33:00Z">
        <w:r w:rsidDel="00B17DB1">
          <w:rPr>
            <w:rFonts w:ascii="Arial" w:hAnsi="Arial" w:cs="Arial"/>
            <w:color w:val="000000" w:themeColor="text1"/>
          </w:rPr>
          <w:delText xml:space="preserve">of these </w:delText>
        </w:r>
      </w:del>
      <w:r>
        <w:rPr>
          <w:rFonts w:ascii="Arial" w:hAnsi="Arial" w:cs="Arial"/>
          <w:color w:val="000000" w:themeColor="text1"/>
        </w:rPr>
        <w:t xml:space="preserve">molecules annotated as steroids could be more specifically described as bile acids. These </w:t>
      </w:r>
      <w:del w:id="601" w:author="Nizet, Victor" w:date="2024-05-03T17:33:00Z">
        <w:r w:rsidDel="00B17DB1">
          <w:rPr>
            <w:rFonts w:ascii="Arial" w:hAnsi="Arial" w:cs="Arial"/>
            <w:color w:val="000000" w:themeColor="text1"/>
          </w:rPr>
          <w:delText xml:space="preserve">bile acids </w:delText>
        </w:r>
      </w:del>
      <w:r>
        <w:rPr>
          <w:rFonts w:ascii="Arial" w:hAnsi="Arial" w:cs="Arial"/>
          <w:color w:val="000000" w:themeColor="text1"/>
        </w:rPr>
        <w:t xml:space="preserve">included the primary bile acid cholic acid </w:t>
      </w:r>
      <w:del w:id="602" w:author="Nizet, Victor" w:date="2024-05-03T17:33:00Z">
        <w:r w:rsidDel="00B17DB1">
          <w:rPr>
            <w:rFonts w:ascii="Arial" w:hAnsi="Arial" w:cs="Arial"/>
            <w:color w:val="000000" w:themeColor="text1"/>
          </w:rPr>
          <w:delText>as well as</w:delText>
        </w:r>
      </w:del>
      <w:ins w:id="603" w:author="Nizet, Victor" w:date="2024-05-03T17:33:00Z">
        <w:r w:rsidR="00B17DB1">
          <w:rPr>
            <w:rFonts w:ascii="Arial" w:hAnsi="Arial" w:cs="Arial"/>
            <w:color w:val="000000" w:themeColor="text1"/>
          </w:rPr>
          <w:t xml:space="preserve">and </w:t>
        </w:r>
      </w:ins>
      <w:r>
        <w:rPr>
          <w:rFonts w:ascii="Arial" w:hAnsi="Arial" w:cs="Arial"/>
          <w:color w:val="000000" w:themeColor="text1"/>
        </w:rPr>
        <w:t xml:space="preserve"> the secondary bile acids taurodeoxycholic acid, glycochenodeoxycholate, glycochenodeoxycholic acid, glycohyocholic acid, tauroursodeoxycholic acid, glycocholic acid, taurocholic acid, and taurohyodeoxycholic acid. The same functional enrichment was observed </w:t>
      </w:r>
      <w:del w:id="604" w:author="Nizet, Victor" w:date="2024-05-03T17:33:00Z">
        <w:r w:rsidDel="00B17DB1">
          <w:rPr>
            <w:rFonts w:ascii="Arial" w:hAnsi="Arial" w:cs="Arial"/>
            <w:color w:val="000000" w:themeColor="text1"/>
          </w:rPr>
          <w:delText xml:space="preserve">for </w:delText>
        </w:r>
      </w:del>
      <w:ins w:id="605" w:author="Nizet, Victor" w:date="2024-05-03T17:33:00Z">
        <w:r w:rsidR="00B17DB1">
          <w:rPr>
            <w:rFonts w:ascii="Arial" w:hAnsi="Arial" w:cs="Arial"/>
            <w:color w:val="000000" w:themeColor="text1"/>
          </w:rPr>
          <w:t xml:space="preserve">in </w:t>
        </w:r>
      </w:ins>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B17DB1">
        <w:rPr>
          <w:rFonts w:ascii="Arial" w:hAnsi="Arial" w:cs="Arial"/>
          <w:b/>
          <w:bCs/>
          <w:color w:val="000000" w:themeColor="text1"/>
          <w:rPrChange w:id="606" w:author="Nizet, Victor" w:date="2024-05-03T17:33:00Z">
            <w:rPr>
              <w:rFonts w:ascii="Arial" w:hAnsi="Arial" w:cs="Arial"/>
              <w:color w:val="000000" w:themeColor="text1"/>
            </w:rPr>
          </w:rPrChange>
        </w:rPr>
        <w:t>Supplementary</w:t>
      </w:r>
      <w:r w:rsidRPr="00B17DB1">
        <w:rPr>
          <w:rFonts w:ascii="Arial" w:hAnsi="Arial" w:cs="Arial"/>
          <w:b/>
          <w:bCs/>
          <w:color w:val="000000" w:themeColor="text1"/>
          <w:rPrChange w:id="607" w:author="Nizet, Victor" w:date="2024-05-03T17:33:00Z">
            <w:rPr>
              <w:rFonts w:ascii="Arial" w:hAnsi="Arial" w:cs="Arial"/>
              <w:color w:val="000000" w:themeColor="text1"/>
            </w:rPr>
          </w:rPrChange>
        </w:rPr>
        <w:t xml:space="preserve"> Figure </w:t>
      </w:r>
      <w:r w:rsidR="00302365" w:rsidRPr="00B17DB1">
        <w:rPr>
          <w:rFonts w:ascii="Arial" w:hAnsi="Arial" w:cs="Arial"/>
          <w:b/>
          <w:bCs/>
          <w:color w:val="000000" w:themeColor="text1"/>
          <w:rPrChange w:id="608" w:author="Nizet, Victor" w:date="2024-05-03T17:33:00Z">
            <w:rPr>
              <w:rFonts w:ascii="Arial" w:hAnsi="Arial" w:cs="Arial"/>
              <w:color w:val="000000" w:themeColor="text1"/>
            </w:rPr>
          </w:rPrChange>
        </w:rPr>
        <w:t>2</w:t>
      </w:r>
      <w:r>
        <w:rPr>
          <w:rFonts w:ascii="Arial" w:hAnsi="Arial" w:cs="Arial"/>
          <w:color w:val="000000" w:themeColor="text1"/>
        </w:rPr>
        <w:t>)</w:t>
      </w:r>
      <w:ins w:id="609" w:author="Nizet, Victor" w:date="2024-05-03T17:33:00Z">
        <w:r w:rsidR="00B17DB1">
          <w:rPr>
            <w:rFonts w:ascii="Arial" w:hAnsi="Arial" w:cs="Arial"/>
            <w:color w:val="000000" w:themeColor="text1"/>
          </w:rPr>
          <w:t>,</w:t>
        </w:r>
      </w:ins>
      <w:r>
        <w:rPr>
          <w:rFonts w:ascii="Arial" w:hAnsi="Arial" w:cs="Arial"/>
          <w:color w:val="000000" w:themeColor="text1"/>
        </w:rPr>
        <w:t xml:space="preserve"> where the abundances of</w:t>
      </w:r>
      <w:r w:rsidR="00AA7ACC">
        <w:rPr>
          <w:rFonts w:ascii="Arial" w:hAnsi="Arial" w:cs="Arial"/>
          <w:color w:val="000000" w:themeColor="text1"/>
        </w:rPr>
        <w:t xml:space="preserve"> </w:t>
      </w:r>
      <w:del w:id="610" w:author="Nizet, Victor" w:date="2024-05-03T17:33:00Z">
        <w:r w:rsidR="00AA7ACC" w:rsidRPr="00AA7ACC" w:rsidDel="00B17DB1">
          <w:rPr>
            <w:rFonts w:ascii="Arial" w:hAnsi="Arial" w:cs="Arial"/>
            <w:color w:val="000000" w:themeColor="text1"/>
          </w:rPr>
          <w:delText xml:space="preserve">Taurocholic </w:delText>
        </w:r>
      </w:del>
      <w:ins w:id="611" w:author="Nizet, Victor" w:date="2024-05-03T17:33:00Z">
        <w:r w:rsidR="00B17DB1">
          <w:rPr>
            <w:rFonts w:ascii="Arial" w:hAnsi="Arial" w:cs="Arial"/>
            <w:color w:val="000000" w:themeColor="text1"/>
          </w:rPr>
          <w:t>t</w:t>
        </w:r>
        <w:r w:rsidR="00B17DB1" w:rsidRPr="00AA7ACC">
          <w:rPr>
            <w:rFonts w:ascii="Arial" w:hAnsi="Arial" w:cs="Arial"/>
            <w:color w:val="000000" w:themeColor="text1"/>
          </w:rPr>
          <w:t xml:space="preserve">aurocholic </w:t>
        </w:r>
      </w:ins>
      <w:r w:rsidR="00AA7ACC" w:rsidRPr="00AA7ACC">
        <w:rPr>
          <w:rFonts w:ascii="Arial" w:hAnsi="Arial" w:cs="Arial"/>
          <w:color w:val="000000" w:themeColor="text1"/>
        </w:rPr>
        <w:t>acid</w:t>
      </w:r>
      <w:r w:rsidR="00AA7ACC">
        <w:rPr>
          <w:rFonts w:ascii="Arial" w:hAnsi="Arial" w:cs="Arial"/>
          <w:color w:val="000000" w:themeColor="text1"/>
        </w:rPr>
        <w:t>,</w:t>
      </w:r>
      <w:r w:rsidR="00AA7ACC" w:rsidRPr="00AA7ACC">
        <w:t xml:space="preserve"> </w:t>
      </w:r>
      <w:del w:id="612" w:author="Nizet, Victor" w:date="2024-05-03T17:34:00Z">
        <w:r w:rsidR="00AA7ACC" w:rsidRPr="00AA7ACC" w:rsidDel="00B17DB1">
          <w:rPr>
            <w:rFonts w:ascii="Arial" w:hAnsi="Arial" w:cs="Arial"/>
            <w:color w:val="000000" w:themeColor="text1"/>
          </w:rPr>
          <w:delText xml:space="preserve">Glycocholic </w:delText>
        </w:r>
      </w:del>
      <w:ins w:id="613" w:author="Nizet, Victor" w:date="2024-05-03T17:34:00Z">
        <w:r w:rsidR="00B17DB1">
          <w:rPr>
            <w:rFonts w:ascii="Arial" w:hAnsi="Arial" w:cs="Arial"/>
            <w:color w:val="000000" w:themeColor="text1"/>
          </w:rPr>
          <w:t>g</w:t>
        </w:r>
        <w:r w:rsidR="00B17DB1" w:rsidRPr="00AA7ACC">
          <w:rPr>
            <w:rFonts w:ascii="Arial" w:hAnsi="Arial" w:cs="Arial"/>
            <w:color w:val="000000" w:themeColor="text1"/>
          </w:rPr>
          <w:t xml:space="preserve">lycocholic </w:t>
        </w:r>
      </w:ins>
      <w:r w:rsidR="00AA7ACC" w:rsidRPr="00AA7ACC">
        <w:rPr>
          <w:rFonts w:ascii="Arial" w:hAnsi="Arial" w:cs="Arial"/>
          <w:color w:val="000000" w:themeColor="text1"/>
        </w:rPr>
        <w:t>acid</w:t>
      </w:r>
      <w:r w:rsidR="00AA7ACC">
        <w:rPr>
          <w:rFonts w:ascii="Arial" w:hAnsi="Arial" w:cs="Arial"/>
          <w:color w:val="000000" w:themeColor="text1"/>
        </w:rPr>
        <w:t>,</w:t>
      </w:r>
      <w:r w:rsidRPr="005402F8">
        <w:rPr>
          <w:rFonts w:ascii="Arial" w:hAnsi="Arial" w:cs="Arial"/>
          <w:color w:val="FF0000"/>
        </w:rPr>
        <w:t xml:space="preserve"> </w:t>
      </w:r>
      <w:del w:id="614" w:author="Nizet, Victor" w:date="2024-05-03T17:34:00Z">
        <w:r w:rsidR="00AA7ACC" w:rsidRPr="00AA7ACC" w:rsidDel="00B17DB1">
          <w:rPr>
            <w:rFonts w:ascii="Arial" w:hAnsi="Arial" w:cs="Arial"/>
            <w:color w:val="000000" w:themeColor="text1"/>
          </w:rPr>
          <w:delText xml:space="preserve">Tauroursodeoxycholic </w:delText>
        </w:r>
      </w:del>
      <w:ins w:id="615" w:author="Nizet, Victor" w:date="2024-05-03T17:34:00Z">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ins>
      <w:r w:rsidR="00AA7ACC" w:rsidRPr="00AA7ACC">
        <w:rPr>
          <w:rFonts w:ascii="Arial" w:hAnsi="Arial" w:cs="Arial"/>
          <w:color w:val="000000" w:themeColor="text1"/>
        </w:rPr>
        <w:t>acid, 3beta−</w:t>
      </w:r>
      <w:del w:id="616" w:author="Nizet, Victor" w:date="2024-05-03T17:34:00Z">
        <w:r w:rsidR="00AA7ACC" w:rsidRPr="00AA7ACC" w:rsidDel="00B17DB1">
          <w:rPr>
            <w:rFonts w:ascii="Arial" w:hAnsi="Arial" w:cs="Arial"/>
            <w:color w:val="000000" w:themeColor="text1"/>
          </w:rPr>
          <w:delText>Hydroxy</w:delText>
        </w:r>
      </w:del>
      <w:ins w:id="617" w:author="Nizet, Victor" w:date="2024-05-03T17:34:00Z">
        <w:r w:rsidR="00B17DB1">
          <w:rPr>
            <w:rFonts w:ascii="Arial" w:hAnsi="Arial" w:cs="Arial"/>
            <w:color w:val="000000" w:themeColor="text1"/>
          </w:rPr>
          <w:t>h</w:t>
        </w:r>
        <w:r w:rsidR="00B17DB1" w:rsidRPr="00AA7ACC">
          <w:rPr>
            <w:rFonts w:ascii="Arial" w:hAnsi="Arial" w:cs="Arial"/>
            <w:color w:val="000000" w:themeColor="text1"/>
          </w:rPr>
          <w:t>ydroxy</w:t>
        </w:r>
      </w:ins>
      <w:r w:rsidR="00AA7ACC" w:rsidRPr="00AA7ACC">
        <w:rPr>
          <w:rFonts w:ascii="Arial" w:hAnsi="Arial" w:cs="Arial"/>
          <w:color w:val="000000" w:themeColor="text1"/>
        </w:rPr>
        <w:t>−5−cholenoic acid, and 12−</w:t>
      </w:r>
      <w:del w:id="618" w:author="Nizet, Victor" w:date="2024-05-03T17:34:00Z">
        <w:r w:rsidR="00AA7ACC" w:rsidRPr="00AA7ACC" w:rsidDel="00B17DB1">
          <w:rPr>
            <w:rFonts w:ascii="Arial" w:hAnsi="Arial" w:cs="Arial"/>
            <w:color w:val="000000" w:themeColor="text1"/>
          </w:rPr>
          <w:delText xml:space="preserve">Ketodeoxycholic </w:delText>
        </w:r>
      </w:del>
      <w:ins w:id="619" w:author="Nizet, Victor" w:date="2024-05-03T17:34:00Z">
        <w:r w:rsidR="00B17DB1">
          <w:rPr>
            <w:rFonts w:ascii="Arial" w:hAnsi="Arial" w:cs="Arial"/>
            <w:color w:val="000000" w:themeColor="text1"/>
          </w:rPr>
          <w:t>k</w:t>
        </w:r>
        <w:r w:rsidR="00B17DB1" w:rsidRPr="00AA7ACC">
          <w:rPr>
            <w:rFonts w:ascii="Arial" w:hAnsi="Arial" w:cs="Arial"/>
            <w:color w:val="000000" w:themeColor="text1"/>
          </w:rPr>
          <w:t xml:space="preserve">etodeoxycholic </w:t>
        </w:r>
      </w:ins>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del w:id="620" w:author="Nizet, Victor" w:date="2024-05-03T17:34:00Z">
        <w:r w:rsidR="004A0FA7" w:rsidDel="00B17DB1">
          <w:rPr>
            <w:rFonts w:ascii="Arial" w:hAnsi="Arial" w:cs="Arial"/>
            <w:color w:val="000000" w:themeColor="text1"/>
          </w:rPr>
          <w:delText xml:space="preserve">Several </w:delText>
        </w:r>
      </w:del>
      <w:ins w:id="621" w:author="Nizet, Victor" w:date="2024-05-03T17:34:00Z">
        <w:r w:rsidR="00B17DB1">
          <w:rPr>
            <w:rFonts w:ascii="Arial" w:hAnsi="Arial" w:cs="Arial"/>
            <w:color w:val="000000" w:themeColor="text1"/>
          </w:rPr>
          <w:t xml:space="preserve">In addition, several </w:t>
        </w:r>
      </w:ins>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B17DB1">
        <w:rPr>
          <w:rFonts w:ascii="Arial" w:hAnsi="Arial" w:cs="Arial"/>
          <w:b/>
          <w:bCs/>
          <w:color w:val="000000" w:themeColor="text1"/>
          <w:rPrChange w:id="622" w:author="Nizet, Victor" w:date="2024-05-03T17:34:00Z">
            <w:rPr>
              <w:rFonts w:ascii="Arial" w:hAnsi="Arial" w:cs="Arial"/>
              <w:color w:val="000000" w:themeColor="text1"/>
            </w:rPr>
          </w:rPrChange>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del w:id="623" w:author="Nizet, Victor" w:date="2024-05-03T17:34:00Z">
        <w:r w:rsidR="00313CAE" w:rsidDel="00B17DB1">
          <w:rPr>
            <w:rFonts w:ascii="Arial" w:hAnsi="Arial" w:cs="Arial"/>
            <w:color w:val="000000" w:themeColor="text1"/>
          </w:rPr>
          <w:delText>when utilizing</w:delText>
        </w:r>
      </w:del>
      <w:ins w:id="624" w:author="Nizet, Victor" w:date="2024-05-03T17:34:00Z">
        <w:r w:rsidR="00B17DB1">
          <w:rPr>
            <w:rFonts w:ascii="Arial" w:hAnsi="Arial" w:cs="Arial"/>
            <w:color w:val="000000" w:themeColor="text1"/>
          </w:rPr>
          <w:t>in</w:t>
        </w:r>
      </w:ins>
      <w:r w:rsidR="00313CAE">
        <w:rPr>
          <w:rFonts w:ascii="Arial" w:hAnsi="Arial" w:cs="Arial"/>
          <w:color w:val="000000" w:themeColor="text1"/>
        </w:rPr>
        <w:t xml:space="preserve"> GO enrichment </w:t>
      </w:r>
      <w:del w:id="625" w:author="Nizet, Victor" w:date="2024-05-03T17:35:00Z">
        <w:r w:rsidR="00313CAE" w:rsidDel="00B17DB1">
          <w:rPr>
            <w:rFonts w:ascii="Arial" w:hAnsi="Arial" w:cs="Arial"/>
            <w:color w:val="000000" w:themeColor="text1"/>
          </w:rPr>
          <w:delText xml:space="preserve">in </w:delText>
        </w:r>
      </w:del>
      <w:ins w:id="626" w:author="Nizet, Victor" w:date="2024-05-03T17:35:00Z">
        <w:r w:rsidR="00B17DB1">
          <w:rPr>
            <w:rFonts w:ascii="Arial" w:hAnsi="Arial" w:cs="Arial"/>
            <w:color w:val="000000" w:themeColor="text1"/>
          </w:rPr>
          <w:t xml:space="preserve">analysis from </w:t>
        </w:r>
      </w:ins>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B17DB1">
        <w:rPr>
          <w:rFonts w:ascii="Arial" w:hAnsi="Arial" w:cs="Arial"/>
          <w:b/>
          <w:bCs/>
          <w:color w:val="000000" w:themeColor="text1"/>
          <w:rPrChange w:id="627" w:author="Nizet, Victor" w:date="2024-05-03T17:35:00Z">
            <w:rPr>
              <w:rFonts w:ascii="Arial" w:hAnsi="Arial" w:cs="Arial"/>
              <w:color w:val="000000" w:themeColor="text1"/>
            </w:rPr>
          </w:rPrChange>
        </w:rPr>
        <w:t xml:space="preserve">Supplementary Table </w:t>
      </w:r>
      <w:r w:rsidR="00945616" w:rsidRPr="00B17DB1">
        <w:rPr>
          <w:rFonts w:ascii="Arial" w:hAnsi="Arial" w:cs="Arial"/>
          <w:b/>
          <w:bCs/>
          <w:color w:val="000000" w:themeColor="text1"/>
          <w:rPrChange w:id="628" w:author="Nizet, Victor" w:date="2024-05-03T17:35:00Z">
            <w:rPr>
              <w:rFonts w:ascii="Arial" w:hAnsi="Arial" w:cs="Arial"/>
              <w:color w:val="000000" w:themeColor="text1"/>
            </w:rPr>
          </w:rPrChange>
        </w:rPr>
        <w:t>2</w:t>
      </w:r>
      <w:r w:rsidR="00313CAE">
        <w:rPr>
          <w:rFonts w:ascii="Arial" w:hAnsi="Arial" w:cs="Arial"/>
          <w:color w:val="000000" w:themeColor="text1"/>
        </w:rPr>
        <w:t>).</w:t>
      </w:r>
      <w:ins w:id="629" w:author="Nizet, Victor" w:date="2024-05-03T17:35:00Z">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ins>
    </w:p>
    <w:p w14:paraId="3FF902AF" w14:textId="77777777" w:rsidR="00EC0AAD" w:rsidRDefault="00EC0AAD" w:rsidP="00243500">
      <w:pPr>
        <w:spacing w:line="480" w:lineRule="auto"/>
        <w:rPr>
          <w:rFonts w:ascii="Arial" w:hAnsi="Arial" w:cs="Arial"/>
        </w:rPr>
      </w:pPr>
    </w:p>
    <w:p w14:paraId="2060CB71" w14:textId="77777777" w:rsidR="00E97FB0" w:rsidRDefault="005402F8" w:rsidP="00A26A1F">
      <w:pPr>
        <w:spacing w:line="480" w:lineRule="auto"/>
        <w:ind w:firstLine="720"/>
        <w:rPr>
          <w:ins w:id="630" w:author="Nizet, Victor" w:date="2024-05-03T17:41:00Z"/>
          <w:rFonts w:ascii="Arial" w:hAnsi="Arial" w:cs="Arial"/>
          <w:color w:val="000000"/>
        </w:rPr>
      </w:pPr>
      <w:r>
        <w:rPr>
          <w:rFonts w:ascii="Arial" w:hAnsi="Arial" w:cs="Arial"/>
        </w:rPr>
        <w:t xml:space="preserve">We next set out to evaluate the potential utility of features </w:t>
      </w:r>
      <w:del w:id="631" w:author="Nizet, Victor" w:date="2024-05-03T17:36:00Z">
        <w:r w:rsidDel="00E97FB0">
          <w:rPr>
            <w:rFonts w:ascii="Arial" w:hAnsi="Arial" w:cs="Arial"/>
          </w:rPr>
          <w:delText xml:space="preserve">collected </w:delText>
        </w:r>
      </w:del>
      <w:r>
        <w:rPr>
          <w:rFonts w:ascii="Arial" w:hAnsi="Arial" w:cs="Arial"/>
        </w:rPr>
        <w:t xml:space="preserve">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ins w:id="632" w:author="Nizet, Victor" w:date="2024-05-03T17:36:00Z">
        <w:r w:rsidR="00E97FB0">
          <w:rPr>
            <w:rFonts w:ascii="Arial" w:hAnsi="Arial" w:cs="Arial"/>
          </w:rPr>
          <w:t>,</w:t>
        </w:r>
      </w:ins>
      <w:r w:rsidR="00F17A89" w:rsidRPr="00DD6827">
        <w:rPr>
          <w:rFonts w:ascii="Arial" w:hAnsi="Arial" w:cs="Arial"/>
        </w:rPr>
        <w:t xml:space="preserve"> </w:t>
      </w:r>
      <w:del w:id="633" w:author="Nizet, Victor" w:date="2024-05-03T17:36:00Z">
        <w:r w:rsidR="00F17A89" w:rsidRPr="00DD6827" w:rsidDel="00E97FB0">
          <w:rPr>
            <w:rFonts w:ascii="Arial" w:hAnsi="Arial" w:cs="Arial"/>
          </w:rPr>
          <w:delText xml:space="preserve">within our dataset, </w:delText>
        </w:r>
      </w:del>
      <w:r w:rsidR="00F17A89" w:rsidRPr="00DD6827">
        <w:rPr>
          <w:rFonts w:ascii="Arial" w:hAnsi="Arial" w:cs="Arial"/>
        </w:rPr>
        <w:t>we used ensemble feature selection (EFS)</w:t>
      </w:r>
      <w:ins w:id="634" w:author="Nizet, Victor" w:date="2024-05-03T17:36:00Z">
        <w:r w:rsidR="00E97FB0">
          <w:rPr>
            <w:rFonts w:ascii="Arial" w:hAnsi="Arial" w:cs="Arial"/>
          </w:rPr>
          <w:t>,</w:t>
        </w:r>
      </w:ins>
      <w:r w:rsidR="00F17A89" w:rsidRPr="00DD6827">
        <w:rPr>
          <w:rFonts w:ascii="Arial" w:hAnsi="Arial" w:cs="Arial"/>
        </w:rPr>
        <w:t xml:space="preserve"> </w:t>
      </w:r>
      <w:del w:id="635" w:author="Nizet, Victor" w:date="2024-05-03T17:36:00Z">
        <w:r w:rsidR="00F17A89" w:rsidRPr="00DD6827" w:rsidDel="00E97FB0">
          <w:rPr>
            <w:rFonts w:ascii="Arial" w:hAnsi="Arial" w:cs="Arial"/>
          </w:rPr>
          <w:delText xml:space="preserve">as </w:delText>
        </w:r>
      </w:del>
      <w:r w:rsidR="00F17A89" w:rsidRPr="00DD6827">
        <w:rPr>
          <w:rFonts w:ascii="Arial" w:hAnsi="Arial" w:cs="Arial"/>
        </w:rPr>
        <w:t>an unbiased approach</w:t>
      </w:r>
      <w:ins w:id="636" w:author="Nizet, Victor" w:date="2024-05-03T17:36:00Z">
        <w:r w:rsidR="00E97FB0">
          <w:rPr>
            <w:rFonts w:ascii="Arial" w:hAnsi="Arial" w:cs="Arial"/>
          </w:rPr>
          <w:t xml:space="preserve"> that integrates outcom</w:t>
        </w:r>
      </w:ins>
      <w:ins w:id="637" w:author="Nizet, Victor" w:date="2024-05-03T17:37:00Z">
        <w:r w:rsidR="00E97FB0">
          <w:rPr>
            <w:rFonts w:ascii="Arial" w:hAnsi="Arial" w:cs="Arial"/>
          </w:rPr>
          <w:t xml:space="preserve">es from eight distinct feature selection </w:t>
        </w:r>
        <w:r w:rsidR="00E97FB0">
          <w:rPr>
            <w:rFonts w:ascii="Arial" w:hAnsi="Arial" w:cs="Arial"/>
          </w:rPr>
          <w:lastRenderedPageBreak/>
          <w:t>algorithms</w:t>
        </w:r>
      </w:ins>
      <w:ins w:id="638" w:author="Nizet, Victor" w:date="2024-05-03T17:38:00Z">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ins>
      <w:ins w:id="639" w:author="Nizet, Victor" w:date="2024-05-03T17:37:00Z">
        <w:r w:rsidR="00E97FB0">
          <w:rPr>
            <w:rFonts w:ascii="Arial" w:hAnsi="Arial" w:cs="Arial"/>
          </w:rPr>
          <w:t>, subsequently aggregating and assigning ranks to the scores.</w:t>
        </w:r>
      </w:ins>
      <w:del w:id="640" w:author="Nizet, Victor" w:date="2024-05-03T17:38:00Z">
        <w:r w:rsidR="00226A9B" w:rsidDel="00E97FB0">
          <w:rPr>
            <w:rFonts w:ascii="Arial" w:hAnsi="Arial" w:cs="Arial"/>
          </w:rPr>
          <w:delText xml:space="preserve"> to rank </w:delText>
        </w:r>
        <w:r w:rsidR="004A0FA7" w:rsidDel="00E97FB0">
          <w:rPr>
            <w:rFonts w:ascii="Arial" w:hAnsi="Arial" w:cs="Arial"/>
          </w:rPr>
          <w:delText>protein biomarkers for EcB</w:delText>
        </w:r>
        <w:r w:rsidR="00620471" w:rsidDel="00E97FB0">
          <w:rPr>
            <w:rFonts w:ascii="Arial" w:hAnsi="Arial" w:cs="Arial"/>
          </w:rPr>
          <w:fldChar w:fldCharType="begin"/>
        </w:r>
        <w:r w:rsidR="00620471" w:rsidDel="00E97FB0">
          <w:rPr>
            <w:rFonts w:ascii="Arial" w:hAnsi="Arial" w:cs="Arial"/>
          </w:rPr>
          <w:delInstrText xml:space="preserve"> ADDIN ZOTERO_TEMP </w:delInstrText>
        </w:r>
        <w:r w:rsidR="00620471" w:rsidDel="00E97FB0">
          <w:rPr>
            <w:rFonts w:ascii="Arial" w:hAnsi="Arial" w:cs="Arial"/>
          </w:rPr>
          <w:fldChar w:fldCharType="separate"/>
        </w:r>
        <w:r w:rsidR="0046644A" w:rsidRPr="0046644A" w:rsidDel="00E97FB0">
          <w:rPr>
            <w:rFonts w:ascii="Arial" w:hAnsi="Arial" w:cs="Arial"/>
            <w:vertAlign w:val="superscript"/>
          </w:rPr>
          <w:delText>17</w:delText>
        </w:r>
        <w:r w:rsidR="00620471" w:rsidDel="00E97FB0">
          <w:rPr>
            <w:rFonts w:ascii="Arial" w:hAnsi="Arial" w:cs="Arial"/>
          </w:rPr>
          <w:fldChar w:fldCharType="end"/>
        </w:r>
      </w:del>
      <w:r w:rsidR="00F17A89" w:rsidRPr="00DD6827">
        <w:rPr>
          <w:rFonts w:ascii="Arial" w:hAnsi="Arial" w:cs="Arial"/>
        </w:rPr>
        <w:t>.</w:t>
      </w:r>
      <w:r w:rsidR="00226A9B">
        <w:rPr>
          <w:rFonts w:ascii="Arial" w:hAnsi="Arial" w:cs="Arial"/>
        </w:rPr>
        <w:t xml:space="preserve"> </w:t>
      </w:r>
      <w:del w:id="641" w:author="Nizet, Victor" w:date="2024-05-03T17:38:00Z">
        <w:r w:rsidR="00F17A89" w:rsidRPr="00DD6827" w:rsidDel="00E97FB0">
          <w:rPr>
            <w:rFonts w:ascii="Arial" w:hAnsi="Arial" w:cs="Arial"/>
          </w:rPr>
          <w:delText xml:space="preserve">This method integrates the outcomes of </w:delText>
        </w:r>
        <w:r w:rsidR="00226A9B" w:rsidDel="00E97FB0">
          <w:rPr>
            <w:rFonts w:ascii="Arial" w:hAnsi="Arial" w:cs="Arial"/>
          </w:rPr>
          <w:delText>8</w:delText>
        </w:r>
        <w:r w:rsidR="00F17A89" w:rsidRPr="00DD6827" w:rsidDel="00E97FB0">
          <w:rPr>
            <w:rFonts w:ascii="Arial" w:hAnsi="Arial" w:cs="Arial"/>
          </w:rPr>
          <w:delText xml:space="preserve"> distinct feature selection algorithms, </w:delText>
        </w:r>
        <w:r w:rsidR="004909BA" w:rsidRPr="00DD6827" w:rsidDel="00E97FB0">
          <w:rPr>
            <w:rFonts w:ascii="Arial" w:hAnsi="Arial" w:cs="Arial"/>
          </w:rPr>
          <w:delText>subsequently</w:delText>
        </w:r>
        <w:r w:rsidR="00F17A89" w:rsidRPr="00DD6827" w:rsidDel="00E97FB0">
          <w:rPr>
            <w:rFonts w:ascii="Arial" w:hAnsi="Arial" w:cs="Arial"/>
          </w:rPr>
          <w:delText xml:space="preserve"> aggregating and assigning ranks to the scores.</w:delText>
        </w:r>
        <w:r w:rsidR="00226A9B" w:rsidDel="00E97FB0">
          <w:rPr>
            <w:rFonts w:ascii="Arial" w:hAnsi="Arial" w:cs="Arial"/>
          </w:rPr>
          <w:delText xml:space="preserve"> </w:delText>
        </w:r>
      </w:del>
      <w:r w:rsidR="00F17A89" w:rsidRPr="00DD6827">
        <w:rPr>
          <w:rFonts w:ascii="Arial" w:hAnsi="Arial" w:cs="Arial"/>
        </w:rPr>
        <w:t xml:space="preserve">This approach </w:t>
      </w:r>
      <w:ins w:id="642" w:author="Nizet, Victor" w:date="2024-05-03T17:38:00Z">
        <w:r w:rsidR="00E97FB0">
          <w:rPr>
            <w:rFonts w:ascii="Arial" w:hAnsi="Arial" w:cs="Arial"/>
          </w:rPr>
          <w:t xml:space="preserve">helps </w:t>
        </w:r>
      </w:ins>
      <w:r w:rsidR="00F17A89" w:rsidRPr="00DD6827">
        <w:rPr>
          <w:rFonts w:ascii="Arial" w:hAnsi="Arial" w:cs="Arial"/>
        </w:rPr>
        <w:t>mitigat</w:t>
      </w:r>
      <w:del w:id="643" w:author="Nizet, Victor" w:date="2024-05-03T17:38:00Z">
        <w:r w:rsidR="00F17A89" w:rsidRPr="00DD6827" w:rsidDel="00E97FB0">
          <w:rPr>
            <w:rFonts w:ascii="Arial" w:hAnsi="Arial" w:cs="Arial"/>
          </w:rPr>
          <w:delText>e</w:delText>
        </w:r>
      </w:del>
      <w:r w:rsidR="00F17A89" w:rsidRPr="00DD6827">
        <w:rPr>
          <w:rFonts w:ascii="Arial" w:hAnsi="Arial" w:cs="Arial"/>
        </w:rPr>
        <w:t>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del w:id="644" w:author="Nizet, Victor" w:date="2024-05-03T17:40:00Z">
        <w:r w:rsidR="00F32124" w:rsidDel="00E97FB0">
          <w:rPr>
            <w:rFonts w:ascii="Arial" w:hAnsi="Arial" w:cs="Arial"/>
            <w:color w:val="000000"/>
          </w:rPr>
          <w:delText>S</w:delText>
        </w:r>
        <w:r w:rsidR="00226A9B" w:rsidDel="00E97FB0">
          <w:rPr>
            <w:rFonts w:ascii="Arial" w:hAnsi="Arial" w:cs="Arial"/>
            <w:color w:val="000000"/>
          </w:rPr>
          <w:delText xml:space="preserve">ince EFS can be utilized as a feature selection tool, it </w:delText>
        </w:r>
        <w:r w:rsidR="009B0986" w:rsidDel="00E97FB0">
          <w:rPr>
            <w:rFonts w:ascii="Arial" w:hAnsi="Arial" w:cs="Arial"/>
            <w:color w:val="000000"/>
          </w:rPr>
          <w:delText>can reduce</w:delText>
        </w:r>
        <w:r w:rsidR="00226A9B" w:rsidDel="00E97FB0">
          <w:rPr>
            <w:rFonts w:ascii="Arial" w:hAnsi="Arial" w:cs="Arial"/>
            <w:color w:val="000000"/>
          </w:rPr>
          <w:delText xml:space="preserve"> redundant measurements by removing features that are highly correlated with each other. Here, we opted to</w:delText>
        </w:r>
      </w:del>
      <w:ins w:id="645" w:author="Nizet, Victor" w:date="2024-05-03T17:40:00Z">
        <w:r w:rsidR="00E97FB0">
          <w:rPr>
            <w:rFonts w:ascii="Arial" w:hAnsi="Arial" w:cs="Arial"/>
            <w:color w:val="000000"/>
          </w:rPr>
          <w:t>We</w:t>
        </w:r>
      </w:ins>
      <w:r w:rsidR="00226A9B">
        <w:rPr>
          <w:rFonts w:ascii="Arial" w:hAnsi="Arial" w:cs="Arial"/>
          <w:color w:val="000000"/>
        </w:rPr>
        <w:t xml:space="preserve"> set the correlation threshold </w:t>
      </w:r>
      <w:del w:id="646" w:author="Nizet, Victor" w:date="2024-05-03T17:40:00Z">
        <w:r w:rsidR="00226A9B" w:rsidDel="00E97FB0">
          <w:rPr>
            <w:rFonts w:ascii="Arial" w:hAnsi="Arial" w:cs="Arial"/>
            <w:color w:val="000000"/>
          </w:rPr>
          <w:delText xml:space="preserve">to </w:delText>
        </w:r>
      </w:del>
      <w:ins w:id="647" w:author="Nizet, Victor" w:date="2024-05-03T17:40:00Z">
        <w:r w:rsidR="00E97FB0">
          <w:rPr>
            <w:rFonts w:ascii="Arial" w:hAnsi="Arial" w:cs="Arial"/>
            <w:color w:val="000000"/>
          </w:rPr>
          <w:t xml:space="preserve">at </w:t>
        </w:r>
      </w:ins>
      <w:r w:rsidR="00226A9B">
        <w:rPr>
          <w:rFonts w:ascii="Arial" w:hAnsi="Arial" w:cs="Arial"/>
          <w:color w:val="000000"/>
        </w:rPr>
        <w:t>0</w:t>
      </w:r>
      <w:del w:id="648" w:author="Nizet, Victor" w:date="2024-05-03T17:40:00Z">
        <w:r w:rsidR="00226A9B" w:rsidDel="00E97FB0">
          <w:rPr>
            <w:rFonts w:ascii="Arial" w:hAnsi="Arial" w:cs="Arial"/>
            <w:color w:val="000000"/>
          </w:rPr>
          <w:delText xml:space="preserve">, </w:delText>
        </w:r>
      </w:del>
      <w:ins w:id="649" w:author="Nizet, Victor" w:date="2024-05-03T17:40:00Z">
        <w:r w:rsidR="00E97FB0">
          <w:rPr>
            <w:rFonts w:ascii="Arial" w:hAnsi="Arial" w:cs="Arial"/>
            <w:color w:val="000000"/>
          </w:rPr>
          <w:t xml:space="preserve"> in the EFS, </w:t>
        </w:r>
      </w:ins>
      <w:r w:rsidR="00226A9B">
        <w:rPr>
          <w:rFonts w:ascii="Arial" w:hAnsi="Arial" w:cs="Arial"/>
          <w:color w:val="000000"/>
        </w:rPr>
        <w:t xml:space="preserve">ensuring that </w:t>
      </w:r>
      <w:del w:id="650" w:author="Nizet, Victor" w:date="2024-05-03T17:40:00Z">
        <w:r w:rsidR="00226A9B" w:rsidDel="00E97FB0">
          <w:rPr>
            <w:rFonts w:ascii="Arial" w:hAnsi="Arial" w:cs="Arial"/>
            <w:color w:val="000000"/>
          </w:rPr>
          <w:delText xml:space="preserve">a </w:delText>
        </w:r>
      </w:del>
      <w:ins w:id="651" w:author="Nizet, Victor" w:date="2024-05-03T17:40:00Z">
        <w:r w:rsidR="00E97FB0">
          <w:rPr>
            <w:rFonts w:ascii="Arial" w:hAnsi="Arial" w:cs="Arial"/>
            <w:color w:val="000000"/>
          </w:rPr>
          <w:t xml:space="preserve">even </w:t>
        </w:r>
      </w:ins>
      <w:r w:rsidR="00226A9B">
        <w:rPr>
          <w:rFonts w:ascii="Arial" w:hAnsi="Arial" w:cs="Arial"/>
          <w:color w:val="000000"/>
        </w:rPr>
        <w:t>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ins w:id="652" w:author="Nizet, Victor" w:date="2024-05-03T17:40:00Z">
        <w:r w:rsidR="00E97FB0">
          <w:rPr>
            <w:rFonts w:ascii="Arial" w:hAnsi="Arial" w:cs="Arial"/>
            <w:color w:val="000000"/>
          </w:rPr>
          <w:t>s</w:t>
        </w:r>
      </w:ins>
      <w:r w:rsidR="00226A9B">
        <w:rPr>
          <w:rFonts w:ascii="Arial" w:hAnsi="Arial" w:cs="Arial"/>
          <w:color w:val="000000"/>
        </w:rPr>
        <w:t xml:space="preserve"> </w:t>
      </w:r>
      <w:del w:id="653" w:author="Nizet, Victor" w:date="2024-05-03T17:40:00Z">
        <w:r w:rsidR="00226A9B" w:rsidDel="00E97FB0">
          <w:rPr>
            <w:rFonts w:ascii="Arial" w:hAnsi="Arial" w:cs="Arial"/>
            <w:color w:val="000000"/>
          </w:rPr>
          <w:delText>would still score highly, even if it was highly</w:delText>
        </w:r>
      </w:del>
      <w:ins w:id="654" w:author="Nizet, Victor" w:date="2024-05-03T17:40:00Z">
        <w:r w:rsidR="00E97FB0">
          <w:rPr>
            <w:rFonts w:ascii="Arial" w:hAnsi="Arial" w:cs="Arial"/>
            <w:color w:val="000000"/>
          </w:rPr>
          <w:t>that were highly</w:t>
        </w:r>
      </w:ins>
      <w:r w:rsidR="00226A9B">
        <w:rPr>
          <w:rFonts w:ascii="Arial" w:hAnsi="Arial" w:cs="Arial"/>
          <w:color w:val="000000"/>
        </w:rPr>
        <w:t xml:space="preserve"> correlated with </w:t>
      </w:r>
      <w:del w:id="655" w:author="Nizet, Victor" w:date="2024-05-03T17:40:00Z">
        <w:r w:rsidR="00226A9B" w:rsidDel="00E97FB0">
          <w:rPr>
            <w:rFonts w:ascii="Arial" w:hAnsi="Arial" w:cs="Arial"/>
            <w:color w:val="000000"/>
          </w:rPr>
          <w:delText xml:space="preserve">another </w:delText>
        </w:r>
        <w:r w:rsidR="00D8755F" w:rsidDel="00E97FB0">
          <w:rPr>
            <w:rFonts w:ascii="Arial" w:hAnsi="Arial" w:cs="Arial"/>
            <w:color w:val="000000"/>
          </w:rPr>
          <w:delText xml:space="preserve">potential </w:delText>
        </w:r>
        <w:r w:rsidR="00226A9B" w:rsidDel="00E97FB0">
          <w:rPr>
            <w:rFonts w:ascii="Arial" w:hAnsi="Arial" w:cs="Arial"/>
            <w:color w:val="000000"/>
          </w:rPr>
          <w:delText>biomarker</w:delText>
        </w:r>
      </w:del>
      <w:ins w:id="656" w:author="Nizet, Victor" w:date="2024-05-03T17:40:00Z">
        <w:r w:rsidR="00E97FB0">
          <w:rPr>
            <w:rFonts w:ascii="Arial" w:hAnsi="Arial" w:cs="Arial"/>
            <w:color w:val="000000"/>
          </w:rPr>
          <w:t>others would sti</w:t>
        </w:r>
      </w:ins>
      <w:ins w:id="657" w:author="Nizet, Victor" w:date="2024-05-03T17:41:00Z">
        <w:r w:rsidR="00E97FB0">
          <w:rPr>
            <w:rFonts w:ascii="Arial" w:hAnsi="Arial" w:cs="Arial"/>
            <w:color w:val="000000"/>
          </w:rPr>
          <w:t>ll be ranked highly</w:t>
        </w:r>
      </w:ins>
      <w:r>
        <w:rPr>
          <w:rFonts w:ascii="Arial" w:hAnsi="Arial" w:cs="Arial"/>
          <w:color w:val="000000"/>
        </w:rPr>
        <w:t xml:space="preserve">. </w:t>
      </w:r>
    </w:p>
    <w:p w14:paraId="2B7F1786" w14:textId="44CB6C88" w:rsidR="009D636B" w:rsidRPr="005402F8" w:rsidRDefault="005402F8" w:rsidP="00A26A1F">
      <w:pPr>
        <w:spacing w:line="480" w:lineRule="auto"/>
        <w:ind w:firstLine="720"/>
        <w:rPr>
          <w:rFonts w:ascii="Arial" w:hAnsi="Arial" w:cs="Arial"/>
        </w:rPr>
      </w:pPr>
      <w:del w:id="658" w:author="Nizet, Victor" w:date="2024-05-03T17:41:00Z">
        <w:r w:rsidDel="00E97FB0">
          <w:rPr>
            <w:rFonts w:ascii="Arial" w:hAnsi="Arial" w:cs="Arial"/>
            <w:color w:val="000000"/>
          </w:rPr>
          <w:delText xml:space="preserve">We </w:delText>
        </w:r>
      </w:del>
      <w:ins w:id="659" w:author="Nizet, Victor" w:date="2024-05-03T17:41:00Z">
        <w:r w:rsidR="00E97FB0">
          <w:rPr>
            <w:rFonts w:ascii="Arial" w:hAnsi="Arial" w:cs="Arial"/>
            <w:color w:val="000000"/>
          </w:rPr>
          <w:t xml:space="preserve">Our analysis </w:t>
        </w:r>
      </w:ins>
      <w:del w:id="660" w:author="Nizet, Victor" w:date="2024-05-03T17:41:00Z">
        <w:r w:rsidDel="00E97FB0">
          <w:rPr>
            <w:rFonts w:ascii="Arial" w:hAnsi="Arial" w:cs="Arial"/>
            <w:color w:val="000000"/>
          </w:rPr>
          <w:delText xml:space="preserve">observed </w:delText>
        </w:r>
      </w:del>
      <w:ins w:id="661" w:author="Nizet, Victor" w:date="2024-05-03T17:41:00Z">
        <w:r w:rsidR="00E97FB0">
          <w:rPr>
            <w:rFonts w:ascii="Arial" w:hAnsi="Arial" w:cs="Arial"/>
            <w:color w:val="000000"/>
          </w:rPr>
          <w:t xml:space="preserve">identified </w:t>
        </w:r>
      </w:ins>
      <w:del w:id="662" w:author="Nizet, Victor" w:date="2024-05-03T17:41:00Z">
        <w:r w:rsidDel="00E97FB0">
          <w:rPr>
            <w:rFonts w:ascii="Arial" w:hAnsi="Arial" w:cs="Arial"/>
            <w:color w:val="000000"/>
          </w:rPr>
          <w:delText xml:space="preserve">that </w:delText>
        </w:r>
      </w:del>
      <w:r>
        <w:rPr>
          <w:rFonts w:ascii="Arial" w:hAnsi="Arial" w:cs="Arial"/>
          <w:color w:val="000000"/>
        </w:rPr>
        <w:t xml:space="preserve">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del w:id="663" w:author="Nizet, Victor" w:date="2024-05-03T17:41:00Z">
        <w:r w:rsidDel="00E97FB0">
          <w:rPr>
            <w:rFonts w:ascii="Arial" w:hAnsi="Arial" w:cs="Arial"/>
          </w:rPr>
          <w:delText xml:space="preserve">, </w:delText>
        </w:r>
      </w:del>
      <w:ins w:id="664" w:author="Nizet, Victor" w:date="2024-05-03T17:41:00Z">
        <w:r w:rsidR="00E97FB0">
          <w:rPr>
            <w:rFonts w:ascii="Arial" w:hAnsi="Arial" w:cs="Arial"/>
          </w:rPr>
          <w:t>—</w:t>
        </w:r>
      </w:ins>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del w:id="665" w:author="Nizet, Victor" w:date="2024-05-03T17:42:00Z">
        <w:r w:rsidRPr="005402F8" w:rsidDel="00E97FB0">
          <w:rPr>
            <w:rFonts w:ascii="Arial" w:hAnsi="Arial" w:cs="Arial"/>
          </w:rPr>
          <w:delText>acid</w:delText>
        </w:r>
        <w:r w:rsidDel="00E97FB0">
          <w:rPr>
            <w:rFonts w:ascii="Arial" w:hAnsi="Arial" w:cs="Arial"/>
          </w:rPr>
          <w:delText xml:space="preserve"> </w:delText>
        </w:r>
      </w:del>
      <w:ins w:id="666" w:author="Nizet, Victor" w:date="2024-05-03T17:42:00Z">
        <w:r w:rsidR="00E97FB0" w:rsidRPr="005402F8">
          <w:rPr>
            <w:rFonts w:ascii="Arial" w:hAnsi="Arial" w:cs="Arial"/>
          </w:rPr>
          <w:t>acid</w:t>
        </w:r>
        <w:r w:rsidR="00E97FB0">
          <w:rPr>
            <w:rFonts w:ascii="Arial" w:hAnsi="Arial" w:cs="Arial"/>
          </w:rPr>
          <w:t>—</w:t>
        </w:r>
      </w:ins>
      <w:del w:id="667" w:author="Nizet, Victor" w:date="2024-05-03T17:42:00Z">
        <w:r w:rsidDel="00E97FB0">
          <w:rPr>
            <w:rFonts w:ascii="Arial" w:hAnsi="Arial" w:cs="Arial"/>
          </w:rPr>
          <w:delText xml:space="preserve">were </w:delText>
        </w:r>
      </w:del>
      <w:ins w:id="668" w:author="Nizet, Victor" w:date="2024-05-03T17:42:00Z">
        <w:r w:rsidR="00E97FB0">
          <w:rPr>
            <w:rFonts w:ascii="Arial" w:hAnsi="Arial" w:cs="Arial"/>
          </w:rPr>
          <w:t xml:space="preserve">as </w:t>
        </w:r>
      </w:ins>
      <w:r>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ins w:id="669" w:author="Nizet, Victor" w:date="2024-05-03T17:42:00Z">
        <w:r w:rsidR="00E97FB0">
          <w:rPr>
            <w:rFonts w:ascii="Arial" w:hAnsi="Arial" w:cs="Arial"/>
          </w:rPr>
          <w:t>.</w:t>
        </w:r>
      </w:ins>
      <w:r w:rsidR="00C32880">
        <w:rPr>
          <w:rFonts w:ascii="Arial" w:hAnsi="Arial" w:cs="Arial"/>
        </w:rPr>
        <w:t xml:space="preserve"> </w:t>
      </w:r>
      <w:del w:id="670" w:author="Nizet, Victor" w:date="2024-05-03T17:42:00Z">
        <w:r w:rsidR="00226A9B" w:rsidDel="00E97FB0">
          <w:rPr>
            <w:rFonts w:ascii="Arial" w:hAnsi="Arial" w:cs="Arial"/>
          </w:rPr>
          <w:delText xml:space="preserve">when </w:delText>
        </w:r>
      </w:del>
      <w:ins w:id="671" w:author="Nizet, Victor" w:date="2024-05-03T17:42:00Z">
        <w:r w:rsidR="00E97FB0">
          <w:rPr>
            <w:rFonts w:ascii="Arial" w:hAnsi="Arial" w:cs="Arial"/>
          </w:rPr>
          <w:t xml:space="preserve">When </w:t>
        </w:r>
      </w:ins>
      <w:r w:rsidR="00226A9B">
        <w:rPr>
          <w:rFonts w:ascii="Arial" w:hAnsi="Arial" w:cs="Arial"/>
        </w:rPr>
        <w:t xml:space="preserve">evaluated using logistic regression, </w:t>
      </w:r>
      <w:del w:id="672" w:author="Nizet, Victor" w:date="2024-05-03T17:42:00Z">
        <w:r w:rsidR="00226A9B" w:rsidDel="00E97FB0">
          <w:rPr>
            <w:rFonts w:ascii="Arial" w:hAnsi="Arial" w:cs="Arial"/>
          </w:rPr>
          <w:delText>producing</w:delText>
        </w:r>
        <w:r w:rsidR="00C32880" w:rsidDel="00E97FB0">
          <w:rPr>
            <w:rFonts w:ascii="Arial" w:hAnsi="Arial" w:cs="Arial"/>
          </w:rPr>
          <w:delText xml:space="preserve"> </w:delText>
        </w:r>
      </w:del>
      <w:ins w:id="673" w:author="Nizet, Victor" w:date="2024-05-03T17:42:00Z">
        <w:r w:rsidR="00E97FB0">
          <w:rPr>
            <w:rFonts w:ascii="Arial" w:hAnsi="Arial" w:cs="Arial"/>
          </w:rPr>
          <w:t xml:space="preserve">these biomarkers produced </w:t>
        </w:r>
      </w:ins>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del w:id="674" w:author="Nizet, Victor" w:date="2024-05-03T17:42:00Z">
        <w:r w:rsidR="00C32880" w:rsidDel="00E97FB0">
          <w:rPr>
            <w:rFonts w:ascii="Arial" w:hAnsi="Arial" w:cs="Arial"/>
          </w:rPr>
          <w:delText>0.</w:delText>
        </w:r>
        <w:r w:rsidR="00074487" w:rsidDel="00E97FB0">
          <w:rPr>
            <w:rFonts w:ascii="Arial" w:hAnsi="Arial" w:cs="Arial"/>
          </w:rPr>
          <w:delText>1</w:delText>
        </w:r>
      </w:del>
      <w:ins w:id="675" w:author="Nizet, Victor" w:date="2024-05-03T17:42:00Z">
        <w:r w:rsidR="00E97FB0">
          <w:rPr>
            <w:rFonts w:ascii="Arial" w:hAnsi="Arial" w:cs="Arial"/>
          </w:rPr>
          <w:t>1.0, indicating nearly perfect discrimination</w:t>
        </w:r>
      </w:ins>
      <w:r w:rsidR="00C32880">
        <w:rPr>
          <w:rFonts w:ascii="Arial" w:hAnsi="Arial" w:cs="Arial"/>
        </w:rPr>
        <w:t xml:space="preserve"> </w:t>
      </w:r>
      <w:r w:rsidR="003D1187">
        <w:rPr>
          <w:rFonts w:ascii="Arial" w:hAnsi="Arial" w:cs="Arial"/>
        </w:rPr>
        <w:t>(</w:t>
      </w:r>
      <w:r w:rsidR="003D1187" w:rsidRPr="00E97FB0">
        <w:rPr>
          <w:rFonts w:ascii="Arial" w:hAnsi="Arial" w:cs="Arial"/>
          <w:b/>
          <w:bCs/>
          <w:rPrChange w:id="676" w:author="Nizet, Victor" w:date="2024-05-03T17:42:00Z">
            <w:rPr>
              <w:rFonts w:ascii="Arial" w:hAnsi="Arial" w:cs="Arial"/>
            </w:rPr>
          </w:rPrChange>
        </w:rPr>
        <w:t>Figure 2</w:t>
      </w:r>
      <w:r w:rsidRPr="00E97FB0">
        <w:rPr>
          <w:rFonts w:ascii="Arial" w:hAnsi="Arial" w:cs="Arial"/>
          <w:b/>
          <w:bCs/>
          <w:rPrChange w:id="677" w:author="Nizet, Victor" w:date="2024-05-03T17:42:00Z">
            <w:rPr>
              <w:rFonts w:ascii="Arial" w:hAnsi="Arial" w:cs="Arial"/>
            </w:rPr>
          </w:rPrChange>
        </w:rPr>
        <w:t>C</w:t>
      </w:r>
      <w:del w:id="678" w:author="Nizet, Victor" w:date="2024-05-03T17:42:00Z">
        <w:r w:rsidR="003D1187" w:rsidRPr="00E97FB0" w:rsidDel="00E97FB0">
          <w:rPr>
            <w:rFonts w:ascii="Arial" w:hAnsi="Arial" w:cs="Arial"/>
            <w:b/>
            <w:bCs/>
            <w:rPrChange w:id="679" w:author="Nizet, Victor" w:date="2024-05-03T17:42:00Z">
              <w:rPr>
                <w:rFonts w:ascii="Arial" w:hAnsi="Arial" w:cs="Arial"/>
              </w:rPr>
            </w:rPrChange>
          </w:rPr>
          <w:delText>)</w:delText>
        </w:r>
        <w:r w:rsidRPr="00E97FB0" w:rsidDel="00E97FB0">
          <w:rPr>
            <w:rFonts w:ascii="Arial" w:hAnsi="Arial" w:cs="Arial"/>
            <w:b/>
            <w:bCs/>
            <w:rPrChange w:id="680" w:author="Nizet, Victor" w:date="2024-05-03T17:42:00Z">
              <w:rPr>
                <w:rFonts w:ascii="Arial" w:hAnsi="Arial" w:cs="Arial"/>
              </w:rPr>
            </w:rPrChange>
          </w:rPr>
          <w:delText xml:space="preserve"> (Figure</w:delText>
        </w:r>
      </w:del>
      <w:ins w:id="681" w:author="Nizet, Victor" w:date="2024-05-03T17:42:00Z">
        <w:r w:rsidR="00E97FB0" w:rsidRPr="00E97FB0">
          <w:rPr>
            <w:rFonts w:ascii="Arial" w:hAnsi="Arial" w:cs="Arial"/>
            <w:b/>
            <w:bCs/>
            <w:rPrChange w:id="682" w:author="Nizet, Victor" w:date="2024-05-03T17:42:00Z">
              <w:rPr>
                <w:rFonts w:ascii="Arial" w:hAnsi="Arial" w:cs="Arial"/>
              </w:rPr>
            </w:rPrChange>
          </w:rPr>
          <w:t>and</w:t>
        </w:r>
      </w:ins>
      <w:r w:rsidRPr="00E97FB0">
        <w:rPr>
          <w:rFonts w:ascii="Arial" w:hAnsi="Arial" w:cs="Arial"/>
          <w:b/>
          <w:bCs/>
          <w:rPrChange w:id="683" w:author="Nizet, Victor" w:date="2024-05-03T17:42:00Z">
            <w:rPr>
              <w:rFonts w:ascii="Arial" w:hAnsi="Arial" w:cs="Arial"/>
            </w:rPr>
          </w:rPrChange>
        </w:rPr>
        <w:t xml:space="preserve"> 3D</w:t>
      </w:r>
      <w:r>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w:t>
      </w:r>
      <w:del w:id="684" w:author="Nizet, Victor" w:date="2024-05-03T17:43:00Z">
        <w:r w:rsidR="00074487" w:rsidDel="00E97FB0">
          <w:rPr>
            <w:rFonts w:ascii="Arial" w:hAnsi="Arial" w:cs="Arial"/>
          </w:rPr>
          <w:delText xml:space="preserve">were </w:delText>
        </w:r>
      </w:del>
      <w:r w:rsidR="00074487">
        <w:rPr>
          <w:rFonts w:ascii="Arial" w:hAnsi="Arial" w:cs="Arial"/>
        </w:rPr>
        <w:t xml:space="preserve">also </w:t>
      </w:r>
      <w:del w:id="685" w:author="Nizet, Victor" w:date="2024-05-03T17:43:00Z">
        <w:r w:rsidR="00074487" w:rsidDel="00E97FB0">
          <w:rPr>
            <w:rFonts w:ascii="Arial" w:hAnsi="Arial" w:cs="Arial"/>
          </w:rPr>
          <w:delText>able to distinguish infected</w:delText>
        </w:r>
      </w:del>
      <w:r w:rsidR="00074487">
        <w:rPr>
          <w:rFonts w:ascii="Arial" w:hAnsi="Arial" w:cs="Arial"/>
        </w:rPr>
        <w:t xml:space="preserve"> from healthy </w:t>
      </w:r>
      <w:ins w:id="686" w:author="Nizet, Victor" w:date="2024-05-03T17:43:00Z">
        <w:r w:rsidR="00E97FB0">
          <w:rPr>
            <w:rFonts w:ascii="Arial" w:hAnsi="Arial" w:cs="Arial"/>
          </w:rPr>
          <w:t xml:space="preserve">and EcB plasma, </w:t>
        </w:r>
      </w:ins>
      <w:del w:id="687" w:author="Nizet, Victor" w:date="2024-05-03T17:43:00Z">
        <w:r w:rsidR="009C459B" w:rsidDel="00E97FB0">
          <w:rPr>
            <w:rFonts w:ascii="Arial" w:hAnsi="Arial" w:cs="Arial"/>
          </w:rPr>
          <w:delText>nearly</w:delText>
        </w:r>
        <w:r w:rsidR="00074487" w:rsidDel="00E97FB0">
          <w:rPr>
            <w:rFonts w:ascii="Arial" w:hAnsi="Arial" w:cs="Arial"/>
          </w:rPr>
          <w:delText xml:space="preserve"> </w:delText>
        </w:r>
        <w:r w:rsidR="00D37086" w:rsidDel="00E97FB0">
          <w:rPr>
            <w:rFonts w:ascii="Arial" w:hAnsi="Arial" w:cs="Arial"/>
          </w:rPr>
          <w:delText>perfectly,</w:delText>
        </w:r>
        <w:r w:rsidR="00074487" w:rsidDel="00E97FB0">
          <w:rPr>
            <w:rFonts w:ascii="Arial" w:hAnsi="Arial" w:cs="Arial"/>
          </w:rPr>
          <w:delText xml:space="preserve"> highlighting the extreme differences between healthy and EcB plasma (</w:delText>
        </w:r>
      </w:del>
      <w:ins w:id="688" w:author="Nizet, Victor" w:date="2024-05-03T17:43:00Z">
        <w:r w:rsidR="00E97FB0">
          <w:rPr>
            <w:rFonts w:ascii="Arial" w:hAnsi="Arial" w:cs="Arial"/>
          </w:rPr>
          <w:t xml:space="preserve">as shown in </w:t>
        </w:r>
      </w:ins>
      <w:r w:rsidR="00074487" w:rsidRPr="00E97FB0">
        <w:rPr>
          <w:rFonts w:ascii="Arial" w:hAnsi="Arial" w:cs="Arial"/>
          <w:b/>
          <w:bCs/>
          <w:rPrChange w:id="689" w:author="Nizet, Victor" w:date="2024-05-03T17:43:00Z">
            <w:rPr>
              <w:rFonts w:ascii="Arial" w:hAnsi="Arial" w:cs="Arial"/>
            </w:rPr>
          </w:rPrChange>
        </w:rPr>
        <w:t>Supplementary Figure 4</w:t>
      </w:r>
      <w:del w:id="690" w:author="Nizet, Victor" w:date="2024-05-03T17:43:00Z">
        <w:r w:rsidR="00074487" w:rsidDel="00E97FB0">
          <w:rPr>
            <w:rFonts w:ascii="Arial" w:hAnsi="Arial" w:cs="Arial"/>
          </w:rPr>
          <w:delText>).</w:delText>
        </w:r>
      </w:del>
      <w:ins w:id="691" w:author="Nizet, Victor" w:date="2024-05-03T17:43:00Z">
        <w:r w:rsidR="00E97FB0">
          <w:rPr>
            <w:rFonts w:ascii="Arial" w:hAnsi="Arial" w:cs="Arial"/>
          </w:rPr>
          <w:t>,</w:t>
        </w:r>
      </w:ins>
      <w:ins w:id="692" w:author="Nizet, Victor" w:date="2024-05-03T17:44:00Z">
        <w:r w:rsidR="00E97FB0">
          <w:rPr>
            <w:rFonts w:ascii="Arial" w:hAnsi="Arial" w:cs="Arial"/>
          </w:rPr>
          <w:t xml:space="preserve"> </w:t>
        </w:r>
        <w:r w:rsidR="00E97FB0" w:rsidRPr="00E97FB0">
          <w:rPr>
            <w:rFonts w:ascii="Arial" w:hAnsi="Arial" w:cs="Arial"/>
          </w:rPr>
          <w:t>highlighting the extreme differences between the metabolic and proteomic profiles of healthy and infected individuals.</w:t>
        </w:r>
      </w:ins>
      <w:ins w:id="693" w:author="Nizet, Victor" w:date="2024-05-03T17:43:00Z">
        <w:r w:rsidR="00E97FB0">
          <w:rPr>
            <w:rFonts w:ascii="Arial" w:hAnsi="Arial" w:cs="Arial"/>
          </w:rPr>
          <w:t>.</w:t>
        </w:r>
      </w:ins>
    </w:p>
    <w:p w14:paraId="4F234A0E" w14:textId="77777777" w:rsidR="00165884" w:rsidRPr="004A5E7B" w:rsidRDefault="00165884" w:rsidP="00243500">
      <w:pPr>
        <w:spacing w:line="480" w:lineRule="auto"/>
        <w:rPr>
          <w:rFonts w:ascii="Arial" w:hAnsi="Arial" w:cs="Arial"/>
        </w:rPr>
      </w:pPr>
    </w:p>
    <w:p w14:paraId="0D981C60" w14:textId="2BCF3906"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w:t>
      </w:r>
      <w:del w:id="694" w:author="Nizet, Victor" w:date="2024-05-03T17:45:00Z">
        <w:r w:rsidDel="00E97FB0">
          <w:rPr>
            <w:rFonts w:ascii="Arial" w:hAnsi="Arial" w:cs="Arial"/>
          </w:rPr>
          <w:delText>queried our dataset for</w:delText>
        </w:r>
      </w:del>
      <w:ins w:id="695" w:author="Nizet, Victor" w:date="2024-05-03T17:45:00Z">
        <w:r w:rsidR="00E97FB0">
          <w:rPr>
            <w:rFonts w:ascii="Arial" w:hAnsi="Arial" w:cs="Arial"/>
          </w:rPr>
          <w:t>evaluated</w:t>
        </w:r>
      </w:ins>
      <w:r>
        <w:rPr>
          <w:rFonts w:ascii="Arial" w:hAnsi="Arial" w:cs="Arial"/>
        </w:rPr>
        <w:t xml:space="preserve"> </w:t>
      </w:r>
      <w:r w:rsidR="001E4207">
        <w:rPr>
          <w:rFonts w:ascii="Arial" w:hAnsi="Arial" w:cs="Arial"/>
        </w:rPr>
        <w:t>two</w:t>
      </w:r>
      <w:ins w:id="696" w:author="Nizet, Victor" w:date="2024-05-03T17:45:00Z">
        <w:r w:rsidR="00E97FB0">
          <w:rPr>
            <w:rFonts w:ascii="Arial" w:hAnsi="Arial" w:cs="Arial"/>
          </w:rPr>
          <w:t xml:space="preserve"> well-known clinical</w:t>
        </w:r>
      </w:ins>
      <w:r w:rsidR="001E4207">
        <w:rPr>
          <w:rFonts w:ascii="Arial" w:hAnsi="Arial" w:cs="Arial"/>
        </w:rPr>
        <w:t xml:space="preserve"> </w:t>
      </w:r>
      <w:r>
        <w:rPr>
          <w:rFonts w:ascii="Arial" w:hAnsi="Arial" w:cs="Arial"/>
        </w:rPr>
        <w:t xml:space="preserve">biomarkers of </w:t>
      </w:r>
      <w:r w:rsidR="00036C92">
        <w:rPr>
          <w:rFonts w:ascii="Arial" w:hAnsi="Arial" w:cs="Arial"/>
        </w:rPr>
        <w:t>inflammation</w:t>
      </w:r>
      <w:ins w:id="697" w:author="Nizet, Victor" w:date="2024-05-03T17:46:00Z">
        <w:r w:rsidR="00E97FB0">
          <w:rPr>
            <w:rFonts w:ascii="Arial" w:hAnsi="Arial" w:cs="Arial"/>
          </w:rPr>
          <w:t>,</w:t>
        </w:r>
      </w:ins>
      <w:r w:rsidR="00036C92">
        <w:rPr>
          <w:rFonts w:ascii="Arial" w:hAnsi="Arial" w:cs="Arial"/>
        </w:rPr>
        <w:t xml:space="preserve"> </w:t>
      </w:r>
      <w:del w:id="698" w:author="Nizet, Victor" w:date="2024-05-03T17:46:00Z">
        <w:r w:rsidR="001E4207" w:rsidDel="00E97FB0">
          <w:rPr>
            <w:rFonts w:ascii="Arial" w:hAnsi="Arial" w:cs="Arial"/>
          </w:rPr>
          <w:delText>commonly used in the clinic</w:delText>
        </w:r>
        <w:r w:rsidR="00036C92" w:rsidDel="00E97FB0">
          <w:rPr>
            <w:rFonts w:ascii="Arial" w:hAnsi="Arial" w:cs="Arial"/>
          </w:rPr>
          <w:delText xml:space="preserve"> for infection progression</w:delText>
        </w:r>
        <w:r w:rsidR="006776B5" w:rsidDel="00E97FB0">
          <w:rPr>
            <w:rFonts w:ascii="Arial" w:hAnsi="Arial" w:cs="Arial"/>
          </w:rPr>
          <w:delText xml:space="preserve">, </w:delText>
        </w:r>
      </w:del>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del w:id="699" w:author="Nizet, Victor" w:date="2024-05-03T17:46:00Z">
        <w:r w:rsidDel="00E97FB0">
          <w:rPr>
            <w:rFonts w:ascii="Arial" w:hAnsi="Arial" w:cs="Arial"/>
          </w:rPr>
          <w:delText>,</w:delText>
        </w:r>
      </w:del>
      <w:r>
        <w:rPr>
          <w:rFonts w:ascii="Arial" w:hAnsi="Arial" w:cs="Arial"/>
        </w:rPr>
        <w:t xml:space="preserve"> and </w:t>
      </w:r>
      <w:r w:rsidR="00960C16">
        <w:rPr>
          <w:rFonts w:ascii="Arial" w:hAnsi="Arial" w:cs="Arial"/>
        </w:rPr>
        <w:t>serum amyloid A</w:t>
      </w:r>
      <w:r w:rsidR="00375400">
        <w:rPr>
          <w:rFonts w:ascii="Arial" w:hAnsi="Arial" w:cs="Arial"/>
        </w:rPr>
        <w:t xml:space="preserve"> (SAA1</w:t>
      </w:r>
      <w:del w:id="700" w:author="Nizet, Victor" w:date="2024-05-03T17:46:00Z">
        <w:r w:rsidR="00375400" w:rsidDel="00E97FB0">
          <w:rPr>
            <w:rFonts w:ascii="Arial" w:hAnsi="Arial" w:cs="Arial"/>
          </w:rPr>
          <w:delText>)</w:delText>
        </w:r>
        <w:r w:rsidR="00960C16" w:rsidDel="00E97FB0">
          <w:rPr>
            <w:rFonts w:ascii="Arial" w:hAnsi="Arial" w:cs="Arial"/>
          </w:rPr>
          <w:delText>.</w:delText>
        </w:r>
        <w:r w:rsidR="00096F1E" w:rsidDel="00E97FB0">
          <w:rPr>
            <w:rFonts w:ascii="Arial" w:hAnsi="Arial" w:cs="Arial"/>
          </w:rPr>
          <w:delText xml:space="preserve"> </w:delText>
        </w:r>
      </w:del>
      <w:ins w:id="701" w:author="Nizet, Victor" w:date="2024-05-03T17:46:00Z">
        <w:r w:rsidR="00E97FB0">
          <w:rPr>
            <w:rFonts w:ascii="Arial" w:hAnsi="Arial" w:cs="Arial"/>
          </w:rPr>
          <w:t xml:space="preserve">), which are commonly used to monitor infection progression. </w:t>
        </w:r>
      </w:ins>
      <w:r w:rsidR="009B0986">
        <w:rPr>
          <w:rFonts w:ascii="Arial" w:hAnsi="Arial" w:cs="Arial"/>
        </w:rPr>
        <w:t>Both</w:t>
      </w:r>
      <w:r w:rsidR="008B65E9">
        <w:rPr>
          <w:rFonts w:ascii="Arial" w:hAnsi="Arial" w:cs="Arial"/>
        </w:rPr>
        <w:t xml:space="preserve"> proteins</w:t>
      </w:r>
      <w:r w:rsidR="00B44F58">
        <w:rPr>
          <w:rFonts w:ascii="Arial" w:hAnsi="Arial" w:cs="Arial"/>
        </w:rPr>
        <w:t xml:space="preserve"> were </w:t>
      </w:r>
      <w:del w:id="702" w:author="Nizet, Victor" w:date="2024-05-03T17:46:00Z">
        <w:r w:rsidR="00B44F58" w:rsidDel="00E97FB0">
          <w:rPr>
            <w:rFonts w:ascii="Arial" w:hAnsi="Arial" w:cs="Arial"/>
          </w:rPr>
          <w:delText xml:space="preserve">found to be </w:delText>
        </w:r>
      </w:del>
      <w:r w:rsidR="00B44F58">
        <w:rPr>
          <w:rFonts w:ascii="Arial" w:hAnsi="Arial" w:cs="Arial"/>
        </w:rPr>
        <w:t xml:space="preserve">significantly </w:t>
      </w:r>
      <w:del w:id="703" w:author="Nizet, Victor" w:date="2024-05-03T17:46:00Z">
        <w:r w:rsidR="00B44F58" w:rsidDel="00E97FB0">
          <w:rPr>
            <w:rFonts w:ascii="Arial" w:hAnsi="Arial" w:cs="Arial"/>
          </w:rPr>
          <w:delText xml:space="preserve">increased </w:delText>
        </w:r>
      </w:del>
      <w:ins w:id="704" w:author="Nizet, Victor" w:date="2024-05-03T17:46:00Z">
        <w:r w:rsidR="00E97FB0">
          <w:rPr>
            <w:rFonts w:ascii="Arial" w:hAnsi="Arial" w:cs="Arial"/>
          </w:rPr>
          <w:t xml:space="preserve">elevated </w:t>
        </w:r>
      </w:ins>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E97FB0">
        <w:rPr>
          <w:rFonts w:ascii="Arial" w:hAnsi="Arial" w:cs="Arial"/>
          <w:b/>
          <w:bCs/>
          <w:rPrChange w:id="705" w:author="Nizet, Victor" w:date="2024-05-03T17:46:00Z">
            <w:rPr>
              <w:rFonts w:ascii="Arial" w:hAnsi="Arial" w:cs="Arial"/>
            </w:rPr>
          </w:rPrChange>
        </w:rPr>
        <w:t xml:space="preserve">Supplementary Figure </w:t>
      </w:r>
      <w:r w:rsidR="00074487" w:rsidRPr="00E97FB0">
        <w:rPr>
          <w:rFonts w:ascii="Arial" w:hAnsi="Arial" w:cs="Arial"/>
          <w:b/>
          <w:bCs/>
          <w:rPrChange w:id="706" w:author="Nizet, Victor" w:date="2024-05-03T17:46:00Z">
            <w:rPr>
              <w:rFonts w:ascii="Arial" w:hAnsi="Arial" w:cs="Arial"/>
            </w:rPr>
          </w:rPrChange>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del w:id="707" w:author="Nizet, Victor" w:date="2024-05-03T17:46:00Z">
        <w:r w:rsidR="00096F1E" w:rsidDel="00E97FB0">
          <w:rPr>
            <w:rFonts w:ascii="Arial" w:hAnsi="Arial" w:cs="Arial"/>
          </w:rPr>
          <w:delText>they also displayed</w:delText>
        </w:r>
      </w:del>
      <w:ins w:id="708" w:author="Nizet, Victor" w:date="2024-05-03T17:46:00Z">
        <w:r w:rsidR="00E97FB0">
          <w:rPr>
            <w:rFonts w:ascii="Arial" w:hAnsi="Arial" w:cs="Arial"/>
          </w:rPr>
          <w:t>there were</w:t>
        </w:r>
      </w:ins>
      <w:r w:rsidR="00096F1E">
        <w:rPr>
          <w:rFonts w:ascii="Arial" w:hAnsi="Arial" w:cs="Arial"/>
        </w:rPr>
        <w:t xml:space="preserve"> no </w:t>
      </w:r>
      <w:r w:rsidR="00B44F58">
        <w:rPr>
          <w:rFonts w:ascii="Arial" w:hAnsi="Arial" w:cs="Arial"/>
        </w:rPr>
        <w:t>significant differences</w:t>
      </w:r>
      <w:ins w:id="709" w:author="Nizet, Victor" w:date="2024-05-03T17:46:00Z">
        <w:r w:rsidR="000B4615">
          <w:rPr>
            <w:rFonts w:ascii="Arial" w:hAnsi="Arial" w:cs="Arial"/>
          </w:rPr>
          <w:t xml:space="preserve"> in the </w:t>
        </w:r>
      </w:ins>
      <w:ins w:id="710" w:author="Nizet, Victor" w:date="2024-05-03T17:47:00Z">
        <w:r w:rsidR="000B4615">
          <w:rPr>
            <w:rFonts w:ascii="Arial" w:hAnsi="Arial" w:cs="Arial"/>
          </w:rPr>
          <w:t>levels of these proteins</w:t>
        </w:r>
      </w:ins>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del w:id="711" w:author="Nizet, Victor" w:date="2024-05-03T17:47:00Z">
        <w:r w:rsidR="00B44F58" w:rsidRPr="009D1933" w:rsidDel="000B4615">
          <w:rPr>
            <w:rFonts w:ascii="Arial" w:hAnsi="Arial" w:cs="Arial"/>
            <w:color w:val="000000" w:themeColor="text1"/>
          </w:rPr>
          <w:delText xml:space="preserve">evaluated </w:delText>
        </w:r>
      </w:del>
      <w:ins w:id="712" w:author="Nizet, Victor" w:date="2024-05-03T17:47:00Z">
        <w:r w:rsidR="000B4615">
          <w:rPr>
            <w:rFonts w:ascii="Arial" w:hAnsi="Arial" w:cs="Arial"/>
            <w:color w:val="000000" w:themeColor="text1"/>
          </w:rPr>
          <w:t>analyzed using</w:t>
        </w:r>
        <w:r w:rsidR="000B4615" w:rsidRPr="009D1933">
          <w:rPr>
            <w:rFonts w:ascii="Arial" w:hAnsi="Arial" w:cs="Arial"/>
            <w:color w:val="000000" w:themeColor="text1"/>
          </w:rPr>
          <w:t xml:space="preserve"> </w:t>
        </w:r>
      </w:ins>
      <w:del w:id="713" w:author="Nizet, Victor" w:date="2024-05-03T17:47:00Z">
        <w:r w:rsidR="00B44F58" w:rsidRPr="009D1933" w:rsidDel="000B4615">
          <w:rPr>
            <w:rFonts w:ascii="Arial" w:hAnsi="Arial" w:cs="Arial"/>
            <w:color w:val="000000" w:themeColor="text1"/>
          </w:rPr>
          <w:delText xml:space="preserve">via </w:delText>
        </w:r>
      </w:del>
      <w:r w:rsidR="00B44F58" w:rsidRPr="009D1933">
        <w:rPr>
          <w:rFonts w:ascii="Arial" w:hAnsi="Arial" w:cs="Arial"/>
          <w:color w:val="000000" w:themeColor="text1"/>
        </w:rPr>
        <w:t xml:space="preserve">the EFS approach, these clinically validated biomarkers </w:t>
      </w:r>
      <w:del w:id="714" w:author="Nizet, Victor" w:date="2024-05-03T17:47:00Z">
        <w:r w:rsidR="00B44F58" w:rsidRPr="009D1933" w:rsidDel="000B4615">
          <w:rPr>
            <w:rFonts w:ascii="Arial" w:hAnsi="Arial" w:cs="Arial"/>
            <w:color w:val="000000" w:themeColor="text1"/>
          </w:rPr>
          <w:delText xml:space="preserve">showed </w:delText>
        </w:r>
      </w:del>
      <w:ins w:id="715" w:author="Nizet, Victor" w:date="2024-05-03T17:47:00Z">
        <w:r w:rsidR="000B4615">
          <w:rPr>
            <w:rFonts w:ascii="Arial" w:hAnsi="Arial" w:cs="Arial"/>
            <w:color w:val="000000" w:themeColor="text1"/>
          </w:rPr>
          <w:t>demonstrated</w:t>
        </w:r>
        <w:r w:rsidR="000B4615" w:rsidRPr="009D1933">
          <w:rPr>
            <w:rFonts w:ascii="Arial" w:hAnsi="Arial" w:cs="Arial"/>
            <w:color w:val="000000" w:themeColor="text1"/>
          </w:rPr>
          <w:t xml:space="preserve"> </w:t>
        </w:r>
      </w:ins>
      <w:r w:rsidR="004044EE">
        <w:rPr>
          <w:rFonts w:ascii="Arial" w:hAnsi="Arial" w:cs="Arial"/>
          <w:color w:val="000000" w:themeColor="text1"/>
        </w:rPr>
        <w:t>good,</w:t>
      </w:r>
      <w:ins w:id="716" w:author="Nizet, Victor" w:date="2024-05-03T17:47:00Z">
        <w:r w:rsidR="000B4615">
          <w:rPr>
            <w:rFonts w:ascii="Arial" w:hAnsi="Arial" w:cs="Arial"/>
            <w:color w:val="000000" w:themeColor="text1"/>
          </w:rPr>
          <w:t xml:space="preserve"> performance,</w:t>
        </w:r>
      </w:ins>
      <w:r w:rsidR="004044EE">
        <w:rPr>
          <w:rFonts w:ascii="Arial" w:hAnsi="Arial" w:cs="Arial"/>
          <w:color w:val="000000" w:themeColor="text1"/>
        </w:rPr>
        <w:t xml:space="preserve"> </w:t>
      </w:r>
      <w:del w:id="717" w:author="Nizet, Victor" w:date="2024-05-03T17:47:00Z">
        <w:r w:rsidR="004044EE" w:rsidDel="000B4615">
          <w:rPr>
            <w:rFonts w:ascii="Arial" w:hAnsi="Arial" w:cs="Arial"/>
            <w:color w:val="000000" w:themeColor="text1"/>
          </w:rPr>
          <w:delText>but not the best</w:delText>
        </w:r>
      </w:del>
      <w:ins w:id="718" w:author="Nizet, Victor" w:date="2024-05-03T17:47:00Z">
        <w:r w:rsidR="000B4615">
          <w:rPr>
            <w:rFonts w:ascii="Arial" w:hAnsi="Arial" w:cs="Arial"/>
            <w:color w:val="000000" w:themeColor="text1"/>
          </w:rPr>
          <w:t>though they were not among the top performers</w:t>
        </w:r>
      </w:ins>
      <w:r w:rsidR="004044EE">
        <w:rPr>
          <w:rFonts w:ascii="Arial" w:hAnsi="Arial" w:cs="Arial"/>
          <w:color w:val="000000" w:themeColor="text1"/>
        </w:rPr>
        <w:t xml:space="preserve"> </w:t>
      </w:r>
      <w:del w:id="719" w:author="Nizet, Victor" w:date="2024-05-03T17:47:00Z">
        <w:r w:rsidR="00B44F58" w:rsidRPr="009D1933" w:rsidDel="000B4615">
          <w:rPr>
            <w:rFonts w:ascii="Arial" w:hAnsi="Arial" w:cs="Arial"/>
            <w:color w:val="000000" w:themeColor="text1"/>
          </w:rPr>
          <w:delText xml:space="preserve">performance </w:delText>
        </w:r>
      </w:del>
      <w:r w:rsidR="00B44F58" w:rsidRPr="009D1933">
        <w:rPr>
          <w:rFonts w:ascii="Arial" w:hAnsi="Arial" w:cs="Arial"/>
          <w:color w:val="000000" w:themeColor="text1"/>
        </w:rPr>
        <w:t xml:space="preserve">in our dataset, ranking </w:t>
      </w:r>
      <w:del w:id="720" w:author="Nizet, Victor" w:date="2024-05-03T17:48:00Z">
        <w:r w:rsidR="009D1933" w:rsidRPr="009D1933" w:rsidDel="000B4615">
          <w:rPr>
            <w:rFonts w:ascii="Arial" w:hAnsi="Arial" w:cs="Arial"/>
            <w:color w:val="000000" w:themeColor="text1"/>
          </w:rPr>
          <w:delText>12</w:delText>
        </w:r>
        <w:r w:rsidR="00B44F58" w:rsidRPr="009D1933" w:rsidDel="000B4615">
          <w:rPr>
            <w:rFonts w:ascii="Arial" w:hAnsi="Arial" w:cs="Arial"/>
            <w:color w:val="000000" w:themeColor="text1"/>
            <w:vertAlign w:val="superscript"/>
          </w:rPr>
          <w:delText>rd</w:delText>
        </w:r>
        <w:r w:rsidR="00B44F58" w:rsidRPr="009D1933" w:rsidDel="000B4615">
          <w:rPr>
            <w:rFonts w:ascii="Arial" w:hAnsi="Arial" w:cs="Arial"/>
            <w:color w:val="000000" w:themeColor="text1"/>
          </w:rPr>
          <w:delText xml:space="preserve"> </w:delText>
        </w:r>
      </w:del>
      <w:ins w:id="721" w:author="Nizet, Victor" w:date="2024-05-03T17:48:00Z">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ins>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ins w:id="722" w:author="Nizet, Victor" w:date="2024-05-03T17:48:00Z">
        <w:r w:rsidR="000B4615">
          <w:rPr>
            <w:rFonts w:ascii="Arial" w:hAnsi="Arial" w:cs="Arial"/>
          </w:rPr>
          <w:t>receiver operating characteristic (</w:t>
        </w:r>
      </w:ins>
      <w:r w:rsidR="00B44F58">
        <w:rPr>
          <w:rFonts w:ascii="Arial" w:hAnsi="Arial" w:cs="Arial"/>
        </w:rPr>
        <w:t>ROC</w:t>
      </w:r>
      <w:ins w:id="723" w:author="Nizet, Victor" w:date="2024-05-03T17:48:00Z">
        <w:r w:rsidR="000B4615">
          <w:rPr>
            <w:rFonts w:ascii="Arial" w:hAnsi="Arial" w:cs="Arial"/>
          </w:rPr>
          <w:t>)</w:t>
        </w:r>
      </w:ins>
      <w:r w:rsidR="00B44F58">
        <w:rPr>
          <w:rFonts w:ascii="Arial" w:hAnsi="Arial" w:cs="Arial"/>
        </w:rPr>
        <w:t xml:space="preserve"> analysis </w:t>
      </w:r>
      <w:del w:id="724" w:author="Nizet, Victor" w:date="2024-05-03T17:48:00Z">
        <w:r w:rsidR="00972B79" w:rsidDel="000B4615">
          <w:rPr>
            <w:rFonts w:ascii="Arial" w:hAnsi="Arial" w:cs="Arial"/>
          </w:rPr>
          <w:delText xml:space="preserve">showed </w:delText>
        </w:r>
      </w:del>
      <w:ins w:id="725" w:author="Nizet, Victor" w:date="2024-05-03T17:48:00Z">
        <w:r w:rsidR="000B4615">
          <w:rPr>
            <w:rFonts w:ascii="Arial" w:hAnsi="Arial" w:cs="Arial"/>
          </w:rPr>
          <w:t xml:space="preserve">confirmed their ability </w:t>
        </w:r>
      </w:ins>
      <w:del w:id="726" w:author="Nizet, Victor" w:date="2024-05-03T17:48:00Z">
        <w:r w:rsidR="00972B79" w:rsidDel="000B4615">
          <w:rPr>
            <w:rFonts w:ascii="Arial" w:hAnsi="Arial" w:cs="Arial"/>
          </w:rPr>
          <w:delText xml:space="preserve">these proteins were able </w:delText>
        </w:r>
      </w:del>
      <w:r w:rsidR="00972B79">
        <w:rPr>
          <w:rFonts w:ascii="Arial" w:hAnsi="Arial" w:cs="Arial"/>
        </w:rPr>
        <w:t>to differentiate infected from uninfected samples with a high degree of sensitivity and specificity as expected, displaying AUC values of 0.97</w:t>
      </w:r>
      <w:ins w:id="727" w:author="Nizet, Victor" w:date="2024-05-03T17:48:00Z">
        <w:r w:rsidR="000B4615">
          <w:rPr>
            <w:rFonts w:ascii="Arial" w:hAnsi="Arial" w:cs="Arial"/>
          </w:rPr>
          <w:t xml:space="preserve"> for CRP</w:t>
        </w:r>
      </w:ins>
      <w:r w:rsidR="00972B79">
        <w:rPr>
          <w:rFonts w:ascii="Arial" w:hAnsi="Arial" w:cs="Arial"/>
        </w:rPr>
        <w:t xml:space="preserve"> and 0.92 </w:t>
      </w:r>
      <w:del w:id="728" w:author="Nizet, Victor" w:date="2024-05-03T17:49:00Z">
        <w:r w:rsidR="00972B79" w:rsidDel="000B4615">
          <w:rPr>
            <w:rFonts w:ascii="Arial" w:hAnsi="Arial" w:cs="Arial"/>
          </w:rPr>
          <w:delText>respectively</w:delText>
        </w:r>
        <w:r w:rsidR="00375400" w:rsidDel="000B4615">
          <w:rPr>
            <w:rFonts w:ascii="Arial" w:hAnsi="Arial" w:cs="Arial"/>
          </w:rPr>
          <w:delText xml:space="preserve"> </w:delText>
        </w:r>
      </w:del>
      <w:ins w:id="729" w:author="Nizet, Victor" w:date="2024-05-03T17:49:00Z">
        <w:r w:rsidR="000B4615">
          <w:rPr>
            <w:rFonts w:ascii="Arial" w:hAnsi="Arial" w:cs="Arial"/>
          </w:rPr>
          <w:t xml:space="preserve">for SAA1 </w:t>
        </w:r>
      </w:ins>
      <w:r w:rsidR="00375400">
        <w:rPr>
          <w:rFonts w:ascii="Arial" w:hAnsi="Arial" w:cs="Arial"/>
        </w:rPr>
        <w:t>(</w:t>
      </w:r>
      <w:r w:rsidR="00375400" w:rsidRPr="000B4615">
        <w:rPr>
          <w:rFonts w:ascii="Arial" w:hAnsi="Arial" w:cs="Arial"/>
          <w:b/>
          <w:bCs/>
          <w:rPrChange w:id="730" w:author="Nizet, Victor" w:date="2024-05-03T17:49:00Z">
            <w:rPr>
              <w:rFonts w:ascii="Arial" w:hAnsi="Arial" w:cs="Arial"/>
            </w:rPr>
          </w:rPrChange>
        </w:rPr>
        <w:t xml:space="preserve">Supplementary Figure </w:t>
      </w:r>
      <w:r w:rsidR="00074487" w:rsidRPr="000B4615">
        <w:rPr>
          <w:rFonts w:ascii="Arial" w:hAnsi="Arial" w:cs="Arial"/>
          <w:b/>
          <w:bCs/>
          <w:rPrChange w:id="731" w:author="Nizet, Victor" w:date="2024-05-03T17:49:00Z">
            <w:rPr>
              <w:rFonts w:ascii="Arial" w:hAnsi="Arial" w:cs="Arial"/>
            </w:rPr>
          </w:rPrChange>
        </w:rPr>
        <w:t>3</w:t>
      </w:r>
      <w:r w:rsidR="00375400">
        <w:rPr>
          <w:rFonts w:ascii="Arial" w:hAnsi="Arial" w:cs="Arial"/>
        </w:rPr>
        <w:t>)</w:t>
      </w:r>
      <w:r w:rsidR="00972B79">
        <w:rPr>
          <w:rFonts w:ascii="Arial" w:hAnsi="Arial" w:cs="Arial"/>
        </w:rPr>
        <w:t>.</w:t>
      </w:r>
      <w:ins w:id="732" w:author="Nizet, Victor" w:date="2024-05-03T17:49:00Z">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ins>
    </w:p>
    <w:p w14:paraId="609C43BC" w14:textId="77777777" w:rsidR="005F5B63" w:rsidRDefault="005F5B63" w:rsidP="00243500">
      <w:pPr>
        <w:spacing w:line="480" w:lineRule="auto"/>
        <w:rPr>
          <w:rFonts w:ascii="Arial" w:hAnsi="Arial" w:cs="Arial"/>
        </w:rPr>
      </w:pPr>
    </w:p>
    <w:p w14:paraId="785B5C40" w14:textId="59BBD590"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del w:id="733" w:author="Nizet, Victor" w:date="2024-05-03T17:50:00Z">
        <w:r w:rsidDel="000B4615">
          <w:rPr>
            <w:rFonts w:ascii="Arial" w:hAnsi="Arial" w:cs="Arial"/>
            <w:color w:val="000000" w:themeColor="text1"/>
          </w:rPr>
          <w:delText xml:space="preserve">importance </w:delText>
        </w:r>
      </w:del>
      <w:ins w:id="734" w:author="Nizet, Victor" w:date="2024-05-03T17:50:00Z">
        <w:r w:rsidR="000B4615">
          <w:rPr>
            <w:rFonts w:ascii="Arial" w:hAnsi="Arial" w:cs="Arial"/>
            <w:color w:val="000000" w:themeColor="text1"/>
          </w:rPr>
          <w:t xml:space="preserve">critical role </w:t>
        </w:r>
      </w:ins>
      <w:r>
        <w:rPr>
          <w:rFonts w:ascii="Arial" w:hAnsi="Arial" w:cs="Arial"/>
          <w:color w:val="000000" w:themeColor="text1"/>
        </w:rPr>
        <w:t xml:space="preserve">of cytokines as modulators of the immune system, we </w:t>
      </w:r>
      <w:del w:id="735" w:author="Nizet, Victor" w:date="2024-05-03T17:50:00Z">
        <w:r w:rsidDel="000B4615">
          <w:rPr>
            <w:rFonts w:ascii="Arial" w:hAnsi="Arial" w:cs="Arial"/>
            <w:color w:val="000000" w:themeColor="text1"/>
          </w:rPr>
          <w:delText xml:space="preserve">were interested in querying our data to see if we could uncover any indication of </w:delText>
        </w:r>
      </w:del>
      <w:ins w:id="736" w:author="Nizet, Victor" w:date="2024-05-03T17:50:00Z">
        <w:r w:rsidR="000B4615">
          <w:rPr>
            <w:rFonts w:ascii="Arial" w:hAnsi="Arial" w:cs="Arial"/>
            <w:color w:val="000000" w:themeColor="text1"/>
          </w:rPr>
          <w:t xml:space="preserve">examined potential </w:t>
        </w:r>
      </w:ins>
      <w:r>
        <w:rPr>
          <w:rFonts w:ascii="Arial" w:hAnsi="Arial" w:cs="Arial"/>
          <w:color w:val="000000" w:themeColor="text1"/>
        </w:rPr>
        <w:t>differences in cytokine profiles</w:t>
      </w:r>
      <w:r w:rsidR="00AA7ACC">
        <w:rPr>
          <w:rFonts w:ascii="Arial" w:hAnsi="Arial" w:cs="Arial"/>
          <w:color w:val="000000" w:themeColor="text1"/>
        </w:rPr>
        <w:t xml:space="preserve"> by bacteremia type</w:t>
      </w:r>
      <w:ins w:id="737" w:author="Nizet, Victor" w:date="2024-05-03T17:50:00Z">
        <w:r w:rsidR="000B4615">
          <w:rPr>
            <w:rFonts w:ascii="Arial" w:hAnsi="Arial" w:cs="Arial"/>
            <w:color w:val="000000" w:themeColor="text1"/>
          </w:rPr>
          <w:t xml:space="preserve"> within our dataset</w:t>
        </w:r>
      </w:ins>
      <w:r>
        <w:rPr>
          <w:rFonts w:ascii="Arial" w:hAnsi="Arial" w:cs="Arial"/>
          <w:i/>
          <w:iCs/>
          <w:color w:val="000000" w:themeColor="text1"/>
        </w:rPr>
        <w:t xml:space="preserve">. </w:t>
      </w:r>
      <w:del w:id="738" w:author="Nizet, Victor" w:date="2024-05-03T17:51:00Z">
        <w:r w:rsidDel="000B4615">
          <w:rPr>
            <w:rFonts w:ascii="Arial" w:hAnsi="Arial" w:cs="Arial"/>
            <w:color w:val="000000" w:themeColor="text1"/>
          </w:rPr>
          <w:delText xml:space="preserve">Since </w:delText>
        </w:r>
      </w:del>
      <w:ins w:id="739" w:author="Nizet, Victor" w:date="2024-05-03T17:51:00Z">
        <w:r w:rsidR="000B4615">
          <w:rPr>
            <w:rFonts w:ascii="Arial" w:hAnsi="Arial" w:cs="Arial"/>
            <w:color w:val="000000" w:themeColor="text1"/>
          </w:rPr>
          <w:t xml:space="preserve">Given that </w:t>
        </w:r>
      </w:ins>
      <w:r>
        <w:rPr>
          <w:rFonts w:ascii="Arial" w:hAnsi="Arial" w:cs="Arial"/>
          <w:color w:val="000000" w:themeColor="text1"/>
        </w:rPr>
        <w:t xml:space="preserve">cytokines are not readily detected in plasma using untargeted </w:t>
      </w:r>
      <w:del w:id="740" w:author="Nizet, Victor" w:date="2024-05-03T17:51:00Z">
        <w:r w:rsidDel="000B4615">
          <w:rPr>
            <w:rFonts w:ascii="Arial" w:hAnsi="Arial" w:cs="Arial"/>
            <w:color w:val="000000" w:themeColor="text1"/>
          </w:rPr>
          <w:delText xml:space="preserve">mass </w:delText>
        </w:r>
        <w:r w:rsidR="009421FA" w:rsidDel="000B4615">
          <w:rPr>
            <w:rFonts w:ascii="Arial" w:hAnsi="Arial" w:cs="Arial"/>
            <w:color w:val="000000" w:themeColor="text1"/>
          </w:rPr>
          <w:delText>spectrometry</w:delText>
        </w:r>
      </w:del>
      <w:ins w:id="741" w:author="Nizet, Victor" w:date="2024-05-03T17:51:00Z">
        <w:r w:rsidR="000B4615">
          <w:rPr>
            <w:rFonts w:ascii="Arial" w:hAnsi="Arial" w:cs="Arial"/>
            <w:color w:val="000000" w:themeColor="text1"/>
          </w:rPr>
          <w:t>MS</w:t>
        </w:r>
      </w:ins>
      <w:r w:rsidR="009421FA">
        <w:rPr>
          <w:rFonts w:ascii="Arial" w:hAnsi="Arial" w:cs="Arial"/>
          <w:color w:val="000000" w:themeColor="text1"/>
        </w:rPr>
        <w:t>-based</w:t>
      </w:r>
      <w:r>
        <w:rPr>
          <w:rFonts w:ascii="Arial" w:hAnsi="Arial" w:cs="Arial"/>
          <w:color w:val="000000" w:themeColor="text1"/>
        </w:rPr>
        <w:t xml:space="preserve"> proteomics due to their low levels of absolute </w:t>
      </w:r>
      <w:r>
        <w:rPr>
          <w:rFonts w:ascii="Arial" w:hAnsi="Arial" w:cs="Arial"/>
          <w:color w:val="000000" w:themeColor="text1"/>
        </w:rPr>
        <w:lastRenderedPageBreak/>
        <w:t xml:space="preserve">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ins w:id="742" w:author="Nizet, Victor" w:date="2024-05-03T17:51:00Z">
        <w:r w:rsidR="000B4615">
          <w:rPr>
            <w:rFonts w:ascii="Arial" w:hAnsi="Arial" w:cs="Arial"/>
            <w:color w:val="000000" w:themeColor="text1"/>
          </w:rPr>
          <w:t xml:space="preserve">utilized a previously reported methoed to </w:t>
        </w:r>
      </w:ins>
      <w:r>
        <w:rPr>
          <w:rFonts w:ascii="Arial" w:hAnsi="Arial" w:cs="Arial"/>
          <w:color w:val="000000" w:themeColor="text1"/>
        </w:rPr>
        <w:t>infer</w:t>
      </w:r>
      <w:del w:id="743" w:author="Nizet, Victor" w:date="2024-05-03T17:51:00Z">
        <w:r w:rsidDel="000B4615">
          <w:rPr>
            <w:rFonts w:ascii="Arial" w:hAnsi="Arial" w:cs="Arial"/>
            <w:color w:val="000000" w:themeColor="text1"/>
          </w:rPr>
          <w:delText>red</w:delText>
        </w:r>
      </w:del>
      <w:r>
        <w:rPr>
          <w:rFonts w:ascii="Arial" w:hAnsi="Arial" w:cs="Arial"/>
          <w:color w:val="000000" w:themeColor="text1"/>
        </w:rPr>
        <w:t xml:space="preserve"> cytokine profiles</w:t>
      </w:r>
      <w:ins w:id="744" w:author="Nizet, Victor" w:date="2024-05-03T17:51:00Z">
        <w:r w:rsidR="000B4615">
          <w:rPr>
            <w:rFonts w:ascii="Arial" w:hAnsi="Arial" w:cs="Arial"/>
            <w:color w:val="000000" w:themeColor="text1"/>
          </w:rPr>
          <w:t>.</w:t>
        </w:r>
      </w:ins>
      <w:r>
        <w:rPr>
          <w:rFonts w:ascii="Arial" w:hAnsi="Arial" w:cs="Arial"/>
          <w:color w:val="000000" w:themeColor="text1"/>
        </w:rPr>
        <w:t xml:space="preserve"> </w:t>
      </w:r>
      <w:del w:id="745" w:author="Nizet, Victor" w:date="2024-05-03T17:51:00Z">
        <w:r w:rsidDel="000B4615">
          <w:rPr>
            <w:rFonts w:ascii="Arial" w:hAnsi="Arial" w:cs="Arial"/>
            <w:color w:val="000000" w:themeColor="text1"/>
          </w:rPr>
          <w:delText>using previously reported methods in which</w:delText>
        </w:r>
      </w:del>
      <w:ins w:id="746" w:author="Nizet, Victor" w:date="2024-05-03T17:51:00Z">
        <w:r w:rsidR="000B4615">
          <w:rPr>
            <w:rFonts w:ascii="Arial" w:hAnsi="Arial" w:cs="Arial"/>
            <w:color w:val="000000" w:themeColor="text1"/>
          </w:rPr>
          <w:t>This method leverages</w:t>
        </w:r>
      </w:ins>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del w:id="747" w:author="Nizet, Victor" w:date="2024-05-03T17:52:00Z">
        <w:r w:rsidDel="000B4615">
          <w:rPr>
            <w:rFonts w:ascii="Arial" w:hAnsi="Arial" w:cs="Arial"/>
            <w:color w:val="000000" w:themeColor="text1"/>
          </w:rPr>
          <w:delText xml:space="preserve">Using </w:delText>
        </w:r>
      </w:del>
      <w:ins w:id="748" w:author="Nizet, Victor" w:date="2024-05-03T17:52:00Z">
        <w:r w:rsidR="000B4615">
          <w:rPr>
            <w:rFonts w:ascii="Arial" w:hAnsi="Arial" w:cs="Arial"/>
            <w:color w:val="000000" w:themeColor="text1"/>
          </w:rPr>
          <w:t xml:space="preserve">Applying </w:t>
        </w:r>
      </w:ins>
      <w:r>
        <w:rPr>
          <w:rFonts w:ascii="Arial" w:hAnsi="Arial" w:cs="Arial"/>
          <w:color w:val="000000" w:themeColor="text1"/>
        </w:rPr>
        <w:t xml:space="preserve">this technique, we </w:t>
      </w:r>
      <w:del w:id="749" w:author="Nizet, Victor" w:date="2024-05-03T17:52:00Z">
        <w:r w:rsidDel="000B4615">
          <w:rPr>
            <w:rFonts w:ascii="Arial" w:hAnsi="Arial" w:cs="Arial"/>
            <w:color w:val="000000" w:themeColor="text1"/>
          </w:rPr>
          <w:delText xml:space="preserve">saw </w:delText>
        </w:r>
      </w:del>
      <w:ins w:id="750" w:author="Nizet, Victor" w:date="2024-05-03T17:52:00Z">
        <w:r w:rsidR="000B4615">
          <w:rPr>
            <w:rFonts w:ascii="Arial" w:hAnsi="Arial" w:cs="Arial"/>
            <w:color w:val="000000" w:themeColor="text1"/>
          </w:rPr>
          <w:t xml:space="preserve">found </w:t>
        </w:r>
      </w:ins>
      <w:r>
        <w:rPr>
          <w:rFonts w:ascii="Arial" w:hAnsi="Arial" w:cs="Arial"/>
          <w:color w:val="000000" w:themeColor="text1"/>
        </w:rPr>
        <w:t xml:space="preserve">that the inferred </w:t>
      </w:r>
      <w:del w:id="751" w:author="Nizet, Victor" w:date="2024-05-03T17:52:00Z">
        <w:r w:rsidDel="000B4615">
          <w:rPr>
            <w:rFonts w:ascii="Arial" w:hAnsi="Arial" w:cs="Arial"/>
            <w:color w:val="000000" w:themeColor="text1"/>
          </w:rPr>
          <w:delText xml:space="preserve">amount </w:delText>
        </w:r>
      </w:del>
      <w:ins w:id="752" w:author="Nizet, Victor" w:date="2024-05-03T17:52:00Z">
        <w:r w:rsidR="000B4615">
          <w:rPr>
            <w:rFonts w:ascii="Arial" w:hAnsi="Arial" w:cs="Arial"/>
            <w:color w:val="000000" w:themeColor="text1"/>
          </w:rPr>
          <w:t xml:space="preserve">level </w:t>
        </w:r>
      </w:ins>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ins w:id="753" w:author="Nizet, Victor" w:date="2024-05-03T17:52:00Z">
        <w:r w:rsidR="000B4615">
          <w:rPr>
            <w:rFonts w:ascii="Arial" w:hAnsi="Arial" w:cs="Arial"/>
            <w:color w:val="000000" w:themeColor="text1"/>
          </w:rPr>
          <w:t>, with an adjusted p-value</w:t>
        </w:r>
      </w:ins>
      <w:r>
        <w:rPr>
          <w:rFonts w:ascii="Arial" w:hAnsi="Arial" w:cs="Arial"/>
          <w:color w:val="000000" w:themeColor="text1"/>
        </w:rPr>
        <w:t xml:space="preserve"> (</w:t>
      </w:r>
      <w:del w:id="754" w:author="Nizet, Victor" w:date="2024-05-03T17:52:00Z">
        <w:r w:rsidDel="000B4615">
          <w:rPr>
            <w:rFonts w:ascii="Arial" w:hAnsi="Arial" w:cs="Arial"/>
            <w:color w:val="000000" w:themeColor="text1"/>
          </w:rPr>
          <w:delText xml:space="preserve">p.adj </w:delText>
        </w:r>
      </w:del>
      <w:r w:rsidRPr="000B4615">
        <w:rPr>
          <w:rFonts w:ascii="Arial" w:hAnsi="Arial" w:cs="Arial"/>
          <w:color w:val="000000" w:themeColor="text1"/>
          <w:u w:val="single"/>
          <w:rPrChange w:id="755" w:author="Nizet, Victor" w:date="2024-05-03T17:52:00Z">
            <w:rPr>
              <w:rFonts w:ascii="Arial" w:hAnsi="Arial" w:cs="Arial"/>
              <w:color w:val="000000" w:themeColor="text1"/>
            </w:rPr>
          </w:rPrChange>
        </w:rPr>
        <w:t>&lt;</w:t>
      </w:r>
      <w:del w:id="756" w:author="Nizet, Victor" w:date="2024-05-03T17:52:00Z">
        <w:r w:rsidDel="000B4615">
          <w:rPr>
            <w:rFonts w:ascii="Arial" w:hAnsi="Arial" w:cs="Arial"/>
            <w:color w:val="000000" w:themeColor="text1"/>
          </w:rPr>
          <w:delText>=</w:delText>
        </w:r>
      </w:del>
      <w:r>
        <w:rPr>
          <w:rFonts w:ascii="Arial" w:hAnsi="Arial" w:cs="Arial"/>
          <w:color w:val="000000" w:themeColor="text1"/>
        </w:rPr>
        <w:t xml:space="preserve"> 0.05</w:t>
      </w:r>
      <w:del w:id="757" w:author="Nizet, Victor" w:date="2024-05-03T17:53:00Z">
        <w:r w:rsidDel="000B4615">
          <w:rPr>
            <w:rFonts w:ascii="Arial" w:hAnsi="Arial" w:cs="Arial"/>
            <w:color w:val="000000" w:themeColor="text1"/>
          </w:rPr>
          <w:delText>)</w:delText>
        </w:r>
      </w:del>
      <w:r>
        <w:rPr>
          <w:rFonts w:ascii="Arial" w:hAnsi="Arial" w:cs="Arial"/>
          <w:color w:val="000000" w:themeColor="text1"/>
        </w:rPr>
        <w:t xml:space="preserve"> (</w:t>
      </w:r>
      <w:r w:rsidRPr="000B4615">
        <w:rPr>
          <w:rFonts w:ascii="Arial" w:hAnsi="Arial" w:cs="Arial"/>
          <w:b/>
          <w:bCs/>
          <w:color w:val="000000" w:themeColor="text1"/>
          <w:rPrChange w:id="758" w:author="Nizet, Victor" w:date="2024-05-03T17:53:00Z">
            <w:rPr>
              <w:rFonts w:ascii="Arial" w:hAnsi="Arial" w:cs="Arial"/>
              <w:color w:val="000000" w:themeColor="text1"/>
            </w:rPr>
          </w:rPrChange>
        </w:rPr>
        <w:t>Supplementary Figure 6</w:t>
      </w:r>
      <w:r>
        <w:rPr>
          <w:rFonts w:ascii="Arial" w:hAnsi="Arial" w:cs="Arial"/>
          <w:color w:val="000000" w:themeColor="text1"/>
        </w:rPr>
        <w:t xml:space="preserve">). </w:t>
      </w:r>
      <w:del w:id="759" w:author="Nizet, Victor" w:date="2024-05-03T17:53:00Z">
        <w:r w:rsidDel="000B4615">
          <w:rPr>
            <w:rFonts w:ascii="Arial" w:hAnsi="Arial" w:cs="Arial"/>
            <w:color w:val="000000" w:themeColor="text1"/>
          </w:rPr>
          <w:delText xml:space="preserve">We </w:delText>
        </w:r>
      </w:del>
      <w:ins w:id="760" w:author="Nizet, Victor" w:date="2024-05-03T17:53:00Z">
        <w:r w:rsidR="000B4615">
          <w:rPr>
            <w:rFonts w:ascii="Arial" w:hAnsi="Arial" w:cs="Arial"/>
            <w:color w:val="000000" w:themeColor="text1"/>
          </w:rPr>
          <w:t xml:space="preserve">Additionally, we </w:t>
        </w:r>
      </w:ins>
      <w:del w:id="761" w:author="Nizet, Victor" w:date="2024-05-03T17:53:00Z">
        <w:r w:rsidDel="000B4615">
          <w:rPr>
            <w:rFonts w:ascii="Arial" w:hAnsi="Arial" w:cs="Arial"/>
            <w:color w:val="000000" w:themeColor="text1"/>
          </w:rPr>
          <w:delText xml:space="preserve">also </w:delText>
        </w:r>
      </w:del>
      <w:r>
        <w:rPr>
          <w:rFonts w:ascii="Arial" w:hAnsi="Arial" w:cs="Arial"/>
          <w:color w:val="000000" w:themeColor="text1"/>
        </w:rPr>
        <w:t>observed a trend</w:t>
      </w:r>
      <w:ins w:id="762" w:author="Nizet, Victor" w:date="2024-05-03T17:53:00Z">
        <w:r w:rsidR="000B4615">
          <w:rPr>
            <w:rFonts w:ascii="Arial" w:hAnsi="Arial" w:cs="Arial"/>
            <w:color w:val="000000" w:themeColor="text1"/>
          </w:rPr>
          <w:t xml:space="preserve"> indicating an increase</w:t>
        </w:r>
      </w:ins>
      <w:r>
        <w:rPr>
          <w:rFonts w:ascii="Arial" w:hAnsi="Arial" w:cs="Arial"/>
          <w:color w:val="000000" w:themeColor="text1"/>
        </w:rPr>
        <w:t xml:space="preserve"> </w:t>
      </w:r>
      <w:del w:id="763" w:author="Nizet, Victor" w:date="2024-05-03T17:53:00Z">
        <w:r w:rsidR="006241EC" w:rsidDel="000B4615">
          <w:rPr>
            <w:rFonts w:ascii="Arial" w:hAnsi="Arial" w:cs="Arial"/>
            <w:color w:val="000000" w:themeColor="text1"/>
          </w:rPr>
          <w:delText>where</w:delText>
        </w:r>
        <w:r w:rsidDel="000B4615">
          <w:rPr>
            <w:rFonts w:ascii="Arial" w:hAnsi="Arial" w:cs="Arial"/>
            <w:color w:val="000000" w:themeColor="text1"/>
          </w:rPr>
          <w:delText xml:space="preserve"> </w:delText>
        </w:r>
      </w:del>
      <w:ins w:id="764" w:author="Nizet, Victor" w:date="2024-05-03T17:53:00Z">
        <w:r w:rsidR="000B4615">
          <w:rPr>
            <w:rFonts w:ascii="Arial" w:hAnsi="Arial" w:cs="Arial"/>
            <w:color w:val="000000" w:themeColor="text1"/>
          </w:rPr>
          <w:t xml:space="preserve">in </w:t>
        </w:r>
      </w:ins>
      <w:r>
        <w:rPr>
          <w:rFonts w:ascii="Arial" w:hAnsi="Arial" w:cs="Arial"/>
          <w:color w:val="000000" w:themeColor="text1"/>
        </w:rPr>
        <w:t xml:space="preserve">many other cytokines </w:t>
      </w:r>
      <w:del w:id="765" w:author="Nizet, Victor" w:date="2024-05-03T17:53:00Z">
        <w:r w:rsidR="006241EC" w:rsidDel="000B4615">
          <w:rPr>
            <w:rFonts w:ascii="Arial" w:hAnsi="Arial" w:cs="Arial"/>
            <w:color w:val="000000" w:themeColor="text1"/>
          </w:rPr>
          <w:delText>were</w:delText>
        </w:r>
        <w:r w:rsidDel="000B4615">
          <w:rPr>
            <w:rFonts w:ascii="Arial" w:hAnsi="Arial" w:cs="Arial"/>
            <w:color w:val="000000" w:themeColor="text1"/>
          </w:rPr>
          <w:delText xml:space="preserve"> increased</w:delText>
        </w:r>
      </w:del>
      <w:ins w:id="766" w:author="Nizet, Victor" w:date="2024-05-03T17:53:00Z">
        <w:r w:rsidR="000B4615">
          <w:rPr>
            <w:rFonts w:ascii="Arial" w:hAnsi="Arial" w:cs="Arial"/>
            <w:color w:val="000000" w:themeColor="text1"/>
          </w:rPr>
          <w:t>in</w:t>
        </w:r>
      </w:ins>
      <w:r>
        <w:rPr>
          <w:rFonts w:ascii="Arial" w:hAnsi="Arial" w:cs="Arial"/>
          <w:color w:val="000000" w:themeColor="text1"/>
        </w:rPr>
        <w:t xml:space="preserve"> </w:t>
      </w:r>
      <w:del w:id="767" w:author="Nizet, Victor" w:date="2024-05-03T17:53:00Z">
        <w:r w:rsidDel="000B4615">
          <w:rPr>
            <w:rFonts w:ascii="Arial" w:hAnsi="Arial" w:cs="Arial"/>
            <w:color w:val="000000" w:themeColor="text1"/>
          </w:rPr>
          <w:delText xml:space="preserve">in </w:delText>
        </w:r>
      </w:del>
      <w:r>
        <w:rPr>
          <w:rFonts w:ascii="Arial" w:hAnsi="Arial" w:cs="Arial"/>
          <w:color w:val="000000" w:themeColor="text1"/>
        </w:rPr>
        <w:t xml:space="preserve">infected </w:t>
      </w:r>
      <w:del w:id="768" w:author="Nizet, Victor" w:date="2024-05-03T17:53:00Z">
        <w:r w:rsidDel="000B4615">
          <w:rPr>
            <w:rFonts w:ascii="Arial" w:hAnsi="Arial" w:cs="Arial"/>
            <w:color w:val="000000" w:themeColor="text1"/>
          </w:rPr>
          <w:delText xml:space="preserve">relative </w:delText>
        </w:r>
      </w:del>
      <w:ins w:id="769" w:author="Nizet, Victor" w:date="2024-05-03T17:53:00Z">
        <w:r w:rsidR="000B4615">
          <w:rPr>
            <w:rFonts w:ascii="Arial" w:hAnsi="Arial" w:cs="Arial"/>
            <w:color w:val="000000" w:themeColor="text1"/>
          </w:rPr>
          <w:t xml:space="preserve">samples compared </w:t>
        </w:r>
      </w:ins>
      <w:r>
        <w:rPr>
          <w:rFonts w:ascii="Arial" w:hAnsi="Arial" w:cs="Arial"/>
          <w:color w:val="000000" w:themeColor="text1"/>
        </w:rPr>
        <w:t>to healthy</w:t>
      </w:r>
      <w:ins w:id="770" w:author="Nizet, Victor" w:date="2024-05-03T17:53:00Z">
        <w:r w:rsidR="000B4615">
          <w:rPr>
            <w:rFonts w:ascii="Arial" w:hAnsi="Arial" w:cs="Arial"/>
            <w:color w:val="000000" w:themeColor="text1"/>
          </w:rPr>
          <w:t xml:space="preserve"> samples</w:t>
        </w:r>
      </w:ins>
      <w:r>
        <w:rPr>
          <w:rFonts w:ascii="Arial" w:hAnsi="Arial" w:cs="Arial"/>
          <w:color w:val="000000" w:themeColor="text1"/>
        </w:rPr>
        <w:t xml:space="preserve">, </w:t>
      </w:r>
      <w:del w:id="771" w:author="Nizet, Victor" w:date="2024-05-03T17:54:00Z">
        <w:r w:rsidR="006241EC" w:rsidDel="000B4615">
          <w:rPr>
            <w:rFonts w:ascii="Arial" w:hAnsi="Arial" w:cs="Arial"/>
            <w:color w:val="000000" w:themeColor="text1"/>
          </w:rPr>
          <w:delText xml:space="preserve">most </w:delText>
        </w:r>
      </w:del>
      <w:ins w:id="772" w:author="Nizet, Victor" w:date="2024-05-03T17:54:00Z">
        <w:r w:rsidR="000B4615">
          <w:rPr>
            <w:rFonts w:ascii="Arial" w:hAnsi="Arial" w:cs="Arial"/>
            <w:color w:val="000000" w:themeColor="text1"/>
          </w:rPr>
          <w:t xml:space="preserve">with IL-6 being </w:t>
        </w:r>
      </w:ins>
      <w:r>
        <w:rPr>
          <w:rFonts w:ascii="Arial" w:hAnsi="Arial" w:cs="Arial"/>
          <w:color w:val="000000" w:themeColor="text1"/>
        </w:rPr>
        <w:t xml:space="preserve">notably </w:t>
      </w:r>
      <w:del w:id="773" w:author="Nizet, Victor" w:date="2024-05-03T17:54:00Z">
        <w:r w:rsidDel="000B4615">
          <w:rPr>
            <w:rFonts w:ascii="Arial" w:hAnsi="Arial" w:cs="Arial"/>
            <w:color w:val="000000" w:themeColor="text1"/>
          </w:rPr>
          <w:delText>in IL-6</w:delText>
        </w:r>
      </w:del>
      <w:ins w:id="774" w:author="Nizet, Victor" w:date="2024-05-03T17:54:00Z">
        <w:r w:rsidR="000B4615">
          <w:rPr>
            <w:rFonts w:ascii="Arial" w:hAnsi="Arial" w:cs="Arial"/>
            <w:color w:val="000000" w:themeColor="text1"/>
          </w:rPr>
          <w:t>higher</w:t>
        </w:r>
      </w:ins>
      <w:r>
        <w:rPr>
          <w:rFonts w:ascii="Arial" w:hAnsi="Arial" w:cs="Arial"/>
          <w:color w:val="000000" w:themeColor="text1"/>
        </w:rPr>
        <w:t xml:space="preserve">, but they did not </w:t>
      </w:r>
      <w:del w:id="775" w:author="Nizet, Victor" w:date="2024-05-03T17:54:00Z">
        <w:r w:rsidDel="000B4615">
          <w:rPr>
            <w:rFonts w:ascii="Arial" w:hAnsi="Arial" w:cs="Arial"/>
            <w:color w:val="000000" w:themeColor="text1"/>
          </w:rPr>
          <w:delText xml:space="preserve">rise </w:delText>
        </w:r>
      </w:del>
      <w:ins w:id="776" w:author="Nizet, Victor" w:date="2024-05-03T17:54:00Z">
        <w:r w:rsidR="000B4615">
          <w:rPr>
            <w:rFonts w:ascii="Arial" w:hAnsi="Arial" w:cs="Arial"/>
            <w:color w:val="000000" w:themeColor="text1"/>
          </w:rPr>
          <w:t xml:space="preserve">reach the statistical signficance threshold set at an </w:t>
        </w:r>
      </w:ins>
      <w:del w:id="777" w:author="Nizet, Victor" w:date="2024-05-03T17:54:00Z">
        <w:r w:rsidDel="000B4615">
          <w:rPr>
            <w:rFonts w:ascii="Arial" w:hAnsi="Arial" w:cs="Arial"/>
            <w:color w:val="000000" w:themeColor="text1"/>
          </w:rPr>
          <w:delText xml:space="preserve">to </w:delText>
        </w:r>
        <w:r w:rsidR="006241EC" w:rsidDel="000B4615">
          <w:rPr>
            <w:rFonts w:ascii="Arial" w:hAnsi="Arial" w:cs="Arial"/>
            <w:color w:val="000000" w:themeColor="text1"/>
          </w:rPr>
          <w:delText xml:space="preserve">our </w:delText>
        </w:r>
      </w:del>
      <w:r w:rsidR="006241EC">
        <w:rPr>
          <w:rFonts w:ascii="Arial" w:hAnsi="Arial" w:cs="Arial"/>
          <w:color w:val="000000" w:themeColor="text1"/>
        </w:rPr>
        <w:t>alpha level of 0.05</w:t>
      </w:r>
      <w:ins w:id="778" w:author="Nizet, Victor" w:date="2024-05-03T17:55:00Z">
        <w:r w:rsidR="000B4615">
          <w:rPr>
            <w:rFonts w:ascii="Arial" w:hAnsi="Arial" w:cs="Arial"/>
            <w:color w:val="000000" w:themeColor="text1"/>
          </w:rPr>
          <w:t>.</w:t>
        </w:r>
      </w:ins>
      <w:r w:rsidR="006241EC">
        <w:rPr>
          <w:rFonts w:ascii="Arial" w:hAnsi="Arial" w:cs="Arial"/>
          <w:color w:val="000000" w:themeColor="text1"/>
        </w:rPr>
        <w:t xml:space="preserve"> </w:t>
      </w:r>
      <w:del w:id="779" w:author="Nizet, Victor" w:date="2024-05-03T17:55:00Z">
        <w:r w:rsidR="006241EC" w:rsidDel="000B4615">
          <w:rPr>
            <w:rFonts w:ascii="Arial" w:hAnsi="Arial" w:cs="Arial"/>
            <w:color w:val="000000" w:themeColor="text1"/>
          </w:rPr>
          <w:delText>denoting statistical significance</w:delText>
        </w:r>
        <w:r w:rsidDel="000B4615">
          <w:rPr>
            <w:rFonts w:ascii="Arial" w:hAnsi="Arial" w:cs="Arial"/>
            <w:color w:val="000000" w:themeColor="text1"/>
          </w:rPr>
          <w:delText xml:space="preserve">. </w:delText>
        </w:r>
      </w:del>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AE104BB" w:rsidR="004A69A7" w:rsidRDefault="00BF551F" w:rsidP="00AB3D7C">
      <w:pPr>
        <w:spacing w:line="480" w:lineRule="auto"/>
        <w:ind w:firstLine="720"/>
        <w:rPr>
          <w:rFonts w:ascii="Arial" w:hAnsi="Arial" w:cs="Arial"/>
        </w:rPr>
      </w:pPr>
      <w:del w:id="780" w:author="Nizet, Victor" w:date="2024-05-03T18:03:00Z">
        <w:r w:rsidDel="000B4615">
          <w:rPr>
            <w:rFonts w:ascii="Arial" w:hAnsi="Arial" w:cs="Arial"/>
          </w:rPr>
          <w:delText xml:space="preserve">We next set out to </w:delText>
        </w:r>
        <w:r w:rsidRPr="00DD6827" w:rsidDel="000B4615">
          <w:rPr>
            <w:rFonts w:ascii="Arial" w:hAnsi="Arial" w:cs="Arial"/>
          </w:rPr>
          <w:delText>define</w:delText>
        </w:r>
        <w:r w:rsidR="00CF169D" w:rsidRPr="00DD6827" w:rsidDel="000B4615">
          <w:rPr>
            <w:rFonts w:ascii="Arial" w:hAnsi="Arial" w:cs="Arial"/>
          </w:rPr>
          <w:delText xml:space="preserve"> </w:delText>
        </w:r>
        <w:r w:rsidR="004A7C5A" w:rsidDel="000B4615">
          <w:rPr>
            <w:rFonts w:ascii="Arial" w:hAnsi="Arial" w:cs="Arial"/>
          </w:rPr>
          <w:delText>the difference in</w:delText>
        </w:r>
      </w:del>
      <w:ins w:id="781" w:author="Nizet, Victor" w:date="2024-05-03T18:03:00Z">
        <w:r w:rsidR="000B4615">
          <w:rPr>
            <w:rFonts w:ascii="Arial" w:hAnsi="Arial" w:cs="Arial"/>
          </w:rPr>
          <w:t>To further delineate the</w:t>
        </w:r>
      </w:ins>
      <w:r w:rsidR="004A7C5A">
        <w:rPr>
          <w:rFonts w:ascii="Arial" w:hAnsi="Arial" w:cs="Arial"/>
        </w:rPr>
        <w:t xml:space="preserve"> systemic plasma profile</w:t>
      </w:r>
      <w:ins w:id="782" w:author="Nizet, Victor" w:date="2024-05-03T18:03:00Z">
        <w:r w:rsidR="000B4615">
          <w:rPr>
            <w:rFonts w:ascii="Arial" w:hAnsi="Arial" w:cs="Arial"/>
          </w:rPr>
          <w:t>s</w:t>
        </w:r>
      </w:ins>
      <w:r w:rsidR="00CF169D" w:rsidRPr="00DD6827">
        <w:rPr>
          <w:rFonts w:ascii="Arial" w:hAnsi="Arial" w:cs="Arial"/>
        </w:rPr>
        <w:t xml:space="preserve"> </w:t>
      </w:r>
      <w:del w:id="783" w:author="Nizet, Victor" w:date="2024-05-03T18:04:00Z">
        <w:r w:rsidR="00CF169D" w:rsidRPr="00DD6827" w:rsidDel="000B4615">
          <w:rPr>
            <w:rFonts w:ascii="Arial" w:hAnsi="Arial" w:cs="Arial"/>
          </w:rPr>
          <w:delText xml:space="preserve">the </w:delText>
        </w:r>
        <w:r w:rsidR="00AC35E8" w:rsidRPr="00DD6827" w:rsidDel="000B4615">
          <w:rPr>
            <w:rFonts w:ascii="Arial" w:hAnsi="Arial" w:cs="Arial"/>
          </w:rPr>
          <w:delText xml:space="preserve">causative </w:delText>
        </w:r>
        <w:r w:rsidR="00CF169D" w:rsidRPr="00DD6827" w:rsidDel="000B4615">
          <w:rPr>
            <w:rFonts w:ascii="Arial" w:hAnsi="Arial" w:cs="Arial"/>
          </w:rPr>
          <w:delText xml:space="preserve">organism in </w:delText>
        </w:r>
        <w:r w:rsidR="00AC35E8" w:rsidRPr="00DD6827" w:rsidDel="000B4615">
          <w:rPr>
            <w:rFonts w:ascii="Arial" w:hAnsi="Arial" w:cs="Arial"/>
          </w:rPr>
          <w:delText>cases of</w:delText>
        </w:r>
      </w:del>
      <w:ins w:id="784" w:author="Nizet, Victor" w:date="2024-05-03T18:04:00Z">
        <w:r w:rsidR="000B4615">
          <w:rPr>
            <w:rFonts w:ascii="Arial" w:hAnsi="Arial" w:cs="Arial"/>
          </w:rPr>
          <w:t>caused by different</w:t>
        </w:r>
      </w:ins>
      <w:r w:rsidR="00AC35E8" w:rsidRPr="00DD6827">
        <w:rPr>
          <w:rFonts w:ascii="Arial" w:hAnsi="Arial" w:cs="Arial"/>
        </w:rPr>
        <w:t xml:space="preserve"> </w:t>
      </w:r>
      <w:r w:rsidR="00CF169D" w:rsidRPr="00DD6827">
        <w:rPr>
          <w:rFonts w:ascii="Arial" w:hAnsi="Arial" w:cs="Arial"/>
        </w:rPr>
        <w:t xml:space="preserve">enterococcal </w:t>
      </w:r>
      <w:del w:id="785" w:author="Nizet, Victor" w:date="2024-05-03T18:04:00Z">
        <w:r w:rsidR="00CF169D" w:rsidRPr="00DD6827" w:rsidDel="000B4615">
          <w:rPr>
            <w:rFonts w:ascii="Arial" w:hAnsi="Arial" w:cs="Arial"/>
          </w:rPr>
          <w:delText>bacteremia</w:delText>
        </w:r>
      </w:del>
      <w:ins w:id="786" w:author="Nizet, Victor" w:date="2024-05-03T18:04:00Z">
        <w:r w:rsidR="000B4615">
          <w:rPr>
            <w:rFonts w:ascii="Arial" w:hAnsi="Arial" w:cs="Arial"/>
          </w:rPr>
          <w:t>species</w:t>
        </w:r>
      </w:ins>
      <w:r w:rsidR="00CF169D" w:rsidRPr="00DD6827">
        <w:rPr>
          <w:rFonts w:ascii="Arial" w:hAnsi="Arial" w:cs="Arial"/>
        </w:rPr>
        <w:t xml:space="preserve">, </w:t>
      </w:r>
      <w:del w:id="787" w:author="Nizet, Victor" w:date="2024-05-03T18:04:00Z">
        <w:r w:rsidR="006241EC" w:rsidDel="000B4615">
          <w:rPr>
            <w:rFonts w:ascii="Arial" w:hAnsi="Arial" w:cs="Arial"/>
          </w:rPr>
          <w:delText xml:space="preserve">defined </w:delText>
        </w:r>
      </w:del>
      <w:ins w:id="788" w:author="Nizet, Victor" w:date="2024-05-03T18:04:00Z">
        <w:r w:rsidR="000B4615">
          <w:rPr>
            <w:rFonts w:ascii="Arial" w:hAnsi="Arial" w:cs="Arial"/>
          </w:rPr>
          <w:t xml:space="preserve">we focused </w:t>
        </w:r>
      </w:ins>
      <w:del w:id="789" w:author="Nizet, Victor" w:date="2024-05-03T18:04:00Z">
        <w:r w:rsidR="006241EC" w:rsidDel="000B4615">
          <w:rPr>
            <w:rFonts w:ascii="Arial" w:hAnsi="Arial" w:cs="Arial"/>
          </w:rPr>
          <w:delText xml:space="preserve">as </w:delText>
        </w:r>
      </w:del>
      <w:ins w:id="790" w:author="Nizet, Victor" w:date="2024-05-03T18:04:00Z">
        <w:r w:rsidR="000B4615">
          <w:rPr>
            <w:rFonts w:ascii="Arial" w:hAnsi="Arial" w:cs="Arial"/>
          </w:rPr>
          <w:t xml:space="preserve">on </w:t>
        </w:r>
      </w:ins>
      <w:r w:rsidR="006241EC">
        <w:rPr>
          <w:rFonts w:ascii="Arial" w:hAnsi="Arial" w:cs="Arial"/>
        </w:rPr>
        <w:t xml:space="preserve">cases </w:t>
      </w:r>
      <w:del w:id="791" w:author="Nizet, Victor" w:date="2024-05-03T18:04:00Z">
        <w:r w:rsidR="006241EC" w:rsidDel="000B4615">
          <w:rPr>
            <w:rFonts w:ascii="Arial" w:hAnsi="Arial" w:cs="Arial"/>
          </w:rPr>
          <w:delText>where</w:delText>
        </w:r>
        <w:r w:rsidR="00CF169D" w:rsidRPr="00DD6827" w:rsidDel="000B4615">
          <w:rPr>
            <w:rFonts w:ascii="Arial" w:hAnsi="Arial" w:cs="Arial"/>
          </w:rPr>
          <w:delText xml:space="preserve"> </w:delText>
        </w:r>
      </w:del>
      <w:ins w:id="792" w:author="Nizet, Victor" w:date="2024-05-03T18:04:00Z">
        <w:r w:rsidR="000B4615">
          <w:rPr>
            <w:rFonts w:ascii="Arial" w:hAnsi="Arial" w:cs="Arial"/>
          </w:rPr>
          <w:t>of EcB where</w:t>
        </w:r>
        <w:r w:rsidR="000B4615" w:rsidRPr="00DD6827">
          <w:rPr>
            <w:rFonts w:ascii="Arial" w:hAnsi="Arial" w:cs="Arial"/>
          </w:rPr>
          <w:t xml:space="preserve"> </w:t>
        </w:r>
      </w:ins>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del w:id="793" w:author="Nizet, Victor" w:date="2024-05-03T18:04:00Z">
        <w:r w:rsidR="00A974F6" w:rsidDel="00CA1293">
          <w:rPr>
            <w:rFonts w:ascii="Arial" w:hAnsi="Arial" w:cs="Arial"/>
          </w:rPr>
          <w:delText xml:space="preserve">observed </w:delText>
        </w:r>
      </w:del>
      <w:ins w:id="794" w:author="Nizet, Victor" w:date="2024-05-03T18:04:00Z">
        <w:r w:rsidR="00CA1293">
          <w:rPr>
            <w:rFonts w:ascii="Arial" w:hAnsi="Arial" w:cs="Arial"/>
          </w:rPr>
          <w:t xml:space="preserve">identified </w:t>
        </w:r>
      </w:ins>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CA1293">
        <w:rPr>
          <w:rFonts w:ascii="Arial" w:hAnsi="Arial" w:cs="Arial"/>
          <w:u w:val="single"/>
          <w:rPrChange w:id="795" w:author="Nizet, Victor" w:date="2024-05-03T18:04:00Z">
            <w:rPr>
              <w:rFonts w:ascii="Arial" w:hAnsi="Arial" w:cs="Arial"/>
            </w:rPr>
          </w:rPrChange>
        </w:rPr>
        <w:t>&lt;</w:t>
      </w:r>
      <w:del w:id="796" w:author="Nizet, Victor" w:date="2024-05-03T18:05:00Z">
        <w:r w:rsidR="00046019" w:rsidDel="00CA1293">
          <w:rPr>
            <w:rFonts w:ascii="Arial" w:hAnsi="Arial" w:cs="Arial"/>
          </w:rPr>
          <w:delText>=</w:delText>
        </w:r>
      </w:del>
      <w:r w:rsidR="00046019">
        <w:rPr>
          <w:rFonts w:ascii="Arial" w:hAnsi="Arial" w:cs="Arial"/>
        </w:rPr>
        <w:t xml:space="preserve"> 0.05) in</w:t>
      </w:r>
      <w:ins w:id="797" w:author="Nizet, Victor" w:date="2024-05-03T18:05:00Z">
        <w:r w:rsidR="00CA1293">
          <w:rPr>
            <w:rFonts w:ascii="Arial" w:hAnsi="Arial" w:cs="Arial"/>
          </w:rPr>
          <w:t xml:space="preserve"> plasm from patients infected with</w:t>
        </w:r>
      </w:ins>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w:t>
      </w:r>
      <w:del w:id="798" w:author="Nizet, Victor" w:date="2024-05-03T18:05:00Z">
        <w:r w:rsidR="00046019" w:rsidDel="00CA1293">
          <w:rPr>
            <w:rFonts w:ascii="Arial" w:hAnsi="Arial" w:cs="Arial"/>
          </w:rPr>
          <w:delText>plasma relative</w:delText>
        </w:r>
      </w:del>
      <w:ins w:id="799" w:author="Nizet, Victor" w:date="2024-05-03T18:05:00Z">
        <w:r w:rsidR="00CA1293">
          <w:rPr>
            <w:rFonts w:ascii="Arial" w:hAnsi="Arial" w:cs="Arial"/>
          </w:rPr>
          <w:t>compared</w:t>
        </w:r>
      </w:ins>
      <w:r w:rsidR="00046019">
        <w:rPr>
          <w:rFonts w:ascii="Arial" w:hAnsi="Arial" w:cs="Arial"/>
        </w:rPr>
        <w:t xml:space="preserve"> to</w:t>
      </w:r>
      <w:ins w:id="800" w:author="Nizet, Victor" w:date="2024-05-03T18:05:00Z">
        <w:r w:rsidR="00CA1293">
          <w:rPr>
            <w:rFonts w:ascii="Arial" w:hAnsi="Arial" w:cs="Arial"/>
          </w:rPr>
          <w:t xml:space="preserve"> those with</w:t>
        </w:r>
      </w:ins>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del w:id="801" w:author="Nizet, Victor" w:date="2024-05-03T18:05:00Z">
        <w:r w:rsidR="00046019" w:rsidDel="00CA1293">
          <w:rPr>
            <w:rFonts w:ascii="Arial" w:hAnsi="Arial" w:cs="Arial"/>
          </w:rPr>
          <w:delText xml:space="preserve">, </w:delText>
        </w:r>
      </w:del>
      <w:ins w:id="802" w:author="Nizet, Victor" w:date="2024-05-03T18:05:00Z">
        <w:r w:rsidR="00CA1293">
          <w:rPr>
            <w:rFonts w:ascii="Arial" w:hAnsi="Arial" w:cs="Arial"/>
          </w:rPr>
          <w:t xml:space="preserve">. </w:t>
        </w:r>
      </w:ins>
      <w:del w:id="803" w:author="Nizet, Victor" w:date="2024-05-03T18:05:00Z">
        <w:r w:rsidR="00046019" w:rsidDel="00CA1293">
          <w:rPr>
            <w:rFonts w:ascii="Arial" w:hAnsi="Arial" w:cs="Arial"/>
          </w:rPr>
          <w:delText xml:space="preserve">while </w:delText>
        </w:r>
      </w:del>
      <w:ins w:id="804" w:author="Nizet, Victor" w:date="2024-05-03T18:05:00Z">
        <w:r w:rsidR="00CA1293">
          <w:rPr>
            <w:rFonts w:ascii="Arial" w:hAnsi="Arial" w:cs="Arial"/>
          </w:rPr>
          <w:t xml:space="preserve">Conversely, </w:t>
        </w:r>
      </w:ins>
      <w:r w:rsidR="00046019">
        <w:rPr>
          <w:rFonts w:ascii="Arial" w:hAnsi="Arial" w:cs="Arial"/>
        </w:rPr>
        <w:t xml:space="preserve">30 </w:t>
      </w:r>
      <w:ins w:id="805" w:author="Nizet, Victor" w:date="2024-05-03T18:05:00Z">
        <w:r w:rsidR="00CA1293">
          <w:rPr>
            <w:rFonts w:ascii="Arial" w:hAnsi="Arial" w:cs="Arial"/>
          </w:rPr>
          <w:t xml:space="preserve">proteins </w:t>
        </w:r>
      </w:ins>
      <w:r w:rsidR="00046019">
        <w:rPr>
          <w:rFonts w:ascii="Arial" w:hAnsi="Arial" w:cs="Arial"/>
        </w:rPr>
        <w:t xml:space="preserve">were </w:t>
      </w:r>
      <w:del w:id="806" w:author="Nizet, Victor" w:date="2024-05-03T18:05:00Z">
        <w:r w:rsidR="00046019" w:rsidDel="00CA1293">
          <w:rPr>
            <w:rFonts w:ascii="Arial" w:hAnsi="Arial" w:cs="Arial"/>
          </w:rPr>
          <w:delText xml:space="preserve">found to be </w:delText>
        </w:r>
      </w:del>
      <w:r w:rsidR="00046019">
        <w:rPr>
          <w:rFonts w:ascii="Arial" w:hAnsi="Arial" w:cs="Arial"/>
        </w:rPr>
        <w:t xml:space="preserve">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CA1293">
        <w:rPr>
          <w:rFonts w:ascii="Arial" w:hAnsi="Arial" w:cs="Arial"/>
          <w:b/>
          <w:bCs/>
          <w:rPrChange w:id="807" w:author="Nizet, Victor" w:date="2024-05-03T18:06:00Z">
            <w:rPr>
              <w:rFonts w:ascii="Arial" w:hAnsi="Arial" w:cs="Arial"/>
            </w:rPr>
          </w:rPrChange>
        </w:rPr>
        <w:t>Figure 4A</w:t>
      </w:r>
      <w:r w:rsidR="00A974F6">
        <w:rPr>
          <w:rFonts w:ascii="Arial" w:hAnsi="Arial" w:cs="Arial"/>
        </w:rPr>
        <w:t>).</w:t>
      </w:r>
      <w:r w:rsidR="00AB3D7C">
        <w:rPr>
          <w:rFonts w:ascii="Arial" w:hAnsi="Arial" w:cs="Arial"/>
        </w:rPr>
        <w:t xml:space="preserve"> </w:t>
      </w:r>
      <w:del w:id="808" w:author="Nizet, Victor" w:date="2024-05-03T18:06:00Z">
        <w:r w:rsidR="008B65E9" w:rsidDel="00CA1293">
          <w:rPr>
            <w:rFonts w:ascii="Arial" w:hAnsi="Arial" w:cs="Arial"/>
          </w:rPr>
          <w:delText>C</w:delText>
        </w:r>
        <w:r w:rsidR="00AB3D7C" w:rsidDel="00CA1293">
          <w:rPr>
            <w:rFonts w:ascii="Arial" w:hAnsi="Arial" w:cs="Arial"/>
          </w:rPr>
          <w:delText>omparable results</w:delText>
        </w:r>
        <w:r w:rsidR="008B65E9" w:rsidDel="00CA1293">
          <w:rPr>
            <w:rFonts w:ascii="Arial" w:hAnsi="Arial" w:cs="Arial"/>
          </w:rPr>
          <w:delText xml:space="preserve"> were seen</w:delText>
        </w:r>
        <w:r w:rsidR="00AB3D7C" w:rsidDel="00CA1293">
          <w:rPr>
            <w:rFonts w:ascii="Arial" w:hAnsi="Arial" w:cs="Arial"/>
          </w:rPr>
          <w:delText xml:space="preserve"> when investigating</w:delText>
        </w:r>
      </w:del>
      <w:ins w:id="809" w:author="Nizet, Victor" w:date="2024-05-03T18:06:00Z">
        <w:r w:rsidR="00CA1293">
          <w:rPr>
            <w:rFonts w:ascii="Arial" w:hAnsi="Arial" w:cs="Arial"/>
          </w:rPr>
          <w:t>Similarly, in</w:t>
        </w:r>
      </w:ins>
      <w:r w:rsidR="00AB3D7C">
        <w:rPr>
          <w:rFonts w:ascii="Arial" w:hAnsi="Arial" w:cs="Arial"/>
        </w:rPr>
        <w:t xml:space="preserve"> the metabolomic data, </w:t>
      </w:r>
      <w:del w:id="810" w:author="Nizet, Victor" w:date="2024-05-03T18:06:00Z">
        <w:r w:rsidR="008B65E9" w:rsidDel="00CA1293">
          <w:rPr>
            <w:rFonts w:ascii="Arial" w:hAnsi="Arial" w:cs="Arial"/>
          </w:rPr>
          <w:delText xml:space="preserve">where </w:delText>
        </w:r>
      </w:del>
      <w:r w:rsidR="008B65E9">
        <w:rPr>
          <w:rFonts w:ascii="Arial" w:hAnsi="Arial" w:cs="Arial"/>
        </w:rPr>
        <w:t xml:space="preserve">we </w:t>
      </w:r>
      <w:del w:id="811" w:author="Nizet, Victor" w:date="2024-05-03T18:06:00Z">
        <w:r w:rsidR="008B65E9" w:rsidDel="00CA1293">
          <w:rPr>
            <w:rFonts w:ascii="Arial" w:hAnsi="Arial" w:cs="Arial"/>
          </w:rPr>
          <w:delText xml:space="preserve">identified </w:delText>
        </w:r>
      </w:del>
      <w:ins w:id="812" w:author="Nizet, Victor" w:date="2024-05-03T18:06:00Z">
        <w:r w:rsidR="00CA1293">
          <w:rPr>
            <w:rFonts w:ascii="Arial" w:hAnsi="Arial" w:cs="Arial"/>
          </w:rPr>
          <w:t xml:space="preserve">found </w:t>
        </w:r>
      </w:ins>
      <w:r w:rsidR="00AB3D7C">
        <w:rPr>
          <w:rFonts w:ascii="Arial" w:hAnsi="Arial" w:cs="Arial"/>
        </w:rPr>
        <w:t>11</w:t>
      </w:r>
      <w:r w:rsidR="008B65E9">
        <w:rPr>
          <w:rFonts w:ascii="Arial" w:hAnsi="Arial" w:cs="Arial"/>
        </w:rPr>
        <w:t xml:space="preserve"> </w:t>
      </w:r>
      <w:ins w:id="813" w:author="Nizet, Victor" w:date="2024-05-03T18:06:00Z">
        <w:r w:rsidR="00CA1293">
          <w:rPr>
            <w:rFonts w:ascii="Arial" w:hAnsi="Arial" w:cs="Arial"/>
          </w:rPr>
          <w:lastRenderedPageBreak/>
          <w:t xml:space="preserve">metabolites </w:t>
        </w:r>
      </w:ins>
      <w:r w:rsidR="008B65E9">
        <w:rPr>
          <w:rFonts w:ascii="Arial" w:hAnsi="Arial" w:cs="Arial"/>
        </w:rPr>
        <w:t>significantly increased</w:t>
      </w:r>
      <w:r w:rsidR="00AB3D7C">
        <w:rPr>
          <w:rFonts w:ascii="Arial" w:hAnsi="Arial" w:cs="Arial"/>
        </w:rPr>
        <w:t xml:space="preserve"> </w:t>
      </w:r>
      <w:del w:id="814" w:author="Nizet, Victor" w:date="2024-05-03T18:06:00Z">
        <w:r w:rsidR="00AB3D7C" w:rsidDel="00CA1293">
          <w:rPr>
            <w:rFonts w:ascii="Arial" w:hAnsi="Arial" w:cs="Arial"/>
          </w:rPr>
          <w:delText xml:space="preserve">metabolites </w:delText>
        </w:r>
      </w:del>
      <w:r w:rsidR="00AB3D7C">
        <w:rPr>
          <w:rFonts w:ascii="Arial" w:hAnsi="Arial" w:cs="Arial"/>
        </w:rPr>
        <w:t xml:space="preserve">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CA1293">
        <w:rPr>
          <w:rFonts w:ascii="Arial" w:hAnsi="Arial" w:cs="Arial"/>
          <w:b/>
          <w:bCs/>
          <w:rPrChange w:id="815" w:author="Nizet, Victor" w:date="2024-05-03T18:06:00Z">
            <w:rPr>
              <w:rFonts w:ascii="Arial" w:hAnsi="Arial" w:cs="Arial"/>
            </w:rPr>
          </w:rPrChange>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59CC2594" w:rsidR="00265BEB" w:rsidRDefault="00A974F6" w:rsidP="00A974F6">
      <w:pPr>
        <w:spacing w:line="480" w:lineRule="auto"/>
        <w:rPr>
          <w:rFonts w:ascii="Arial" w:hAnsi="Arial" w:cs="Arial"/>
        </w:rPr>
      </w:pPr>
      <w:r>
        <w:rPr>
          <w:rFonts w:ascii="Arial" w:hAnsi="Arial" w:cs="Arial"/>
        </w:rPr>
        <w:tab/>
      </w:r>
      <w:ins w:id="816" w:author="Nizet, Victor" w:date="2024-05-03T18:07:00Z">
        <w:r w:rsidR="00CA1293">
          <w:rPr>
            <w:rFonts w:ascii="Arial" w:hAnsi="Arial" w:cs="Arial"/>
          </w:rPr>
          <w:t xml:space="preserve">The </w:t>
        </w:r>
      </w:ins>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del w:id="817" w:author="Nizet, Victor" w:date="2024-05-03T18:07:00Z">
        <w:r w:rsidR="00A96011" w:rsidDel="00CA1293">
          <w:rPr>
            <w:rFonts w:ascii="Arial" w:hAnsi="Arial" w:cs="Arial"/>
          </w:rPr>
          <w:delText xml:space="preserve">the </w:delText>
        </w:r>
      </w:del>
      <w:r w:rsidR="00A96011">
        <w:rPr>
          <w:rFonts w:ascii="Arial" w:hAnsi="Arial" w:cs="Arial"/>
        </w:rPr>
        <w:t xml:space="preserve">proteins </w:t>
      </w:r>
      <w:del w:id="818" w:author="Nizet, Victor" w:date="2024-05-03T18:07:00Z">
        <w:r w:rsidR="00A96011" w:rsidDel="00CA1293">
          <w:rPr>
            <w:rFonts w:ascii="Arial" w:hAnsi="Arial" w:cs="Arial"/>
          </w:rPr>
          <w:delText xml:space="preserve">that were found to be </w:delText>
        </w:r>
      </w:del>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ins w:id="819" w:author="Nizet, Victor" w:date="2024-05-03T18:07:00Z">
        <w:r w:rsidR="00CA1293">
          <w:rPr>
            <w:rFonts w:ascii="Arial" w:hAnsi="Arial" w:cs="Arial"/>
          </w:rPr>
          <w:t>-</w:t>
        </w:r>
      </w:ins>
      <w:del w:id="820" w:author="Nizet, Victor" w:date="2024-05-03T18:07:00Z">
        <w:r w:rsidR="00A96011" w:rsidDel="00CA1293">
          <w:rPr>
            <w:rFonts w:ascii="Arial" w:hAnsi="Arial" w:cs="Arial"/>
          </w:rPr>
          <w:delText xml:space="preserve"> </w:delText>
        </w:r>
      </w:del>
      <w:ins w:id="821" w:author="Nizet, Victor" w:date="2024-05-03T18:07:00Z">
        <w:r w:rsidR="00CA1293">
          <w:rPr>
            <w:rFonts w:ascii="Arial" w:hAnsi="Arial" w:cs="Arial"/>
          </w:rPr>
          <w:t xml:space="preserve">infected samples </w:t>
        </w:r>
      </w:ins>
      <w:del w:id="822" w:author="Nizet, Victor" w:date="2024-05-03T18:07:00Z">
        <w:r w:rsidR="00A96011" w:rsidDel="00CA1293">
          <w:rPr>
            <w:rFonts w:ascii="Arial" w:hAnsi="Arial" w:cs="Arial"/>
          </w:rPr>
          <w:delText xml:space="preserve">showed </w:delText>
        </w:r>
      </w:del>
      <w:ins w:id="823" w:author="Nizet, Victor" w:date="2024-05-03T18:07:00Z">
        <w:r w:rsidR="00CA1293">
          <w:rPr>
            <w:rFonts w:ascii="Arial" w:hAnsi="Arial" w:cs="Arial"/>
          </w:rPr>
          <w:t xml:space="preserve">revealed </w:t>
        </w:r>
      </w:ins>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CA1293">
        <w:rPr>
          <w:rFonts w:ascii="Arial" w:hAnsi="Arial" w:cs="Arial"/>
          <w:b/>
          <w:bCs/>
          <w:rPrChange w:id="824" w:author="Nizet, Victor" w:date="2024-05-03T18:07:00Z">
            <w:rPr>
              <w:rFonts w:ascii="Arial" w:hAnsi="Arial" w:cs="Arial"/>
            </w:rPr>
          </w:rPrChange>
        </w:rPr>
        <w:t>(Figure 4B</w:t>
      </w:r>
      <w:r w:rsidR="00046019">
        <w:rPr>
          <w:rFonts w:ascii="Arial" w:hAnsi="Arial" w:cs="Arial"/>
        </w:rPr>
        <w:t>)</w:t>
      </w:r>
      <w:r w:rsidR="00A96011">
        <w:rPr>
          <w:rFonts w:ascii="Arial" w:hAnsi="Arial" w:cs="Arial"/>
        </w:rPr>
        <w:t xml:space="preserve">. </w:t>
      </w:r>
      <w:del w:id="825" w:author="Nizet, Victor" w:date="2024-05-03T18:07:00Z">
        <w:r w:rsidR="00A96011" w:rsidDel="00CA1293">
          <w:rPr>
            <w:rFonts w:ascii="Arial" w:hAnsi="Arial" w:cs="Arial"/>
          </w:rPr>
          <w:delText xml:space="preserve">Further </w:delText>
        </w:r>
      </w:del>
      <w:ins w:id="826" w:author="Nizet, Victor" w:date="2024-05-03T18:07:00Z">
        <w:r w:rsidR="00CA1293">
          <w:rPr>
            <w:rFonts w:ascii="Arial" w:hAnsi="Arial" w:cs="Arial"/>
          </w:rPr>
          <w:t xml:space="preserve">Upon further </w:t>
        </w:r>
      </w:ins>
      <w:r w:rsidR="00A96011">
        <w:rPr>
          <w:rFonts w:ascii="Arial" w:hAnsi="Arial" w:cs="Arial"/>
        </w:rPr>
        <w:t>investigation</w:t>
      </w:r>
      <w:ins w:id="827" w:author="Nizet, Victor" w:date="2024-05-03T18:07:00Z">
        <w:r w:rsidR="00CA1293">
          <w:rPr>
            <w:rFonts w:ascii="Arial" w:hAnsi="Arial" w:cs="Arial"/>
          </w:rPr>
          <w:t>,</w:t>
        </w:r>
      </w:ins>
      <w:r w:rsidR="00A96011">
        <w:rPr>
          <w:rFonts w:ascii="Arial" w:hAnsi="Arial" w:cs="Arial"/>
        </w:rPr>
        <w:t xml:space="preserve"> </w:t>
      </w:r>
      <w:del w:id="828" w:author="Nizet, Victor" w:date="2024-05-03T18:07:00Z">
        <w:r w:rsidR="0073208B" w:rsidDel="00CA1293">
          <w:rPr>
            <w:rFonts w:ascii="Arial" w:hAnsi="Arial" w:cs="Arial"/>
          </w:rPr>
          <w:delText xml:space="preserve">revealed </w:delText>
        </w:r>
      </w:del>
      <w:ins w:id="829" w:author="Nizet, Victor" w:date="2024-05-03T18:07:00Z">
        <w:r w:rsidR="00CA1293">
          <w:rPr>
            <w:rFonts w:ascii="Arial" w:hAnsi="Arial" w:cs="Arial"/>
          </w:rPr>
          <w:t xml:space="preserve">it was found </w:t>
        </w:r>
      </w:ins>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del w:id="830" w:author="Nizet, Victor" w:date="2024-05-03T18:07:00Z">
        <w:r w:rsidR="0073208B" w:rsidDel="00CA1293">
          <w:rPr>
            <w:rFonts w:ascii="Arial" w:hAnsi="Arial" w:cs="Arial"/>
          </w:rPr>
          <w:delText xml:space="preserve">due </w:delText>
        </w:r>
      </w:del>
      <w:ins w:id="831" w:author="Nizet, Victor" w:date="2024-05-03T18:07:00Z">
        <w:r w:rsidR="00CA1293">
          <w:rPr>
            <w:rFonts w:ascii="Arial" w:hAnsi="Arial" w:cs="Arial"/>
          </w:rPr>
          <w:t>att</w:t>
        </w:r>
      </w:ins>
      <w:ins w:id="832" w:author="Nizet, Victor" w:date="2024-05-03T18:08:00Z">
        <w:r w:rsidR="00CA1293">
          <w:rPr>
            <w:rFonts w:ascii="Arial" w:hAnsi="Arial" w:cs="Arial"/>
          </w:rPr>
          <w:t>ributable</w:t>
        </w:r>
      </w:ins>
      <w:ins w:id="833" w:author="Nizet, Victor" w:date="2024-05-03T18:07:00Z">
        <w:r w:rsidR="00CA1293">
          <w:rPr>
            <w:rFonts w:ascii="Arial" w:hAnsi="Arial" w:cs="Arial"/>
          </w:rPr>
          <w:t xml:space="preserve"> </w:t>
        </w:r>
      </w:ins>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ins w:id="834" w:author="Nizet, Victor" w:date="2024-05-03T18:08:00Z">
        <w:r w:rsidR="00CA1293">
          <w:rPr>
            <w:rFonts w:ascii="Arial" w:hAnsi="Arial" w:cs="Arial"/>
          </w:rPr>
          <w:t>-</w:t>
        </w:r>
      </w:ins>
      <w:r w:rsidR="0073208B">
        <w:rPr>
          <w:rFonts w:ascii="Arial" w:hAnsi="Arial" w:cs="Arial"/>
        </w:rPr>
        <w:t>infected samples</w:t>
      </w:r>
      <w:ins w:id="835" w:author="Nizet, Victor" w:date="2024-05-03T18:08:00Z">
        <w:r w:rsidR="00CA1293">
          <w:rPr>
            <w:rFonts w:ascii="Arial" w:hAnsi="Arial" w:cs="Arial"/>
          </w:rPr>
          <w:t>,</w:t>
        </w:r>
      </w:ins>
      <w:r w:rsidR="0073208B">
        <w:rPr>
          <w:rFonts w:ascii="Arial" w:hAnsi="Arial" w:cs="Arial"/>
        </w:rPr>
        <w:t xml:space="preserve"> </w:t>
      </w:r>
      <w:r w:rsidR="00302365">
        <w:rPr>
          <w:rFonts w:ascii="Arial" w:hAnsi="Arial" w:cs="Arial"/>
        </w:rPr>
        <w:t>as</w:t>
      </w:r>
      <w:ins w:id="836" w:author="Nizet, Victor" w:date="2024-05-03T18:08:00Z">
        <w:r w:rsidR="00CA1293">
          <w:rPr>
            <w:rFonts w:ascii="Arial" w:hAnsi="Arial" w:cs="Arial"/>
          </w:rPr>
          <w:t xml:space="preserve"> the levels of immunoglobulins in</w:t>
        </w:r>
      </w:ins>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del w:id="837" w:author="Nizet, Victor" w:date="2024-05-03T18:08:00Z">
        <w:r w:rsidR="00302365" w:rsidDel="00CA1293">
          <w:rPr>
            <w:rFonts w:ascii="Arial" w:hAnsi="Arial" w:cs="Arial"/>
          </w:rPr>
          <w:delText xml:space="preserve">and </w:delText>
        </w:r>
      </w:del>
      <w:ins w:id="838" w:author="Nizet, Victor" w:date="2024-05-03T18:08:00Z">
        <w:r w:rsidR="00CA1293">
          <w:rPr>
            <w:rFonts w:ascii="Arial" w:hAnsi="Arial" w:cs="Arial"/>
          </w:rPr>
          <w:t xml:space="preserve">infections and </w:t>
        </w:r>
      </w:ins>
      <w:r w:rsidR="00302365">
        <w:rPr>
          <w:rFonts w:ascii="Arial" w:hAnsi="Arial" w:cs="Arial"/>
        </w:rPr>
        <w:t xml:space="preserve">healthy </w:t>
      </w:r>
      <w:del w:id="839" w:author="Nizet, Victor" w:date="2024-05-03T18:08:00Z">
        <w:r w:rsidR="00302365" w:rsidDel="00CA1293">
          <w:rPr>
            <w:rFonts w:ascii="Arial" w:hAnsi="Arial" w:cs="Arial"/>
          </w:rPr>
          <w:delText>had the same levels of immunoglobulins</w:delText>
        </w:r>
      </w:del>
      <w:ins w:id="840" w:author="Nizet, Victor" w:date="2024-05-03T18:08:00Z">
        <w:r w:rsidR="00CA1293">
          <w:rPr>
            <w:rFonts w:ascii="Arial" w:hAnsi="Arial" w:cs="Arial"/>
          </w:rPr>
          <w:t>samples were comparable</w:t>
        </w:r>
      </w:ins>
      <w:r w:rsidR="00265BEB">
        <w:rPr>
          <w:rFonts w:ascii="Arial" w:hAnsi="Arial" w:cs="Arial"/>
        </w:rPr>
        <w:t xml:space="preserve"> (</w:t>
      </w:r>
      <w:r w:rsidR="00265BEB" w:rsidRPr="00CA1293">
        <w:rPr>
          <w:rFonts w:ascii="Arial" w:hAnsi="Arial" w:cs="Arial"/>
          <w:b/>
          <w:bCs/>
          <w:rPrChange w:id="841" w:author="Nizet, Victor" w:date="2024-05-03T18:09:00Z">
            <w:rPr>
              <w:rFonts w:ascii="Arial" w:hAnsi="Arial" w:cs="Arial"/>
            </w:rPr>
          </w:rPrChange>
        </w:rPr>
        <w:t xml:space="preserve">Figure </w:t>
      </w:r>
      <w:r w:rsidR="00D37086" w:rsidRPr="00CA1293">
        <w:rPr>
          <w:rFonts w:ascii="Arial" w:hAnsi="Arial" w:cs="Arial"/>
          <w:b/>
          <w:bCs/>
          <w:rPrChange w:id="842" w:author="Nizet, Victor" w:date="2024-05-03T18:09:00Z">
            <w:rPr>
              <w:rFonts w:ascii="Arial" w:hAnsi="Arial" w:cs="Arial"/>
            </w:rPr>
          </w:rPrChange>
        </w:rPr>
        <w:t>4C</w:t>
      </w:r>
      <w:r w:rsidR="00265BEB">
        <w:rPr>
          <w:rFonts w:ascii="Arial" w:hAnsi="Arial" w:cs="Arial"/>
        </w:rPr>
        <w:t>)</w:t>
      </w:r>
      <w:r w:rsidR="009E287D">
        <w:rPr>
          <w:rFonts w:ascii="Arial" w:hAnsi="Arial" w:cs="Arial"/>
        </w:rPr>
        <w:t>.</w:t>
      </w:r>
      <w:r w:rsidR="00AB3D7C">
        <w:rPr>
          <w:rFonts w:ascii="Arial" w:hAnsi="Arial" w:cs="Arial"/>
        </w:rPr>
        <w:t xml:space="preserve"> These </w:t>
      </w:r>
      <w:del w:id="843" w:author="Nizet, Victor" w:date="2024-05-03T18:09:00Z">
        <w:r w:rsidR="00AB3D7C" w:rsidDel="00CA1293">
          <w:rPr>
            <w:rFonts w:ascii="Arial" w:hAnsi="Arial" w:cs="Arial"/>
          </w:rPr>
          <w:delText xml:space="preserve">differences </w:delText>
        </w:r>
      </w:del>
      <w:ins w:id="844" w:author="Nizet, Victor" w:date="2024-05-03T18:09:00Z">
        <w:r w:rsidR="00CA1293">
          <w:rPr>
            <w:rFonts w:ascii="Arial" w:hAnsi="Arial" w:cs="Arial"/>
          </w:rPr>
          <w:t xml:space="preserve">differential abundance of immunoglobulins </w:t>
        </w:r>
      </w:ins>
      <w:del w:id="845" w:author="Nizet, Victor" w:date="2024-05-03T18:09:00Z">
        <w:r w:rsidR="00AB3D7C" w:rsidDel="00CA1293">
          <w:rPr>
            <w:rFonts w:ascii="Arial" w:hAnsi="Arial" w:cs="Arial"/>
          </w:rPr>
          <w:delText xml:space="preserve">were </w:delText>
        </w:r>
      </w:del>
      <w:ins w:id="846" w:author="Nizet, Victor" w:date="2024-05-03T18:09:00Z">
        <w:r w:rsidR="00CA1293">
          <w:rPr>
            <w:rFonts w:ascii="Arial" w:hAnsi="Arial" w:cs="Arial"/>
          </w:rPr>
          <w:t xml:space="preserve">was </w:t>
        </w:r>
      </w:ins>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ins w:id="847" w:author="Nizet, Victor" w:date="2024-05-03T18:09:00Z">
        <w:r w:rsidR="00CA1293">
          <w:rPr>
            <w:rFonts w:ascii="Arial" w:hAnsi="Arial" w:cs="Arial"/>
          </w:rPr>
          <w:t>-</w:t>
        </w:r>
      </w:ins>
      <w:del w:id="848" w:author="Nizet, Victor" w:date="2024-05-03T18:09:00Z">
        <w:r w:rsidR="00AB3D7C" w:rsidDel="00CA1293">
          <w:rPr>
            <w:rFonts w:ascii="Arial" w:hAnsi="Arial" w:cs="Arial"/>
          </w:rPr>
          <w:delText xml:space="preserve"> </w:delText>
        </w:r>
      </w:del>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CA1293">
        <w:rPr>
          <w:rFonts w:ascii="Arial" w:hAnsi="Arial" w:cs="Arial"/>
          <w:b/>
          <w:bCs/>
          <w:rPrChange w:id="849" w:author="Nizet, Victor" w:date="2024-05-03T18:09:00Z">
            <w:rPr>
              <w:rFonts w:ascii="Arial" w:hAnsi="Arial" w:cs="Arial"/>
            </w:rPr>
          </w:rPrChange>
        </w:rPr>
        <w:t>Figure 2B</w:t>
      </w:r>
      <w:del w:id="850" w:author="Nizet, Victor" w:date="2024-05-03T18:09:00Z">
        <w:r w:rsidR="00AB3D7C" w:rsidDel="00CA1293">
          <w:rPr>
            <w:rFonts w:ascii="Arial" w:hAnsi="Arial" w:cs="Arial"/>
          </w:rPr>
          <w:delText xml:space="preserve">) </w:delText>
        </w:r>
      </w:del>
      <w:ins w:id="851" w:author="Nizet, Victor" w:date="2024-05-03T18:09:00Z">
        <w:r w:rsidR="00CA1293">
          <w:rPr>
            <w:rFonts w:ascii="Arial" w:hAnsi="Arial" w:cs="Arial"/>
          </w:rPr>
          <w:t xml:space="preserve">,  </w:t>
        </w:r>
      </w:ins>
      <w:del w:id="852" w:author="Nizet, Victor" w:date="2024-05-03T18:09:00Z">
        <w:r w:rsidR="00AB3D7C" w:rsidDel="00CA1293">
          <w:rPr>
            <w:rFonts w:ascii="Arial" w:hAnsi="Arial" w:cs="Arial"/>
          </w:rPr>
          <w:delText>(</w:delText>
        </w:r>
      </w:del>
      <w:r w:rsidR="00AB3D7C" w:rsidRPr="00CA1293">
        <w:rPr>
          <w:rFonts w:ascii="Arial" w:hAnsi="Arial" w:cs="Arial"/>
          <w:b/>
          <w:bCs/>
          <w:rPrChange w:id="853" w:author="Nizet, Victor" w:date="2024-05-03T18:09:00Z">
            <w:rPr>
              <w:rFonts w:ascii="Arial" w:hAnsi="Arial" w:cs="Arial"/>
            </w:rPr>
          </w:rPrChange>
        </w:rPr>
        <w:t>Supplementary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1126B14F" w:rsidR="001828B2" w:rsidDel="00561C08" w:rsidRDefault="00AF77FA" w:rsidP="001828B2">
      <w:pPr>
        <w:spacing w:line="480" w:lineRule="auto"/>
        <w:ind w:firstLine="720"/>
        <w:rPr>
          <w:del w:id="854" w:author="Nizet, Victor" w:date="2024-05-03T19:52:00Z"/>
          <w:rFonts w:ascii="Arial" w:hAnsi="Arial" w:cs="Arial"/>
        </w:rPr>
      </w:pPr>
      <w:r>
        <w:rPr>
          <w:rFonts w:ascii="Arial" w:hAnsi="Arial" w:cs="Arial"/>
        </w:rPr>
        <w:t xml:space="preserve">When </w:t>
      </w:r>
      <w:del w:id="855" w:author="Nizet, Victor" w:date="2024-05-03T18:10:00Z">
        <w:r w:rsidDel="00CA1293">
          <w:rPr>
            <w:rFonts w:ascii="Arial" w:hAnsi="Arial" w:cs="Arial"/>
          </w:rPr>
          <w:delText xml:space="preserve">investigating </w:delText>
        </w:r>
      </w:del>
      <w:ins w:id="856" w:author="Nizet, Victor" w:date="2024-05-03T18:10:00Z">
        <w:r w:rsidR="00CA1293">
          <w:rPr>
            <w:rFonts w:ascii="Arial" w:hAnsi="Arial" w:cs="Arial"/>
          </w:rPr>
          <w:t xml:space="preserve">analyzing </w:t>
        </w:r>
      </w:ins>
      <w:r>
        <w:rPr>
          <w:rFonts w:ascii="Arial" w:hAnsi="Arial" w:cs="Arial"/>
        </w:rPr>
        <w:t xml:space="preserve">the GO term enrichment </w:t>
      </w:r>
      <w:del w:id="857" w:author="Nizet, Victor" w:date="2024-05-03T18:10:00Z">
        <w:r w:rsidDel="00CA1293">
          <w:rPr>
            <w:rFonts w:ascii="Arial" w:hAnsi="Arial" w:cs="Arial"/>
          </w:rPr>
          <w:delText>of the</w:delText>
        </w:r>
      </w:del>
      <w:ins w:id="858" w:author="Nizet, Victor" w:date="2024-05-03T18:10:00Z">
        <w:r w:rsidR="00CA1293">
          <w:rPr>
            <w:rFonts w:ascii="Arial" w:hAnsi="Arial" w:cs="Arial"/>
          </w:rPr>
          <w:t>for</w:t>
        </w:r>
      </w:ins>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del w:id="859" w:author="Nizet, Victor" w:date="2024-05-03T18:10:00Z">
        <w:r w:rsidR="008B5FB9" w:rsidDel="00CA1293">
          <w:rPr>
            <w:rFonts w:ascii="Arial" w:hAnsi="Arial" w:cs="Arial"/>
          </w:rPr>
          <w:delText xml:space="preserve">, </w:delText>
        </w:r>
      </w:del>
      <w:ins w:id="860" w:author="Nizet, Victor" w:date="2024-05-03T18:10:00Z">
        <w:r w:rsidR="00CA1293">
          <w:rPr>
            <w:rFonts w:ascii="Arial" w:hAnsi="Arial" w:cs="Arial"/>
          </w:rPr>
          <w:t xml:space="preserve">. </w:t>
        </w:r>
      </w:ins>
      <w:del w:id="861" w:author="Nizet, Victor" w:date="2024-05-03T18:10:00Z">
        <w:r w:rsidR="008B5FB9" w:rsidDel="00CA1293">
          <w:rPr>
            <w:rFonts w:ascii="Arial" w:hAnsi="Arial" w:cs="Arial"/>
          </w:rPr>
          <w:delText xml:space="preserve">including </w:delText>
        </w:r>
      </w:del>
      <w:ins w:id="862" w:author="Nizet, Victor" w:date="2024-05-03T18:10:00Z">
        <w:r w:rsidR="00CA1293">
          <w:rPr>
            <w:rFonts w:ascii="Arial" w:hAnsi="Arial" w:cs="Arial"/>
          </w:rPr>
          <w:t xml:space="preserve">These included processes such as </w:t>
        </w:r>
      </w:ins>
      <w:r w:rsidR="008B5FB9">
        <w:rPr>
          <w:rFonts w:ascii="Arial" w:hAnsi="Arial" w:cs="Arial"/>
        </w:rPr>
        <w:t xml:space="preserve">reverse cholesterol transport, cholesterol efflux, chylomicron, and very low-density </w:t>
      </w:r>
      <w:r w:rsidR="005E29F3">
        <w:rPr>
          <w:rFonts w:ascii="Arial" w:hAnsi="Arial" w:cs="Arial"/>
        </w:rPr>
        <w:t>lipoprotein</w:t>
      </w:r>
      <w:ins w:id="863" w:author="Nizet, Victor" w:date="2024-05-03T18:10:00Z">
        <w:r w:rsidR="00CA1293">
          <w:rPr>
            <w:rFonts w:ascii="Arial" w:hAnsi="Arial" w:cs="Arial"/>
          </w:rPr>
          <w:t xml:space="preserve"> (VLDL)</w:t>
        </w:r>
      </w:ins>
      <w:r w:rsidR="005E29F3">
        <w:rPr>
          <w:rFonts w:ascii="Arial" w:hAnsi="Arial" w:cs="Arial"/>
        </w:rPr>
        <w:t xml:space="preserve"> particle</w:t>
      </w:r>
      <w:ins w:id="864" w:author="Nizet, Victor" w:date="2024-05-03T18:10:00Z">
        <w:r w:rsidR="00CA1293">
          <w:rPr>
            <w:rFonts w:ascii="Arial" w:hAnsi="Arial" w:cs="Arial"/>
          </w:rPr>
          <w:t xml:space="preserve"> dynamics</w:t>
        </w:r>
      </w:ins>
      <w:r w:rsidR="0073208B">
        <w:rPr>
          <w:rFonts w:ascii="Arial" w:hAnsi="Arial" w:cs="Arial"/>
        </w:rPr>
        <w:t xml:space="preserve"> (</w:t>
      </w:r>
      <w:r w:rsidR="0073208B" w:rsidRPr="00CA1293">
        <w:rPr>
          <w:rFonts w:ascii="Arial" w:hAnsi="Arial" w:cs="Arial"/>
          <w:b/>
          <w:bCs/>
          <w:rPrChange w:id="865" w:author="Nizet, Victor" w:date="2024-05-03T18:10:00Z">
            <w:rPr>
              <w:rFonts w:ascii="Arial" w:hAnsi="Arial" w:cs="Arial"/>
            </w:rPr>
          </w:rPrChange>
        </w:rPr>
        <w:t xml:space="preserve">Figure </w:t>
      </w:r>
      <w:r w:rsidR="00D37086" w:rsidRPr="00CA1293">
        <w:rPr>
          <w:rFonts w:ascii="Arial" w:hAnsi="Arial" w:cs="Arial"/>
          <w:b/>
          <w:bCs/>
          <w:rPrChange w:id="866" w:author="Nizet, Victor" w:date="2024-05-03T18:10:00Z">
            <w:rPr>
              <w:rFonts w:ascii="Arial" w:hAnsi="Arial" w:cs="Arial"/>
            </w:rPr>
          </w:rPrChange>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Del="00561C08" w:rsidRDefault="001828B2">
      <w:pPr>
        <w:spacing w:line="480" w:lineRule="auto"/>
        <w:ind w:firstLine="720"/>
        <w:rPr>
          <w:del w:id="867" w:author="Nizet, Victor" w:date="2024-05-03T19:52:00Z"/>
          <w:rFonts w:ascii="Arial" w:hAnsi="Arial" w:cs="Arial"/>
        </w:rPr>
        <w:pPrChange w:id="868" w:author="Nizet, Victor" w:date="2024-05-03T19:52:00Z">
          <w:pPr>
            <w:spacing w:line="480" w:lineRule="auto"/>
          </w:pPr>
        </w:pPrChange>
      </w:pPr>
    </w:p>
    <w:p w14:paraId="7D26B4F4" w14:textId="77777777" w:rsidR="00561C08" w:rsidRPr="00561C08" w:rsidRDefault="00561C08" w:rsidP="00561C08">
      <w:pPr>
        <w:spacing w:line="480" w:lineRule="auto"/>
        <w:ind w:firstLine="720"/>
        <w:rPr>
          <w:ins w:id="869" w:author="Nizet, Victor" w:date="2024-05-03T19:52:00Z"/>
          <w:rFonts w:ascii="Arial" w:hAnsi="Arial" w:cs="Arial"/>
          <w:color w:val="000000" w:themeColor="text1"/>
        </w:rPr>
      </w:pPr>
    </w:p>
    <w:p w14:paraId="4A964D1D" w14:textId="4CF8BA18" w:rsidR="00AA7ACC" w:rsidRDefault="00561C08" w:rsidP="00561C08">
      <w:pPr>
        <w:spacing w:line="480" w:lineRule="auto"/>
        <w:ind w:firstLine="720"/>
        <w:rPr>
          <w:rFonts w:ascii="Arial" w:hAnsi="Arial" w:cs="Arial"/>
          <w:color w:val="000000" w:themeColor="text1"/>
        </w:rPr>
      </w:pPr>
      <w:ins w:id="870" w:author="Nizet, Victor" w:date="2024-05-03T19:52:00Z">
        <w:r w:rsidRPr="00561C08">
          <w:rPr>
            <w:rFonts w:ascii="Arial" w:hAnsi="Arial" w:cs="Arial"/>
            <w:color w:val="000000" w:themeColor="text1"/>
          </w:rPr>
          <w:lastRenderedPageBreak/>
          <w:t xml:space="preserve">In our analysis to distinguish between </w:t>
        </w:r>
        <w:r w:rsidRPr="00561C08">
          <w:rPr>
            <w:rFonts w:ascii="Arial" w:hAnsi="Arial" w:cs="Arial"/>
            <w:i/>
            <w:iCs/>
            <w:color w:val="000000" w:themeColor="text1"/>
            <w:rPrChange w:id="871" w:author="Nizet, Victor" w:date="2024-05-03T19:52:00Z">
              <w:rPr>
                <w:rFonts w:ascii="Arial" w:hAnsi="Arial" w:cs="Arial"/>
                <w:color w:val="000000" w:themeColor="text1"/>
              </w:rPr>
            </w:rPrChange>
          </w:rPr>
          <w:t>E. faecalis</w:t>
        </w:r>
        <w:r w:rsidRPr="00561C08">
          <w:rPr>
            <w:rFonts w:ascii="Arial" w:hAnsi="Arial" w:cs="Arial"/>
            <w:color w:val="000000" w:themeColor="text1"/>
          </w:rPr>
          <w:t xml:space="preserve"> and </w:t>
        </w:r>
        <w:r w:rsidRPr="00561C08">
          <w:rPr>
            <w:rFonts w:ascii="Arial" w:hAnsi="Arial" w:cs="Arial"/>
            <w:i/>
            <w:iCs/>
            <w:color w:val="000000" w:themeColor="text1"/>
            <w:rPrChange w:id="872" w:author="Nizet, Victor" w:date="2024-05-03T19:52:00Z">
              <w:rPr>
                <w:rFonts w:ascii="Arial" w:hAnsi="Arial" w:cs="Arial"/>
                <w:color w:val="000000" w:themeColor="text1"/>
              </w:rPr>
            </w:rPrChange>
          </w:rPr>
          <w:t>E. faecium</w:t>
        </w:r>
        <w:r w:rsidRPr="00561C08">
          <w:rPr>
            <w:rFonts w:ascii="Arial" w:hAnsi="Arial" w:cs="Arial"/>
            <w:color w:val="000000" w:themeColor="text1"/>
          </w:rPr>
          <w:t xml:space="preserve"> infections, </w:t>
        </w:r>
      </w:ins>
      <w:del w:id="873" w:author="Nizet, Victor" w:date="2024-05-03T19:52:00Z">
        <w:r w:rsidR="001828B2" w:rsidDel="00561C08">
          <w:rPr>
            <w:rFonts w:ascii="Arial" w:hAnsi="Arial" w:cs="Arial"/>
            <w:color w:val="000000" w:themeColor="text1"/>
          </w:rPr>
          <w:delText>T</w:delText>
        </w:r>
      </w:del>
      <w:ins w:id="874" w:author="Nizet, Victor" w:date="2024-05-03T19:52:00Z">
        <w:r>
          <w:rPr>
            <w:rFonts w:ascii="Arial" w:hAnsi="Arial" w:cs="Arial"/>
            <w:color w:val="000000" w:themeColor="text1"/>
          </w:rPr>
          <w:t>t</w:t>
        </w:r>
      </w:ins>
      <w:r w:rsidR="001828B2">
        <w:rPr>
          <w:rFonts w:ascii="Arial" w:hAnsi="Arial" w:cs="Arial"/>
          <w:color w:val="000000" w:themeColor="text1"/>
        </w:rPr>
        <w:t xml:space="preserve">he top proteomic </w:t>
      </w:r>
      <w:del w:id="875" w:author="Nizet, Victor" w:date="2024-05-03T19:52:00Z">
        <w:r w:rsidR="001828B2" w:rsidDel="00561C08">
          <w:rPr>
            <w:rFonts w:ascii="Arial" w:hAnsi="Arial" w:cs="Arial"/>
            <w:color w:val="000000" w:themeColor="text1"/>
          </w:rPr>
          <w:delText xml:space="preserve">features for distinguishing </w:delText>
        </w:r>
        <w:r w:rsidR="001828B2" w:rsidRPr="001828B2" w:rsidDel="00561C08">
          <w:rPr>
            <w:rFonts w:ascii="Arial" w:hAnsi="Arial" w:cs="Arial"/>
            <w:i/>
            <w:iCs/>
            <w:color w:val="000000" w:themeColor="text1"/>
          </w:rPr>
          <w:delText>E. faecalis</w:delText>
        </w:r>
        <w:r w:rsidR="001828B2" w:rsidDel="00561C08">
          <w:rPr>
            <w:rFonts w:ascii="Arial" w:hAnsi="Arial" w:cs="Arial"/>
            <w:color w:val="000000" w:themeColor="text1"/>
          </w:rPr>
          <w:delText xml:space="preserve"> infections from </w:delText>
        </w:r>
        <w:r w:rsidR="001828B2" w:rsidRPr="001828B2" w:rsidDel="00561C08">
          <w:rPr>
            <w:rFonts w:ascii="Arial" w:hAnsi="Arial" w:cs="Arial"/>
            <w:i/>
            <w:iCs/>
            <w:color w:val="000000" w:themeColor="text1"/>
          </w:rPr>
          <w:delText>E. faecium</w:delText>
        </w:r>
        <w:r w:rsidR="001828B2" w:rsidDel="00561C08">
          <w:rPr>
            <w:rFonts w:ascii="Arial" w:hAnsi="Arial" w:cs="Arial"/>
            <w:color w:val="000000" w:themeColor="text1"/>
          </w:rPr>
          <w:delText xml:space="preserve"> were</w:delText>
        </w:r>
      </w:del>
      <w:ins w:id="876" w:author="Nizet, Victor" w:date="2024-05-03T19:52:00Z">
        <w:r>
          <w:rPr>
            <w:rFonts w:ascii="Arial" w:hAnsi="Arial" w:cs="Arial"/>
            <w:color w:val="000000" w:themeColor="text1"/>
          </w:rPr>
          <w:t>biomarkers</w:t>
        </w:r>
      </w:ins>
      <w:r w:rsidR="001828B2">
        <w:rPr>
          <w:rFonts w:ascii="Arial" w:hAnsi="Arial" w:cs="Arial"/>
          <w:color w:val="000000" w:themeColor="text1"/>
        </w:rPr>
        <w:t xml:space="preserve"> identified </w:t>
      </w:r>
      <w:del w:id="877" w:author="Nizet, Victor" w:date="2024-05-03T19:53:00Z">
        <w:r w:rsidR="001828B2" w:rsidDel="00561C08">
          <w:rPr>
            <w:rFonts w:ascii="Arial" w:hAnsi="Arial" w:cs="Arial"/>
            <w:color w:val="000000" w:themeColor="text1"/>
          </w:rPr>
          <w:delText xml:space="preserve">as </w:delText>
        </w:r>
      </w:del>
      <w:ins w:id="878" w:author="Nizet, Victor" w:date="2024-05-03T19:53:00Z">
        <w:r>
          <w:rPr>
            <w:rFonts w:ascii="Arial" w:hAnsi="Arial" w:cs="Arial"/>
            <w:color w:val="000000" w:themeColor="text1"/>
          </w:rPr>
          <w:t xml:space="preserve">were </w:t>
        </w:r>
      </w:ins>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ins w:id="879" w:author="Nizet, Victor" w:date="2024-05-03T19:53:00Z">
        <w:r>
          <w:rPr>
            <w:rFonts w:ascii="Arial" w:hAnsi="Arial" w:cs="Arial"/>
            <w:color w:val="000000" w:themeColor="text1"/>
          </w:rPr>
          <w:t>,</w:t>
        </w:r>
      </w:ins>
      <w:r w:rsidR="001828B2">
        <w:rPr>
          <w:rFonts w:ascii="Arial" w:hAnsi="Arial" w:cs="Arial"/>
          <w:color w:val="000000" w:themeColor="text1"/>
        </w:rPr>
        <w:t xml:space="preserve"> respectively (</w:t>
      </w:r>
      <w:r w:rsidR="001828B2" w:rsidRPr="00561C08">
        <w:rPr>
          <w:rFonts w:ascii="Arial" w:hAnsi="Arial" w:cs="Arial"/>
          <w:b/>
          <w:bCs/>
          <w:color w:val="000000" w:themeColor="text1"/>
          <w:rPrChange w:id="880" w:author="Nizet, Victor" w:date="2024-05-03T19:53:00Z">
            <w:rPr>
              <w:rFonts w:ascii="Arial" w:hAnsi="Arial" w:cs="Arial"/>
              <w:color w:val="000000" w:themeColor="text1"/>
            </w:rPr>
          </w:rPrChange>
        </w:rPr>
        <w:t>Figure 4E</w:t>
      </w:r>
      <w:r w:rsidR="001828B2">
        <w:rPr>
          <w:rFonts w:ascii="Arial" w:hAnsi="Arial" w:cs="Arial"/>
          <w:color w:val="000000" w:themeColor="text1"/>
        </w:rPr>
        <w:t xml:space="preserve">). </w:t>
      </w:r>
      <w:del w:id="881" w:author="Nizet, Victor" w:date="2024-05-03T19:53:00Z">
        <w:r w:rsidR="001828B2" w:rsidDel="00561C08">
          <w:rPr>
            <w:rFonts w:ascii="Arial" w:hAnsi="Arial" w:cs="Arial"/>
            <w:color w:val="000000" w:themeColor="text1"/>
          </w:rPr>
          <w:delText xml:space="preserve">The </w:delText>
        </w:r>
      </w:del>
      <w:ins w:id="882" w:author="Nizet, Victor" w:date="2024-05-03T19:53:00Z">
        <w:r>
          <w:rPr>
            <w:rFonts w:ascii="Arial" w:hAnsi="Arial" w:cs="Arial"/>
            <w:color w:val="000000" w:themeColor="text1"/>
          </w:rPr>
          <w:t xml:space="preserve">Additionally, the </w:t>
        </w:r>
      </w:ins>
      <w:r w:rsidR="001828B2">
        <w:rPr>
          <w:rFonts w:ascii="Arial" w:hAnsi="Arial" w:cs="Arial"/>
          <w:color w:val="000000" w:themeColor="text1"/>
        </w:rPr>
        <w:t xml:space="preserve">top metabolomic features </w:t>
      </w:r>
      <w:ins w:id="883" w:author="Nizet, Victor" w:date="2024-05-03T19:53:00Z">
        <w:r>
          <w:rPr>
            <w:rFonts w:ascii="Arial" w:hAnsi="Arial" w:cs="Arial"/>
            <w:color w:val="000000" w:themeColor="text1"/>
          </w:rPr>
          <w:t xml:space="preserve">identified </w:t>
        </w:r>
      </w:ins>
      <w:r w:rsidR="001828B2">
        <w:rPr>
          <w:rFonts w:ascii="Arial" w:hAnsi="Arial" w:cs="Arial"/>
          <w:color w:val="000000" w:themeColor="text1"/>
        </w:rPr>
        <w:t xml:space="preserve">were retinol and </w:t>
      </w:r>
      <w:ins w:id="884" w:author="Nizet, Victor" w:date="2024-05-03T19:53:00Z">
        <w:r>
          <w:rPr>
            <w:rFonts w:ascii="Arial" w:hAnsi="Arial" w:cs="Arial"/>
            <w:color w:val="000000" w:themeColor="text1"/>
          </w:rPr>
          <w:t xml:space="preserve">a compound denoted as </w:t>
        </w:r>
      </w:ins>
      <w:r w:rsidR="001828B2">
        <w:rPr>
          <w:rFonts w:ascii="Arial" w:hAnsi="Arial" w:cs="Arial"/>
          <w:color w:val="000000" w:themeColor="text1"/>
        </w:rPr>
        <w:t>C24H49N1O7P1, which had ROC AUCs of 0.77 and 0.82</w:t>
      </w:r>
      <w:ins w:id="885" w:author="Nizet, Victor" w:date="2024-05-03T19:54:00Z">
        <w:r>
          <w:rPr>
            <w:rFonts w:ascii="Arial" w:hAnsi="Arial" w:cs="Arial"/>
            <w:color w:val="000000" w:themeColor="text1"/>
          </w:rPr>
          <w:t>,</w:t>
        </w:r>
      </w:ins>
      <w:r w:rsidR="001828B2">
        <w:rPr>
          <w:rFonts w:ascii="Arial" w:hAnsi="Arial" w:cs="Arial"/>
          <w:color w:val="000000" w:themeColor="text1"/>
        </w:rPr>
        <w:t xml:space="preserve"> respectively. When </w:t>
      </w:r>
      <w:del w:id="886" w:author="Nizet, Victor" w:date="2024-05-03T19:54:00Z">
        <w:r w:rsidR="001828B2" w:rsidDel="00561C08">
          <w:rPr>
            <w:rFonts w:ascii="Arial" w:hAnsi="Arial" w:cs="Arial"/>
            <w:color w:val="000000" w:themeColor="text1"/>
          </w:rPr>
          <w:delText>we queried the</w:delText>
        </w:r>
      </w:del>
      <w:ins w:id="887" w:author="Nizet, Victor" w:date="2024-05-03T19:54:00Z">
        <w:r>
          <w:rPr>
            <w:rFonts w:ascii="Arial" w:hAnsi="Arial" w:cs="Arial"/>
            <w:color w:val="000000" w:themeColor="text1"/>
          </w:rPr>
          <w:t>investigating differences in inferred</w:t>
        </w:r>
      </w:ins>
      <w:r w:rsidR="001828B2">
        <w:rPr>
          <w:rFonts w:ascii="Arial" w:hAnsi="Arial" w:cs="Arial"/>
          <w:color w:val="000000" w:themeColor="text1"/>
        </w:rPr>
        <w:t xml:space="preserve"> cytokine </w:t>
      </w:r>
      <w:del w:id="888" w:author="Nizet, Victor" w:date="2024-05-03T19:54:00Z">
        <w:r w:rsidR="001828B2" w:rsidDel="00561C08">
          <w:rPr>
            <w:rFonts w:ascii="Arial" w:hAnsi="Arial" w:cs="Arial"/>
            <w:color w:val="000000" w:themeColor="text1"/>
          </w:rPr>
          <w:delText>inference data for differences</w:delText>
        </w:r>
      </w:del>
      <w:ins w:id="889" w:author="Nizet, Victor" w:date="2024-05-03T19:54:00Z">
        <w:r>
          <w:rPr>
            <w:rFonts w:ascii="Arial" w:hAnsi="Arial" w:cs="Arial"/>
            <w:color w:val="000000" w:themeColor="text1"/>
          </w:rPr>
          <w:t>profile</w:t>
        </w:r>
      </w:ins>
      <w:ins w:id="890" w:author="Nizet, Victor" w:date="2024-05-03T19:55:00Z">
        <w:r>
          <w:rPr>
            <w:rFonts w:ascii="Arial" w:hAnsi="Arial" w:cs="Arial"/>
            <w:color w:val="000000" w:themeColor="text1"/>
          </w:rPr>
          <w:t>s</w:t>
        </w:r>
      </w:ins>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del w:id="891" w:author="Nizet, Victor" w:date="2024-05-03T19:55:00Z">
        <w:r w:rsidR="001828B2" w:rsidDel="00561C08">
          <w:rPr>
            <w:rFonts w:ascii="Arial" w:hAnsi="Arial" w:cs="Arial"/>
            <w:color w:val="000000" w:themeColor="text1"/>
          </w:rPr>
          <w:delText xml:space="preserve"> inferred cytokine profiles</w:delText>
        </w:r>
      </w:del>
      <w:r w:rsidR="001828B2">
        <w:rPr>
          <w:rFonts w:ascii="Arial" w:hAnsi="Arial" w:cs="Arial"/>
          <w:color w:val="000000" w:themeColor="text1"/>
        </w:rPr>
        <w:t>, no significant differences were observed (</w:t>
      </w:r>
      <w:r w:rsidR="001828B2" w:rsidRPr="00561C08">
        <w:rPr>
          <w:rFonts w:ascii="Arial" w:hAnsi="Arial" w:cs="Arial"/>
          <w:b/>
          <w:bCs/>
          <w:color w:val="000000" w:themeColor="text1"/>
          <w:rPrChange w:id="892" w:author="Nizet, Victor" w:date="2024-05-03T19:55:00Z">
            <w:rPr>
              <w:rFonts w:ascii="Arial" w:hAnsi="Arial" w:cs="Arial"/>
              <w:color w:val="000000" w:themeColor="text1"/>
            </w:rPr>
          </w:rPrChange>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7777777" w:rsidR="0002473B" w:rsidRDefault="00561C08" w:rsidP="009134FC">
      <w:pPr>
        <w:spacing w:line="480" w:lineRule="auto"/>
        <w:ind w:firstLine="720"/>
        <w:rPr>
          <w:ins w:id="893" w:author="Nizet, Victor" w:date="2024-05-03T20:05:00Z"/>
          <w:rFonts w:ascii="Arial" w:hAnsi="Arial" w:cs="Arial"/>
        </w:rPr>
      </w:pPr>
      <w:ins w:id="894" w:author="Nizet, Victor" w:date="2024-05-03T19:56:00Z">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ins>
      <w:del w:id="895" w:author="Nizet, Victor" w:date="2024-05-03T19:56:00Z">
        <w:r w:rsidR="0041437E" w:rsidRPr="0041437E" w:rsidDel="00561C08">
          <w:rPr>
            <w:rFonts w:ascii="Arial" w:hAnsi="Arial" w:cs="Arial"/>
          </w:rPr>
          <w:delText>An important factor in biomarker discover</w:delText>
        </w:r>
        <w:r w:rsidR="0041437E" w:rsidDel="00561C08">
          <w:rPr>
            <w:rFonts w:ascii="Arial" w:hAnsi="Arial" w:cs="Arial"/>
          </w:rPr>
          <w:delText>y</w:delText>
        </w:r>
        <w:r w:rsidR="0041437E" w:rsidRPr="0041437E" w:rsidDel="00561C08">
          <w:rPr>
            <w:rFonts w:ascii="Arial" w:hAnsi="Arial" w:cs="Arial"/>
          </w:rPr>
          <w:delText xml:space="preserve"> is the consideration of </w:delText>
        </w:r>
        <w:r w:rsidR="0041437E" w:rsidDel="00561C08">
          <w:rPr>
            <w:rFonts w:ascii="Arial" w:hAnsi="Arial" w:cs="Arial"/>
          </w:rPr>
          <w:delText>additional</w:delText>
        </w:r>
        <w:r w:rsidR="0041437E" w:rsidRPr="0041437E" w:rsidDel="00561C08">
          <w:rPr>
            <w:rFonts w:ascii="Arial" w:hAnsi="Arial" w:cs="Arial"/>
          </w:rPr>
          <w:delText xml:space="preserve"> factors</w:delText>
        </w:r>
        <w:r w:rsidR="0041437E" w:rsidDel="00561C08">
          <w:rPr>
            <w:rFonts w:ascii="Arial" w:hAnsi="Arial" w:cs="Arial"/>
          </w:rPr>
          <w:delText xml:space="preserve"> to best ensure that the difference in biomarker observed is truly due</w:delText>
        </w:r>
      </w:del>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del w:id="896" w:author="Nizet, Victor" w:date="2024-05-03T19:57:00Z">
        <w:r w:rsidR="00AA3D94" w:rsidDel="00561C08">
          <w:rPr>
            <w:rFonts w:ascii="Arial" w:hAnsi="Arial" w:cs="Arial"/>
          </w:rPr>
          <w:delText xml:space="preserve">Evaluation </w:delText>
        </w:r>
      </w:del>
      <w:ins w:id="897" w:author="Nizet, Victor" w:date="2024-05-03T19:57:00Z">
        <w:r>
          <w:rPr>
            <w:rFonts w:ascii="Arial" w:hAnsi="Arial" w:cs="Arial"/>
          </w:rPr>
          <w:t xml:space="preserve">Our evaluation </w:t>
        </w:r>
      </w:ins>
      <w:r w:rsidR="00AA3D94">
        <w:rPr>
          <w:rFonts w:ascii="Arial" w:hAnsi="Arial" w:cs="Arial"/>
        </w:rPr>
        <w:t xml:space="preserve">of </w:t>
      </w:r>
      <w:del w:id="898" w:author="Nizet, Victor" w:date="2024-05-03T19:57:00Z">
        <w:r w:rsidR="009134FC" w:rsidDel="00561C08">
          <w:rPr>
            <w:rFonts w:ascii="Arial" w:hAnsi="Arial" w:cs="Arial"/>
          </w:rPr>
          <w:delText>our</w:delText>
        </w:r>
        <w:r w:rsidR="00AA3D94" w:rsidDel="00561C08">
          <w:rPr>
            <w:rFonts w:ascii="Arial" w:hAnsi="Arial" w:cs="Arial"/>
          </w:rPr>
          <w:delText xml:space="preserve"> </w:delText>
        </w:r>
      </w:del>
      <w:r w:rsidR="00AA3D94">
        <w:rPr>
          <w:rFonts w:ascii="Arial" w:hAnsi="Arial" w:cs="Arial"/>
        </w:rPr>
        <w:t xml:space="preserve">clinical metadata </w:t>
      </w:r>
      <w:del w:id="899" w:author="Nizet, Victor" w:date="2024-05-03T19:57:00Z">
        <w:r w:rsidR="00AA3D94" w:rsidDel="00561C08">
          <w:rPr>
            <w:rFonts w:ascii="Arial" w:hAnsi="Arial" w:cs="Arial"/>
          </w:rPr>
          <w:delText xml:space="preserve">for associated correlations </w:delText>
        </w:r>
      </w:del>
      <w:r w:rsidR="00AA3D94">
        <w:rPr>
          <w:rFonts w:ascii="Arial" w:hAnsi="Arial" w:cs="Arial"/>
        </w:rPr>
        <w:t>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ins w:id="900" w:author="Nizet, Victor" w:date="2024-05-03T19:57:00Z">
        <w:r>
          <w:rPr>
            <w:rFonts w:ascii="Arial" w:hAnsi="Arial" w:cs="Arial"/>
          </w:rPr>
          <w:t>with</w:t>
        </w:r>
      </w:ins>
      <w:r w:rsidR="009134FC">
        <w:rPr>
          <w:rFonts w:ascii="Arial" w:hAnsi="Arial" w:cs="Arial"/>
        </w:rPr>
        <w:t>in our dataset.</w:t>
      </w:r>
      <w:r w:rsidR="00AA3D94">
        <w:rPr>
          <w:rFonts w:ascii="Arial" w:hAnsi="Arial" w:cs="Arial"/>
        </w:rPr>
        <w:t xml:space="preserve"> </w:t>
      </w:r>
      <w:del w:id="901" w:author="Nizet, Victor" w:date="2024-05-03T19:57:00Z">
        <w:r w:rsidR="006B6A4A" w:rsidDel="00561C08">
          <w:rPr>
            <w:rFonts w:ascii="Arial" w:hAnsi="Arial" w:cs="Arial"/>
          </w:rPr>
          <w:delText>Tr</w:delText>
        </w:r>
        <w:r w:rsidR="00AA3D94" w:rsidDel="00561C08">
          <w:rPr>
            <w:rFonts w:ascii="Arial" w:hAnsi="Arial" w:cs="Arial"/>
          </w:rPr>
          <w:delText xml:space="preserve">ansplant </w:delText>
        </w:r>
      </w:del>
      <w:ins w:id="902" w:author="Nizet, Victor" w:date="2024-05-03T19:57:00Z">
        <w:r>
          <w:rPr>
            <w:rFonts w:ascii="Arial" w:hAnsi="Arial" w:cs="Arial"/>
          </w:rPr>
          <w:t xml:space="preserve">Specifically, transplant </w:t>
        </w:r>
      </w:ins>
      <w:r w:rsidR="00AA3D94">
        <w:rPr>
          <w:rFonts w:ascii="Arial" w:hAnsi="Arial" w:cs="Arial"/>
        </w:rPr>
        <w:t xml:space="preserve">type </w:t>
      </w:r>
      <w:r w:rsidR="00696F18">
        <w:rPr>
          <w:rFonts w:ascii="Arial" w:hAnsi="Arial" w:cs="Arial"/>
        </w:rPr>
        <w:t>was</w:t>
      </w:r>
      <w:r w:rsidR="00AA3D94">
        <w:rPr>
          <w:rFonts w:ascii="Arial" w:hAnsi="Arial" w:cs="Arial"/>
        </w:rPr>
        <w:t xml:space="preserve"> </w:t>
      </w:r>
      <w:del w:id="903" w:author="Nizet, Victor" w:date="2024-05-03T19:57:00Z">
        <w:r w:rsidR="00AA3D94" w:rsidDel="00561C08">
          <w:rPr>
            <w:rFonts w:ascii="Arial" w:hAnsi="Arial" w:cs="Arial"/>
          </w:rPr>
          <w:delText xml:space="preserve">found to be </w:delText>
        </w:r>
      </w:del>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del w:id="904" w:author="Nizet, Victor" w:date="2024-05-03T19:57:00Z">
        <w:r w:rsidR="00764BD3" w:rsidDel="00561C08">
          <w:rPr>
            <w:rFonts w:ascii="Arial" w:hAnsi="Arial" w:cs="Arial"/>
          </w:rPr>
          <w:delText xml:space="preserve">protein </w:delText>
        </w:r>
      </w:del>
      <w:r w:rsidR="00440D57">
        <w:rPr>
          <w:rFonts w:ascii="Arial" w:hAnsi="Arial" w:cs="Arial"/>
        </w:rPr>
        <w:t>ranked</w:t>
      </w:r>
      <w:ins w:id="905" w:author="Nizet, Victor" w:date="2024-05-03T19:57:00Z">
        <w:r>
          <w:rPr>
            <w:rFonts w:ascii="Arial" w:hAnsi="Arial" w:cs="Arial"/>
          </w:rPr>
          <w:t xml:space="preserve"> protein</w:t>
        </w:r>
      </w:ins>
      <w:r w:rsidR="00696F18">
        <w:rPr>
          <w:rFonts w:ascii="Arial" w:hAnsi="Arial" w:cs="Arial"/>
        </w:rPr>
        <w:t xml:space="preserve"> biomarkers (</w:t>
      </w:r>
      <w:r w:rsidR="00467745" w:rsidRPr="00561C08">
        <w:rPr>
          <w:rFonts w:ascii="Arial" w:hAnsi="Arial" w:cs="Arial"/>
          <w:b/>
          <w:bCs/>
          <w:rPrChange w:id="906" w:author="Nizet, Victor" w:date="2024-05-03T19:58:00Z">
            <w:rPr>
              <w:rFonts w:ascii="Arial" w:hAnsi="Arial" w:cs="Arial"/>
            </w:rPr>
          </w:rPrChange>
        </w:rPr>
        <w:t>Supplementary</w:t>
      </w:r>
      <w:r w:rsidR="00696F18" w:rsidRPr="00561C08">
        <w:rPr>
          <w:rFonts w:ascii="Arial" w:hAnsi="Arial" w:cs="Arial"/>
          <w:b/>
          <w:bCs/>
          <w:rPrChange w:id="907" w:author="Nizet, Victor" w:date="2024-05-03T19:58:00Z">
            <w:rPr>
              <w:rFonts w:ascii="Arial" w:hAnsi="Arial" w:cs="Arial"/>
            </w:rPr>
          </w:rPrChange>
        </w:rPr>
        <w:t xml:space="preserve"> Figure </w:t>
      </w:r>
      <w:r w:rsidR="005F5B63" w:rsidRPr="00561C08">
        <w:rPr>
          <w:rFonts w:ascii="Arial" w:hAnsi="Arial" w:cs="Arial"/>
          <w:b/>
          <w:bCs/>
          <w:rPrChange w:id="908" w:author="Nizet, Victor" w:date="2024-05-03T19:58:00Z">
            <w:rPr>
              <w:rFonts w:ascii="Arial" w:hAnsi="Arial" w:cs="Arial"/>
            </w:rPr>
          </w:rPrChange>
        </w:rPr>
        <w:t>7</w:t>
      </w:r>
      <w:r w:rsidR="00696F18">
        <w:rPr>
          <w:rFonts w:ascii="Arial" w:hAnsi="Arial" w:cs="Arial"/>
        </w:rPr>
        <w:t xml:space="preserve">). </w:t>
      </w:r>
      <w:r w:rsidR="000B0B40">
        <w:rPr>
          <w:rFonts w:ascii="Arial" w:hAnsi="Arial" w:cs="Arial"/>
        </w:rPr>
        <w:t xml:space="preserve">Further investigation </w:t>
      </w:r>
      <w:del w:id="909" w:author="Nizet, Victor" w:date="2024-05-03T19:58:00Z">
        <w:r w:rsidR="00ED3B23" w:rsidDel="00561C08">
          <w:rPr>
            <w:rFonts w:ascii="Arial" w:hAnsi="Arial" w:cs="Arial"/>
          </w:rPr>
          <w:delText xml:space="preserve">suggested that this </w:delText>
        </w:r>
        <w:r w:rsidR="006B6A4A" w:rsidDel="00561C08">
          <w:rPr>
            <w:rFonts w:ascii="Arial" w:hAnsi="Arial" w:cs="Arial"/>
          </w:rPr>
          <w:delText>would</w:delText>
        </w:r>
        <w:r w:rsidR="00ED3B23" w:rsidDel="00561C08">
          <w:rPr>
            <w:rFonts w:ascii="Arial" w:hAnsi="Arial" w:cs="Arial"/>
          </w:rPr>
          <w:delText xml:space="preserve"> be</w:delText>
        </w:r>
      </w:del>
      <w:ins w:id="910" w:author="Nizet, Victor" w:date="2024-05-03T19:58:00Z">
        <w:r>
          <w:rPr>
            <w:rFonts w:ascii="Arial" w:hAnsi="Arial" w:cs="Arial"/>
          </w:rPr>
          <w:t>revealed that this association could be</w:t>
        </w:r>
      </w:ins>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del w:id="911" w:author="Nizet, Victor" w:date="2024-05-03T19:58:00Z">
        <w:r w:rsidR="00ED3B23" w:rsidDel="00561C08">
          <w:rPr>
            <w:rFonts w:ascii="Arial" w:hAnsi="Arial" w:cs="Arial"/>
          </w:rPr>
          <w:delText xml:space="preserve">separate </w:delText>
        </w:r>
      </w:del>
      <w:ins w:id="912" w:author="Nizet, Victor" w:date="2024-05-03T19:58:00Z">
        <w:r>
          <w:rPr>
            <w:rFonts w:ascii="Arial" w:hAnsi="Arial" w:cs="Arial"/>
          </w:rPr>
          <w:t xml:space="preserve">disentangle </w:t>
        </w:r>
      </w:ins>
      <w:r w:rsidR="00ED3B23">
        <w:rPr>
          <w:rFonts w:ascii="Arial" w:hAnsi="Arial" w:cs="Arial"/>
        </w:rPr>
        <w:t xml:space="preserve">from the type of pathogen </w:t>
      </w:r>
      <w:r w:rsidR="009134FC">
        <w:rPr>
          <w:rFonts w:ascii="Arial" w:hAnsi="Arial" w:cs="Arial"/>
        </w:rPr>
        <w:t>causing the infection</w:t>
      </w:r>
      <w:ins w:id="913" w:author="Nizet, Victor" w:date="2024-05-03T19:58:00Z">
        <w:r>
          <w:rPr>
            <w:rFonts w:ascii="Arial" w:hAnsi="Arial" w:cs="Arial"/>
          </w:rPr>
          <w:t>,</w:t>
        </w:r>
      </w:ins>
      <w:r w:rsidR="00ED3B23">
        <w:rPr>
          <w:rFonts w:ascii="Arial" w:hAnsi="Arial" w:cs="Arial"/>
        </w:rPr>
        <w:t xml:space="preserve"> as</w:t>
      </w:r>
      <w:ins w:id="914" w:author="Nizet, Victor" w:date="2024-05-03T19:58:00Z">
        <w:r>
          <w:rPr>
            <w:rFonts w:ascii="Arial" w:hAnsi="Arial" w:cs="Arial"/>
          </w:rPr>
          <w:t xml:space="preserve"> patients infected with</w:t>
        </w:r>
      </w:ins>
      <w:r w:rsidR="00ED3B23" w:rsidRPr="002E4507">
        <w:rPr>
          <w:rFonts w:ascii="Arial" w:hAnsi="Arial" w:cs="Arial"/>
          <w:i/>
          <w:iCs/>
        </w:rPr>
        <w:t xml:space="preserve"> </w:t>
      </w:r>
      <w:r w:rsidR="002E4507" w:rsidRPr="002E4507">
        <w:rPr>
          <w:rFonts w:ascii="Arial" w:hAnsi="Arial" w:cs="Arial"/>
          <w:i/>
          <w:iCs/>
        </w:rPr>
        <w:t xml:space="preserve">E. </w:t>
      </w:r>
      <w:del w:id="915" w:author="Nizet, Victor" w:date="2024-05-03T19:58:00Z">
        <w:r w:rsidR="00ED3B23" w:rsidRPr="002E4507" w:rsidDel="00561C08">
          <w:rPr>
            <w:rFonts w:ascii="Arial" w:hAnsi="Arial" w:cs="Arial"/>
            <w:i/>
            <w:iCs/>
          </w:rPr>
          <w:delText xml:space="preserve">faecium </w:delText>
        </w:r>
        <w:r w:rsidR="00ED3B23" w:rsidDel="00561C08">
          <w:rPr>
            <w:rFonts w:ascii="Arial" w:hAnsi="Arial" w:cs="Arial"/>
          </w:rPr>
          <w:delText xml:space="preserve">infected patients </w:delText>
        </w:r>
      </w:del>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del w:id="916" w:author="Nizet, Victor" w:date="2024-05-03T19:59:00Z">
        <w:r w:rsidR="00CD5AE6" w:rsidDel="00561C08">
          <w:rPr>
            <w:rFonts w:ascii="Arial" w:hAnsi="Arial" w:cs="Arial"/>
          </w:rPr>
          <w:delText>Thus</w:delText>
        </w:r>
      </w:del>
      <w:ins w:id="917" w:author="Nizet, Victor" w:date="2024-05-03T19:59:00Z">
        <w:r>
          <w:rPr>
            <w:rFonts w:ascii="Arial" w:hAnsi="Arial" w:cs="Arial"/>
          </w:rPr>
          <w:t>To address this</w:t>
        </w:r>
      </w:ins>
      <w:r w:rsidR="006B6A4A">
        <w:rPr>
          <w:rFonts w:ascii="Arial" w:hAnsi="Arial" w:cs="Arial"/>
        </w:rPr>
        <w:t>,</w:t>
      </w:r>
      <w:r w:rsidR="00CD5AE6">
        <w:rPr>
          <w:rFonts w:ascii="Arial" w:hAnsi="Arial" w:cs="Arial"/>
        </w:rPr>
        <w:t xml:space="preserve"> we </w:t>
      </w:r>
      <w:del w:id="918" w:author="Nizet, Victor" w:date="2024-05-03T19:59:00Z">
        <w:r w:rsidR="00CD5AE6" w:rsidDel="00561C08">
          <w:rPr>
            <w:rFonts w:ascii="Arial" w:hAnsi="Arial" w:cs="Arial"/>
          </w:rPr>
          <w:delText xml:space="preserve">considered the possibility that </w:delText>
        </w:r>
        <w:r w:rsidR="00CD5AE6" w:rsidDel="00561C08">
          <w:rPr>
            <w:rFonts w:ascii="Arial" w:hAnsi="Arial" w:cs="Arial"/>
          </w:rPr>
          <w:lastRenderedPageBreak/>
          <w:delText xml:space="preserve">the </w:delText>
        </w:r>
        <w:r w:rsidR="00764BD3" w:rsidDel="00561C08">
          <w:rPr>
            <w:rFonts w:ascii="Arial" w:hAnsi="Arial" w:cs="Arial"/>
          </w:rPr>
          <w:delText xml:space="preserve">biomarkers </w:delText>
        </w:r>
        <w:r w:rsidR="00CD5AE6" w:rsidDel="00561C08">
          <w:rPr>
            <w:rFonts w:ascii="Arial" w:hAnsi="Arial" w:cs="Arial"/>
          </w:rPr>
          <w:delText xml:space="preserve">we observed </w:delText>
        </w:r>
        <w:r w:rsidR="00764BD3" w:rsidDel="00561C08">
          <w:rPr>
            <w:rFonts w:ascii="Arial" w:hAnsi="Arial" w:cs="Arial"/>
          </w:rPr>
          <w:delText xml:space="preserve">as being associated with </w:delText>
        </w:r>
        <w:r w:rsidR="00764BD3" w:rsidRPr="00764BD3" w:rsidDel="00561C08">
          <w:rPr>
            <w:rFonts w:ascii="Arial" w:hAnsi="Arial" w:cs="Arial"/>
            <w:i/>
            <w:iCs/>
          </w:rPr>
          <w:delText>E. faecalis</w:delText>
        </w:r>
        <w:r w:rsidR="00764BD3" w:rsidDel="00561C08">
          <w:rPr>
            <w:rFonts w:ascii="Arial" w:hAnsi="Arial" w:cs="Arial"/>
          </w:rPr>
          <w:delText xml:space="preserve"> or </w:delText>
        </w:r>
        <w:r w:rsidR="00764BD3" w:rsidRPr="00764BD3" w:rsidDel="00561C08">
          <w:rPr>
            <w:rFonts w:ascii="Arial" w:hAnsi="Arial" w:cs="Arial"/>
            <w:i/>
            <w:iCs/>
          </w:rPr>
          <w:delText>E. faecium</w:delText>
        </w:r>
        <w:r w:rsidR="00764BD3" w:rsidDel="00561C08">
          <w:rPr>
            <w:rFonts w:ascii="Arial" w:hAnsi="Arial" w:cs="Arial"/>
          </w:rPr>
          <w:delText xml:space="preserve"> in</w:delText>
        </w:r>
        <w:r w:rsidR="00CD5AE6" w:rsidDel="00561C08">
          <w:rPr>
            <w:rFonts w:ascii="Arial" w:hAnsi="Arial" w:cs="Arial"/>
          </w:rPr>
          <w:delText xml:space="preserve"> our study </w:delText>
        </w:r>
        <w:r w:rsidR="00764BD3" w:rsidDel="00561C08">
          <w:rPr>
            <w:rFonts w:ascii="Arial" w:hAnsi="Arial" w:cs="Arial"/>
          </w:rPr>
          <w:delText>were</w:delText>
        </w:r>
        <w:r w:rsidR="00CD5AE6" w:rsidDel="00561C08">
          <w:rPr>
            <w:rFonts w:ascii="Arial" w:hAnsi="Arial" w:cs="Arial"/>
          </w:rPr>
          <w:delText xml:space="preserve"> a function of unbalanced groupings</w:delText>
        </w:r>
        <w:r w:rsidR="0041437E" w:rsidDel="00561C08">
          <w:rPr>
            <w:rFonts w:ascii="Arial" w:hAnsi="Arial" w:cs="Arial"/>
          </w:rPr>
          <w:delText xml:space="preserve">. </w:delText>
        </w:r>
        <w:r w:rsidR="00554111" w:rsidDel="00561C08">
          <w:rPr>
            <w:rFonts w:ascii="Arial" w:hAnsi="Arial" w:cs="Arial"/>
          </w:rPr>
          <w:delText>To</w:delText>
        </w:r>
        <w:r w:rsidR="00ED3B23" w:rsidDel="00561C08">
          <w:rPr>
            <w:rFonts w:ascii="Arial" w:hAnsi="Arial" w:cs="Arial"/>
          </w:rPr>
          <w:delText xml:space="preserve"> assess this, we </w:delText>
        </w:r>
        <w:r w:rsidR="00A74A43" w:rsidDel="00561C08">
          <w:rPr>
            <w:rFonts w:ascii="Arial" w:hAnsi="Arial" w:cs="Arial"/>
          </w:rPr>
          <w:delText xml:space="preserve">filtered </w:delText>
        </w:r>
      </w:del>
      <w:ins w:id="919" w:author="Nizet, Victor" w:date="2024-05-03T19:59:00Z">
        <w:r>
          <w:rPr>
            <w:rFonts w:ascii="Arial" w:hAnsi="Arial" w:cs="Arial"/>
          </w:rPr>
          <w:t xml:space="preserve">refined </w:t>
        </w:r>
      </w:ins>
      <w:r w:rsidR="009134FC">
        <w:rPr>
          <w:rFonts w:ascii="Arial" w:hAnsi="Arial" w:cs="Arial"/>
        </w:rPr>
        <w:t xml:space="preserve">our </w:t>
      </w:r>
      <w:del w:id="920" w:author="Nizet, Victor" w:date="2024-05-03T19:59:00Z">
        <w:r w:rsidR="009134FC" w:rsidDel="00561C08">
          <w:rPr>
            <w:rFonts w:ascii="Arial" w:hAnsi="Arial" w:cs="Arial"/>
          </w:rPr>
          <w:delText xml:space="preserve">data </w:delText>
        </w:r>
      </w:del>
      <w:ins w:id="921" w:author="Nizet, Victor" w:date="2024-05-03T19:59:00Z">
        <w:r>
          <w:rPr>
            <w:rFonts w:ascii="Arial" w:hAnsi="Arial" w:cs="Arial"/>
          </w:rPr>
          <w:t xml:space="preserve">analysis </w:t>
        </w:r>
      </w:ins>
      <w:r w:rsidR="009134FC">
        <w:rPr>
          <w:rFonts w:ascii="Arial" w:hAnsi="Arial" w:cs="Arial"/>
        </w:rPr>
        <w:t xml:space="preserve">to </w:t>
      </w:r>
      <w:del w:id="922" w:author="Nizet, Victor" w:date="2024-05-03T19:59:00Z">
        <w:r w:rsidR="00ED3B23" w:rsidDel="00561C08">
          <w:rPr>
            <w:rFonts w:ascii="Arial" w:hAnsi="Arial" w:cs="Arial"/>
          </w:rPr>
          <w:delText xml:space="preserve">only </w:delText>
        </w:r>
        <w:r w:rsidR="009134FC" w:rsidDel="00561C08">
          <w:rPr>
            <w:rFonts w:ascii="Arial" w:hAnsi="Arial" w:cs="Arial"/>
          </w:rPr>
          <w:delText>consider</w:delText>
        </w:r>
        <w:r w:rsidR="00ED3B23" w:rsidDel="00561C08">
          <w:rPr>
            <w:rFonts w:ascii="Arial" w:hAnsi="Arial" w:cs="Arial"/>
          </w:rPr>
          <w:delText xml:space="preserve"> the</w:delText>
        </w:r>
      </w:del>
      <w:ins w:id="923" w:author="Nizet, Victor" w:date="2024-05-03T19:59:00Z">
        <w:r>
          <w:rPr>
            <w:rFonts w:ascii="Arial" w:hAnsi="Arial" w:cs="Arial"/>
          </w:rPr>
          <w:t>include only</w:t>
        </w:r>
      </w:ins>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del w:id="924" w:author="Nizet, Victor" w:date="2024-05-03T19:59:00Z">
        <w:r w:rsidR="00ED3B23" w:rsidDel="00561C08">
          <w:rPr>
            <w:rFonts w:ascii="Arial" w:hAnsi="Arial" w:cs="Arial"/>
          </w:rPr>
          <w:delText xml:space="preserve">did </w:delText>
        </w:r>
      </w:del>
      <w:ins w:id="925" w:author="Nizet, Victor" w:date="2024-05-03T19:59:00Z">
        <w:r>
          <w:rPr>
            <w:rFonts w:ascii="Arial" w:hAnsi="Arial" w:cs="Arial"/>
          </w:rPr>
          <w:t xml:space="preserve">had </w:t>
        </w:r>
      </w:ins>
      <w:r w:rsidR="00ED3B23">
        <w:rPr>
          <w:rFonts w:ascii="Arial" w:hAnsi="Arial" w:cs="Arial"/>
        </w:rPr>
        <w:t xml:space="preserve">not </w:t>
      </w:r>
      <w:del w:id="926" w:author="Nizet, Victor" w:date="2024-05-03T19:59:00Z">
        <w:r w:rsidR="00ED3B23" w:rsidDel="00561C08">
          <w:rPr>
            <w:rFonts w:ascii="Arial" w:hAnsi="Arial" w:cs="Arial"/>
          </w:rPr>
          <w:delText xml:space="preserve">have </w:delText>
        </w:r>
      </w:del>
      <w:ins w:id="927" w:author="Nizet, Victor" w:date="2024-05-03T19:59:00Z">
        <w:r>
          <w:rPr>
            <w:rFonts w:ascii="Arial" w:hAnsi="Arial" w:cs="Arial"/>
          </w:rPr>
          <w:t xml:space="preserve">undergone </w:t>
        </w:r>
      </w:ins>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del w:id="928" w:author="Nizet, Victor" w:date="2024-05-03T19:59:00Z">
        <w:r w:rsidR="009134FC" w:rsidDel="00561C08">
          <w:rPr>
            <w:rFonts w:ascii="Arial" w:hAnsi="Arial" w:cs="Arial"/>
          </w:rPr>
          <w:delText xml:space="preserve">We </w:delText>
        </w:r>
      </w:del>
      <w:ins w:id="929" w:author="Nizet, Victor" w:date="2024-05-03T19:59:00Z">
        <w:r>
          <w:rPr>
            <w:rFonts w:ascii="Arial" w:hAnsi="Arial" w:cs="Arial"/>
          </w:rPr>
          <w:t>Under these conditio</w:t>
        </w:r>
      </w:ins>
      <w:ins w:id="930" w:author="Nizet, Victor" w:date="2024-05-03T20:00:00Z">
        <w:r>
          <w:rPr>
            <w:rFonts w:ascii="Arial" w:hAnsi="Arial" w:cs="Arial"/>
          </w:rPr>
          <w:t>ns, we</w:t>
        </w:r>
      </w:ins>
      <w:ins w:id="931" w:author="Nizet, Victor" w:date="2024-05-03T19:59:00Z">
        <w:r>
          <w:rPr>
            <w:rFonts w:ascii="Arial" w:hAnsi="Arial" w:cs="Arial"/>
          </w:rPr>
          <w:t xml:space="preserve"> </w:t>
        </w:r>
      </w:ins>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del w:id="932" w:author="Nizet, Victor" w:date="2024-05-03T20:00:00Z">
        <w:r w:rsidR="00367BE1" w:rsidDel="00561C08">
          <w:rPr>
            <w:rFonts w:ascii="Arial" w:hAnsi="Arial" w:cs="Arial"/>
          </w:rPr>
          <w:delText>were still</w:delText>
        </w:r>
      </w:del>
      <w:ins w:id="933" w:author="Nizet, Victor" w:date="2024-05-03T20:00:00Z">
        <w:r>
          <w:rPr>
            <w:rFonts w:ascii="Arial" w:hAnsi="Arial" w:cs="Arial"/>
          </w:rPr>
          <w:t>remained</w:t>
        </w:r>
      </w:ins>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ins w:id="934" w:author="Nizet, Victor" w:date="2024-05-03T20:00:00Z">
        <w:r>
          <w:rPr>
            <w:rFonts w:ascii="Arial" w:hAnsi="Arial" w:cs="Arial"/>
          </w:rPr>
          <w:t>-</w:t>
        </w:r>
      </w:ins>
      <w:del w:id="935" w:author="Nizet, Victor" w:date="2024-05-03T20:00:00Z">
        <w:r w:rsidR="00367BE1" w:rsidDel="00561C08">
          <w:rPr>
            <w:rFonts w:ascii="Arial" w:hAnsi="Arial" w:cs="Arial"/>
          </w:rPr>
          <w:delText xml:space="preserve"> </w:delText>
        </w:r>
      </w:del>
      <w:r w:rsidR="0041437E">
        <w:rPr>
          <w:rFonts w:ascii="Arial" w:hAnsi="Arial" w:cs="Arial"/>
        </w:rPr>
        <w:t xml:space="preserve">infected samples </w:t>
      </w:r>
      <w:del w:id="936" w:author="Nizet, Victor" w:date="2024-05-03T20:00:00Z">
        <w:r w:rsidR="00367BE1" w:rsidDel="00561C08">
          <w:rPr>
            <w:rFonts w:ascii="Arial" w:hAnsi="Arial" w:cs="Arial"/>
          </w:rPr>
          <w:delText xml:space="preserve">relative </w:delText>
        </w:r>
      </w:del>
      <w:ins w:id="937" w:author="Nizet, Victor" w:date="2024-05-03T20:00:00Z">
        <w:r>
          <w:rPr>
            <w:rFonts w:ascii="Arial" w:hAnsi="Arial" w:cs="Arial"/>
          </w:rPr>
          <w:t xml:space="preserve">compared </w:t>
        </w:r>
      </w:ins>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561C08">
        <w:rPr>
          <w:rFonts w:ascii="Arial" w:hAnsi="Arial" w:cs="Arial"/>
          <w:b/>
          <w:bCs/>
          <w:rPrChange w:id="938" w:author="Nizet, Victor" w:date="2024-05-03T20:00:00Z">
            <w:rPr>
              <w:rFonts w:ascii="Arial" w:hAnsi="Arial" w:cs="Arial"/>
            </w:rPr>
          </w:rPrChange>
        </w:rPr>
        <w:t>Supplementary Figure</w:t>
      </w:r>
      <w:r w:rsidR="007E146F" w:rsidRPr="00561C08">
        <w:rPr>
          <w:rFonts w:ascii="Arial" w:hAnsi="Arial" w:cs="Arial"/>
          <w:b/>
          <w:bCs/>
          <w:rPrChange w:id="939" w:author="Nizet, Victor" w:date="2024-05-03T20:00:00Z">
            <w:rPr>
              <w:rFonts w:ascii="Arial" w:hAnsi="Arial" w:cs="Arial"/>
            </w:rPr>
          </w:rPrChange>
        </w:rPr>
        <w:t xml:space="preserve"> </w:t>
      </w:r>
      <w:r w:rsidR="00764BD3" w:rsidRPr="00561C08">
        <w:rPr>
          <w:rFonts w:ascii="Arial" w:hAnsi="Arial" w:cs="Arial"/>
          <w:b/>
          <w:bCs/>
          <w:rPrChange w:id="940" w:author="Nizet, Victor" w:date="2024-05-03T20:00:00Z">
            <w:rPr>
              <w:rFonts w:ascii="Arial" w:hAnsi="Arial" w:cs="Arial"/>
            </w:rPr>
          </w:rPrChange>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del w:id="941" w:author="Nizet, Victor" w:date="2024-05-03T20:00:00Z">
        <w:r w:rsidR="00764BD3" w:rsidRPr="0083250D" w:rsidDel="00561C08">
          <w:rPr>
            <w:rFonts w:ascii="Arial" w:hAnsi="Arial" w:cs="Arial"/>
            <w:color w:val="000000" w:themeColor="text1"/>
          </w:rPr>
          <w:delText xml:space="preserve">We </w:delText>
        </w:r>
      </w:del>
      <w:ins w:id="942" w:author="Nizet, Victor" w:date="2024-05-03T20:00:00Z">
        <w:r>
          <w:rPr>
            <w:rFonts w:ascii="Arial" w:hAnsi="Arial" w:cs="Arial"/>
            <w:color w:val="000000" w:themeColor="text1"/>
          </w:rPr>
          <w:t>However, we</w:t>
        </w:r>
        <w:r w:rsidRPr="0083250D">
          <w:rPr>
            <w:rFonts w:ascii="Arial" w:hAnsi="Arial" w:cs="Arial"/>
            <w:color w:val="000000" w:themeColor="text1"/>
          </w:rPr>
          <w:t xml:space="preserve"> </w:t>
        </w:r>
      </w:ins>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del w:id="943" w:author="Nizet, Victor" w:date="2024-05-03T20:00:00Z">
        <w:r w:rsidR="00764BD3" w:rsidRPr="0083250D" w:rsidDel="00561C08">
          <w:rPr>
            <w:rFonts w:ascii="Arial" w:hAnsi="Arial" w:cs="Arial"/>
            <w:color w:val="000000" w:themeColor="text1"/>
          </w:rPr>
          <w:delText xml:space="preserve">suggesting </w:delText>
        </w:r>
      </w:del>
      <w:ins w:id="944" w:author="Nizet, Victor" w:date="2024-05-03T20:00:00Z">
        <w:r>
          <w:rPr>
            <w:rFonts w:ascii="Arial" w:hAnsi="Arial" w:cs="Arial"/>
            <w:color w:val="000000" w:themeColor="text1"/>
          </w:rPr>
          <w:t>indicating</w:t>
        </w:r>
        <w:r w:rsidRPr="0083250D">
          <w:rPr>
            <w:rFonts w:ascii="Arial" w:hAnsi="Arial" w:cs="Arial"/>
            <w:color w:val="000000" w:themeColor="text1"/>
          </w:rPr>
          <w:t xml:space="preserve"> </w:t>
        </w:r>
      </w:ins>
      <w:r w:rsidR="00764BD3" w:rsidRPr="0083250D">
        <w:rPr>
          <w:rFonts w:ascii="Arial" w:hAnsi="Arial" w:cs="Arial"/>
          <w:color w:val="000000" w:themeColor="text1"/>
        </w:rPr>
        <w:t>that the</w:t>
      </w:r>
      <w:ins w:id="945" w:author="Nizet, Victor" w:date="2024-05-03T20:01:00Z">
        <w:r>
          <w:rPr>
            <w:rFonts w:ascii="Arial" w:hAnsi="Arial" w:cs="Arial"/>
            <w:color w:val="000000" w:themeColor="text1"/>
          </w:rPr>
          <w:t>ir</w:t>
        </w:r>
      </w:ins>
      <w:r w:rsidR="00764BD3" w:rsidRPr="0083250D">
        <w:rPr>
          <w:rFonts w:ascii="Arial" w:hAnsi="Arial" w:cs="Arial"/>
          <w:color w:val="000000" w:themeColor="text1"/>
        </w:rPr>
        <w:t xml:space="preserve"> significance </w:t>
      </w:r>
      <w:del w:id="946" w:author="Nizet, Victor" w:date="2024-05-03T20:01:00Z">
        <w:r w:rsidR="00764BD3" w:rsidRPr="0083250D" w:rsidDel="00561C08">
          <w:rPr>
            <w:rFonts w:ascii="Arial" w:hAnsi="Arial" w:cs="Arial"/>
            <w:color w:val="000000" w:themeColor="text1"/>
          </w:rPr>
          <w:delText xml:space="preserve">we observed for these biomarkers </w:delText>
        </w:r>
      </w:del>
      <w:r w:rsidR="00764BD3" w:rsidRPr="0083250D">
        <w:rPr>
          <w:rFonts w:ascii="Arial" w:hAnsi="Arial" w:cs="Arial"/>
          <w:color w:val="000000" w:themeColor="text1"/>
        </w:rPr>
        <w:t>may be confounded by transplant status</w:t>
      </w:r>
      <w:r w:rsidR="0083250D">
        <w:rPr>
          <w:rFonts w:ascii="Arial" w:hAnsi="Arial" w:cs="Arial"/>
          <w:color w:val="000000" w:themeColor="text1"/>
        </w:rPr>
        <w:t xml:space="preserve"> (</w:t>
      </w:r>
      <w:r w:rsidR="0083250D" w:rsidRPr="00561C08">
        <w:rPr>
          <w:rFonts w:ascii="Arial" w:hAnsi="Arial" w:cs="Arial"/>
          <w:b/>
          <w:bCs/>
          <w:color w:val="000000" w:themeColor="text1"/>
          <w:rPrChange w:id="947" w:author="Nizet, Victor" w:date="2024-05-03T20:01:00Z">
            <w:rPr>
              <w:rFonts w:ascii="Arial" w:hAnsi="Arial" w:cs="Arial"/>
              <w:color w:val="000000" w:themeColor="text1"/>
            </w:rPr>
          </w:rPrChange>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del w:id="948" w:author="Nizet, Victor" w:date="2024-05-03T20:01:00Z">
        <w:r w:rsidR="0083250D" w:rsidRPr="0083250D" w:rsidDel="00561C08">
          <w:rPr>
            <w:rFonts w:ascii="Arial" w:hAnsi="Arial" w:cs="Arial"/>
            <w:color w:val="000000" w:themeColor="text1"/>
          </w:rPr>
          <w:delText>Importantly</w:delText>
        </w:r>
      </w:del>
      <w:ins w:id="949" w:author="Nizet, Victor" w:date="2024-05-03T20:01:00Z">
        <w:r>
          <w:rPr>
            <w:rFonts w:ascii="Arial" w:hAnsi="Arial" w:cs="Arial"/>
            <w:color w:val="000000" w:themeColor="text1"/>
          </w:rPr>
          <w:t>Nevertheless</w:t>
        </w:r>
      </w:ins>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del w:id="950" w:author="Nizet, Victor" w:date="2024-05-03T20:01:00Z">
        <w:r w:rsidR="0083250D" w:rsidDel="00561C08">
          <w:rPr>
            <w:rFonts w:ascii="Arial" w:hAnsi="Arial" w:cs="Arial"/>
            <w:color w:val="000000" w:themeColor="text1"/>
          </w:rPr>
          <w:delText xml:space="preserve">and they </w:delText>
        </w:r>
      </w:del>
      <w:r w:rsidR="0083250D" w:rsidRPr="0083250D">
        <w:rPr>
          <w:rFonts w:ascii="Arial" w:hAnsi="Arial" w:cs="Arial"/>
          <w:color w:val="000000" w:themeColor="text1"/>
        </w:rPr>
        <w:t xml:space="preserve">narrowly </w:t>
      </w:r>
      <w:del w:id="951" w:author="Nizet, Victor" w:date="2024-05-03T20:01:00Z">
        <w:r w:rsidR="0083250D" w:rsidRPr="0083250D" w:rsidDel="00561C08">
          <w:rPr>
            <w:rFonts w:ascii="Arial" w:hAnsi="Arial" w:cs="Arial"/>
            <w:color w:val="000000" w:themeColor="text1"/>
          </w:rPr>
          <w:delText xml:space="preserve">missed </w:delText>
        </w:r>
      </w:del>
      <w:ins w:id="952" w:author="Nizet, Victor" w:date="2024-05-03T20:01:00Z">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ins>
      <w:r w:rsidR="0083250D">
        <w:rPr>
          <w:rFonts w:ascii="Arial" w:hAnsi="Arial" w:cs="Arial"/>
          <w:color w:val="000000" w:themeColor="text1"/>
        </w:rPr>
        <w:t>our threshold for statistical significance with p values of 0.098, and 0.064</w:t>
      </w:r>
      <w:ins w:id="953" w:author="Nizet, Victor" w:date="2024-05-03T20:01:00Z">
        <w:r>
          <w:rPr>
            <w:rFonts w:ascii="Arial" w:hAnsi="Arial" w:cs="Arial"/>
            <w:color w:val="000000" w:themeColor="text1"/>
          </w:rPr>
          <w:t>,</w:t>
        </w:r>
      </w:ins>
      <w:r w:rsidR="0083250D">
        <w:rPr>
          <w:rFonts w:ascii="Arial" w:hAnsi="Arial" w:cs="Arial"/>
          <w:color w:val="000000" w:themeColor="text1"/>
        </w:rPr>
        <w:t xml:space="preserve"> respectively.</w:t>
      </w:r>
      <w:r w:rsidR="00764BD3">
        <w:rPr>
          <w:rFonts w:ascii="Arial" w:hAnsi="Arial" w:cs="Arial"/>
        </w:rPr>
        <w:t xml:space="preserve"> When </w:t>
      </w:r>
      <w:del w:id="954" w:author="Nizet, Victor" w:date="2024-05-03T20:01:00Z">
        <w:r w:rsidR="00764BD3" w:rsidDel="00561C08">
          <w:rPr>
            <w:rFonts w:ascii="Arial" w:hAnsi="Arial" w:cs="Arial"/>
          </w:rPr>
          <w:delText>restricted to only include patients that had not had a</w:delText>
        </w:r>
      </w:del>
      <w:ins w:id="955" w:author="Nizet, Victor" w:date="2024-05-03T20:01:00Z">
        <w:r>
          <w:rPr>
            <w:rFonts w:ascii="Arial" w:hAnsi="Arial" w:cs="Arial"/>
          </w:rPr>
          <w:t>examining only non</w:t>
        </w:r>
      </w:ins>
      <w:ins w:id="956" w:author="Nizet, Victor" w:date="2024-05-03T20:02:00Z">
        <w:r>
          <w:rPr>
            <w:rFonts w:ascii="Arial" w:hAnsi="Arial" w:cs="Arial"/>
          </w:rPr>
          <w:t>-</w:t>
        </w:r>
      </w:ins>
      <w:del w:id="957" w:author="Nizet, Victor" w:date="2024-05-03T20:01:00Z">
        <w:r w:rsidR="00764BD3" w:rsidDel="00561C08">
          <w:rPr>
            <w:rFonts w:ascii="Arial" w:hAnsi="Arial" w:cs="Arial"/>
          </w:rPr>
          <w:delText xml:space="preserve"> </w:delText>
        </w:r>
      </w:del>
      <w:r w:rsidR="00764BD3">
        <w:rPr>
          <w:rFonts w:ascii="Arial" w:hAnsi="Arial" w:cs="Arial"/>
        </w:rPr>
        <w:t>transplant</w:t>
      </w:r>
      <w:ins w:id="958" w:author="Nizet, Victor" w:date="2024-05-03T20:03:00Z">
        <w:r w:rsidR="0002473B">
          <w:rPr>
            <w:rFonts w:ascii="Arial" w:hAnsi="Arial" w:cs="Arial"/>
          </w:rPr>
          <w:t xml:space="preserve"> patients</w:t>
        </w:r>
      </w:ins>
      <w:r w:rsidR="00764BD3">
        <w:rPr>
          <w:rFonts w:ascii="Arial" w:hAnsi="Arial" w:cs="Arial"/>
        </w:rPr>
        <w:t xml:space="preserve">, </w:t>
      </w:r>
      <w:del w:id="959" w:author="Nizet, Victor" w:date="2024-05-03T20:03:00Z">
        <w:r w:rsidR="0083250D" w:rsidDel="0002473B">
          <w:rPr>
            <w:rFonts w:ascii="Arial" w:hAnsi="Arial" w:cs="Arial"/>
          </w:rPr>
          <w:delText xml:space="preserve">the </w:delText>
        </w:r>
      </w:del>
      <w:r w:rsidR="0083250D">
        <w:rPr>
          <w:rFonts w:ascii="Arial" w:hAnsi="Arial" w:cs="Arial"/>
        </w:rPr>
        <w:t>metabolites</w:t>
      </w:r>
      <w:ins w:id="960" w:author="Nizet, Victor" w:date="2024-05-03T20:03:00Z">
        <w:r w:rsidR="0002473B">
          <w:rPr>
            <w:rFonts w:ascii="Arial" w:hAnsi="Arial" w:cs="Arial"/>
          </w:rPr>
          <w:t xml:space="preserve"> like</w:t>
        </w:r>
      </w:ins>
      <w:r w:rsidR="0083250D">
        <w:rPr>
          <w:rFonts w:ascii="Arial" w:hAnsi="Arial" w:cs="Arial"/>
        </w:rPr>
        <w:t xml:space="preserve"> </w:t>
      </w:r>
      <w:r w:rsidR="00764BD3">
        <w:rPr>
          <w:rFonts w:ascii="Arial" w:hAnsi="Arial" w:cs="Arial"/>
        </w:rPr>
        <w:t>C21H42N1O7P1</w:t>
      </w:r>
      <w:r w:rsidR="009134FC">
        <w:rPr>
          <w:rFonts w:ascii="Arial" w:hAnsi="Arial" w:cs="Arial"/>
        </w:rPr>
        <w:t xml:space="preserve">, mycophenolic acid, and lyso PC </w:t>
      </w:r>
      <w:del w:id="961" w:author="Nizet, Victor" w:date="2024-05-03T20:03:00Z">
        <w:r w:rsidR="003C0895" w:rsidDel="0002473B">
          <w:rPr>
            <w:rFonts w:ascii="Arial" w:hAnsi="Arial" w:cs="Arial"/>
          </w:rPr>
          <w:delText xml:space="preserve">also </w:delText>
        </w:r>
      </w:del>
      <w:r w:rsidR="009134FC">
        <w:rPr>
          <w:rFonts w:ascii="Arial" w:hAnsi="Arial" w:cs="Arial"/>
        </w:rPr>
        <w:t xml:space="preserve">no longer </w:t>
      </w:r>
      <w:del w:id="962" w:author="Nizet, Victor" w:date="2024-05-03T20:04:00Z">
        <w:r w:rsidR="009134FC" w:rsidDel="0002473B">
          <w:rPr>
            <w:rFonts w:ascii="Arial" w:hAnsi="Arial" w:cs="Arial"/>
          </w:rPr>
          <w:delText xml:space="preserve">showed </w:delText>
        </w:r>
      </w:del>
      <w:ins w:id="963" w:author="Nizet, Victor" w:date="2024-05-03T20:04:00Z">
        <w:r w:rsidR="0002473B">
          <w:rPr>
            <w:rFonts w:ascii="Arial" w:hAnsi="Arial" w:cs="Arial"/>
          </w:rPr>
          <w:t xml:space="preserve">displayed </w:t>
        </w:r>
      </w:ins>
      <w:del w:id="964" w:author="Nizet, Victor" w:date="2024-05-03T20:04:00Z">
        <w:r w:rsidR="009134FC" w:rsidDel="0002473B">
          <w:rPr>
            <w:rFonts w:ascii="Arial" w:hAnsi="Arial" w:cs="Arial"/>
          </w:rPr>
          <w:delText xml:space="preserve">any </w:delText>
        </w:r>
      </w:del>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 xml:space="preserve">suggesting </w:t>
      </w:r>
      <w:del w:id="965" w:author="Nizet, Victor" w:date="2024-05-03T20:04:00Z">
        <w:r w:rsidR="009134FC" w:rsidDel="0002473B">
          <w:rPr>
            <w:rFonts w:ascii="Arial" w:hAnsi="Arial" w:cs="Arial"/>
          </w:rPr>
          <w:delText xml:space="preserve">that </w:delText>
        </w:r>
      </w:del>
      <w:r w:rsidR="009134FC">
        <w:rPr>
          <w:rFonts w:ascii="Arial" w:hAnsi="Arial" w:cs="Arial"/>
        </w:rPr>
        <w:t>the</w:t>
      </w:r>
      <w:ins w:id="966" w:author="Nizet, Victor" w:date="2024-05-03T20:04:00Z">
        <w:r w:rsidR="0002473B">
          <w:rPr>
            <w:rFonts w:ascii="Arial" w:hAnsi="Arial" w:cs="Arial"/>
          </w:rPr>
          <w:t xml:space="preserve"> observed</w:t>
        </w:r>
      </w:ins>
      <w:r w:rsidR="009134FC">
        <w:rPr>
          <w:rFonts w:ascii="Arial" w:hAnsi="Arial" w:cs="Arial"/>
        </w:rPr>
        <w:t xml:space="preserve"> significance </w:t>
      </w:r>
      <w:del w:id="967" w:author="Nizet, Victor" w:date="2024-05-03T20:04:00Z">
        <w:r w:rsidR="009134FC" w:rsidDel="0002473B">
          <w:rPr>
            <w:rFonts w:ascii="Arial" w:hAnsi="Arial" w:cs="Arial"/>
          </w:rPr>
          <w:delText xml:space="preserve">observed </w:delText>
        </w:r>
      </w:del>
      <w:r w:rsidR="009134FC">
        <w:rPr>
          <w:rFonts w:ascii="Arial" w:hAnsi="Arial" w:cs="Arial"/>
        </w:rPr>
        <w:t xml:space="preserve">may </w:t>
      </w:r>
      <w:del w:id="968" w:author="Nizet, Victor" w:date="2024-05-03T20:04:00Z">
        <w:r w:rsidR="009134FC" w:rsidDel="0002473B">
          <w:rPr>
            <w:rFonts w:ascii="Arial" w:hAnsi="Arial" w:cs="Arial"/>
          </w:rPr>
          <w:delText xml:space="preserve">have </w:delText>
        </w:r>
      </w:del>
      <w:ins w:id="969" w:author="Nizet, Victor" w:date="2024-05-03T20:04:00Z">
        <w:r w:rsidR="0002473B">
          <w:rPr>
            <w:rFonts w:ascii="Arial" w:hAnsi="Arial" w:cs="Arial"/>
          </w:rPr>
          <w:t xml:space="preserve">also </w:t>
        </w:r>
      </w:ins>
      <w:r w:rsidR="009134FC">
        <w:rPr>
          <w:rFonts w:ascii="Arial" w:hAnsi="Arial" w:cs="Arial"/>
        </w:rPr>
        <w:t>be</w:t>
      </w:r>
      <w:del w:id="970" w:author="Nizet, Victor" w:date="2024-05-03T20:04:00Z">
        <w:r w:rsidR="009134FC" w:rsidDel="0002473B">
          <w:rPr>
            <w:rFonts w:ascii="Arial" w:hAnsi="Arial" w:cs="Arial"/>
          </w:rPr>
          <w:delText>en</w:delText>
        </w:r>
      </w:del>
      <w:r w:rsidR="009134FC">
        <w:rPr>
          <w:rFonts w:ascii="Arial" w:hAnsi="Arial" w:cs="Arial"/>
        </w:rPr>
        <w:t xml:space="preserve"> driven by transplant type</w:t>
      </w:r>
      <w:ins w:id="971" w:author="Nizet, Victor" w:date="2024-05-03T20:04:00Z">
        <w:r w:rsidR="0002473B">
          <w:rPr>
            <w:rFonts w:ascii="Arial" w:hAnsi="Arial" w:cs="Arial"/>
          </w:rPr>
          <w:t>.</w:t>
        </w:r>
      </w:ins>
      <w:r w:rsidR="003C0895">
        <w:rPr>
          <w:rFonts w:ascii="Arial" w:hAnsi="Arial" w:cs="Arial"/>
        </w:rPr>
        <w:t xml:space="preserve"> </w:t>
      </w:r>
      <w:del w:id="972" w:author="Nizet, Victor" w:date="2024-05-03T20:04:00Z">
        <w:r w:rsidR="003C0895" w:rsidDel="0002473B">
          <w:rPr>
            <w:rFonts w:ascii="Arial" w:hAnsi="Arial" w:cs="Arial"/>
          </w:rPr>
          <w:delText>for these features as well</w:delText>
        </w:r>
        <w:r w:rsidR="009134FC" w:rsidDel="0002473B">
          <w:rPr>
            <w:rFonts w:ascii="Arial" w:hAnsi="Arial" w:cs="Arial"/>
          </w:rPr>
          <w:delText>.</w:delText>
        </w:r>
      </w:del>
      <w:ins w:id="973" w:author="Nizet, Victor" w:date="2024-05-03T20:04:00Z">
        <w:r w:rsidR="0002473B">
          <w:rPr>
            <w:rFonts w:ascii="Arial" w:hAnsi="Arial" w:cs="Arial"/>
          </w:rPr>
          <w:t>However,</w:t>
        </w:r>
      </w:ins>
      <w:r w:rsidR="009134FC">
        <w:rPr>
          <w:rFonts w:ascii="Arial" w:hAnsi="Arial" w:cs="Arial"/>
        </w:rPr>
        <w:t xml:space="preserve"> C24H49N1O7P1, C25H51N1O7P1, and retinol still showed significant differences, </w:t>
      </w:r>
      <w:del w:id="974" w:author="Nizet, Victor" w:date="2024-05-03T20:04:00Z">
        <w:r w:rsidR="009134FC" w:rsidDel="0002473B">
          <w:rPr>
            <w:rFonts w:ascii="Arial" w:hAnsi="Arial" w:cs="Arial"/>
          </w:rPr>
          <w:delText xml:space="preserve">suggesting </w:delText>
        </w:r>
      </w:del>
      <w:ins w:id="975" w:author="Nizet, Victor" w:date="2024-05-03T20:04:00Z">
        <w:r w:rsidR="0002473B">
          <w:rPr>
            <w:rFonts w:ascii="Arial" w:hAnsi="Arial" w:cs="Arial"/>
          </w:rPr>
          <w:t xml:space="preserve">indicating </w:t>
        </w:r>
      </w:ins>
      <w:r w:rsidR="009943DB">
        <w:rPr>
          <w:rFonts w:ascii="Arial" w:hAnsi="Arial" w:cs="Arial"/>
        </w:rPr>
        <w:t>these</w:t>
      </w:r>
      <w:r w:rsidR="009134FC">
        <w:rPr>
          <w:rFonts w:ascii="Arial" w:hAnsi="Arial" w:cs="Arial"/>
        </w:rPr>
        <w:t xml:space="preserve"> conclusions were not confounded by </w:t>
      </w:r>
      <w:del w:id="976" w:author="Nizet, Victor" w:date="2024-05-03T20:05:00Z">
        <w:r w:rsidR="009134FC" w:rsidDel="0002473B">
          <w:rPr>
            <w:rFonts w:ascii="Arial" w:hAnsi="Arial" w:cs="Arial"/>
          </w:rPr>
          <w:delText>other variables</w:delText>
        </w:r>
      </w:del>
      <w:ins w:id="977" w:author="Nizet, Victor" w:date="2024-05-03T20:05:00Z">
        <w:r w:rsidR="0002473B">
          <w:rPr>
            <w:rFonts w:ascii="Arial" w:hAnsi="Arial" w:cs="Arial"/>
          </w:rPr>
          <w:t>transplant status</w:t>
        </w:r>
      </w:ins>
      <w:r w:rsidR="009134FC">
        <w:rPr>
          <w:rFonts w:ascii="Arial" w:hAnsi="Arial" w:cs="Arial"/>
        </w:rPr>
        <w:t xml:space="preserve"> (</w:t>
      </w:r>
      <w:r w:rsidR="009134FC" w:rsidRPr="0002473B">
        <w:rPr>
          <w:rFonts w:ascii="Arial" w:hAnsi="Arial" w:cs="Arial"/>
          <w:b/>
          <w:bCs/>
          <w:rPrChange w:id="978" w:author="Nizet, Victor" w:date="2024-05-03T20:05:00Z">
            <w:rPr>
              <w:rFonts w:ascii="Arial" w:hAnsi="Arial" w:cs="Arial"/>
            </w:rPr>
          </w:rPrChange>
        </w:rPr>
        <w:t>Supplementary Figure 10D</w:t>
      </w:r>
      <w:r w:rsidR="009134FC">
        <w:rPr>
          <w:rFonts w:ascii="Arial" w:hAnsi="Arial" w:cs="Arial"/>
        </w:rPr>
        <w:t xml:space="preserve">). </w:t>
      </w:r>
    </w:p>
    <w:p w14:paraId="2597AC7E" w14:textId="6E81C5CD"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w:t>
      </w:r>
      <w:del w:id="979" w:author="Nizet, Victor" w:date="2024-05-03T20:05:00Z">
        <w:r w:rsidR="009134FC" w:rsidDel="0002473B">
          <w:rPr>
            <w:rFonts w:ascii="Arial" w:hAnsi="Arial" w:cs="Arial"/>
          </w:rPr>
          <w:delText xml:space="preserve">we found </w:delText>
        </w:r>
      </w:del>
      <w:r w:rsidR="00696F18">
        <w:rPr>
          <w:rFonts w:ascii="Arial" w:hAnsi="Arial" w:cs="Arial"/>
        </w:rPr>
        <w:t xml:space="preserve">smoking </w:t>
      </w:r>
      <w:r w:rsidR="009134FC">
        <w:rPr>
          <w:rFonts w:ascii="Arial" w:hAnsi="Arial" w:cs="Arial"/>
        </w:rPr>
        <w:t xml:space="preserve">status </w:t>
      </w:r>
      <w:del w:id="980" w:author="Nizet, Victor" w:date="2024-05-03T20:05:00Z">
        <w:r w:rsidR="009134FC" w:rsidDel="0002473B">
          <w:rPr>
            <w:rFonts w:ascii="Arial" w:hAnsi="Arial" w:cs="Arial"/>
          </w:rPr>
          <w:delText>to be</w:delText>
        </w:r>
      </w:del>
      <w:ins w:id="981" w:author="Nizet, Victor" w:date="2024-05-03T20:05:00Z">
        <w:r w:rsidR="0002473B">
          <w:rPr>
            <w:rFonts w:ascii="Arial" w:hAnsi="Arial" w:cs="Arial"/>
          </w:rPr>
          <w:t>was</w:t>
        </w:r>
      </w:ins>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del w:id="982" w:author="Nizet, Victor" w:date="2024-05-03T20:05:00Z">
        <w:r w:rsidR="00696F18" w:rsidDel="0002473B">
          <w:rPr>
            <w:rFonts w:ascii="Arial" w:hAnsi="Arial" w:cs="Arial"/>
          </w:rPr>
          <w:delText>/</w:delText>
        </w:r>
      </w:del>
      <w:ins w:id="983" w:author="Nizet, Victor" w:date="2024-05-03T20:05:00Z">
        <w:r w:rsidR="0002473B">
          <w:rPr>
            <w:rFonts w:ascii="Arial" w:hAnsi="Arial" w:cs="Arial"/>
          </w:rPr>
          <w:t xml:space="preserve"> ou</w:t>
        </w:r>
      </w:ins>
      <w:ins w:id="984" w:author="Nizet, Victor" w:date="2024-05-03T20:06:00Z">
        <w:r w:rsidR="0002473B">
          <w:rPr>
            <w:rFonts w:ascii="Arial" w:hAnsi="Arial" w:cs="Arial"/>
          </w:rPr>
          <w:t xml:space="preserve">t of the top </w:t>
        </w:r>
      </w:ins>
      <w:r w:rsidR="00696F18">
        <w:rPr>
          <w:rFonts w:ascii="Arial" w:hAnsi="Arial" w:cs="Arial"/>
        </w:rPr>
        <w:t xml:space="preserve">10 </w:t>
      </w:r>
      <w:del w:id="985" w:author="Nizet, Victor" w:date="2024-05-03T20:06:00Z">
        <w:r w:rsidR="00696F18" w:rsidDel="0002473B">
          <w:rPr>
            <w:rFonts w:ascii="Arial" w:hAnsi="Arial" w:cs="Arial"/>
          </w:rPr>
          <w:delText xml:space="preserve">of the </w:delText>
        </w:r>
        <w:r w:rsidR="006F68E7" w:rsidDel="0002473B">
          <w:rPr>
            <w:rFonts w:ascii="Arial" w:hAnsi="Arial" w:cs="Arial"/>
          </w:rPr>
          <w:delText>top</w:delText>
        </w:r>
        <w:r w:rsidR="002C71B1" w:rsidDel="0002473B">
          <w:rPr>
            <w:rFonts w:ascii="Arial" w:hAnsi="Arial" w:cs="Arial"/>
          </w:rPr>
          <w:delText xml:space="preserve"> </w:delText>
        </w:r>
      </w:del>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02473B">
        <w:rPr>
          <w:rFonts w:ascii="Arial" w:hAnsi="Arial" w:cs="Arial"/>
          <w:b/>
          <w:bCs/>
          <w:rPrChange w:id="986" w:author="Nizet, Victor" w:date="2024-05-03T20:06:00Z">
            <w:rPr>
              <w:rFonts w:ascii="Arial" w:hAnsi="Arial" w:cs="Arial"/>
            </w:rPr>
          </w:rPrChange>
        </w:rPr>
        <w:t>Supplementary</w:t>
      </w:r>
      <w:r w:rsidR="00696F18" w:rsidRPr="0002473B">
        <w:rPr>
          <w:rFonts w:ascii="Arial" w:hAnsi="Arial" w:cs="Arial"/>
          <w:b/>
          <w:bCs/>
          <w:rPrChange w:id="987" w:author="Nizet, Victor" w:date="2024-05-03T20:06:00Z">
            <w:rPr>
              <w:rFonts w:ascii="Arial" w:hAnsi="Arial" w:cs="Arial"/>
            </w:rPr>
          </w:rPrChange>
        </w:rPr>
        <w:t xml:space="preserve"> Figure </w:t>
      </w:r>
      <w:r w:rsidR="00764BD3" w:rsidRPr="0002473B">
        <w:rPr>
          <w:rFonts w:ascii="Arial" w:hAnsi="Arial" w:cs="Arial"/>
          <w:b/>
          <w:bCs/>
          <w:rPrChange w:id="988" w:author="Nizet, Victor" w:date="2024-05-03T20:06:00Z">
            <w:rPr>
              <w:rFonts w:ascii="Arial" w:hAnsi="Arial" w:cs="Arial"/>
            </w:rPr>
          </w:rPrChange>
        </w:rPr>
        <w:t>7</w:t>
      </w:r>
      <w:r w:rsidR="00696F18">
        <w:rPr>
          <w:rFonts w:ascii="Arial" w:hAnsi="Arial" w:cs="Arial"/>
        </w:rPr>
        <w:t>).</w:t>
      </w:r>
      <w:r w:rsidR="000B0B40">
        <w:rPr>
          <w:rFonts w:ascii="Arial" w:hAnsi="Arial" w:cs="Arial"/>
        </w:rPr>
        <w:t xml:space="preserve"> </w:t>
      </w:r>
      <w:del w:id="989" w:author="Nizet, Victor" w:date="2024-05-03T20:06:00Z">
        <w:r w:rsidR="006F7ABC" w:rsidDel="0002473B">
          <w:rPr>
            <w:rFonts w:ascii="Arial" w:hAnsi="Arial" w:cs="Arial"/>
            <w:color w:val="000000" w:themeColor="text1"/>
          </w:rPr>
          <w:delText xml:space="preserve">Upon </w:delText>
        </w:r>
      </w:del>
      <w:ins w:id="990" w:author="Nizet, Victor" w:date="2024-05-03T20:06:00Z">
        <w:r w:rsidR="0002473B">
          <w:rPr>
            <w:rFonts w:ascii="Arial" w:hAnsi="Arial" w:cs="Arial"/>
            <w:color w:val="000000" w:themeColor="text1"/>
          </w:rPr>
          <w:t xml:space="preserve">When </w:t>
        </w:r>
      </w:ins>
      <w:r w:rsidR="006F68E7">
        <w:rPr>
          <w:rFonts w:ascii="Arial" w:hAnsi="Arial" w:cs="Arial"/>
          <w:color w:val="000000" w:themeColor="text1"/>
        </w:rPr>
        <w:t>filtering</w:t>
      </w:r>
      <w:r w:rsidR="006F7ABC">
        <w:rPr>
          <w:rFonts w:ascii="Arial" w:hAnsi="Arial" w:cs="Arial"/>
          <w:color w:val="000000" w:themeColor="text1"/>
        </w:rPr>
        <w:t xml:space="preserve"> </w:t>
      </w:r>
      <w:del w:id="991" w:author="Nizet, Victor" w:date="2024-05-03T20:06:00Z">
        <w:r w:rsidR="006F7ABC" w:rsidDel="0002473B">
          <w:rPr>
            <w:rFonts w:ascii="Arial" w:hAnsi="Arial" w:cs="Arial"/>
            <w:color w:val="000000" w:themeColor="text1"/>
          </w:rPr>
          <w:delText>our data to only include patients who did not</w:delText>
        </w:r>
      </w:del>
      <w:ins w:id="992" w:author="Nizet, Victor" w:date="2024-05-03T20:06:00Z">
        <w:r w:rsidR="0002473B">
          <w:rPr>
            <w:rFonts w:ascii="Arial" w:hAnsi="Arial" w:cs="Arial"/>
            <w:color w:val="000000" w:themeColor="text1"/>
          </w:rPr>
          <w:t>for non-smoking patients</w:t>
        </w:r>
      </w:ins>
      <w:del w:id="993" w:author="Nizet, Victor" w:date="2024-05-03T20:06:00Z">
        <w:r w:rsidR="006F7ABC" w:rsidDel="0002473B">
          <w:rPr>
            <w:rFonts w:ascii="Arial" w:hAnsi="Arial" w:cs="Arial"/>
            <w:color w:val="000000" w:themeColor="text1"/>
          </w:rPr>
          <w:delText xml:space="preserve"> smoke</w:delText>
        </w:r>
      </w:del>
      <w:r w:rsidR="006F7ABC">
        <w:rPr>
          <w:rFonts w:ascii="Arial" w:hAnsi="Arial" w:cs="Arial"/>
          <w:color w:val="000000" w:themeColor="text1"/>
        </w:rPr>
        <w:t xml:space="preserve">, </w:t>
      </w:r>
      <w:del w:id="994" w:author="Nizet, Victor" w:date="2024-05-03T20:06:00Z">
        <w:r w:rsidR="006F7ABC" w:rsidDel="0002473B">
          <w:rPr>
            <w:rFonts w:ascii="Arial" w:hAnsi="Arial" w:cs="Arial"/>
            <w:color w:val="000000" w:themeColor="text1"/>
          </w:rPr>
          <w:delText xml:space="preserve">we observed that </w:delText>
        </w:r>
      </w:del>
      <w:r w:rsidR="006F7ABC">
        <w:rPr>
          <w:rFonts w:ascii="Arial" w:hAnsi="Arial" w:cs="Arial"/>
          <w:color w:val="000000" w:themeColor="text1"/>
        </w:rPr>
        <w:t xml:space="preserve">significant differences in the levels of these </w:t>
      </w:r>
      <w:r w:rsidR="006F7ABC">
        <w:rPr>
          <w:rFonts w:ascii="Arial" w:hAnsi="Arial" w:cs="Arial"/>
          <w:color w:val="000000" w:themeColor="text1"/>
        </w:rPr>
        <w:lastRenderedPageBreak/>
        <w:t xml:space="preserve">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del w:id="995" w:author="Nizet, Victor" w:date="2024-05-03T20:06:00Z">
        <w:r w:rsidR="006F7ABC" w:rsidDel="0002473B">
          <w:rPr>
            <w:rFonts w:ascii="Arial" w:hAnsi="Arial" w:cs="Arial"/>
            <w:color w:val="000000" w:themeColor="text1"/>
          </w:rPr>
          <w:delText>remained</w:delText>
        </w:r>
      </w:del>
      <w:ins w:id="996" w:author="Nizet, Victor" w:date="2024-05-03T20:06:00Z">
        <w:r w:rsidR="0002473B">
          <w:rPr>
            <w:rFonts w:ascii="Arial" w:hAnsi="Arial" w:cs="Arial"/>
            <w:color w:val="000000" w:themeColor="text1"/>
          </w:rPr>
          <w:t>persisted</w:t>
        </w:r>
      </w:ins>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02473B">
        <w:rPr>
          <w:rFonts w:ascii="Arial" w:hAnsi="Arial" w:cs="Arial"/>
          <w:b/>
          <w:bCs/>
          <w:color w:val="000000" w:themeColor="text1"/>
          <w:rPrChange w:id="997" w:author="Nizet, Victor" w:date="2024-05-03T20:06:00Z">
            <w:rPr>
              <w:rFonts w:ascii="Arial" w:hAnsi="Arial" w:cs="Arial"/>
              <w:color w:val="000000" w:themeColor="text1"/>
            </w:rPr>
          </w:rPrChange>
        </w:rPr>
        <w:t xml:space="preserve">Supplementary Figure </w:t>
      </w:r>
      <w:r w:rsidR="005F5B63" w:rsidRPr="0002473B">
        <w:rPr>
          <w:rFonts w:ascii="Arial" w:hAnsi="Arial" w:cs="Arial"/>
          <w:b/>
          <w:bCs/>
          <w:color w:val="000000" w:themeColor="text1"/>
          <w:rPrChange w:id="998" w:author="Nizet, Victor" w:date="2024-05-03T20:06:00Z">
            <w:rPr>
              <w:rFonts w:ascii="Arial" w:hAnsi="Arial" w:cs="Arial"/>
              <w:color w:val="000000" w:themeColor="text1"/>
            </w:rPr>
          </w:rPrChange>
        </w:rPr>
        <w:t>10</w:t>
      </w:r>
      <w:r w:rsidR="00764BD3" w:rsidRPr="0002473B">
        <w:rPr>
          <w:rFonts w:ascii="Arial" w:hAnsi="Arial" w:cs="Arial"/>
          <w:b/>
          <w:bCs/>
          <w:color w:val="000000" w:themeColor="text1"/>
          <w:rPrChange w:id="999" w:author="Nizet, Victor" w:date="2024-05-03T20:06:00Z">
            <w:rPr>
              <w:rFonts w:ascii="Arial" w:hAnsi="Arial" w:cs="Arial"/>
              <w:color w:val="000000" w:themeColor="text1"/>
            </w:rPr>
          </w:rPrChange>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ins w:id="1000" w:author="Nizet, Victor" w:date="2024-05-03T20:07:00Z">
        <w:r w:rsidR="0002473B">
          <w:rPr>
            <w:rFonts w:ascii="Arial" w:hAnsi="Arial" w:cs="Arial"/>
          </w:rPr>
          <w:t>,</w:t>
        </w:r>
      </w:ins>
      <w:r w:rsidR="00440D57">
        <w:rPr>
          <w:rFonts w:ascii="Arial" w:hAnsi="Arial" w:cs="Arial"/>
        </w:rPr>
        <w:t xml:space="preserve"> AZGP1, </w:t>
      </w:r>
      <w:del w:id="1001" w:author="Nizet, Victor" w:date="2024-05-03T20:07:00Z">
        <w:r w:rsidR="00440D57" w:rsidDel="0002473B">
          <w:rPr>
            <w:rFonts w:ascii="Arial" w:hAnsi="Arial" w:cs="Arial"/>
          </w:rPr>
          <w:delText>one of our</w:delText>
        </w:r>
      </w:del>
      <w:ins w:id="1002" w:author="Nizet, Victor" w:date="2024-05-03T20:07:00Z">
        <w:r w:rsidR="0002473B">
          <w:rPr>
            <w:rFonts w:ascii="Arial" w:hAnsi="Arial" w:cs="Arial"/>
          </w:rPr>
          <w:t>a</w:t>
        </w:r>
      </w:ins>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04CFB715" w:rsidR="004E3429" w:rsidDel="00B23053" w:rsidRDefault="004E3429" w:rsidP="00B23053">
      <w:pPr>
        <w:spacing w:line="480" w:lineRule="auto"/>
        <w:ind w:firstLine="720"/>
        <w:rPr>
          <w:del w:id="1003" w:author="Nizet, Victor" w:date="2024-05-03T20:25:00Z"/>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del w:id="1004" w:author="Nizet, Victor" w:date="2024-05-03T20:07:00Z">
        <w:r w:rsidR="002836BD" w:rsidDel="0002473B">
          <w:rPr>
            <w:rFonts w:ascii="Arial" w:hAnsi="Arial" w:cs="Arial"/>
          </w:rPr>
          <w:delText xml:space="preserve">with </w:delText>
        </w:r>
      </w:del>
      <w:ins w:id="1005" w:author="Nizet, Victor" w:date="2024-05-03T20:07:00Z">
        <w:r w:rsidR="0002473B">
          <w:rPr>
            <w:rFonts w:ascii="Arial" w:hAnsi="Arial" w:cs="Arial"/>
          </w:rPr>
          <w:t xml:space="preserve">from </w:t>
        </w:r>
      </w:ins>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del w:id="1006" w:author="Nizet, Victor" w:date="2024-05-03T20:07:00Z">
        <w:r w:rsidR="00DF4C9E" w:rsidDel="0002473B">
          <w:rPr>
            <w:rFonts w:ascii="Arial" w:hAnsi="Arial" w:cs="Arial"/>
          </w:rPr>
          <w:delText>determine</w:delText>
        </w:r>
        <w:r w:rsidDel="0002473B">
          <w:rPr>
            <w:rFonts w:ascii="Arial" w:hAnsi="Arial" w:cs="Arial"/>
          </w:rPr>
          <w:delText xml:space="preserve"> whether </w:delText>
        </w:r>
        <w:r w:rsidR="002836BD" w:rsidDel="0002473B">
          <w:rPr>
            <w:rFonts w:ascii="Arial" w:hAnsi="Arial" w:cs="Arial"/>
          </w:rPr>
          <w:delText xml:space="preserve">we could </w:delText>
        </w:r>
      </w:del>
      <w:r w:rsidR="002836BD">
        <w:rPr>
          <w:rFonts w:ascii="Arial" w:hAnsi="Arial" w:cs="Arial"/>
        </w:rPr>
        <w:t xml:space="preserve">identify biomarkers predictive of mortality </w:t>
      </w:r>
      <w:del w:id="1007" w:author="Nizet, Victor" w:date="2024-05-03T20:08:00Z">
        <w:r w:rsidR="002836BD" w:rsidDel="0002473B">
          <w:rPr>
            <w:rFonts w:ascii="Arial" w:hAnsi="Arial" w:cs="Arial"/>
          </w:rPr>
          <w:delText xml:space="preserve">upon </w:delText>
        </w:r>
      </w:del>
      <w:ins w:id="1008" w:author="Nizet, Victor" w:date="2024-05-03T20:08:00Z">
        <w:r w:rsidR="0002473B">
          <w:rPr>
            <w:rFonts w:ascii="Arial" w:hAnsi="Arial" w:cs="Arial"/>
          </w:rPr>
          <w:t xml:space="preserve">at the time of </w:t>
        </w:r>
      </w:ins>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del w:id="1009" w:author="Nizet, Victor" w:date="2024-05-03T20:08:00Z">
        <w:r w:rsidR="005F5B63" w:rsidDel="0002473B">
          <w:rPr>
            <w:rFonts w:ascii="Arial" w:hAnsi="Arial" w:cs="Arial"/>
          </w:rPr>
          <w:delText xml:space="preserve">No </w:delText>
        </w:r>
        <w:r w:rsidR="00F74C3B" w:rsidDel="0002473B">
          <w:rPr>
            <w:rFonts w:ascii="Arial" w:hAnsi="Arial" w:cs="Arial"/>
          </w:rPr>
          <w:delText>association of</w:delText>
        </w:r>
        <w:r w:rsidR="005F5B63" w:rsidDel="0002473B">
          <w:rPr>
            <w:rFonts w:ascii="Arial" w:hAnsi="Arial" w:cs="Arial"/>
          </w:rPr>
          <w:delText xml:space="preserve"> mortality </w:delText>
        </w:r>
        <w:r w:rsidR="00F74C3B" w:rsidDel="0002473B">
          <w:rPr>
            <w:rFonts w:ascii="Arial" w:hAnsi="Arial" w:cs="Arial"/>
          </w:rPr>
          <w:delText>with overall proteomic or metabolomic profiles was</w:delText>
        </w:r>
        <w:r w:rsidR="005F5B63" w:rsidDel="0002473B">
          <w:rPr>
            <w:rFonts w:ascii="Arial" w:hAnsi="Arial" w:cs="Arial"/>
          </w:rPr>
          <w:delText xml:space="preserve"> observed in the</w:delText>
        </w:r>
      </w:del>
      <w:ins w:id="1010" w:author="Nizet, Victor" w:date="2024-05-03T20:08:00Z">
        <w:r w:rsidR="0002473B">
          <w:rPr>
            <w:rFonts w:ascii="Arial" w:hAnsi="Arial" w:cs="Arial"/>
          </w:rPr>
          <w:t>Initially, our analysis</w:t>
        </w:r>
      </w:ins>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 xml:space="preserve">clustering of proteomics </w:t>
      </w:r>
      <w:del w:id="1011" w:author="Nizet, Victor" w:date="2024-05-03T20:23:00Z">
        <w:r w:rsidR="005F5B63" w:rsidDel="00B23053">
          <w:rPr>
            <w:rFonts w:ascii="Arial" w:hAnsi="Arial" w:cs="Arial"/>
          </w:rPr>
          <w:delText xml:space="preserve">data </w:delText>
        </w:r>
      </w:del>
      <w:r w:rsidR="005F5B63">
        <w:rPr>
          <w:rFonts w:ascii="Arial" w:hAnsi="Arial" w:cs="Arial"/>
        </w:rPr>
        <w:t>(</w:t>
      </w:r>
      <w:r w:rsidR="005F5B63" w:rsidRPr="00B23053">
        <w:rPr>
          <w:rFonts w:ascii="Arial" w:hAnsi="Arial" w:cs="Arial"/>
          <w:b/>
          <w:bCs/>
          <w:rPrChange w:id="1012" w:author="Nizet, Victor" w:date="2024-05-03T20:23:00Z">
            <w:rPr>
              <w:rFonts w:ascii="Arial" w:hAnsi="Arial" w:cs="Arial"/>
            </w:rPr>
          </w:rPrChange>
        </w:rPr>
        <w:t>Figure 1C</w:t>
      </w:r>
      <w:r w:rsidR="005F5B63">
        <w:rPr>
          <w:rFonts w:ascii="Arial" w:hAnsi="Arial" w:cs="Arial"/>
        </w:rPr>
        <w:t>) or metabolomics</w:t>
      </w:r>
      <w:ins w:id="1013" w:author="Nizet, Victor" w:date="2024-05-03T20:23:00Z">
        <w:r w:rsidR="00B23053">
          <w:rPr>
            <w:rFonts w:ascii="Arial" w:hAnsi="Arial" w:cs="Arial"/>
          </w:rPr>
          <w:t xml:space="preserve"> data</w:t>
        </w:r>
      </w:ins>
      <w:r w:rsidR="005F5B63">
        <w:rPr>
          <w:rFonts w:ascii="Arial" w:hAnsi="Arial" w:cs="Arial"/>
        </w:rPr>
        <w:t xml:space="preserve"> (</w:t>
      </w:r>
      <w:r w:rsidR="005F5B63" w:rsidRPr="00B23053">
        <w:rPr>
          <w:rFonts w:ascii="Arial" w:hAnsi="Arial" w:cs="Arial"/>
          <w:b/>
          <w:bCs/>
          <w:rPrChange w:id="1014" w:author="Nizet, Victor" w:date="2024-05-03T20:23:00Z">
            <w:rPr>
              <w:rFonts w:ascii="Arial" w:hAnsi="Arial" w:cs="Arial"/>
            </w:rPr>
          </w:rPrChange>
        </w:rPr>
        <w:t>Figure 1D</w:t>
      </w:r>
      <w:r w:rsidR="005F5B63">
        <w:rPr>
          <w:rFonts w:ascii="Arial" w:hAnsi="Arial" w:cs="Arial"/>
        </w:rPr>
        <w:t>)</w:t>
      </w:r>
      <w:ins w:id="1015" w:author="Nizet, Victor" w:date="2024-05-03T20:23:00Z">
        <w:r w:rsidR="00B23053">
          <w:rPr>
            <w:rFonts w:ascii="Arial" w:hAnsi="Arial" w:cs="Arial"/>
          </w:rPr>
          <w:t xml:space="preserve"> revealed no association of mortality with o</w:t>
        </w:r>
      </w:ins>
      <w:ins w:id="1016" w:author="Nizet, Victor" w:date="2024-05-03T20:24:00Z">
        <w:r w:rsidR="00B23053">
          <w:rPr>
            <w:rFonts w:ascii="Arial" w:hAnsi="Arial" w:cs="Arial"/>
          </w:rPr>
          <w:t>verall proteomic or metabolomic profiles</w:t>
        </w:r>
      </w:ins>
      <w:r w:rsidR="005F5B63">
        <w:rPr>
          <w:rFonts w:ascii="Arial" w:hAnsi="Arial" w:cs="Arial"/>
        </w:rPr>
        <w:t>.</w:t>
      </w:r>
      <w:ins w:id="1017" w:author="Nizet, Victor" w:date="2024-05-03T20:24:00Z">
        <w:r w:rsidR="00B23053">
          <w:rPr>
            <w:rFonts w:ascii="Arial" w:hAnsi="Arial" w:cs="Arial"/>
          </w:rPr>
          <w:t xml:space="preserve"> However, upon further analysis, we identified specific proteins that were significantly associated with mortality outomces. We found that 87 </w:t>
        </w:r>
      </w:ins>
      <w:ins w:id="1018" w:author="Nizet, Victor" w:date="2024-05-03T20:25:00Z">
        <w:r w:rsidR="00B23053">
          <w:rPr>
            <w:rFonts w:ascii="Arial" w:hAnsi="Arial" w:cs="Arial"/>
          </w:rPr>
          <w:t xml:space="preserve">proteins were significantly enritched in patients who </w:t>
        </w:r>
        <w:r w:rsidR="00142DDF">
          <w:rPr>
            <w:rFonts w:ascii="Arial" w:hAnsi="Arial" w:cs="Arial"/>
          </w:rPr>
          <w:t>died, while 29 proteins were significantly enriched in patients who survived (</w:t>
        </w:r>
        <w:r w:rsidR="00142DDF" w:rsidRPr="00142DDF">
          <w:rPr>
            <w:rFonts w:ascii="Arial" w:hAnsi="Arial" w:cs="Arial"/>
            <w:b/>
            <w:bCs/>
            <w:rPrChange w:id="1019" w:author="Nizet, Victor" w:date="2024-05-03T20:25:00Z">
              <w:rPr>
                <w:rFonts w:ascii="Arial" w:hAnsi="Arial" w:cs="Arial"/>
              </w:rPr>
            </w:rPrChange>
          </w:rPr>
          <w:t>Figure 6A</w:t>
        </w:r>
        <w:r w:rsidR="00142DDF">
          <w:rPr>
            <w:rFonts w:ascii="Arial" w:hAnsi="Arial" w:cs="Arial"/>
          </w:rPr>
          <w:t>)</w:t>
        </w:r>
      </w:ins>
    </w:p>
    <w:p w14:paraId="02D5B1AB" w14:textId="48C18EF7" w:rsidR="005F5B63" w:rsidDel="00B23053" w:rsidRDefault="005F5B63">
      <w:pPr>
        <w:spacing w:line="480" w:lineRule="auto"/>
        <w:ind w:firstLine="720"/>
        <w:rPr>
          <w:del w:id="1020" w:author="Nizet, Victor" w:date="2024-05-03T20:25:00Z"/>
          <w:rFonts w:ascii="Arial" w:hAnsi="Arial" w:cs="Arial"/>
        </w:rPr>
        <w:pPrChange w:id="1021" w:author="Nizet, Victor" w:date="2024-05-03T20:25:00Z">
          <w:pPr>
            <w:spacing w:line="480" w:lineRule="auto"/>
          </w:pPr>
        </w:pPrChange>
      </w:pPr>
    </w:p>
    <w:p w14:paraId="430F477B" w14:textId="72BC2756" w:rsidR="002836BD" w:rsidDel="00142DDF" w:rsidRDefault="002E6B24" w:rsidP="00B23053">
      <w:pPr>
        <w:spacing w:line="480" w:lineRule="auto"/>
        <w:ind w:firstLine="720"/>
        <w:rPr>
          <w:del w:id="1022" w:author="Nizet, Victor" w:date="2024-05-03T20:25:00Z"/>
          <w:rFonts w:ascii="Arial" w:hAnsi="Arial" w:cs="Arial"/>
        </w:rPr>
      </w:pPr>
      <w:del w:id="1023" w:author="Nizet, Victor" w:date="2024-05-03T20:25:00Z">
        <w:r w:rsidDel="00B23053">
          <w:rPr>
            <w:rFonts w:ascii="Arial" w:hAnsi="Arial" w:cs="Arial"/>
          </w:rPr>
          <w:delText xml:space="preserve">Eighty seven </w:delText>
        </w:r>
        <w:r w:rsidR="0000642F" w:rsidDel="00B23053">
          <w:rPr>
            <w:rFonts w:ascii="Arial" w:hAnsi="Arial" w:cs="Arial"/>
          </w:rPr>
          <w:delText>proteins</w:delText>
        </w:r>
        <w:r w:rsidR="0000642F" w:rsidDel="00142DDF">
          <w:rPr>
            <w:rFonts w:ascii="Arial" w:hAnsi="Arial" w:cs="Arial"/>
          </w:rPr>
          <w:delText xml:space="preserve"> were found to be significantly enriched in patients </w:delText>
        </w:r>
        <w:r w:rsidR="00F66C9E" w:rsidDel="00142DDF">
          <w:rPr>
            <w:rFonts w:ascii="Arial" w:hAnsi="Arial" w:cs="Arial"/>
          </w:rPr>
          <w:delText xml:space="preserve">who </w:delText>
        </w:r>
        <w:r w:rsidR="00DF4C9E" w:rsidDel="00142DDF">
          <w:rPr>
            <w:rFonts w:ascii="Arial" w:hAnsi="Arial" w:cs="Arial"/>
          </w:rPr>
          <w:delText>succumbed</w:delText>
        </w:r>
        <w:r w:rsidR="0000642F" w:rsidDel="00142DDF">
          <w:rPr>
            <w:rFonts w:ascii="Arial" w:hAnsi="Arial" w:cs="Arial"/>
          </w:rPr>
          <w:delText xml:space="preserve"> to mortality, while 29 proteins were found to be significantly enriched in patients </w:delText>
        </w:r>
        <w:r w:rsidR="002C71B1" w:rsidDel="00142DDF">
          <w:rPr>
            <w:rFonts w:ascii="Arial" w:hAnsi="Arial" w:cs="Arial"/>
          </w:rPr>
          <w:delText>who</w:delText>
        </w:r>
        <w:r w:rsidR="0000642F" w:rsidDel="00142DDF">
          <w:rPr>
            <w:rFonts w:ascii="Arial" w:hAnsi="Arial" w:cs="Arial"/>
          </w:rPr>
          <w:delText xml:space="preserve"> survived (Figure 6</w:delText>
        </w:r>
        <w:r w:rsidR="005F5B63" w:rsidDel="00142DDF">
          <w:rPr>
            <w:rFonts w:ascii="Arial" w:hAnsi="Arial" w:cs="Arial"/>
          </w:rPr>
          <w:delText>A</w:delText>
        </w:r>
        <w:r w:rsidR="0000642F" w:rsidDel="00142DDF">
          <w:rPr>
            <w:rFonts w:ascii="Arial" w:hAnsi="Arial" w:cs="Arial"/>
          </w:rPr>
          <w:delText xml:space="preserve">). </w:delText>
        </w:r>
      </w:del>
    </w:p>
    <w:p w14:paraId="0291E21B" w14:textId="77777777" w:rsidR="002836BD" w:rsidRDefault="002836BD" w:rsidP="00AA1590">
      <w:pPr>
        <w:spacing w:line="480" w:lineRule="auto"/>
        <w:rPr>
          <w:rFonts w:ascii="Arial" w:hAnsi="Arial" w:cs="Arial"/>
        </w:rPr>
      </w:pPr>
    </w:p>
    <w:p w14:paraId="58C96B7F" w14:textId="500CD14E" w:rsidR="00142DDF" w:rsidRDefault="002836BD" w:rsidP="00A26A1F">
      <w:pPr>
        <w:spacing w:line="480" w:lineRule="auto"/>
        <w:ind w:firstLine="720"/>
        <w:rPr>
          <w:ins w:id="1024" w:author="Nizet, Victor" w:date="2024-05-03T20:30:00Z"/>
          <w:rFonts w:ascii="Arial" w:hAnsi="Arial" w:cs="Arial"/>
        </w:rPr>
      </w:pPr>
      <w:del w:id="1025" w:author="Nizet, Victor" w:date="2024-05-03T20:26:00Z">
        <w:r w:rsidDel="00142DDF">
          <w:rPr>
            <w:rFonts w:ascii="Arial" w:hAnsi="Arial" w:cs="Arial"/>
          </w:rPr>
          <w:lastRenderedPageBreak/>
          <w:delText xml:space="preserve">Enrichment </w:delText>
        </w:r>
      </w:del>
      <w:ins w:id="1026" w:author="Nizet, Victor" w:date="2024-05-03T20:26:00Z">
        <w:r w:rsidR="00142DDF">
          <w:rPr>
            <w:rFonts w:ascii="Arial" w:hAnsi="Arial" w:cs="Arial"/>
          </w:rPr>
          <w:t xml:space="preserve">The enrichment </w:t>
        </w:r>
      </w:ins>
      <w:r>
        <w:rPr>
          <w:rFonts w:ascii="Arial" w:hAnsi="Arial" w:cs="Arial"/>
        </w:rPr>
        <w:t xml:space="preserve">analysis of </w:t>
      </w:r>
      <w:del w:id="1027" w:author="Nizet, Victor" w:date="2024-05-03T20:26:00Z">
        <w:r w:rsidR="0000642F" w:rsidDel="00142DDF">
          <w:rPr>
            <w:rFonts w:ascii="Arial" w:hAnsi="Arial" w:cs="Arial"/>
          </w:rPr>
          <w:delText xml:space="preserve">the significant </w:delText>
        </w:r>
      </w:del>
      <w:r w:rsidR="0000642F">
        <w:rPr>
          <w:rFonts w:ascii="Arial" w:hAnsi="Arial" w:cs="Arial"/>
        </w:rPr>
        <w:t>proteins</w:t>
      </w:r>
      <w:ins w:id="1028" w:author="Nizet, Victor" w:date="2024-05-03T20:26:00Z">
        <w:r w:rsidR="00142DDF">
          <w:rPr>
            <w:rFonts w:ascii="Arial" w:hAnsi="Arial" w:cs="Arial"/>
          </w:rPr>
          <w:t xml:space="preserve"> </w:t>
        </w:r>
      </w:ins>
      <w:r w:rsidR="0000642F">
        <w:rPr>
          <w:rFonts w:ascii="Arial" w:hAnsi="Arial" w:cs="Arial"/>
        </w:rPr>
        <w:t xml:space="preserve"> </w:t>
      </w:r>
      <w:del w:id="1029" w:author="Nizet, Victor" w:date="2024-05-03T20:26:00Z">
        <w:r w:rsidR="000C37CE" w:rsidDel="00142DDF">
          <w:rPr>
            <w:rFonts w:ascii="Arial" w:hAnsi="Arial" w:cs="Arial"/>
          </w:rPr>
          <w:delText>found to be</w:delText>
        </w:r>
      </w:del>
      <w:ins w:id="1030" w:author="Nizet, Victor" w:date="2024-05-03T20:26:00Z">
        <w:r w:rsidR="00142DDF">
          <w:rPr>
            <w:rFonts w:ascii="Arial" w:hAnsi="Arial" w:cs="Arial"/>
          </w:rPr>
          <w:t>significantly</w:t>
        </w:r>
      </w:ins>
      <w:r w:rsidR="000C37CE">
        <w:rPr>
          <w:rFonts w:ascii="Arial" w:hAnsi="Arial" w:cs="Arial"/>
        </w:rPr>
        <w:t xml:space="preserve"> associated with survival</w:t>
      </w:r>
      <w:ins w:id="1031" w:author="Nizet, Victor" w:date="2024-05-03T20:27:00Z">
        <w:r w:rsidR="00142DDF">
          <w:rPr>
            <w:rFonts w:ascii="Arial" w:hAnsi="Arial" w:cs="Arial"/>
          </w:rPr>
          <w:t xml:space="preserve"> revealed an association with biological processes and components linked to cellular structures and signaling functions.</w:t>
        </w:r>
      </w:ins>
      <w:r>
        <w:rPr>
          <w:rFonts w:ascii="Arial" w:hAnsi="Arial" w:cs="Arial"/>
        </w:rPr>
        <w:t xml:space="preserve"> </w:t>
      </w:r>
      <w:del w:id="1032" w:author="Nizet, Victor" w:date="2024-05-03T20:27:00Z">
        <w:r w:rsidR="00DF4C9E" w:rsidDel="00142DDF">
          <w:rPr>
            <w:rFonts w:ascii="Arial" w:hAnsi="Arial" w:cs="Arial"/>
          </w:rPr>
          <w:delText xml:space="preserve">showed </w:delText>
        </w:r>
      </w:del>
      <w:ins w:id="1033" w:author="Nizet, Victor" w:date="2024-05-03T20:27:00Z">
        <w:r w:rsidR="00142DDF">
          <w:rPr>
            <w:rFonts w:ascii="Arial" w:hAnsi="Arial" w:cs="Arial"/>
          </w:rPr>
          <w:t>Spe</w:t>
        </w:r>
      </w:ins>
      <w:ins w:id="1034" w:author="Nizet, Victor" w:date="2024-05-03T20:28:00Z">
        <w:r w:rsidR="00142DDF">
          <w:rPr>
            <w:rFonts w:ascii="Arial" w:hAnsi="Arial" w:cs="Arial"/>
          </w:rPr>
          <w:t>cifically, the significant proteins were</w:t>
        </w:r>
      </w:ins>
      <w:ins w:id="1035" w:author="Nizet, Victor" w:date="2024-05-03T20:27:00Z">
        <w:r w:rsidR="00142DDF">
          <w:rPr>
            <w:rFonts w:ascii="Arial" w:hAnsi="Arial" w:cs="Arial"/>
          </w:rPr>
          <w:t xml:space="preserve"> </w:t>
        </w:r>
      </w:ins>
      <w:del w:id="1036" w:author="Nizet, Victor" w:date="2024-05-03T20:28:00Z">
        <w:r w:rsidR="000C37CE" w:rsidDel="00142DDF">
          <w:rPr>
            <w:rFonts w:ascii="Arial" w:hAnsi="Arial" w:cs="Arial"/>
          </w:rPr>
          <w:delText xml:space="preserve">enrichment </w:delText>
        </w:r>
      </w:del>
      <w:ins w:id="1037" w:author="Nizet, Victor" w:date="2024-05-03T20:28:00Z">
        <w:r w:rsidR="00142DDF">
          <w:rPr>
            <w:rFonts w:ascii="Arial" w:hAnsi="Arial" w:cs="Arial"/>
          </w:rPr>
          <w:t xml:space="preserve">enriched </w:t>
        </w:r>
      </w:ins>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ins w:id="1038" w:author="Nizet, Victor" w:date="2024-05-03T20:30:00Z">
        <w:r w:rsidR="00142DDF"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ins>
    </w:p>
    <w:p w14:paraId="1B376196" w14:textId="77777777" w:rsidR="00142DDF" w:rsidRDefault="00142DDF" w:rsidP="00A26A1F">
      <w:pPr>
        <w:spacing w:line="480" w:lineRule="auto"/>
        <w:ind w:firstLine="720"/>
        <w:rPr>
          <w:ins w:id="1039" w:author="Nizet, Victor" w:date="2024-05-03T20:30:00Z"/>
          <w:rFonts w:ascii="Arial" w:hAnsi="Arial" w:cs="Arial"/>
        </w:rPr>
      </w:pPr>
    </w:p>
    <w:p w14:paraId="07593161" w14:textId="77E51BBE" w:rsidR="002836BD" w:rsidRDefault="000C37CE" w:rsidP="00A26A1F">
      <w:pPr>
        <w:spacing w:line="480" w:lineRule="auto"/>
        <w:ind w:firstLine="720"/>
        <w:rPr>
          <w:rFonts w:ascii="Arial" w:hAnsi="Arial" w:cs="Arial"/>
        </w:rPr>
      </w:pPr>
      <w:del w:id="1040" w:author="Nizet, Victor" w:date="2024-05-03T20:31:00Z">
        <w:r w:rsidDel="00142DDF">
          <w:rPr>
            <w:rFonts w:ascii="Arial" w:hAnsi="Arial" w:cs="Arial"/>
          </w:rPr>
          <w:delText xml:space="preserve">Proteins </w:delText>
        </w:r>
      </w:del>
      <w:ins w:id="1041" w:author="Nizet, Victor" w:date="2024-05-03T20:31:00Z">
        <w:r w:rsidR="00142DDF">
          <w:rPr>
            <w:rFonts w:ascii="Arial" w:hAnsi="Arial" w:cs="Arial"/>
          </w:rPr>
          <w:t xml:space="preserve">Conversely, proteins </w:t>
        </w:r>
      </w:ins>
      <w:r>
        <w:rPr>
          <w:rFonts w:ascii="Arial" w:hAnsi="Arial" w:cs="Arial"/>
        </w:rPr>
        <w:t xml:space="preserve">significantly associated with </w:t>
      </w:r>
      <w:r w:rsidR="002836BD">
        <w:rPr>
          <w:rFonts w:ascii="Arial" w:hAnsi="Arial" w:cs="Arial"/>
        </w:rPr>
        <w:t>mortality</w:t>
      </w:r>
      <w:r>
        <w:rPr>
          <w:rFonts w:ascii="Arial" w:hAnsi="Arial" w:cs="Arial"/>
        </w:rPr>
        <w:t xml:space="preserve"> </w:t>
      </w:r>
      <w:ins w:id="1042" w:author="Nizet, Victor" w:date="2024-05-03T20:31:00Z">
        <w:r w:rsidR="00142DDF">
          <w:rPr>
            <w:rFonts w:ascii="Arial" w:hAnsi="Arial" w:cs="Arial"/>
          </w:rPr>
          <w:t xml:space="preserve">were enriched in terms related to acute response and homeostasis disruptions. </w:t>
        </w:r>
      </w:ins>
      <w:del w:id="1043" w:author="Nizet, Victor" w:date="2024-05-03T20:31:00Z">
        <w:r w:rsidDel="00142DDF">
          <w:rPr>
            <w:rFonts w:ascii="Arial" w:hAnsi="Arial" w:cs="Arial"/>
          </w:rPr>
          <w:delText>on the other hand</w:delText>
        </w:r>
        <w:r w:rsidR="002836BD" w:rsidDel="00142DDF">
          <w:rPr>
            <w:rFonts w:ascii="Arial" w:hAnsi="Arial" w:cs="Arial"/>
          </w:rPr>
          <w:delText xml:space="preserve"> were found to have more</w:delText>
        </w:r>
      </w:del>
      <w:ins w:id="1044" w:author="Nizet, Victor" w:date="2024-05-03T20:31:00Z">
        <w:r w:rsidR="00142DDF">
          <w:rPr>
            <w:rFonts w:ascii="Arial" w:hAnsi="Arial" w:cs="Arial"/>
          </w:rPr>
          <w:t>Notably, these</w:t>
        </w:r>
      </w:ins>
      <w:r w:rsidR="002836BD">
        <w:rPr>
          <w:rFonts w:ascii="Arial" w:hAnsi="Arial" w:cs="Arial"/>
        </w:rPr>
        <w:t xml:space="preserve"> proteins </w:t>
      </w:r>
      <w:del w:id="1045" w:author="Nizet, Victor" w:date="2024-05-03T20:31:00Z">
        <w:r w:rsidR="002836BD" w:rsidDel="00142DDF">
          <w:rPr>
            <w:rFonts w:ascii="Arial" w:hAnsi="Arial" w:cs="Arial"/>
          </w:rPr>
          <w:delText xml:space="preserve">enriched </w:delText>
        </w:r>
      </w:del>
      <w:ins w:id="1046" w:author="Nizet, Victor" w:date="2024-05-03T20:31:00Z">
        <w:r w:rsidR="00142DDF">
          <w:rPr>
            <w:rFonts w:ascii="Arial" w:hAnsi="Arial" w:cs="Arial"/>
          </w:rPr>
          <w:t>wer</w:t>
        </w:r>
      </w:ins>
      <w:ins w:id="1047" w:author="Nizet, Victor" w:date="2024-05-03T20:32:00Z">
        <w:r w:rsidR="00142DDF">
          <w:rPr>
            <w:rFonts w:ascii="Arial" w:hAnsi="Arial" w:cs="Arial"/>
          </w:rPr>
          <w:t>e associated</w:t>
        </w:r>
      </w:ins>
      <w:ins w:id="1048" w:author="Nizet, Victor" w:date="2024-05-03T20:31:00Z">
        <w:r w:rsidR="00142DDF">
          <w:rPr>
            <w:rFonts w:ascii="Arial" w:hAnsi="Arial" w:cs="Arial"/>
          </w:rPr>
          <w:t xml:space="preserve"> </w:t>
        </w:r>
      </w:ins>
      <w:del w:id="1049" w:author="Nizet, Victor" w:date="2024-05-03T20:32:00Z">
        <w:r w:rsidR="002836BD" w:rsidDel="00142DDF">
          <w:rPr>
            <w:rFonts w:ascii="Arial" w:hAnsi="Arial" w:cs="Arial"/>
          </w:rPr>
          <w:delText xml:space="preserve">in </w:delText>
        </w:r>
      </w:del>
      <w:ins w:id="1050" w:author="Nizet, Victor" w:date="2024-05-03T20:32:00Z">
        <w:r w:rsidR="00142DDF">
          <w:rPr>
            <w:rFonts w:ascii="Arial" w:hAnsi="Arial" w:cs="Arial"/>
          </w:rPr>
          <w:t xml:space="preserve">with </w:t>
        </w:r>
      </w:ins>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Pr>
          <w:rFonts w:ascii="Arial" w:hAnsi="Arial" w:cs="Arial"/>
        </w:rPr>
        <w:t>.</w:t>
      </w:r>
      <w:ins w:id="1051" w:author="Nizet, Victor" w:date="2024-05-03T20:34:00Z">
        <w:r w:rsidR="00142DDF">
          <w:rPr>
            <w:rFonts w:ascii="Arial" w:hAnsi="Arial" w:cs="Arial"/>
          </w:rPr>
          <w:t xml:space="preserve"> </w:t>
        </w:r>
        <w:r w:rsidR="00142DDF"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ins>
    </w:p>
    <w:p w14:paraId="1170F399" w14:textId="77777777" w:rsidR="00F74C3B" w:rsidRDefault="00F74C3B" w:rsidP="00AA1590">
      <w:pPr>
        <w:spacing w:line="480" w:lineRule="auto"/>
        <w:rPr>
          <w:rFonts w:ascii="Arial" w:hAnsi="Arial" w:cs="Arial"/>
        </w:rPr>
      </w:pPr>
    </w:p>
    <w:p w14:paraId="2D4583F1" w14:textId="1B032B5B"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w:t>
      </w:r>
      <w:ins w:id="1052" w:author="Nizet, Victor" w:date="2024-05-03T20:35:00Z">
        <w:r w:rsidR="00142DDF">
          <w:rPr>
            <w:rFonts w:ascii="Arial" w:hAnsi="Arial" w:cs="Arial"/>
          </w:rPr>
          <w:t>,</w:t>
        </w:r>
      </w:ins>
      <w:r>
        <w:rPr>
          <w:rFonts w:ascii="Arial" w:hAnsi="Arial" w:cs="Arial"/>
        </w:rPr>
        <w:t xml:space="preserve"> respectively (</w:t>
      </w:r>
      <w:r w:rsidRPr="00142DDF">
        <w:rPr>
          <w:rFonts w:ascii="Arial" w:hAnsi="Arial" w:cs="Arial"/>
          <w:b/>
          <w:bCs/>
          <w:rPrChange w:id="1053" w:author="Nizet, Victor" w:date="2024-05-03T20:35:00Z">
            <w:rPr>
              <w:rFonts w:ascii="Arial" w:hAnsi="Arial" w:cs="Arial"/>
            </w:rPr>
          </w:rPrChange>
        </w:rPr>
        <w:t>Figure 6D</w:t>
      </w:r>
      <w:r>
        <w:rPr>
          <w:rFonts w:ascii="Arial" w:hAnsi="Arial" w:cs="Arial"/>
        </w:rPr>
        <w:t xml:space="preserve">). </w:t>
      </w:r>
    </w:p>
    <w:p w14:paraId="2D73C721" w14:textId="77777777" w:rsidR="002C71B1" w:rsidRDefault="002C71B1" w:rsidP="002C71B1">
      <w:pPr>
        <w:spacing w:line="480" w:lineRule="auto"/>
        <w:rPr>
          <w:rFonts w:ascii="Arial" w:hAnsi="Arial" w:cs="Arial"/>
        </w:rPr>
      </w:pPr>
    </w:p>
    <w:p w14:paraId="1C8877C2" w14:textId="77777777" w:rsidR="00A41BAB" w:rsidRPr="00A41BAB" w:rsidRDefault="00A41BAB" w:rsidP="00A41BAB">
      <w:pPr>
        <w:spacing w:line="480" w:lineRule="auto"/>
        <w:ind w:firstLine="720"/>
        <w:rPr>
          <w:ins w:id="1054" w:author="Nizet, Victor" w:date="2024-05-03T20:36:00Z"/>
          <w:rFonts w:ascii="Arial" w:hAnsi="Arial" w:cs="Arial"/>
        </w:rPr>
      </w:pPr>
    </w:p>
    <w:p w14:paraId="00929C3B" w14:textId="09B72E49" w:rsidR="00300BD1" w:rsidRDefault="00A41BAB" w:rsidP="00A41BAB">
      <w:pPr>
        <w:spacing w:line="480" w:lineRule="auto"/>
        <w:ind w:firstLine="720"/>
        <w:rPr>
          <w:rFonts w:ascii="Arial" w:hAnsi="Arial" w:cs="Arial"/>
        </w:rPr>
      </w:pPr>
      <w:ins w:id="1055" w:author="Nizet, Victor" w:date="2024-05-03T20:36:00Z">
        <w:r w:rsidRPr="00A41BAB">
          <w:rPr>
            <w:rFonts w:ascii="Arial" w:hAnsi="Arial" w:cs="Arial"/>
          </w:rPr>
          <w:t xml:space="preserve">In our investigation into the impact of metabolites on mortality outcomes, we found that </w:t>
        </w:r>
      </w:ins>
      <w:del w:id="1056" w:author="Nizet, Victor" w:date="2024-05-03T20:36:00Z">
        <w:r w:rsidR="002C71B1" w:rsidDel="00A41BAB">
          <w:rPr>
            <w:rFonts w:ascii="Arial" w:hAnsi="Arial" w:cs="Arial"/>
          </w:rPr>
          <w:delText xml:space="preserve">Very </w:delText>
        </w:r>
      </w:del>
      <w:ins w:id="1057" w:author="Nizet, Victor" w:date="2024-05-03T20:36:00Z">
        <w:r>
          <w:rPr>
            <w:rFonts w:ascii="Arial" w:hAnsi="Arial" w:cs="Arial"/>
          </w:rPr>
          <w:t xml:space="preserve">very </w:t>
        </w:r>
      </w:ins>
      <w:r w:rsidR="002C71B1">
        <w:rPr>
          <w:rFonts w:ascii="Arial" w:hAnsi="Arial" w:cs="Arial"/>
        </w:rPr>
        <w:t>few metabolite features showed significant differences</w:t>
      </w:r>
      <w:ins w:id="1058" w:author="Nizet, Victor" w:date="2024-05-03T20:36:00Z">
        <w:r>
          <w:rPr>
            <w:rFonts w:ascii="Arial" w:hAnsi="Arial" w:cs="Arial"/>
          </w:rPr>
          <w:t>.</w:t>
        </w:r>
      </w:ins>
      <w:r w:rsidR="002C71B1">
        <w:rPr>
          <w:rFonts w:ascii="Arial" w:hAnsi="Arial" w:cs="Arial"/>
        </w:rPr>
        <w:t xml:space="preserve"> </w:t>
      </w:r>
      <w:del w:id="1059" w:author="Nizet, Victor" w:date="2024-05-03T20:36:00Z">
        <w:r w:rsidR="002C71B1" w:rsidDel="00A41BAB">
          <w:rPr>
            <w:rFonts w:ascii="Arial" w:hAnsi="Arial" w:cs="Arial"/>
          </w:rPr>
          <w:delText xml:space="preserve">in mortality outcomes. </w:delText>
        </w:r>
      </w:del>
      <w:ins w:id="1060" w:author="Nizet, Victor" w:date="2024-05-03T20:36:00Z">
        <w:r>
          <w:rPr>
            <w:rFonts w:ascii="Arial" w:hAnsi="Arial" w:cs="Arial"/>
          </w:rPr>
          <w:t xml:space="preserve">Specifically, </w:t>
        </w:r>
      </w:ins>
      <w:del w:id="1061" w:author="Nizet, Victor" w:date="2024-05-03T20:36:00Z">
        <w:r w:rsidR="002C71B1" w:rsidDel="00A41BAB">
          <w:rPr>
            <w:rFonts w:ascii="Arial" w:hAnsi="Arial" w:cs="Arial"/>
          </w:rPr>
          <w:delText xml:space="preserve">6 </w:delText>
        </w:r>
      </w:del>
      <w:ins w:id="1062" w:author="Nizet, Victor" w:date="2024-05-03T20:36:00Z">
        <w:r>
          <w:rPr>
            <w:rFonts w:ascii="Arial" w:hAnsi="Arial" w:cs="Arial"/>
          </w:rPr>
          <w:t xml:space="preserve">six metabolities </w:t>
        </w:r>
      </w:ins>
      <w:r w:rsidR="002C71B1">
        <w:rPr>
          <w:rFonts w:ascii="Arial" w:hAnsi="Arial" w:cs="Arial"/>
        </w:rPr>
        <w:t xml:space="preserve">were </w:t>
      </w:r>
      <w:del w:id="1063" w:author="Nizet, Victor" w:date="2024-05-03T20:36:00Z">
        <w:r w:rsidR="002C71B1" w:rsidDel="00A41BAB">
          <w:rPr>
            <w:rFonts w:ascii="Arial" w:hAnsi="Arial" w:cs="Arial"/>
          </w:rPr>
          <w:delText xml:space="preserve">found to be </w:delText>
        </w:r>
      </w:del>
      <w:r w:rsidR="002C71B1">
        <w:rPr>
          <w:rFonts w:ascii="Arial" w:hAnsi="Arial" w:cs="Arial"/>
        </w:rPr>
        <w:t>significantly increased in</w:t>
      </w:r>
      <w:ins w:id="1064" w:author="Nizet, Victor" w:date="2024-05-03T20:36:00Z">
        <w:r>
          <w:rPr>
            <w:rFonts w:ascii="Arial" w:hAnsi="Arial" w:cs="Arial"/>
          </w:rPr>
          <w:t xml:space="preserve"> patients who succumbed to</w:t>
        </w:r>
      </w:ins>
      <w:r w:rsidR="002C71B1">
        <w:rPr>
          <w:rFonts w:ascii="Arial" w:hAnsi="Arial" w:cs="Arial"/>
        </w:rPr>
        <w:t xml:space="preserve"> mortality, while only </w:t>
      </w:r>
      <w:del w:id="1065" w:author="Nizet, Victor" w:date="2024-05-03T20:36:00Z">
        <w:r w:rsidR="002C71B1" w:rsidDel="00A41BAB">
          <w:rPr>
            <w:rFonts w:ascii="Arial" w:hAnsi="Arial" w:cs="Arial"/>
          </w:rPr>
          <w:delText xml:space="preserve">3 </w:delText>
        </w:r>
      </w:del>
      <w:ins w:id="1066" w:author="Nizet, Victor" w:date="2024-05-03T20:36:00Z">
        <w:r>
          <w:rPr>
            <w:rFonts w:ascii="Arial" w:hAnsi="Arial" w:cs="Arial"/>
          </w:rPr>
          <w:t>t</w:t>
        </w:r>
      </w:ins>
      <w:ins w:id="1067" w:author="Nizet, Victor" w:date="2024-05-03T20:37:00Z">
        <w:r>
          <w:rPr>
            <w:rFonts w:ascii="Arial" w:hAnsi="Arial" w:cs="Arial"/>
          </w:rPr>
          <w:t>hree</w:t>
        </w:r>
      </w:ins>
      <w:ins w:id="1068" w:author="Nizet, Victor" w:date="2024-05-03T20:36:00Z">
        <w:r>
          <w:rPr>
            <w:rFonts w:ascii="Arial" w:hAnsi="Arial" w:cs="Arial"/>
          </w:rPr>
          <w:t xml:space="preserve"> </w:t>
        </w:r>
      </w:ins>
      <w:del w:id="1069" w:author="Nizet, Victor" w:date="2024-05-03T20:37:00Z">
        <w:r w:rsidR="002C71B1" w:rsidDel="00A41BAB">
          <w:rPr>
            <w:rFonts w:ascii="Arial" w:hAnsi="Arial" w:cs="Arial"/>
          </w:rPr>
          <w:delText>were found to be</w:delText>
        </w:r>
      </w:del>
      <w:ins w:id="1070" w:author="Nizet, Victor" w:date="2024-05-03T20:37:00Z">
        <w:r>
          <w:rPr>
            <w:rFonts w:ascii="Arial" w:hAnsi="Arial" w:cs="Arial"/>
          </w:rPr>
          <w:t>showed</w:t>
        </w:r>
      </w:ins>
      <w:r w:rsidR="002C71B1">
        <w:rPr>
          <w:rFonts w:ascii="Arial" w:hAnsi="Arial" w:cs="Arial"/>
        </w:rPr>
        <w:t xml:space="preserve"> significant</w:t>
      </w:r>
      <w:del w:id="1071" w:author="Nizet, Victor" w:date="2024-05-03T20:37:00Z">
        <w:r w:rsidR="002C71B1" w:rsidDel="00A41BAB">
          <w:rPr>
            <w:rFonts w:ascii="Arial" w:hAnsi="Arial" w:cs="Arial"/>
          </w:rPr>
          <w:delText>ly</w:delText>
        </w:r>
      </w:del>
      <w:r w:rsidR="002C71B1">
        <w:rPr>
          <w:rFonts w:ascii="Arial" w:hAnsi="Arial" w:cs="Arial"/>
        </w:rPr>
        <w:t xml:space="preserve"> </w:t>
      </w:r>
      <w:del w:id="1072" w:author="Nizet, Victor" w:date="2024-05-03T20:37:00Z">
        <w:r w:rsidR="002C71B1" w:rsidDel="00A41BAB">
          <w:rPr>
            <w:rFonts w:ascii="Arial" w:hAnsi="Arial" w:cs="Arial"/>
          </w:rPr>
          <w:delText xml:space="preserve">increased </w:delText>
        </w:r>
      </w:del>
      <w:ins w:id="1073" w:author="Nizet, Victor" w:date="2024-05-03T20:37:00Z">
        <w:r>
          <w:rPr>
            <w:rFonts w:ascii="Arial" w:hAnsi="Arial" w:cs="Arial"/>
          </w:rPr>
          <w:t xml:space="preserve">increases </w:t>
        </w:r>
      </w:ins>
      <w:r w:rsidR="002C71B1">
        <w:rPr>
          <w:rFonts w:ascii="Arial" w:hAnsi="Arial" w:cs="Arial"/>
        </w:rPr>
        <w:t>in patients that survived (</w:t>
      </w:r>
      <w:r w:rsidR="002C71B1" w:rsidRPr="00A41BAB">
        <w:rPr>
          <w:rFonts w:ascii="Arial" w:hAnsi="Arial" w:cs="Arial"/>
          <w:b/>
          <w:bCs/>
          <w:rPrChange w:id="1074" w:author="Nizet, Victor" w:date="2024-05-03T20:37:00Z">
            <w:rPr>
              <w:rFonts w:ascii="Arial" w:hAnsi="Arial" w:cs="Arial"/>
            </w:rPr>
          </w:rPrChange>
        </w:rPr>
        <w:t>Figure 6E</w:t>
      </w:r>
      <w:r w:rsidR="002C71B1">
        <w:rPr>
          <w:rFonts w:ascii="Arial" w:hAnsi="Arial" w:cs="Arial"/>
        </w:rPr>
        <w:t xml:space="preserve">). </w:t>
      </w:r>
      <w:del w:id="1075" w:author="Nizet, Victor" w:date="2024-05-03T20:37:00Z">
        <w:r w:rsidR="00F74C3B" w:rsidDel="00A41BAB">
          <w:rPr>
            <w:rFonts w:ascii="Arial" w:hAnsi="Arial" w:cs="Arial"/>
          </w:rPr>
          <w:delText xml:space="preserve">The </w:delText>
        </w:r>
      </w:del>
      <w:ins w:id="1076" w:author="Nizet, Victor" w:date="2024-05-03T20:37:00Z">
        <w:r>
          <w:rPr>
            <w:rFonts w:ascii="Arial" w:hAnsi="Arial" w:cs="Arial"/>
          </w:rPr>
          <w:t xml:space="preserve">Among these, the </w:t>
        </w:r>
      </w:ins>
      <w:r w:rsidR="00F74C3B">
        <w:rPr>
          <w:rFonts w:ascii="Arial" w:hAnsi="Arial" w:cs="Arial"/>
        </w:rPr>
        <w:t xml:space="preserve">top </w:t>
      </w:r>
      <w:del w:id="1077" w:author="Nizet, Victor" w:date="2024-05-03T20:37:00Z">
        <w:r w:rsidR="00F74C3B" w:rsidDel="00A41BAB">
          <w:rPr>
            <w:rFonts w:ascii="Arial" w:hAnsi="Arial" w:cs="Arial"/>
          </w:rPr>
          <w:delText xml:space="preserve">2 </w:delText>
        </w:r>
      </w:del>
      <w:ins w:id="1078" w:author="Nizet, Victor" w:date="2024-05-03T20:37:00Z">
        <w:r>
          <w:rPr>
            <w:rFonts w:ascii="Arial" w:hAnsi="Arial" w:cs="Arial"/>
          </w:rPr>
          <w:t xml:space="preserve">two </w:t>
        </w:r>
      </w:ins>
      <w:r w:rsidR="00F74C3B">
        <w:rPr>
          <w:rFonts w:ascii="Arial" w:hAnsi="Arial" w:cs="Arial"/>
        </w:rPr>
        <w:t xml:space="preserve">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ins w:id="1079" w:author="Nizet, Victor" w:date="2024-05-03T20:37:00Z">
        <w:r>
          <w:rPr>
            <w:rFonts w:ascii="Arial" w:hAnsi="Arial" w:cs="Arial"/>
          </w:rPr>
          <w:t>,</w:t>
        </w:r>
      </w:ins>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w:t>
      </w:r>
      <w:del w:id="1080" w:author="Nizet, Victor" w:date="2024-05-03T20:37:00Z">
        <w:r w:rsidR="00F74C3B" w:rsidDel="00A41BAB">
          <w:rPr>
            <w:rFonts w:ascii="Arial" w:hAnsi="Arial" w:cs="Arial"/>
          </w:rPr>
          <w:delText>,</w:delText>
        </w:r>
      </w:del>
      <w:r w:rsidR="00F74C3B">
        <w:rPr>
          <w:rFonts w:ascii="Arial" w:hAnsi="Arial" w:cs="Arial"/>
        </w:rPr>
        <w:t xml:space="preserve"> and 0.79</w:t>
      </w:r>
      <w:ins w:id="1081" w:author="Nizet, Victor" w:date="2024-05-03T20:37:00Z">
        <w:r>
          <w:rPr>
            <w:rFonts w:ascii="Arial" w:hAnsi="Arial" w:cs="Arial"/>
          </w:rPr>
          <w:t>,</w:t>
        </w:r>
      </w:ins>
      <w:r w:rsidR="00F74C3B">
        <w:rPr>
          <w:rFonts w:ascii="Arial" w:hAnsi="Arial" w:cs="Arial"/>
        </w:rPr>
        <w:t xml:space="preserve"> respectively (</w:t>
      </w:r>
      <w:r w:rsidR="00F74C3B" w:rsidRPr="00A41BAB">
        <w:rPr>
          <w:rFonts w:ascii="Arial" w:hAnsi="Arial" w:cs="Arial"/>
          <w:b/>
          <w:bCs/>
          <w:rPrChange w:id="1082" w:author="Nizet, Victor" w:date="2024-05-03T20:37:00Z">
            <w:rPr>
              <w:rFonts w:ascii="Arial" w:hAnsi="Arial" w:cs="Arial"/>
            </w:rPr>
          </w:rPrChange>
        </w:rPr>
        <w:t>Figure 6F</w:t>
      </w:r>
      <w:r w:rsidR="00F74C3B">
        <w:rPr>
          <w:rFonts w:ascii="Arial" w:hAnsi="Arial" w:cs="Arial"/>
        </w:rPr>
        <w:t xml:space="preserve">). </w:t>
      </w:r>
      <w:del w:id="1083" w:author="Nizet, Victor" w:date="2024-05-03T20:37:00Z">
        <w:r w:rsidR="00F957C7" w:rsidDel="00A41BAB">
          <w:rPr>
            <w:rFonts w:ascii="Arial" w:hAnsi="Arial" w:cs="Arial"/>
          </w:rPr>
          <w:delText xml:space="preserve">Assessing </w:delText>
        </w:r>
      </w:del>
      <w:ins w:id="1084" w:author="Nizet, Victor" w:date="2024-05-03T20:37:00Z">
        <w:r>
          <w:rPr>
            <w:rFonts w:ascii="Arial" w:hAnsi="Arial" w:cs="Arial"/>
          </w:rPr>
          <w:t>Furt</w:t>
        </w:r>
      </w:ins>
      <w:ins w:id="1085" w:author="Nizet, Victor" w:date="2024-05-03T20:38:00Z">
        <w:r>
          <w:rPr>
            <w:rFonts w:ascii="Arial" w:hAnsi="Arial" w:cs="Arial"/>
          </w:rPr>
          <w:t>her assessment of</w:t>
        </w:r>
      </w:ins>
      <w:ins w:id="1086" w:author="Nizet, Victor" w:date="2024-05-03T20:37:00Z">
        <w:r>
          <w:rPr>
            <w:rFonts w:ascii="Arial" w:hAnsi="Arial" w:cs="Arial"/>
          </w:rPr>
          <w:t xml:space="preserve"> </w:t>
        </w:r>
      </w:ins>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w:t>
      </w:r>
      <w:del w:id="1087" w:author="Nizet, Victor" w:date="2024-05-03T20:38:00Z">
        <w:r w:rsidR="00F957C7" w:rsidDel="00A41BAB">
          <w:rPr>
            <w:rFonts w:ascii="Arial" w:hAnsi="Arial" w:cs="Arial"/>
          </w:rPr>
          <w:delText xml:space="preserve">significant associations with </w:delText>
        </w:r>
      </w:del>
      <w:r w:rsidR="00F957C7">
        <w:rPr>
          <w:rFonts w:ascii="Arial" w:hAnsi="Arial" w:cs="Arial"/>
        </w:rPr>
        <w:t>potential</w:t>
      </w:r>
      <w:del w:id="1088" w:author="Nizet, Victor" w:date="2024-05-03T20:38:00Z">
        <w:r w:rsidR="00F957C7" w:rsidDel="00A41BAB">
          <w:rPr>
            <w:rFonts w:ascii="Arial" w:hAnsi="Arial" w:cs="Arial"/>
          </w:rPr>
          <w:delText>ly</w:delText>
        </w:r>
      </w:del>
      <w:r w:rsidR="00F957C7">
        <w:rPr>
          <w:rFonts w:ascii="Arial" w:hAnsi="Arial" w:cs="Arial"/>
        </w:rPr>
        <w:t xml:space="preserve"> confounding variables </w:t>
      </w:r>
      <w:del w:id="1089" w:author="Nizet, Victor" w:date="2024-05-03T20:38:00Z">
        <w:r w:rsidR="00424161" w:rsidDel="00A41BAB">
          <w:rPr>
            <w:rFonts w:ascii="Arial" w:hAnsi="Arial" w:cs="Arial"/>
          </w:rPr>
          <w:delText xml:space="preserve">showed </w:delText>
        </w:r>
      </w:del>
      <w:ins w:id="1090" w:author="Nizet, Victor" w:date="2024-05-03T20:38:00Z">
        <w:r>
          <w:rPr>
            <w:rFonts w:ascii="Arial" w:hAnsi="Arial" w:cs="Arial"/>
          </w:rPr>
          <w:t xml:space="preserve">revelaed </w:t>
        </w:r>
      </w:ins>
      <w:r w:rsidR="00300BD1">
        <w:rPr>
          <w:rFonts w:ascii="Arial" w:hAnsi="Arial" w:cs="Arial"/>
        </w:rPr>
        <w:t>no significant associations</w:t>
      </w:r>
      <w:ins w:id="1091" w:author="Nizet, Victor" w:date="2024-05-03T20:38:00Z">
        <w:r>
          <w:rPr>
            <w:rFonts w:ascii="Arial" w:hAnsi="Arial" w:cs="Arial"/>
          </w:rPr>
          <w:t>,</w:t>
        </w:r>
      </w:ins>
      <w:r w:rsidR="00300BD1">
        <w:rPr>
          <w:rFonts w:ascii="Arial" w:hAnsi="Arial" w:cs="Arial"/>
        </w:rPr>
        <w:t xml:space="preserve"> </w:t>
      </w:r>
      <w:del w:id="1092" w:author="Nizet, Victor" w:date="2024-05-03T20:38:00Z">
        <w:r w:rsidR="00300BD1" w:rsidDel="00A41BAB">
          <w:rPr>
            <w:rFonts w:ascii="Arial" w:hAnsi="Arial" w:cs="Arial"/>
          </w:rPr>
          <w:delText xml:space="preserve">other </w:delText>
        </w:r>
      </w:del>
      <w:ins w:id="1093" w:author="Nizet, Victor" w:date="2024-05-03T20:38:00Z">
        <w:r>
          <w:rPr>
            <w:rFonts w:ascii="Arial" w:hAnsi="Arial" w:cs="Arial"/>
          </w:rPr>
          <w:t xml:space="preserve">with the exception </w:t>
        </w:r>
      </w:ins>
      <w:del w:id="1094" w:author="Nizet, Victor" w:date="2024-05-03T20:38:00Z">
        <w:r w:rsidR="00300BD1" w:rsidDel="00A41BAB">
          <w:rPr>
            <w:rFonts w:ascii="Arial" w:hAnsi="Arial" w:cs="Arial"/>
          </w:rPr>
          <w:delText xml:space="preserve">than </w:delText>
        </w:r>
      </w:del>
      <w:ins w:id="1095" w:author="Nizet, Victor" w:date="2024-05-03T20:38:00Z">
        <w:r>
          <w:rPr>
            <w:rFonts w:ascii="Arial" w:hAnsi="Arial" w:cs="Arial"/>
          </w:rPr>
          <w:t xml:space="preserve">of </w:t>
        </w:r>
      </w:ins>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371864"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ins w:id="1096" w:author="Nizet, Victor" w:date="2024-05-03T20:39:00Z">
        <w:r w:rsidR="00A41BAB">
          <w:rPr>
            <w:rFonts w:ascii="Arial" w:hAnsi="Arial" w:cs="Arial"/>
          </w:rPr>
          <w:t xml:space="preserve"> specific</w:t>
        </w:r>
      </w:ins>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del w:id="1097" w:author="Nizet, Victor" w:date="2024-05-03T20:39:00Z">
        <w:r w:rsidR="004963DC" w:rsidDel="00A41BAB">
          <w:rPr>
            <w:rFonts w:ascii="Arial" w:hAnsi="Arial" w:cs="Arial"/>
          </w:rPr>
          <w:delText>To assess this, we performed</w:delText>
        </w:r>
      </w:del>
      <w:ins w:id="1098" w:author="Nizet, Victor" w:date="2024-05-03T20:39:00Z">
        <w:r w:rsidR="00A41BAB">
          <w:rPr>
            <w:rFonts w:ascii="Arial" w:hAnsi="Arial" w:cs="Arial"/>
          </w:rPr>
          <w:t>Using</w:t>
        </w:r>
      </w:ins>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ins w:id="1099" w:author="Nizet, Victor" w:date="2024-05-03T20:39:00Z">
        <w:r w:rsidR="00A41BAB">
          <w:rPr>
            <w:rFonts w:ascii="Arial" w:hAnsi="Arial" w:cs="Arial"/>
          </w:rPr>
          <w:t>,</w:t>
        </w:r>
      </w:ins>
      <w:r w:rsidR="004963DC">
        <w:rPr>
          <w:rFonts w:ascii="Arial" w:hAnsi="Arial" w:cs="Arial"/>
        </w:rPr>
        <w:t xml:space="preserve"> </w:t>
      </w:r>
      <w:del w:id="1100" w:author="Nizet, Victor" w:date="2024-05-03T20:39:00Z">
        <w:r w:rsidR="004963DC" w:rsidDel="00A41BAB">
          <w:rPr>
            <w:rFonts w:ascii="Arial" w:hAnsi="Arial" w:cs="Arial"/>
          </w:rPr>
          <w:delText xml:space="preserve">on </w:delText>
        </w:r>
      </w:del>
      <w:ins w:id="1101" w:author="Nizet, Victor" w:date="2024-05-03T20:39:00Z">
        <w:r w:rsidR="00A41BAB">
          <w:rPr>
            <w:rFonts w:ascii="Arial" w:hAnsi="Arial" w:cs="Arial"/>
          </w:rPr>
          <w:t xml:space="preserve">we analyzed the genomic DNA </w:t>
        </w:r>
      </w:ins>
      <w:ins w:id="1102" w:author="Nizet, Victor" w:date="2024-05-03T20:40:00Z">
        <w:r w:rsidR="00A41BAB">
          <w:rPr>
            <w:rFonts w:ascii="Arial" w:hAnsi="Arial" w:cs="Arial"/>
          </w:rPr>
          <w:t>(</w:t>
        </w:r>
      </w:ins>
      <w:r w:rsidR="004963DC">
        <w:rPr>
          <w:rFonts w:ascii="Arial" w:hAnsi="Arial" w:cs="Arial"/>
        </w:rPr>
        <w:t>gDNA</w:t>
      </w:r>
      <w:ins w:id="1103" w:author="Nizet, Victor" w:date="2024-05-03T20:40:00Z">
        <w:r w:rsidR="00A41BAB">
          <w:rPr>
            <w:rFonts w:ascii="Arial" w:hAnsi="Arial" w:cs="Arial"/>
          </w:rPr>
          <w:t>)</w:t>
        </w:r>
      </w:ins>
      <w:r w:rsidR="004963DC">
        <w:rPr>
          <w:rFonts w:ascii="Arial" w:hAnsi="Arial" w:cs="Arial"/>
        </w:rPr>
        <w:t xml:space="preserve"> from </w:t>
      </w:r>
      <w:del w:id="1104" w:author="Nizet, Victor" w:date="2024-05-03T20:40:00Z">
        <w:r w:rsidR="004963DC" w:rsidDel="00A41BAB">
          <w:rPr>
            <w:rFonts w:ascii="Arial" w:hAnsi="Arial" w:cs="Arial"/>
          </w:rPr>
          <w:delText xml:space="preserve">the </w:delText>
        </w:r>
      </w:del>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del w:id="1105" w:author="Nizet, Victor" w:date="2024-05-03T20:40:00Z">
        <w:r w:rsidR="004963DC" w:rsidDel="00A41BAB">
          <w:rPr>
            <w:rFonts w:ascii="Arial" w:hAnsi="Arial" w:cs="Arial"/>
          </w:rPr>
          <w:delText xml:space="preserve">isolated </w:delText>
        </w:r>
      </w:del>
      <w:ins w:id="1106" w:author="Nizet, Victor" w:date="2024-05-03T20:40:00Z">
        <w:r w:rsidR="00A41BAB">
          <w:rPr>
            <w:rFonts w:ascii="Arial" w:hAnsi="Arial" w:cs="Arial"/>
          </w:rPr>
          <w:t xml:space="preserve">isolates collected </w:t>
        </w:r>
      </w:ins>
      <w:r w:rsidR="004963DC">
        <w:rPr>
          <w:rFonts w:ascii="Arial" w:hAnsi="Arial" w:cs="Arial"/>
        </w:rPr>
        <w:t xml:space="preserve">from patients in our study. </w:t>
      </w:r>
      <w:del w:id="1107" w:author="Nizet, Victor" w:date="2024-05-03T20:40:00Z">
        <w:r w:rsidR="002C71B1" w:rsidDel="00A41BAB">
          <w:rPr>
            <w:rFonts w:ascii="Arial" w:hAnsi="Arial" w:cs="Arial"/>
          </w:rPr>
          <w:delText xml:space="preserve">We </w:delText>
        </w:r>
      </w:del>
      <w:ins w:id="1108" w:author="Nizet, Victor" w:date="2024-05-03T20:40:00Z">
        <w:r w:rsidR="00A41BAB">
          <w:rPr>
            <w:rFonts w:ascii="Arial" w:hAnsi="Arial" w:cs="Arial"/>
          </w:rPr>
          <w:t xml:space="preserve">However, heierarchichal clustering basaed on the presence or absence </w:t>
        </w:r>
      </w:ins>
      <w:del w:id="1109" w:author="Nizet, Victor" w:date="2024-05-03T20:40:00Z">
        <w:r w:rsidR="002C71B1" w:rsidDel="00A41BAB">
          <w:rPr>
            <w:rFonts w:ascii="Arial" w:hAnsi="Arial" w:cs="Arial"/>
          </w:rPr>
          <w:delText>observed different</w:delText>
        </w:r>
      </w:del>
      <w:ins w:id="1110" w:author="Nizet, Victor" w:date="2024-05-03T20:40:00Z">
        <w:r w:rsidR="00A41BAB">
          <w:rPr>
            <w:rFonts w:ascii="Arial" w:hAnsi="Arial" w:cs="Arial"/>
          </w:rPr>
          <w:t>of</w:t>
        </w:r>
      </w:ins>
      <w:r w:rsidR="002C71B1">
        <w:rPr>
          <w:rFonts w:ascii="Arial" w:hAnsi="Arial" w:cs="Arial"/>
        </w:rPr>
        <w:t xml:space="preserve"> gene content across the clinical strains </w:t>
      </w:r>
      <w:del w:id="1111" w:author="Nizet, Victor" w:date="2024-05-03T20:41:00Z">
        <w:r w:rsidR="002C71B1" w:rsidDel="00A41BAB">
          <w:rPr>
            <w:rFonts w:ascii="Arial" w:hAnsi="Arial" w:cs="Arial"/>
          </w:rPr>
          <w:delText>assessed, but we observed</w:delText>
        </w:r>
      </w:del>
      <w:ins w:id="1112" w:author="Nizet, Victor" w:date="2024-05-03T20:41:00Z">
        <w:r w:rsidR="00A41BAB">
          <w:rPr>
            <w:rFonts w:ascii="Arial" w:hAnsi="Arial" w:cs="Arial"/>
          </w:rPr>
          <w:t>revealed</w:t>
        </w:r>
      </w:ins>
      <w:r w:rsidR="002C71B1">
        <w:rPr>
          <w:rFonts w:ascii="Arial" w:hAnsi="Arial" w:cs="Arial"/>
        </w:rPr>
        <w:t xml:space="preserve"> no </w:t>
      </w:r>
      <w:ins w:id="1113" w:author="Nizet, Victor" w:date="2024-05-03T20:41:00Z">
        <w:r w:rsidR="00A41BAB">
          <w:rPr>
            <w:rFonts w:ascii="Arial" w:hAnsi="Arial" w:cs="Arial"/>
          </w:rPr>
          <w:t xml:space="preserve">significant </w:t>
        </w:r>
      </w:ins>
      <w:r w:rsidR="002C71B1">
        <w:rPr>
          <w:rFonts w:ascii="Arial" w:hAnsi="Arial" w:cs="Arial"/>
        </w:rPr>
        <w:t xml:space="preserve">correlations with mortality </w:t>
      </w:r>
      <w:del w:id="1114" w:author="Nizet, Victor" w:date="2024-05-03T20:41:00Z">
        <w:r w:rsidR="002C71B1" w:rsidDel="00A41BAB">
          <w:rPr>
            <w:rFonts w:ascii="Arial" w:hAnsi="Arial" w:cs="Arial"/>
          </w:rPr>
          <w:delText xml:space="preserve">through </w:delText>
        </w:r>
        <w:r w:rsidR="002C71B1" w:rsidDel="00A41BAB">
          <w:rPr>
            <w:rFonts w:ascii="Arial" w:hAnsi="Arial" w:cs="Arial"/>
          </w:rPr>
          <w:lastRenderedPageBreak/>
          <w:delText>h</w:delText>
        </w:r>
        <w:r w:rsidR="004963DC" w:rsidRPr="00DD6827" w:rsidDel="00A41BAB">
          <w:rPr>
            <w:rFonts w:ascii="Arial" w:hAnsi="Arial" w:cs="Arial"/>
          </w:rPr>
          <w:delText xml:space="preserve">ierarchical </w:delText>
        </w:r>
        <w:r w:rsidR="004963DC" w:rsidDel="00A41BAB">
          <w:rPr>
            <w:rFonts w:ascii="Arial" w:hAnsi="Arial" w:cs="Arial"/>
          </w:rPr>
          <w:delText xml:space="preserve">clustering of </w:delText>
        </w:r>
        <w:r w:rsidR="002C71B1" w:rsidDel="00A41BAB">
          <w:rPr>
            <w:rFonts w:ascii="Arial" w:hAnsi="Arial" w:cs="Arial"/>
          </w:rPr>
          <w:delText>gene content</w:delText>
        </w:r>
        <w:r w:rsidR="004963DC" w:rsidDel="00A41BAB">
          <w:rPr>
            <w:rFonts w:ascii="Arial" w:hAnsi="Arial" w:cs="Arial"/>
          </w:rPr>
          <w:delText xml:space="preserve"> by presence or absence</w:delText>
        </w:r>
      </w:del>
      <w:ins w:id="1115" w:author="Nizet, Victor" w:date="2024-05-03T20:41:00Z">
        <w:r w:rsidR="00A41BAB">
          <w:rPr>
            <w:rFonts w:ascii="Arial" w:hAnsi="Arial" w:cs="Arial"/>
          </w:rPr>
          <w:t>outcomes</w:t>
        </w:r>
      </w:ins>
      <w:r w:rsidR="004963DC">
        <w:rPr>
          <w:rFonts w:ascii="Arial" w:hAnsi="Arial" w:cs="Arial"/>
        </w:rPr>
        <w:t xml:space="preserve"> </w:t>
      </w:r>
      <w:r w:rsidR="002123DC">
        <w:rPr>
          <w:rFonts w:ascii="Arial" w:hAnsi="Arial" w:cs="Arial"/>
        </w:rPr>
        <w:t>(</w:t>
      </w:r>
      <w:r w:rsidR="004963DC" w:rsidRPr="00A41BAB">
        <w:rPr>
          <w:rFonts w:ascii="Arial" w:hAnsi="Arial" w:cs="Arial"/>
          <w:b/>
          <w:bCs/>
          <w:rPrChange w:id="1116" w:author="Nizet, Victor" w:date="2024-05-03T20:41:00Z">
            <w:rPr>
              <w:rFonts w:ascii="Arial" w:hAnsi="Arial" w:cs="Arial"/>
            </w:rPr>
          </w:rPrChange>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3349ED3" w:rsidR="00BE5BE3" w:rsidDel="00A41BAB" w:rsidRDefault="00CF169D" w:rsidP="00930AB0">
      <w:pPr>
        <w:spacing w:line="480" w:lineRule="auto"/>
        <w:ind w:firstLine="720"/>
        <w:rPr>
          <w:del w:id="1117" w:author="Nizet, Victor" w:date="2024-05-03T20:44:00Z"/>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del w:id="1118" w:author="Nizet, Victor" w:date="2024-05-03T20:42:00Z">
        <w:r w:rsidR="00D57759" w:rsidDel="00A41BAB">
          <w:rPr>
            <w:rFonts w:ascii="Arial" w:hAnsi="Arial" w:cs="Arial"/>
          </w:rPr>
          <w:delText>characterized by</w:delText>
        </w:r>
      </w:del>
      <w:ins w:id="1119" w:author="Nizet, Victor" w:date="2024-05-03T20:42:00Z">
        <w:r w:rsidR="00A41BAB">
          <w:rPr>
            <w:rFonts w:ascii="Arial" w:hAnsi="Arial" w:cs="Arial"/>
          </w:rPr>
          <w:t>towards</w:t>
        </w:r>
      </w:ins>
      <w:r w:rsidR="00D57759">
        <w:rPr>
          <w:rFonts w:ascii="Arial" w:hAnsi="Arial" w:cs="Arial"/>
        </w:rPr>
        <w:t xml:space="preserve"> an aging population</w:t>
      </w:r>
      <w:ins w:id="1120" w:author="Nizet, Victor" w:date="2024-05-03T20:42:00Z">
        <w:r w:rsidR="00A41BAB">
          <w:rPr>
            <w:rFonts w:ascii="Arial" w:hAnsi="Arial" w:cs="Arial"/>
          </w:rPr>
          <w:t>, which often presents with</w:t>
        </w:r>
      </w:ins>
      <w:r w:rsidRPr="00CF169D">
        <w:rPr>
          <w:rFonts w:ascii="Arial" w:hAnsi="Arial" w:cs="Arial"/>
        </w:rPr>
        <w:t xml:space="preserve"> </w:t>
      </w:r>
      <w:del w:id="1121" w:author="Nizet, Victor" w:date="2024-05-03T20:42:00Z">
        <w:r w:rsidR="00D57759" w:rsidDel="00A41BAB">
          <w:rPr>
            <w:rFonts w:ascii="Arial" w:hAnsi="Arial" w:cs="Arial"/>
          </w:rPr>
          <w:delText>with</w:delText>
        </w:r>
        <w:r w:rsidRPr="00CF169D" w:rsidDel="00A41BAB">
          <w:rPr>
            <w:rFonts w:ascii="Arial" w:hAnsi="Arial" w:cs="Arial"/>
          </w:rPr>
          <w:delText xml:space="preserve"> more</w:delText>
        </w:r>
      </w:del>
      <w:ins w:id="1122" w:author="Nizet, Victor" w:date="2024-05-03T20:42:00Z">
        <w:r w:rsidR="00A41BAB">
          <w:rPr>
            <w:rFonts w:ascii="Arial" w:hAnsi="Arial" w:cs="Arial"/>
          </w:rPr>
          <w:t>increased</w:t>
        </w:r>
      </w:ins>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del w:id="1123" w:author="Nizet, Victor" w:date="2024-05-03T20:42:00Z">
        <w:r w:rsidR="00D57759" w:rsidDel="00A41BAB">
          <w:rPr>
            <w:rFonts w:ascii="Arial" w:hAnsi="Arial" w:cs="Arial"/>
          </w:rPr>
          <w:delText>This</w:delText>
        </w:r>
      </w:del>
      <w:ins w:id="1124" w:author="Nizet, Victor" w:date="2024-05-03T20:42:00Z">
        <w:r w:rsidR="00A41BAB">
          <w:rPr>
            <w:rFonts w:ascii="Arial" w:hAnsi="Arial" w:cs="Arial"/>
          </w:rPr>
          <w:t>Simultaneously</w:t>
        </w:r>
      </w:ins>
      <w:r w:rsidR="00D57759">
        <w:rPr>
          <w:rFonts w:ascii="Arial" w:hAnsi="Arial" w:cs="Arial"/>
        </w:rPr>
        <w:t xml:space="preserve">, </w:t>
      </w:r>
      <w:del w:id="1125" w:author="Nizet, Victor" w:date="2024-05-03T20:43:00Z">
        <w:r w:rsidR="00D57759" w:rsidDel="00A41BAB">
          <w:rPr>
            <w:rFonts w:ascii="Arial" w:hAnsi="Arial" w:cs="Arial"/>
          </w:rPr>
          <w:delText>coupled</w:delText>
        </w:r>
        <w:r w:rsidR="00D57759" w:rsidRPr="00CF169D" w:rsidDel="00A41BAB">
          <w:rPr>
            <w:rFonts w:ascii="Arial" w:hAnsi="Arial" w:cs="Arial"/>
          </w:rPr>
          <w:delText xml:space="preserve"> </w:delText>
        </w:r>
        <w:r w:rsidRPr="00CF169D" w:rsidDel="00A41BAB">
          <w:rPr>
            <w:rFonts w:ascii="Arial" w:hAnsi="Arial" w:cs="Arial"/>
          </w:rPr>
          <w:delText>with an increasing rate</w:delText>
        </w:r>
      </w:del>
      <w:ins w:id="1126" w:author="Nizet, Victor" w:date="2024-05-03T20:43:00Z">
        <w:r w:rsidR="00A41BAB">
          <w:rPr>
            <w:rFonts w:ascii="Arial" w:hAnsi="Arial" w:cs="Arial"/>
          </w:rPr>
          <w:t>there is a rising prevalance</w:t>
        </w:r>
      </w:ins>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ins w:id="1127"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ins w:id="1128" w:author="Nizet, Victor" w:date="2024-05-03T20:43:00Z">
        <w:r w:rsidR="00A41BAB">
          <w:rPr>
            <w:rFonts w:ascii="Arial" w:hAnsi="Arial" w:cs="Arial"/>
          </w:rPr>
          <w:t xml:space="preserve">frequent </w:t>
        </w:r>
      </w:ins>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del w:id="1129" w:author="Nizet, Victor" w:date="2024-05-03T20:43:00Z">
        <w:r w:rsidRPr="00CF169D" w:rsidDel="00A41BAB">
          <w:rPr>
            <w:rFonts w:ascii="Arial" w:hAnsi="Arial" w:cs="Arial"/>
          </w:rPr>
          <w:delText xml:space="preserve">, </w:delText>
        </w:r>
      </w:del>
      <w:ins w:id="1130" w:author="Nizet, Victor" w:date="2024-05-03T20:43:00Z">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ins>
      <w:r w:rsidR="00D57759">
        <w:rPr>
          <w:rFonts w:ascii="Arial" w:hAnsi="Arial" w:cs="Arial"/>
        </w:rPr>
        <w:t xml:space="preserve">has created </w:t>
      </w:r>
      <w:r w:rsidRPr="00CF169D">
        <w:rPr>
          <w:rFonts w:ascii="Arial" w:hAnsi="Arial" w:cs="Arial"/>
        </w:rPr>
        <w:t>a ‘perfect storm’</w:t>
      </w:r>
      <w:ins w:id="1131"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ins w:id="1132" w:author="Nizet, Victor" w:date="2024-05-03T20:43:00Z">
        <w:r w:rsidR="00A41BAB">
          <w:rPr>
            <w:rFonts w:ascii="Arial" w:hAnsi="Arial" w:cs="Arial"/>
          </w:rPr>
          <w:t>,</w:t>
        </w:r>
      </w:ins>
      <w:r w:rsidRPr="00CF169D">
        <w:rPr>
          <w:rFonts w:ascii="Arial" w:hAnsi="Arial" w:cs="Arial"/>
        </w:rPr>
        <w:t xml:space="preserve"> </w:t>
      </w:r>
      <w:del w:id="1133" w:author="Nizet, Victor" w:date="2024-05-03T20:43:00Z">
        <w:r w:rsidRPr="00CF169D" w:rsidDel="00A41BAB">
          <w:rPr>
            <w:rFonts w:ascii="Arial" w:hAnsi="Arial" w:cs="Arial"/>
          </w:rPr>
          <w:delText xml:space="preserve">like </w:delText>
        </w:r>
      </w:del>
      <w:ins w:id="1134" w:author="Nizet, Victor" w:date="2024-05-03T20:43:00Z">
        <w:r w:rsidR="00A41BAB">
          <w:rPr>
            <w:rFonts w:ascii="Arial" w:hAnsi="Arial" w:cs="Arial"/>
          </w:rPr>
          <w:t>such as</w:t>
        </w:r>
        <w:r w:rsidR="00A41BAB" w:rsidRPr="00CF169D">
          <w:rPr>
            <w:rFonts w:ascii="Arial" w:hAnsi="Arial" w:cs="Arial"/>
          </w:rPr>
          <w:t xml:space="preserve"> </w:t>
        </w:r>
      </w:ins>
      <w:r w:rsidRPr="00CF169D">
        <w:rPr>
          <w:rFonts w:ascii="Arial" w:hAnsi="Arial" w:cs="Arial"/>
          <w:i/>
        </w:rPr>
        <w:t>Enterococcus</w:t>
      </w:r>
      <w:r w:rsidRPr="00CF169D">
        <w:rPr>
          <w:rFonts w:ascii="Arial" w:hAnsi="Arial" w:cs="Arial"/>
        </w:rPr>
        <w:t xml:space="preserve"> spp.</w:t>
      </w:r>
      <w:ins w:id="1135"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ins w:id="1136" w:author="Nizet, Victor" w:date="2024-05-03T20:44:00Z">
        <w:r w:rsidR="00A41BAB" w:rsidRPr="00A41BAB">
          <w:rPr>
            <w:rFonts w:ascii="Arial" w:hAnsi="Arial" w:cs="Arial"/>
          </w:rPr>
          <w:t xml:space="preserve">here has been a lack of comprehensive, unbiased research describing the host systemic response to enterococcal bacteremia using a multi-omics approach. </w:t>
        </w:r>
      </w:ins>
      <w:ins w:id="1137" w:author="Nizet, Victor" w:date="2024-05-03T20:53:00Z">
        <w:r w:rsidR="00110243">
          <w:rPr>
            <w:rFonts w:ascii="Arial" w:hAnsi="Arial" w:cs="Arial"/>
          </w:rPr>
          <w:t>.</w:t>
        </w:r>
      </w:ins>
      <w:del w:id="1138" w:author="Nizet, Victor" w:date="2024-05-03T20:44:00Z">
        <w:r w:rsidR="006B416A" w:rsidDel="00A41BAB">
          <w:rPr>
            <w:rFonts w:ascii="Arial" w:hAnsi="Arial" w:cs="Arial"/>
          </w:rPr>
          <w:delText xml:space="preserve">the host systemic response to </w:delText>
        </w:r>
        <w:r w:rsidR="00BE5BE3" w:rsidDel="00A41BAB">
          <w:rPr>
            <w:rFonts w:ascii="Arial" w:hAnsi="Arial" w:cs="Arial"/>
          </w:rPr>
          <w:delText>enterococcal bacteremia</w:delText>
        </w:r>
        <w:r w:rsidR="006B416A" w:rsidDel="00A41BAB">
          <w:rPr>
            <w:rFonts w:ascii="Arial" w:hAnsi="Arial" w:cs="Arial"/>
          </w:rPr>
          <w:delText xml:space="preserve"> has never been </w:delText>
        </w:r>
        <w:r w:rsidR="00817E45" w:rsidDel="00A41BAB">
          <w:rPr>
            <w:rFonts w:ascii="Arial" w:hAnsi="Arial" w:cs="Arial"/>
          </w:rPr>
          <w:delText xml:space="preserve">unbiasedly </w:delText>
        </w:r>
        <w:r w:rsidR="00BE5BE3" w:rsidDel="00A41BAB">
          <w:rPr>
            <w:rFonts w:ascii="Arial" w:hAnsi="Arial" w:cs="Arial"/>
          </w:rPr>
          <w:delText>described</w:delText>
        </w:r>
        <w:r w:rsidR="00817E45" w:rsidDel="00A41BAB">
          <w:rPr>
            <w:rFonts w:ascii="Arial" w:hAnsi="Arial" w:cs="Arial"/>
          </w:rPr>
          <w:delText xml:space="preserve"> using a mut</w:delText>
        </w:r>
        <w:r w:rsidR="007E3D45" w:rsidDel="00A41BAB">
          <w:rPr>
            <w:rFonts w:ascii="Arial" w:hAnsi="Arial" w:cs="Arial"/>
          </w:rPr>
          <w:delText>i-</w:delText>
        </w:r>
        <w:r w:rsidR="00817E45" w:rsidDel="00A41BAB">
          <w:rPr>
            <w:rFonts w:ascii="Arial" w:hAnsi="Arial" w:cs="Arial"/>
          </w:rPr>
          <w:delText>omics approach</w:delText>
        </w:r>
        <w:r w:rsidR="006B416A" w:rsidDel="00A41BAB">
          <w:rPr>
            <w:rFonts w:ascii="Arial" w:hAnsi="Arial" w:cs="Arial"/>
          </w:rPr>
          <w:delText xml:space="preserve">. </w:delText>
        </w:r>
      </w:del>
    </w:p>
    <w:p w14:paraId="2C6E2867" w14:textId="77777777" w:rsidR="00A26A1F" w:rsidRDefault="00A26A1F" w:rsidP="00930AB0">
      <w:pPr>
        <w:spacing w:line="480" w:lineRule="auto"/>
        <w:ind w:firstLine="720"/>
        <w:rPr>
          <w:rFonts w:ascii="Arial" w:hAnsi="Arial" w:cs="Arial"/>
        </w:rPr>
      </w:pPr>
    </w:p>
    <w:p w14:paraId="1A721566" w14:textId="7179535A" w:rsidR="006B416A" w:rsidDel="00110243" w:rsidRDefault="00BE5BE3" w:rsidP="00D46237">
      <w:pPr>
        <w:spacing w:line="480" w:lineRule="auto"/>
        <w:ind w:firstLine="720"/>
        <w:rPr>
          <w:del w:id="1139" w:author="Nizet, Victor" w:date="2024-05-03T20:58:00Z"/>
          <w:rFonts w:ascii="Arial" w:hAnsi="Arial" w:cs="Arial"/>
        </w:rPr>
      </w:pPr>
      <w:del w:id="1140" w:author="Nizet, Victor" w:date="2024-05-03T20:53:00Z">
        <w:r w:rsidDel="00110243">
          <w:rPr>
            <w:rFonts w:ascii="Arial" w:hAnsi="Arial" w:cs="Arial"/>
          </w:rPr>
          <w:delText xml:space="preserve">Outside of </w:delText>
        </w:r>
      </w:del>
      <w:ins w:id="1141" w:author="Nizet, Victor" w:date="2024-05-03T20:53:00Z">
        <w:r w:rsidR="00110243">
          <w:rPr>
            <w:rFonts w:ascii="Arial" w:hAnsi="Arial" w:cs="Arial"/>
          </w:rPr>
          <w:t xml:space="preserve">Beyond </w:t>
        </w:r>
      </w:ins>
      <w:r>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del w:id="1142" w:author="Nizet, Victor" w:date="2024-05-03T20:53:00Z">
        <w:r w:rsidR="00930AB0" w:rsidDel="00110243">
          <w:rPr>
            <w:rFonts w:ascii="Arial" w:hAnsi="Arial" w:cs="Arial"/>
          </w:rPr>
          <w:delText>may</w:delText>
        </w:r>
        <w:r w:rsidR="00930AB0" w:rsidRPr="00CF169D" w:rsidDel="00110243">
          <w:rPr>
            <w:rFonts w:ascii="Arial" w:hAnsi="Arial" w:cs="Arial"/>
          </w:rPr>
          <w:delText xml:space="preserve"> </w:delText>
        </w:r>
      </w:del>
      <w:ins w:id="1143" w:author="Nizet, Victor" w:date="2024-05-03T20:53:00Z">
        <w:r w:rsidR="00110243">
          <w:rPr>
            <w:rFonts w:ascii="Arial" w:hAnsi="Arial" w:cs="Arial"/>
          </w:rPr>
          <w:t>often do</w:t>
        </w:r>
        <w:r w:rsidR="00110243" w:rsidRPr="00CF169D">
          <w:rPr>
            <w:rFonts w:ascii="Arial" w:hAnsi="Arial" w:cs="Arial"/>
          </w:rPr>
          <w:t xml:space="preserve"> </w:t>
        </w:r>
      </w:ins>
      <w:r w:rsidR="00930AB0" w:rsidRPr="00CF169D">
        <w:rPr>
          <w:rFonts w:ascii="Arial" w:hAnsi="Arial" w:cs="Arial"/>
        </w:rPr>
        <w:t>not present</w:t>
      </w:r>
      <w:ins w:id="1144" w:author="Nizet, Victor" w:date="2024-05-03T20:53:00Z">
        <w:r w:rsidR="00110243">
          <w:rPr>
            <w:rFonts w:ascii="Arial" w:hAnsi="Arial" w:cs="Arial"/>
          </w:rPr>
          <w:t xml:space="preserve"> with</w:t>
        </w:r>
      </w:ins>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del w:id="1145" w:author="Nizet, Victor" w:date="2024-05-03T20:54:00Z">
        <w:r w:rsidR="00930AB0" w:rsidRPr="00CF169D" w:rsidDel="00110243">
          <w:rPr>
            <w:rFonts w:ascii="Arial" w:hAnsi="Arial" w:cs="Arial"/>
          </w:rPr>
          <w:delText>,</w:delText>
        </w:r>
      </w:del>
      <w:r w:rsidR="00930AB0" w:rsidRPr="00CF169D">
        <w:rPr>
          <w:rFonts w:ascii="Arial" w:hAnsi="Arial" w:cs="Arial"/>
        </w:rPr>
        <w:t xml:space="preserve"> such as fever, elevated white blood cell count, </w:t>
      </w:r>
      <w:del w:id="1146" w:author="Nizet, Victor" w:date="2024-05-03T20:54:00Z">
        <w:r w:rsidR="00930AB0" w:rsidRPr="00CF169D" w:rsidDel="00110243">
          <w:rPr>
            <w:rFonts w:ascii="Arial" w:hAnsi="Arial" w:cs="Arial"/>
          </w:rPr>
          <w:delText xml:space="preserve">and </w:delText>
        </w:r>
      </w:del>
      <w:ins w:id="1147" w:author="Nizet, Victor" w:date="2024-05-03T20:54:00Z">
        <w:r w:rsidR="00110243">
          <w:rPr>
            <w:rFonts w:ascii="Arial" w:hAnsi="Arial" w:cs="Arial"/>
          </w:rPr>
          <w:t>or localized</w:t>
        </w:r>
        <w:r w:rsidR="00110243" w:rsidRPr="00CF169D">
          <w:rPr>
            <w:rFonts w:ascii="Arial" w:hAnsi="Arial" w:cs="Arial"/>
          </w:rPr>
          <w:t xml:space="preserve"> </w:t>
        </w:r>
      </w:ins>
      <w:r w:rsidR="002E6B24">
        <w:rPr>
          <w:rFonts w:ascii="Arial" w:hAnsi="Arial" w:cs="Arial"/>
        </w:rPr>
        <w:t>inflammation</w:t>
      </w:r>
      <w:ins w:id="1148" w:author="Nizet, Victor" w:date="2024-05-03T20:54:00Z">
        <w:r w:rsidR="00110243">
          <w:rPr>
            <w:rFonts w:ascii="Arial" w:hAnsi="Arial" w:cs="Arial"/>
          </w:rPr>
          <w:t xml:space="preserve"> and </w:t>
        </w:r>
      </w:ins>
      <w:del w:id="1149" w:author="Nizet, Victor" w:date="2024-05-03T20:54:00Z">
        <w:r w:rsidR="002E6B24" w:rsidDel="00110243">
          <w:rPr>
            <w:rFonts w:ascii="Arial" w:hAnsi="Arial" w:cs="Arial"/>
          </w:rPr>
          <w:delText>/</w:delText>
        </w:r>
      </w:del>
      <w:r w:rsidR="00930AB0" w:rsidRPr="00CF169D">
        <w:rPr>
          <w:rFonts w:ascii="Arial" w:hAnsi="Arial" w:cs="Arial"/>
        </w:rPr>
        <w:t xml:space="preserve">pain. Instead, </w:t>
      </w:r>
      <w:del w:id="1150" w:author="Nizet, Victor" w:date="2024-05-03T20:54:00Z">
        <w:r w:rsidR="00930AB0" w:rsidDel="00110243">
          <w:rPr>
            <w:rFonts w:ascii="Arial" w:hAnsi="Arial" w:cs="Arial"/>
          </w:rPr>
          <w:delText xml:space="preserve">they </w:delText>
        </w:r>
      </w:del>
      <w:ins w:id="1151" w:author="Nizet, Victor" w:date="2024-05-03T20:54:00Z">
        <w:r w:rsidR="00110243">
          <w:rPr>
            <w:rFonts w:ascii="Arial" w:hAnsi="Arial" w:cs="Arial"/>
          </w:rPr>
          <w:t xml:space="preserve">their symptoms </w:t>
        </w:r>
      </w:ins>
      <w:del w:id="1152" w:author="Nizet, Victor" w:date="2024-05-03T20:54:00Z">
        <w:r w:rsidR="00930AB0" w:rsidDel="00110243">
          <w:rPr>
            <w:rFonts w:ascii="Arial" w:hAnsi="Arial" w:cs="Arial"/>
          </w:rPr>
          <w:delText xml:space="preserve">often </w:delText>
        </w:r>
        <w:r w:rsidR="00463E5A" w:rsidDel="00110243">
          <w:rPr>
            <w:rFonts w:ascii="Arial" w:hAnsi="Arial" w:cs="Arial"/>
          </w:rPr>
          <w:delText>manifest</w:delText>
        </w:r>
      </w:del>
      <w:ins w:id="1153" w:author="Nizet, Victor" w:date="2024-05-03T20:54:00Z">
        <w:r w:rsidR="00110243">
          <w:rPr>
            <w:rFonts w:ascii="Arial" w:hAnsi="Arial" w:cs="Arial"/>
          </w:rPr>
          <w:t>can be</w:t>
        </w:r>
      </w:ins>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del w:id="1154" w:author="Nizet, Victor" w:date="2024-05-03T20:54:00Z">
        <w:r w:rsidR="00930AB0" w:rsidRPr="00CF169D" w:rsidDel="00110243">
          <w:rPr>
            <w:rFonts w:ascii="Arial" w:hAnsi="Arial" w:cs="Arial"/>
          </w:rPr>
          <w:delText>symptoms such as</w:delText>
        </w:r>
      </w:del>
      <w:ins w:id="1155" w:author="Nizet, Victor" w:date="2024-05-03T20:54:00Z">
        <w:r w:rsidR="00110243">
          <w:rPr>
            <w:rFonts w:ascii="Arial" w:hAnsi="Arial" w:cs="Arial"/>
          </w:rPr>
          <w:t xml:space="preserve">and non-specific, </w:t>
        </w:r>
        <w:r w:rsidR="00110243">
          <w:rPr>
            <w:rFonts w:ascii="Arial" w:hAnsi="Arial" w:cs="Arial"/>
          </w:rPr>
          <w:lastRenderedPageBreak/>
          <w:t>including</w:t>
        </w:r>
      </w:ins>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del w:id="1156" w:author="Nizet, Victor" w:date="2024-05-03T20:55:00Z">
        <w:r w:rsidR="00D46237" w:rsidDel="00110243">
          <w:rPr>
            <w:rFonts w:ascii="Arial" w:hAnsi="Arial" w:cs="Arial"/>
          </w:rPr>
          <w:delText xml:space="preserve">making </w:delText>
        </w:r>
      </w:del>
      <w:ins w:id="1157" w:author="Nizet, Victor" w:date="2024-05-03T20:55:00Z">
        <w:r w:rsidR="00110243">
          <w:rPr>
            <w:rFonts w:ascii="Arial" w:hAnsi="Arial" w:cs="Arial"/>
          </w:rPr>
          <w:t xml:space="preserve">which complicates </w:t>
        </w:r>
      </w:ins>
      <w:r w:rsidR="00D46237">
        <w:rPr>
          <w:rFonts w:ascii="Arial" w:hAnsi="Arial" w:cs="Arial"/>
        </w:rPr>
        <w:t xml:space="preserve">diagnosis and assessment </w:t>
      </w:r>
      <w:del w:id="1158" w:author="Nizet, Victor" w:date="2024-05-03T20:55:00Z">
        <w:r w:rsidR="00D46237" w:rsidDel="00110243">
          <w:rPr>
            <w:rFonts w:ascii="Arial" w:hAnsi="Arial" w:cs="Arial"/>
          </w:rPr>
          <w:delText>challenging</w:delText>
        </w:r>
      </w:del>
      <w:ins w:id="1159" w:author="Nizet, Victor" w:date="2024-05-03T20:55:00Z">
        <w:r w:rsidR="00110243">
          <w:rPr>
            <w:rFonts w:ascii="Arial" w:hAnsi="Arial" w:cs="Arial"/>
          </w:rPr>
          <w:t>of their condition</w:t>
        </w:r>
      </w:ins>
      <w:r w:rsidR="00D46237">
        <w:rPr>
          <w:rFonts w:ascii="Arial" w:hAnsi="Arial" w:cs="Arial"/>
        </w:rPr>
        <w:t xml:space="preserve">. </w:t>
      </w:r>
      <w:del w:id="1160" w:author="Nizet, Victor" w:date="2024-05-03T20:55:00Z">
        <w:r w:rsidR="00272006" w:rsidDel="00110243">
          <w:rPr>
            <w:rFonts w:ascii="Arial" w:hAnsi="Arial" w:cs="Arial"/>
          </w:rPr>
          <w:delText>M</w:delText>
        </w:r>
        <w:r w:rsidDel="00110243">
          <w:rPr>
            <w:rFonts w:ascii="Arial" w:hAnsi="Arial" w:cs="Arial"/>
          </w:rPr>
          <w:delText xml:space="preserve">olecular </w:delText>
        </w:r>
      </w:del>
      <w:ins w:id="1161" w:author="Nizet, Victor" w:date="2024-05-03T20:55:00Z">
        <w:r w:rsidR="00110243">
          <w:rPr>
            <w:rFonts w:ascii="Arial" w:hAnsi="Arial" w:cs="Arial"/>
          </w:rPr>
          <w:t xml:space="preserve">Currently, molecular </w:t>
        </w:r>
      </w:ins>
      <w:r>
        <w:rPr>
          <w:rFonts w:ascii="Arial" w:hAnsi="Arial" w:cs="Arial"/>
        </w:rPr>
        <w:t xml:space="preserve">tests </w:t>
      </w:r>
      <w:del w:id="1162" w:author="Nizet, Victor" w:date="2024-05-03T20:55:00Z">
        <w:r w:rsidR="00272006" w:rsidDel="00110243">
          <w:rPr>
            <w:rFonts w:ascii="Arial" w:hAnsi="Arial" w:cs="Arial"/>
          </w:rPr>
          <w:delText xml:space="preserve">of </w:delText>
        </w:r>
      </w:del>
      <w:ins w:id="1163" w:author="Nizet, Victor" w:date="2024-05-03T20:55:00Z">
        <w:r w:rsidR="00110243">
          <w:rPr>
            <w:rFonts w:ascii="Arial" w:hAnsi="Arial" w:cs="Arial"/>
          </w:rPr>
          <w:t xml:space="preserve">that analyze the </w:t>
        </w:r>
      </w:ins>
      <w:r w:rsidR="00272006">
        <w:rPr>
          <w:rFonts w:ascii="Arial" w:hAnsi="Arial" w:cs="Arial"/>
        </w:rPr>
        <w:t xml:space="preserve">host systemic response </w:t>
      </w:r>
      <w:r>
        <w:rPr>
          <w:rFonts w:ascii="Arial" w:hAnsi="Arial" w:cs="Arial"/>
        </w:rPr>
        <w:t xml:space="preserve">are </w:t>
      </w:r>
      <w:del w:id="1164" w:author="Nizet, Victor" w:date="2024-05-03T20:55:00Z">
        <w:r w:rsidDel="00110243">
          <w:rPr>
            <w:rFonts w:ascii="Arial" w:hAnsi="Arial" w:cs="Arial"/>
          </w:rPr>
          <w:delText xml:space="preserve">infrequently </w:delText>
        </w:r>
      </w:del>
      <w:ins w:id="1165" w:author="Nizet, Victor" w:date="2024-05-03T20:55:00Z">
        <w:r w:rsidR="00110243">
          <w:rPr>
            <w:rFonts w:ascii="Arial" w:hAnsi="Arial" w:cs="Arial"/>
          </w:rPr>
          <w:t xml:space="preserve">not commonly </w:t>
        </w:r>
      </w:ins>
      <w:r>
        <w:rPr>
          <w:rFonts w:ascii="Arial" w:hAnsi="Arial" w:cs="Arial"/>
        </w:rPr>
        <w:t xml:space="preserve">used in </w:t>
      </w:r>
      <w:del w:id="1166" w:author="Nizet, Victor" w:date="2024-05-03T20:55:00Z">
        <w:r w:rsidDel="00110243">
          <w:rPr>
            <w:rFonts w:ascii="Arial" w:hAnsi="Arial" w:cs="Arial"/>
          </w:rPr>
          <w:delText xml:space="preserve">the </w:delText>
        </w:r>
      </w:del>
      <w:r>
        <w:rPr>
          <w:rFonts w:ascii="Arial" w:hAnsi="Arial" w:cs="Arial"/>
        </w:rPr>
        <w:t>clinic</w:t>
      </w:r>
      <w:ins w:id="1167" w:author="Nizet, Victor" w:date="2024-05-03T20:55:00Z">
        <w:r w:rsidR="00110243">
          <w:rPr>
            <w:rFonts w:ascii="Arial" w:hAnsi="Arial" w:cs="Arial"/>
          </w:rPr>
          <w:t>al settings</w:t>
        </w:r>
      </w:ins>
      <w:r>
        <w:rPr>
          <w:rFonts w:ascii="Arial" w:hAnsi="Arial" w:cs="Arial"/>
        </w:rPr>
        <w:t xml:space="preserve"> to diagnose bacteremia or inform </w:t>
      </w:r>
      <w:del w:id="1168" w:author="Nizet, Victor" w:date="2024-05-03T20:56:00Z">
        <w:r w:rsidDel="00110243">
          <w:rPr>
            <w:rFonts w:ascii="Arial" w:hAnsi="Arial" w:cs="Arial"/>
          </w:rPr>
          <w:delText xml:space="preserve">on </w:delText>
        </w:r>
      </w:del>
      <w:r>
        <w:rPr>
          <w:rFonts w:ascii="Arial" w:hAnsi="Arial" w:cs="Arial"/>
        </w:rPr>
        <w:t>therap</w:t>
      </w:r>
      <w:ins w:id="1169" w:author="Nizet, Victor" w:date="2024-05-03T20:56:00Z">
        <w:r w:rsidR="00110243">
          <w:rPr>
            <w:rFonts w:ascii="Arial" w:hAnsi="Arial" w:cs="Arial"/>
          </w:rPr>
          <w:t>eutic decisions</w:t>
        </w:r>
      </w:ins>
      <w:del w:id="1170" w:author="Nizet, Victor" w:date="2024-05-03T20:56:00Z">
        <w:r w:rsidDel="00110243">
          <w:rPr>
            <w:rFonts w:ascii="Arial" w:hAnsi="Arial" w:cs="Arial"/>
          </w:rPr>
          <w:delText>y</w:delText>
        </w:r>
      </w:del>
      <w:r>
        <w:rPr>
          <w:rFonts w:ascii="Arial" w:hAnsi="Arial" w:cs="Arial"/>
        </w:rPr>
        <w:t xml:space="preserve">, </w:t>
      </w:r>
      <w:del w:id="1171" w:author="Nizet, Victor" w:date="2024-05-03T20:56:00Z">
        <w:r w:rsidDel="00110243">
          <w:rPr>
            <w:rFonts w:ascii="Arial" w:hAnsi="Arial" w:cs="Arial"/>
          </w:rPr>
          <w:delText xml:space="preserve">and </w:delText>
        </w:r>
      </w:del>
      <w:ins w:id="1172" w:author="Nizet, Victor" w:date="2024-05-03T20:56:00Z">
        <w:r w:rsidR="00110243">
          <w:rPr>
            <w:rFonts w:ascii="Arial" w:hAnsi="Arial" w:cs="Arial"/>
          </w:rPr>
          <w:t xml:space="preserve">However, </w:t>
        </w:r>
      </w:ins>
      <w:r>
        <w:rPr>
          <w:rFonts w:ascii="Arial" w:hAnsi="Arial" w:cs="Arial"/>
        </w:rPr>
        <w:t xml:space="preserve">the data </w:t>
      </w:r>
      <w:del w:id="1173" w:author="Nizet, Victor" w:date="2024-05-03T20:56:00Z">
        <w:r w:rsidDel="00110243">
          <w:rPr>
            <w:rFonts w:ascii="Arial" w:hAnsi="Arial" w:cs="Arial"/>
          </w:rPr>
          <w:delText xml:space="preserve">presented </w:delText>
        </w:r>
      </w:del>
      <w:ins w:id="1174" w:author="Nizet, Victor" w:date="2024-05-03T20:56:00Z">
        <w:r w:rsidR="00110243">
          <w:rPr>
            <w:rFonts w:ascii="Arial" w:hAnsi="Arial" w:cs="Arial"/>
          </w:rPr>
          <w:t>from our multi-omic analysis of the systemic response to EcB</w:t>
        </w:r>
      </w:ins>
      <w:ins w:id="1175" w:author="Nizet, Victor" w:date="2024-05-03T20:57:00Z">
        <w:r w:rsidR="00110243">
          <w:rPr>
            <w:rFonts w:ascii="Arial" w:hAnsi="Arial" w:cs="Arial"/>
          </w:rPr>
          <w:t xml:space="preserve"> provide valuable insights that could potentially</w:t>
        </w:r>
      </w:ins>
      <w:ins w:id="1176" w:author="Nizet, Victor" w:date="2024-05-03T20:56:00Z">
        <w:r w:rsidR="00110243">
          <w:rPr>
            <w:rFonts w:ascii="Arial" w:hAnsi="Arial" w:cs="Arial"/>
          </w:rPr>
          <w:t xml:space="preserve"> </w:t>
        </w:r>
      </w:ins>
      <w:del w:id="1177" w:author="Nizet, Victor" w:date="2024-05-03T20:57:00Z">
        <w:r w:rsidDel="00110243">
          <w:rPr>
            <w:rFonts w:ascii="Arial" w:hAnsi="Arial" w:cs="Arial"/>
          </w:rPr>
          <w:delText>here can be used to assess the feasibility of</w:delText>
        </w:r>
      </w:del>
      <w:ins w:id="1178" w:author="Nizet, Victor" w:date="2024-05-03T20:57:00Z">
        <w:r w:rsidR="00110243">
          <w:rPr>
            <w:rFonts w:ascii="Arial" w:hAnsi="Arial" w:cs="Arial"/>
          </w:rPr>
          <w:t>be</w:t>
        </w:r>
      </w:ins>
      <w:r>
        <w:rPr>
          <w:rFonts w:ascii="Arial" w:hAnsi="Arial" w:cs="Arial"/>
        </w:rPr>
        <w:t xml:space="preserve"> </w:t>
      </w:r>
      <w:del w:id="1179" w:author="Nizet, Victor" w:date="2024-05-03T20:57:00Z">
        <w:r w:rsidDel="00110243">
          <w:rPr>
            <w:rFonts w:ascii="Arial" w:hAnsi="Arial" w:cs="Arial"/>
          </w:rPr>
          <w:delText xml:space="preserve">leveraging </w:delText>
        </w:r>
      </w:del>
      <w:ins w:id="1180" w:author="Nizet, Victor" w:date="2024-05-03T20:57:00Z">
        <w:r w:rsidR="00110243">
          <w:rPr>
            <w:rFonts w:ascii="Arial" w:hAnsi="Arial" w:cs="Arial"/>
          </w:rPr>
          <w:t xml:space="preserve">leveraged </w:t>
        </w:r>
      </w:ins>
      <w:ins w:id="1181" w:author="Nizet, Victor" w:date="2024-05-03T20:58:00Z">
        <w:r w:rsidR="00110243">
          <w:rPr>
            <w:rFonts w:ascii="Arial" w:hAnsi="Arial" w:cs="Arial"/>
          </w:rPr>
          <w:t xml:space="preserve">to </w:t>
        </w:r>
        <w:r w:rsidR="00110243" w:rsidRPr="00110243">
          <w:rPr>
            <w:rFonts w:ascii="Arial" w:hAnsi="Arial" w:cs="Arial"/>
          </w:rPr>
          <w:t xml:space="preserve">help predictithe presence of enterococcal bacteremia, distinguish whether the infection is caused by </w:t>
        </w:r>
        <w:r w:rsidR="00110243" w:rsidRPr="00110243">
          <w:rPr>
            <w:rFonts w:ascii="Arial" w:hAnsi="Arial" w:cs="Arial"/>
            <w:i/>
            <w:iCs/>
            <w:rPrChange w:id="1182" w:author="Nizet, Victor" w:date="2024-05-03T20:58:00Z">
              <w:rPr>
                <w:rFonts w:ascii="Arial" w:hAnsi="Arial" w:cs="Arial"/>
              </w:rPr>
            </w:rPrChange>
          </w:rPr>
          <w:t>E. faecalis</w:t>
        </w:r>
        <w:r w:rsidR="00110243" w:rsidRPr="00110243">
          <w:rPr>
            <w:rFonts w:ascii="Arial" w:hAnsi="Arial" w:cs="Arial"/>
          </w:rPr>
          <w:t xml:space="preserve"> or </w:t>
        </w:r>
        <w:r w:rsidR="00110243" w:rsidRPr="00110243">
          <w:rPr>
            <w:rFonts w:ascii="Arial" w:hAnsi="Arial" w:cs="Arial"/>
            <w:i/>
            <w:iCs/>
            <w:rPrChange w:id="1183" w:author="Nizet, Victor" w:date="2024-05-03T20:58:00Z">
              <w:rPr>
                <w:rFonts w:ascii="Arial" w:hAnsi="Arial" w:cs="Arial"/>
              </w:rPr>
            </w:rPrChange>
          </w:rPr>
          <w:t>E. faecium</w:t>
        </w:r>
        <w:r w:rsidR="00110243" w:rsidRPr="00110243">
          <w:rPr>
            <w:rFonts w:ascii="Arial" w:hAnsi="Arial" w:cs="Arial"/>
          </w:rPr>
          <w:t xml:space="preserve">, and assess </w:t>
        </w:r>
        <w:r w:rsidR="00110243">
          <w:rPr>
            <w:rFonts w:ascii="Arial" w:hAnsi="Arial" w:cs="Arial"/>
          </w:rPr>
          <w:t>if</w:t>
        </w:r>
        <w:r w:rsidR="00110243" w:rsidRPr="00110243">
          <w:rPr>
            <w:rFonts w:ascii="Arial" w:hAnsi="Arial" w:cs="Arial"/>
          </w:rPr>
          <w:t xml:space="preserve"> a patient is responding well to the current treatment strategy.</w:t>
        </w:r>
      </w:ins>
      <w:del w:id="1184" w:author="Nizet, Victor" w:date="2024-05-03T20:58:00Z">
        <w:r w:rsidDel="00110243">
          <w:rPr>
            <w:rFonts w:ascii="Arial" w:hAnsi="Arial" w:cs="Arial"/>
          </w:rPr>
          <w:delText xml:space="preserve">the systemic host response to predict the presence of Enterococcal bacteremia, whether an infection is driven by </w:delText>
        </w:r>
        <w:r w:rsidRPr="00BE5BE3" w:rsidDel="00110243">
          <w:rPr>
            <w:rFonts w:ascii="Arial" w:hAnsi="Arial" w:cs="Arial"/>
            <w:i/>
            <w:iCs/>
          </w:rPr>
          <w:delText>E. faecalis</w:delText>
        </w:r>
        <w:r w:rsidDel="00110243">
          <w:rPr>
            <w:rFonts w:ascii="Arial" w:hAnsi="Arial" w:cs="Arial"/>
          </w:rPr>
          <w:delText xml:space="preserve"> or </w:delText>
        </w:r>
        <w:r w:rsidRPr="00BE5BE3" w:rsidDel="00110243">
          <w:rPr>
            <w:rFonts w:ascii="Arial" w:hAnsi="Arial" w:cs="Arial"/>
            <w:i/>
            <w:iCs/>
          </w:rPr>
          <w:delText>E. faecium</w:delText>
        </w:r>
        <w:r w:rsidDel="00110243">
          <w:rPr>
            <w:rFonts w:ascii="Arial" w:hAnsi="Arial" w:cs="Arial"/>
          </w:rPr>
          <w:delText xml:space="preserve">, or whether a patient is </w:delText>
        </w:r>
        <w:r w:rsidR="00930AB0" w:rsidDel="00110243">
          <w:rPr>
            <w:rFonts w:ascii="Arial" w:hAnsi="Arial" w:cs="Arial"/>
          </w:rPr>
          <w:delText xml:space="preserve">responding well to the current treatment strategy. </w:delText>
        </w:r>
      </w:del>
    </w:p>
    <w:p w14:paraId="7705EB72" w14:textId="77777777" w:rsidR="003E49C3" w:rsidRDefault="003E49C3" w:rsidP="00D46237">
      <w:pPr>
        <w:spacing w:line="480" w:lineRule="auto"/>
        <w:ind w:firstLine="720"/>
        <w:rPr>
          <w:rFonts w:ascii="Arial" w:hAnsi="Arial" w:cs="Arial"/>
        </w:rPr>
      </w:pPr>
    </w:p>
    <w:p w14:paraId="1A78A849" w14:textId="5E6EF7A8"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w:t>
      </w:r>
      <w:del w:id="1185" w:author="Nizet, Victor" w:date="2024-05-03T20:59:00Z">
        <w:r w:rsidR="00930AB0" w:rsidDel="00110243">
          <w:rPr>
            <w:rFonts w:ascii="Arial" w:hAnsi="Arial" w:cs="Arial"/>
          </w:rPr>
          <w:delText xml:space="preserve">leveraging </w:delText>
        </w:r>
      </w:del>
      <w:ins w:id="1186" w:author="Nizet, Victor" w:date="2024-05-03T20:59:00Z">
        <w:r w:rsidR="00110243">
          <w:rPr>
            <w:rFonts w:ascii="Arial" w:hAnsi="Arial" w:cs="Arial"/>
          </w:rPr>
          <w:t xml:space="preserve">that leverage </w:t>
        </w:r>
      </w:ins>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del w:id="1187" w:author="Nizet, Victor" w:date="2024-05-03T20:59:00Z">
        <w:r w:rsidR="00930AB0" w:rsidDel="00110243">
          <w:rPr>
            <w:rFonts w:ascii="Arial" w:hAnsi="Arial" w:cs="Arial"/>
          </w:rPr>
          <w:delText xml:space="preserve">which is </w:delText>
        </w:r>
      </w:del>
      <w:r w:rsidR="00E11908">
        <w:rPr>
          <w:rFonts w:ascii="Arial" w:hAnsi="Arial" w:cs="Arial"/>
        </w:rPr>
        <w:t>a clinically accessible</w:t>
      </w:r>
      <w:del w:id="1188" w:author="Nizet, Victor" w:date="2024-05-03T20:59:00Z">
        <w:r w:rsidR="007E3D45" w:rsidDel="00110243">
          <w:rPr>
            <w:rFonts w:ascii="Arial" w:hAnsi="Arial" w:cs="Arial"/>
          </w:rPr>
          <w:delText xml:space="preserve">, </w:delText>
        </w:r>
      </w:del>
      <w:ins w:id="1189" w:author="Nizet, Victor" w:date="2024-05-03T20:59:00Z">
        <w:r w:rsidR="00110243">
          <w:rPr>
            <w:rFonts w:ascii="Arial" w:hAnsi="Arial" w:cs="Arial"/>
          </w:rPr>
          <w:t xml:space="preserve"> and </w:t>
        </w:r>
      </w:ins>
      <w:r w:rsidR="00A40599">
        <w:rPr>
          <w:rFonts w:ascii="Arial" w:hAnsi="Arial" w:cs="Arial"/>
        </w:rPr>
        <w:t>easy-to-obtain</w:t>
      </w:r>
      <w:r w:rsidR="00930AB0">
        <w:rPr>
          <w:rFonts w:ascii="Arial" w:hAnsi="Arial" w:cs="Arial"/>
        </w:rPr>
        <w:t xml:space="preserve"> biospecimen, and</w:t>
      </w:r>
      <w:ins w:id="1190" w:author="Nizet, Victor" w:date="2024-05-03T20:59:00Z">
        <w:r w:rsidR="00110243">
          <w:rPr>
            <w:rFonts w:ascii="Arial" w:hAnsi="Arial" w:cs="Arial"/>
          </w:rPr>
          <w:t xml:space="preserve"> can detect</w:t>
        </w:r>
      </w:ins>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w:t>
      </w:r>
      <w:del w:id="1191" w:author="Nizet, Victor" w:date="2024-05-03T20:59:00Z">
        <w:r w:rsidR="008D5B18" w:rsidDel="00110243">
          <w:rPr>
            <w:rFonts w:ascii="Arial" w:hAnsi="Arial" w:cs="Arial"/>
          </w:rPr>
          <w:delText xml:space="preserve">can be detected </w:delText>
        </w:r>
      </w:del>
      <w:r w:rsidR="008D5B18">
        <w:rPr>
          <w:rFonts w:ascii="Arial" w:hAnsi="Arial" w:cs="Arial"/>
        </w:rPr>
        <w:t>without any</w:t>
      </w:r>
      <w:ins w:id="1192" w:author="Nizet, Victor" w:date="2024-05-03T20:59:00Z">
        <w:r w:rsidR="00110243">
          <w:rPr>
            <w:rFonts w:ascii="Arial" w:hAnsi="Arial" w:cs="Arial"/>
          </w:rPr>
          <w:t xml:space="preserve"> need for signal</w:t>
        </w:r>
      </w:ins>
      <w:r w:rsidR="008D5B18">
        <w:rPr>
          <w:rFonts w:ascii="Arial" w:hAnsi="Arial" w:cs="Arial"/>
        </w:rPr>
        <w:t xml:space="preserve"> </w:t>
      </w:r>
      <w:r w:rsidR="00930AB0">
        <w:rPr>
          <w:rFonts w:ascii="Arial" w:hAnsi="Arial" w:cs="Arial"/>
        </w:rPr>
        <w:t>amplification</w:t>
      </w:r>
      <w:del w:id="1193" w:author="Nizet, Victor" w:date="2024-05-03T21:00:00Z">
        <w:r w:rsidR="00931B8B" w:rsidDel="00110243">
          <w:rPr>
            <w:rFonts w:ascii="Arial" w:hAnsi="Arial" w:cs="Arial"/>
          </w:rPr>
          <w:delText xml:space="preserve"> of signal</w:delText>
        </w:r>
      </w:del>
      <w:r w:rsidR="00930AB0">
        <w:rPr>
          <w:rFonts w:ascii="Arial" w:hAnsi="Arial" w:cs="Arial"/>
        </w:rPr>
        <w:t xml:space="preserve">, </w:t>
      </w:r>
      <w:del w:id="1194" w:author="Nizet, Victor" w:date="2024-05-03T21:00:00Z">
        <w:r w:rsidR="00930AB0" w:rsidDel="00110243">
          <w:rPr>
            <w:rFonts w:ascii="Arial" w:hAnsi="Arial" w:cs="Arial"/>
          </w:rPr>
          <w:delText xml:space="preserve">as </w:delText>
        </w:r>
      </w:del>
      <w:ins w:id="1195" w:author="Nizet, Victor" w:date="2024-05-03T21:00:00Z">
        <w:r w:rsidR="00110243">
          <w:rPr>
            <w:rFonts w:ascii="Arial" w:hAnsi="Arial" w:cs="Arial"/>
          </w:rPr>
          <w:t xml:space="preserve">which </w:t>
        </w:r>
      </w:ins>
      <w:r w:rsidR="00930AB0">
        <w:rPr>
          <w:rFonts w:ascii="Arial" w:hAnsi="Arial" w:cs="Arial"/>
        </w:rPr>
        <w:t xml:space="preserve">is necessary </w:t>
      </w:r>
      <w:del w:id="1196" w:author="Nizet, Victor" w:date="2024-05-03T21:00:00Z">
        <w:r w:rsidR="00931B8B" w:rsidDel="00110243">
          <w:rPr>
            <w:rFonts w:ascii="Arial" w:hAnsi="Arial" w:cs="Arial"/>
          </w:rPr>
          <w:delText>when</w:delText>
        </w:r>
        <w:r w:rsidR="00930AB0" w:rsidDel="00110243">
          <w:rPr>
            <w:rFonts w:ascii="Arial" w:hAnsi="Arial" w:cs="Arial"/>
          </w:rPr>
          <w:delText xml:space="preserve"> perform</w:delText>
        </w:r>
        <w:r w:rsidR="00931B8B" w:rsidDel="00110243">
          <w:rPr>
            <w:rFonts w:ascii="Arial" w:hAnsi="Arial" w:cs="Arial"/>
          </w:rPr>
          <w:delText>ing</w:delText>
        </w:r>
      </w:del>
      <w:ins w:id="1197" w:author="Nizet, Victor" w:date="2024-05-03T21:00:00Z">
        <w:r w:rsidR="00110243">
          <w:rPr>
            <w:rFonts w:ascii="Arial" w:hAnsi="Arial" w:cs="Arial"/>
          </w:rPr>
          <w:t>in</w:t>
        </w:r>
      </w:ins>
      <w:r w:rsidR="00930AB0">
        <w:rPr>
          <w:rFonts w:ascii="Arial" w:hAnsi="Arial" w:cs="Arial"/>
        </w:rPr>
        <w:t xml:space="preserve"> blood culture-based testing. </w:t>
      </w:r>
      <w:del w:id="1198" w:author="Nizet, Victor" w:date="2024-05-03T21:00:00Z">
        <w:r w:rsidR="00151720" w:rsidDel="00110243">
          <w:rPr>
            <w:rFonts w:ascii="Arial" w:hAnsi="Arial" w:cs="Arial"/>
          </w:rPr>
          <w:delText xml:space="preserve">In </w:delText>
        </w:r>
      </w:del>
      <w:ins w:id="1199" w:author="Nizet, Victor" w:date="2024-05-03T21:00:00Z">
        <w:r w:rsidR="00110243">
          <w:rPr>
            <w:rFonts w:ascii="Arial" w:hAnsi="Arial" w:cs="Arial"/>
          </w:rPr>
          <w:t xml:space="preserve">As a </w:t>
        </w:r>
      </w:ins>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del w:id="1200" w:author="Nizet, Victor" w:date="2024-05-03T21:00:00Z">
        <w:r w:rsidR="00930AB0" w:rsidDel="00110243">
          <w:rPr>
            <w:rFonts w:ascii="Arial" w:hAnsi="Arial" w:cs="Arial"/>
          </w:rPr>
          <w:delText>on the time scale o</w:delText>
        </w:r>
      </w:del>
      <w:ins w:id="1201" w:author="Nizet, Victor" w:date="2024-05-03T21:00:00Z">
        <w:r w:rsidR="00110243">
          <w:rPr>
            <w:rFonts w:ascii="Arial" w:hAnsi="Arial" w:cs="Arial"/>
          </w:rPr>
          <w:t>within</w:t>
        </w:r>
      </w:ins>
      <w:del w:id="1202" w:author="Nizet, Victor" w:date="2024-05-03T21:00:00Z">
        <w:r w:rsidR="00930AB0" w:rsidDel="00110243">
          <w:rPr>
            <w:rFonts w:ascii="Arial" w:hAnsi="Arial" w:cs="Arial"/>
          </w:rPr>
          <w:delText>f</w:delText>
        </w:r>
      </w:del>
      <w:r w:rsidR="00930AB0">
        <w:rPr>
          <w:rFonts w:ascii="Arial" w:hAnsi="Arial" w:cs="Arial"/>
        </w:rPr>
        <w:t xml:space="preserve"> hours rather than days. If true differences in host systemic response exist, </w:t>
      </w:r>
      <w:del w:id="1203" w:author="Nizet, Victor" w:date="2024-05-03T21:00:00Z">
        <w:r w:rsidR="00930AB0" w:rsidDel="00110243">
          <w:rPr>
            <w:rFonts w:ascii="Arial" w:hAnsi="Arial" w:cs="Arial"/>
          </w:rPr>
          <w:delText xml:space="preserve">then </w:delText>
        </w:r>
      </w:del>
      <w:r w:rsidR="00930AB0">
        <w:rPr>
          <w:rFonts w:ascii="Arial" w:hAnsi="Arial" w:cs="Arial"/>
        </w:rPr>
        <w:t>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E7A3278" w:rsidR="00A26A1F" w:rsidRDefault="00D13E0C" w:rsidP="003E49C3">
      <w:pPr>
        <w:spacing w:line="480" w:lineRule="auto"/>
        <w:ind w:firstLine="720"/>
        <w:rPr>
          <w:rFonts w:ascii="Arial" w:hAnsi="Arial" w:cs="Arial"/>
        </w:rPr>
      </w:pPr>
      <w:r>
        <w:rPr>
          <w:rFonts w:ascii="Arial" w:hAnsi="Arial" w:cs="Arial"/>
        </w:rPr>
        <w:lastRenderedPageBreak/>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del w:id="1204" w:author="Nizet, Victor" w:date="2024-05-03T21:54:00Z">
        <w:r w:rsidR="00AB6BCF" w:rsidDel="002D08AB">
          <w:rPr>
            <w:rFonts w:ascii="Arial" w:hAnsi="Arial" w:cs="Arial"/>
          </w:rPr>
          <w:delText xml:space="preserve">uses </w:delText>
        </w:r>
      </w:del>
      <w:ins w:id="1205" w:author="Nizet, Victor" w:date="2024-05-03T21:54:00Z">
        <w:r w:rsidR="002D08AB">
          <w:rPr>
            <w:rFonts w:ascii="Arial" w:hAnsi="Arial" w:cs="Arial"/>
          </w:rPr>
          <w:t xml:space="preserve">employs </w:t>
        </w:r>
      </w:ins>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ins w:id="1206" w:author="Nizet, Victor" w:date="2024-05-03T21:55:00Z">
        <w:r w:rsidR="002D08AB">
          <w:rPr>
            <w:rFonts w:ascii="Arial" w:hAnsi="Arial" w:cs="Arial"/>
          </w:rPr>
          <w:t xml:space="preserve">using </w:t>
        </w:r>
      </w:ins>
      <w:r w:rsidR="00A81EB5">
        <w:rPr>
          <w:rFonts w:ascii="Arial" w:hAnsi="Arial" w:cs="Arial"/>
        </w:rPr>
        <w:t xml:space="preserve">TMT </w:t>
      </w:r>
      <w:r w:rsidR="00CF169D" w:rsidRPr="00CF169D">
        <w:rPr>
          <w:rFonts w:ascii="Arial" w:hAnsi="Arial" w:cs="Arial"/>
        </w:rPr>
        <w:t xml:space="preserve">multi-omics to begin </w:t>
      </w:r>
      <w:del w:id="1207" w:author="Nizet, Victor" w:date="2024-05-03T21:55:00Z">
        <w:r w:rsidR="00CF169D" w:rsidRPr="00CF169D" w:rsidDel="002D08AB">
          <w:rPr>
            <w:rFonts w:ascii="Arial" w:hAnsi="Arial" w:cs="Arial"/>
          </w:rPr>
          <w:delText xml:space="preserve">to </w:delText>
        </w:r>
      </w:del>
      <w:r w:rsidR="00CF169D" w:rsidRPr="00CF169D">
        <w:rPr>
          <w:rFonts w:ascii="Arial" w:hAnsi="Arial" w:cs="Arial"/>
        </w:rPr>
        <w:t>dissect</w:t>
      </w:r>
      <w:ins w:id="1208" w:author="Nizet, Victor" w:date="2024-05-03T21:55:00Z">
        <w:r w:rsidR="002D08AB">
          <w:rPr>
            <w:rFonts w:ascii="Arial" w:hAnsi="Arial" w:cs="Arial"/>
          </w:rPr>
          <w:t>ing</w:t>
        </w:r>
      </w:ins>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del w:id="1209" w:author="Nizet, Victor" w:date="2024-05-03T21:55:00Z">
        <w:r w:rsidR="00CF169D" w:rsidRPr="00CF169D" w:rsidDel="002D08AB">
          <w:rPr>
            <w:rFonts w:ascii="Arial" w:hAnsi="Arial" w:cs="Arial"/>
          </w:rPr>
          <w:delText>enterococcal bacteremia</w:delText>
        </w:r>
      </w:del>
      <w:ins w:id="1210" w:author="Nizet, Victor" w:date="2024-05-03T21:55:00Z">
        <w:r w:rsidR="002D08AB">
          <w:rPr>
            <w:rFonts w:ascii="Arial" w:hAnsi="Arial" w:cs="Arial"/>
          </w:rPr>
          <w:t>EcB</w:t>
        </w:r>
      </w:ins>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del w:id="1211" w:author="Nizet, Victor" w:date="2024-05-03T21:55:00Z">
        <w:r w:rsidR="00CF169D" w:rsidRPr="00CF169D" w:rsidDel="002D08AB">
          <w:rPr>
            <w:rFonts w:ascii="Arial" w:hAnsi="Arial" w:cs="Arial"/>
          </w:rPr>
          <w:delText>characteriz</w:delText>
        </w:r>
        <w:r w:rsidR="00AB6BCF" w:rsidDel="002D08AB">
          <w:rPr>
            <w:rFonts w:ascii="Arial" w:hAnsi="Arial" w:cs="Arial"/>
          </w:rPr>
          <w:delText>ing</w:delText>
        </w:r>
        <w:r w:rsidR="00CF169D" w:rsidRPr="00CF169D" w:rsidDel="002D08AB">
          <w:rPr>
            <w:rFonts w:ascii="Arial" w:hAnsi="Arial" w:cs="Arial"/>
          </w:rPr>
          <w:delText xml:space="preserve"> </w:delText>
        </w:r>
      </w:del>
      <w:ins w:id="1212" w:author="Nizet, Victor" w:date="2024-05-03T21:55:00Z">
        <w:r w:rsidR="002D08AB">
          <w:rPr>
            <w:rFonts w:ascii="Arial" w:hAnsi="Arial" w:cs="Arial"/>
          </w:rPr>
          <w:t>to characterize</w:t>
        </w:r>
        <w:r w:rsidR="002D08AB" w:rsidRPr="00CF169D">
          <w:rPr>
            <w:rFonts w:ascii="Arial" w:hAnsi="Arial" w:cs="Arial"/>
          </w:rPr>
          <w:t xml:space="preserve"> </w:t>
        </w:r>
      </w:ins>
      <w:r w:rsidR="00CF169D" w:rsidRPr="00CF169D">
        <w:rPr>
          <w:rFonts w:ascii="Arial" w:hAnsi="Arial" w:cs="Arial"/>
        </w:rPr>
        <w:t xml:space="preserve">the host response </w:t>
      </w:r>
      <w:del w:id="1213" w:author="Nizet, Victor" w:date="2024-05-03T21:55:00Z">
        <w:r w:rsidR="00CF169D" w:rsidRPr="00CF169D" w:rsidDel="002D08AB">
          <w:rPr>
            <w:rFonts w:ascii="Arial" w:hAnsi="Arial" w:cs="Arial"/>
          </w:rPr>
          <w:delText xml:space="preserve">to </w:delText>
        </w:r>
        <w:r w:rsidR="00AF3246" w:rsidDel="002D08AB">
          <w:rPr>
            <w:rFonts w:ascii="Arial" w:hAnsi="Arial" w:cs="Arial"/>
          </w:rPr>
          <w:delText>enterococcal bacteremia</w:delText>
        </w:r>
      </w:del>
      <w:ins w:id="1214" w:author="Nizet, Victor" w:date="2024-05-03T21:55:00Z">
        <w:r w:rsidR="002D08AB">
          <w:rPr>
            <w:rFonts w:ascii="Arial" w:hAnsi="Arial" w:cs="Arial"/>
          </w:rPr>
          <w:t>EcB</w:t>
        </w:r>
      </w:ins>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del w:id="1215" w:author="Nizet, Victor" w:date="2024-05-03T21:55:00Z">
        <w:r w:rsidR="006F68E7" w:rsidDel="002D08AB">
          <w:rPr>
            <w:rFonts w:ascii="Arial" w:hAnsi="Arial" w:cs="Arial"/>
          </w:rPr>
          <w:delText xml:space="preserve">determining </w:delText>
        </w:r>
      </w:del>
      <w:ins w:id="1216" w:author="Nizet, Victor" w:date="2024-05-03T21:55:00Z">
        <w:r w:rsidR="002D08AB">
          <w:rPr>
            <w:rFonts w:ascii="Arial" w:hAnsi="Arial" w:cs="Arial"/>
          </w:rPr>
          <w:t xml:space="preserve">to determine </w:t>
        </w:r>
      </w:ins>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del w:id="1217" w:author="Nizet, Victor" w:date="2024-05-03T21:56:00Z">
        <w:r w:rsidR="00AF3246" w:rsidDel="002D08AB">
          <w:rPr>
            <w:rFonts w:ascii="Arial" w:hAnsi="Arial" w:cs="Arial"/>
          </w:rPr>
          <w:delText xml:space="preserve">defining </w:delText>
        </w:r>
      </w:del>
      <w:ins w:id="1218" w:author="Nizet, Victor" w:date="2024-05-03T21:56:00Z">
        <w:r w:rsidR="002D08AB">
          <w:rPr>
            <w:rFonts w:ascii="Arial" w:hAnsi="Arial" w:cs="Arial"/>
          </w:rPr>
          <w:t xml:space="preserve">to define </w:t>
        </w:r>
      </w:ins>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ins w:id="1219" w:author="Nizet, Victor" w:date="2024-05-03T21:56:00Z">
        <w:r w:rsidR="002D08AB">
          <w:rPr>
            <w:rFonts w:ascii="Arial" w:hAnsi="Arial" w:cs="Arial"/>
          </w:rPr>
          <w:t>s</w:t>
        </w:r>
      </w:ins>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477CBCE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del w:id="1220" w:author="Nizet, Victor" w:date="2024-05-03T22:02:00Z">
        <w:r w:rsidR="00D46237" w:rsidDel="002D08AB">
          <w:rPr>
            <w:rFonts w:ascii="Arial" w:hAnsi="Arial" w:cs="Arial"/>
          </w:rPr>
          <w:delText>As such, w</w:delText>
        </w:r>
      </w:del>
      <w:ins w:id="1221" w:author="Nizet, Victor" w:date="2024-05-03T22:02:00Z">
        <w:r w:rsidR="002D08AB">
          <w:rPr>
            <w:rFonts w:ascii="Arial" w:hAnsi="Arial" w:cs="Arial"/>
          </w:rPr>
          <w:t>W</w:t>
        </w:r>
      </w:ins>
      <w:r w:rsidR="00D46237">
        <w:rPr>
          <w:rFonts w:ascii="Arial" w:hAnsi="Arial" w:cs="Arial"/>
        </w:rPr>
        <w:t xml:space="preserve">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del w:id="1222" w:author="Nizet, Victor" w:date="2024-05-03T22:02:00Z">
        <w:r w:rsidR="00471220" w:rsidDel="002D08AB">
          <w:rPr>
            <w:rFonts w:ascii="Arial" w:hAnsi="Arial" w:cs="Arial"/>
          </w:rPr>
          <w:delText>shows there is</w:delText>
        </w:r>
      </w:del>
      <w:ins w:id="1223" w:author="Nizet, Victor" w:date="2024-05-03T22:02:00Z">
        <w:r w:rsidR="002D08AB">
          <w:rPr>
            <w:rFonts w:ascii="Arial" w:hAnsi="Arial" w:cs="Arial"/>
          </w:rPr>
          <w:t>indicates</w:t>
        </w:r>
      </w:ins>
      <w:r w:rsidR="00471220">
        <w:rPr>
          <w:rFonts w:ascii="Arial" w:hAnsi="Arial" w:cs="Arial"/>
        </w:rPr>
        <w:t xml:space="preserve"> the potential for molecular diagnostics to predict </w:t>
      </w:r>
      <w:del w:id="1224" w:author="Nizet, Victor" w:date="2024-05-03T22:02:00Z">
        <w:r w:rsidR="00471220" w:rsidDel="002D08AB">
          <w:rPr>
            <w:rFonts w:ascii="Arial" w:hAnsi="Arial" w:cs="Arial"/>
          </w:rPr>
          <w:delText>Enterococcal bacteremia</w:delText>
        </w:r>
      </w:del>
      <w:ins w:id="1225" w:author="Nizet, Victor" w:date="2024-05-03T22:02:00Z">
        <w:r w:rsidR="002D08AB">
          <w:rPr>
            <w:rFonts w:ascii="Arial" w:hAnsi="Arial" w:cs="Arial"/>
          </w:rPr>
          <w:t>EcB</w:t>
        </w:r>
      </w:ins>
      <w:r w:rsidR="00471220">
        <w:rPr>
          <w:rFonts w:ascii="Arial" w:hAnsi="Arial" w:cs="Arial"/>
        </w:rPr>
        <w:t xml:space="preserve">, but for these diagnostics to be more clinically useful than general molecular markers of inflammation such as CRP or SAA1, they must have some specificity to </w:t>
      </w:r>
      <w:del w:id="1226" w:author="Nizet, Victor" w:date="2024-05-03T22:03:00Z">
        <w:r w:rsidR="00471220" w:rsidDel="002D08AB">
          <w:rPr>
            <w:rFonts w:ascii="Arial" w:hAnsi="Arial" w:cs="Arial"/>
          </w:rPr>
          <w:delText>Enterococcal bacteremia</w:delText>
        </w:r>
      </w:del>
      <w:ins w:id="1227" w:author="Nizet, Victor" w:date="2024-05-03T22:03:00Z">
        <w:r w:rsidR="002D08AB">
          <w:rPr>
            <w:rFonts w:ascii="Arial" w:hAnsi="Arial" w:cs="Arial"/>
          </w:rPr>
          <w:t>EcB</w:t>
        </w:r>
      </w:ins>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w:t>
      </w:r>
      <w:del w:id="1228" w:author="Nizet, Victor" w:date="2024-05-03T22:03:00Z">
        <w:r w:rsidR="00471220" w:rsidDel="002D08AB">
          <w:rPr>
            <w:rFonts w:ascii="Arial" w:hAnsi="Arial" w:cs="Arial"/>
          </w:rPr>
          <w:delText xml:space="preserve">an </w:delText>
        </w:r>
      </w:del>
      <w:r w:rsidR="00471220">
        <w:rPr>
          <w:rFonts w:ascii="Arial" w:hAnsi="Arial" w:cs="Arial"/>
        </w:rPr>
        <w:t>indicator</w:t>
      </w:r>
      <w:ins w:id="1229" w:author="Nizet, Victor" w:date="2024-05-03T22:03:00Z">
        <w:r w:rsidR="002D08AB">
          <w:rPr>
            <w:rFonts w:ascii="Arial" w:hAnsi="Arial" w:cs="Arial"/>
          </w:rPr>
          <w:t>s</w:t>
        </w:r>
      </w:ins>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w:t>
      </w:r>
      <w:del w:id="1230" w:author="Nizet, Victor" w:date="2024-05-03T22:03:00Z">
        <w:r w:rsidR="00821621" w:rsidDel="002D08AB">
          <w:rPr>
            <w:rFonts w:ascii="Arial" w:hAnsi="Arial" w:cs="Arial"/>
          </w:rPr>
          <w:delText xml:space="preserve">that there were indeed </w:delText>
        </w:r>
      </w:del>
      <w:r w:rsidR="00821621">
        <w:rPr>
          <w:rFonts w:ascii="Arial" w:hAnsi="Arial" w:cs="Arial"/>
        </w:rPr>
        <w:t xml:space="preserve">several significant proteins and biological processes </w:t>
      </w:r>
      <w:r w:rsidR="00A12308">
        <w:rPr>
          <w:rFonts w:ascii="Arial" w:hAnsi="Arial" w:cs="Arial"/>
        </w:rPr>
        <w:t>t</w:t>
      </w:r>
      <w:r w:rsidR="00821621">
        <w:rPr>
          <w:rFonts w:ascii="Arial" w:hAnsi="Arial" w:cs="Arial"/>
        </w:rPr>
        <w:t>hat differed across these two types of bacteremia</w:t>
      </w:r>
      <w:ins w:id="1231" w:author="Nizet, Victor" w:date="2024-05-03T22:03:00Z">
        <w:r w:rsidR="002D08AB">
          <w:rPr>
            <w:rFonts w:ascii="Arial" w:hAnsi="Arial" w:cs="Arial"/>
          </w:rPr>
          <w:t>,</w:t>
        </w:r>
      </w:ins>
      <w:r w:rsidR="00821621">
        <w:rPr>
          <w:rFonts w:ascii="Arial" w:hAnsi="Arial" w:cs="Arial"/>
        </w:rPr>
        <w:t xml:space="preserve"> in addition to </w:t>
      </w:r>
      <w:r w:rsidR="00A12308">
        <w:rPr>
          <w:rFonts w:ascii="Arial" w:hAnsi="Arial" w:cs="Arial"/>
        </w:rPr>
        <w:t xml:space="preserve">many expected conserved </w:t>
      </w:r>
      <w:r w:rsidR="00A12308">
        <w:rPr>
          <w:rFonts w:ascii="Arial" w:hAnsi="Arial" w:cs="Arial"/>
        </w:rPr>
        <w:lastRenderedPageBreak/>
        <w:t>respons</w:t>
      </w:r>
      <w:r>
        <w:rPr>
          <w:rFonts w:ascii="Arial" w:hAnsi="Arial" w:cs="Arial"/>
        </w:rPr>
        <w:t xml:space="preserve">es. </w:t>
      </w:r>
      <w:r w:rsidR="002E6B24">
        <w:rPr>
          <w:rFonts w:ascii="Arial" w:hAnsi="Arial" w:cs="Arial"/>
        </w:rPr>
        <w:t xml:space="preserve">Notably, </w:t>
      </w:r>
      <w:del w:id="1232" w:author="Nizet, Victor" w:date="2024-05-03T22:04:00Z">
        <w:r w:rsidR="002E6B24" w:rsidDel="002D08AB">
          <w:rPr>
            <w:rFonts w:ascii="Arial" w:hAnsi="Arial" w:cs="Arial"/>
          </w:rPr>
          <w:delText>we observed</w:delText>
        </w:r>
        <w:r w:rsidDel="002D08AB">
          <w:rPr>
            <w:rFonts w:ascii="Arial" w:hAnsi="Arial" w:cs="Arial"/>
          </w:rPr>
          <w:delText xml:space="preserve"> that </w:delText>
        </w:r>
      </w:del>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ins w:id="1233" w:author="Nizet, Victor" w:date="2024-05-03T22:04:00Z">
        <w:r w:rsidR="002D08AB">
          <w:rPr>
            <w:rFonts w:ascii="Arial" w:hAnsi="Arial" w:cs="Arial"/>
          </w:rPr>
          <w:t>,</w:t>
        </w:r>
      </w:ins>
      <w:r w:rsidR="006A531E">
        <w:rPr>
          <w:rFonts w:ascii="Arial" w:hAnsi="Arial" w:cs="Arial"/>
        </w:rPr>
        <w:t xml:space="preserve"> </w:t>
      </w:r>
      <w:del w:id="1234" w:author="Nizet, Victor" w:date="2024-05-03T22:04:00Z">
        <w:r w:rsidR="006A531E" w:rsidDel="002D08AB">
          <w:rPr>
            <w:rFonts w:ascii="Arial" w:hAnsi="Arial" w:cs="Arial"/>
          </w:rPr>
          <w:delText xml:space="preserve">is </w:delText>
        </w:r>
        <w:r w:rsidDel="002D08AB">
          <w:rPr>
            <w:rFonts w:ascii="Arial" w:hAnsi="Arial" w:cs="Arial"/>
          </w:rPr>
          <w:delText>in combination</w:delText>
        </w:r>
      </w:del>
      <w:ins w:id="1235" w:author="Nizet, Victor" w:date="2024-05-03T22:04:00Z">
        <w:r w:rsidR="002D08AB">
          <w:rPr>
            <w:rFonts w:ascii="Arial" w:hAnsi="Arial" w:cs="Arial"/>
          </w:rPr>
          <w:t>combined</w:t>
        </w:r>
      </w:ins>
      <w:r>
        <w:rPr>
          <w:rFonts w:ascii="Arial" w:hAnsi="Arial" w:cs="Arial"/>
        </w:rPr>
        <w:t xml:space="preserve"> with the </w:t>
      </w:r>
      <w:r w:rsidR="006A531E">
        <w:rPr>
          <w:rFonts w:ascii="Arial" w:hAnsi="Arial" w:cs="Arial"/>
        </w:rPr>
        <w:t xml:space="preserve">observation that </w:t>
      </w:r>
      <w:del w:id="1236" w:author="Nizet, Victor" w:date="2024-05-03T22:04:00Z">
        <w:r w:rsidR="00CF3DD2" w:rsidDel="002D08AB">
          <w:rPr>
            <w:rFonts w:ascii="Arial" w:hAnsi="Arial" w:cs="Arial"/>
          </w:rPr>
          <w:delText>neutrophil</w:delText>
        </w:r>
        <w:r w:rsidR="007C5E19" w:rsidDel="002D08AB">
          <w:rPr>
            <w:rFonts w:ascii="Arial" w:hAnsi="Arial" w:cs="Arial"/>
          </w:rPr>
          <w:delText xml:space="preserve"> </w:delText>
        </w:r>
      </w:del>
      <w:ins w:id="1237" w:author="Nizet, Victor" w:date="2024-05-03T22:04:00Z">
        <w:r w:rsidR="002D08AB">
          <w:rPr>
            <w:rFonts w:ascii="Arial" w:hAnsi="Arial" w:cs="Arial"/>
          </w:rPr>
          <w:t>neutrophil-</w:t>
        </w:r>
      </w:ins>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ins w:id="1238" w:author="Nizet, Victor" w:date="2024-05-03T22:05:00Z">
        <w:r w:rsidR="002D08AB">
          <w:rPr>
            <w:rFonts w:ascii="Arial" w:hAnsi="Arial" w:cs="Arial"/>
          </w:rPr>
          <w:t>,</w:t>
        </w:r>
      </w:ins>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del w:id="1239" w:author="Nizet, Victor" w:date="2024-05-03T22:05:00Z">
        <w:r w:rsidDel="002D08AB">
          <w:rPr>
            <w:rFonts w:ascii="Arial" w:hAnsi="Arial" w:cs="Arial"/>
          </w:rPr>
          <w:delText xml:space="preserve">Enterococcal </w:delText>
        </w:r>
      </w:del>
      <w:ins w:id="1240" w:author="Nizet, Victor" w:date="2024-05-03T22:05:00Z">
        <w:r w:rsidR="002D08AB">
          <w:rPr>
            <w:rFonts w:ascii="Arial" w:hAnsi="Arial" w:cs="Arial"/>
          </w:rPr>
          <w:t xml:space="preserve">EcB </w:t>
        </w:r>
      </w:ins>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w:t>
      </w:r>
      <w:del w:id="1241" w:author="Nizet, Victor" w:date="2024-05-03T22:05:00Z">
        <w:r w:rsidR="00A152E7" w:rsidDel="002D08AB">
          <w:rPr>
            <w:rFonts w:ascii="Arial" w:hAnsi="Arial" w:cs="Arial"/>
          </w:rPr>
          <w:delText>s</w:delText>
        </w:r>
      </w:del>
      <w:r w:rsidR="00A152E7">
        <w:rPr>
          <w:rFonts w:ascii="Arial" w:hAnsi="Arial" w:cs="Arial"/>
        </w:rPr>
        <w:t xml:space="preserve"> </w:t>
      </w:r>
      <w:del w:id="1242" w:author="Nizet, Victor" w:date="2024-05-03T22:05:00Z">
        <w:r w:rsidR="00A152E7" w:rsidDel="002D08AB">
          <w:rPr>
            <w:rFonts w:ascii="Arial" w:hAnsi="Arial" w:cs="Arial"/>
          </w:rPr>
          <w:delText>the</w:delText>
        </w:r>
        <w:r w:rsidR="006A531E" w:rsidDel="002D08AB">
          <w:rPr>
            <w:rFonts w:ascii="Arial" w:hAnsi="Arial" w:cs="Arial"/>
          </w:rPr>
          <w:delText xml:space="preserve"> </w:delText>
        </w:r>
      </w:del>
      <w:ins w:id="1243" w:author="Nizet, Victor" w:date="2024-05-03T22:05:00Z">
        <w:r w:rsidR="002D08AB">
          <w:rPr>
            <w:rFonts w:ascii="Arial" w:hAnsi="Arial" w:cs="Arial"/>
          </w:rPr>
          <w:t xml:space="preserve">a </w:t>
        </w:r>
      </w:ins>
      <w:r w:rsidR="006A531E">
        <w:rPr>
          <w:rFonts w:ascii="Arial" w:hAnsi="Arial" w:cs="Arial"/>
        </w:rPr>
        <w:t>direct comparison of these two data</w:t>
      </w:r>
      <w:del w:id="1244" w:author="Nizet, Victor" w:date="2024-05-03T22:05:00Z">
        <w:r w:rsidR="006A531E" w:rsidDel="002D08AB">
          <w:rPr>
            <w:rFonts w:ascii="Arial" w:hAnsi="Arial" w:cs="Arial"/>
          </w:rPr>
          <w:delText xml:space="preserve"> </w:delText>
        </w:r>
      </w:del>
      <w:r w:rsidR="006A531E">
        <w:rPr>
          <w:rFonts w:ascii="Arial" w:hAnsi="Arial" w:cs="Arial"/>
        </w:rPr>
        <w:t>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ins w:id="1245" w:author="Nizet, Victor" w:date="2024-05-03T22:07:00Z">
        <w:r w:rsidR="00156C9E">
          <w:rPr>
            <w:rFonts w:ascii="Arial" w:hAnsi="Arial" w:cs="Arial"/>
          </w:rPr>
          <w:t>,</w:t>
        </w:r>
      </w:ins>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46078C09"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del w:id="1246" w:author="Nizet, Victor" w:date="2024-05-03T22:08:00Z">
        <w:r w:rsidDel="00156C9E">
          <w:rPr>
            <w:rFonts w:ascii="Arial" w:hAnsi="Arial" w:cs="Arial"/>
          </w:rPr>
          <w:delText xml:space="preserve">of </w:delText>
        </w:r>
      </w:del>
      <w:ins w:id="1247" w:author="Nizet, Victor" w:date="2024-05-03T22:08:00Z">
        <w:r w:rsidR="00156C9E">
          <w:rPr>
            <w:rFonts w:ascii="Arial" w:hAnsi="Arial" w:cs="Arial"/>
          </w:rPr>
          <w:t xml:space="preserve">for </w:t>
        </w:r>
      </w:ins>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w:t>
      </w:r>
      <w:del w:id="1248" w:author="Nizet, Victor" w:date="2024-05-03T22:08:00Z">
        <w:r w:rsidR="006213B6" w:rsidDel="00156C9E">
          <w:rPr>
            <w:rFonts w:ascii="Arial" w:hAnsi="Arial" w:cs="Arial"/>
            <w:color w:val="000000" w:themeColor="text1"/>
          </w:rPr>
          <w:delText xml:space="preserve">of the </w:delText>
        </w:r>
      </w:del>
      <w:r w:rsidR="006213B6">
        <w:rPr>
          <w:rFonts w:ascii="Arial" w:hAnsi="Arial" w:cs="Arial"/>
          <w:color w:val="000000" w:themeColor="text1"/>
        </w:rPr>
        <w:t>major</w:t>
      </w:r>
      <w:r>
        <w:rPr>
          <w:rFonts w:ascii="Arial" w:hAnsi="Arial" w:cs="Arial"/>
          <w:color w:val="000000" w:themeColor="text1"/>
        </w:rPr>
        <w:t xml:space="preserve"> inflammatory cytokines that are </w:t>
      </w:r>
      <w:del w:id="1249" w:author="Nizet, Victor" w:date="2024-05-03T22:08:00Z">
        <w:r w:rsidDel="00156C9E">
          <w:rPr>
            <w:rFonts w:ascii="Arial" w:hAnsi="Arial" w:cs="Arial"/>
            <w:color w:val="000000" w:themeColor="text1"/>
          </w:rPr>
          <w:delText xml:space="preserve">increased </w:delText>
        </w:r>
      </w:del>
      <w:ins w:id="1250" w:author="Nizet, Victor" w:date="2024-05-03T22:08:00Z">
        <w:r w:rsidR="00156C9E">
          <w:rPr>
            <w:rFonts w:ascii="Arial" w:hAnsi="Arial" w:cs="Arial"/>
            <w:color w:val="000000" w:themeColor="text1"/>
          </w:rPr>
          <w:t xml:space="preserve">elevated </w:t>
        </w:r>
      </w:ins>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w:t>
      </w:r>
      <w:ins w:id="1251" w:author="Nizet, Victor" w:date="2024-05-03T22:09:00Z">
        <w:r w:rsidR="00156C9E">
          <w:rPr>
            <w:rFonts w:ascii="Arial" w:hAnsi="Arial" w:cs="Arial"/>
            <w:color w:val="000000" w:themeColor="text1"/>
          </w:rPr>
          <w:t xml:space="preserve">their </w:t>
        </w:r>
      </w:ins>
      <w:r>
        <w:rPr>
          <w:rFonts w:ascii="Arial" w:hAnsi="Arial" w:cs="Arial"/>
          <w:color w:val="000000" w:themeColor="text1"/>
        </w:rPr>
        <w:t xml:space="preserve">production </w:t>
      </w:r>
      <w:del w:id="1252" w:author="Nizet, Victor" w:date="2024-05-03T22:09:00Z">
        <w:r w:rsidDel="00156C9E">
          <w:rPr>
            <w:rFonts w:ascii="Arial" w:hAnsi="Arial" w:cs="Arial"/>
            <w:color w:val="000000" w:themeColor="text1"/>
          </w:rPr>
          <w:delText xml:space="preserve">of these cytokines </w:delText>
        </w:r>
      </w:del>
      <w:r>
        <w:rPr>
          <w:rFonts w:ascii="Arial" w:hAnsi="Arial" w:cs="Arial"/>
          <w:color w:val="000000" w:themeColor="text1"/>
        </w:rPr>
        <w:t xml:space="preserve">by the innate immune system in response to </w:t>
      </w:r>
      <w:del w:id="1253" w:author="Nizet, Victor" w:date="2024-05-03T22:09:00Z">
        <w:r w:rsidDel="00156C9E">
          <w:rPr>
            <w:rFonts w:ascii="Arial" w:hAnsi="Arial" w:cs="Arial"/>
            <w:color w:val="000000" w:themeColor="text1"/>
          </w:rPr>
          <w:delText xml:space="preserve">the presence of </w:delText>
        </w:r>
      </w:del>
      <w:r>
        <w:rPr>
          <w:rFonts w:ascii="Arial" w:hAnsi="Arial" w:cs="Arial"/>
          <w:color w:val="000000" w:themeColor="text1"/>
        </w:rPr>
        <w:t>bacteria</w:t>
      </w:r>
      <w:ins w:id="1254" w:author="Nizet, Victor" w:date="2024-05-03T22:09:00Z">
        <w:r w:rsidR="00156C9E">
          <w:rPr>
            <w:rFonts w:ascii="Arial" w:hAnsi="Arial" w:cs="Arial"/>
            <w:color w:val="000000" w:themeColor="text1"/>
          </w:rPr>
          <w:t>l infection</w:t>
        </w:r>
      </w:ins>
      <w:r>
        <w:rPr>
          <w:rFonts w:ascii="Arial" w:hAnsi="Arial" w:cs="Arial"/>
          <w:color w:val="000000" w:themeColor="text1"/>
        </w:rPr>
        <w:t xml:space="preserve"> </w:t>
      </w:r>
      <w:del w:id="1255" w:author="Nizet, Victor" w:date="2024-05-03T22:09:00Z">
        <w:r w:rsidDel="00156C9E">
          <w:rPr>
            <w:rFonts w:ascii="Arial" w:hAnsi="Arial" w:cs="Arial"/>
            <w:color w:val="000000" w:themeColor="text1"/>
          </w:rPr>
          <w:delText xml:space="preserve">are </w:delText>
        </w:r>
      </w:del>
      <w:ins w:id="1256" w:author="Nizet, Victor" w:date="2024-05-03T22:09:00Z">
        <w:r w:rsidR="00156C9E">
          <w:rPr>
            <w:rFonts w:ascii="Arial" w:hAnsi="Arial" w:cs="Arial"/>
            <w:color w:val="000000" w:themeColor="text1"/>
          </w:rPr>
          <w:t xml:space="preserve">is </w:t>
        </w:r>
      </w:ins>
      <w:r w:rsidR="006213B6">
        <w:rPr>
          <w:rFonts w:ascii="Arial" w:hAnsi="Arial" w:cs="Arial"/>
          <w:color w:val="000000" w:themeColor="text1"/>
        </w:rPr>
        <w:t xml:space="preserve">likely </w:t>
      </w:r>
      <w:ins w:id="1257" w:author="Nizet, Victor" w:date="2024-05-03T22:09:00Z">
        <w:r w:rsidR="00156C9E">
          <w:rPr>
            <w:rFonts w:ascii="Arial" w:hAnsi="Arial" w:cs="Arial"/>
            <w:color w:val="000000" w:themeColor="text1"/>
          </w:rPr>
          <w:t xml:space="preserve">a </w:t>
        </w:r>
      </w:ins>
      <w:r>
        <w:rPr>
          <w:rFonts w:ascii="Arial" w:hAnsi="Arial" w:cs="Arial"/>
          <w:color w:val="000000" w:themeColor="text1"/>
        </w:rPr>
        <w:t>major driver</w:t>
      </w:r>
      <w:del w:id="1258" w:author="Nizet, Victor" w:date="2024-05-03T22:09:00Z">
        <w:r w:rsidDel="00156C9E">
          <w:rPr>
            <w:rFonts w:ascii="Arial" w:hAnsi="Arial" w:cs="Arial"/>
            <w:color w:val="000000" w:themeColor="text1"/>
          </w:rPr>
          <w:delText>s</w:delText>
        </w:r>
      </w:del>
      <w:r>
        <w:rPr>
          <w:rFonts w:ascii="Arial" w:hAnsi="Arial" w:cs="Arial"/>
          <w:color w:val="000000" w:themeColor="text1"/>
        </w:rPr>
        <w:t xml:space="preserve"> of the general inflammatory responses </w:t>
      </w:r>
      <w:del w:id="1259" w:author="Nizet, Victor" w:date="2024-05-03T22:09:00Z">
        <w:r w:rsidDel="00156C9E">
          <w:rPr>
            <w:rFonts w:ascii="Arial" w:hAnsi="Arial" w:cs="Arial"/>
            <w:color w:val="000000" w:themeColor="text1"/>
          </w:rPr>
          <w:lastRenderedPageBreak/>
          <w:delText xml:space="preserve">that we </w:delText>
        </w:r>
      </w:del>
      <w:r>
        <w:rPr>
          <w:rFonts w:ascii="Arial" w:hAnsi="Arial" w:cs="Arial"/>
          <w:color w:val="000000" w:themeColor="text1"/>
        </w:rPr>
        <w:t xml:space="preserve">observed. As such, these </w:t>
      </w:r>
      <w:del w:id="1260" w:author="Nizet, Victor" w:date="2024-05-03T22:10:00Z">
        <w:r w:rsidDel="00156C9E">
          <w:rPr>
            <w:rFonts w:ascii="Arial" w:hAnsi="Arial" w:cs="Arial"/>
            <w:color w:val="000000" w:themeColor="text1"/>
          </w:rPr>
          <w:delText xml:space="preserve">features </w:delText>
        </w:r>
      </w:del>
      <w:ins w:id="1261" w:author="Nizet, Victor" w:date="2024-05-03T22:10:00Z">
        <w:r w:rsidR="00156C9E">
          <w:rPr>
            <w:rFonts w:ascii="Arial" w:hAnsi="Arial" w:cs="Arial"/>
            <w:color w:val="000000" w:themeColor="text1"/>
          </w:rPr>
          <w:t xml:space="preserve">cytokines </w:t>
        </w:r>
      </w:ins>
      <w:r>
        <w:rPr>
          <w:rFonts w:ascii="Arial" w:hAnsi="Arial" w:cs="Arial"/>
          <w:color w:val="000000" w:themeColor="text1"/>
        </w:rPr>
        <w:t xml:space="preserve">are unlikely to be useful for </w:t>
      </w:r>
      <w:ins w:id="1262" w:author="Nizet, Victor" w:date="2024-05-03T22:10:00Z">
        <w:r w:rsidR="00156C9E">
          <w:rPr>
            <w:rFonts w:ascii="Arial" w:hAnsi="Arial" w:cs="Arial"/>
            <w:color w:val="000000" w:themeColor="text1"/>
          </w:rPr>
          <w:t xml:space="preserve">specifically </w:t>
        </w:r>
      </w:ins>
      <w:r>
        <w:rPr>
          <w:rFonts w:ascii="Arial" w:hAnsi="Arial" w:cs="Arial"/>
          <w:color w:val="000000" w:themeColor="text1"/>
        </w:rPr>
        <w:t>predicting</w:t>
      </w:r>
      <w:r w:rsidR="007C5E19">
        <w:rPr>
          <w:rFonts w:ascii="Arial" w:hAnsi="Arial" w:cs="Arial"/>
          <w:color w:val="000000" w:themeColor="text1"/>
        </w:rPr>
        <w:t xml:space="preserve"> EcB</w:t>
      </w:r>
      <w:del w:id="1263" w:author="Nizet, Victor" w:date="2024-05-03T22:10:00Z">
        <w:r w:rsidR="007C5E19" w:rsidDel="00156C9E">
          <w:rPr>
            <w:rFonts w:ascii="Arial" w:hAnsi="Arial" w:cs="Arial"/>
            <w:color w:val="000000" w:themeColor="text1"/>
          </w:rPr>
          <w:delText xml:space="preserve"> </w:delText>
        </w:r>
        <w:r w:rsidDel="00156C9E">
          <w:rPr>
            <w:rFonts w:ascii="Arial" w:hAnsi="Arial" w:cs="Arial"/>
            <w:color w:val="000000" w:themeColor="text1"/>
          </w:rPr>
          <w:delText>specifically</w:delText>
        </w:r>
      </w:del>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2F4E564C"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w:t>
      </w:r>
      <w:del w:id="1264" w:author="Nizet, Victor" w:date="2024-05-03T22:11:00Z">
        <w:r w:rsidDel="00156C9E">
          <w:rPr>
            <w:rFonts w:ascii="Arial" w:hAnsi="Arial" w:cs="Arial"/>
          </w:rPr>
          <w:delText>,</w:delText>
        </w:r>
      </w:del>
      <w:r>
        <w:rPr>
          <w:rFonts w:ascii="Arial" w:hAnsi="Arial" w:cs="Arial"/>
        </w:rPr>
        <w:t xml:space="preserve"> or inflammatory processes were observed to be enriched </w:t>
      </w:r>
      <w:r w:rsidR="007C5E19">
        <w:rPr>
          <w:rFonts w:ascii="Arial" w:hAnsi="Arial" w:cs="Arial"/>
        </w:rPr>
        <w:t>during systemic</w:t>
      </w:r>
      <w:r>
        <w:rPr>
          <w:rFonts w:ascii="Arial" w:hAnsi="Arial" w:cs="Arial"/>
        </w:rPr>
        <w:t xml:space="preserve"> infection</w:t>
      </w:r>
      <w:ins w:id="1265" w:author="Nizet, Victor" w:date="2024-05-03T22:11:00Z">
        <w:r w:rsidR="00156C9E">
          <w:rPr>
            <w:rFonts w:ascii="Arial" w:hAnsi="Arial" w:cs="Arial"/>
          </w:rPr>
          <w:t>s</w:t>
        </w:r>
      </w:ins>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del w:id="1266" w:author="Nizet, Victor" w:date="2024-05-03T22:11:00Z">
        <w:r w:rsidR="00B8008B" w:rsidDel="00156C9E">
          <w:rPr>
            <w:rFonts w:ascii="Arial" w:hAnsi="Arial" w:cs="Arial"/>
          </w:rPr>
          <w:delText xml:space="preserve">successful </w:delText>
        </w:r>
      </w:del>
      <w:ins w:id="1267" w:author="Nizet, Victor" w:date="2024-05-03T22:11:00Z">
        <w:r w:rsidR="00156C9E">
          <w:rPr>
            <w:rFonts w:ascii="Arial" w:hAnsi="Arial" w:cs="Arial"/>
          </w:rPr>
          <w:t xml:space="preserve">effective </w:t>
        </w:r>
      </w:ins>
      <w:r w:rsidR="00B8008B">
        <w:rPr>
          <w:rFonts w:ascii="Arial" w:hAnsi="Arial" w:cs="Arial"/>
        </w:rPr>
        <w:t xml:space="preserve">at distinguishing healthy from </w:t>
      </w:r>
      <w:r w:rsidR="002A126A">
        <w:rPr>
          <w:rFonts w:ascii="Arial" w:hAnsi="Arial" w:cs="Arial"/>
        </w:rPr>
        <w:t>infected</w:t>
      </w:r>
      <w:ins w:id="1268" w:author="Nizet, Victor" w:date="2024-05-03T22:11:00Z">
        <w:r w:rsidR="00156C9E">
          <w:rPr>
            <w:rFonts w:ascii="Arial" w:hAnsi="Arial" w:cs="Arial"/>
          </w:rPr>
          <w:t xml:space="preserve"> individuals</w:t>
        </w:r>
      </w:ins>
      <w:r w:rsidR="002A126A">
        <w:rPr>
          <w:rFonts w:ascii="Arial" w:hAnsi="Arial" w:cs="Arial"/>
        </w:rPr>
        <w:t xml:space="preserve"> have been previously reported to be biomarkers of other inflammatory processes; </w:t>
      </w:r>
      <w:del w:id="1269" w:author="Nizet, Victor" w:date="2024-05-03T22:11:00Z">
        <w:r w:rsidR="002A126A" w:rsidDel="00156C9E">
          <w:rPr>
            <w:rFonts w:ascii="Arial" w:hAnsi="Arial" w:cs="Arial"/>
          </w:rPr>
          <w:delText>including</w:delText>
        </w:r>
        <w:r w:rsidR="00B8008B" w:rsidRPr="00603653" w:rsidDel="00156C9E">
          <w:rPr>
            <w:rFonts w:ascii="Arial" w:hAnsi="Arial" w:cs="Arial"/>
          </w:rPr>
          <w:delText xml:space="preserve"> </w:delText>
        </w:r>
      </w:del>
      <w:ins w:id="1270" w:author="Nizet, Victor" w:date="2024-05-03T22:11:00Z">
        <w:r w:rsidR="00156C9E">
          <w:rPr>
            <w:rFonts w:ascii="Arial" w:hAnsi="Arial" w:cs="Arial"/>
          </w:rPr>
          <w:t>these include</w:t>
        </w:r>
        <w:r w:rsidR="00156C9E" w:rsidRPr="00603653">
          <w:rPr>
            <w:rFonts w:ascii="Arial" w:hAnsi="Arial" w:cs="Arial"/>
          </w:rPr>
          <w:t xml:space="preserve"> </w:t>
        </w:r>
      </w:ins>
      <w:del w:id="1271" w:author="Nizet, Victor" w:date="2024-05-03T22:11:00Z">
        <w:r w:rsidR="00B8008B" w:rsidRPr="00CF169D" w:rsidDel="00156C9E">
          <w:rPr>
            <w:rFonts w:ascii="Arial" w:hAnsi="Arial" w:cs="Arial"/>
          </w:rPr>
          <w:delText>Gelsolin</w:delText>
        </w:r>
        <w:r w:rsidR="00B8008B" w:rsidDel="00156C9E">
          <w:rPr>
            <w:rFonts w:ascii="Arial" w:hAnsi="Arial" w:cs="Arial"/>
          </w:rPr>
          <w:delText xml:space="preserve"> </w:delText>
        </w:r>
      </w:del>
      <w:ins w:id="1272" w:author="Nizet, Victor" w:date="2024-05-03T22:11:00Z">
        <w:r w:rsidR="00156C9E">
          <w:rPr>
            <w:rFonts w:ascii="Arial" w:hAnsi="Arial" w:cs="Arial"/>
          </w:rPr>
          <w:t>g</w:t>
        </w:r>
        <w:r w:rsidR="00156C9E" w:rsidRPr="00CF169D">
          <w:rPr>
            <w:rFonts w:ascii="Arial" w:hAnsi="Arial" w:cs="Arial"/>
          </w:rPr>
          <w:t>elsolin</w:t>
        </w:r>
        <w:r w:rsidR="00156C9E">
          <w:rPr>
            <w:rFonts w:ascii="Arial" w:hAnsi="Arial" w:cs="Arial"/>
          </w:rPr>
          <w:t xml:space="preserve"> </w:t>
        </w:r>
      </w:ins>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del w:id="1273" w:author="Nizet, Victor" w:date="2024-05-03T22:12:00Z">
        <w:r w:rsidR="007C5E19" w:rsidDel="00156C9E">
          <w:rPr>
            <w:rFonts w:ascii="Arial" w:hAnsi="Arial" w:cs="Arial"/>
          </w:rPr>
          <w:delText>makes sense given</w:delText>
        </w:r>
      </w:del>
      <w:ins w:id="1274" w:author="Nizet, Victor" w:date="2024-05-03T22:12:00Z">
        <w:r w:rsidR="00156C9E">
          <w:rPr>
            <w:rFonts w:ascii="Arial" w:hAnsi="Arial" w:cs="Arial"/>
          </w:rPr>
          <w:t>observation aligns with</w:t>
        </w:r>
      </w:ins>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del w:id="1275" w:author="Nizet, Victor" w:date="2024-05-03T22:12:00Z">
        <w:r w:rsidR="007C5E19" w:rsidDel="00156C9E">
          <w:rPr>
            <w:rFonts w:ascii="Arial" w:hAnsi="Arial" w:cs="Arial"/>
          </w:rPr>
          <w:delText>where it has</w:delText>
        </w:r>
        <w:r w:rsidR="00471220" w:rsidDel="00156C9E">
          <w:rPr>
            <w:rFonts w:ascii="Arial" w:hAnsi="Arial" w:cs="Arial"/>
          </w:rPr>
          <w:delText xml:space="preserve"> roles in</w:delText>
        </w:r>
      </w:del>
      <w:ins w:id="1276" w:author="Nizet, Victor" w:date="2024-05-03T22:12:00Z">
        <w:r w:rsidR="00156C9E">
          <w:rPr>
            <w:rFonts w:ascii="Arial" w:hAnsi="Arial" w:cs="Arial"/>
          </w:rPr>
          <w:t>including</w:t>
        </w:r>
      </w:ins>
      <w:r w:rsidR="00471220">
        <w:rPr>
          <w:rFonts w:ascii="Arial" w:hAnsi="Arial" w:cs="Arial"/>
        </w:rPr>
        <w:t xml:space="preserve"> immunity, cellular membrane </w:t>
      </w:r>
      <w:del w:id="1277" w:author="Nizet, Victor" w:date="2024-05-03T22:12:00Z">
        <w:r w:rsidR="00471220" w:rsidDel="00156C9E">
          <w:rPr>
            <w:rFonts w:ascii="Arial" w:hAnsi="Arial" w:cs="Arial"/>
          </w:rPr>
          <w:delText>processes</w:delText>
        </w:r>
      </w:del>
      <w:ins w:id="1278" w:author="Nizet, Victor" w:date="2024-05-03T22:12:00Z">
        <w:r w:rsidR="00156C9E">
          <w:rPr>
            <w:rFonts w:ascii="Arial" w:hAnsi="Arial" w:cs="Arial"/>
          </w:rPr>
          <w:t>functions</w:t>
        </w:r>
      </w:ins>
      <w:r w:rsidR="00471220">
        <w:rPr>
          <w:rFonts w:ascii="Arial" w:hAnsi="Arial" w:cs="Arial"/>
        </w:rPr>
        <w:t xml:space="preserve">, signaling, pathway regulation, </w:t>
      </w:r>
      <w:ins w:id="1279" w:author="Nizet, Victor" w:date="2024-05-03T22:12:00Z">
        <w:r w:rsidR="00156C9E">
          <w:rPr>
            <w:rFonts w:ascii="Arial" w:hAnsi="Arial" w:cs="Arial"/>
          </w:rPr>
          <w:t xml:space="preserve">and as a </w:t>
        </w:r>
      </w:ins>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Both LDL and HDL</w:t>
      </w:r>
      <w:ins w:id="1280" w:author="Nizet, Victor" w:date="2024-05-03T22:13:00Z">
        <w:r w:rsidR="00156C9E">
          <w:rPr>
            <w:rFonts w:ascii="Arial" w:hAnsi="Arial" w:cs="Arial"/>
          </w:rPr>
          <w:t xml:space="preserve"> cholesterol levels</w:t>
        </w:r>
      </w:ins>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del w:id="1281" w:author="Nizet, Victor" w:date="2024-05-03T22:13:00Z">
        <w:r w:rsidR="00D31A26" w:rsidDel="00156C9E">
          <w:rPr>
            <w:rFonts w:ascii="Arial" w:hAnsi="Arial" w:cs="Arial"/>
          </w:rPr>
          <w:delText>one of the</w:delText>
        </w:r>
      </w:del>
      <w:ins w:id="1282" w:author="Nizet, Victor" w:date="2024-05-03T22:13:00Z">
        <w:r w:rsidR="00156C9E">
          <w:rPr>
            <w:rFonts w:ascii="Arial" w:hAnsi="Arial" w:cs="Arial"/>
          </w:rPr>
          <w:t>a</w:t>
        </w:r>
      </w:ins>
      <w:r w:rsidR="00D31A26">
        <w:rPr>
          <w:rFonts w:ascii="Arial" w:hAnsi="Arial" w:cs="Arial"/>
        </w:rPr>
        <w:t xml:space="preserve"> major feature</w:t>
      </w:r>
      <w:del w:id="1283" w:author="Nizet, Victor" w:date="2024-05-03T22:13:00Z">
        <w:r w:rsidR="00D31A26" w:rsidDel="00156C9E">
          <w:rPr>
            <w:rFonts w:ascii="Arial" w:hAnsi="Arial" w:cs="Arial"/>
          </w:rPr>
          <w:delText>s</w:delText>
        </w:r>
      </w:del>
      <w:r w:rsidR="00D31A26">
        <w:rPr>
          <w:rFonts w:ascii="Arial" w:hAnsi="Arial" w:cs="Arial"/>
        </w:rPr>
        <w:t xml:space="preserve"> of </w:t>
      </w:r>
      <w:del w:id="1284" w:author="Nizet, Victor" w:date="2024-05-03T22:13:00Z">
        <w:r w:rsidR="00471220" w:rsidDel="00156C9E">
          <w:rPr>
            <w:rFonts w:ascii="Arial" w:hAnsi="Arial" w:cs="Arial"/>
          </w:rPr>
          <w:delText>Enterococcal bacteremia</w:delText>
        </w:r>
      </w:del>
      <w:ins w:id="1285" w:author="Nizet, Victor" w:date="2024-05-03T22:13:00Z">
        <w:r w:rsidR="00156C9E">
          <w:rPr>
            <w:rFonts w:ascii="Arial" w:hAnsi="Arial" w:cs="Arial"/>
          </w:rPr>
          <w:t>EcB</w:t>
        </w:r>
      </w:ins>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66420A5"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del w:id="1286" w:author="Nizet, Victor" w:date="2024-05-03T22:14:00Z">
        <w:r w:rsidDel="00156C9E">
          <w:rPr>
            <w:rFonts w:ascii="Arial" w:hAnsi="Arial" w:cs="Arial"/>
            <w:color w:val="000000" w:themeColor="text1"/>
          </w:rPr>
          <w:delText xml:space="preserve">in </w:delText>
        </w:r>
      </w:del>
      <w:ins w:id="1287" w:author="Nizet, Victor" w:date="2024-05-03T22:14:00Z">
        <w:r w:rsidR="00156C9E">
          <w:rPr>
            <w:rFonts w:ascii="Arial" w:hAnsi="Arial" w:cs="Arial"/>
            <w:color w:val="000000" w:themeColor="text1"/>
          </w:rPr>
          <w:t xml:space="preserve">across </w:t>
        </w:r>
      </w:ins>
      <w:r>
        <w:rPr>
          <w:rFonts w:ascii="Arial" w:hAnsi="Arial" w:cs="Arial"/>
          <w:color w:val="000000" w:themeColor="text1"/>
        </w:rPr>
        <w:t xml:space="preserve">all bacteremia types </w:t>
      </w:r>
      <w:del w:id="1288" w:author="Nizet, Victor" w:date="2024-05-03T22:14:00Z">
        <w:r w:rsidDel="00156C9E">
          <w:rPr>
            <w:rFonts w:ascii="Arial" w:hAnsi="Arial" w:cs="Arial"/>
            <w:color w:val="000000" w:themeColor="text1"/>
          </w:rPr>
          <w:delText>is a clear indicator of</w:delText>
        </w:r>
      </w:del>
      <w:ins w:id="1289" w:author="Nizet, Victor" w:date="2024-05-03T22:14:00Z">
        <w:r w:rsidR="00156C9E">
          <w:rPr>
            <w:rFonts w:ascii="Arial" w:hAnsi="Arial" w:cs="Arial"/>
            <w:color w:val="000000" w:themeColor="text1"/>
          </w:rPr>
          <w:t>clearly indicate</w:t>
        </w:r>
      </w:ins>
      <w:r>
        <w:rPr>
          <w:rFonts w:ascii="Arial" w:hAnsi="Arial" w:cs="Arial"/>
          <w:color w:val="000000" w:themeColor="text1"/>
        </w:rPr>
        <w:t xml:space="preserve"> cholestasis, where </w:t>
      </w:r>
      <w:del w:id="1290" w:author="Nizet, Victor" w:date="2024-05-03T22:14:00Z">
        <w:r w:rsidDel="00156C9E">
          <w:rPr>
            <w:rFonts w:ascii="Arial" w:hAnsi="Arial" w:cs="Arial"/>
            <w:color w:val="000000" w:themeColor="text1"/>
          </w:rPr>
          <w:delText>t</w:delText>
        </w:r>
        <w:r w:rsidR="0016161F" w:rsidDel="00156C9E">
          <w:rPr>
            <w:rFonts w:ascii="Arial" w:hAnsi="Arial" w:cs="Arial"/>
            <w:color w:val="000000" w:themeColor="text1"/>
          </w:rPr>
          <w:delText xml:space="preserve">he increase in </w:delText>
        </w:r>
      </w:del>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w:t>
      </w:r>
      <w:r w:rsidR="0016161F">
        <w:rPr>
          <w:rFonts w:ascii="Arial" w:hAnsi="Arial" w:cs="Arial"/>
          <w:color w:val="000000" w:themeColor="text1"/>
        </w:rPr>
        <w:lastRenderedPageBreak/>
        <w:t xml:space="preserve">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del w:id="1291" w:author="Nizet, Victor" w:date="2024-05-03T22:14:00Z">
        <w:r w:rsidR="00B8008B" w:rsidDel="00156C9E">
          <w:rPr>
            <w:rFonts w:ascii="Arial" w:hAnsi="Arial" w:cs="Arial"/>
          </w:rPr>
          <w:delText xml:space="preserve">Systemic </w:delText>
        </w:r>
      </w:del>
      <w:ins w:id="1292" w:author="Nizet, Victor" w:date="2024-05-03T22:14:00Z">
        <w:r w:rsidR="00156C9E">
          <w:rPr>
            <w:rFonts w:ascii="Arial" w:hAnsi="Arial" w:cs="Arial"/>
          </w:rPr>
          <w:t>This process is com</w:t>
        </w:r>
      </w:ins>
      <w:ins w:id="1293" w:author="Nizet, Victor" w:date="2024-05-03T22:15:00Z">
        <w:r w:rsidR="00156C9E">
          <w:rPr>
            <w:rFonts w:ascii="Arial" w:hAnsi="Arial" w:cs="Arial"/>
          </w:rPr>
          <w:t xml:space="preserve">monly observed during </w:t>
        </w:r>
      </w:ins>
      <w:ins w:id="1294" w:author="Nizet, Victor" w:date="2024-05-03T22:14:00Z">
        <w:r w:rsidR="00156C9E">
          <w:rPr>
            <w:rFonts w:ascii="Arial" w:hAnsi="Arial" w:cs="Arial"/>
          </w:rPr>
          <w:t xml:space="preserve">ystemic </w:t>
        </w:r>
      </w:ins>
      <w:r w:rsidR="00B8008B">
        <w:rPr>
          <w:rFonts w:ascii="Arial" w:hAnsi="Arial" w:cs="Arial"/>
        </w:rPr>
        <w:t>inflammation</w:t>
      </w:r>
      <w:ins w:id="1295" w:author="Nizet, Victor" w:date="2024-05-03T22:15:00Z">
        <w:r w:rsidR="00156C9E">
          <w:rPr>
            <w:rFonts w:ascii="Arial" w:hAnsi="Arial" w:cs="Arial"/>
          </w:rPr>
          <w:t>, which</w:t>
        </w:r>
      </w:ins>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del w:id="1296" w:author="Nizet, Victor" w:date="2024-05-03T22:15:00Z">
        <w:r w:rsidR="00B8008B" w:rsidDel="00156C9E">
          <w:rPr>
            <w:rFonts w:ascii="Arial" w:hAnsi="Arial" w:cs="Arial"/>
          </w:rPr>
          <w:delText xml:space="preserve">, </w:delText>
        </w:r>
      </w:del>
      <w:ins w:id="1297" w:author="Nizet, Victor" w:date="2024-05-03T22:15:00Z">
        <w:r w:rsidR="00156C9E">
          <w:rPr>
            <w:rFonts w:ascii="Arial" w:hAnsi="Arial" w:cs="Arial"/>
          </w:rPr>
          <w:t xml:space="preserve">. </w:t>
        </w:r>
      </w:ins>
      <w:del w:id="1298" w:author="Nizet, Victor" w:date="2024-05-03T22:15:00Z">
        <w:r w:rsidR="00B8008B" w:rsidDel="00156C9E">
          <w:rPr>
            <w:rFonts w:ascii="Arial" w:hAnsi="Arial" w:cs="Arial"/>
          </w:rPr>
          <w:delText>and as such</w:delText>
        </w:r>
      </w:del>
      <w:ins w:id="1299" w:author="Nizet, Victor" w:date="2024-05-03T22:15:00Z">
        <w:r w:rsidR="00156C9E">
          <w:rPr>
            <w:rFonts w:ascii="Arial" w:hAnsi="Arial" w:cs="Arial"/>
          </w:rPr>
          <w:t>Consequently</w:t>
        </w:r>
      </w:ins>
      <w:r w:rsidR="00B8008B">
        <w:rPr>
          <w:rFonts w:ascii="Arial" w:hAnsi="Arial" w:cs="Arial"/>
        </w:rPr>
        <w:t>, changes in proteins associated with coagulation have been reported as a general response to sepsis</w:t>
      </w:r>
      <w:ins w:id="1300" w:author="Nizet, Victor" w:date="2024-05-03T22:15:00Z">
        <w:r w:rsidR="00156C9E">
          <w:rPr>
            <w:rFonts w:ascii="Arial" w:hAnsi="Arial" w:cs="Arial"/>
          </w:rPr>
          <w:t>,</w:t>
        </w:r>
      </w:ins>
      <w:r w:rsidR="00B8008B">
        <w:rPr>
          <w:rFonts w:ascii="Arial" w:hAnsi="Arial" w:cs="Arial"/>
        </w:rPr>
        <w:t xml:space="preserve">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ins w:id="1301" w:author="Nizet, Victor" w:date="2024-05-03T22:15:00Z">
        <w:r w:rsidR="00156C9E">
          <w:rPr>
            <w:rFonts w:ascii="Arial" w:hAnsi="Arial" w:cs="Arial"/>
          </w:rPr>
          <w:t xml:space="preserve"> individuals</w:t>
        </w:r>
      </w:ins>
      <w:r w:rsidR="00B8008B">
        <w:rPr>
          <w:rFonts w:ascii="Arial" w:hAnsi="Arial" w:cs="Arial"/>
        </w:rPr>
        <w:t xml:space="preserve"> </w:t>
      </w:r>
      <w:r w:rsidR="00CF127C">
        <w:rPr>
          <w:rFonts w:ascii="Arial" w:hAnsi="Arial" w:cs="Arial"/>
        </w:rPr>
        <w:t xml:space="preserve">are known to be involved in </w:t>
      </w:r>
      <w:ins w:id="1302" w:author="Nizet, Victor" w:date="2024-05-03T22:15:00Z">
        <w:r w:rsidR="00156C9E">
          <w:rPr>
            <w:rFonts w:ascii="Arial" w:hAnsi="Arial" w:cs="Arial"/>
          </w:rPr>
          <w:t xml:space="preserve">the </w:t>
        </w:r>
      </w:ins>
      <w:r w:rsidR="00637BCB">
        <w:rPr>
          <w:rFonts w:ascii="Arial" w:hAnsi="Arial" w:cs="Arial"/>
        </w:rPr>
        <w:t>degradation of fibrin clots or platelet aggregation</w:t>
      </w:r>
      <w:ins w:id="1303" w:author="Nizet, Victor" w:date="2024-05-03T22:16:00Z">
        <w:r w:rsidR="00156C9E">
          <w:rPr>
            <w:rFonts w:ascii="Arial" w:hAnsi="Arial" w:cs="Arial"/>
          </w:rPr>
          <w:t>. These include</w:t>
        </w:r>
      </w:ins>
      <w:r w:rsidR="00CF127C">
        <w:rPr>
          <w:rFonts w:ascii="Arial" w:hAnsi="Arial" w:cs="Arial"/>
        </w:rPr>
        <w:t xml:space="preserve"> </w:t>
      </w:r>
      <w:del w:id="1304" w:author="Nizet, Victor" w:date="2024-05-03T22:16:00Z">
        <w:r w:rsidR="00CF127C" w:rsidDel="00156C9E">
          <w:rPr>
            <w:rFonts w:ascii="Arial" w:hAnsi="Arial" w:cs="Arial"/>
          </w:rPr>
          <w:delText>including</w:delText>
        </w:r>
        <w:r w:rsidR="00B8008B" w:rsidRPr="00603653" w:rsidDel="00156C9E">
          <w:rPr>
            <w:rFonts w:ascii="Arial" w:hAnsi="Arial" w:cs="Arial"/>
          </w:rPr>
          <w:delText xml:space="preserve"> </w:delText>
        </w:r>
      </w:del>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del w:id="1305" w:author="Nizet, Victor" w:date="2024-05-03T22:16:00Z">
        <w:r w:rsidR="00B8008B" w:rsidRPr="00CF169D" w:rsidDel="00156C9E">
          <w:rPr>
            <w:rFonts w:ascii="Arial" w:hAnsi="Arial" w:cs="Arial"/>
          </w:rPr>
          <w:delText>,</w:delText>
        </w:r>
      </w:del>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del w:id="1306" w:author="Nizet, Victor" w:date="2024-05-03T22:16:00Z">
        <w:r w:rsidR="00E65C15" w:rsidDel="00156C9E">
          <w:rPr>
            <w:rFonts w:ascii="Arial" w:hAnsi="Arial" w:cs="Arial"/>
          </w:rPr>
          <w:delText xml:space="preserve"> </w:delText>
        </w:r>
      </w:del>
      <w:ins w:id="1307" w:author="Nizet, Victor" w:date="2024-05-03T22:16:00Z">
        <w:r w:rsidR="00156C9E">
          <w:rPr>
            <w:rFonts w:ascii="Arial" w:hAnsi="Arial" w:cs="Arial"/>
          </w:rPr>
          <w:t xml:space="preserve">, </w:t>
        </w:r>
      </w:ins>
      <w:r w:rsidR="00E65C15">
        <w:rPr>
          <w:rFonts w:ascii="Arial" w:hAnsi="Arial" w:cs="Arial"/>
        </w:rPr>
        <w:t>which were increased in infection</w:t>
      </w:r>
      <w:ins w:id="1308" w:author="Nizet, Victor" w:date="2024-05-03T22:16:00Z">
        <w:r w:rsidR="00156C9E">
          <w:rPr>
            <w:rFonts w:ascii="Arial" w:hAnsi="Arial" w:cs="Arial"/>
          </w:rPr>
          <w:t>s</w:t>
        </w:r>
      </w:ins>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del w:id="1309" w:author="Nizet, Victor" w:date="2024-05-03T22:16:00Z">
        <w:r w:rsidR="00E65C15" w:rsidDel="00156C9E">
          <w:rPr>
            <w:rFonts w:ascii="Arial" w:hAnsi="Arial" w:cs="Arial"/>
            <w:color w:val="000000" w:themeColor="text1"/>
          </w:rPr>
          <w:delText xml:space="preserve"> </w:delText>
        </w:r>
      </w:del>
      <w:ins w:id="1310" w:author="Nizet, Victor" w:date="2024-05-03T22:16:00Z">
        <w:r w:rsidR="00156C9E">
          <w:rPr>
            <w:rFonts w:ascii="Arial" w:hAnsi="Arial" w:cs="Arial"/>
            <w:color w:val="000000" w:themeColor="text1"/>
          </w:rPr>
          <w:t xml:space="preserve">, </w:t>
        </w:r>
      </w:ins>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77777777" w:rsidR="00825BEC" w:rsidRDefault="002A126A" w:rsidP="00272006">
      <w:pPr>
        <w:spacing w:line="480" w:lineRule="auto"/>
        <w:ind w:firstLine="720"/>
        <w:rPr>
          <w:ins w:id="1311" w:author="Nizet, Victor" w:date="2024-05-03T22:21:00Z"/>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ins w:id="1312" w:author="Nizet, Victor" w:date="2024-05-03T22:17:00Z">
        <w:r w:rsidR="00825BEC">
          <w:rPr>
            <w:rFonts w:ascii="Arial" w:hAnsi="Arial" w:cs="Arial"/>
          </w:rPr>
          <w:t>, as</w:t>
        </w:r>
      </w:ins>
      <w:r w:rsidR="007C5E19">
        <w:rPr>
          <w:rFonts w:ascii="Arial" w:hAnsi="Arial" w:cs="Arial"/>
        </w:rPr>
        <w:t xml:space="preserve"> </w:t>
      </w:r>
      <w:r w:rsidR="007623AC">
        <w:rPr>
          <w:rFonts w:ascii="Arial" w:hAnsi="Arial" w:cs="Arial"/>
        </w:rPr>
        <w:t>reported in this study</w:t>
      </w:r>
      <w:ins w:id="1313" w:author="Nizet, Victor" w:date="2024-05-03T22:17:00Z">
        <w:r w:rsidR="00825BEC">
          <w:rPr>
            <w:rFonts w:ascii="Arial" w:hAnsi="Arial" w:cs="Arial"/>
          </w:rPr>
          <w:t>,</w:t>
        </w:r>
      </w:ins>
      <w:r w:rsidR="007623AC">
        <w:rPr>
          <w:rFonts w:ascii="Arial" w:hAnsi="Arial" w:cs="Arial"/>
        </w:rPr>
        <w:t xml:space="preserve"> </w:t>
      </w:r>
      <w:del w:id="1314" w:author="Nizet, Victor" w:date="2024-05-03T22:17:00Z">
        <w:r w:rsidR="00E65C15" w:rsidDel="00825BEC">
          <w:rPr>
            <w:rFonts w:ascii="Arial" w:hAnsi="Arial" w:cs="Arial"/>
          </w:rPr>
          <w:delText>are</w:delText>
        </w:r>
        <w:r w:rsidR="007623AC" w:rsidDel="00825BEC">
          <w:rPr>
            <w:rFonts w:ascii="Arial" w:hAnsi="Arial" w:cs="Arial"/>
          </w:rPr>
          <w:delText xml:space="preserve"> </w:delText>
        </w:r>
      </w:del>
      <w:ins w:id="1315" w:author="Nizet, Victor" w:date="2024-05-03T22:17:00Z">
        <w:r w:rsidR="00825BEC">
          <w:rPr>
            <w:rFonts w:ascii="Arial" w:hAnsi="Arial" w:cs="Arial"/>
          </w:rPr>
          <w:t xml:space="preserve">represent </w:t>
        </w:r>
      </w:ins>
      <w:r w:rsidR="007623AC">
        <w:rPr>
          <w:rFonts w:ascii="Arial" w:hAnsi="Arial" w:cs="Arial"/>
        </w:rPr>
        <w:t>novel</w:t>
      </w:r>
      <w:r w:rsidR="00776B33">
        <w:rPr>
          <w:rFonts w:ascii="Arial" w:hAnsi="Arial" w:cs="Arial"/>
        </w:rPr>
        <w:t xml:space="preserve"> associations with bacteremia</w:t>
      </w:r>
      <w:ins w:id="1316" w:author="Nizet, Victor" w:date="2024-05-03T22:17:00Z">
        <w:r w:rsidR="00825BEC">
          <w:rPr>
            <w:rFonts w:ascii="Arial" w:hAnsi="Arial" w:cs="Arial"/>
          </w:rPr>
          <w:t>,</w:t>
        </w:r>
      </w:ins>
      <w:r w:rsidR="00E65C15">
        <w:rPr>
          <w:rFonts w:ascii="Arial" w:hAnsi="Arial" w:cs="Arial"/>
        </w:rPr>
        <w:t xml:space="preserve"> </w:t>
      </w:r>
      <w:del w:id="1317" w:author="Nizet, Victor" w:date="2024-05-03T22:17:00Z">
        <w:r w:rsidR="00E65C15" w:rsidDel="00825BEC">
          <w:rPr>
            <w:rFonts w:ascii="Arial" w:hAnsi="Arial" w:cs="Arial"/>
          </w:rPr>
          <w:delText xml:space="preserve">to our </w:delText>
        </w:r>
        <w:r w:rsidR="007A2946" w:rsidDel="00825BEC">
          <w:rPr>
            <w:rFonts w:ascii="Arial" w:hAnsi="Arial" w:cs="Arial"/>
          </w:rPr>
          <w:delText>knowledge. This</w:delText>
        </w:r>
        <w:r w:rsidR="007623AC" w:rsidDel="00825BEC">
          <w:rPr>
            <w:rFonts w:ascii="Arial" w:hAnsi="Arial" w:cs="Arial"/>
          </w:rPr>
          <w:delText xml:space="preserve"> </w:delText>
        </w:r>
        <w:r w:rsidR="007A2946" w:rsidDel="00825BEC">
          <w:rPr>
            <w:rFonts w:ascii="Arial" w:hAnsi="Arial" w:cs="Arial"/>
          </w:rPr>
          <w:delText>suggests</w:delText>
        </w:r>
        <w:r w:rsidR="007623AC" w:rsidDel="00825BEC">
          <w:rPr>
            <w:rFonts w:ascii="Arial" w:hAnsi="Arial" w:cs="Arial"/>
          </w:rPr>
          <w:delText xml:space="preserve"> </w:delText>
        </w:r>
        <w:r w:rsidR="00D131EB" w:rsidDel="00825BEC">
          <w:rPr>
            <w:rFonts w:ascii="Arial" w:hAnsi="Arial" w:cs="Arial"/>
          </w:rPr>
          <w:delText>there is</w:delText>
        </w:r>
      </w:del>
      <w:ins w:id="1318" w:author="Nizet, Victor" w:date="2024-05-03T22:17:00Z">
        <w:r w:rsidR="00825BEC">
          <w:rPr>
            <w:rFonts w:ascii="Arial" w:hAnsi="Arial" w:cs="Arial"/>
          </w:rPr>
          <w:t>suggesting</w:t>
        </w:r>
      </w:ins>
      <w:r w:rsidR="00D131EB">
        <w:rPr>
          <w:rFonts w:ascii="Arial" w:hAnsi="Arial" w:cs="Arial"/>
        </w:rPr>
        <w:t xml:space="preserve"> </w:t>
      </w:r>
      <w:del w:id="1319" w:author="Nizet, Victor" w:date="2024-05-03T22:17:00Z">
        <w:r w:rsidR="007623AC" w:rsidDel="00825BEC">
          <w:rPr>
            <w:rFonts w:ascii="Arial" w:hAnsi="Arial" w:cs="Arial"/>
          </w:rPr>
          <w:delText>potential for these to be</w:delText>
        </w:r>
      </w:del>
      <w:ins w:id="1320" w:author="Nizet, Victor" w:date="2024-05-03T22:17:00Z">
        <w:r w:rsidR="00825BEC">
          <w:rPr>
            <w:rFonts w:ascii="Arial" w:hAnsi="Arial" w:cs="Arial"/>
          </w:rPr>
          <w:t>as</w:t>
        </w:r>
      </w:ins>
      <w:r w:rsidR="007623AC">
        <w:rPr>
          <w:rFonts w:ascii="Arial" w:hAnsi="Arial" w:cs="Arial"/>
        </w:rPr>
        <w:t xml:space="preserve"> specific markers </w:t>
      </w:r>
      <w:del w:id="1321" w:author="Nizet, Victor" w:date="2024-05-03T22:17:00Z">
        <w:r w:rsidR="007A2946" w:rsidDel="00825BEC">
          <w:rPr>
            <w:rFonts w:ascii="Arial" w:hAnsi="Arial" w:cs="Arial"/>
          </w:rPr>
          <w:delText xml:space="preserve">to </w:delText>
        </w:r>
        <w:r w:rsidR="007623AC" w:rsidDel="00825BEC">
          <w:rPr>
            <w:rFonts w:ascii="Arial" w:hAnsi="Arial" w:cs="Arial"/>
          </w:rPr>
          <w:delText>Enterococcal bacteremia</w:delText>
        </w:r>
      </w:del>
      <w:ins w:id="1322" w:author="Nizet, Victor" w:date="2024-05-03T22:17:00Z">
        <w:r w:rsidR="00825BEC">
          <w:rPr>
            <w:rFonts w:ascii="Arial" w:hAnsi="Arial" w:cs="Arial"/>
          </w:rPr>
          <w:t>for EcB</w:t>
        </w:r>
      </w:ins>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ins w:id="1323" w:author="Nizet, Victor" w:date="2024-05-03T22:18:00Z">
        <w:r w:rsidR="00825BEC">
          <w:rPr>
            <w:rFonts w:ascii="Arial" w:hAnsi="Arial" w:cs="Arial"/>
            <w:color w:val="000000" w:themeColor="text1"/>
          </w:rPr>
          <w:t>,</w:t>
        </w:r>
      </w:ins>
      <w:r w:rsidR="00B2466A">
        <w:rPr>
          <w:rFonts w:ascii="Arial" w:hAnsi="Arial" w:cs="Arial"/>
          <w:color w:val="000000" w:themeColor="text1"/>
        </w:rPr>
        <w:t xml:space="preserve"> have </w:t>
      </w:r>
      <w:del w:id="1324" w:author="Nizet, Victor" w:date="2024-05-03T22:18:00Z">
        <w:r w:rsidR="00B2466A" w:rsidDel="00825BEC">
          <w:rPr>
            <w:rFonts w:ascii="Arial" w:hAnsi="Arial" w:cs="Arial"/>
            <w:color w:val="000000" w:themeColor="text1"/>
          </w:rPr>
          <w:delText>been reported to have</w:delText>
        </w:r>
      </w:del>
      <w:ins w:id="1325" w:author="Nizet, Victor" w:date="2024-05-03T22:18:00Z">
        <w:r w:rsidR="00825BEC">
          <w:rPr>
            <w:rFonts w:ascii="Arial" w:hAnsi="Arial" w:cs="Arial"/>
            <w:color w:val="000000" w:themeColor="text1"/>
          </w:rPr>
          <w:t>noted</w:t>
        </w:r>
      </w:ins>
      <w:r w:rsidR="00B2466A">
        <w:rPr>
          <w:rFonts w:ascii="Arial" w:hAnsi="Arial" w:cs="Arial"/>
          <w:color w:val="000000" w:themeColor="text1"/>
        </w:rPr>
        <w:t xml:space="preserve"> antimicrobial </w:t>
      </w:r>
      <w:del w:id="1326" w:author="Nizet, Victor" w:date="2024-05-03T22:18:00Z">
        <w:r w:rsidR="00B2466A" w:rsidDel="00825BEC">
          <w:rPr>
            <w:rFonts w:ascii="Arial" w:hAnsi="Arial" w:cs="Arial"/>
            <w:color w:val="000000" w:themeColor="text1"/>
          </w:rPr>
          <w:delText>activity</w:delText>
        </w:r>
      </w:del>
      <w:ins w:id="1327" w:author="Nizet, Victor" w:date="2024-05-03T22:18:00Z">
        <w:r w:rsidR="00825BEC">
          <w:rPr>
            <w:rFonts w:ascii="Arial" w:hAnsi="Arial" w:cs="Arial"/>
            <w:color w:val="000000" w:themeColor="text1"/>
          </w:rPr>
          <w:t>activities</w:t>
        </w:r>
      </w:ins>
      <w:r w:rsidR="00B2466A">
        <w:rPr>
          <w:rFonts w:ascii="Arial" w:hAnsi="Arial" w:cs="Arial"/>
          <w:color w:val="000000" w:themeColor="text1"/>
        </w:rPr>
        <w:t>. 9-oxootre</w:t>
      </w:r>
      <w:ins w:id="1328" w:author="Nizet, Victor" w:date="2024-05-03T22:18:00Z">
        <w:r w:rsidR="00825BEC">
          <w:rPr>
            <w:rFonts w:ascii="Arial" w:hAnsi="Arial" w:cs="Arial"/>
            <w:color w:val="000000" w:themeColor="text1"/>
          </w:rPr>
          <w:t>,</w:t>
        </w:r>
      </w:ins>
      <w:r w:rsidR="00B2466A">
        <w:rPr>
          <w:rFonts w:ascii="Arial" w:hAnsi="Arial" w:cs="Arial"/>
          <w:color w:val="000000" w:themeColor="text1"/>
        </w:rPr>
        <w:t xml:space="preserve"> </w:t>
      </w:r>
      <w:del w:id="1329" w:author="Nizet, Victor" w:date="2024-05-03T22:18:00Z">
        <w:r w:rsidR="00B2466A" w:rsidDel="00825BEC">
          <w:rPr>
            <w:rFonts w:ascii="Arial" w:hAnsi="Arial" w:cs="Arial"/>
            <w:color w:val="000000" w:themeColor="text1"/>
          </w:rPr>
          <w:delText xml:space="preserve">belongs to a class of molecules called </w:delText>
        </w:r>
      </w:del>
      <w:ins w:id="1330" w:author="Nizet, Victor" w:date="2024-05-03T22:18:00Z">
        <w:r w:rsidR="00825BEC">
          <w:rPr>
            <w:rFonts w:ascii="Arial" w:hAnsi="Arial" w:cs="Arial"/>
            <w:color w:val="000000" w:themeColor="text1"/>
          </w:rPr>
          <w:t xml:space="preserve">an </w:t>
        </w:r>
      </w:ins>
      <w:r w:rsidR="00B2466A">
        <w:rPr>
          <w:rFonts w:ascii="Arial" w:hAnsi="Arial" w:cs="Arial"/>
          <w:color w:val="000000" w:themeColor="text1"/>
        </w:rPr>
        <w:t xml:space="preserve">oxylipins </w:t>
      </w:r>
      <w:del w:id="1331" w:author="Nizet, Victor" w:date="2024-05-03T22:18:00Z">
        <w:r w:rsidR="00B2466A" w:rsidDel="00825BEC">
          <w:rPr>
            <w:rFonts w:ascii="Arial" w:hAnsi="Arial" w:cs="Arial"/>
            <w:color w:val="000000" w:themeColor="text1"/>
          </w:rPr>
          <w:delText xml:space="preserve">that can be </w:delText>
        </w:r>
      </w:del>
      <w:r w:rsidR="00B2466A">
        <w:rPr>
          <w:rFonts w:ascii="Arial" w:hAnsi="Arial" w:cs="Arial"/>
          <w:color w:val="000000" w:themeColor="text1"/>
        </w:rPr>
        <w:t xml:space="preserve">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del w:id="1332" w:author="Nizet, Victor" w:date="2024-05-03T22:18:00Z">
        <w:r w:rsidR="00B2466A" w:rsidDel="00825BEC">
          <w:rPr>
            <w:rFonts w:ascii="Arial" w:hAnsi="Arial" w:cs="Arial"/>
            <w:color w:val="000000" w:themeColor="text1"/>
          </w:rPr>
          <w:delText xml:space="preserve">reported </w:delText>
        </w:r>
      </w:del>
      <w:ins w:id="1333" w:author="Nizet, Victor" w:date="2024-05-03T22:18:00Z">
        <w:r w:rsidR="00825BEC">
          <w:rPr>
            <w:rFonts w:ascii="Arial" w:hAnsi="Arial" w:cs="Arial"/>
            <w:color w:val="000000" w:themeColor="text1"/>
          </w:rPr>
          <w:t xml:space="preserve">shown </w:t>
        </w:r>
      </w:ins>
      <w:r w:rsidR="00B2466A">
        <w:rPr>
          <w:rFonts w:ascii="Arial" w:hAnsi="Arial" w:cs="Arial"/>
          <w:color w:val="000000" w:themeColor="text1"/>
        </w:rPr>
        <w:t xml:space="preserve">to possess antimicrobial activity </w:t>
      </w:r>
      <w:del w:id="1334" w:author="Nizet, Victor" w:date="2024-05-03T22:18:00Z">
        <w:r w:rsidR="00B2466A" w:rsidDel="00825BEC">
          <w:rPr>
            <w:rFonts w:ascii="Arial" w:hAnsi="Arial" w:cs="Arial"/>
            <w:color w:val="000000" w:themeColor="text1"/>
          </w:rPr>
          <w:delText>on a variety of</w:delText>
        </w:r>
      </w:del>
      <w:ins w:id="1335" w:author="Nizet, Victor" w:date="2024-05-03T22:18:00Z">
        <w:r w:rsidR="00825BEC">
          <w:rPr>
            <w:rFonts w:ascii="Arial" w:hAnsi="Arial" w:cs="Arial"/>
            <w:color w:val="000000" w:themeColor="text1"/>
          </w:rPr>
          <w:t xml:space="preserve">against </w:t>
        </w:r>
      </w:ins>
      <w:ins w:id="1336" w:author="Nizet, Victor" w:date="2024-05-03T22:19:00Z">
        <w:r w:rsidR="00825BEC">
          <w:rPr>
            <w:rFonts w:ascii="Arial" w:hAnsi="Arial" w:cs="Arial"/>
            <w:color w:val="000000" w:themeColor="text1"/>
          </w:rPr>
          <w:t>various</w:t>
        </w:r>
      </w:ins>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del w:id="1337" w:author="Nizet, Victor" w:date="2024-05-03T22:19:00Z">
        <w:r w:rsidR="00776B33" w:rsidDel="00825BEC">
          <w:rPr>
            <w:rFonts w:ascii="Arial" w:hAnsi="Arial" w:cs="Arial"/>
            <w:color w:val="000000" w:themeColor="text1"/>
          </w:rPr>
          <w:delText>while also</w:delText>
        </w:r>
        <w:r w:rsidR="00B2466A" w:rsidDel="00825BEC">
          <w:rPr>
            <w:rFonts w:ascii="Arial" w:hAnsi="Arial" w:cs="Arial"/>
            <w:color w:val="000000" w:themeColor="text1"/>
          </w:rPr>
          <w:delText xml:space="preserve"> possess</w:delText>
        </w:r>
        <w:r w:rsidR="00776B33" w:rsidDel="00825BEC">
          <w:rPr>
            <w:rFonts w:ascii="Arial" w:hAnsi="Arial" w:cs="Arial"/>
            <w:color w:val="000000" w:themeColor="text1"/>
          </w:rPr>
          <w:delText>ing</w:delText>
        </w:r>
      </w:del>
      <w:ins w:id="1338" w:author="Nizet, Victor" w:date="2024-05-03T22:19:00Z">
        <w:r w:rsidR="00825BEC">
          <w:rPr>
            <w:rFonts w:ascii="Arial" w:hAnsi="Arial" w:cs="Arial"/>
            <w:color w:val="000000" w:themeColor="text1"/>
          </w:rPr>
          <w:t>along with</w:t>
        </w:r>
      </w:ins>
      <w:r w:rsidR="00B2466A">
        <w:rPr>
          <w:rFonts w:ascii="Arial" w:hAnsi="Arial" w:cs="Arial"/>
          <w:color w:val="000000" w:themeColor="text1"/>
        </w:rPr>
        <w:t xml:space="preserve"> anti-inflammatory </w:t>
      </w:r>
      <w:del w:id="1339" w:author="Nizet, Victor" w:date="2024-05-03T22:19:00Z">
        <w:r w:rsidR="00B2466A" w:rsidDel="00825BEC">
          <w:rPr>
            <w:rFonts w:ascii="Arial" w:hAnsi="Arial" w:cs="Arial"/>
            <w:color w:val="000000" w:themeColor="text1"/>
          </w:rPr>
          <w:delText>activity</w:delText>
        </w:r>
      </w:del>
      <w:ins w:id="1340" w:author="Nizet, Victor" w:date="2024-05-03T22:19:00Z">
        <w:r w:rsidR="00825BEC">
          <w:rPr>
            <w:rFonts w:ascii="Arial" w:hAnsi="Arial" w:cs="Arial"/>
            <w:color w:val="000000" w:themeColor="text1"/>
          </w:rPr>
          <w:t>properties</w:t>
        </w:r>
      </w:ins>
      <w:r w:rsidR="00B2466A">
        <w:rPr>
          <w:rFonts w:ascii="Arial" w:hAnsi="Arial" w:cs="Arial"/>
          <w:color w:val="000000" w:themeColor="text1"/>
        </w:rPr>
        <w:t xml:space="preserve">. Cyclo(l-phe-d-pro) </w:t>
      </w:r>
      <w:del w:id="1341" w:author="Nizet, Victor" w:date="2024-05-03T22:19:00Z">
        <w:r w:rsidR="00B2466A" w:rsidDel="00825BEC">
          <w:rPr>
            <w:rFonts w:ascii="Arial" w:hAnsi="Arial" w:cs="Arial"/>
            <w:color w:val="000000" w:themeColor="text1"/>
          </w:rPr>
          <w:delText>belongs to a class of molecules called</w:delText>
        </w:r>
      </w:del>
      <w:ins w:id="1342" w:author="Nizet, Victor" w:date="2024-05-03T22:19:00Z">
        <w:r w:rsidR="00825BEC">
          <w:rPr>
            <w:rFonts w:ascii="Arial" w:hAnsi="Arial" w:cs="Arial"/>
            <w:color w:val="000000" w:themeColor="text1"/>
          </w:rPr>
          <w:t>is a</w:t>
        </w:r>
      </w:ins>
      <w:r w:rsidR="00B2466A">
        <w:rPr>
          <w:rFonts w:ascii="Arial" w:hAnsi="Arial" w:cs="Arial"/>
          <w:color w:val="000000" w:themeColor="text1"/>
        </w:rPr>
        <w:t xml:space="preserve"> </w:t>
      </w:r>
      <w:del w:id="1343" w:author="Nizet, Victor" w:date="2024-05-03T22:19:00Z">
        <w:r w:rsidR="00B2466A" w:rsidRPr="003F66B1" w:rsidDel="00825BEC">
          <w:rPr>
            <w:rFonts w:ascii="Arial" w:hAnsi="Arial" w:cs="Arial"/>
            <w:color w:val="000000" w:themeColor="text1"/>
          </w:rPr>
          <w:delText>Diketopiperazine</w:delText>
        </w:r>
        <w:r w:rsidR="00B2466A" w:rsidDel="00825BEC">
          <w:rPr>
            <w:rFonts w:ascii="Arial" w:hAnsi="Arial" w:cs="Arial"/>
            <w:color w:val="000000" w:themeColor="text1"/>
          </w:rPr>
          <w:delText xml:space="preserve">s </w:delText>
        </w:r>
      </w:del>
      <w:ins w:id="1344" w:author="Nizet, Victor" w:date="2024-05-03T22:19:00Z">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s, the </w:t>
        </w:r>
      </w:ins>
      <w:del w:id="1345" w:author="Nizet, Victor" w:date="2024-05-03T22:19:00Z">
        <w:r w:rsidR="00B2466A" w:rsidDel="00825BEC">
          <w:rPr>
            <w:rFonts w:ascii="Arial" w:hAnsi="Arial" w:cs="Arial"/>
            <w:color w:val="000000" w:themeColor="text1"/>
          </w:rPr>
          <w:delText xml:space="preserve">which are the </w:delText>
        </w:r>
      </w:del>
      <w:r w:rsidR="00B2466A">
        <w:rPr>
          <w:rFonts w:ascii="Arial" w:hAnsi="Arial" w:cs="Arial"/>
          <w:color w:val="000000" w:themeColor="text1"/>
        </w:rPr>
        <w:t>smallest cyclic peptides known</w:t>
      </w:r>
      <w:ins w:id="1346" w:author="Nizet, Victor" w:date="2024-05-03T22:19:00Z">
        <w:r w:rsidR="00825BEC">
          <w:rPr>
            <w:rFonts w:ascii="Arial" w:hAnsi="Arial" w:cs="Arial"/>
            <w:color w:val="000000" w:themeColor="text1"/>
          </w:rPr>
          <w:t>,</w:t>
        </w:r>
      </w:ins>
      <w:r w:rsidR="00B2466A">
        <w:rPr>
          <w:rFonts w:ascii="Arial" w:hAnsi="Arial" w:cs="Arial"/>
          <w:color w:val="000000" w:themeColor="text1"/>
        </w:rPr>
        <w:t xml:space="preserve"> </w:t>
      </w:r>
      <w:del w:id="1347" w:author="Nizet, Victor" w:date="2024-05-03T22:19:00Z">
        <w:r w:rsidR="00B2466A" w:rsidDel="00825BEC">
          <w:rPr>
            <w:rFonts w:ascii="Arial" w:hAnsi="Arial" w:cs="Arial"/>
            <w:color w:val="000000" w:themeColor="text1"/>
          </w:rPr>
          <w:delText xml:space="preserve">and have been </w:delText>
        </w:r>
      </w:del>
      <w:r w:rsidR="00B2466A">
        <w:rPr>
          <w:rFonts w:ascii="Arial" w:hAnsi="Arial" w:cs="Arial"/>
          <w:color w:val="000000" w:themeColor="text1"/>
        </w:rPr>
        <w:t xml:space="preserve">isolated from Gram-positive bacteria, </w:t>
      </w:r>
      <w:del w:id="1348" w:author="Nizet, Victor" w:date="2024-05-03T22:20:00Z">
        <w:r w:rsidR="00B2466A" w:rsidDel="00825BEC">
          <w:rPr>
            <w:rFonts w:ascii="Arial" w:hAnsi="Arial" w:cs="Arial"/>
            <w:color w:val="000000" w:themeColor="text1"/>
          </w:rPr>
          <w:delText>fungus</w:delText>
        </w:r>
      </w:del>
      <w:ins w:id="1349" w:author="Nizet, Victor" w:date="2024-05-03T22:20:00Z">
        <w:r w:rsidR="00825BEC">
          <w:rPr>
            <w:rFonts w:ascii="Arial" w:hAnsi="Arial" w:cs="Arial"/>
            <w:color w:val="000000" w:themeColor="text1"/>
          </w:rPr>
          <w:t>fungi</w:t>
        </w:r>
      </w:ins>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w:t>
      </w:r>
      <w:del w:id="1350" w:author="Nizet, Victor" w:date="2024-05-03T22:20:00Z">
        <w:r w:rsidR="00B2466A" w:rsidDel="00825BEC">
          <w:rPr>
            <w:rFonts w:ascii="Arial" w:hAnsi="Arial" w:cs="Arial"/>
            <w:color w:val="000000" w:themeColor="text1"/>
          </w:rPr>
          <w:delText xml:space="preserve">been </w:delText>
        </w:r>
      </w:del>
      <w:r w:rsidR="00B2466A">
        <w:rPr>
          <w:rFonts w:ascii="Arial" w:hAnsi="Arial" w:cs="Arial"/>
          <w:color w:val="000000" w:themeColor="text1"/>
        </w:rPr>
        <w:t xml:space="preserve">demonstrated </w:t>
      </w:r>
      <w:del w:id="1351" w:author="Nizet, Victor" w:date="2024-05-03T22:20:00Z">
        <w:r w:rsidR="00B2466A" w:rsidDel="00825BEC">
          <w:rPr>
            <w:rFonts w:ascii="Arial" w:hAnsi="Arial" w:cs="Arial"/>
            <w:color w:val="000000" w:themeColor="text1"/>
          </w:rPr>
          <w:delText xml:space="preserve">to possess </w:delText>
        </w:r>
      </w:del>
      <w:r w:rsidR="00B2466A">
        <w:rPr>
          <w:rFonts w:ascii="Arial" w:hAnsi="Arial" w:cs="Arial"/>
          <w:color w:val="000000" w:themeColor="text1"/>
        </w:rPr>
        <w:t xml:space="preserve">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del w:id="1352" w:author="Nizet, Victor" w:date="2024-05-03T22:20:00Z">
        <w:r w:rsidR="00B2466A" w:rsidDel="00825BEC">
          <w:rPr>
            <w:rFonts w:ascii="Arial" w:hAnsi="Arial" w:cs="Arial"/>
            <w:color w:val="000000" w:themeColor="text1"/>
          </w:rPr>
          <w:delText xml:space="preserve">has </w:delText>
        </w:r>
      </w:del>
      <w:ins w:id="1353" w:author="Nizet, Victor" w:date="2024-05-03T22:20:00Z">
        <w:r w:rsidR="00825BEC">
          <w:rPr>
            <w:rFonts w:ascii="Arial" w:hAnsi="Arial" w:cs="Arial"/>
            <w:color w:val="000000" w:themeColor="text1"/>
          </w:rPr>
          <w:t xml:space="preserve">possesses </w:t>
        </w:r>
      </w:ins>
      <w:r w:rsidR="00B2466A">
        <w:rPr>
          <w:rFonts w:ascii="Arial" w:hAnsi="Arial" w:cs="Arial"/>
          <w:color w:val="000000" w:themeColor="text1"/>
        </w:rPr>
        <w:lastRenderedPageBreak/>
        <w:t>antimicrobial activity in other contexts</w:t>
      </w:r>
      <w:ins w:id="1354" w:author="Nizet, Victor" w:date="2024-05-03T22:20:00Z">
        <w:r w:rsidR="00825BEC">
          <w:rPr>
            <w:rFonts w:ascii="Arial" w:hAnsi="Arial" w:cs="Arial"/>
            <w:color w:val="000000" w:themeColor="text1"/>
          </w:rPr>
          <w:t xml:space="preserve"> as well</w:t>
        </w:r>
      </w:ins>
      <w:r w:rsidR="00B2466A">
        <w:rPr>
          <w:rFonts w:ascii="Arial" w:hAnsi="Arial" w:cs="Arial"/>
          <w:color w:val="000000" w:themeColor="text1"/>
        </w:rPr>
        <w:t xml:space="preserve">. The </w:t>
      </w:r>
      <w:ins w:id="1355" w:author="Nizet, Victor" w:date="2024-05-03T22:20:00Z">
        <w:r w:rsidR="00825BEC">
          <w:rPr>
            <w:rFonts w:ascii="Arial" w:hAnsi="Arial" w:cs="Arial"/>
            <w:color w:val="000000" w:themeColor="text1"/>
          </w:rPr>
          <w:t xml:space="preserve">observed </w:t>
        </w:r>
      </w:ins>
      <w:r w:rsidR="00B2466A">
        <w:rPr>
          <w:rFonts w:ascii="Arial" w:hAnsi="Arial" w:cs="Arial"/>
          <w:color w:val="000000" w:themeColor="text1"/>
        </w:rPr>
        <w:t xml:space="preserve">reduction in these metabolites </w:t>
      </w:r>
      <w:del w:id="1356" w:author="Nizet, Victor" w:date="2024-05-03T22:20:00Z">
        <w:r w:rsidR="00B2466A" w:rsidDel="00825BEC">
          <w:rPr>
            <w:rFonts w:ascii="Arial" w:hAnsi="Arial" w:cs="Arial"/>
            <w:color w:val="000000" w:themeColor="text1"/>
          </w:rPr>
          <w:delText>observed in</w:delText>
        </w:r>
      </w:del>
      <w:ins w:id="1357" w:author="Nizet, Victor" w:date="2024-05-03T22:20:00Z">
        <w:r w:rsidR="00825BEC">
          <w:rPr>
            <w:rFonts w:ascii="Arial" w:hAnsi="Arial" w:cs="Arial"/>
            <w:color w:val="000000" w:themeColor="text1"/>
          </w:rPr>
          <w:t>during</w:t>
        </w:r>
      </w:ins>
      <w:r w:rsidR="00B2466A">
        <w:rPr>
          <w:rFonts w:ascii="Arial" w:hAnsi="Arial" w:cs="Arial"/>
          <w:color w:val="000000" w:themeColor="text1"/>
        </w:rPr>
        <w:t xml:space="preserve"> infection could indicate </w:t>
      </w:r>
      <w:ins w:id="1358" w:author="Nizet, Victor" w:date="2024-05-03T22:20:00Z">
        <w:r w:rsidR="00825BEC">
          <w:rPr>
            <w:rFonts w:ascii="Arial" w:hAnsi="Arial" w:cs="Arial"/>
            <w:color w:val="000000" w:themeColor="text1"/>
          </w:rPr>
          <w:t xml:space="preserve">the </w:t>
        </w:r>
      </w:ins>
      <w:r w:rsidR="00B2466A">
        <w:rPr>
          <w:rFonts w:ascii="Arial" w:hAnsi="Arial" w:cs="Arial"/>
          <w:color w:val="000000" w:themeColor="text1"/>
        </w:rPr>
        <w:t xml:space="preserve">consumption of these antimicrobial metabolites produced by the host </w:t>
      </w:r>
      <w:del w:id="1359" w:author="Nizet, Victor" w:date="2024-05-03T22:21:00Z">
        <w:r w:rsidR="00A33B63" w:rsidDel="00825BEC">
          <w:rPr>
            <w:rFonts w:ascii="Arial" w:hAnsi="Arial" w:cs="Arial"/>
            <w:color w:val="000000" w:themeColor="text1"/>
          </w:rPr>
          <w:delText>throughout</w:delText>
        </w:r>
        <w:r w:rsidR="00B2466A" w:rsidDel="00825BEC">
          <w:rPr>
            <w:rFonts w:ascii="Arial" w:hAnsi="Arial" w:cs="Arial"/>
            <w:color w:val="000000" w:themeColor="text1"/>
          </w:rPr>
          <w:delText xml:space="preserve"> </w:delText>
        </w:r>
      </w:del>
      <w:ins w:id="1360" w:author="Nizet, Victor" w:date="2024-05-03T22:21:00Z">
        <w:r w:rsidR="00825BEC">
          <w:rPr>
            <w:rFonts w:ascii="Arial" w:hAnsi="Arial" w:cs="Arial"/>
            <w:color w:val="000000" w:themeColor="text1"/>
          </w:rPr>
          <w:t xml:space="preserve">in </w:t>
        </w:r>
      </w:ins>
      <w:r w:rsidR="00B2466A">
        <w:rPr>
          <w:rFonts w:ascii="Arial" w:hAnsi="Arial" w:cs="Arial"/>
          <w:color w:val="000000" w:themeColor="text1"/>
        </w:rPr>
        <w:t>combating</w:t>
      </w:r>
      <w:ins w:id="1361" w:author="Nizet, Victor" w:date="2024-05-03T22:21:00Z">
        <w:r w:rsidR="00825BEC">
          <w:rPr>
            <w:rFonts w:ascii="Arial" w:hAnsi="Arial" w:cs="Arial"/>
            <w:color w:val="000000" w:themeColor="text1"/>
          </w:rPr>
          <w:t xml:space="preserve"> the</w:t>
        </w:r>
      </w:ins>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ins w:id="1362" w:author="Nizet, Victor" w:date="2024-05-03T22:21:00Z"/>
          <w:rFonts w:ascii="Arial" w:hAnsi="Arial" w:cs="Arial"/>
          <w:color w:val="000000" w:themeColor="text1"/>
        </w:rPr>
      </w:pPr>
    </w:p>
    <w:p w14:paraId="5F14C7F8" w14:textId="6D07B34A" w:rsidR="007A2946" w:rsidRPr="00825BEC" w:rsidRDefault="006679E3" w:rsidP="00272006">
      <w:pPr>
        <w:spacing w:line="480" w:lineRule="auto"/>
        <w:ind w:firstLine="720"/>
        <w:rPr>
          <w:rFonts w:ascii="Arial" w:hAnsi="Arial" w:cs="Arial"/>
          <w:color w:val="000000" w:themeColor="text1"/>
          <w:rPrChange w:id="1363" w:author="Nizet, Victor" w:date="2024-05-03T22:21:00Z">
            <w:rPr>
              <w:rFonts w:ascii="Arial" w:hAnsi="Arial" w:cs="Arial"/>
            </w:rPr>
          </w:rPrChange>
        </w:rPr>
      </w:pPr>
      <w:r>
        <w:rPr>
          <w:rFonts w:ascii="Arial" w:hAnsi="Arial" w:cs="Arial"/>
          <w:color w:val="000000" w:themeColor="text1"/>
        </w:rPr>
        <w:t xml:space="preserve"> </w:t>
      </w:r>
      <w:del w:id="1364" w:author="Nizet, Victor" w:date="2024-05-03T22:21:00Z">
        <w:r w:rsidDel="00825BEC">
          <w:rPr>
            <w:rFonts w:ascii="Arial" w:hAnsi="Arial" w:cs="Arial"/>
            <w:color w:val="000000" w:themeColor="text1"/>
          </w:rPr>
          <w:delText>One of the other</w:delText>
        </w:r>
      </w:del>
      <w:ins w:id="1365" w:author="Nizet, Victor" w:date="2024-05-03T22:21:00Z">
        <w:r w:rsidR="00825BEC">
          <w:rPr>
            <w:rFonts w:ascii="Arial" w:hAnsi="Arial" w:cs="Arial"/>
            <w:color w:val="000000" w:themeColor="text1"/>
          </w:rPr>
          <w:t>Another</w:t>
        </w:r>
      </w:ins>
      <w:r>
        <w:rPr>
          <w:rFonts w:ascii="Arial" w:hAnsi="Arial" w:cs="Arial"/>
          <w:color w:val="000000" w:themeColor="text1"/>
        </w:rPr>
        <w:t xml:space="preserve"> top biomarker</w:t>
      </w:r>
      <w:del w:id="1366" w:author="Nizet, Victor" w:date="2024-05-03T22:21:00Z">
        <w:r w:rsidDel="00825BEC">
          <w:rPr>
            <w:rFonts w:ascii="Arial" w:hAnsi="Arial" w:cs="Arial"/>
            <w:color w:val="000000" w:themeColor="text1"/>
          </w:rPr>
          <w:delText>s</w:delText>
        </w:r>
      </w:del>
      <w:r>
        <w:rPr>
          <w:rFonts w:ascii="Arial" w:hAnsi="Arial" w:cs="Arial"/>
          <w:color w:val="000000" w:themeColor="text1"/>
        </w:rPr>
        <w:t xml:space="preserve">,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Pr>
          <w:rFonts w:ascii="Arial" w:hAnsi="Arial" w:cs="Arial"/>
          <w:color w:val="000000" w:themeColor="text1"/>
        </w:rPr>
        <w:t xml:space="preserve">, </w:t>
      </w:r>
      <w:del w:id="1367" w:author="Nizet, Victor" w:date="2024-05-03T22:21:00Z">
        <w:r w:rsidR="00776B33" w:rsidDel="00825BEC">
          <w:rPr>
            <w:rFonts w:ascii="Arial" w:hAnsi="Arial" w:cs="Arial"/>
            <w:color w:val="000000" w:themeColor="text1"/>
          </w:rPr>
          <w:delText xml:space="preserve">is </w:delText>
        </w:r>
      </w:del>
      <w:r w:rsidR="00776B33">
        <w:rPr>
          <w:rFonts w:ascii="Arial" w:hAnsi="Arial" w:cs="Arial"/>
          <w:color w:val="000000" w:themeColor="text1"/>
        </w:rPr>
        <w:t xml:space="preserve">a nucleoside modification </w:t>
      </w:r>
      <w:del w:id="1368" w:author="Nizet, Victor" w:date="2024-05-03T22:21:00Z">
        <w:r w:rsidR="00776B33" w:rsidDel="00825BEC">
          <w:rPr>
            <w:rFonts w:ascii="Arial" w:hAnsi="Arial" w:cs="Arial"/>
            <w:color w:val="000000" w:themeColor="text1"/>
          </w:rPr>
          <w:delText xml:space="preserve">that is </w:delText>
        </w:r>
      </w:del>
      <w:r w:rsidR="00776B33">
        <w:rPr>
          <w:rFonts w:ascii="Arial" w:hAnsi="Arial" w:cs="Arial"/>
          <w:color w:val="000000" w:themeColor="text1"/>
        </w:rPr>
        <w:t>found in all kingdoms of life</w:t>
      </w:r>
      <w:ins w:id="1369" w:author="Nizet, Victor" w:date="2024-05-03T22:21:00Z">
        <w:r w:rsidR="00825BEC">
          <w:rPr>
            <w:rFonts w:ascii="Arial" w:hAnsi="Arial" w:cs="Arial"/>
            <w:color w:val="000000" w:themeColor="text1"/>
          </w:rPr>
          <w:t>,</w:t>
        </w:r>
      </w:ins>
      <w:r w:rsidR="00776B33">
        <w:rPr>
          <w:rFonts w:ascii="Arial" w:hAnsi="Arial" w:cs="Arial"/>
          <w:color w:val="000000" w:themeColor="text1"/>
        </w:rPr>
        <w:t xml:space="preserve"> </w:t>
      </w:r>
      <w:del w:id="1370" w:author="Nizet, Victor" w:date="2024-05-03T22:21:00Z">
        <w:r w:rsidR="00776B33" w:rsidDel="00825BEC">
          <w:rPr>
            <w:rFonts w:ascii="Arial" w:hAnsi="Arial" w:cs="Arial"/>
            <w:color w:val="000000" w:themeColor="text1"/>
          </w:rPr>
          <w:delText xml:space="preserve">and </w:delText>
        </w:r>
      </w:del>
      <w:r w:rsidR="00776B33">
        <w:rPr>
          <w:rFonts w:ascii="Arial" w:hAnsi="Arial" w:cs="Arial"/>
          <w:color w:val="000000" w:themeColor="text1"/>
        </w:rPr>
        <w:t xml:space="preserve">has been </w:t>
      </w:r>
      <w:del w:id="1371" w:author="Nizet, Victor" w:date="2024-05-03T22:21:00Z">
        <w:r w:rsidR="00776B33" w:rsidDel="00825BEC">
          <w:rPr>
            <w:rFonts w:ascii="Arial" w:hAnsi="Arial" w:cs="Arial"/>
            <w:color w:val="000000" w:themeColor="text1"/>
          </w:rPr>
          <w:delText xml:space="preserve">reported </w:delText>
        </w:r>
      </w:del>
      <w:ins w:id="1372" w:author="Nizet, Victor" w:date="2024-05-03T22:21:00Z">
        <w:r w:rsidR="00825BEC">
          <w:rPr>
            <w:rFonts w:ascii="Arial" w:hAnsi="Arial" w:cs="Arial"/>
            <w:color w:val="000000" w:themeColor="text1"/>
          </w:rPr>
          <w:t xml:space="preserve">noted </w:t>
        </w:r>
      </w:ins>
      <w:r w:rsidR="00776B33">
        <w:rPr>
          <w:rFonts w:ascii="Arial" w:hAnsi="Arial" w:cs="Arial"/>
          <w:color w:val="000000" w:themeColor="text1"/>
        </w:rPr>
        <w:t>to restrict translation initiation to AUG and suppress frameshifting at tandem ANN codons</w:t>
      </w:r>
      <w:ins w:id="1373" w:author="Nizet, Victor" w:date="2024-05-03T22:21:00Z">
        <w:r w:rsidR="00825BEC">
          <w:rPr>
            <w:rFonts w:ascii="Arial" w:hAnsi="Arial" w:cs="Arial"/>
            <w:color w:val="000000" w:themeColor="text1"/>
          </w:rPr>
          <w:t>.</w:t>
        </w:r>
      </w:ins>
      <w:r w:rsidR="00776B33">
        <w:rPr>
          <w:rFonts w:ascii="Arial" w:hAnsi="Arial" w:cs="Arial"/>
          <w:color w:val="000000" w:themeColor="text1"/>
        </w:rPr>
        <w:t xml:space="preserve">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del w:id="1374" w:author="Nizet, Victor" w:date="2024-05-03T22:22:00Z">
        <w:r w:rsidDel="00825BEC">
          <w:rPr>
            <w:rFonts w:ascii="Arial" w:hAnsi="Arial" w:cs="Arial"/>
            <w:color w:val="000000" w:themeColor="text1"/>
          </w:rPr>
          <w:delText>,</w:delText>
        </w:r>
      </w:del>
      <w:r>
        <w:rPr>
          <w:rFonts w:ascii="Arial" w:hAnsi="Arial" w:cs="Arial"/>
          <w:color w:val="000000" w:themeColor="text1"/>
        </w:rPr>
        <w:t xml:space="preserve"> </w:t>
      </w:r>
      <w:del w:id="1375" w:author="Nizet, Victor" w:date="2024-05-03T22:22:00Z">
        <w:r w:rsidDel="00825BEC">
          <w:rPr>
            <w:rFonts w:ascii="Arial" w:hAnsi="Arial" w:cs="Arial"/>
            <w:color w:val="000000" w:themeColor="text1"/>
          </w:rPr>
          <w:delText xml:space="preserve">having </w:delText>
        </w:r>
      </w:del>
      <w:ins w:id="1376" w:author="Nizet, Victor" w:date="2024-05-03T22:22:00Z">
        <w:r w:rsidR="00825BEC">
          <w:rPr>
            <w:rFonts w:ascii="Arial" w:hAnsi="Arial" w:cs="Arial"/>
            <w:color w:val="000000" w:themeColor="text1"/>
          </w:rPr>
          <w:t xml:space="preserve">This modification has also </w:t>
        </w:r>
      </w:ins>
      <w:del w:id="1377" w:author="Nizet, Victor" w:date="2024-05-03T22:22:00Z">
        <w:r w:rsidDel="00825BEC">
          <w:rPr>
            <w:rFonts w:ascii="Arial" w:hAnsi="Arial" w:cs="Arial"/>
            <w:color w:val="000000" w:themeColor="text1"/>
          </w:rPr>
          <w:delText xml:space="preserve">previously </w:delText>
        </w:r>
      </w:del>
      <w:r>
        <w:rPr>
          <w:rFonts w:ascii="Arial" w:hAnsi="Arial" w:cs="Arial"/>
          <w:color w:val="000000" w:themeColor="text1"/>
        </w:rPr>
        <w:t>been</w:t>
      </w:r>
      <w:r w:rsidR="00776B33">
        <w:rPr>
          <w:rFonts w:ascii="Arial" w:hAnsi="Arial" w:cs="Arial"/>
          <w:color w:val="000000" w:themeColor="text1"/>
        </w:rPr>
        <w:t xml:space="preserve"> proposed </w:t>
      </w:r>
      <w:ins w:id="1378" w:author="Nizet, Victor" w:date="2024-05-03T22:22:00Z">
        <w:r w:rsidR="00825BEC">
          <w:rPr>
            <w:rFonts w:ascii="Arial" w:hAnsi="Arial" w:cs="Arial"/>
            <w:color w:val="000000" w:themeColor="text1"/>
          </w:rPr>
          <w:t>as</w:t>
        </w:r>
      </w:ins>
      <w:del w:id="1379" w:author="Nizet, Victor" w:date="2024-05-03T22:22:00Z">
        <w:r w:rsidR="00776B33" w:rsidDel="00825BEC">
          <w:rPr>
            <w:rFonts w:ascii="Arial" w:hAnsi="Arial" w:cs="Arial"/>
            <w:color w:val="000000" w:themeColor="text1"/>
          </w:rPr>
          <w:delText>to be</w:delText>
        </w:r>
      </w:del>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del w:id="1380" w:author="Nizet, Victor" w:date="2024-05-03T22:22:00Z">
        <w:r w:rsidR="00AF055C" w:rsidDel="00825BEC">
          <w:rPr>
            <w:rFonts w:ascii="Arial" w:hAnsi="Arial" w:cs="Arial"/>
            <w:color w:val="000000" w:themeColor="text1"/>
          </w:rPr>
          <w:delText xml:space="preserve">Three </w:delText>
        </w:r>
      </w:del>
      <w:ins w:id="1381" w:author="Nizet, Victor" w:date="2024-05-03T22:22:00Z">
        <w:r w:rsidR="00825BEC">
          <w:rPr>
            <w:rFonts w:ascii="Arial" w:hAnsi="Arial" w:cs="Arial"/>
            <w:color w:val="000000" w:themeColor="text1"/>
          </w:rPr>
          <w:t xml:space="preserve">Interestingly, three </w:t>
        </w:r>
      </w:ins>
      <w:r w:rsidR="00AF055C">
        <w:rPr>
          <w:rFonts w:ascii="Arial" w:hAnsi="Arial" w:cs="Arial"/>
          <w:color w:val="000000" w:themeColor="text1"/>
        </w:rPr>
        <w:t>of the most effective metabolites at differentiating healthy from infected</w:t>
      </w:r>
      <w:ins w:id="1382" w:author="Nizet, Victor" w:date="2024-05-03T22:22:00Z">
        <w:r w:rsidR="00825BEC">
          <w:rPr>
            <w:rFonts w:ascii="Arial" w:hAnsi="Arial" w:cs="Arial"/>
            <w:color w:val="000000" w:themeColor="text1"/>
          </w:rPr>
          <w:t xml:space="preserve"> individuals</w:t>
        </w:r>
      </w:ins>
      <w:r w:rsidR="00AF055C">
        <w:rPr>
          <w:rFonts w:ascii="Arial" w:hAnsi="Arial" w:cs="Arial"/>
          <w:color w:val="000000" w:themeColor="text1"/>
        </w:rPr>
        <w:t xml:space="preserve"> </w:t>
      </w:r>
      <w:del w:id="1383" w:author="Nizet, Victor" w:date="2024-05-03T22:22:00Z">
        <w:r w:rsidR="00AF055C" w:rsidDel="00825BEC">
          <w:rPr>
            <w:rFonts w:ascii="Arial" w:hAnsi="Arial" w:cs="Arial"/>
            <w:color w:val="000000" w:themeColor="text1"/>
          </w:rPr>
          <w:delText xml:space="preserve">have </w:delText>
        </w:r>
      </w:del>
      <w:ins w:id="1384" w:author="Nizet, Victor" w:date="2024-05-03T22:22:00Z">
        <w:r w:rsidR="00825BEC">
          <w:rPr>
            <w:rFonts w:ascii="Arial" w:hAnsi="Arial" w:cs="Arial"/>
            <w:color w:val="000000" w:themeColor="text1"/>
          </w:rPr>
          <w:t xml:space="preserve">are used </w:t>
        </w:r>
      </w:ins>
      <w:del w:id="1385" w:author="Nizet, Victor" w:date="2024-05-03T22:22:00Z">
        <w:r w:rsidR="00AF055C" w:rsidDel="00825BEC">
          <w:rPr>
            <w:rFonts w:ascii="Arial" w:hAnsi="Arial" w:cs="Arial"/>
            <w:color w:val="000000" w:themeColor="text1"/>
          </w:rPr>
          <w:delText xml:space="preserve">roles </w:delText>
        </w:r>
      </w:del>
      <w:r w:rsidR="00AF055C">
        <w:rPr>
          <w:rFonts w:ascii="Arial" w:hAnsi="Arial" w:cs="Arial"/>
          <w:color w:val="000000" w:themeColor="text1"/>
        </w:rPr>
        <w:t xml:space="preserve">as </w:t>
      </w:r>
      <w:r w:rsidR="00AF055C" w:rsidRPr="00A70D07">
        <w:rPr>
          <w:rFonts w:ascii="Arial" w:hAnsi="Arial" w:cs="Arial"/>
          <w:color w:val="000000" w:themeColor="text1"/>
        </w:rPr>
        <w:t>plasticizers</w:t>
      </w:r>
      <w:ins w:id="1386" w:author="Nizet, Victor" w:date="2024-05-03T22:23:00Z">
        <w:r w:rsidR="00825BEC">
          <w:rPr>
            <w:rFonts w:ascii="Arial" w:hAnsi="Arial" w:cs="Arial"/>
            <w:color w:val="000000" w:themeColor="text1"/>
          </w:rPr>
          <w:t>:</w:t>
        </w:r>
      </w:ins>
      <w:r w:rsidR="00AF055C">
        <w:rPr>
          <w:rFonts w:ascii="Arial" w:hAnsi="Arial" w:cs="Arial"/>
          <w:color w:val="000000" w:themeColor="text1"/>
        </w:rPr>
        <w:t xml:space="preserve"> </w:t>
      </w:r>
      <w:del w:id="1387" w:author="Nizet, Victor" w:date="2024-05-03T22:23:00Z">
        <w:r w:rsidR="00AF055C" w:rsidDel="00825BEC">
          <w:rPr>
            <w:rFonts w:ascii="Arial" w:hAnsi="Arial" w:cs="Arial"/>
            <w:color w:val="000000" w:themeColor="text1"/>
          </w:rPr>
          <w:delText xml:space="preserve">including </w:delText>
        </w:r>
      </w:del>
      <w:r w:rsidR="00AF055C">
        <w:rPr>
          <w:rFonts w:ascii="Arial" w:hAnsi="Arial" w:cs="Arial"/>
          <w:color w:val="000000" w:themeColor="text1"/>
        </w:rPr>
        <w:t xml:space="preserve">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The</w:t>
      </w:r>
      <w:del w:id="1388" w:author="Nizet, Victor" w:date="2024-05-03T22:23:00Z">
        <w:r w:rsidR="00AF055C" w:rsidDel="00825BEC">
          <w:rPr>
            <w:rFonts w:ascii="Arial" w:hAnsi="Arial" w:cs="Arial"/>
            <w:color w:val="000000" w:themeColor="text1"/>
          </w:rPr>
          <w:delText>se</w:delText>
        </w:r>
      </w:del>
      <w:r w:rsidR="00AF055C">
        <w:rPr>
          <w:rFonts w:ascii="Arial" w:hAnsi="Arial" w:cs="Arial"/>
          <w:color w:val="000000" w:themeColor="text1"/>
        </w:rPr>
        <w:t xml:space="preserve"> differences</w:t>
      </w:r>
      <w:ins w:id="1389" w:author="Nizet, Victor" w:date="2024-05-03T22:23:00Z">
        <w:r w:rsidR="00825BEC">
          <w:rPr>
            <w:rFonts w:ascii="Arial" w:hAnsi="Arial" w:cs="Arial"/>
            <w:color w:val="000000" w:themeColor="text1"/>
          </w:rPr>
          <w:t xml:space="preserve"> observed</w:t>
        </w:r>
      </w:ins>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del w:id="1390" w:author="Nizet, Victor" w:date="2024-05-03T22:23:00Z">
        <w:r w:rsidR="00AF055C" w:rsidDel="00825BEC">
          <w:rPr>
            <w:rFonts w:ascii="Arial" w:hAnsi="Arial" w:cs="Arial"/>
          </w:rPr>
          <w:delText xml:space="preserve">that resulted in </w:delText>
        </w:r>
      </w:del>
      <w:ins w:id="1391" w:author="Nizet, Victor" w:date="2024-05-03T22:23:00Z">
        <w:r w:rsidR="00825BEC">
          <w:rPr>
            <w:rFonts w:ascii="Arial" w:hAnsi="Arial" w:cs="Arial"/>
          </w:rPr>
          <w:t xml:space="preserve">leading to </w:t>
        </w:r>
      </w:ins>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del w:id="1392" w:author="Nizet, Victor" w:date="2024-05-03T22:23:00Z">
        <w:r w:rsidR="00AF055C" w:rsidDel="00825BEC">
          <w:rPr>
            <w:rFonts w:ascii="Arial" w:hAnsi="Arial" w:cs="Arial"/>
          </w:rPr>
          <w:delText xml:space="preserve">when </w:delText>
        </w:r>
      </w:del>
      <w:ins w:id="1393" w:author="Nizet, Victor" w:date="2024-05-03T22:23:00Z">
        <w:r w:rsidR="00825BEC">
          <w:rPr>
            <w:rFonts w:ascii="Arial" w:hAnsi="Arial" w:cs="Arial"/>
          </w:rPr>
          <w:t xml:space="preserve">in </w:t>
        </w:r>
      </w:ins>
      <w:del w:id="1394" w:author="Nizet, Victor" w:date="2024-05-03T22:23:00Z">
        <w:r w:rsidR="00AF055C" w:rsidDel="00825BEC">
          <w:rPr>
            <w:rFonts w:ascii="Arial" w:hAnsi="Arial" w:cs="Arial"/>
          </w:rPr>
          <w:delText xml:space="preserve">utilizing </w:delText>
        </w:r>
      </w:del>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4448AF" w:rsidRPr="004448AF">
        <w:rPr>
          <w:rFonts w:ascii="Arial" w:hAnsi="Arial" w:cs="Arial"/>
          <w:vertAlign w:val="superscript"/>
        </w:rPr>
        <w:t>74</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ins w:id="1395" w:author="Nizet, Victor" w:date="2024-05-03T22:24:00Z">
        <w:r w:rsidR="00825BEC">
          <w:rPr>
            <w:rFonts w:ascii="Arial" w:hAnsi="Arial" w:cs="Arial"/>
          </w:rPr>
          <w:t xml:space="preserve">it would be essential to conduct </w:t>
        </w:r>
      </w:ins>
      <w:r w:rsidR="007A2946">
        <w:rPr>
          <w:rFonts w:ascii="Arial" w:hAnsi="Arial" w:cs="Arial"/>
        </w:rPr>
        <w:t>a comprehensive study directly comparing plasma from multiple types of bacteremia patient populations</w:t>
      </w:r>
      <w:del w:id="1396" w:author="Nizet, Victor" w:date="2024-05-03T22:24:00Z">
        <w:r w:rsidR="007A2946" w:rsidDel="00825BEC">
          <w:rPr>
            <w:rFonts w:ascii="Arial" w:hAnsi="Arial" w:cs="Arial"/>
          </w:rPr>
          <w:delText xml:space="preserve"> should be conducted</w:delText>
        </w:r>
      </w:del>
      <w:r w:rsidR="007A2946">
        <w:rPr>
          <w:rFonts w:ascii="Arial" w:hAnsi="Arial" w:cs="Arial"/>
        </w:rPr>
        <w:t>.</w:t>
      </w:r>
    </w:p>
    <w:p w14:paraId="6150A9C0" w14:textId="77777777" w:rsidR="007A2946" w:rsidRDefault="007A2946" w:rsidP="00272006">
      <w:pPr>
        <w:spacing w:line="480" w:lineRule="auto"/>
        <w:ind w:firstLine="720"/>
        <w:rPr>
          <w:rFonts w:ascii="Arial" w:hAnsi="Arial" w:cs="Arial"/>
        </w:rPr>
      </w:pPr>
    </w:p>
    <w:p w14:paraId="0FB83D90" w14:textId="1C6C292D"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ins w:id="1397" w:author="Nizet, Victor" w:date="2024-05-03T22:25:00Z">
        <w:r w:rsidR="00825BEC">
          <w:rPr>
            <w:rFonts w:ascii="Arial" w:hAnsi="Arial" w:cs="Arial"/>
          </w:rPr>
          <w:t>-</w:t>
        </w:r>
      </w:ins>
      <w:del w:id="1398" w:author="Nizet, Victor" w:date="2024-05-03T22:25:00Z">
        <w:r w:rsidR="006679E3" w:rsidDel="00825BEC">
          <w:rPr>
            <w:rFonts w:ascii="Arial" w:hAnsi="Arial" w:cs="Arial"/>
          </w:rPr>
          <w:delText xml:space="preserve"> </w:delText>
        </w:r>
      </w:del>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ins w:id="1399" w:author="Nizet, Victor" w:date="2024-05-03T22:25:00Z">
        <w:r w:rsidR="00825BEC">
          <w:rPr>
            <w:rFonts w:ascii="Arial" w:hAnsi="Arial" w:cs="Arial"/>
            <w:i/>
            <w:iCs/>
          </w:rPr>
          <w:t>-</w:t>
        </w:r>
        <w:r w:rsidR="00825BEC">
          <w:rPr>
            <w:rFonts w:ascii="Arial" w:hAnsi="Arial" w:cs="Arial"/>
          </w:rPr>
          <w:t>infected samples</w:t>
        </w:r>
      </w:ins>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ins w:id="1400" w:author="Nizet, Victor" w:date="2024-05-03T22:25:00Z">
        <w:r w:rsidR="00825BEC">
          <w:rPr>
            <w:rFonts w:ascii="Arial" w:hAnsi="Arial" w:cs="Arial"/>
          </w:rPr>
          <w:t xml:space="preserve"> individuals.</w:t>
        </w:r>
      </w:ins>
      <w:r>
        <w:rPr>
          <w:rFonts w:ascii="Arial" w:hAnsi="Arial" w:cs="Arial"/>
        </w:rPr>
        <w:t xml:space="preserve"> </w:t>
      </w:r>
      <w:del w:id="1401" w:author="Nizet, Victor" w:date="2024-05-03T22:25:00Z">
        <w:r w:rsidDel="00825BEC">
          <w:rPr>
            <w:rFonts w:ascii="Arial" w:hAnsi="Arial" w:cs="Arial"/>
          </w:rPr>
          <w:delText xml:space="preserve">but </w:delText>
        </w:r>
      </w:del>
      <w:ins w:id="1402" w:author="Nizet, Victor" w:date="2024-05-03T22:25:00Z">
        <w:r w:rsidR="00825BEC">
          <w:rPr>
            <w:rFonts w:ascii="Arial" w:hAnsi="Arial" w:cs="Arial"/>
          </w:rPr>
          <w:t xml:space="preserve">However, </w:t>
        </w:r>
      </w:ins>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w:t>
      </w:r>
      <w:r>
        <w:rPr>
          <w:rFonts w:ascii="Arial" w:hAnsi="Arial" w:cs="Arial"/>
        </w:rPr>
        <w:lastRenderedPageBreak/>
        <w:t xml:space="preserve">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del w:id="1403" w:author="Nizet, Victor" w:date="2024-05-03T22:25:00Z">
        <w:r w:rsidR="00D131EB" w:rsidDel="00825BEC">
          <w:rPr>
            <w:rFonts w:ascii="Arial" w:hAnsi="Arial" w:cs="Arial"/>
          </w:rPr>
          <w:delText xml:space="preserve">by </w:delText>
        </w:r>
      </w:del>
      <w:ins w:id="1404" w:author="Nizet, Victor" w:date="2024-05-03T22:25:00Z">
        <w:r w:rsidR="00825BEC">
          <w:rPr>
            <w:rFonts w:ascii="Arial" w:hAnsi="Arial" w:cs="Arial"/>
          </w:rPr>
          <w:t xml:space="preserve">based on </w:t>
        </w:r>
      </w:ins>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ins w:id="1405" w:author="Nizet, Victor" w:date="2024-05-03T22:25:00Z">
        <w:r w:rsidR="00825BEC">
          <w:rPr>
            <w:rFonts w:ascii="Arial" w:hAnsi="Arial" w:cs="Arial"/>
          </w:rPr>
          <w:t xml:space="preserve"> tool</w:t>
        </w:r>
      </w:ins>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del w:id="1406" w:author="Nizet, Victor" w:date="2024-05-03T22:26:00Z">
        <w:r w:rsidR="003A7F75" w:rsidDel="00825BEC">
          <w:rPr>
            <w:rFonts w:ascii="Arial" w:hAnsi="Arial" w:cs="Arial"/>
          </w:rPr>
          <w:delText>state of the art</w:delText>
        </w:r>
      </w:del>
      <w:ins w:id="1407" w:author="Nizet, Victor" w:date="2024-05-03T22:26:00Z">
        <w:r w:rsidR="00825BEC">
          <w:rPr>
            <w:rFonts w:ascii="Arial" w:hAnsi="Arial" w:cs="Arial"/>
          </w:rPr>
          <w:t>state-of-the-art methods,</w:t>
        </w:r>
      </w:ins>
      <w:r w:rsidR="00BB281C">
        <w:rPr>
          <w:rFonts w:ascii="Arial" w:hAnsi="Arial" w:cs="Arial"/>
        </w:rPr>
        <w:t xml:space="preserve"> </w:t>
      </w:r>
      <w:del w:id="1408" w:author="Nizet, Victor" w:date="2024-05-03T22:26:00Z">
        <w:r w:rsidR="00BB281C" w:rsidDel="00825BEC">
          <w:rPr>
            <w:rFonts w:ascii="Arial" w:hAnsi="Arial" w:cs="Arial"/>
          </w:rPr>
          <w:delText>and</w:delText>
        </w:r>
        <w:r w:rsidR="00FD2E7B" w:rsidDel="00825BEC">
          <w:rPr>
            <w:rFonts w:ascii="Arial" w:hAnsi="Arial" w:cs="Arial"/>
          </w:rPr>
          <w:delText xml:space="preserve"> </w:delText>
        </w:r>
      </w:del>
      <w:ins w:id="1409" w:author="Nizet, Victor" w:date="2024-05-03T22:26:00Z">
        <w:r w:rsidR="00825BEC">
          <w:rPr>
            <w:rFonts w:ascii="Arial" w:hAnsi="Arial" w:cs="Arial"/>
          </w:rPr>
          <w:t xml:space="preserve">potentially </w:t>
        </w:r>
      </w:ins>
      <w:del w:id="1410" w:author="Nizet, Victor" w:date="2024-05-03T22:26:00Z">
        <w:r w:rsidR="00D13E0C" w:rsidDel="00825BEC">
          <w:rPr>
            <w:rFonts w:ascii="Arial" w:hAnsi="Arial" w:cs="Arial"/>
          </w:rPr>
          <w:delText>improve</w:delText>
        </w:r>
        <w:r w:rsidR="00BB281C" w:rsidDel="00825BEC">
          <w:rPr>
            <w:rFonts w:ascii="Arial" w:hAnsi="Arial" w:cs="Arial"/>
          </w:rPr>
          <w:delText xml:space="preserve"> </w:delText>
        </w:r>
      </w:del>
      <w:ins w:id="1411" w:author="Nizet, Victor" w:date="2024-05-03T22:26:00Z">
        <w:r w:rsidR="00825BEC">
          <w:rPr>
            <w:rFonts w:ascii="Arial" w:hAnsi="Arial" w:cs="Arial"/>
          </w:rPr>
          <w:t xml:space="preserve">improving </w:t>
        </w:r>
      </w:ins>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ins w:id="1412" w:author="Nizet, Victor" w:date="2024-05-03T22:26:00Z">
        <w:r w:rsidR="00825BEC">
          <w:rPr>
            <w:rFonts w:ascii="Arial" w:hAnsi="Arial" w:cs="Arial"/>
          </w:rPr>
          <w:t>,</w:t>
        </w:r>
      </w:ins>
      <w:r w:rsidR="003A7F75">
        <w:rPr>
          <w:rFonts w:ascii="Arial" w:hAnsi="Arial" w:cs="Arial"/>
        </w:rPr>
        <w:t xml:space="preserve"> as observed in plasma</w:t>
      </w:r>
      <w:ins w:id="1413" w:author="Nizet, Victor" w:date="2024-05-03T22:26:00Z">
        <w:r w:rsidR="00825BEC">
          <w:rPr>
            <w:rFonts w:ascii="Arial" w:hAnsi="Arial" w:cs="Arial"/>
          </w:rPr>
          <w:t>,</w:t>
        </w:r>
      </w:ins>
      <w:r w:rsidR="003A7F75">
        <w:rPr>
          <w:rFonts w:ascii="Arial" w:hAnsi="Arial" w:cs="Arial"/>
        </w:rPr>
        <w:t xml:space="preserve"> </w:t>
      </w:r>
      <w:r w:rsidR="00D131EB">
        <w:rPr>
          <w:rFonts w:ascii="Arial" w:hAnsi="Arial" w:cs="Arial"/>
        </w:rPr>
        <w:t>is limited to a best case</w:t>
      </w:r>
      <w:ins w:id="1414" w:author="Nizet, Victor" w:date="2024-05-03T22:27:00Z">
        <w:r w:rsidR="00825BEC">
          <w:rPr>
            <w:rFonts w:ascii="Arial" w:hAnsi="Arial" w:cs="Arial"/>
          </w:rPr>
          <w:t xml:space="preserve"> scenerio</w:t>
        </w:r>
      </w:ins>
      <w:r w:rsidR="00D131EB">
        <w:rPr>
          <w:rFonts w:ascii="Arial" w:hAnsi="Arial" w:cs="Arial"/>
        </w:rPr>
        <w:t xml:space="preserve"> of around </w:t>
      </w:r>
      <w:r w:rsidR="003A7F75">
        <w:rPr>
          <w:rFonts w:ascii="Arial" w:hAnsi="Arial" w:cs="Arial"/>
        </w:rPr>
        <w:t>80</w:t>
      </w:r>
      <w:r w:rsidR="00D131EB">
        <w:rPr>
          <w:rFonts w:ascii="Arial" w:hAnsi="Arial" w:cs="Arial"/>
        </w:rPr>
        <w:t>% accuracy</w:t>
      </w:r>
      <w:del w:id="1415" w:author="Nizet, Victor" w:date="2024-05-03T22:27:00Z">
        <w:r w:rsidR="003A7F75" w:rsidDel="00825BEC">
          <w:rPr>
            <w:rFonts w:ascii="Arial" w:hAnsi="Arial" w:cs="Arial"/>
          </w:rPr>
          <w:delText xml:space="preserve">, </w:delText>
        </w:r>
      </w:del>
      <w:ins w:id="1416" w:author="Nizet, Victor" w:date="2024-05-03T22:27:00Z">
        <w:r w:rsidR="00825BEC">
          <w:rPr>
            <w:rFonts w:ascii="Arial" w:hAnsi="Arial" w:cs="Arial"/>
          </w:rPr>
          <w:t xml:space="preserve">. </w:t>
        </w:r>
      </w:ins>
      <w:del w:id="1417" w:author="Nizet, Victor" w:date="2024-05-03T22:27:00Z">
        <w:r w:rsidR="003A7F75" w:rsidDel="00825BEC">
          <w:rPr>
            <w:rFonts w:ascii="Arial" w:hAnsi="Arial" w:cs="Arial"/>
          </w:rPr>
          <w:delText xml:space="preserve">a </w:delText>
        </w:r>
      </w:del>
      <w:ins w:id="1418" w:author="Nizet, Victor" w:date="2024-05-03T22:27:00Z">
        <w:r w:rsidR="00825BEC">
          <w:rPr>
            <w:rFonts w:ascii="Arial" w:hAnsi="Arial" w:cs="Arial"/>
          </w:rPr>
          <w:t xml:space="preserve">This </w:t>
        </w:r>
      </w:ins>
      <w:r w:rsidR="00D131EB">
        <w:rPr>
          <w:rFonts w:ascii="Arial" w:hAnsi="Arial" w:cs="Arial"/>
        </w:rPr>
        <w:t xml:space="preserve">degree of predictive power </w:t>
      </w:r>
      <w:del w:id="1419" w:author="Nizet, Victor" w:date="2024-05-03T22:27:00Z">
        <w:r w:rsidR="00D131EB" w:rsidDel="00825BEC">
          <w:rPr>
            <w:rFonts w:ascii="Arial" w:hAnsi="Arial" w:cs="Arial"/>
          </w:rPr>
          <w:delText xml:space="preserve">not </w:delText>
        </w:r>
      </w:del>
      <w:ins w:id="1420" w:author="Nizet, Victor" w:date="2024-05-03T22:27:00Z">
        <w:r w:rsidR="00825BEC">
          <w:rPr>
            <w:rFonts w:ascii="Arial" w:hAnsi="Arial" w:cs="Arial"/>
          </w:rPr>
          <w:t xml:space="preserve">may not be </w:t>
        </w:r>
      </w:ins>
      <w:r w:rsidR="00D131EB">
        <w:rPr>
          <w:rFonts w:ascii="Arial" w:hAnsi="Arial" w:cs="Arial"/>
        </w:rPr>
        <w:t xml:space="preserve">sufficient </w:t>
      </w:r>
      <w:del w:id="1421" w:author="Nizet, Victor" w:date="2024-05-03T22:27:00Z">
        <w:r w:rsidR="00D131EB" w:rsidDel="00825BEC">
          <w:rPr>
            <w:rFonts w:ascii="Arial" w:hAnsi="Arial" w:cs="Arial"/>
          </w:rPr>
          <w:delText>to be useful for clinicians</w:delText>
        </w:r>
      </w:del>
      <w:ins w:id="1422" w:author="Nizet, Victor" w:date="2024-05-03T22:27:00Z">
        <w:r w:rsidR="00825BEC">
          <w:rPr>
            <w:rFonts w:ascii="Arial" w:hAnsi="Arial" w:cs="Arial"/>
          </w:rPr>
          <w:t>for clinical use,</w:t>
        </w:r>
      </w:ins>
      <w:r w:rsidR="00A12308">
        <w:rPr>
          <w:rFonts w:ascii="Arial" w:hAnsi="Arial" w:cs="Arial"/>
        </w:rPr>
        <w:t xml:space="preserve"> </w:t>
      </w:r>
      <w:del w:id="1423" w:author="Nizet, Victor" w:date="2024-05-03T22:27:00Z">
        <w:r w:rsidR="00A12308" w:rsidDel="00825BEC">
          <w:rPr>
            <w:rFonts w:ascii="Arial" w:hAnsi="Arial" w:cs="Arial"/>
          </w:rPr>
          <w:delText>who would</w:delText>
        </w:r>
      </w:del>
      <w:ins w:id="1424" w:author="Nizet, Victor" w:date="2024-05-03T22:27:00Z">
        <w:r w:rsidR="00825BEC">
          <w:rPr>
            <w:rFonts w:ascii="Arial" w:hAnsi="Arial" w:cs="Arial"/>
          </w:rPr>
          <w:t>where clinicians would</w:t>
        </w:r>
      </w:ins>
      <w:r w:rsidR="00A12308">
        <w:rPr>
          <w:rFonts w:ascii="Arial" w:hAnsi="Arial" w:cs="Arial"/>
        </w:rPr>
        <w:t xml:space="preserve"> certainly </w:t>
      </w:r>
      <w:del w:id="1425" w:author="Nizet, Victor" w:date="2024-05-03T22:27:00Z">
        <w:r w:rsidR="00A12308" w:rsidDel="00825BEC">
          <w:rPr>
            <w:rFonts w:ascii="Arial" w:hAnsi="Arial" w:cs="Arial"/>
          </w:rPr>
          <w:delText xml:space="preserve">utilize </w:delText>
        </w:r>
      </w:del>
      <w:ins w:id="1426" w:author="Nizet, Victor" w:date="2024-05-03T22:27:00Z">
        <w:r w:rsidR="00825BEC">
          <w:rPr>
            <w:rFonts w:ascii="Arial" w:hAnsi="Arial" w:cs="Arial"/>
          </w:rPr>
          <w:t xml:space="preserve">opt </w:t>
        </w:r>
      </w:ins>
      <w:del w:id="1427" w:author="Nizet, Victor" w:date="2024-05-03T22:27:00Z">
        <w:r w:rsidR="006213B6" w:rsidDel="00825BEC">
          <w:rPr>
            <w:rFonts w:ascii="Arial" w:hAnsi="Arial" w:cs="Arial"/>
          </w:rPr>
          <w:delText xml:space="preserve">the </w:delText>
        </w:r>
      </w:del>
      <w:ins w:id="1428" w:author="Nizet, Victor" w:date="2024-05-03T22:27:00Z">
        <w:r w:rsidR="00825BEC">
          <w:rPr>
            <w:rFonts w:ascii="Arial" w:hAnsi="Arial" w:cs="Arial"/>
          </w:rPr>
          <w:t xml:space="preserve">for </w:t>
        </w:r>
      </w:ins>
      <w:r w:rsidR="006213B6">
        <w:rPr>
          <w:rFonts w:ascii="Arial" w:hAnsi="Arial" w:cs="Arial"/>
        </w:rPr>
        <w:t>slower, but more accurate</w:t>
      </w:r>
      <w:ins w:id="1429" w:author="Nizet, Victor" w:date="2024-05-03T22:27:00Z">
        <w:r w:rsidR="00825BEC">
          <w:rPr>
            <w:rFonts w:ascii="Arial" w:hAnsi="Arial" w:cs="Arial"/>
          </w:rPr>
          <w:t>,</w:t>
        </w:r>
      </w:ins>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0FDB8ECF" w:rsidR="00523C85" w:rsidRDefault="00B30DC6" w:rsidP="00272006">
      <w:pPr>
        <w:spacing w:line="480" w:lineRule="auto"/>
        <w:ind w:firstLine="720"/>
        <w:rPr>
          <w:rFonts w:ascii="Arial" w:hAnsi="Arial" w:cs="Arial"/>
        </w:rPr>
      </w:pPr>
      <w:r>
        <w:rPr>
          <w:rFonts w:ascii="Arial" w:hAnsi="Arial" w:cs="Arial"/>
        </w:rPr>
        <w:t>Even so,</w:t>
      </w:r>
      <w:ins w:id="1430" w:author="Nizet, Victor" w:date="2024-05-03T22:28:00Z">
        <w:r w:rsidR="003908C2">
          <w:rPr>
            <w:rFonts w:ascii="Arial" w:hAnsi="Arial" w:cs="Arial"/>
          </w:rPr>
          <w:t xml:space="preserve"> our approach uncovered</w:t>
        </w:r>
      </w:ins>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del w:id="1431" w:author="Nizet, Victor" w:date="2024-05-03T22:28:00Z">
        <w:r w:rsidR="00D25EA5" w:rsidDel="003908C2">
          <w:rPr>
            <w:rFonts w:ascii="Arial" w:hAnsi="Arial" w:cs="Arial"/>
          </w:rPr>
          <w:delText xml:space="preserve"> were uncovered through our approach</w:delText>
        </w:r>
      </w:del>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ins w:id="1432" w:author="Nizet, Victor" w:date="2024-05-03T22:29:00Z">
        <w:r w:rsidR="003908C2">
          <w:rPr>
            <w:rFonts w:ascii="Arial" w:hAnsi="Arial" w:cs="Arial"/>
          </w:rPr>
          <w:t>,</w:t>
        </w:r>
      </w:ins>
      <w:r w:rsidR="00D25EA5">
        <w:rPr>
          <w:rFonts w:ascii="Arial" w:hAnsi="Arial" w:cs="Arial"/>
        </w:rPr>
        <w:t xml:space="preserve"> </w:t>
      </w:r>
      <w:del w:id="1433" w:author="Nizet, Victor" w:date="2024-05-03T22:29:00Z">
        <w:r w:rsidR="00D25EA5" w:rsidDel="003908C2">
          <w:rPr>
            <w:rFonts w:ascii="Arial" w:hAnsi="Arial" w:cs="Arial"/>
          </w:rPr>
          <w:delText>such as</w:delText>
        </w:r>
      </w:del>
      <w:ins w:id="1434" w:author="Nizet, Victor" w:date="2024-05-03T22:29:00Z">
        <w:r w:rsidR="003908C2">
          <w:rPr>
            <w:rFonts w:ascii="Arial" w:hAnsi="Arial" w:cs="Arial"/>
          </w:rPr>
          <w:t>for example</w:t>
        </w:r>
      </w:ins>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w:t>
      </w:r>
      <w:r w:rsidR="00734ABA">
        <w:rPr>
          <w:rFonts w:ascii="Arial" w:hAnsi="Arial" w:cs="Arial"/>
        </w:rPr>
        <w:lastRenderedPageBreak/>
        <w:t>many reports of important human pathogens reducing immunoglobulins through various mechanisms, including the direct degradation of antibodies</w:t>
      </w:r>
      <w:ins w:id="1435" w:author="Nizet, Victor" w:date="2024-05-03T22:30:00Z">
        <w:r w:rsidR="003908C2">
          <w:rPr>
            <w:rFonts w:ascii="Arial" w:hAnsi="Arial" w:cs="Arial"/>
          </w:rPr>
          <w:t>,</w:t>
        </w:r>
      </w:ins>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del w:id="1436" w:author="Nizet, Victor" w:date="2024-05-03T22:30:00Z">
        <w:r w:rsidR="00082FAB" w:rsidDel="003908C2">
          <w:rPr>
            <w:rFonts w:ascii="Arial" w:hAnsi="Arial" w:cs="Arial"/>
          </w:rPr>
          <w:delText xml:space="preserve">highlighting </w:delText>
        </w:r>
      </w:del>
      <w:ins w:id="1437" w:author="Nizet, Victor" w:date="2024-05-03T22:30:00Z">
        <w:r w:rsidR="003908C2">
          <w:rPr>
            <w:rFonts w:ascii="Arial" w:hAnsi="Arial" w:cs="Arial"/>
          </w:rPr>
          <w:t xml:space="preserve">indicating </w:t>
        </w:r>
      </w:ins>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B57565"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del w:id="1438" w:author="Nizet, Victor" w:date="2024-05-03T22:31:00Z">
        <w:r w:rsidR="00B612F5" w:rsidDel="003908C2">
          <w:rPr>
            <w:rFonts w:ascii="Arial" w:hAnsi="Arial" w:cs="Arial"/>
          </w:rPr>
          <w:delText xml:space="preserve"> bacteremia</w:delText>
        </w:r>
      </w:del>
      <w:r w:rsidR="003D75C1">
        <w:rPr>
          <w:rFonts w:ascii="Arial" w:hAnsi="Arial" w:cs="Arial"/>
        </w:rPr>
        <w:t xml:space="preserve">, </w:t>
      </w:r>
      <w:del w:id="1439" w:author="Nizet, Victor" w:date="2024-05-03T22:31:00Z">
        <w:r w:rsidR="003D75C1" w:rsidDel="003908C2">
          <w:rPr>
            <w:rFonts w:ascii="Arial" w:hAnsi="Arial" w:cs="Arial"/>
          </w:rPr>
          <w:delText>as both</w:delText>
        </w:r>
      </w:del>
      <w:ins w:id="1440" w:author="Nizet, Victor" w:date="2024-05-03T22:31:00Z">
        <w:r w:rsidR="003908C2">
          <w:rPr>
            <w:rFonts w:ascii="Arial" w:hAnsi="Arial" w:cs="Arial"/>
          </w:rPr>
          <w:t>with both</w:t>
        </w:r>
      </w:ins>
      <w:r w:rsidR="003D75C1">
        <w:rPr>
          <w:rFonts w:ascii="Arial" w:hAnsi="Arial" w:cs="Arial"/>
        </w:rPr>
        <w:t xml:space="preserve"> retinol and retinol binding protein 4 (RBP4) </w:t>
      </w:r>
      <w:del w:id="1441" w:author="Nizet, Victor" w:date="2024-05-03T22:31:00Z">
        <w:r w:rsidR="003D75C1" w:rsidDel="003908C2">
          <w:rPr>
            <w:rFonts w:ascii="Arial" w:hAnsi="Arial" w:cs="Arial"/>
          </w:rPr>
          <w:delText>were</w:delText>
        </w:r>
      </w:del>
      <w:ins w:id="1442" w:author="Nizet, Victor" w:date="2024-05-03T22:31:00Z">
        <w:r w:rsidR="003908C2">
          <w:rPr>
            <w:rFonts w:ascii="Arial" w:hAnsi="Arial" w:cs="Arial"/>
          </w:rPr>
          <w:t xml:space="preserve"> being</w:t>
        </w:r>
      </w:ins>
      <w:del w:id="1443" w:author="Nizet, Victor" w:date="2024-05-03T22:31:00Z">
        <w:r w:rsidR="003D75C1" w:rsidDel="003908C2">
          <w:rPr>
            <w:rFonts w:ascii="Arial" w:hAnsi="Arial" w:cs="Arial"/>
          </w:rPr>
          <w:delText xml:space="preserve"> </w:delText>
        </w:r>
      </w:del>
      <w:r w:rsidR="003D75C1">
        <w:rPr>
          <w:rFonts w:ascii="Arial" w:hAnsi="Arial" w:cs="Arial"/>
        </w:rPr>
        <w:t xml:space="preserve">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ins w:id="1444" w:author="Nizet, Victor" w:date="2024-05-03T22:31:00Z">
        <w:r w:rsidR="003908C2">
          <w:rPr>
            <w:rFonts w:ascii="Arial" w:hAnsi="Arial" w:cs="Arial"/>
            <w:i/>
            <w:iCs/>
          </w:rPr>
          <w:t>.</w:t>
        </w:r>
      </w:ins>
      <w:r w:rsidR="003D75C1">
        <w:rPr>
          <w:rFonts w:ascii="Arial" w:hAnsi="Arial" w:cs="Arial"/>
        </w:rPr>
        <w:t xml:space="preserve"> </w:t>
      </w:r>
      <w:del w:id="1445" w:author="Nizet, Victor" w:date="2024-05-03T22:32:00Z">
        <w:r w:rsidR="003D75C1" w:rsidDel="003908C2">
          <w:rPr>
            <w:rFonts w:ascii="Arial" w:hAnsi="Arial" w:cs="Arial"/>
          </w:rPr>
          <w:delText>bacteremia</w:delText>
        </w:r>
        <w:r w:rsidR="00D31A26" w:rsidDel="003908C2">
          <w:rPr>
            <w:rFonts w:ascii="Arial" w:hAnsi="Arial" w:cs="Arial"/>
          </w:rPr>
          <w:delText xml:space="preserve"> and were</w:delText>
        </w:r>
      </w:del>
      <w:ins w:id="1446" w:author="Nizet, Victor" w:date="2024-05-03T22:32:00Z">
        <w:r w:rsidR="003908C2">
          <w:rPr>
            <w:rFonts w:ascii="Arial" w:hAnsi="Arial" w:cs="Arial"/>
          </w:rPr>
          <w:t>These were</w:t>
        </w:r>
      </w:ins>
      <w:r w:rsidR="00D31A26">
        <w:rPr>
          <w:rFonts w:ascii="Arial" w:hAnsi="Arial" w:cs="Arial"/>
        </w:rPr>
        <w:t xml:space="preserve"> among the top </w:t>
      </w:r>
      <w:del w:id="1447" w:author="Nizet, Victor" w:date="2024-05-03T22:32:00Z">
        <w:r w:rsidR="00D31A26" w:rsidDel="003908C2">
          <w:rPr>
            <w:rFonts w:ascii="Arial" w:hAnsi="Arial" w:cs="Arial"/>
          </w:rPr>
          <w:delText xml:space="preserve">2 </w:delText>
        </w:r>
      </w:del>
      <w:r w:rsidR="00D31A26">
        <w:rPr>
          <w:rFonts w:ascii="Arial" w:hAnsi="Arial" w:cs="Arial"/>
        </w:rPr>
        <w:t>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w:t>
      </w:r>
      <w:del w:id="1448" w:author="Nizet, Victor" w:date="2024-05-03T22:32:00Z">
        <w:r w:rsidR="00DB1E06" w:rsidDel="003908C2">
          <w:rPr>
            <w:rFonts w:ascii="Arial" w:hAnsi="Arial" w:cs="Arial"/>
          </w:rPr>
          <w:delText xml:space="preserve">found to be </w:delText>
        </w:r>
      </w:del>
      <w:r w:rsidR="00DB1E06">
        <w:rPr>
          <w:rFonts w:ascii="Arial" w:hAnsi="Arial" w:cs="Arial"/>
        </w:rPr>
        <w:t xml:space="preserve">potentially confounded by transplant status in our data set, </w:t>
      </w:r>
      <w:r w:rsidR="0054376B">
        <w:rPr>
          <w:rFonts w:ascii="Arial" w:hAnsi="Arial" w:cs="Arial"/>
        </w:rPr>
        <w:t xml:space="preserve">narrowly missing our threshold for significance when </w:t>
      </w:r>
      <w:del w:id="1449" w:author="Nizet, Victor" w:date="2024-05-03T22:32:00Z">
        <w:r w:rsidR="0054376B" w:rsidDel="003908C2">
          <w:rPr>
            <w:rFonts w:ascii="Arial" w:hAnsi="Arial" w:cs="Arial"/>
          </w:rPr>
          <w:delText xml:space="preserve">only </w:delText>
        </w:r>
      </w:del>
      <w:r w:rsidR="0054376B">
        <w:rPr>
          <w:rFonts w:ascii="Arial" w:hAnsi="Arial" w:cs="Arial"/>
        </w:rPr>
        <w:t xml:space="preserve">considering </w:t>
      </w:r>
      <w:ins w:id="1450" w:author="Nizet, Victor" w:date="2024-05-03T22:32:00Z">
        <w:r w:rsidR="003908C2">
          <w:rPr>
            <w:rFonts w:ascii="Arial" w:hAnsi="Arial" w:cs="Arial"/>
          </w:rPr>
          <w:t xml:space="preserve">only </w:t>
        </w:r>
      </w:ins>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del w:id="1451" w:author="Nizet, Victor" w:date="2024-05-03T22:32:00Z">
        <w:r w:rsidR="0054376B" w:rsidDel="003908C2">
          <w:rPr>
            <w:rFonts w:ascii="Arial" w:hAnsi="Arial" w:cs="Arial"/>
          </w:rPr>
          <w:delText>Together, t</w:delText>
        </w:r>
      </w:del>
      <w:ins w:id="1452" w:author="Nizet, Victor" w:date="2024-05-03T22:32:00Z">
        <w:r w:rsidR="003908C2">
          <w:rPr>
            <w:rFonts w:ascii="Arial" w:hAnsi="Arial" w:cs="Arial"/>
          </w:rPr>
          <w:t>T</w:t>
        </w:r>
      </w:ins>
      <w:r w:rsidR="0054376B">
        <w:rPr>
          <w:rFonts w:ascii="Arial" w:hAnsi="Arial" w:cs="Arial"/>
        </w:rPr>
        <w:t xml:space="preserve">his suggests that the differences in these </w:t>
      </w:r>
      <w:del w:id="1453" w:author="Nizet, Victor" w:date="2024-05-03T22:33:00Z">
        <w:r w:rsidR="0054376B" w:rsidDel="003908C2">
          <w:rPr>
            <w:rFonts w:ascii="Arial" w:hAnsi="Arial" w:cs="Arial"/>
          </w:rPr>
          <w:delText xml:space="preserve">retinol </w:delText>
        </w:r>
      </w:del>
      <w:ins w:id="1454" w:author="Nizet, Victor" w:date="2024-05-03T22:33:00Z">
        <w:r w:rsidR="003908C2">
          <w:rPr>
            <w:rFonts w:ascii="Arial" w:hAnsi="Arial" w:cs="Arial"/>
          </w:rPr>
          <w:t>retinol-</w:t>
        </w:r>
      </w:ins>
      <w:r w:rsidR="0054376B">
        <w:rPr>
          <w:rFonts w:ascii="Arial" w:hAnsi="Arial" w:cs="Arial"/>
        </w:rPr>
        <w:t xml:space="preserve">associated features were most likely </w:t>
      </w:r>
      <w:del w:id="1455" w:author="Nizet, Victor" w:date="2024-05-03T22:33:00Z">
        <w:r w:rsidR="0054376B" w:rsidDel="003908C2">
          <w:rPr>
            <w:rFonts w:ascii="Arial" w:hAnsi="Arial" w:cs="Arial"/>
          </w:rPr>
          <w:delText xml:space="preserve">truly </w:delText>
        </w:r>
      </w:del>
      <w:r w:rsidR="0054376B">
        <w:rPr>
          <w:rFonts w:ascii="Arial" w:hAnsi="Arial" w:cs="Arial"/>
        </w:rPr>
        <w:t>due to</w:t>
      </w:r>
      <w:ins w:id="1456" w:author="Nizet, Victor" w:date="2024-05-03T22:33:00Z">
        <w:r w:rsidR="003908C2">
          <w:rPr>
            <w:rFonts w:ascii="Arial" w:hAnsi="Arial" w:cs="Arial"/>
          </w:rPr>
          <w:t xml:space="preserve"> differences</w:t>
        </w:r>
      </w:ins>
      <w:r w:rsidR="0054376B">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w:t>
      </w:r>
      <w:r w:rsidR="007E316A">
        <w:rPr>
          <w:rFonts w:ascii="Arial" w:hAnsi="Arial" w:cs="Arial"/>
        </w:rPr>
        <w:lastRenderedPageBreak/>
        <w:t xml:space="preserve">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ins w:id="1457" w:author="Nizet, Victor" w:date="2024-05-03T22:33:00Z">
        <w:r w:rsidR="003908C2">
          <w:rPr>
            <w:rFonts w:ascii="Arial" w:hAnsi="Arial" w:cs="Arial"/>
          </w:rPr>
          <w:t>,</w:t>
        </w:r>
      </w:ins>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ins w:id="1458" w:author="Nizet, Victor" w:date="2024-05-03T22:33:00Z">
        <w:r w:rsidR="003908C2">
          <w:rPr>
            <w:rFonts w:ascii="Arial" w:hAnsi="Arial" w:cs="Arial"/>
            <w:i/>
            <w:iCs/>
            <w:color w:val="000000" w:themeColor="text1"/>
          </w:rPr>
          <w:t>-</w:t>
        </w:r>
      </w:ins>
      <w:del w:id="1459" w:author="Nizet, Victor" w:date="2024-05-03T22:33:00Z">
        <w:r w:rsidR="000F21DF" w:rsidDel="003908C2">
          <w:rPr>
            <w:rFonts w:ascii="Arial" w:hAnsi="Arial" w:cs="Arial"/>
            <w:i/>
            <w:iCs/>
            <w:color w:val="000000" w:themeColor="text1"/>
          </w:rPr>
          <w:delText xml:space="preserve"> </w:delText>
        </w:r>
      </w:del>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ins w:id="1460" w:author="Nizet, Victor" w:date="2024-05-03T22:34:00Z">
        <w:r w:rsidR="003908C2">
          <w:rPr>
            <w:rFonts w:ascii="Arial" w:hAnsi="Arial" w:cs="Arial"/>
          </w:rPr>
          <w:t xml:space="preserve"> various</w:t>
        </w:r>
      </w:ins>
      <w:r w:rsidR="00A364A4">
        <w:rPr>
          <w:rFonts w:ascii="Arial" w:hAnsi="Arial" w:cs="Arial"/>
        </w:rPr>
        <w:t xml:space="preserve"> aspects of the innate and adaptive immune system, and the differences observed in this study may </w:t>
      </w:r>
      <w:del w:id="1461" w:author="Nizet, Victor" w:date="2024-05-03T22:34:00Z">
        <w:r w:rsidR="00A364A4" w:rsidDel="003908C2">
          <w:rPr>
            <w:rFonts w:ascii="Arial" w:hAnsi="Arial" w:cs="Arial"/>
          </w:rPr>
          <w:delText xml:space="preserve">have </w:delText>
        </w:r>
        <w:r w:rsidDel="003908C2">
          <w:rPr>
            <w:rFonts w:ascii="Arial" w:hAnsi="Arial" w:cs="Arial"/>
          </w:rPr>
          <w:delText xml:space="preserve">an </w:delText>
        </w:r>
      </w:del>
      <w:r w:rsidR="00146BC2">
        <w:rPr>
          <w:rFonts w:ascii="Arial" w:hAnsi="Arial" w:cs="Arial"/>
        </w:rPr>
        <w:t xml:space="preserve">impact </w:t>
      </w:r>
      <w:del w:id="1462" w:author="Nizet, Victor" w:date="2024-05-03T22:34:00Z">
        <w:r w:rsidDel="003908C2">
          <w:rPr>
            <w:rFonts w:ascii="Arial" w:hAnsi="Arial" w:cs="Arial"/>
          </w:rPr>
          <w:delText xml:space="preserve">on </w:delText>
        </w:r>
      </w:del>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del w:id="1463" w:author="Nizet, Victor" w:date="2024-05-03T22:35:00Z">
        <w:r w:rsidR="00082FAB" w:rsidDel="003908C2">
          <w:rPr>
            <w:rFonts w:ascii="Arial" w:hAnsi="Arial" w:cs="Arial"/>
          </w:rPr>
          <w:delText xml:space="preserve">among </w:delText>
        </w:r>
      </w:del>
      <w:ins w:id="1464" w:author="Nizet, Victor" w:date="2024-05-03T22:35:00Z">
        <w:r w:rsidR="003908C2">
          <w:rPr>
            <w:rFonts w:ascii="Arial" w:hAnsi="Arial" w:cs="Arial"/>
          </w:rPr>
          <w:t xml:space="preserve">between </w:t>
        </w:r>
      </w:ins>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del w:id="1465" w:author="Nizet, Victor" w:date="2024-05-03T22:35:00Z">
        <w:r w:rsidR="000C6EAC" w:rsidDel="003908C2">
          <w:rPr>
            <w:rFonts w:ascii="Arial" w:hAnsi="Arial" w:cs="Arial"/>
          </w:rPr>
          <w:delText xml:space="preserve">indication </w:delText>
        </w:r>
      </w:del>
      <w:ins w:id="1466" w:author="Nizet, Victor" w:date="2024-05-03T22:35:00Z">
        <w:r w:rsidR="003908C2">
          <w:rPr>
            <w:rFonts w:ascii="Arial" w:hAnsi="Arial" w:cs="Arial"/>
          </w:rPr>
          <w:t xml:space="preserve">indicator </w:t>
        </w:r>
      </w:ins>
      <w:r w:rsidR="000C6EAC">
        <w:rPr>
          <w:rFonts w:ascii="Arial" w:hAnsi="Arial" w:cs="Arial"/>
        </w:rPr>
        <w:t>of the underlying disease severity</w:t>
      </w:r>
      <w:r w:rsidR="009A5CCE">
        <w:rPr>
          <w:rFonts w:ascii="Arial" w:hAnsi="Arial" w:cs="Arial"/>
        </w:rPr>
        <w:t>, as lipoprotein levels in serum have been shown to correlate with infection severity</w:t>
      </w:r>
      <w:ins w:id="1467" w:author="Nizet, Victor" w:date="2024-05-03T22:36:00Z">
        <w:r w:rsidR="003908C2">
          <w:rPr>
            <w:rFonts w:ascii="Arial" w:hAnsi="Arial" w:cs="Arial"/>
          </w:rPr>
          <w:t>.</w:t>
        </w:r>
      </w:ins>
      <w:r w:rsidR="009A5CCE">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w:t>
      </w:r>
      <w:del w:id="1468" w:author="Nizet, Victor" w:date="2024-05-03T22:36:00Z">
        <w:r w:rsidR="009A5CCE" w:rsidDel="003908C2">
          <w:rPr>
            <w:rFonts w:ascii="Arial" w:hAnsi="Arial" w:cs="Arial"/>
          </w:rPr>
          <w:delText xml:space="preserve">and </w:delText>
        </w:r>
        <w:r w:rsidR="000C6EAC" w:rsidDel="003908C2">
          <w:rPr>
            <w:rFonts w:ascii="Arial" w:hAnsi="Arial" w:cs="Arial"/>
          </w:rPr>
          <w:delText xml:space="preserve"> </w:delText>
        </w:r>
      </w:del>
      <w:ins w:id="1469" w:author="Nizet, Victor" w:date="2024-05-03T22:36:00Z">
        <w:r w:rsidR="003908C2">
          <w:rPr>
            <w:rFonts w:ascii="Arial" w:hAnsi="Arial" w:cs="Arial"/>
          </w:rPr>
          <w:t xml:space="preserve">Given that  </w:t>
        </w:r>
      </w:ins>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del w:id="1470" w:author="Nizet, Victor" w:date="2024-05-03T22:36:00Z">
        <w:r w:rsidR="005057A6" w:rsidDel="003908C2">
          <w:rPr>
            <w:rFonts w:ascii="Arial" w:hAnsi="Arial" w:cs="Arial"/>
          </w:rPr>
          <w:delText xml:space="preserve">If </w:delText>
        </w:r>
      </w:del>
      <w:ins w:id="1471" w:author="Nizet, Victor" w:date="2024-05-03T22:36:00Z">
        <w:r w:rsidR="003908C2">
          <w:rPr>
            <w:rFonts w:ascii="Arial" w:hAnsi="Arial" w:cs="Arial"/>
          </w:rPr>
          <w:t xml:space="preserve">if </w:t>
        </w:r>
      </w:ins>
      <w:r w:rsidR="005057A6">
        <w:rPr>
          <w:rFonts w:ascii="Arial" w:hAnsi="Arial" w:cs="Arial"/>
        </w:rPr>
        <w:t>this</w:t>
      </w:r>
      <w:r w:rsidR="00067CF5">
        <w:rPr>
          <w:rFonts w:ascii="Arial" w:hAnsi="Arial" w:cs="Arial"/>
        </w:rPr>
        <w:t xml:space="preserve"> </w:t>
      </w:r>
      <w:del w:id="1472" w:author="Nizet, Victor" w:date="2024-05-03T22:36:00Z">
        <w:r w:rsidR="00067CF5" w:rsidDel="003908C2">
          <w:rPr>
            <w:rFonts w:ascii="Arial" w:hAnsi="Arial" w:cs="Arial"/>
          </w:rPr>
          <w:delText>was</w:delText>
        </w:r>
        <w:r w:rsidR="005057A6" w:rsidDel="003908C2">
          <w:rPr>
            <w:rFonts w:ascii="Arial" w:hAnsi="Arial" w:cs="Arial"/>
          </w:rPr>
          <w:delText xml:space="preserve"> </w:delText>
        </w:r>
      </w:del>
      <w:ins w:id="1473" w:author="Nizet, Victor" w:date="2024-05-03T22:36:00Z">
        <w:r w:rsidR="003908C2">
          <w:rPr>
            <w:rFonts w:ascii="Arial" w:hAnsi="Arial" w:cs="Arial"/>
          </w:rPr>
          <w:t xml:space="preserve">were </w:t>
        </w:r>
      </w:ins>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w:t>
      </w:r>
      <w:del w:id="1474" w:author="Nizet, Victor" w:date="2024-05-03T22:36:00Z">
        <w:r w:rsidR="00067CF5" w:rsidDel="003908C2">
          <w:rPr>
            <w:rFonts w:ascii="Arial" w:hAnsi="Arial" w:cs="Arial"/>
          </w:rPr>
          <w:delText xml:space="preserve">be </w:delText>
        </w:r>
      </w:del>
      <w:r w:rsidR="00067CF5">
        <w:rPr>
          <w:rFonts w:ascii="Arial" w:hAnsi="Arial" w:cs="Arial"/>
        </w:rPr>
        <w:t>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del w:id="1475" w:author="Nizet, Victor" w:date="2024-05-03T22:37:00Z">
        <w:r w:rsidR="00067CF5" w:rsidDel="003908C2">
          <w:rPr>
            <w:rFonts w:ascii="Arial" w:hAnsi="Arial" w:cs="Arial"/>
          </w:rPr>
          <w:delText xml:space="preserve">are currently </w:delText>
        </w:r>
        <w:r w:rsidR="00CF127C" w:rsidDel="003908C2">
          <w:rPr>
            <w:rFonts w:ascii="Arial" w:hAnsi="Arial" w:cs="Arial"/>
          </w:rPr>
          <w:delText>opaque</w:delText>
        </w:r>
      </w:del>
      <w:ins w:id="1476" w:author="Nizet, Victor" w:date="2024-05-03T22:37:00Z">
        <w:r w:rsidR="003908C2">
          <w:rPr>
            <w:rFonts w:ascii="Arial" w:hAnsi="Arial" w:cs="Arial"/>
          </w:rPr>
          <w:t>remain unclear</w:t>
        </w:r>
      </w:ins>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15B7F788" w:rsidR="003F5D6F" w:rsidRDefault="003908C2" w:rsidP="00C8425B">
      <w:pPr>
        <w:spacing w:line="480" w:lineRule="auto"/>
        <w:ind w:firstLine="720"/>
        <w:rPr>
          <w:rFonts w:ascii="Arial" w:hAnsi="Arial" w:cs="Arial"/>
        </w:rPr>
      </w:pPr>
      <w:ins w:id="1477" w:author="Nizet, Victor" w:date="2024-05-03T22:37:00Z">
        <w:r>
          <w:rPr>
            <w:rFonts w:ascii="Arial" w:hAnsi="Arial" w:cs="Arial"/>
          </w:rPr>
          <w:t>The e</w:t>
        </w:r>
      </w:ins>
      <w:del w:id="1478" w:author="Nizet, Victor" w:date="2024-05-03T22:37:00Z">
        <w:r w:rsidR="008E76C1" w:rsidDel="003908C2">
          <w:rPr>
            <w:rFonts w:ascii="Arial" w:hAnsi="Arial" w:cs="Arial"/>
          </w:rPr>
          <w:delText>E</w:delText>
        </w:r>
      </w:del>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del w:id="1479" w:author="Nizet, Victor" w:date="2024-05-03T22:37:00Z">
        <w:r w:rsidR="00186AB4" w:rsidDel="003908C2">
          <w:rPr>
            <w:rFonts w:ascii="Arial" w:hAnsi="Arial" w:cs="Arial"/>
          </w:rPr>
          <w:delText>a number of</w:delText>
        </w:r>
      </w:del>
      <w:ins w:id="1480" w:author="Nizet, Victor" w:date="2024-05-03T22:37:00Z">
        <w:r>
          <w:rPr>
            <w:rFonts w:ascii="Arial" w:hAnsi="Arial" w:cs="Arial"/>
          </w:rPr>
          <w:t>several</w:t>
        </w:r>
      </w:ins>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ins w:id="1481" w:author="Nizet, Victor" w:date="2024-05-03T22:37:00Z">
        <w:r>
          <w:rPr>
            <w:rFonts w:ascii="Arial" w:hAnsi="Arial" w:cs="Arial"/>
          </w:rPr>
          <w:t xml:space="preserve">that </w:t>
        </w:r>
      </w:ins>
      <w:r w:rsidR="00A364A4">
        <w:rPr>
          <w:rFonts w:ascii="Arial" w:hAnsi="Arial" w:cs="Arial"/>
        </w:rPr>
        <w:t xml:space="preserve">features derived from </w:t>
      </w:r>
      <w:r w:rsidR="008E76C1">
        <w:rPr>
          <w:rFonts w:ascii="Arial" w:hAnsi="Arial" w:cs="Arial"/>
        </w:rPr>
        <w:t xml:space="preserve">proteomics data </w:t>
      </w:r>
      <w:del w:id="1482" w:author="Nizet, Victor" w:date="2024-05-03T22:37:00Z">
        <w:r w:rsidR="00A364A4" w:rsidDel="003908C2">
          <w:rPr>
            <w:rFonts w:ascii="Arial" w:hAnsi="Arial" w:cs="Arial"/>
          </w:rPr>
          <w:delText>to be better</w:delText>
        </w:r>
        <w:r w:rsidR="008E76C1" w:rsidDel="003908C2">
          <w:rPr>
            <w:rFonts w:ascii="Arial" w:hAnsi="Arial" w:cs="Arial"/>
          </w:rPr>
          <w:delText xml:space="preserve"> at</w:delText>
        </w:r>
      </w:del>
      <w:ins w:id="1483" w:author="Nizet, Victor" w:date="2024-05-03T22:37:00Z">
        <w:r>
          <w:rPr>
            <w:rFonts w:ascii="Arial" w:hAnsi="Arial" w:cs="Arial"/>
          </w:rPr>
          <w:t>were</w:t>
        </w:r>
      </w:ins>
      <w:ins w:id="1484" w:author="Nizet, Victor" w:date="2024-05-03T22:38:00Z">
        <w:r>
          <w:rPr>
            <w:rFonts w:ascii="Arial" w:hAnsi="Arial" w:cs="Arial"/>
          </w:rPr>
          <w:t xml:space="preserve"> more effective at</w:t>
        </w:r>
      </w:ins>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del w:id="1485" w:author="Nizet, Victor" w:date="2024-05-03T22:38:00Z">
        <w:r w:rsidR="003F5D6F" w:rsidDel="004A3957">
          <w:rPr>
            <w:rFonts w:ascii="Arial" w:hAnsi="Arial" w:cs="Arial"/>
          </w:rPr>
          <w:delText xml:space="preserve">mortality </w:delText>
        </w:r>
      </w:del>
      <w:r w:rsidR="009C459B">
        <w:rPr>
          <w:rFonts w:ascii="Arial" w:hAnsi="Arial" w:cs="Arial"/>
        </w:rPr>
        <w:t>patients</w:t>
      </w:r>
      <w:ins w:id="1486" w:author="Nizet, Victor" w:date="2024-05-03T22:38:00Z">
        <w:r w:rsidR="004A3957">
          <w:rPr>
            <w:rFonts w:ascii="Arial" w:hAnsi="Arial" w:cs="Arial"/>
          </w:rPr>
          <w:t xml:space="preserve"> who succumbed to mortality,</w:t>
        </w:r>
      </w:ins>
      <w:r w:rsidR="009C459B">
        <w:rPr>
          <w:rFonts w:ascii="Arial" w:hAnsi="Arial" w:cs="Arial"/>
        </w:rPr>
        <w:t xml:space="preserve"> </w:t>
      </w:r>
      <w:r w:rsidR="003F5D6F">
        <w:rPr>
          <w:rFonts w:ascii="Arial" w:hAnsi="Arial" w:cs="Arial"/>
        </w:rPr>
        <w:t>compared to</w:t>
      </w:r>
      <w:ins w:id="1487" w:author="Nizet, Victor" w:date="2024-05-03T22:38:00Z">
        <w:r w:rsidR="004A3957">
          <w:rPr>
            <w:rFonts w:ascii="Arial" w:hAnsi="Arial" w:cs="Arial"/>
          </w:rPr>
          <w:t xml:space="preserve"> those who</w:t>
        </w:r>
      </w:ins>
      <w:r w:rsidR="003F5D6F">
        <w:rPr>
          <w:rFonts w:ascii="Arial" w:hAnsi="Arial" w:cs="Arial"/>
        </w:rPr>
        <w:t xml:space="preserve"> </w:t>
      </w:r>
      <w:del w:id="1488" w:author="Nizet, Victor" w:date="2024-05-03T22:38:00Z">
        <w:r w:rsidR="003F5D6F" w:rsidDel="004A3957">
          <w:rPr>
            <w:rFonts w:ascii="Arial" w:hAnsi="Arial" w:cs="Arial"/>
          </w:rPr>
          <w:delText>survival</w:delText>
        </w:r>
        <w:r w:rsidR="009D4814" w:rsidDel="004A3957">
          <w:rPr>
            <w:rFonts w:ascii="Arial" w:hAnsi="Arial" w:cs="Arial"/>
          </w:rPr>
          <w:delText xml:space="preserve"> </w:delText>
        </w:r>
      </w:del>
      <w:ins w:id="1489" w:author="Nizet, Victor" w:date="2024-05-03T22:38:00Z">
        <w:r w:rsidR="004A3957">
          <w:rPr>
            <w:rFonts w:ascii="Arial" w:hAnsi="Arial" w:cs="Arial"/>
          </w:rPr>
          <w:t xml:space="preserve">survived, </w:t>
        </w:r>
      </w:ins>
      <w:del w:id="1490" w:author="Nizet, Victor" w:date="2024-05-03T22:38:00Z">
        <w:r w:rsidR="003F5D6F" w:rsidDel="004A3957">
          <w:rPr>
            <w:rFonts w:ascii="Arial" w:hAnsi="Arial" w:cs="Arial"/>
          </w:rPr>
          <w:delText xml:space="preserve">were </w:delText>
        </w:r>
      </w:del>
      <w:r w:rsidR="005057A6">
        <w:rPr>
          <w:rFonts w:ascii="Arial" w:hAnsi="Arial" w:cs="Arial"/>
        </w:rPr>
        <w:t xml:space="preserve">primarily </w:t>
      </w:r>
      <w:del w:id="1491" w:author="Nizet, Victor" w:date="2024-05-03T22:38:00Z">
        <w:r w:rsidR="003F5D6F" w:rsidDel="004A3957">
          <w:rPr>
            <w:rFonts w:ascii="Arial" w:hAnsi="Arial" w:cs="Arial"/>
          </w:rPr>
          <w:delText xml:space="preserve">composed </w:delText>
        </w:r>
      </w:del>
      <w:ins w:id="1492" w:author="Nizet, Victor" w:date="2024-05-03T22:38:00Z">
        <w:r w:rsidR="004A3957">
          <w:rPr>
            <w:rFonts w:ascii="Arial" w:hAnsi="Arial" w:cs="Arial"/>
          </w:rPr>
          <w:t xml:space="preserve">consisted </w:t>
        </w:r>
      </w:ins>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lastRenderedPageBreak/>
        <w:t xml:space="preserve">same ones </w:t>
      </w:r>
      <w:del w:id="1493" w:author="Nizet, Victor" w:date="2024-05-03T22:38:00Z">
        <w:r w:rsidR="003F5D6F" w:rsidDel="004A3957">
          <w:rPr>
            <w:rFonts w:ascii="Arial" w:hAnsi="Arial" w:cs="Arial"/>
          </w:rPr>
          <w:delText xml:space="preserve">that were </w:delText>
        </w:r>
      </w:del>
      <w:r w:rsidR="00146BC2">
        <w:rPr>
          <w:rFonts w:ascii="Arial" w:hAnsi="Arial" w:cs="Arial"/>
        </w:rPr>
        <w:t>found</w:t>
      </w:r>
      <w:r w:rsidR="003F5D6F">
        <w:rPr>
          <w:rFonts w:ascii="Arial" w:hAnsi="Arial" w:cs="Arial"/>
        </w:rPr>
        <w:t xml:space="preserve"> to be significantly different when comparing healthy</w:t>
      </w:r>
      <w:ins w:id="1494" w:author="Nizet, Victor" w:date="2024-05-03T22:39:00Z">
        <w:r w:rsidR="004A3957">
          <w:rPr>
            <w:rFonts w:ascii="Arial" w:hAnsi="Arial" w:cs="Arial"/>
          </w:rPr>
          <w:t xml:space="preserve"> individuals</w:t>
        </w:r>
      </w:ins>
      <w:r w:rsidR="003F5D6F">
        <w:rPr>
          <w:rFonts w:ascii="Arial" w:hAnsi="Arial" w:cs="Arial"/>
        </w:rPr>
        <w:t xml:space="preserve"> to</w:t>
      </w:r>
      <w:ins w:id="1495" w:author="Nizet, Victor" w:date="2024-05-03T22:39:00Z">
        <w:r w:rsidR="004A3957">
          <w:rPr>
            <w:rFonts w:ascii="Arial" w:hAnsi="Arial" w:cs="Arial"/>
          </w:rPr>
          <w:t xml:space="preserve"> those</w:t>
        </w:r>
      </w:ins>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ins w:id="1496" w:author="Nizet, Victor" w:date="2024-05-03T22:39:00Z">
        <w:r w:rsidR="004A3957">
          <w:rPr>
            <w:rFonts w:ascii="Arial" w:hAnsi="Arial" w:cs="Arial"/>
          </w:rPr>
          <w:t>s</w:t>
        </w:r>
      </w:ins>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del w:id="1497" w:author="Nizet, Victor" w:date="2024-05-03T22:40:00Z">
        <w:r w:rsidR="00112278" w:rsidDel="004A3957">
          <w:rPr>
            <w:rFonts w:ascii="Arial" w:hAnsi="Arial" w:cs="Arial"/>
          </w:rPr>
          <w:delText>enterococcal bacteremia</w:delText>
        </w:r>
      </w:del>
      <w:ins w:id="1498" w:author="Nizet, Victor" w:date="2024-05-03T22:40:00Z">
        <w:r w:rsidR="004A3957">
          <w:rPr>
            <w:rFonts w:ascii="Arial" w:hAnsi="Arial" w:cs="Arial"/>
          </w:rPr>
          <w:t>EcB</w:t>
        </w:r>
      </w:ins>
      <w:r w:rsidR="00146BC2">
        <w:rPr>
          <w:rFonts w:ascii="Arial" w:hAnsi="Arial" w:cs="Arial"/>
        </w:rPr>
        <w:t>.</w:t>
      </w:r>
      <w:r w:rsidR="003F5D6F">
        <w:rPr>
          <w:rFonts w:ascii="Arial" w:hAnsi="Arial" w:cs="Arial"/>
        </w:rPr>
        <w:t xml:space="preserve"> </w:t>
      </w:r>
      <w:del w:id="1499" w:author="Nizet, Victor" w:date="2024-05-03T22:40:00Z">
        <w:r w:rsidR="00C8425B" w:rsidDel="004A3957">
          <w:rPr>
            <w:rFonts w:ascii="Arial" w:hAnsi="Arial" w:cs="Arial"/>
          </w:rPr>
          <w:delText>The</w:delText>
        </w:r>
        <w:r w:rsidR="000F21DF" w:rsidDel="004A3957">
          <w:rPr>
            <w:rFonts w:ascii="Arial" w:hAnsi="Arial" w:cs="Arial"/>
          </w:rPr>
          <w:delText xml:space="preserve"> </w:delText>
        </w:r>
      </w:del>
      <w:ins w:id="1500" w:author="Nizet, Victor" w:date="2024-05-03T22:40:00Z">
        <w:r w:rsidR="004A3957">
          <w:rPr>
            <w:rFonts w:ascii="Arial" w:hAnsi="Arial" w:cs="Arial"/>
          </w:rPr>
          <w:t xml:space="preserve">Conversely, the </w:t>
        </w:r>
      </w:ins>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ins w:id="1501" w:author="Nizet, Victor" w:date="2024-05-03T22:40:00Z">
        <w:r w:rsidR="004A3957">
          <w:rPr>
            <w:rFonts w:ascii="Arial" w:hAnsi="Arial" w:cs="Arial"/>
          </w:rPr>
          <w:t xml:space="preserve">more </w:t>
        </w:r>
      </w:ins>
      <w:r w:rsidR="00C8425B">
        <w:rPr>
          <w:rFonts w:ascii="Arial" w:hAnsi="Arial" w:cs="Arial"/>
        </w:rPr>
        <w:t xml:space="preserve">vague, </w:t>
      </w:r>
      <w:del w:id="1502" w:author="Nizet, Victor" w:date="2024-05-03T22:40:00Z">
        <w:r w:rsidR="00C8425B" w:rsidDel="004A3957">
          <w:rPr>
            <w:rFonts w:ascii="Arial" w:hAnsi="Arial" w:cs="Arial"/>
          </w:rPr>
          <w:delText>including</w:delText>
        </w:r>
        <w:r w:rsidR="000F21DF" w:rsidDel="004A3957">
          <w:rPr>
            <w:rFonts w:ascii="Arial" w:hAnsi="Arial" w:cs="Arial"/>
          </w:rPr>
          <w:delText xml:space="preserve"> </w:delText>
        </w:r>
      </w:del>
      <w:ins w:id="1503" w:author="Nizet, Victor" w:date="2024-05-03T22:40:00Z">
        <w:r w:rsidR="004A3957">
          <w:rPr>
            <w:rFonts w:ascii="Arial" w:hAnsi="Arial" w:cs="Arial"/>
          </w:rPr>
          <w:t xml:space="preserve">encompassing </w:t>
        </w:r>
      </w:ins>
      <w:r w:rsidR="000F21DF">
        <w:rPr>
          <w:rFonts w:ascii="Arial" w:hAnsi="Arial" w:cs="Arial"/>
        </w:rPr>
        <w:t xml:space="preserve">calcium ion binding, </w:t>
      </w:r>
      <w:ins w:id="1504" w:author="Nizet, Victor" w:date="2024-05-03T22:40:00Z">
        <w:r w:rsidR="004A3957">
          <w:rPr>
            <w:rFonts w:ascii="Arial" w:hAnsi="Arial" w:cs="Arial"/>
          </w:rPr>
          <w:t xml:space="preserve">the </w:t>
        </w:r>
      </w:ins>
      <w:r w:rsidR="000F21DF">
        <w:rPr>
          <w:rFonts w:ascii="Arial" w:hAnsi="Arial" w:cs="Arial"/>
        </w:rPr>
        <w:t xml:space="preserve">extracellular matrix, </w:t>
      </w:r>
      <w:ins w:id="1505" w:author="Nizet, Victor" w:date="2024-05-03T22:40:00Z">
        <w:r w:rsidR="004A3957">
          <w:rPr>
            <w:rFonts w:ascii="Arial" w:hAnsi="Arial" w:cs="Arial"/>
          </w:rPr>
          <w:t xml:space="preserve">the </w:t>
        </w:r>
      </w:ins>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ins w:id="1506" w:author="Nizet, Victor" w:date="2024-05-03T22:40:00Z">
        <w:r w:rsidR="004A3957">
          <w:rPr>
            <w:rFonts w:ascii="Arial" w:hAnsi="Arial" w:cs="Arial"/>
          </w:rPr>
          <w:t>.</w:t>
        </w:r>
      </w:ins>
      <w:r w:rsidR="00C8425B">
        <w:rPr>
          <w:rFonts w:ascii="Arial" w:hAnsi="Arial" w:cs="Arial"/>
        </w:rPr>
        <w:t xml:space="preserve"> </w:t>
      </w:r>
      <w:del w:id="1507" w:author="Nizet, Victor" w:date="2024-05-03T22:40:00Z">
        <w:r w:rsidR="00C8425B" w:rsidDel="004A3957">
          <w:rPr>
            <w:rFonts w:ascii="Arial" w:hAnsi="Arial" w:cs="Arial"/>
          </w:rPr>
          <w:delText>making any</w:delText>
        </w:r>
      </w:del>
      <w:ins w:id="1508" w:author="Nizet, Victor" w:date="2024-05-03T22:40:00Z">
        <w:r w:rsidR="004A3957">
          <w:rPr>
            <w:rFonts w:ascii="Arial" w:hAnsi="Arial" w:cs="Arial"/>
          </w:rPr>
          <w:t>The</w:t>
        </w:r>
      </w:ins>
      <w:r w:rsidR="00C8425B">
        <w:rPr>
          <w:rFonts w:ascii="Arial" w:hAnsi="Arial" w:cs="Arial"/>
        </w:rPr>
        <w:t xml:space="preserve"> potential biological relevance</w:t>
      </w:r>
      <w:ins w:id="1509" w:author="Nizet, Victor" w:date="2024-05-03T22:40:00Z">
        <w:r w:rsidR="004A3957">
          <w:rPr>
            <w:rFonts w:ascii="Arial" w:hAnsi="Arial" w:cs="Arial"/>
          </w:rPr>
          <w:t xml:space="preserve"> of </w:t>
        </w:r>
      </w:ins>
      <w:ins w:id="1510" w:author="Nizet, Victor" w:date="2024-05-03T22:41:00Z">
        <w:r w:rsidR="004A3957">
          <w:rPr>
            <w:rFonts w:ascii="Arial" w:hAnsi="Arial" w:cs="Arial"/>
          </w:rPr>
          <w:t>these increases is</w:t>
        </w:r>
      </w:ins>
      <w:r w:rsidR="00C8425B">
        <w:rPr>
          <w:rFonts w:ascii="Arial" w:hAnsi="Arial" w:cs="Arial"/>
        </w:rPr>
        <w:t xml:space="preserve"> </w:t>
      </w:r>
      <w:del w:id="1511" w:author="Nizet, Victor" w:date="2024-05-03T22:41:00Z">
        <w:r w:rsidR="00C8425B" w:rsidDel="004A3957">
          <w:rPr>
            <w:rFonts w:ascii="Arial" w:hAnsi="Arial" w:cs="Arial"/>
          </w:rPr>
          <w:delText xml:space="preserve">hard </w:delText>
        </w:r>
      </w:del>
      <w:ins w:id="1512" w:author="Nizet, Victor" w:date="2024-05-03T22:41:00Z">
        <w:r w:rsidR="004A3957">
          <w:rPr>
            <w:rFonts w:ascii="Arial" w:hAnsi="Arial" w:cs="Arial"/>
          </w:rPr>
          <w:t xml:space="preserve">challenging </w:t>
        </w:r>
      </w:ins>
      <w:r w:rsidR="00C8425B">
        <w:rPr>
          <w:rFonts w:ascii="Arial" w:hAnsi="Arial" w:cs="Arial"/>
        </w:rPr>
        <w:t>to discern</w:t>
      </w:r>
      <w:del w:id="1513" w:author="Nizet, Victor" w:date="2024-05-03T22:41:00Z">
        <w:r w:rsidR="00C8425B" w:rsidDel="004A3957">
          <w:rPr>
            <w:rFonts w:ascii="Arial" w:hAnsi="Arial" w:cs="Arial"/>
          </w:rPr>
          <w:delText xml:space="preserve">. </w:delText>
        </w:r>
      </w:del>
      <w:ins w:id="1514" w:author="Nizet, Victor" w:date="2024-05-03T22:41:00Z">
        <w:r w:rsidR="004A3957">
          <w:rPr>
            <w:rFonts w:ascii="Arial" w:hAnsi="Arial" w:cs="Arial"/>
          </w:rPr>
          <w:t xml:space="preserve">, indicating that while they are associated with mortality, their specific roles in the pathophysiology of the disease remain unclear and require further investigation,. </w:t>
        </w:r>
      </w:ins>
    </w:p>
    <w:p w14:paraId="43787680" w14:textId="77777777" w:rsidR="00C8425B" w:rsidRPr="00C8425B" w:rsidRDefault="00C8425B" w:rsidP="00C8425B">
      <w:pPr>
        <w:spacing w:line="480" w:lineRule="auto"/>
        <w:ind w:firstLine="720"/>
        <w:rPr>
          <w:rFonts w:ascii="Arial" w:hAnsi="Arial" w:cs="Arial"/>
        </w:rPr>
      </w:pPr>
    </w:p>
    <w:p w14:paraId="524373F3" w14:textId="658F8463"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del w:id="1515" w:author="Nizet, Victor" w:date="2024-05-03T22:42:00Z">
        <w:r w:rsidR="009D4814" w:rsidDel="004A3957">
          <w:rPr>
            <w:rFonts w:ascii="Arial" w:hAnsi="Arial" w:cs="Arial"/>
          </w:rPr>
          <w:delText xml:space="preserve">Decreases </w:delText>
        </w:r>
      </w:del>
      <w:ins w:id="1516" w:author="Nizet, Victor" w:date="2024-05-03T22:42:00Z">
        <w:r w:rsidR="004A3957">
          <w:rPr>
            <w:rFonts w:ascii="Arial" w:hAnsi="Arial" w:cs="Arial"/>
          </w:rPr>
          <w:t xml:space="preserve">Nontably, decreases </w:t>
        </w:r>
      </w:ins>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del w:id="1517" w:author="Nizet, Victor" w:date="2024-05-03T22:42:00Z">
        <w:r w:rsidR="005D66DA" w:rsidDel="004A3957">
          <w:rPr>
            <w:rFonts w:ascii="Arial" w:hAnsi="Arial" w:cs="Arial"/>
          </w:rPr>
          <w:delText xml:space="preserve">have </w:delText>
        </w:r>
      </w:del>
      <w:ins w:id="1518" w:author="Nizet, Victor" w:date="2024-05-03T22:42:00Z">
        <w:r w:rsidR="004A3957">
          <w:rPr>
            <w:rFonts w:ascii="Arial" w:hAnsi="Arial" w:cs="Arial"/>
          </w:rPr>
          <w:t>p</w:t>
        </w:r>
      </w:ins>
      <w:ins w:id="1519" w:author="Nizet, Victor" w:date="2024-05-03T22:43:00Z">
        <w:r w:rsidR="004A3957">
          <w:rPr>
            <w:rFonts w:ascii="Arial" w:hAnsi="Arial" w:cs="Arial"/>
          </w:rPr>
          <w:t>ossess</w:t>
        </w:r>
      </w:ins>
      <w:ins w:id="1520" w:author="Nizet, Victor" w:date="2024-05-03T22:42:00Z">
        <w:r w:rsidR="004A3957">
          <w:rPr>
            <w:rFonts w:ascii="Arial" w:hAnsi="Arial" w:cs="Arial"/>
          </w:rPr>
          <w:t xml:space="preserve"> </w:t>
        </w:r>
      </w:ins>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ins w:id="1521" w:author="Nizet, Victor" w:date="2024-05-03T22:43:00Z">
        <w:r w:rsidR="004A3957">
          <w:rPr>
            <w:rFonts w:ascii="Arial" w:hAnsi="Arial" w:cs="Arial"/>
          </w:rPr>
          <w:t xml:space="preserve">also </w:t>
        </w:r>
      </w:ins>
      <w:r w:rsidR="00B10509">
        <w:rPr>
          <w:rFonts w:ascii="Arial" w:hAnsi="Arial" w:cs="Arial"/>
        </w:rPr>
        <w:t xml:space="preserve">been identified as biomarkers of mortality in </w:t>
      </w:r>
      <w:del w:id="1522" w:author="Nizet, Victor" w:date="2024-05-03T22:43:00Z">
        <w:r w:rsidR="00B10509" w:rsidDel="004A3957">
          <w:rPr>
            <w:rFonts w:ascii="Arial" w:hAnsi="Arial" w:cs="Arial"/>
          </w:rPr>
          <w:delText>a variety of other</w:delText>
        </w:r>
      </w:del>
      <w:ins w:id="1523" w:author="Nizet, Victor" w:date="2024-05-03T22:43:00Z">
        <w:r w:rsidR="004A3957">
          <w:rPr>
            <w:rFonts w:ascii="Arial" w:hAnsi="Arial" w:cs="Arial"/>
          </w:rPr>
          <w:t>various</w:t>
        </w:r>
      </w:ins>
      <w:r w:rsidR="00B10509">
        <w:rPr>
          <w:rFonts w:ascii="Arial" w:hAnsi="Arial" w:cs="Arial"/>
        </w:rPr>
        <w:t xml:space="preserve"> studies, with </w:t>
      </w:r>
      <w:r w:rsidR="00B10509" w:rsidRPr="005A7929">
        <w:rPr>
          <w:rFonts w:ascii="Arial" w:hAnsi="Arial" w:cs="Arial"/>
        </w:rPr>
        <w:t xml:space="preserve">evidence </w:t>
      </w:r>
      <w:del w:id="1524" w:author="Nizet, Victor" w:date="2024-05-03T22:43:00Z">
        <w:r w:rsidR="00B10509" w:rsidRPr="005A7929" w:rsidDel="004A3957">
          <w:rPr>
            <w:rFonts w:ascii="Arial" w:hAnsi="Arial" w:cs="Arial"/>
          </w:rPr>
          <w:delText xml:space="preserve">showing </w:delText>
        </w:r>
      </w:del>
      <w:ins w:id="1525" w:author="Nizet, Victor" w:date="2024-05-03T22:43:00Z">
        <w:r w:rsidR="004A3957">
          <w:rPr>
            <w:rFonts w:ascii="Arial" w:hAnsi="Arial" w:cs="Arial"/>
          </w:rPr>
          <w:t>incidating</w:t>
        </w:r>
        <w:r w:rsidR="004A3957" w:rsidRPr="005A7929">
          <w:rPr>
            <w:rFonts w:ascii="Arial" w:hAnsi="Arial" w:cs="Arial"/>
          </w:rPr>
          <w:t xml:space="preserve"> </w:t>
        </w:r>
      </w:ins>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del w:id="1526" w:author="Nizet, Victor" w:date="2024-05-03T22:43:00Z">
        <w:r w:rsidR="00B10509" w:rsidRPr="005A7929" w:rsidDel="004A3957">
          <w:rPr>
            <w:rFonts w:ascii="Arial" w:hAnsi="Arial" w:cs="Arial"/>
          </w:rPr>
          <w:delText xml:space="preserve">were </w:delText>
        </w:r>
      </w:del>
      <w:ins w:id="1527" w:author="Nizet, Victor" w:date="2024-05-03T22:43:00Z">
        <w:r w:rsidR="004A3957">
          <w:rPr>
            <w:rFonts w:ascii="Arial" w:hAnsi="Arial" w:cs="Arial"/>
          </w:rPr>
          <w:t>are</w:t>
        </w:r>
        <w:r w:rsidR="004A3957" w:rsidRPr="005A7929">
          <w:rPr>
            <w:rFonts w:ascii="Arial" w:hAnsi="Arial" w:cs="Arial"/>
          </w:rPr>
          <w:t xml:space="preserve"> </w:t>
        </w:r>
      </w:ins>
      <w:r w:rsidR="00B10509" w:rsidRPr="005A7929">
        <w:rPr>
          <w:rFonts w:ascii="Arial" w:hAnsi="Arial" w:cs="Arial"/>
        </w:rPr>
        <w:t xml:space="preserve">associated with </w:t>
      </w:r>
      <w:r w:rsidR="004138C9" w:rsidRPr="005A7929">
        <w:rPr>
          <w:rFonts w:ascii="Arial" w:hAnsi="Arial" w:cs="Arial"/>
        </w:rPr>
        <w:t>mortality in</w:t>
      </w:r>
      <w:ins w:id="1528" w:author="Nizet, Victor" w:date="2024-05-03T22:43:00Z">
        <w:r w:rsidR="004A3957">
          <w:rPr>
            <w:rFonts w:ascii="Arial" w:hAnsi="Arial" w:cs="Arial"/>
          </w:rPr>
          <w:t xml:space="preserve"> conditions such as</w:t>
        </w:r>
      </w:ins>
      <w:r w:rsidR="004138C9" w:rsidRPr="005A7929">
        <w:rPr>
          <w:rFonts w:ascii="Arial" w:hAnsi="Arial" w:cs="Arial"/>
        </w:rPr>
        <w:t xml:space="preserve">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xml:space="preserve">, as </w:t>
      </w:r>
      <w:del w:id="1529" w:author="Nizet, Victor" w:date="2024-05-03T22:44:00Z">
        <w:r w:rsidR="004138C9" w:rsidRPr="00F87959" w:rsidDel="004A3957">
          <w:rPr>
            <w:rFonts w:ascii="Arial" w:hAnsi="Arial" w:cs="Arial"/>
            <w:lang w:val="fr-FR"/>
          </w:rPr>
          <w:delText>well as</w:delText>
        </w:r>
      </w:del>
      <w:ins w:id="1530" w:author="Nizet, Victor" w:date="2024-05-03T22:44:00Z">
        <w:r w:rsidR="004A3957">
          <w:rPr>
            <w:rFonts w:ascii="Arial" w:hAnsi="Arial" w:cs="Arial"/>
            <w:lang w:val="fr-FR"/>
          </w:rPr>
          <w:t>even in</w:t>
        </w:r>
      </w:ins>
      <w:r w:rsidR="004138C9" w:rsidRPr="00F87959">
        <w:rPr>
          <w:rFonts w:ascii="Arial" w:hAnsi="Arial" w:cs="Arial"/>
          <w:lang w:val="fr-FR"/>
        </w:rPr>
        <w:t xml:space="preserve"> mouse models of sepsis</w:t>
      </w:r>
      <w:del w:id="1531" w:author="Nizet, Victor" w:date="2024-05-03T22:44:00Z">
        <w:r w:rsidR="004138C9" w:rsidRPr="00F87959" w:rsidDel="004A3957">
          <w:rPr>
            <w:rFonts w:ascii="Arial" w:hAnsi="Arial" w:cs="Arial"/>
            <w:lang w:val="fr-FR"/>
          </w:rPr>
          <w:delText xml:space="preserve">- </w:delText>
        </w:r>
      </w:del>
      <w:ins w:id="1532" w:author="Nizet, Victor" w:date="2024-05-03T22:44:00Z">
        <w:r w:rsidR="004A3957">
          <w:rPr>
            <w:rFonts w:ascii="Arial" w:hAnsi="Arial" w:cs="Arial"/>
            <w:lang w:val="fr-FR"/>
          </w:rPr>
          <w:t>,</w:t>
        </w:r>
        <w:r w:rsidR="004A3957" w:rsidRPr="00F87959">
          <w:rPr>
            <w:rFonts w:ascii="Arial" w:hAnsi="Arial" w:cs="Arial"/>
            <w:lang w:val="fr-FR"/>
          </w:rPr>
          <w:t xml:space="preserve"> </w:t>
        </w:r>
      </w:ins>
      <w:r w:rsidR="004138C9" w:rsidRPr="00F87959">
        <w:rPr>
          <w:rFonts w:ascii="Arial" w:hAnsi="Arial" w:cs="Arial"/>
          <w:lang w:val="fr-FR"/>
        </w:rPr>
        <w:t xml:space="preserve">where </w:t>
      </w:r>
      <w:del w:id="1533" w:author="Nizet, Victor" w:date="2024-05-03T22:44:00Z">
        <w:r w:rsidR="004138C9" w:rsidRPr="00F87959" w:rsidDel="004A3957">
          <w:rPr>
            <w:rFonts w:ascii="Arial" w:hAnsi="Arial" w:cs="Arial"/>
            <w:lang w:val="fr-FR"/>
          </w:rPr>
          <w:delText>delivery of external</w:delText>
        </w:r>
      </w:del>
      <w:ins w:id="1534" w:author="Nizet, Victor" w:date="2024-05-03T22:44:00Z">
        <w:r w:rsidR="004A3957">
          <w:rPr>
            <w:rFonts w:ascii="Arial" w:hAnsi="Arial" w:cs="Arial"/>
            <w:lang w:val="fr-FR"/>
          </w:rPr>
          <w:t>administration of exogenous</w:t>
        </w:r>
      </w:ins>
      <w:r w:rsidR="004138C9" w:rsidRPr="00F87959">
        <w:rPr>
          <w:rFonts w:ascii="Arial" w:hAnsi="Arial" w:cs="Arial"/>
          <w:lang w:val="fr-FR"/>
        </w:rPr>
        <w:t xml:space="preserve"> HRG was</w:t>
      </w:r>
      <w:r w:rsidR="009D4814" w:rsidRPr="00F87959">
        <w:rPr>
          <w:rFonts w:ascii="Arial" w:hAnsi="Arial" w:cs="Arial"/>
          <w:lang w:val="fr-FR"/>
        </w:rPr>
        <w:t xml:space="preserve"> </w:t>
      </w:r>
      <w:del w:id="1535" w:author="Nizet, Victor" w:date="2024-05-03T22:44:00Z">
        <w:r w:rsidR="009D4814" w:rsidRPr="00F87959" w:rsidDel="004A3957">
          <w:rPr>
            <w:rFonts w:ascii="Arial" w:hAnsi="Arial" w:cs="Arial"/>
            <w:lang w:val="fr-FR"/>
          </w:rPr>
          <w:delText>even</w:delText>
        </w:r>
        <w:r w:rsidR="004138C9" w:rsidRPr="00F87959" w:rsidDel="004A3957">
          <w:rPr>
            <w:rFonts w:ascii="Arial" w:hAnsi="Arial" w:cs="Arial"/>
            <w:lang w:val="fr-FR"/>
          </w:rPr>
          <w:delText xml:space="preserve"> </w:delText>
        </w:r>
      </w:del>
      <w:r w:rsidR="004138C9" w:rsidRPr="00F87959">
        <w:rPr>
          <w:rFonts w:ascii="Arial" w:hAnsi="Arial" w:cs="Arial"/>
          <w:lang w:val="fr-FR"/>
        </w:rPr>
        <w:t>able to improve outcome</w:t>
      </w:r>
      <w:ins w:id="1536" w:author="Nizet, Victor" w:date="2024-05-03T22:44:00Z">
        <w:r w:rsidR="004A3957">
          <w:rPr>
            <w:rFonts w:ascii="Arial" w:hAnsi="Arial" w:cs="Arial"/>
            <w:lang w:val="fr-FR"/>
          </w:rPr>
          <w:t>s</w:t>
        </w:r>
      </w:ins>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del w:id="1537" w:author="Nizet, Victor" w:date="2024-05-03T22:44:00Z">
        <w:r w:rsidR="00082FAB" w:rsidRPr="005A7929" w:rsidDel="004A3957">
          <w:rPr>
            <w:rFonts w:ascii="Arial" w:hAnsi="Arial" w:cs="Arial"/>
          </w:rPr>
          <w:lastRenderedPageBreak/>
          <w:delText xml:space="preserve">opens </w:delText>
        </w:r>
      </w:del>
      <w:ins w:id="1538" w:author="Nizet, Victor" w:date="2024-05-03T22:44:00Z">
        <w:r w:rsidR="004A3957">
          <w:rPr>
            <w:rFonts w:ascii="Arial" w:hAnsi="Arial" w:cs="Arial"/>
          </w:rPr>
          <w:t>evidence suggests</w:t>
        </w:r>
        <w:r w:rsidR="004A3957" w:rsidRPr="005A7929">
          <w:rPr>
            <w:rFonts w:ascii="Arial" w:hAnsi="Arial" w:cs="Arial"/>
          </w:rPr>
          <w:t xml:space="preserve"> </w:t>
        </w:r>
      </w:ins>
      <w:del w:id="1539" w:author="Nizet, Victor" w:date="2024-05-03T22:44:00Z">
        <w:r w:rsidR="00082FAB" w:rsidRPr="005A7929" w:rsidDel="004A3957">
          <w:rPr>
            <w:rFonts w:ascii="Arial" w:hAnsi="Arial" w:cs="Arial"/>
          </w:rPr>
          <w:delText>the possibility</w:delText>
        </w:r>
        <w:r w:rsidR="004138C9" w:rsidRPr="005A7929" w:rsidDel="004A3957">
          <w:rPr>
            <w:rFonts w:ascii="Arial" w:hAnsi="Arial" w:cs="Arial"/>
          </w:rPr>
          <w:delText xml:space="preserve"> </w:delText>
        </w:r>
      </w:del>
      <w:r w:rsidR="004138C9" w:rsidRPr="005A7929">
        <w:rPr>
          <w:rFonts w:ascii="Arial" w:hAnsi="Arial" w:cs="Arial"/>
        </w:rPr>
        <w:t xml:space="preserve">that a similar </w:t>
      </w:r>
      <w:ins w:id="1540" w:author="Nizet, Victor" w:date="2024-05-03T22:44:00Z">
        <w:r w:rsidR="004A3957">
          <w:rPr>
            <w:rFonts w:ascii="Arial" w:hAnsi="Arial" w:cs="Arial"/>
          </w:rPr>
          <w:t xml:space="preserve">therapeutic </w:t>
        </w:r>
      </w:ins>
      <w:r w:rsidR="004138C9" w:rsidRPr="005A7929">
        <w:rPr>
          <w:rFonts w:ascii="Arial" w:hAnsi="Arial" w:cs="Arial"/>
        </w:rPr>
        <w:t xml:space="preserve">approach </w:t>
      </w:r>
      <w:ins w:id="1541" w:author="Nizet, Victor" w:date="2024-05-03T22:45:00Z">
        <w:r w:rsidR="004A3957">
          <w:rPr>
            <w:rFonts w:ascii="Arial" w:hAnsi="Arial" w:cs="Arial"/>
          </w:rPr>
          <w:t xml:space="preserve">involving HRG </w:t>
        </w:r>
      </w:ins>
      <w:r w:rsidR="004138C9" w:rsidRPr="005A7929">
        <w:rPr>
          <w:rFonts w:ascii="Arial" w:hAnsi="Arial" w:cs="Arial"/>
        </w:rPr>
        <w:t xml:space="preserve">may </w:t>
      </w:r>
      <w:r w:rsidR="009D4814" w:rsidRPr="005A7929">
        <w:rPr>
          <w:rFonts w:ascii="Arial" w:hAnsi="Arial" w:cs="Arial"/>
        </w:rPr>
        <w:t xml:space="preserve">be </w:t>
      </w:r>
      <w:del w:id="1542" w:author="Nizet, Victor" w:date="2024-05-03T22:45:00Z">
        <w:r w:rsidR="009D4814" w:rsidRPr="005A7929" w:rsidDel="004A3957">
          <w:rPr>
            <w:rFonts w:ascii="Arial" w:hAnsi="Arial" w:cs="Arial"/>
          </w:rPr>
          <w:delText xml:space="preserve">useful </w:delText>
        </w:r>
      </w:del>
      <w:ins w:id="1543" w:author="Nizet, Victor" w:date="2024-05-03T22:45:00Z">
        <w:r w:rsidR="004A3957">
          <w:rPr>
            <w:rFonts w:ascii="Arial" w:hAnsi="Arial" w:cs="Arial"/>
          </w:rPr>
          <w:t>beneficial</w:t>
        </w:r>
        <w:r w:rsidR="004A3957" w:rsidRPr="005A7929">
          <w:rPr>
            <w:rFonts w:ascii="Arial" w:hAnsi="Arial" w:cs="Arial"/>
          </w:rPr>
          <w:t xml:space="preserve"> </w:t>
        </w:r>
      </w:ins>
      <w:r w:rsidR="009D4814" w:rsidRPr="005A7929">
        <w:rPr>
          <w:rFonts w:ascii="Arial" w:hAnsi="Arial" w:cs="Arial"/>
        </w:rPr>
        <w:t>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25295431" w:rsidR="009D4814" w:rsidDel="007A6E5C" w:rsidRDefault="00186AB4" w:rsidP="009D4814">
      <w:pPr>
        <w:spacing w:line="480" w:lineRule="auto"/>
        <w:ind w:firstLine="720"/>
        <w:rPr>
          <w:del w:id="1544" w:author="Nizet, Victor" w:date="2024-05-03T22:48:00Z"/>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del w:id="1545" w:author="Nizet, Victor" w:date="2024-05-03T22:45:00Z">
        <w:r w:rsidDel="004A3957">
          <w:rPr>
            <w:rFonts w:ascii="Arial" w:hAnsi="Arial" w:cs="Arial"/>
          </w:rPr>
          <w:delText xml:space="preserve">may </w:delText>
        </w:r>
      </w:del>
      <w:ins w:id="1546" w:author="Nizet, Victor" w:date="2024-05-03T22:45:00Z">
        <w:r w:rsidR="004A3957">
          <w:rPr>
            <w:rFonts w:ascii="Arial" w:hAnsi="Arial" w:cs="Arial"/>
          </w:rPr>
          <w:t xml:space="preserve">could </w:t>
        </w:r>
      </w:ins>
      <w:r>
        <w:rPr>
          <w:rFonts w:ascii="Arial" w:hAnsi="Arial" w:cs="Arial"/>
        </w:rPr>
        <w:t xml:space="preserve">be </w:t>
      </w:r>
      <w:del w:id="1547" w:author="Nizet, Victor" w:date="2024-05-03T22:45:00Z">
        <w:r w:rsidDel="004A3957">
          <w:rPr>
            <w:rFonts w:ascii="Arial" w:hAnsi="Arial" w:cs="Arial"/>
          </w:rPr>
          <w:delText xml:space="preserve">of </w:delText>
        </w:r>
      </w:del>
      <w:r>
        <w:rPr>
          <w:rFonts w:ascii="Arial" w:hAnsi="Arial" w:cs="Arial"/>
        </w:rPr>
        <w:t>clinical</w:t>
      </w:r>
      <w:ins w:id="1548" w:author="Nizet, Victor" w:date="2024-05-03T22:45:00Z">
        <w:r w:rsidR="004A3957">
          <w:rPr>
            <w:rFonts w:ascii="Arial" w:hAnsi="Arial" w:cs="Arial"/>
          </w:rPr>
          <w:t>ly</w:t>
        </w:r>
      </w:ins>
      <w:r>
        <w:rPr>
          <w:rFonts w:ascii="Arial" w:hAnsi="Arial" w:cs="Arial"/>
        </w:rPr>
        <w:t xml:space="preserve"> </w:t>
      </w:r>
      <w:del w:id="1549" w:author="Nizet, Victor" w:date="2024-05-03T22:45:00Z">
        <w:r w:rsidDel="004A3957">
          <w:rPr>
            <w:rFonts w:ascii="Arial" w:hAnsi="Arial" w:cs="Arial"/>
          </w:rPr>
          <w:delText>relevance</w:delText>
        </w:r>
      </w:del>
      <w:ins w:id="1550" w:author="Nizet, Victor" w:date="2024-05-03T22:45:00Z">
        <w:r w:rsidR="004A3957">
          <w:rPr>
            <w:rFonts w:ascii="Arial" w:hAnsi="Arial" w:cs="Arial"/>
          </w:rPr>
          <w:t>relevant</w:t>
        </w:r>
      </w:ins>
      <w:r>
        <w:rPr>
          <w:rFonts w:ascii="Arial" w:hAnsi="Arial" w:cs="Arial"/>
        </w:rPr>
        <w:t xml:space="preserve">, </w:t>
      </w:r>
      <w:del w:id="1551" w:author="Nizet, Victor" w:date="2024-05-03T22:46:00Z">
        <w:r w:rsidDel="004A3957">
          <w:rPr>
            <w:rFonts w:ascii="Arial" w:hAnsi="Arial" w:cs="Arial"/>
          </w:rPr>
          <w:delText>as there is</w:delText>
        </w:r>
      </w:del>
      <w:ins w:id="1552" w:author="Nizet, Victor" w:date="2024-05-03T22:46:00Z">
        <w:r w:rsidR="004A3957">
          <w:rPr>
            <w:rFonts w:ascii="Arial" w:hAnsi="Arial" w:cs="Arial"/>
          </w:rPr>
          <w:t>especially since there are currently</w:t>
        </w:r>
      </w:ins>
      <w:r>
        <w:rPr>
          <w:rFonts w:ascii="Arial" w:hAnsi="Arial" w:cs="Arial"/>
        </w:rPr>
        <w:t xml:space="preserve"> no existing quantitative method</w:t>
      </w:r>
      <w:ins w:id="1553" w:author="Nizet, Victor" w:date="2024-05-03T22:46:00Z">
        <w:r w:rsidR="004A3957">
          <w:rPr>
            <w:rFonts w:ascii="Arial" w:hAnsi="Arial" w:cs="Arial"/>
          </w:rPr>
          <w:t>a</w:t>
        </w:r>
      </w:ins>
      <w:r>
        <w:rPr>
          <w:rFonts w:ascii="Arial" w:hAnsi="Arial" w:cs="Arial"/>
        </w:rPr>
        <w:t xml:space="preserve"> to stratify patients</w:t>
      </w:r>
      <w:r w:rsidR="00E25688">
        <w:rPr>
          <w:rFonts w:ascii="Arial" w:hAnsi="Arial" w:cs="Arial"/>
        </w:rPr>
        <w:t xml:space="preserve"> </w:t>
      </w:r>
      <w:ins w:id="1554" w:author="Nizet, Victor" w:date="2024-05-03T22:46:00Z">
        <w:r w:rsidR="004A3957">
          <w:rPr>
            <w:rFonts w:ascii="Arial" w:hAnsi="Arial" w:cs="Arial"/>
          </w:rPr>
          <w:t xml:space="preserve">specifically </w:t>
        </w:r>
      </w:ins>
      <w:r w:rsidR="00E25688">
        <w:rPr>
          <w:rFonts w:ascii="Arial" w:hAnsi="Arial" w:cs="Arial"/>
        </w:rPr>
        <w:t xml:space="preserve">in the setting of EcB. </w:t>
      </w:r>
      <w:del w:id="1555" w:author="Nizet, Victor" w:date="2024-05-03T22:46:00Z">
        <w:r w:rsidR="00E25688" w:rsidDel="004A3957">
          <w:rPr>
            <w:rFonts w:ascii="Arial" w:hAnsi="Arial" w:cs="Arial"/>
          </w:rPr>
          <w:delText xml:space="preserve">Furthermore, </w:delText>
        </w:r>
        <w:r w:rsidDel="004A3957">
          <w:rPr>
            <w:rFonts w:ascii="Arial" w:hAnsi="Arial" w:cs="Arial"/>
          </w:rPr>
          <w:delText>d</w:delText>
        </w:r>
      </w:del>
      <w:ins w:id="1556" w:author="Nizet, Victor" w:date="2024-05-03T22:46:00Z">
        <w:r w:rsidR="004A3957">
          <w:rPr>
            <w:rFonts w:ascii="Arial" w:hAnsi="Arial" w:cs="Arial"/>
          </w:rPr>
          <w:t>D</w:t>
        </w:r>
      </w:ins>
      <w:r>
        <w:rPr>
          <w:rFonts w:ascii="Arial" w:hAnsi="Arial" w:cs="Arial"/>
        </w:rPr>
        <w:t xml:space="preserve">iagnostic tests </w:t>
      </w:r>
      <w:del w:id="1557" w:author="Nizet, Victor" w:date="2024-05-03T22:46:00Z">
        <w:r w:rsidR="009D4814" w:rsidDel="004A3957">
          <w:rPr>
            <w:rFonts w:ascii="Arial" w:hAnsi="Arial" w:cs="Arial"/>
          </w:rPr>
          <w:delText xml:space="preserve">with </w:delText>
        </w:r>
      </w:del>
      <w:ins w:id="1558" w:author="Nizet, Victor" w:date="2024-05-03T22:46:00Z">
        <w:r w:rsidR="004A3957">
          <w:rPr>
            <w:rFonts w:ascii="Arial" w:hAnsi="Arial" w:cs="Arial"/>
          </w:rPr>
          <w:t xml:space="preserve">that achieve </w:t>
        </w:r>
      </w:ins>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xml:space="preserve">, </w:t>
      </w:r>
      <w:del w:id="1559" w:author="Nizet, Victor" w:date="2024-05-03T22:46:00Z">
        <w:r w:rsidR="0007717D" w:rsidDel="004A3957">
          <w:rPr>
            <w:rFonts w:ascii="Arial" w:hAnsi="Arial" w:cs="Arial"/>
          </w:rPr>
          <w:delText xml:space="preserve">suggesting </w:delText>
        </w:r>
      </w:del>
      <w:ins w:id="1560" w:author="Nizet, Victor" w:date="2024-05-03T22:46:00Z">
        <w:r w:rsidR="004A3957">
          <w:rPr>
            <w:rFonts w:ascii="Arial" w:hAnsi="Arial" w:cs="Arial"/>
          </w:rPr>
          <w:t>indica</w:t>
        </w:r>
      </w:ins>
      <w:ins w:id="1561" w:author="Nizet, Victor" w:date="2024-05-03T22:47:00Z">
        <w:r w:rsidR="004A3957">
          <w:rPr>
            <w:rFonts w:ascii="Arial" w:hAnsi="Arial" w:cs="Arial"/>
          </w:rPr>
          <w:t>ting that the</w:t>
        </w:r>
      </w:ins>
      <w:ins w:id="1562" w:author="Nizet, Victor" w:date="2024-05-03T22:46:00Z">
        <w:r w:rsidR="004A3957">
          <w:rPr>
            <w:rFonts w:ascii="Arial" w:hAnsi="Arial" w:cs="Arial"/>
          </w:rPr>
          <w:t xml:space="preserve"> </w:t>
        </w:r>
      </w:ins>
      <w:r w:rsidR="0007717D">
        <w:rPr>
          <w:rFonts w:ascii="Arial" w:hAnsi="Arial" w:cs="Arial"/>
        </w:rPr>
        <w:t xml:space="preserve">the </w:t>
      </w:r>
      <w:del w:id="1563" w:author="Nizet, Victor" w:date="2024-05-03T22:47:00Z">
        <w:r w:rsidR="0007717D" w:rsidDel="004A3957">
          <w:rPr>
            <w:rFonts w:ascii="Arial" w:hAnsi="Arial" w:cs="Arial"/>
          </w:rPr>
          <w:delText xml:space="preserve">degree of </w:delText>
        </w:r>
      </w:del>
      <w:r w:rsidR="0007717D">
        <w:rPr>
          <w:rFonts w:ascii="Arial" w:hAnsi="Arial" w:cs="Arial"/>
        </w:rPr>
        <w:t>accuracy</w:t>
      </w:r>
      <w:ins w:id="1564" w:author="Nizet, Victor" w:date="2024-05-03T22:47:00Z">
        <w:r w:rsidR="004A3957">
          <w:rPr>
            <w:rFonts w:ascii="Arial" w:hAnsi="Arial" w:cs="Arial"/>
          </w:rPr>
          <w:t xml:space="preserve"> levels</w:t>
        </w:r>
      </w:ins>
      <w:r w:rsidR="0007717D">
        <w:rPr>
          <w:rFonts w:ascii="Arial" w:hAnsi="Arial" w:cs="Arial"/>
        </w:rPr>
        <w:t xml:space="preserve"> we observed could be </w:t>
      </w:r>
      <w:ins w:id="1565" w:author="Nizet, Victor" w:date="2024-05-03T22:47:00Z">
        <w:r w:rsidR="004A3957">
          <w:rPr>
            <w:rFonts w:ascii="Arial" w:hAnsi="Arial" w:cs="Arial"/>
          </w:rPr>
          <w:t xml:space="preserve">highly </w:t>
        </w:r>
      </w:ins>
      <w:r w:rsidR="0007717D">
        <w:rPr>
          <w:rFonts w:ascii="Arial" w:hAnsi="Arial" w:cs="Arial"/>
        </w:rPr>
        <w:t xml:space="preserve">useful in </w:t>
      </w:r>
      <w:del w:id="1566" w:author="Nizet, Victor" w:date="2024-05-03T22:47:00Z">
        <w:r w:rsidR="0007717D" w:rsidDel="004A3957">
          <w:rPr>
            <w:rFonts w:ascii="Arial" w:hAnsi="Arial" w:cs="Arial"/>
          </w:rPr>
          <w:delText xml:space="preserve">the </w:delText>
        </w:r>
      </w:del>
      <w:r w:rsidR="0007717D">
        <w:rPr>
          <w:rFonts w:ascii="Arial" w:hAnsi="Arial" w:cs="Arial"/>
        </w:rPr>
        <w:t>clinic</w:t>
      </w:r>
      <w:r w:rsidR="00A12308">
        <w:rPr>
          <w:rFonts w:ascii="Arial" w:hAnsi="Arial" w:cs="Arial"/>
        </w:rPr>
        <w:t>.</w:t>
      </w:r>
      <w:ins w:id="1567" w:author="Nizet, Victor" w:date="2024-05-03T22:47:00Z">
        <w:r w:rsidR="004A3957">
          <w:rPr>
            <w:rFonts w:ascii="Arial" w:hAnsi="Arial" w:cs="Arial"/>
          </w:rPr>
          <w:t xml:space="preserve"> settings.</w:t>
        </w:r>
      </w:ins>
      <w:r w:rsidR="00A12308">
        <w:rPr>
          <w:rFonts w:ascii="Arial" w:hAnsi="Arial" w:cs="Arial"/>
        </w:rPr>
        <w:t xml:space="preserve"> </w:t>
      </w:r>
      <w:r>
        <w:rPr>
          <w:rFonts w:ascii="Arial" w:hAnsi="Arial" w:cs="Arial"/>
        </w:rPr>
        <w:t xml:space="preserve">Further </w:t>
      </w:r>
      <w:del w:id="1568" w:author="Nizet, Victor" w:date="2024-05-03T22:48:00Z">
        <w:r w:rsidDel="004A3957">
          <w:rPr>
            <w:rFonts w:ascii="Arial" w:hAnsi="Arial" w:cs="Arial"/>
          </w:rPr>
          <w:delText xml:space="preserve">work </w:delText>
        </w:r>
      </w:del>
      <w:ins w:id="1569" w:author="Nizet, Victor" w:date="2024-05-03T22:48:00Z">
        <w:r w:rsidR="004A3957">
          <w:rPr>
            <w:rFonts w:ascii="Arial" w:hAnsi="Arial" w:cs="Arial"/>
          </w:rPr>
          <w:t xml:space="preserve">research is necessary </w:t>
        </w:r>
      </w:ins>
      <w:del w:id="1570" w:author="Nizet, Victor" w:date="2024-05-03T22:48:00Z">
        <w:r w:rsidDel="004A3957">
          <w:rPr>
            <w:rFonts w:ascii="Arial" w:hAnsi="Arial" w:cs="Arial"/>
          </w:rPr>
          <w:delText xml:space="preserve">would need </w:delText>
        </w:r>
      </w:del>
      <w:r>
        <w:rPr>
          <w:rFonts w:ascii="Arial" w:hAnsi="Arial" w:cs="Arial"/>
        </w:rPr>
        <w:t>to expl</w:t>
      </w:r>
      <w:ins w:id="1571" w:author="Nizet, Victor" w:date="2024-05-03T22:48:00Z">
        <w:r w:rsidR="004A3957">
          <w:rPr>
            <w:rFonts w:ascii="Arial" w:hAnsi="Arial" w:cs="Arial"/>
          </w:rPr>
          <w:t>determine</w:t>
        </w:r>
      </w:ins>
      <w:r>
        <w:rPr>
          <w:rFonts w:ascii="Arial" w:hAnsi="Arial" w:cs="Arial"/>
        </w:rPr>
        <w:t xml:space="preserve">ore whether the predictive accuracy observed </w:t>
      </w:r>
      <w:r w:rsidR="00B42B02">
        <w:rPr>
          <w:rFonts w:ascii="Arial" w:hAnsi="Arial" w:cs="Arial"/>
        </w:rPr>
        <w:t>in this study</w:t>
      </w:r>
      <w:r>
        <w:rPr>
          <w:rFonts w:ascii="Arial" w:hAnsi="Arial" w:cs="Arial"/>
        </w:rPr>
        <w:t xml:space="preserve"> </w:t>
      </w:r>
      <w:del w:id="1572" w:author="Nizet, Victor" w:date="2024-05-03T22:48:00Z">
        <w:r w:rsidDel="004A3957">
          <w:rPr>
            <w:rFonts w:ascii="Arial" w:hAnsi="Arial" w:cs="Arial"/>
          </w:rPr>
          <w:delText>would hold up in an</w:delText>
        </w:r>
      </w:del>
      <w:ins w:id="1573" w:author="Nizet, Victor" w:date="2024-05-03T22:48:00Z">
        <w:r w:rsidR="004A3957">
          <w:rPr>
            <w:rFonts w:ascii="Arial" w:hAnsi="Arial" w:cs="Arial"/>
          </w:rPr>
          <w:t>can be replicated in an</w:t>
        </w:r>
      </w:ins>
      <w:r>
        <w:rPr>
          <w:rFonts w:ascii="Arial" w:hAnsi="Arial" w:cs="Arial"/>
        </w:rPr>
        <w:t xml:space="preserve"> independent cohort</w:t>
      </w:r>
      <w:del w:id="1574" w:author="Nizet, Victor" w:date="2024-05-03T22:48:00Z">
        <w:r w:rsidDel="007A6E5C">
          <w:rPr>
            <w:rFonts w:ascii="Arial" w:hAnsi="Arial" w:cs="Arial"/>
          </w:rPr>
          <w:delText xml:space="preserve">, </w:delText>
        </w:r>
      </w:del>
      <w:ins w:id="1575" w:author="Nizet, Victor" w:date="2024-05-03T22:48:00Z">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ins>
      <w:del w:id="1576" w:author="Nizet, Victor" w:date="2024-05-03T22:48:00Z">
        <w:r w:rsidDel="007A6E5C">
          <w:rPr>
            <w:rFonts w:ascii="Arial" w:hAnsi="Arial" w:cs="Arial"/>
          </w:rPr>
          <w:delText xml:space="preserve">and whether predicting patient outcomes </w:delText>
        </w:r>
        <w:r w:rsidR="00A12308" w:rsidDel="007A6E5C">
          <w:rPr>
            <w:rFonts w:ascii="Arial" w:hAnsi="Arial" w:cs="Arial"/>
          </w:rPr>
          <w:delText xml:space="preserve">could be paired with an intervention to have </w:delText>
        </w:r>
        <w:r w:rsidDel="007A6E5C">
          <w:rPr>
            <w:rFonts w:ascii="Arial" w:hAnsi="Arial" w:cs="Arial"/>
          </w:rPr>
          <w:delText>a meaningful impact on patient outcome</w:delText>
        </w:r>
        <w:r w:rsidR="007A2946" w:rsidDel="007A6E5C">
          <w:rPr>
            <w:rFonts w:ascii="Arial" w:hAnsi="Arial" w:cs="Arial"/>
          </w:rPr>
          <w:delText>s</w:delText>
        </w:r>
        <w:r w:rsidDel="007A6E5C">
          <w:rPr>
            <w:rFonts w:ascii="Arial" w:hAnsi="Arial" w:cs="Arial"/>
          </w:rPr>
          <w:delText xml:space="preserve">. </w:delText>
        </w:r>
      </w:del>
    </w:p>
    <w:p w14:paraId="5B943B7A" w14:textId="77777777" w:rsidR="009D4814" w:rsidRDefault="009D4814" w:rsidP="009D4814">
      <w:pPr>
        <w:spacing w:line="480" w:lineRule="auto"/>
        <w:ind w:firstLine="720"/>
        <w:rPr>
          <w:rFonts w:ascii="Arial" w:hAnsi="Arial" w:cs="Arial"/>
        </w:rPr>
      </w:pPr>
    </w:p>
    <w:p w14:paraId="5E201DAA" w14:textId="1C9C63A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ins w:id="1577" w:author="Nizet, Victor" w:date="2024-05-03T22:49:00Z">
        <w:r w:rsidR="007A6E5C">
          <w:rPr>
            <w:rFonts w:ascii="Arial" w:hAnsi="Arial" w:cs="Arial"/>
          </w:rPr>
          <w:t xml:space="preserve"> significantly</w:t>
        </w:r>
      </w:ins>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ins w:id="1578" w:author="Nizet, Victor" w:date="2024-05-03T22:49:00Z">
        <w:r w:rsidR="007A6E5C">
          <w:rPr>
            <w:rFonts w:ascii="Arial" w:hAnsi="Arial" w:cs="Arial"/>
          </w:rPr>
          <w:t>, as</w:t>
        </w:r>
      </w:ins>
      <w:r w:rsidRPr="00CF169D">
        <w:rPr>
          <w:rFonts w:ascii="Arial" w:hAnsi="Arial" w:cs="Arial"/>
        </w:rPr>
        <w:t xml:space="preserve"> </w:t>
      </w:r>
      <w:r w:rsidR="00CF169D" w:rsidRPr="00CF169D">
        <w:rPr>
          <w:rFonts w:ascii="Arial" w:hAnsi="Arial" w:cs="Arial"/>
        </w:rPr>
        <w:t xml:space="preserve">outlined </w:t>
      </w:r>
      <w:ins w:id="1579" w:author="Nizet, Victor" w:date="2024-05-03T22:49:00Z">
        <w:r w:rsidR="007A6E5C">
          <w:rPr>
            <w:rFonts w:ascii="Arial" w:hAnsi="Arial" w:cs="Arial"/>
          </w:rPr>
          <w:t xml:space="preserve">in </w:t>
        </w:r>
      </w:ins>
      <w:del w:id="1580" w:author="Nizet, Victor" w:date="2024-05-03T22:49:00Z">
        <w:r w:rsidR="00CF169D" w:rsidRPr="00CF169D" w:rsidDel="007A6E5C">
          <w:rPr>
            <w:rFonts w:ascii="Arial" w:hAnsi="Arial" w:cs="Arial"/>
          </w:rPr>
          <w:delText>previousl</w:delText>
        </w:r>
        <w:r w:rsidR="005A7929" w:rsidDel="007A6E5C">
          <w:rPr>
            <w:rFonts w:ascii="Arial" w:hAnsi="Arial" w:cs="Arial"/>
          </w:rPr>
          <w:delText>y</w:delText>
        </w:r>
        <w:r w:rsidR="005A7929" w:rsidDel="007A6E5C">
          <w:rPr>
            <w:rFonts w:ascii="Arial" w:hAnsi="Arial" w:cs="Arial"/>
          </w:rPr>
          <w:fldChar w:fldCharType="begin"/>
        </w:r>
        <w:r w:rsidR="00B67950" w:rsidDel="007A6E5C">
          <w:rPr>
            <w:rFonts w:ascii="Arial" w:hAnsi="Arial" w:cs="Arial"/>
          </w:rPr>
          <w:del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delInstrText>
        </w:r>
        <w:r w:rsidR="005A7929" w:rsidDel="007A6E5C">
          <w:rPr>
            <w:rFonts w:ascii="Arial" w:hAnsi="Arial" w:cs="Arial"/>
          </w:rPr>
          <w:fldChar w:fldCharType="separate"/>
        </w:r>
        <w:r w:rsidR="00B67950" w:rsidRPr="00B67950" w:rsidDel="007A6E5C">
          <w:rPr>
            <w:rFonts w:ascii="Arial" w:hAnsi="Arial" w:cs="Arial"/>
            <w:vertAlign w:val="superscript"/>
          </w:rPr>
          <w:delText>18</w:delText>
        </w:r>
        <w:r w:rsidR="005A7929" w:rsidDel="007A6E5C">
          <w:rPr>
            <w:rFonts w:ascii="Arial" w:hAnsi="Arial" w:cs="Arial"/>
          </w:rPr>
          <w:fldChar w:fldCharType="end"/>
        </w:r>
        <w:r w:rsidR="00EC78F9" w:rsidDel="007A6E5C">
          <w:rPr>
            <w:rFonts w:ascii="Arial" w:hAnsi="Arial" w:cs="Arial"/>
            <w:color w:val="000000"/>
            <w:vertAlign w:val="superscript"/>
          </w:rPr>
          <w:delText xml:space="preserve"> </w:delText>
        </w:r>
        <w:r w:rsidR="00B30DC6" w:rsidDel="007A6E5C">
          <w:rPr>
            <w:rFonts w:ascii="Arial" w:hAnsi="Arial" w:cs="Arial"/>
            <w:color w:val="000000"/>
            <w:vertAlign w:val="superscript"/>
          </w:rPr>
          <w:delText xml:space="preserve"> </w:delText>
        </w:r>
      </w:del>
      <w:ins w:id="1581" w:author="Nizet, Victor" w:date="2024-05-03T22:49:00Z">
        <w:r w:rsidR="007A6E5C" w:rsidRPr="00CF169D">
          <w:rPr>
            <w:rFonts w:ascii="Arial" w:hAnsi="Arial" w:cs="Arial"/>
          </w:rPr>
          <w:t>previous</w:t>
        </w:r>
        <w:r w:rsidR="007A6E5C">
          <w:rPr>
            <w:rFonts w:ascii="Arial" w:hAnsi="Arial" w:cs="Arial"/>
          </w:rPr>
          <w:t xml:space="preserve"> rese</w:t>
        </w:r>
      </w:ins>
      <w:ins w:id="1582" w:author="Nizet, Victor" w:date="2024-05-03T22:50:00Z">
        <w:r w:rsidR="007A6E5C">
          <w:rPr>
            <w:rFonts w:ascii="Arial" w:hAnsi="Arial" w:cs="Arial"/>
          </w:rPr>
          <w:t>arch</w:t>
        </w:r>
      </w:ins>
      <w:ins w:id="1583" w:author="Nizet, Victor" w:date="2024-05-03T22:49:00Z">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ins>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del w:id="1584" w:author="Nizet, Victor" w:date="2024-05-03T22:50:00Z">
        <w:r w:rsidR="00760043" w:rsidDel="007A6E5C">
          <w:rPr>
            <w:rFonts w:ascii="Arial" w:hAnsi="Arial" w:cs="Arial"/>
          </w:rPr>
          <w:delText xml:space="preserve">, </w:delText>
        </w:r>
      </w:del>
      <w:ins w:id="1585" w:author="Nizet, Victor" w:date="2024-05-03T22:50:00Z">
        <w:r w:rsidR="007A6E5C">
          <w:rPr>
            <w:rFonts w:ascii="Arial" w:hAnsi="Arial" w:cs="Arial"/>
          </w:rPr>
          <w:t xml:space="preserve">. </w:t>
        </w:r>
      </w:ins>
      <w:del w:id="1586" w:author="Nizet, Victor" w:date="2024-05-03T22:50:00Z">
        <w:r w:rsidR="00760043" w:rsidDel="007A6E5C">
          <w:rPr>
            <w:rFonts w:ascii="Arial" w:hAnsi="Arial" w:cs="Arial"/>
          </w:rPr>
          <w:delText>reporting</w:delText>
        </w:r>
        <w:r w:rsidR="00162F50" w:rsidDel="007A6E5C">
          <w:rPr>
            <w:rFonts w:ascii="Arial" w:hAnsi="Arial" w:cs="Arial"/>
          </w:rPr>
          <w:delText xml:space="preserve"> </w:delText>
        </w:r>
      </w:del>
      <w:ins w:id="1587" w:author="Nizet, Victor" w:date="2024-05-03T22:50:00Z">
        <w:r w:rsidR="007A6E5C">
          <w:rPr>
            <w:rFonts w:ascii="Arial" w:hAnsi="Arial" w:cs="Arial"/>
          </w:rPr>
          <w:t xml:space="preserve">We have reported </w:t>
        </w:r>
      </w:ins>
      <w:r w:rsidR="00162F50">
        <w:rPr>
          <w:rFonts w:ascii="Arial" w:hAnsi="Arial" w:cs="Arial"/>
        </w:rPr>
        <w:t xml:space="preserve">significant differences between </w:t>
      </w:r>
      <w:ins w:id="1588" w:author="Nizet, Victor" w:date="2024-05-03T22:50:00Z">
        <w:r w:rsidR="007A6E5C">
          <w:rPr>
            <w:rFonts w:ascii="Arial" w:hAnsi="Arial" w:cs="Arial"/>
          </w:rPr>
          <w:t xml:space="preserve">the </w:t>
        </w:r>
      </w:ins>
      <w:r w:rsidR="00162F50">
        <w:rPr>
          <w:rFonts w:ascii="Arial" w:hAnsi="Arial" w:cs="Arial"/>
        </w:rPr>
        <w:t xml:space="preserve">multi-omic plasma profiles of EcB relative to healthy volunteers, </w:t>
      </w:r>
      <w:del w:id="1589" w:author="Nizet, Victor" w:date="2024-05-03T22:51:00Z">
        <w:r w:rsidR="00162F50" w:rsidDel="007A6E5C">
          <w:rPr>
            <w:rFonts w:ascii="Arial" w:hAnsi="Arial" w:cs="Arial"/>
          </w:rPr>
          <w:delText xml:space="preserve">bacteremia </w:delText>
        </w:r>
      </w:del>
      <w:ins w:id="1590" w:author="Nizet, Victor" w:date="2024-05-03T22:51:00Z">
        <w:r w:rsidR="007A6E5C">
          <w:rPr>
            <w:rFonts w:ascii="Arial" w:hAnsi="Arial" w:cs="Arial"/>
          </w:rPr>
          <w:t xml:space="preserve">differences </w:t>
        </w:r>
      </w:ins>
      <w:r w:rsidR="00162F50">
        <w:rPr>
          <w:rFonts w:ascii="Arial" w:hAnsi="Arial" w:cs="Arial"/>
        </w:rPr>
        <w:t>driven by</w:t>
      </w:r>
      <w:ins w:id="1591" w:author="Nizet, Victor" w:date="2024-05-03T22:51:00Z">
        <w:r w:rsidR="007A6E5C">
          <w:rPr>
            <w:rFonts w:ascii="Arial" w:hAnsi="Arial" w:cs="Arial"/>
          </w:rPr>
          <w:t xml:space="preserve"> infecrtions with</w:t>
        </w:r>
      </w:ins>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del w:id="1592" w:author="Nizet, Victor" w:date="2024-05-03T22:51:00Z">
        <w:r w:rsidR="00162F50" w:rsidDel="007A6E5C">
          <w:rPr>
            <w:rFonts w:ascii="Arial" w:hAnsi="Arial" w:cs="Arial"/>
          </w:rPr>
          <w:delText>as well</w:delText>
        </w:r>
      </w:del>
      <w:ins w:id="1593" w:author="Nizet, Victor" w:date="2024-05-03T22:51:00Z">
        <w:r w:rsidR="007A6E5C">
          <w:rPr>
            <w:rFonts w:ascii="Arial" w:hAnsi="Arial" w:cs="Arial"/>
          </w:rPr>
          <w:t xml:space="preserve">and distinctions between </w:t>
        </w:r>
      </w:ins>
      <w:ins w:id="1594" w:author="Nizet, Victor" w:date="2024-05-03T22:52:00Z">
        <w:r w:rsidR="007A6E5C">
          <w:rPr>
            <w:rFonts w:ascii="Arial" w:hAnsi="Arial" w:cs="Arial"/>
          </w:rPr>
          <w:t>outcomes related</w:t>
        </w:r>
      </w:ins>
      <w:r w:rsidR="00162F50">
        <w:rPr>
          <w:rFonts w:ascii="Arial" w:hAnsi="Arial" w:cs="Arial"/>
        </w:rPr>
        <w:t xml:space="preserve"> </w:t>
      </w:r>
      <w:del w:id="1595" w:author="Nizet, Victor" w:date="2024-05-03T22:52:00Z">
        <w:r w:rsidR="00162F50" w:rsidDel="007A6E5C">
          <w:rPr>
            <w:rFonts w:ascii="Arial" w:hAnsi="Arial" w:cs="Arial"/>
          </w:rPr>
          <w:delText xml:space="preserve">as </w:delText>
        </w:r>
      </w:del>
      <w:ins w:id="1596" w:author="Nizet, Victor" w:date="2024-05-03T22:52:00Z">
        <w:r w:rsidR="007A6E5C">
          <w:rPr>
            <w:rFonts w:ascii="Arial" w:hAnsi="Arial" w:cs="Arial"/>
          </w:rPr>
          <w:t xml:space="preserve">to </w:t>
        </w:r>
      </w:ins>
      <w:r w:rsidR="00162F50">
        <w:rPr>
          <w:rFonts w:ascii="Arial" w:hAnsi="Arial" w:cs="Arial"/>
        </w:rPr>
        <w:t>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del w:id="1597" w:author="Nizet, Victor" w:date="2024-05-03T22:52:00Z">
        <w:r w:rsidRPr="003411CE" w:rsidDel="007A6E5C">
          <w:rPr>
            <w:rFonts w:ascii="Arial" w:hAnsi="Arial" w:cs="Arial"/>
          </w:rPr>
          <w:delText>enterococcal bacteremia</w:delText>
        </w:r>
      </w:del>
      <w:ins w:id="1598" w:author="Nizet, Victor" w:date="2024-05-03T22:52:00Z">
        <w:r w:rsidR="007A6E5C">
          <w:rPr>
            <w:rFonts w:ascii="Arial" w:hAnsi="Arial" w:cs="Arial"/>
          </w:rPr>
          <w:t>EcB</w:t>
        </w:r>
      </w:ins>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w:t>
      </w:r>
      <w:r w:rsidR="0062166D">
        <w:rPr>
          <w:rFonts w:ascii="Arial" w:hAnsi="Arial" w:cs="Arial"/>
        </w:rPr>
        <w:lastRenderedPageBreak/>
        <w:t>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lastRenderedPageBreak/>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lastRenderedPageBreak/>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lastRenderedPageBreak/>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lastRenderedPageBreak/>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lastRenderedPageBreak/>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lastRenderedPageBreak/>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lastRenderedPageBreak/>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lastRenderedPageBreak/>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0" w:author="Nizet, Victor" w:date="2024-05-03T17:06:00Z" w:initials="VN">
    <w:p w14:paraId="63AEFA70" w14:textId="77777777" w:rsidR="006144BD" w:rsidRDefault="006144BD" w:rsidP="006144BD">
      <w:r>
        <w:rPr>
          <w:rStyle w:val="CommentReference"/>
        </w:rPr>
        <w:annotationRef/>
      </w:r>
      <w:r>
        <w:rPr>
          <w:rFonts w:asciiTheme="minorHAnsi" w:eastAsiaTheme="minorHAnsi" w:hAnsiTheme="minorHAnsi" w:cstheme="minorBidi"/>
          <w:color w:val="000000"/>
          <w:sz w:val="20"/>
          <w:szCs w:val="20"/>
        </w:rPr>
        <w:t>In the introduction you said they were distantly related. Pick one or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EF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67BBD6" w16cex:dateUtc="2024-05-0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EFA70" w16cid:durableId="0C67B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9A8A" w14:textId="77777777" w:rsidR="00D863D1" w:rsidRDefault="00D863D1" w:rsidP="00AF055C">
      <w:r>
        <w:separator/>
      </w:r>
    </w:p>
  </w:endnote>
  <w:endnote w:type="continuationSeparator" w:id="0">
    <w:p w14:paraId="313A64D7" w14:textId="77777777" w:rsidR="00D863D1" w:rsidRDefault="00D863D1"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8E2F" w14:textId="77777777" w:rsidR="00D863D1" w:rsidRDefault="00D863D1" w:rsidP="00AF055C">
      <w:r>
        <w:separator/>
      </w:r>
    </w:p>
  </w:footnote>
  <w:footnote w:type="continuationSeparator" w:id="0">
    <w:p w14:paraId="37B340FC" w14:textId="77777777" w:rsidR="00D863D1" w:rsidRDefault="00D863D1"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zet, Victor">
    <w15:presenceInfo w15:providerId="AD" w15:userId="S::vnizet@health.ucsd.edu::1ed1200b-2b83-41df-a41e-b00f3e2fe4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359F"/>
    <w:rsid w:val="00015A3D"/>
    <w:rsid w:val="00015A48"/>
    <w:rsid w:val="0002182F"/>
    <w:rsid w:val="0002467A"/>
    <w:rsid w:val="0002473B"/>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3C9"/>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7133B"/>
    <w:rsid w:val="00572228"/>
    <w:rsid w:val="0057276E"/>
    <w:rsid w:val="00575645"/>
    <w:rsid w:val="00584470"/>
    <w:rsid w:val="00584A86"/>
    <w:rsid w:val="005A0DE2"/>
    <w:rsid w:val="005A0EC2"/>
    <w:rsid w:val="005A128B"/>
    <w:rsid w:val="005A277D"/>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25BEC"/>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3D1"/>
    <w:rsid w:val="00D86A4B"/>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42E9"/>
    <w:rsid w:val="00E559AC"/>
    <w:rsid w:val="00E56505"/>
    <w:rsid w:val="00E61AA9"/>
    <w:rsid w:val="00E62270"/>
    <w:rsid w:val="00E65566"/>
    <w:rsid w:val="00E65C15"/>
    <w:rsid w:val="00E675AC"/>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1323E2"/>
    <w:rsid w:val="00164E57"/>
    <w:rsid w:val="00192581"/>
    <w:rsid w:val="001A2258"/>
    <w:rsid w:val="00220F55"/>
    <w:rsid w:val="002218F5"/>
    <w:rsid w:val="00234789"/>
    <w:rsid w:val="00272244"/>
    <w:rsid w:val="00282569"/>
    <w:rsid w:val="002A3844"/>
    <w:rsid w:val="002C2888"/>
    <w:rsid w:val="002C4C76"/>
    <w:rsid w:val="00301E0E"/>
    <w:rsid w:val="00395D51"/>
    <w:rsid w:val="003A31AA"/>
    <w:rsid w:val="003C6E90"/>
    <w:rsid w:val="003D3200"/>
    <w:rsid w:val="003E6927"/>
    <w:rsid w:val="00446874"/>
    <w:rsid w:val="00460C05"/>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E4EC0"/>
    <w:rsid w:val="009072F0"/>
    <w:rsid w:val="00910295"/>
    <w:rsid w:val="00913088"/>
    <w:rsid w:val="009502FD"/>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41441</Words>
  <Characters>236214</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2024-05-06T15:58:00Z</dcterms:created>
  <dcterms:modified xsi:type="dcterms:W3CDTF">2024-05-06T15:58:00Z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