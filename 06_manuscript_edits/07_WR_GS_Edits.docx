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29482263"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ins w:id="0" w:author="Warren Rose" w:date="2024-04-15T09:17:00Z">
        <w:r w:rsidR="00C67B8D">
          <w:rPr>
            <w:rFonts w:ascii="Arial" w:hAnsi="Arial" w:cs="Arial"/>
          </w:rPr>
          <w:t>Courtney Baus</w:t>
        </w:r>
        <w:r w:rsidR="00C67B8D" w:rsidRPr="00C67B8D">
          <w:rPr>
            <w:rFonts w:ascii="Arial" w:hAnsi="Arial" w:cs="Arial"/>
            <w:vertAlign w:val="superscript"/>
            <w:rPrChange w:id="1" w:author="Warren Rose" w:date="2024-04-15T09:17:00Z">
              <w:rPr>
                <w:rFonts w:ascii="Arial" w:hAnsi="Arial" w:cs="Arial"/>
              </w:rPr>
            </w:rPrChange>
          </w:rPr>
          <w:t>4</w:t>
        </w:r>
        <w:r w:rsidR="00C67B8D">
          <w:rPr>
            <w:rFonts w:ascii="Arial" w:hAnsi="Arial" w:cs="Arial"/>
          </w:rPr>
          <w:t>, Cecilia Volk</w:t>
        </w:r>
        <w:r w:rsidR="00C67B8D" w:rsidRPr="00C67B8D">
          <w:rPr>
            <w:rFonts w:ascii="Arial" w:hAnsi="Arial" w:cs="Arial"/>
            <w:vertAlign w:val="superscript"/>
            <w:rPrChange w:id="2" w:author="Warren Rose" w:date="2024-04-15T09:17:00Z">
              <w:rPr>
                <w:rFonts w:ascii="Arial" w:hAnsi="Arial" w:cs="Arial"/>
              </w:rPr>
            </w:rPrChange>
          </w:rPr>
          <w:t>5</w:t>
        </w:r>
        <w:r w:rsidR="00C67B8D">
          <w:rPr>
            <w:rFonts w:ascii="Arial" w:hAnsi="Arial" w:cs="Arial"/>
          </w:rPr>
          <w:t xml:space="preserve">, </w:t>
        </w:r>
      </w:ins>
      <w:r w:rsidR="00CF169D" w:rsidRPr="00CF169D">
        <w:rPr>
          <w:rFonts w:ascii="Arial" w:hAnsi="Arial" w:cs="Arial"/>
        </w:rPr>
        <w:t>Peiter Dorrestein</w:t>
      </w:r>
      <w:r w:rsidR="007022A4">
        <w:rPr>
          <w:rFonts w:ascii="Arial" w:hAnsi="Arial" w:cs="Arial"/>
          <w:vertAlign w:val="superscript"/>
        </w:rPr>
        <w:t>2,3,</w:t>
      </w:r>
      <w:del w:id="3" w:author="Warren Rose" w:date="2024-04-15T09:20:00Z">
        <w:r w:rsidR="007022A4" w:rsidDel="00C67B8D">
          <w:rPr>
            <w:rFonts w:ascii="Arial" w:hAnsi="Arial" w:cs="Arial"/>
            <w:vertAlign w:val="superscript"/>
          </w:rPr>
          <w:delText>4</w:delText>
        </w:r>
      </w:del>
      <w:ins w:id="4" w:author="Warren Rose" w:date="2024-04-15T09:20:00Z">
        <w:r w:rsidR="00C67B8D">
          <w:rPr>
            <w:rFonts w:ascii="Arial" w:hAnsi="Arial" w:cs="Arial"/>
            <w:vertAlign w:val="superscript"/>
          </w:rPr>
          <w:t>6</w:t>
        </w:r>
      </w:ins>
      <w:r w:rsidR="00CF169D" w:rsidRPr="00CF169D">
        <w:rPr>
          <w:rFonts w:ascii="Arial" w:hAnsi="Arial" w:cs="Arial"/>
        </w:rPr>
        <w:t>, Victor Nizet</w:t>
      </w:r>
      <w:r w:rsidR="00CF169D" w:rsidRPr="00CF169D">
        <w:rPr>
          <w:rFonts w:ascii="Arial" w:hAnsi="Arial" w:cs="Arial"/>
          <w:vertAlign w:val="superscript"/>
        </w:rPr>
        <w:t>2,3,</w:t>
      </w:r>
      <w:del w:id="5" w:author="Warren Rose" w:date="2024-04-15T09:21:00Z">
        <w:r w:rsidR="00CF169D" w:rsidRPr="00CF169D" w:rsidDel="00C67B8D">
          <w:rPr>
            <w:rFonts w:ascii="Arial" w:hAnsi="Arial" w:cs="Arial"/>
            <w:vertAlign w:val="superscript"/>
          </w:rPr>
          <w:delText>4</w:delText>
        </w:r>
      </w:del>
      <w:ins w:id="6" w:author="Warren Rose" w:date="2024-04-15T09:21:00Z">
        <w:r w:rsidR="00C67B8D">
          <w:rPr>
            <w:rFonts w:ascii="Arial" w:hAnsi="Arial" w:cs="Arial"/>
            <w:vertAlign w:val="superscript"/>
          </w:rPr>
          <w:t>6</w:t>
        </w:r>
      </w:ins>
      <w:r w:rsidR="00CF169D" w:rsidRPr="00CF169D">
        <w:rPr>
          <w:rFonts w:ascii="Arial" w:hAnsi="Arial" w:cs="Arial"/>
        </w:rPr>
        <w:t>, George Sakoulas</w:t>
      </w:r>
      <w:del w:id="7" w:author="Warren Rose" w:date="2024-04-15T09:21:00Z">
        <w:r w:rsidR="00CF169D" w:rsidRPr="00CF169D" w:rsidDel="00C67B8D">
          <w:rPr>
            <w:rFonts w:ascii="Arial" w:hAnsi="Arial" w:cs="Arial"/>
            <w:vertAlign w:val="superscript"/>
          </w:rPr>
          <w:delText>4,5</w:delText>
        </w:r>
      </w:del>
      <w:ins w:id="8" w:author="Warren Rose" w:date="2024-04-15T09:21:00Z">
        <w:r w:rsidR="00C67B8D">
          <w:rPr>
            <w:rFonts w:ascii="Arial" w:hAnsi="Arial" w:cs="Arial"/>
            <w:vertAlign w:val="superscript"/>
          </w:rPr>
          <w:t>6,7</w:t>
        </w:r>
      </w:ins>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del w:id="9" w:author="Warren Rose" w:date="2024-04-15T09:21:00Z">
        <w:r w:rsidR="00CF169D" w:rsidRPr="00EF71C5" w:rsidDel="00C67B8D">
          <w:rPr>
            <w:rFonts w:ascii="Arial" w:hAnsi="Arial" w:cs="Arial"/>
            <w:vertAlign w:val="superscript"/>
          </w:rPr>
          <w:delText>6</w:delText>
        </w:r>
      </w:del>
      <w:ins w:id="10" w:author="Warren Rose" w:date="2024-04-15T09:21:00Z">
        <w:r w:rsidR="00C67B8D">
          <w:rPr>
            <w:rFonts w:ascii="Arial" w:hAnsi="Arial" w:cs="Arial"/>
            <w:vertAlign w:val="superscript"/>
          </w:rPr>
          <w:t>8</w:t>
        </w:r>
      </w:ins>
      <w:r w:rsidR="00CF169D" w:rsidRPr="00CF169D">
        <w:rPr>
          <w:rFonts w:ascii="Arial" w:hAnsi="Arial" w:cs="Arial"/>
        </w:rPr>
        <w:t>, Warren Rose</w:t>
      </w:r>
      <w:ins w:id="11" w:author="Warren Rose" w:date="2024-04-15T09:21:00Z">
        <w:r w:rsidR="00C67B8D">
          <w:rPr>
            <w:rFonts w:ascii="Arial" w:hAnsi="Arial" w:cs="Arial"/>
            <w:vertAlign w:val="superscript"/>
          </w:rPr>
          <w:t>5</w:t>
        </w:r>
      </w:ins>
      <w:del w:id="12" w:author="Warren Rose" w:date="2024-04-15T09:21:00Z">
        <w:r w:rsidR="00CF169D" w:rsidRPr="00CF169D" w:rsidDel="00C67B8D">
          <w:rPr>
            <w:rFonts w:ascii="Arial" w:hAnsi="Arial" w:cs="Arial"/>
            <w:vertAlign w:val="superscript"/>
          </w:rPr>
          <w:delText>7</w:delText>
        </w:r>
      </w:del>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ins w:id="13" w:author="Warren Rose" w:date="2024-04-15T09:17:00Z"/>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C67B8D" w:rsidRDefault="00CF169D" w:rsidP="00C67B8D">
      <w:pPr>
        <w:spacing w:line="480" w:lineRule="auto"/>
        <w:ind w:left="1440" w:hanging="1440"/>
        <w:rPr>
          <w:ins w:id="14" w:author="Warren Rose" w:date="2024-04-15T09:18:00Z"/>
          <w:rFonts w:ascii="Arial" w:hAnsi="Arial" w:cs="Arial"/>
          <w:rPrChange w:id="15" w:author="Warren Rose" w:date="2024-04-15T09:19:00Z">
            <w:rPr>
              <w:ins w:id="16" w:author="Warren Rose" w:date="2024-04-15T09:18:00Z"/>
              <w:rFonts w:ascii="Arial" w:hAnsi="Arial" w:cs="Arial"/>
              <w:vertAlign w:val="superscript"/>
            </w:rPr>
          </w:rPrChange>
        </w:rPr>
      </w:pPr>
      <w:r w:rsidRPr="00CF169D">
        <w:rPr>
          <w:rFonts w:ascii="Arial" w:hAnsi="Arial" w:cs="Arial"/>
          <w:vertAlign w:val="superscript"/>
        </w:rPr>
        <w:t>4</w:t>
      </w:r>
      <w:ins w:id="17" w:author="Warren Rose" w:date="2024-04-15T09:17:00Z">
        <w:r w:rsidR="00C67B8D" w:rsidRPr="00C67B8D">
          <w:rPr>
            <w:rFonts w:ascii="Arial" w:hAnsi="Arial" w:cs="Arial"/>
            <w:rPrChange w:id="18" w:author="Warren Rose" w:date="2024-04-15T09:19:00Z">
              <w:rPr>
                <w:rFonts w:ascii="Arial" w:hAnsi="Arial" w:cs="Arial"/>
                <w:vertAlign w:val="superscript"/>
              </w:rPr>
            </w:rPrChange>
          </w:rPr>
          <w:t>Department of Pharmacy, UW Health, Madison WI</w:t>
        </w:r>
      </w:ins>
      <w:ins w:id="19" w:author="Warren Rose" w:date="2024-04-15T09:18:00Z">
        <w:r w:rsidR="00C67B8D" w:rsidRPr="00C67B8D">
          <w:rPr>
            <w:rFonts w:ascii="Arial" w:hAnsi="Arial" w:cs="Arial"/>
            <w:rPrChange w:id="20" w:author="Warren Rose" w:date="2024-04-15T09:19:00Z">
              <w:rPr>
                <w:rFonts w:ascii="Arial" w:hAnsi="Arial" w:cs="Arial"/>
                <w:vertAlign w:val="superscript"/>
              </w:rPr>
            </w:rPrChange>
          </w:rPr>
          <w:t xml:space="preserve">  53792, USA</w:t>
        </w:r>
      </w:ins>
    </w:p>
    <w:p w14:paraId="231FCA13" w14:textId="1AABE060" w:rsidR="00C67B8D" w:rsidRPr="00C67B8D" w:rsidRDefault="00C67B8D">
      <w:pPr>
        <w:spacing w:line="480" w:lineRule="auto"/>
        <w:ind w:left="1440" w:hanging="1440"/>
        <w:rPr>
          <w:ins w:id="21" w:author="Warren Rose" w:date="2024-04-15T09:17:00Z"/>
          <w:rFonts w:ascii="Arial" w:hAnsi="Arial" w:cs="Arial"/>
          <w:rPrChange w:id="22" w:author="Warren Rose" w:date="2024-04-15T09:19:00Z">
            <w:rPr>
              <w:ins w:id="23" w:author="Warren Rose" w:date="2024-04-15T09:17:00Z"/>
              <w:rFonts w:ascii="Arial" w:hAnsi="Arial" w:cs="Arial"/>
              <w:vertAlign w:val="superscript"/>
            </w:rPr>
          </w:rPrChange>
        </w:rPr>
        <w:pPrChange w:id="24" w:author="Warren Rose" w:date="2024-04-15T09:17:00Z">
          <w:pPr>
            <w:spacing w:line="480" w:lineRule="auto"/>
          </w:pPr>
        </w:pPrChange>
      </w:pPr>
      <w:ins w:id="25" w:author="Warren Rose" w:date="2024-04-15T09:18:00Z">
        <w:r>
          <w:rPr>
            <w:rFonts w:ascii="Arial" w:hAnsi="Arial" w:cs="Arial"/>
            <w:vertAlign w:val="superscript"/>
          </w:rPr>
          <w:t>5</w:t>
        </w:r>
        <w:r w:rsidRPr="00C67B8D">
          <w:rPr>
            <w:rFonts w:ascii="Arial" w:hAnsi="Arial" w:cs="Arial"/>
            <w:rPrChange w:id="26" w:author="Warren Rose" w:date="2024-04-15T09:19:00Z">
              <w:rPr>
                <w:rFonts w:ascii="Arial" w:hAnsi="Arial" w:cs="Arial"/>
                <w:vertAlign w:val="superscript"/>
              </w:rPr>
            </w:rPrChange>
          </w:rPr>
          <w:t>School of Pharmacy, University of Wis</w:t>
        </w:r>
      </w:ins>
      <w:ins w:id="27" w:author="Warren Rose" w:date="2024-04-15T09:19:00Z">
        <w:r w:rsidRPr="00C67B8D">
          <w:rPr>
            <w:rFonts w:ascii="Arial" w:hAnsi="Arial" w:cs="Arial"/>
            <w:rPrChange w:id="28" w:author="Warren Rose" w:date="2024-04-15T09:19:00Z">
              <w:rPr>
                <w:rFonts w:ascii="Arial" w:hAnsi="Arial" w:cs="Arial"/>
                <w:vertAlign w:val="superscript"/>
              </w:rPr>
            </w:rPrChange>
          </w:rPr>
          <w:t>consin-Madison, Madison, WI  53705, USA</w:t>
        </w:r>
      </w:ins>
    </w:p>
    <w:p w14:paraId="4C89CCCB" w14:textId="2AAF95AB" w:rsidR="00CF169D" w:rsidRPr="00CF169D" w:rsidRDefault="00C67B8D">
      <w:pPr>
        <w:spacing w:line="480" w:lineRule="auto"/>
        <w:ind w:left="720" w:hanging="720"/>
        <w:rPr>
          <w:rFonts w:ascii="Arial" w:hAnsi="Arial" w:cs="Arial"/>
        </w:rPr>
        <w:pPrChange w:id="29" w:author="Warren Rose" w:date="2024-04-15T09:20:00Z">
          <w:pPr>
            <w:spacing w:line="480" w:lineRule="auto"/>
          </w:pPr>
        </w:pPrChange>
      </w:pPr>
      <w:ins w:id="30" w:author="Warren Rose" w:date="2024-04-15T09:20:00Z">
        <w:r w:rsidRPr="00C67B8D">
          <w:rPr>
            <w:rFonts w:ascii="Arial" w:hAnsi="Arial" w:cs="Arial"/>
            <w:vertAlign w:val="superscript"/>
            <w:rPrChange w:id="31" w:author="Warren Rose" w:date="2024-04-15T09:20:00Z">
              <w:rPr>
                <w:rFonts w:ascii="Arial" w:hAnsi="Arial" w:cs="Arial"/>
              </w:rPr>
            </w:rPrChange>
          </w:rPr>
          <w:t>6</w:t>
        </w:r>
      </w:ins>
      <w:r w:rsidR="00CF169D" w:rsidRPr="00CF169D">
        <w:rPr>
          <w:rFonts w:ascii="Arial" w:hAnsi="Arial" w:cs="Arial"/>
        </w:rPr>
        <w:t>Department of Pediatrics, UC San Diego, La Jolla, California 92093, USA</w:t>
      </w:r>
    </w:p>
    <w:p w14:paraId="5D827178" w14:textId="689BE4DB" w:rsidR="00CF169D" w:rsidRPr="00CF169D" w:rsidRDefault="00C67B8D" w:rsidP="00CF169D">
      <w:pPr>
        <w:spacing w:line="480" w:lineRule="auto"/>
        <w:rPr>
          <w:rFonts w:ascii="Arial" w:hAnsi="Arial" w:cs="Arial"/>
        </w:rPr>
      </w:pPr>
      <w:ins w:id="32" w:author="Warren Rose" w:date="2024-04-15T09:20:00Z">
        <w:r>
          <w:rPr>
            <w:rFonts w:ascii="Arial" w:hAnsi="Arial" w:cs="Arial"/>
            <w:vertAlign w:val="superscript"/>
          </w:rPr>
          <w:t>7</w:t>
        </w:r>
      </w:ins>
      <w:del w:id="33" w:author="Warren Rose" w:date="2024-04-15T09:20:00Z">
        <w:r w:rsidR="00CF169D" w:rsidRPr="00CF169D" w:rsidDel="00C67B8D">
          <w:rPr>
            <w:rFonts w:ascii="Arial" w:hAnsi="Arial" w:cs="Arial"/>
            <w:vertAlign w:val="superscript"/>
          </w:rPr>
          <w:delText>5</w:delText>
        </w:r>
      </w:del>
      <w:r w:rsidR="00CF169D" w:rsidRPr="00CF169D">
        <w:rPr>
          <w:rFonts w:ascii="Arial" w:hAnsi="Arial" w:cs="Arial"/>
        </w:rPr>
        <w:t>Sharp Rees Stealy Medical</w:t>
      </w:r>
      <w:ins w:id="34" w:author="Microsoft Office User" w:date="2024-04-25T08:45:00Z">
        <w:r w:rsidR="00AF378D">
          <w:rPr>
            <w:rFonts w:ascii="Arial" w:hAnsi="Arial" w:cs="Arial"/>
          </w:rPr>
          <w:t xml:space="preserve"> Group</w:t>
        </w:r>
      </w:ins>
      <w:r w:rsidR="00CF169D" w:rsidRPr="00CF169D">
        <w:rPr>
          <w:rFonts w:ascii="Arial" w:hAnsi="Arial" w:cs="Arial"/>
        </w:rPr>
        <w:t>, San Diego, CA</w:t>
      </w:r>
    </w:p>
    <w:p w14:paraId="7047EDBF" w14:textId="5C2CD811" w:rsidR="00CF169D" w:rsidRPr="00CF169D" w:rsidRDefault="00C67B8D" w:rsidP="00CF169D">
      <w:pPr>
        <w:spacing w:line="480" w:lineRule="auto"/>
        <w:rPr>
          <w:rFonts w:ascii="Arial" w:hAnsi="Arial" w:cs="Arial"/>
        </w:rPr>
      </w:pPr>
      <w:ins w:id="35" w:author="Warren Rose" w:date="2024-04-15T09:20:00Z">
        <w:r>
          <w:rPr>
            <w:rFonts w:ascii="Arial" w:hAnsi="Arial" w:cs="Arial"/>
            <w:vertAlign w:val="superscript"/>
          </w:rPr>
          <w:t>8</w:t>
        </w:r>
      </w:ins>
      <w:del w:id="36" w:author="Warren Rose" w:date="2024-04-15T09:20:00Z">
        <w:r w:rsidR="00CF169D" w:rsidRPr="00CF169D" w:rsidDel="00C67B8D">
          <w:rPr>
            <w:rFonts w:ascii="Arial" w:hAnsi="Arial" w:cs="Arial"/>
            <w:vertAlign w:val="superscript"/>
          </w:rPr>
          <w:delText>6</w:delText>
        </w:r>
      </w:del>
      <w:r w:rsidR="00CF169D" w:rsidRPr="00CF169D">
        <w:rPr>
          <w:rFonts w:ascii="Arial" w:hAnsi="Arial" w:cs="Arial"/>
        </w:rPr>
        <w:t>Center for Microbiome Innovation, University of California at San Diego, La Jolla, California 92093, USA</w:t>
      </w:r>
    </w:p>
    <w:p w14:paraId="12789A79" w14:textId="0B8C1C78" w:rsidR="00CF169D" w:rsidRPr="00CF169D" w:rsidDel="00C67B8D" w:rsidRDefault="00CF169D" w:rsidP="00CF169D">
      <w:pPr>
        <w:spacing w:line="480" w:lineRule="auto"/>
        <w:rPr>
          <w:del w:id="37" w:author="Warren Rose" w:date="2024-04-15T09:19:00Z"/>
          <w:rFonts w:ascii="Arial" w:hAnsi="Arial" w:cs="Arial"/>
        </w:rPr>
      </w:pPr>
      <w:del w:id="38" w:author="Warren Rose" w:date="2024-04-15T09:19:00Z">
        <w:r w:rsidRPr="00CF169D" w:rsidDel="00C67B8D">
          <w:rPr>
            <w:rFonts w:ascii="Arial" w:hAnsi="Arial" w:cs="Arial"/>
            <w:vertAlign w:val="superscript"/>
          </w:rPr>
          <w:delText>7</w:delText>
        </w:r>
        <w:r w:rsidRPr="00CF169D" w:rsidDel="00C67B8D">
          <w:rPr>
            <w:rFonts w:ascii="Arial" w:hAnsi="Arial" w:cs="Arial"/>
          </w:rPr>
          <w:delText>School of Pharmacy, University of Wisconsin, Madison, Wisconsin 53705, USA</w:delText>
        </w:r>
      </w:del>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318FDA23" w14:textId="446009E0" w:rsidR="00E56505" w:rsidRPr="00E56505" w:rsidRDefault="00E56505" w:rsidP="00BC40EE">
      <w:pPr>
        <w:spacing w:line="480" w:lineRule="auto"/>
        <w:ind w:firstLine="720"/>
        <w:rPr>
          <w:rFonts w:ascii="Arial" w:hAnsi="Arial" w:cs="Arial"/>
          <w:iCs/>
        </w:rPr>
      </w:pPr>
      <w:r w:rsidRPr="00E56505">
        <w:rPr>
          <w:rFonts w:ascii="Arial" w:hAnsi="Arial" w:cs="Arial"/>
          <w:iCs/>
        </w:rPr>
        <w:t xml:space="preserve">Despite the prevalence and severity of Enterococcal bacteremia (EcB), </w:t>
      </w:r>
      <w:r>
        <w:rPr>
          <w:rFonts w:ascii="Arial" w:hAnsi="Arial" w:cs="Arial"/>
          <w:iCs/>
        </w:rPr>
        <w:t>detailed</w:t>
      </w:r>
      <w:r w:rsidRPr="00E56505">
        <w:rPr>
          <w:rFonts w:ascii="Arial" w:hAnsi="Arial" w:cs="Arial"/>
          <w:iCs/>
        </w:rPr>
        <w:t xml:space="preserve"> systemic host responses to EcB </w:t>
      </w:r>
      <w:r>
        <w:rPr>
          <w:rFonts w:ascii="Arial" w:hAnsi="Arial" w:cs="Arial"/>
          <w:iCs/>
        </w:rPr>
        <w:t>remain unclear</w:t>
      </w:r>
      <w:r w:rsidRPr="00E56505">
        <w:rPr>
          <w:rFonts w:ascii="Arial" w:hAnsi="Arial" w:cs="Arial"/>
          <w:iCs/>
        </w:rPr>
        <w:t xml:space="preserve">. </w:t>
      </w:r>
      <w:r>
        <w:rPr>
          <w:rFonts w:ascii="Arial" w:hAnsi="Arial" w:cs="Arial"/>
          <w:iCs/>
        </w:rPr>
        <w:t>Here w</w:t>
      </w:r>
      <w:r w:rsidRPr="00E56505">
        <w:rPr>
          <w:rFonts w:ascii="Arial" w:hAnsi="Arial" w:cs="Arial"/>
          <w:iCs/>
        </w:rPr>
        <w:t xml:space="preserve">e present an extensive study profiling molecular differences in EcB patient plasma using </w:t>
      </w:r>
      <w:r>
        <w:rPr>
          <w:rFonts w:ascii="Arial" w:hAnsi="Arial" w:cs="Arial"/>
          <w:iCs/>
        </w:rPr>
        <w:t>a</w:t>
      </w:r>
      <w:r w:rsidR="00BC40EE">
        <w:rPr>
          <w:rFonts w:ascii="Arial" w:hAnsi="Arial" w:cs="Arial"/>
          <w:iCs/>
        </w:rPr>
        <w:t xml:space="preserve">n </w:t>
      </w:r>
      <w:r w:rsidRPr="00E56505">
        <w:rPr>
          <w:rFonts w:ascii="Arial" w:hAnsi="Arial" w:cs="Arial"/>
          <w:iCs/>
        </w:rPr>
        <w:t>unbiased multi-omics</w:t>
      </w:r>
      <w:r>
        <w:rPr>
          <w:rFonts w:ascii="Arial" w:hAnsi="Arial" w:cs="Arial"/>
          <w:iCs/>
        </w:rPr>
        <w:t xml:space="preserve"> approach</w:t>
      </w:r>
      <w:r w:rsidRPr="00E56505">
        <w:rPr>
          <w:rFonts w:ascii="Arial" w:hAnsi="Arial" w:cs="Arial"/>
          <w:iCs/>
        </w:rPr>
        <w:t xml:space="preserve">. Shotgun proteomics and metabolomics were performed on 105 plasma samples, including EcB patients and healthy volunteers. </w:t>
      </w:r>
      <w:r>
        <w:rPr>
          <w:rFonts w:ascii="Arial" w:hAnsi="Arial" w:cs="Arial"/>
        </w:rPr>
        <w:t xml:space="preserve">Comparison between healthy volunteer and EcB-infected patient samples revealed significant disparities in proteins and metabolites involved in the acute phase response, inflammatory processes, and cholestasis, with </w:t>
      </w:r>
      <w:r w:rsidR="00DE65B5">
        <w:rPr>
          <w:rFonts w:ascii="Arial" w:hAnsi="Arial" w:cs="Arial"/>
        </w:rPr>
        <w:t>several</w:t>
      </w:r>
      <w:r>
        <w:rPr>
          <w:rFonts w:ascii="Arial" w:hAnsi="Arial" w:cs="Arial"/>
        </w:rPr>
        <w:t xml:space="preserve"> features distinguishing these two classes with remarkable accuracy. </w:t>
      </w:r>
      <w:r w:rsidRPr="00E56505">
        <w:rPr>
          <w:rFonts w:ascii="Arial" w:hAnsi="Arial" w:cs="Arial"/>
          <w:iCs/>
        </w:rPr>
        <w:t xml:space="preserve">Cross-referencing EcB signatures with those of </w:t>
      </w:r>
      <w:r w:rsidRPr="00E56505">
        <w:rPr>
          <w:rFonts w:ascii="Arial" w:hAnsi="Arial" w:cs="Arial"/>
          <w:i/>
        </w:rPr>
        <w:t>Staphylococcus aureus</w:t>
      </w:r>
      <w:r w:rsidRPr="00E56505">
        <w:rPr>
          <w:rFonts w:ascii="Arial" w:hAnsi="Arial" w:cs="Arial"/>
          <w:iCs/>
        </w:rPr>
        <w:t xml:space="preserve"> </w:t>
      </w:r>
      <w:ins w:id="39" w:author="Warren Rose" w:date="2024-04-15T09:24:00Z">
        <w:r w:rsidR="00C63904">
          <w:rPr>
            <w:rFonts w:ascii="Arial" w:hAnsi="Arial" w:cs="Arial"/>
            <w:iCs/>
          </w:rPr>
          <w:t xml:space="preserve">bacteremia </w:t>
        </w:r>
      </w:ins>
      <w:r w:rsidRPr="00E56505">
        <w:rPr>
          <w:rFonts w:ascii="Arial" w:hAnsi="Arial" w:cs="Arial"/>
          <w:iCs/>
        </w:rPr>
        <w:t xml:space="preserve">showed shared reductions in cholesterol metabolism proteins, with </w:t>
      </w:r>
      <w:r>
        <w:rPr>
          <w:rFonts w:ascii="Arial" w:hAnsi="Arial" w:cs="Arial"/>
          <w:iCs/>
        </w:rPr>
        <w:t xml:space="preserve">deviating responses </w:t>
      </w:r>
      <w:r w:rsidRPr="00E56505">
        <w:rPr>
          <w:rFonts w:ascii="Arial" w:hAnsi="Arial" w:cs="Arial"/>
          <w:iCs/>
        </w:rPr>
        <w:t xml:space="preserve">in platelet alpha granule and neutrophil-associated proteins. Profiling Enterococcus isolates </w:t>
      </w:r>
      <w:r w:rsidR="00BC40EE">
        <w:rPr>
          <w:rFonts w:ascii="Arial" w:hAnsi="Arial" w:cs="Arial"/>
          <w:iCs/>
        </w:rPr>
        <w:t xml:space="preserve">derived from patients </w:t>
      </w:r>
      <w:r w:rsidRPr="00E56505">
        <w:rPr>
          <w:rFonts w:ascii="Arial" w:hAnsi="Arial" w:cs="Arial"/>
          <w:iCs/>
        </w:rPr>
        <w:t xml:space="preserve">allowed </w:t>
      </w:r>
      <w:r w:rsidR="00BC40EE">
        <w:rPr>
          <w:rFonts w:ascii="Arial" w:hAnsi="Arial" w:cs="Arial"/>
          <w:iCs/>
        </w:rPr>
        <w:t xml:space="preserve">for </w:t>
      </w:r>
      <w:r w:rsidRPr="00E56505">
        <w:rPr>
          <w:rFonts w:ascii="Arial" w:hAnsi="Arial" w:cs="Arial"/>
          <w:iCs/>
        </w:rPr>
        <w:t xml:space="preserve">a nuanced comparison between EcB caused by </w:t>
      </w:r>
      <w:r w:rsidRPr="00E56505">
        <w:rPr>
          <w:rFonts w:ascii="Arial" w:hAnsi="Arial" w:cs="Arial"/>
          <w:i/>
        </w:rPr>
        <w:t>E. faecalis</w:t>
      </w:r>
      <w:r w:rsidRPr="00E56505">
        <w:rPr>
          <w:rFonts w:ascii="Arial" w:hAnsi="Arial" w:cs="Arial"/>
          <w:iCs/>
        </w:rPr>
        <w:t xml:space="preserve"> and E</w:t>
      </w:r>
      <w:r w:rsidRPr="00E56505">
        <w:rPr>
          <w:rFonts w:ascii="Arial" w:hAnsi="Arial" w:cs="Arial"/>
          <w:i/>
        </w:rPr>
        <w:t>. faecium,</w:t>
      </w:r>
      <w:r w:rsidRPr="00E56505">
        <w:rPr>
          <w:rFonts w:ascii="Arial" w:hAnsi="Arial" w:cs="Arial"/>
          <w:iCs/>
        </w:rPr>
        <w:t xml:space="preserve"> </w:t>
      </w:r>
      <w:r>
        <w:rPr>
          <w:rFonts w:ascii="Arial" w:hAnsi="Arial" w:cs="Arial"/>
          <w:iCs/>
        </w:rPr>
        <w:t>uncovering</w:t>
      </w:r>
      <w:r w:rsidRPr="00E56505">
        <w:rPr>
          <w:rFonts w:ascii="Arial" w:hAnsi="Arial" w:cs="Arial"/>
          <w:iCs/>
        </w:rPr>
        <w:t xml:space="preserve"> reduced immunoglobulin abundances in </w:t>
      </w:r>
      <w:r w:rsidRPr="00E56505">
        <w:rPr>
          <w:rFonts w:ascii="Arial" w:hAnsi="Arial" w:cs="Arial"/>
          <w:i/>
        </w:rPr>
        <w:t>E. faecium</w:t>
      </w:r>
      <w:r w:rsidRPr="00E56505">
        <w:rPr>
          <w:rFonts w:ascii="Arial" w:hAnsi="Arial" w:cs="Arial"/>
          <w:iCs/>
        </w:rPr>
        <w:t xml:space="preserve"> cases</w:t>
      </w:r>
      <w:r>
        <w:rPr>
          <w:rFonts w:ascii="Arial" w:hAnsi="Arial" w:cs="Arial"/>
          <w:iCs/>
        </w:rPr>
        <w:t xml:space="preserve"> and features capable of distinguishing the underlying microbe behind infection with moderate accuracy</w:t>
      </w:r>
      <w:r w:rsidRPr="00E56505">
        <w:rPr>
          <w:rFonts w:ascii="Arial" w:hAnsi="Arial" w:cs="Arial"/>
          <w:iCs/>
        </w:rPr>
        <w:t>. Leveraging</w:t>
      </w:r>
      <w:r w:rsidR="00BC40EE">
        <w:rPr>
          <w:rFonts w:ascii="Arial" w:hAnsi="Arial" w:cs="Arial"/>
          <w:iCs/>
        </w:rPr>
        <w:t xml:space="preserve"> extensive</w:t>
      </w:r>
      <w:r w:rsidRPr="00E56505">
        <w:rPr>
          <w:rFonts w:ascii="Arial" w:hAnsi="Arial" w:cs="Arial"/>
          <w:iCs/>
        </w:rPr>
        <w:t xml:space="preserve"> patient metadata</w:t>
      </w:r>
      <w:r w:rsidR="00BC40EE">
        <w:rPr>
          <w:rFonts w:ascii="Arial" w:hAnsi="Arial" w:cs="Arial"/>
          <w:iCs/>
        </w:rPr>
        <w:t xml:space="preserve"> allowed us to identify</w:t>
      </w:r>
      <w:r w:rsidRPr="00E56505">
        <w:rPr>
          <w:rFonts w:ascii="Arial" w:hAnsi="Arial" w:cs="Arial"/>
          <w:iCs/>
        </w:rPr>
        <w:t xml:space="preserve"> features associated with mortality or survival, revealing significant multi-omic differences and pinpointing HRG and FETUB as </w:t>
      </w:r>
      <w:r>
        <w:rPr>
          <w:rFonts w:ascii="Arial" w:hAnsi="Arial" w:cs="Arial"/>
          <w:iCs/>
        </w:rPr>
        <w:t>features capable of distinguishing</w:t>
      </w:r>
      <w:r w:rsidRPr="00E56505">
        <w:rPr>
          <w:rFonts w:ascii="Arial" w:hAnsi="Arial" w:cs="Arial"/>
          <w:iCs/>
        </w:rPr>
        <w:t xml:space="preserve"> survival </w:t>
      </w:r>
      <w:r>
        <w:rPr>
          <w:rFonts w:ascii="Arial" w:hAnsi="Arial" w:cs="Arial"/>
          <w:iCs/>
        </w:rPr>
        <w:t xml:space="preserve">status </w:t>
      </w:r>
      <w:r w:rsidR="00BC40EE">
        <w:rPr>
          <w:rFonts w:ascii="Arial" w:hAnsi="Arial" w:cs="Arial"/>
          <w:iCs/>
        </w:rPr>
        <w:t>with excellent accuracy</w:t>
      </w:r>
      <w:r w:rsidRPr="00E56505">
        <w:rPr>
          <w:rFonts w:ascii="Arial" w:hAnsi="Arial" w:cs="Arial"/>
          <w:iCs/>
        </w:rPr>
        <w:t xml:space="preserve">. </w:t>
      </w:r>
      <w:r>
        <w:rPr>
          <w:rFonts w:ascii="Arial" w:hAnsi="Arial" w:cs="Arial"/>
        </w:rPr>
        <w:t>Altogether, this</w:t>
      </w:r>
      <w:r w:rsidRPr="003411CE">
        <w:rPr>
          <w:rFonts w:ascii="Arial" w:hAnsi="Arial" w:cs="Arial"/>
        </w:rPr>
        <w:t xml:space="preserve"> endeavor </w:t>
      </w:r>
      <w:r>
        <w:rPr>
          <w:rFonts w:ascii="Arial" w:hAnsi="Arial" w:cs="Arial"/>
        </w:rPr>
        <w:t>aspires</w:t>
      </w:r>
      <w:r w:rsidRPr="003411CE">
        <w:rPr>
          <w:rFonts w:ascii="Arial" w:hAnsi="Arial" w:cs="Arial"/>
        </w:rPr>
        <w:t xml:space="preserve"> to culminate in the creation of objective risk stratification algorithm</w:t>
      </w:r>
      <w:r>
        <w:rPr>
          <w:rFonts w:ascii="Arial" w:hAnsi="Arial" w:cs="Arial"/>
        </w:rPr>
        <w:t xml:space="preserve">s </w:t>
      </w:r>
      <w:r w:rsidRPr="003411CE">
        <w:rPr>
          <w:rFonts w:ascii="Arial" w:hAnsi="Arial" w:cs="Arial"/>
        </w:rPr>
        <w:t>—a pivotal step toward enhancing patient management and care.</w:t>
      </w:r>
      <w:r w:rsidRPr="001C28B5">
        <w:rPr>
          <w:rFonts w:ascii="Arial" w:hAnsi="Arial" w:cs="Arial"/>
        </w:rPr>
        <w:t xml:space="preserve"> </w:t>
      </w:r>
      <w:r w:rsidRPr="00E56505">
        <w:rPr>
          <w:rFonts w:ascii="Arial" w:hAnsi="Arial" w:cs="Arial"/>
          <w:iCs/>
        </w:rPr>
        <w:t>To aid exploration</w:t>
      </w:r>
      <w:r>
        <w:rPr>
          <w:rFonts w:ascii="Arial" w:hAnsi="Arial" w:cs="Arial"/>
          <w:iCs/>
        </w:rPr>
        <w:t xml:space="preserve"> of this rich data source</w:t>
      </w:r>
      <w:r w:rsidRPr="00E56505">
        <w:rPr>
          <w:rFonts w:ascii="Arial" w:hAnsi="Arial" w:cs="Arial"/>
          <w:iCs/>
        </w:rPr>
        <w:t xml:space="preserve">, we </w:t>
      </w:r>
      <w:r>
        <w:rPr>
          <w:rFonts w:ascii="Arial" w:hAnsi="Arial" w:cs="Arial"/>
          <w:iCs/>
        </w:rPr>
        <w:t>provide</w:t>
      </w:r>
      <w:r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4F156BEB" w:rsidR="008728FA" w:rsidRDefault="002E2AD9" w:rsidP="002247E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disparities in the metabolome and proteome associated with infection presence, </w:t>
      </w:r>
      <w:del w:id="40" w:author="Warren Rose" w:date="2024-04-15T09:28:00Z">
        <w:r w:rsidRPr="002E2AD9" w:rsidDel="00CB5F26">
          <w:rPr>
            <w:rFonts w:ascii="Arial" w:hAnsi="Arial" w:cs="Arial"/>
          </w:rPr>
          <w:delText>type</w:delText>
        </w:r>
      </w:del>
      <w:ins w:id="41" w:author="Warren Rose" w:date="2024-04-15T09:28:00Z">
        <w:r w:rsidR="00CB5F26">
          <w:rPr>
            <w:rFonts w:ascii="Arial" w:hAnsi="Arial" w:cs="Arial"/>
          </w:rPr>
          <w:t>species</w:t>
        </w:r>
      </w:ins>
      <w:r w:rsidRPr="002E2AD9">
        <w:rPr>
          <w:rFonts w:ascii="Arial" w:hAnsi="Arial" w:cs="Arial"/>
        </w:rPr>
        <w:t xml:space="preserve">, and survival outcome. </w:t>
      </w:r>
      <w:r w:rsidR="00DE65B5">
        <w:rPr>
          <w:rFonts w:ascii="Arial" w:hAnsi="Arial" w:cs="Arial"/>
        </w:rPr>
        <w:t>We also</w:t>
      </w:r>
      <w:r>
        <w:rPr>
          <w:rFonts w:ascii="Arial" w:hAnsi="Arial" w:cs="Arial"/>
        </w:rPr>
        <w:t xml:space="preserve"> </w:t>
      </w:r>
      <w:r w:rsidRPr="002E2AD9">
        <w:rPr>
          <w:rFonts w:ascii="Arial" w:hAnsi="Arial" w:cs="Arial"/>
        </w:rPr>
        <w:t>identif</w:t>
      </w:r>
      <w:r>
        <w:rPr>
          <w:rFonts w:ascii="Arial" w:hAnsi="Arial" w:cs="Arial"/>
        </w:rPr>
        <w:t>y</w:t>
      </w:r>
      <w:r w:rsidRPr="002E2AD9">
        <w:rPr>
          <w:rFonts w:ascii="Arial" w:hAnsi="Arial" w:cs="Arial"/>
        </w:rPr>
        <w:t xml:space="preserve"> features capable of discriminating EcB infection from healthy states and survival from mortality with excellent accuracy, </w:t>
      </w:r>
      <w:r w:rsidR="00DE65B5">
        <w:rPr>
          <w:rFonts w:ascii="Arial" w:hAnsi="Arial" w:cs="Arial"/>
        </w:rPr>
        <w:t xml:space="preserve">suggesting the </w:t>
      </w:r>
      <w:r w:rsidRPr="002E2AD9">
        <w:rPr>
          <w:rFonts w:ascii="Arial" w:hAnsi="Arial" w:cs="Arial"/>
        </w:rPr>
        <w:t xml:space="preserve">potential </w:t>
      </w:r>
      <w:r w:rsidR="002247E0">
        <w:rPr>
          <w:rFonts w:ascii="Arial" w:hAnsi="Arial" w:cs="Arial"/>
        </w:rPr>
        <w:t xml:space="preserve">for </w:t>
      </w:r>
      <w:r w:rsidRPr="002E2AD9">
        <w:rPr>
          <w:rFonts w:ascii="Arial" w:hAnsi="Arial" w:cs="Arial"/>
        </w:rPr>
        <w:t>practical clinical utility.</w:t>
      </w:r>
      <w:r w:rsidR="00DE65B5">
        <w:rPr>
          <w:rFonts w:ascii="Arial" w:hAnsi="Arial" w:cs="Arial"/>
        </w:rPr>
        <w:t xml:space="preserve"> </w:t>
      </w:r>
      <w:r w:rsidR="00077760">
        <w:rPr>
          <w:rFonts w:ascii="Arial" w:hAnsi="Arial" w:cs="Arial"/>
        </w:rPr>
        <w:t>We additionally establish</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EcB show 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DE65B5">
        <w:rPr>
          <w:rFonts w:ascii="Arial" w:hAnsi="Arial" w:cs="Arial"/>
        </w:rPr>
        <w:t xml:space="preserve"> that </w:t>
      </w:r>
      <w:r w:rsidR="00077760">
        <w:rPr>
          <w:rFonts w:ascii="Arial" w:hAnsi="Arial" w:cs="Arial"/>
        </w:rPr>
        <w:t>is</w:t>
      </w:r>
      <w:r w:rsidR="00DE65B5">
        <w:rPr>
          <w:rFonts w:ascii="Arial" w:hAnsi="Arial" w:cs="Arial"/>
        </w:rPr>
        <w:t xml:space="preserve"> </w:t>
      </w:r>
      <w:r w:rsidR="002247E0" w:rsidRPr="002247E0">
        <w:rPr>
          <w:rFonts w:ascii="Arial" w:hAnsi="Arial" w:cs="Arial"/>
        </w:rPr>
        <w:t xml:space="preserve">unlikely 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ly used</w:t>
      </w:r>
      <w:r w:rsidR="002247E0" w:rsidRPr="002247E0">
        <w:rPr>
          <w:rFonts w:ascii="Arial" w:hAnsi="Arial" w:cs="Arial"/>
        </w:rPr>
        <w:t xml:space="preserve"> clinical diagnostic</w:t>
      </w:r>
      <w:r w:rsidR="002247E0">
        <w:rPr>
          <w:rFonts w:ascii="Arial" w:hAnsi="Arial" w:cs="Arial"/>
        </w:rPr>
        <w:t xml:space="preserve"> methods.</w:t>
      </w:r>
      <w:r w:rsidR="00077760" w:rsidRPr="00077760">
        <w:t xml:space="preserve"> </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 xml:space="preserve">have </w:t>
      </w:r>
      <w:r w:rsidR="00D93400">
        <w:rPr>
          <w:rFonts w:ascii="Arial" w:hAnsi="Arial" w:cs="Arial"/>
        </w:rPr>
        <w:lastRenderedPageBreak/>
        <w:t>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5AAA9653" w14:textId="53AD2319" w:rsidR="00E559AC" w:rsidRDefault="00A47296" w:rsidP="00832BF8">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ins w:id="42" w:author="Warren Rose" w:date="2024-04-15T10:18:00Z">
        <w:r w:rsidR="0054622D">
          <w:rPr>
            <w:rFonts w:ascii="Arial" w:hAnsi="Arial" w:cs="Arial"/>
          </w:rPr>
          <w:t>therefore facilitating patient-to-patient transmission</w:t>
        </w:r>
      </w:ins>
      <w:del w:id="43" w:author="Warren Rose" w:date="2024-04-15T10:18:00Z">
        <w:r w:rsidR="002A5F6F" w:rsidDel="0054622D">
          <w:rPr>
            <w:rFonts w:ascii="Arial" w:hAnsi="Arial" w:cs="Arial"/>
          </w:rPr>
          <w:delText xml:space="preserve">from which </w:delText>
        </w:r>
        <w:r w:rsidDel="0054622D">
          <w:rPr>
            <w:rFonts w:ascii="Arial" w:hAnsi="Arial" w:cs="Arial"/>
          </w:rPr>
          <w:delText>they can</w:delText>
        </w:r>
        <w:r w:rsidR="002A5F6F" w:rsidDel="0054622D">
          <w:rPr>
            <w:rFonts w:ascii="Arial" w:hAnsi="Arial" w:cs="Arial"/>
          </w:rPr>
          <w:delText xml:space="preserve"> go on to</w:delText>
        </w:r>
        <w:r w:rsidDel="0054622D">
          <w:rPr>
            <w:rFonts w:ascii="Arial" w:hAnsi="Arial" w:cs="Arial"/>
          </w:rPr>
          <w:delText xml:space="preserve"> spread and infect</w:delText>
        </w:r>
        <w:r w:rsidR="002A5F6F" w:rsidDel="0054622D">
          <w:rPr>
            <w:rFonts w:ascii="Arial" w:hAnsi="Arial" w:cs="Arial"/>
          </w:rPr>
          <w:delText xml:space="preserve"> the large supply of</w:delText>
        </w:r>
        <w:r w:rsidDel="0054622D">
          <w:rPr>
            <w:rFonts w:ascii="Arial" w:hAnsi="Arial" w:cs="Arial"/>
          </w:rPr>
          <w:delText xml:space="preserve"> immunocompromised patients</w:delText>
        </w:r>
        <w:r w:rsidR="002A5F6F" w:rsidDel="0054622D">
          <w:rPr>
            <w:rFonts w:ascii="Arial" w:hAnsi="Arial" w:cs="Arial"/>
          </w:rPr>
          <w:delText xml:space="preserve"> that are in close proximity</w:delText>
        </w:r>
      </w:del>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ins w:id="44" w:author="Warren Rose" w:date="2024-04-15T09:48:00Z">
        <w:r w:rsidR="003043A9">
          <w:rPr>
            <w:rFonts w:ascii="Arial" w:hAnsi="Arial" w:cs="Arial"/>
          </w:rPr>
          <w:t xml:space="preserve">Even more pressing is that newly developed antibiotics targeting gram-positive pathogens are either inactive against Enterococci or </w:t>
        </w:r>
      </w:ins>
      <w:ins w:id="45" w:author="Warren Rose" w:date="2024-04-15T09:49:00Z">
        <w:r w:rsidR="003043A9">
          <w:rPr>
            <w:rFonts w:ascii="Arial" w:hAnsi="Arial" w:cs="Arial"/>
          </w:rPr>
          <w:t>have rapid resistance emergence develop</w:t>
        </w:r>
      </w:ins>
      <w:ins w:id="46" w:author="Warren Rose" w:date="2024-04-15T09:51:00Z">
        <w:r w:rsidR="003043A9">
          <w:rPr>
            <w:rFonts w:ascii="Arial" w:hAnsi="Arial" w:cs="Arial"/>
          </w:rPr>
          <w:t xml:space="preserve"> (use references 11-14)</w:t>
        </w:r>
      </w:ins>
      <w:ins w:id="47" w:author="Warren Rose" w:date="2024-04-15T09:49:00Z">
        <w:r w:rsidR="003043A9">
          <w:rPr>
            <w:rFonts w:ascii="Arial" w:hAnsi="Arial" w:cs="Arial"/>
          </w:rPr>
          <w:t xml:space="preserve">.  </w:t>
        </w:r>
      </w:ins>
      <w:del w:id="48" w:author="Microsoft Office User" w:date="2024-04-25T08:49:00Z">
        <w:r w:rsidR="00B154B7" w:rsidDel="00AF378D">
          <w:rPr>
            <w:rFonts w:ascii="Arial" w:hAnsi="Arial" w:cs="Arial"/>
          </w:rPr>
          <w:delText xml:space="preserve">These </w:delText>
        </w:r>
      </w:del>
      <w:ins w:id="49" w:author="Microsoft Office User" w:date="2024-04-25T08:49:00Z">
        <w:r w:rsidR="00AF378D">
          <w:rPr>
            <w:rFonts w:ascii="Arial" w:hAnsi="Arial" w:cs="Arial"/>
          </w:rPr>
          <w:t>Finally, antibiotics with activity against enterococci</w:t>
        </w:r>
      </w:ins>
      <w:ins w:id="50" w:author="Microsoft Office User" w:date="2024-04-25T08:50:00Z">
        <w:r w:rsidR="00AF378D">
          <w:rPr>
            <w:rFonts w:ascii="Arial" w:hAnsi="Arial" w:cs="Arial"/>
          </w:rPr>
          <w:t xml:space="preserve">, including beta-lactams in the case of </w:t>
        </w:r>
        <w:r w:rsidR="00AF378D" w:rsidRPr="00AF378D">
          <w:rPr>
            <w:rFonts w:ascii="Arial" w:hAnsi="Arial" w:cs="Arial"/>
            <w:i/>
            <w:rPrChange w:id="51" w:author="Microsoft Office User" w:date="2024-04-25T08:50:00Z">
              <w:rPr>
                <w:rFonts w:ascii="Arial" w:hAnsi="Arial" w:cs="Arial"/>
              </w:rPr>
            </w:rPrChange>
          </w:rPr>
          <w:t>E. faecalis</w:t>
        </w:r>
        <w:r w:rsidR="00AF378D">
          <w:rPr>
            <w:rFonts w:ascii="Arial" w:hAnsi="Arial" w:cs="Arial"/>
          </w:rPr>
          <w:t>,</w:t>
        </w:r>
      </w:ins>
      <w:ins w:id="52" w:author="Microsoft Office User" w:date="2024-04-25T08:49:00Z">
        <w:r w:rsidR="00AF378D">
          <w:rPr>
            <w:rFonts w:ascii="Arial" w:hAnsi="Arial" w:cs="Arial"/>
          </w:rPr>
          <w:t xml:space="preserve"> are bacteriostatic a</w:t>
        </w:r>
      </w:ins>
      <w:ins w:id="53" w:author="Microsoft Office User" w:date="2024-04-25T08:50:00Z">
        <w:r w:rsidR="00AF378D">
          <w:rPr>
            <w:rFonts w:ascii="Arial" w:hAnsi="Arial" w:cs="Arial"/>
          </w:rPr>
          <w:t xml:space="preserve">nd therefore require prolonged </w:t>
        </w:r>
        <w:r w:rsidR="00AF378D" w:rsidRPr="0042057F">
          <w:rPr>
            <w:rFonts w:ascii="Arial" w:hAnsi="Arial" w:cs="Arial"/>
          </w:rPr>
          <w:t>courses of combination antibiotic therapy to prevent relapse</w:t>
        </w:r>
      </w:ins>
      <w:ins w:id="54" w:author="Microsoft Office User" w:date="2024-04-25T08:51:00Z">
        <w:r w:rsidR="00AF378D" w:rsidRPr="00442E6F">
          <w:rPr>
            <w:rFonts w:ascii="Arial" w:hAnsi="Arial" w:cs="Arial"/>
          </w:rPr>
          <w:t xml:space="preserve">. </w:t>
        </w:r>
      </w:ins>
      <w:ins w:id="55" w:author="Microsoft Office User" w:date="2024-04-25T10:00:00Z">
        <w:r w:rsidR="00442E6F">
          <w:rPr>
            <w:rFonts w:ascii="Arial" w:hAnsi="Arial" w:cs="Arial"/>
          </w:rPr>
          <w:t>[</w:t>
        </w:r>
        <w:r w:rsidR="0042057F" w:rsidRPr="0042057F">
          <w:rPr>
            <w:rFonts w:ascii="Arial" w:hAnsi="Arial" w:cs="Arial"/>
            <w:rPrChange w:id="56" w:author="Microsoft Office User" w:date="2024-04-25T10:00:00Z">
              <w:rPr/>
            </w:rPrChange>
          </w:rPr>
          <w:t>Rogers R, Rice LB. State-of-the-Art Review: Persistent Enterococcal Bacteremia. Clin Infect Dis. 2024 Jan 25;78(1):e1-e11. doi: 10.1093/cid/ciad612. PMID: 38018162.</w:t>
        </w:r>
        <w:r w:rsidR="00442E6F">
          <w:rPr>
            <w:rFonts w:ascii="Arial" w:hAnsi="Arial" w:cs="Arial"/>
          </w:rPr>
          <w:t>]</w:t>
        </w:r>
      </w:ins>
      <w:ins w:id="57" w:author="Microsoft Office User" w:date="2024-04-25T08:51:00Z">
        <w:r w:rsidR="00AF378D">
          <w:rPr>
            <w:rFonts w:ascii="Arial" w:hAnsi="Arial" w:cs="Arial"/>
          </w:rPr>
          <w:t>These</w:t>
        </w:r>
      </w:ins>
      <w:ins w:id="58" w:author="Microsoft Office User" w:date="2024-04-25T08:49:00Z">
        <w:r w:rsidR="00AF378D">
          <w:rPr>
            <w:rFonts w:ascii="Arial" w:hAnsi="Arial" w:cs="Arial"/>
          </w:rPr>
          <w:t xml:space="preserve"> </w:t>
        </w:r>
      </w:ins>
      <w:r w:rsidR="00B154B7">
        <w:rPr>
          <w:rFonts w:ascii="Arial" w:hAnsi="Arial" w:cs="Arial"/>
        </w:rPr>
        <w:t>traits combined with inadequate antibiotic stewardship and increases in aggressive</w:t>
      </w:r>
      <w:r w:rsidR="00F11B63" w:rsidRPr="00CF169D">
        <w:rPr>
          <w:rFonts w:ascii="Arial" w:hAnsi="Arial" w:cs="Arial"/>
        </w:rPr>
        <w:t xml:space="preserve"> medical </w:t>
      </w:r>
      <w:r w:rsidR="00B154B7">
        <w:rPr>
          <w:rFonts w:ascii="Arial" w:hAnsi="Arial" w:cs="Arial"/>
        </w:rPr>
        <w:t>treatment undertaken by increasingly 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ins w:id="59" w:author="Warren Rose" w:date="2024-04-15T10:20:00Z">
        <w:r w:rsidR="0054622D">
          <w:rPr>
            <w:rFonts w:ascii="Arial" w:hAnsi="Arial" w:cs="Arial"/>
          </w:rPr>
          <w:t xml:space="preserve"> with a mortality rate of 25-50% in EcB</w:t>
        </w:r>
      </w:ins>
      <w:r w:rsidR="00F11B63" w:rsidRPr="00CF169D">
        <w:rPr>
          <w:rFonts w:ascii="Arial" w:hAnsi="Arial" w:cs="Arial"/>
        </w:rPr>
        <w:t xml:space="preserve"> </w:t>
      </w:r>
      <w:del w:id="60" w:author="Warren Rose" w:date="2024-04-15T10:20:00Z">
        <w:r w:rsidR="00F11B63" w:rsidRPr="00CF169D" w:rsidDel="0054622D">
          <w:rPr>
            <w:rFonts w:ascii="Arial" w:hAnsi="Arial" w:cs="Arial"/>
          </w:rPr>
          <w:delText>caused by enterococci</w:delText>
        </w:r>
        <w:r w:rsidR="002A5F6F" w:rsidDel="0054622D">
          <w:rPr>
            <w:rFonts w:ascii="Arial" w:hAnsi="Arial" w:cs="Arial"/>
          </w:rPr>
          <w:delText xml:space="preserve"> </w:delText>
        </w:r>
      </w:del>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{"citationID":"P1DwmB2W","properties":{"formattedCitation":"\\super 9\\nosupersub{}","plainCitation":"9","noteIndex":0},"citationItems":[{"id":5885,"uris":["http://zotero.org/users/6494753/items/8VP3R2W3"],"itemData":{"id":5885,"type":"article-journal","container-title":"Clinical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{"citationID":"CCjTvS8A","properties":{"formattedCitation":"\\super 11\\nosupersub{}","plainCitation":"11","noteIndex":0},"citationItems":[{"id":5890,"uris":["http://zotero.org/users/6494753/items/DR9R5UJC"],"itemData":{"id":5890,"type":"article-journal","container-title":"New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11</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{"citationID":"WxKoQNOJ","properties":{"formattedCitation":"\\super 12\\nosupersub{}","plainCitation":"12","noteIndex":0},"citationItems":[{"id":5892,"uris":["http://zotero.org/users/6494753/items/ABIGDYA4"],"itemData":{"id":5892,"type":"article-journal","container-title":"Antimicrobial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12</w:t>
          </w:r>
          <w:r w:rsidR="00F11B63">
            <w:rPr>
              <w:rFonts w:ascii="Arial" w:hAnsi="Arial" w:cs="Arial"/>
              <w:color w:val="000000"/>
              <w:vertAlign w:val="superscript"/>
            </w:rPr>
            <w:fldChar w:fldCharType="end"/>
          </w:r>
        </w:sdtContent>
      </w:sdt>
      <w:r w:rsidR="00F11B63" w:rsidRPr="00CF169D">
        <w:rPr>
          <w:rFonts w:ascii="Arial" w:hAnsi="Arial" w:cs="Arial"/>
          <w:color w:val="000000"/>
          <w:shd w:val="clear" w:color="auto" w:fill="FFFFFF"/>
        </w:rPr>
        <w:t>.</w:t>
      </w:r>
      <w:r w:rsidR="002A5F6F">
        <w:rPr>
          <w:rFonts w:ascii="Arial" w:hAnsi="Arial" w:cs="Arial"/>
        </w:rPr>
        <w:t xml:space="preserve"> </w:t>
      </w:r>
      <w:del w:id="61" w:author="Warren Rose" w:date="2024-04-15T10:20:00Z">
        <w:r w:rsidR="00B154B7" w:rsidDel="0054622D">
          <w:rPr>
            <w:rFonts w:ascii="Arial" w:hAnsi="Arial" w:cs="Arial"/>
          </w:rPr>
          <w:delText>Enterococcal infections are both</w:delText>
        </w:r>
        <w:r w:rsidR="002A5F6F" w:rsidDel="0054622D">
          <w:rPr>
            <w:rFonts w:ascii="Arial" w:hAnsi="Arial" w:cs="Arial"/>
          </w:rPr>
          <w:delText xml:space="preserve"> prevalent and deadly, causing around 7% of hospital- acquired infections and a mortality rate </w:delText>
        </w:r>
        <w:r w:rsidR="00944B37" w:rsidDel="0054622D">
          <w:rPr>
            <w:rFonts w:ascii="Arial" w:hAnsi="Arial" w:cs="Arial"/>
          </w:rPr>
          <w:delText>ranging from 25-50%</w:delText>
        </w:r>
        <w:r w:rsidR="002A5F6F" w:rsidDel="0054622D">
          <w:rPr>
            <w:rFonts w:ascii="Arial" w:hAnsi="Arial" w:cs="Arial"/>
          </w:rPr>
          <w:delText xml:space="preserve"> in EcB</w:delText>
        </w:r>
        <w:r w:rsidR="00584470" w:rsidDel="0054622D">
          <w:rPr>
            <w:rFonts w:ascii="Arial" w:hAnsi="Arial" w:cs="Arial"/>
          </w:rPr>
          <w:delText xml:space="preserve"> </w:delText>
        </w:r>
      </w:del>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62436992" w14:textId="77777777" w:rsidR="00A26F8E" w:rsidRDefault="00A26F8E" w:rsidP="00832BF8">
      <w:pPr>
        <w:spacing w:line="480" w:lineRule="auto"/>
        <w:ind w:firstLine="720"/>
        <w:rPr>
          <w:rFonts w:ascii="Arial" w:hAnsi="Arial" w:cs="Arial"/>
        </w:rPr>
      </w:pPr>
    </w:p>
    <w:p w14:paraId="18FE77A7" w14:textId="451C7EC3" w:rsidR="00600873" w:rsidDel="0015068E" w:rsidRDefault="00353749" w:rsidP="00600873">
      <w:pPr>
        <w:spacing w:line="480" w:lineRule="auto"/>
        <w:ind w:firstLine="720"/>
        <w:rPr>
          <w:del w:id="62" w:author="Warren Rose" w:date="2024-04-15T10:13:00Z"/>
          <w:rFonts w:ascii="Arial" w:hAnsi="Arial" w:cs="Arial"/>
        </w:rPr>
      </w:pPr>
      <w:commentRangeStart w:id="63"/>
      <w:del w:id="64" w:author="Warren Rose" w:date="2024-04-15T10:13:00Z">
        <w:r w:rsidDel="0015068E">
          <w:rPr>
            <w:rFonts w:ascii="Arial" w:hAnsi="Arial" w:cs="Arial"/>
          </w:rPr>
          <w:delText>Historically, two distinct waves of enterococcal infections have occurred in the United States. During the first wave brought on by the introduction of third generation cephalosporins in the late 1970s</w:delText>
        </w:r>
        <w:r w:rsidR="004954DA" w:rsidDel="0015068E">
          <w:rPr>
            <w:rFonts w:ascii="Arial" w:hAnsi="Arial" w:cs="Arial"/>
          </w:rPr>
          <w:delText xml:space="preserve">, </w:delText>
        </w:r>
        <w:r w:rsidRPr="00353749" w:rsidDel="0015068E">
          <w:rPr>
            <w:rFonts w:ascii="Arial" w:hAnsi="Arial" w:cs="Arial"/>
            <w:i/>
            <w:iCs/>
          </w:rPr>
          <w:delText>E. faecalis</w:delText>
        </w:r>
        <w:r w:rsidDel="0015068E">
          <w:rPr>
            <w:rFonts w:ascii="Arial" w:hAnsi="Arial" w:cs="Arial"/>
          </w:rPr>
          <w:delText xml:space="preserve"> accounted for 90-95% of clinical enterococcal isolates. </w:delText>
        </w:r>
        <w:r w:rsidR="00D20EE7" w:rsidDel="0015068E">
          <w:rPr>
            <w:rFonts w:ascii="Arial" w:hAnsi="Arial" w:cs="Arial"/>
          </w:rPr>
          <w:delText>We are currently in the</w:delText>
        </w:r>
        <w:r w:rsidDel="0015068E">
          <w:rPr>
            <w:rFonts w:ascii="Arial" w:hAnsi="Arial" w:cs="Arial"/>
          </w:rPr>
          <w:delText xml:space="preserve"> second wave</w:delText>
        </w:r>
        <w:r w:rsidR="00D20EE7" w:rsidDel="0015068E">
          <w:rPr>
            <w:rFonts w:ascii="Arial" w:hAnsi="Arial" w:cs="Arial"/>
          </w:rPr>
          <w:delText>, which</w:delText>
        </w:r>
        <w:r w:rsidDel="0015068E">
          <w:rPr>
            <w:rFonts w:ascii="Arial" w:hAnsi="Arial" w:cs="Arial"/>
          </w:rPr>
          <w:delText xml:space="preserve"> started in the early 1990s and has been characterized by an increase in </w:delText>
        </w:r>
        <w:r w:rsidRPr="00353749" w:rsidDel="0015068E">
          <w:rPr>
            <w:rFonts w:ascii="Arial" w:hAnsi="Arial" w:cs="Arial"/>
            <w:i/>
            <w:iCs/>
          </w:rPr>
          <w:delText>E. faecium</w:delText>
        </w:r>
        <w:r w:rsidDel="0015068E">
          <w:rPr>
            <w:rFonts w:ascii="Arial" w:hAnsi="Arial" w:cs="Arial"/>
          </w:rPr>
          <w:delText xml:space="preserve"> infections</w:delText>
        </w:r>
        <w:r w:rsidR="00D20EE7" w:rsidDel="0015068E">
          <w:rPr>
            <w:rFonts w:ascii="Arial" w:hAnsi="Arial" w:cs="Arial"/>
          </w:rPr>
          <w:delText xml:space="preserve"> to the point that now </w:delText>
        </w:r>
        <w:r w:rsidR="00D20EE7" w:rsidDel="0015068E">
          <w:rPr>
            <w:rFonts w:ascii="Arial" w:hAnsi="Arial" w:cs="Arial"/>
            <w:i/>
            <w:iCs/>
          </w:rPr>
          <w:delText>E. f</w:delText>
        </w:r>
        <w:r w:rsidRPr="00353749" w:rsidDel="0015068E">
          <w:rPr>
            <w:rFonts w:ascii="Arial" w:hAnsi="Arial" w:cs="Arial"/>
            <w:i/>
            <w:iCs/>
          </w:rPr>
          <w:delText>aecium</w:delText>
        </w:r>
        <w:r w:rsidDel="0015068E">
          <w:rPr>
            <w:rFonts w:ascii="Arial" w:hAnsi="Arial" w:cs="Arial"/>
          </w:rPr>
          <w:delText xml:space="preserve"> is almost as common a cause of nosocomial infections as </w:delText>
        </w:r>
        <w:r w:rsidRPr="00353749" w:rsidDel="0015068E">
          <w:rPr>
            <w:rFonts w:ascii="Arial" w:hAnsi="Arial" w:cs="Arial"/>
            <w:i/>
            <w:iCs/>
          </w:rPr>
          <w:delText>E. faecalis</w:delText>
        </w:r>
        <w:r w:rsidR="00FE4ECA" w:rsidDel="0015068E">
          <w:rPr>
            <w:rFonts w:ascii="Arial" w:hAnsi="Arial" w:cs="Arial"/>
            <w:i/>
            <w:iCs/>
          </w:rPr>
          <w:fldChar w:fldCharType="begin"/>
        </w:r>
        <w:r w:rsidR="00FE4ECA" w:rsidDel="0015068E">
          <w:rPr>
            <w:rFonts w:ascii="Arial" w:hAnsi="Arial" w:cs="Arial"/>
            <w:i/>
            <w:iCs/>
          </w:rPr>
          <w:delInstrText xml:space="preserve"> ADDIN ZOTERO_ITEM CSL_CITATION {"citationID":"gibAru0f","properties":{"formattedCitation":"\\super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delInstrText>
        </w:r>
        <w:r w:rsidR="00FE4ECA" w:rsidDel="0015068E">
          <w:rPr>
            <w:rFonts w:ascii="Arial" w:hAnsi="Arial" w:cs="Arial"/>
            <w:i/>
            <w:iCs/>
          </w:rPr>
          <w:fldChar w:fldCharType="separate"/>
        </w:r>
        <w:r w:rsidR="00FE4ECA" w:rsidRPr="00FE4ECA" w:rsidDel="0015068E">
          <w:rPr>
            <w:rFonts w:ascii="Arial" w:hAnsi="Arial" w:cs="Arial"/>
            <w:vertAlign w:val="superscript"/>
          </w:rPr>
          <w:delText>13</w:delText>
        </w:r>
        <w:r w:rsidR="00FE4ECA" w:rsidDel="0015068E">
          <w:rPr>
            <w:rFonts w:ascii="Arial" w:hAnsi="Arial" w:cs="Arial"/>
            <w:i/>
            <w:iCs/>
          </w:rPr>
          <w:fldChar w:fldCharType="end"/>
        </w:r>
        <w:r w:rsidDel="0015068E">
          <w:rPr>
            <w:rFonts w:ascii="Arial" w:hAnsi="Arial" w:cs="Arial"/>
            <w:i/>
            <w:iCs/>
          </w:rPr>
          <w:delText>.</w:delText>
        </w:r>
        <w:r w:rsidDel="0015068E">
          <w:rPr>
            <w:rFonts w:ascii="Arial" w:hAnsi="Arial" w:cs="Arial"/>
          </w:rPr>
          <w:delText xml:space="preserve"> Of the two microbes, </w:delText>
        </w:r>
        <w:r w:rsidRPr="004954DA" w:rsidDel="0015068E">
          <w:rPr>
            <w:rFonts w:ascii="Arial" w:hAnsi="Arial" w:cs="Arial"/>
            <w:i/>
            <w:iCs/>
          </w:rPr>
          <w:delText>E. faecium</w:delText>
        </w:r>
        <w:r w:rsidDel="0015068E">
          <w:rPr>
            <w:rFonts w:ascii="Arial" w:hAnsi="Arial" w:cs="Arial"/>
          </w:rPr>
          <w:delText xml:space="preserve"> is more challenging to treat</w:delText>
        </w:r>
        <w:r w:rsidR="004954DA" w:rsidDel="0015068E">
          <w:rPr>
            <w:rFonts w:ascii="Arial" w:hAnsi="Arial" w:cs="Arial"/>
          </w:rPr>
          <w:delText xml:space="preserve"> </w:delText>
        </w:r>
        <w:r w:rsidR="00825012" w:rsidDel="0015068E">
          <w:rPr>
            <w:rFonts w:ascii="Arial" w:hAnsi="Arial" w:cs="Arial"/>
          </w:rPr>
          <w:delText xml:space="preserve">clinically </w:delText>
        </w:r>
        <w:r w:rsidR="004954DA" w:rsidDel="0015068E">
          <w:rPr>
            <w:rFonts w:ascii="Arial" w:hAnsi="Arial" w:cs="Arial"/>
          </w:rPr>
          <w:delText>as ~90% of these isolates are vancomycin resistant compared to ~</w:delText>
        </w:r>
        <w:r w:rsidR="00FE4ECA" w:rsidDel="0015068E">
          <w:rPr>
            <w:rFonts w:ascii="Arial" w:hAnsi="Arial" w:cs="Arial"/>
          </w:rPr>
          <w:delText>2</w:delText>
        </w:r>
        <w:r w:rsidR="004954DA" w:rsidDel="0015068E">
          <w:rPr>
            <w:rFonts w:ascii="Arial" w:hAnsi="Arial" w:cs="Arial"/>
          </w:rPr>
          <w:delText xml:space="preserve">% of </w:delText>
        </w:r>
        <w:r w:rsidR="004954DA" w:rsidRPr="004954DA" w:rsidDel="0015068E">
          <w:rPr>
            <w:rFonts w:ascii="Arial" w:hAnsi="Arial" w:cs="Arial"/>
            <w:i/>
            <w:iCs/>
          </w:rPr>
          <w:delText>E. faecalis</w:delText>
        </w:r>
        <w:r w:rsidR="004954DA" w:rsidDel="0015068E">
          <w:rPr>
            <w:rFonts w:ascii="Arial" w:hAnsi="Arial" w:cs="Arial"/>
          </w:rPr>
          <w:delText xml:space="preserve"> isolates</w:delText>
        </w:r>
        <w:r w:rsidR="00FE4ECA" w:rsidDel="0015068E">
          <w:rPr>
            <w:rFonts w:ascii="Arial" w:hAnsi="Arial" w:cs="Arial"/>
          </w:rPr>
          <w:delText xml:space="preserve"> </w:delText>
        </w:r>
        <w:r w:rsidR="00FE4ECA" w:rsidDel="0015068E">
          <w:rPr>
            <w:rFonts w:ascii="Arial" w:hAnsi="Arial" w:cs="Arial"/>
          </w:rPr>
          <w:fldChar w:fldCharType="begin"/>
        </w:r>
        <w:r w:rsidR="00FE4ECA" w:rsidDel="0015068E">
          <w:rPr>
            <w:rFonts w:ascii="Arial" w:hAnsi="Arial" w:cs="Arial"/>
          </w:rPr>
          <w:delInstrText xml:space="preserve"> ADDIN ZOTERO_ITEM CSL_CITATION {"citationID":"DTmk6Vse","properties":{"formattedCitation":"\\super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delInstrText>
        </w:r>
        <w:r w:rsidR="00FE4ECA" w:rsidDel="0015068E">
          <w:rPr>
            <w:rFonts w:ascii="Arial" w:hAnsi="Arial" w:cs="Arial"/>
          </w:rPr>
          <w:fldChar w:fldCharType="separate"/>
        </w:r>
        <w:r w:rsidR="00FE4ECA" w:rsidRPr="00FE4ECA" w:rsidDel="0015068E">
          <w:rPr>
            <w:rFonts w:ascii="Arial" w:hAnsi="Arial" w:cs="Arial"/>
            <w:vertAlign w:val="superscript"/>
          </w:rPr>
          <w:delText>14</w:delText>
        </w:r>
        <w:r w:rsidR="00FE4ECA" w:rsidDel="0015068E">
          <w:rPr>
            <w:rFonts w:ascii="Arial" w:hAnsi="Arial" w:cs="Arial"/>
          </w:rPr>
          <w:fldChar w:fldCharType="end"/>
        </w:r>
        <w:r w:rsidR="00FE4ECA" w:rsidDel="0015068E">
          <w:rPr>
            <w:rFonts w:ascii="Arial" w:hAnsi="Arial" w:cs="Arial"/>
          </w:rPr>
          <w:delText xml:space="preserve"> </w:delText>
        </w:r>
        <w:r w:rsidR="004954DA" w:rsidDel="0015068E">
          <w:rPr>
            <w:rFonts w:ascii="Arial" w:hAnsi="Arial" w:cs="Arial"/>
          </w:rPr>
          <w:delText xml:space="preserve">. </w:delText>
        </w:r>
        <w:commentRangeEnd w:id="63"/>
        <w:r w:rsidR="0015068E" w:rsidDel="0015068E">
          <w:rPr>
            <w:rStyle w:val="CommentReference"/>
            <w:rFonts w:asciiTheme="minorHAnsi" w:eastAsiaTheme="minorHAnsi" w:hAnsiTheme="minorHAnsi" w:cstheme="minorBidi"/>
          </w:rPr>
          <w:commentReference w:id="63"/>
        </w:r>
      </w:del>
    </w:p>
    <w:p w14:paraId="6480C261" w14:textId="77777777" w:rsidR="00A26F8E" w:rsidRDefault="00A26F8E" w:rsidP="00600873">
      <w:pPr>
        <w:spacing w:line="480" w:lineRule="auto"/>
        <w:ind w:firstLine="720"/>
        <w:rPr>
          <w:rFonts w:ascii="Arial" w:hAnsi="Arial" w:cs="Arial"/>
        </w:rPr>
      </w:pPr>
    </w:p>
    <w:p w14:paraId="17865292" w14:textId="481AD8BA" w:rsidR="00133264" w:rsidDel="0015068E" w:rsidRDefault="00EC5548" w:rsidP="00054C4C">
      <w:pPr>
        <w:spacing w:line="480" w:lineRule="auto"/>
        <w:ind w:firstLine="720"/>
        <w:rPr>
          <w:del w:id="65" w:author="Warren Rose" w:date="2024-04-15T10:13:00Z"/>
          <w:rFonts w:ascii="Arial" w:hAnsi="Arial" w:cs="Arial"/>
        </w:rPr>
      </w:pPr>
      <w:del w:id="66" w:author="Warren Rose" w:date="2024-04-15T10:13:00Z">
        <w:r w:rsidDel="0015068E">
          <w:rPr>
            <w:rFonts w:ascii="Arial" w:hAnsi="Arial" w:cs="Arial"/>
          </w:rPr>
          <w:lastRenderedPageBreak/>
          <w:delText xml:space="preserve">As a result of their evolutionary history, </w:delText>
        </w:r>
        <w:r w:rsidRPr="00EC5548" w:rsidDel="0015068E">
          <w:rPr>
            <w:rFonts w:ascii="Arial" w:hAnsi="Arial" w:cs="Arial"/>
            <w:i/>
            <w:iCs/>
          </w:rPr>
          <w:delText>E. faecalis</w:delText>
        </w:r>
        <w:r w:rsidRPr="00EC5548" w:rsidDel="0015068E">
          <w:rPr>
            <w:rFonts w:ascii="Arial" w:hAnsi="Arial" w:cs="Arial"/>
          </w:rPr>
          <w:delText xml:space="preserve"> and </w:delText>
        </w:r>
        <w:r w:rsidRPr="00EC5548" w:rsidDel="0015068E">
          <w:rPr>
            <w:rFonts w:ascii="Arial" w:hAnsi="Arial" w:cs="Arial"/>
            <w:i/>
            <w:iCs/>
          </w:rPr>
          <w:delText>E. faecium</w:delText>
        </w:r>
        <w:r w:rsidDel="0015068E">
          <w:rPr>
            <w:rFonts w:ascii="Arial" w:hAnsi="Arial" w:cs="Arial"/>
            <w:i/>
            <w:iCs/>
          </w:rPr>
          <w:delText xml:space="preserve"> </w:delText>
        </w:r>
        <w:r w:rsidDel="0015068E">
          <w:rPr>
            <w:rFonts w:ascii="Arial" w:hAnsi="Arial" w:cs="Arial"/>
          </w:rPr>
          <w:delText>have many conserved features i</w:delText>
        </w:r>
        <w:r w:rsidR="00133264" w:rsidDel="0015068E">
          <w:rPr>
            <w:rFonts w:ascii="Arial" w:hAnsi="Arial" w:cs="Arial"/>
          </w:rPr>
          <w:delText>nvolved in the host-pathogen relationship,</w:delText>
        </w:r>
        <w:r w:rsidDel="0015068E">
          <w:rPr>
            <w:rFonts w:ascii="Arial" w:hAnsi="Arial" w:cs="Arial"/>
          </w:rPr>
          <w:delText xml:space="preserve"> as well </w:delText>
        </w:r>
        <w:r w:rsidR="00133264" w:rsidDel="0015068E">
          <w:rPr>
            <w:rFonts w:ascii="Arial" w:hAnsi="Arial" w:cs="Arial"/>
          </w:rPr>
          <w:delText xml:space="preserve">as </w:delText>
        </w:r>
        <w:r w:rsidDel="0015068E">
          <w:rPr>
            <w:rFonts w:ascii="Arial" w:hAnsi="Arial" w:cs="Arial"/>
          </w:rPr>
          <w:delText xml:space="preserve">distinct differences in addition to </w:delText>
        </w:r>
        <w:r w:rsidR="00133264" w:rsidDel="0015068E">
          <w:rPr>
            <w:rFonts w:ascii="Arial" w:hAnsi="Arial" w:cs="Arial"/>
          </w:rPr>
          <w:delText xml:space="preserve">their </w:delText>
        </w:r>
        <w:r w:rsidDel="0015068E">
          <w:rPr>
            <w:rFonts w:ascii="Arial" w:hAnsi="Arial" w:cs="Arial"/>
          </w:rPr>
          <w:delText xml:space="preserve">antibiotic sensitivity profiles. </w:delText>
        </w:r>
      </w:del>
      <w:del w:id="67" w:author="Warren Rose" w:date="2024-04-15T09:55:00Z">
        <w:r w:rsidR="00627166" w:rsidDel="003043A9">
          <w:rPr>
            <w:rFonts w:ascii="Arial" w:hAnsi="Arial" w:cs="Arial"/>
          </w:rPr>
          <w:delText>They</w:delText>
        </w:r>
        <w:r w:rsidR="00133264" w:rsidDel="003043A9">
          <w:rPr>
            <w:rFonts w:ascii="Arial" w:hAnsi="Arial" w:cs="Arial"/>
          </w:rPr>
          <w:delText xml:space="preserve"> </w:delText>
        </w:r>
        <w:r w:rsidR="00627166" w:rsidDel="003043A9">
          <w:rPr>
            <w:rFonts w:ascii="Arial" w:hAnsi="Arial" w:cs="Arial"/>
          </w:rPr>
          <w:delText xml:space="preserve">are closely related gram-positive bacteria, </w:delText>
        </w:r>
        <w:r w:rsidR="006D7FED" w:rsidDel="003043A9">
          <w:rPr>
            <w:rFonts w:ascii="Arial" w:hAnsi="Arial" w:cs="Arial"/>
          </w:rPr>
          <w:delText xml:space="preserve">and as such </w:delText>
        </w:r>
        <w:r w:rsidR="00832BF8" w:rsidDel="003043A9">
          <w:rPr>
            <w:rFonts w:ascii="Arial" w:hAnsi="Arial" w:cs="Arial"/>
          </w:rPr>
          <w:delText xml:space="preserve">have </w:delText>
        </w:r>
        <w:r w:rsidR="00B862A5" w:rsidDel="003043A9">
          <w:rPr>
            <w:rFonts w:ascii="Arial" w:hAnsi="Arial" w:cs="Arial"/>
          </w:rPr>
          <w:delText>conserved</w:delText>
        </w:r>
        <w:r w:rsidR="006D7FED" w:rsidDel="003043A9">
          <w:rPr>
            <w:rFonts w:ascii="Arial" w:hAnsi="Arial" w:cs="Arial"/>
          </w:rPr>
          <w:delText xml:space="preserve"> structural features</w:delText>
        </w:r>
        <w:r w:rsidR="006323D2" w:rsidDel="003043A9">
          <w:rPr>
            <w:rFonts w:ascii="Arial" w:hAnsi="Arial" w:cs="Arial"/>
          </w:rPr>
          <w:delText xml:space="preserve">. </w:delText>
        </w:r>
      </w:del>
      <w:del w:id="68" w:author="Warren Rose" w:date="2024-04-15T10:13:00Z">
        <w:r w:rsidR="006323D2" w:rsidDel="0015068E">
          <w:rPr>
            <w:rFonts w:ascii="Arial" w:hAnsi="Arial" w:cs="Arial"/>
          </w:rPr>
          <w:delText xml:space="preserve">Shared features between </w:delText>
        </w:r>
        <w:r w:rsidR="006323D2" w:rsidRPr="006323D2" w:rsidDel="0015068E">
          <w:rPr>
            <w:rFonts w:ascii="Arial" w:hAnsi="Arial" w:cs="Arial"/>
            <w:i/>
            <w:iCs/>
          </w:rPr>
          <w:delText>E. faecalis</w:delText>
        </w:r>
        <w:r w:rsidR="006323D2" w:rsidDel="0015068E">
          <w:rPr>
            <w:rFonts w:ascii="Arial" w:hAnsi="Arial" w:cs="Arial"/>
          </w:rPr>
          <w:delText xml:space="preserve">, </w:delText>
        </w:r>
        <w:r w:rsidR="006323D2" w:rsidRPr="006323D2" w:rsidDel="0015068E">
          <w:rPr>
            <w:rFonts w:ascii="Arial" w:hAnsi="Arial" w:cs="Arial"/>
            <w:i/>
            <w:iCs/>
          </w:rPr>
          <w:delText>E. faecium</w:delText>
        </w:r>
        <w:r w:rsidR="006323D2" w:rsidDel="0015068E">
          <w:rPr>
            <w:rFonts w:ascii="Arial" w:hAnsi="Arial" w:cs="Arial"/>
          </w:rPr>
          <w:delText>, and other bacteria interact with</w:delText>
        </w:r>
        <w:r w:rsidR="00627166" w:rsidDel="0015068E">
          <w:rPr>
            <w:rFonts w:ascii="Arial" w:hAnsi="Arial" w:cs="Arial"/>
          </w:rPr>
          <w:delText xml:space="preserve"> </w:delText>
        </w:r>
        <w:r w:rsidR="006D7FED" w:rsidDel="0015068E">
          <w:rPr>
            <w:rFonts w:ascii="Arial" w:hAnsi="Arial" w:cs="Arial"/>
          </w:rPr>
          <w:delText>components of the innate immune system</w:delText>
        </w:r>
        <w:r w:rsidR="00CC1925" w:rsidDel="0015068E">
          <w:rPr>
            <w:rFonts w:ascii="Arial" w:hAnsi="Arial" w:cs="Arial"/>
          </w:rPr>
          <w:delText xml:space="preserve"> </w:delText>
        </w:r>
        <w:r w:rsidR="006323D2" w:rsidDel="0015068E">
          <w:rPr>
            <w:rFonts w:ascii="Arial" w:hAnsi="Arial" w:cs="Arial"/>
          </w:rPr>
          <w:delText>once these bacteria escape their commensal niche</w:delText>
        </w:r>
        <w:r w:rsidR="00832BF8" w:rsidDel="0015068E">
          <w:rPr>
            <w:rFonts w:ascii="Arial" w:hAnsi="Arial" w:cs="Arial"/>
          </w:rPr>
          <w:delText xml:space="preserve">, </w:delText>
        </w:r>
        <w:r w:rsidR="006323D2" w:rsidDel="0015068E">
          <w:rPr>
            <w:rFonts w:ascii="Arial" w:hAnsi="Arial" w:cs="Arial"/>
          </w:rPr>
          <w:delText>result</w:delText>
        </w:r>
        <w:r w:rsidR="00832BF8" w:rsidDel="0015068E">
          <w:rPr>
            <w:rFonts w:ascii="Arial" w:hAnsi="Arial" w:cs="Arial"/>
          </w:rPr>
          <w:delText xml:space="preserve">ing </w:delText>
        </w:r>
        <w:r w:rsidR="006323D2" w:rsidDel="0015068E">
          <w:rPr>
            <w:rFonts w:ascii="Arial" w:hAnsi="Arial" w:cs="Arial"/>
          </w:rPr>
          <w:delText>in a conserved host response</w:delText>
        </w:r>
        <w:r w:rsidR="003D527C" w:rsidDel="0015068E">
          <w:rPr>
            <w:rFonts w:ascii="Arial" w:hAnsi="Arial" w:cs="Arial"/>
          </w:rPr>
          <w:delText xml:space="preserve">. </w:delText>
        </w:r>
        <w:r w:rsidR="006323D2" w:rsidDel="0015068E">
          <w:rPr>
            <w:rFonts w:ascii="Arial" w:hAnsi="Arial" w:cs="Arial"/>
          </w:rPr>
          <w:delText xml:space="preserve">For example, </w:delText>
        </w:r>
        <w:r w:rsidR="00054C4C" w:rsidDel="0015068E">
          <w:rPr>
            <w:rFonts w:ascii="Arial" w:hAnsi="Arial" w:cs="Arial"/>
          </w:rPr>
          <w:delText xml:space="preserve">shared components such as </w:delText>
        </w:r>
        <w:r w:rsidR="00054C4C" w:rsidRPr="00054C4C" w:rsidDel="0015068E">
          <w:rPr>
            <w:rFonts w:ascii="Arial" w:hAnsi="Arial" w:cs="Arial"/>
          </w:rPr>
          <w:delText>peptidoglycan</w:delText>
        </w:r>
        <w:r w:rsidR="00054C4C" w:rsidDel="0015068E">
          <w:rPr>
            <w:rFonts w:ascii="Arial" w:hAnsi="Arial" w:cs="Arial"/>
          </w:rPr>
          <w:delText xml:space="preserve"> and flagellin </w:delText>
        </w:r>
        <w:r w:rsidR="006323D2" w:rsidDel="0015068E">
          <w:rPr>
            <w:rFonts w:ascii="Arial" w:hAnsi="Arial" w:cs="Arial"/>
          </w:rPr>
          <w:delText xml:space="preserve">activate </w:delText>
        </w:r>
        <w:r w:rsidR="006D7FED" w:rsidDel="0015068E">
          <w:rPr>
            <w:rFonts w:ascii="Arial" w:hAnsi="Arial" w:cs="Arial"/>
          </w:rPr>
          <w:delText xml:space="preserve">toll-like receptors </w:delText>
        </w:r>
        <w:r w:rsidR="003D527C" w:rsidDel="0015068E">
          <w:rPr>
            <w:rFonts w:ascii="Arial" w:hAnsi="Arial" w:cs="Arial"/>
          </w:rPr>
          <w:delText xml:space="preserve">leading to inflammatory cytokine signaling </w:delText>
        </w:r>
        <w:r w:rsidR="006323D2" w:rsidDel="0015068E">
          <w:rPr>
            <w:rFonts w:ascii="Arial" w:hAnsi="Arial" w:cs="Arial"/>
          </w:rPr>
          <w:delText>that produces the a</w:delText>
        </w:r>
        <w:r w:rsidR="003D527C" w:rsidDel="0015068E">
          <w:rPr>
            <w:rFonts w:ascii="Arial" w:hAnsi="Arial" w:cs="Arial"/>
          </w:rPr>
          <w:delText>cute phase response</w:delText>
        </w:r>
        <w:r w:rsidR="006323D2" w:rsidDel="0015068E">
          <w:rPr>
            <w:rFonts w:ascii="Arial" w:hAnsi="Arial" w:cs="Arial"/>
          </w:rPr>
          <w:delText xml:space="preserve"> readily observable in plasma</w:delText>
        </w:r>
        <w:r w:rsidR="00616F2E" w:rsidDel="0015068E">
          <w:rPr>
            <w:rFonts w:ascii="Arial" w:hAnsi="Arial" w:cs="Arial"/>
          </w:rPr>
          <w:fldChar w:fldCharType="begin"/>
        </w:r>
        <w:r w:rsidR="00616F2E" w:rsidDel="0015068E">
          <w:rPr>
            <w:rFonts w:ascii="Arial" w:hAnsi="Arial" w:cs="Arial"/>
          </w:rPr>
          <w:delInstrText xml:space="preserve"> ADDIN ZOTERO_ITEM CSL_CITATION {"citationID":"VlzIL3wQ","properties":{"formattedCitation":"\\super 15\\nosupersub{}","plainCitation":"15","noteIndex":0},"citationItems":[{"id":5970,"uris":["http://zotero.org/users/6494753/items/PKBHB9ZB"],"itemData":{"id":5970,"type":"article-journal","abstract":"The varied reactions of the host to infection, inflammation, or trauma are collectively known as the acute-phase response and encompass a wide range of pathophysiological responses such as pyrexia, leukocytosis, hormone alterations, and muscle protein depletion combining to minimize tissue damage while enhancing the repair process. The mechanism for stimulation of hepatic production of acute-phase proteins is by proinflammatory cytokines. The functions of positive acute-phase proteins (APP) are regarded as important in optimization and trapping of microorganism and their products, in activating the complement system, in binding cellular remnants like nuclear fractions, in neutralizing enzymes, scavenging free hemoglobin and radicals, and in modulating the host’s immune response. APP can be used as diagnostic tool in many diseases like bovine respiratory syncytial virus, prostate cancer, bronchopneumonia, multiple myeloma, mastitis, Streptococcus suis infection, starvation, or lymphatic neoplasia. Thus, acute-phase proteins may provide an alternative means of monitoring animal health.","container-title":"Journal of Pharmacy And Bioallied Sciences","DOI":"10.4103/0975-7406.76489","ISSN":"0975-7406","issue":"1","journalAbbreviation":"J Pharm Bioall Sci","language":"en","page":"118","source":"DOI.org (Crossref)","title":"Acute-phase proteins: As diagnostic tool","title-short":"Acute-phase proteins","volume":"3","author":[{"family":"Jain","given":"Sachin"},{"family":"Gautam","given":"Vidhi"},{"family":"Naseem","given":"Sania"}],"issued":{"date-parts":[["2011"]]}}}],"schema":"https://github.com/citation-style-language/schema/raw/master/csl-citation.json"} </w:delInstrText>
        </w:r>
        <w:r w:rsidR="00616F2E" w:rsidDel="0015068E">
          <w:rPr>
            <w:rFonts w:ascii="Arial" w:hAnsi="Arial" w:cs="Arial"/>
          </w:rPr>
          <w:fldChar w:fldCharType="separate"/>
        </w:r>
        <w:r w:rsidR="00616F2E" w:rsidRPr="00616F2E" w:rsidDel="0015068E">
          <w:rPr>
            <w:rFonts w:ascii="Arial" w:hAnsi="Arial" w:cs="Arial"/>
            <w:vertAlign w:val="superscript"/>
          </w:rPr>
          <w:delText>15</w:delText>
        </w:r>
        <w:r w:rsidR="00616F2E" w:rsidDel="0015068E">
          <w:rPr>
            <w:rFonts w:ascii="Arial" w:hAnsi="Arial" w:cs="Arial"/>
          </w:rPr>
          <w:fldChar w:fldCharType="end"/>
        </w:r>
        <w:r w:rsidR="006D7FED" w:rsidDel="0015068E">
          <w:rPr>
            <w:rFonts w:ascii="Arial" w:hAnsi="Arial" w:cs="Arial"/>
          </w:rPr>
          <w:delText xml:space="preserve">. </w:delText>
        </w:r>
        <w:r w:rsidR="00054C4C" w:rsidDel="0015068E">
          <w:rPr>
            <w:rFonts w:ascii="Arial" w:hAnsi="Arial" w:cs="Arial"/>
          </w:rPr>
          <w:delText>Microbes also have various differences in the strategies that they use to circumvent the host response</w:delText>
        </w:r>
        <w:r w:rsidR="006002D7" w:rsidDel="0015068E">
          <w:rPr>
            <w:rFonts w:ascii="Arial" w:hAnsi="Arial" w:cs="Arial"/>
          </w:rPr>
          <w:fldChar w:fldCharType="begin"/>
        </w:r>
        <w:r w:rsidR="00616F2E" w:rsidDel="0015068E">
          <w:rPr>
            <w:rFonts w:ascii="Arial" w:hAnsi="Arial" w:cs="Arial"/>
          </w:rPr>
          <w:delInstrText xml:space="preserve"> ADDIN ZOTERO_ITEM CSL_CITATION {"citationID":"oiBAeqDW","properties":{"formattedCitation":"\\super 16\\nosupersub{}","plainCitation":"16","noteIndex":0},"citationItems":[{"id":6155,"uris":["http://zotero.org/users/6494753/items/DC7IL8Z7"],"itemData":{"id":6155,"type":"article-journal","container-title":"The Journal of Infectious Diseases","DOI":"10.1086/322044","ISSN":"0022-1899, 1537-6613","issue":"3","journalAbbreviation":"J INFECT DIS","language":"en","page":"337-344","source":"DOI.org (Crossref)","title":"Host</w:delInstrText>
        </w:r>
        <w:r w:rsidR="00616F2E" w:rsidDel="0015068E">
          <w:rPr>
            <w:rFonts w:ascii="Cambria Math" w:hAnsi="Cambria Math" w:cs="Cambria Math"/>
          </w:rPr>
          <w:delInstrText>‐</w:delInstrText>
        </w:r>
        <w:r w:rsidR="00616F2E" w:rsidDel="0015068E">
          <w:rPr>
            <w:rFonts w:ascii="Arial" w:hAnsi="Arial" w:cs="Arial"/>
          </w:rPr>
          <w:delInstrText>Pathogen Interactions: The Attributes of Virulence","title-short":"Host</w:delInstrText>
        </w:r>
        <w:r w:rsidR="00616F2E" w:rsidDel="0015068E">
          <w:rPr>
            <w:rFonts w:ascii="Cambria Math" w:hAnsi="Cambria Math" w:cs="Cambria Math"/>
          </w:rPr>
          <w:delInstrText>‐</w:delInstrText>
        </w:r>
        <w:r w:rsidR="00616F2E" w:rsidDel="0015068E">
          <w:rPr>
            <w:rFonts w:ascii="Arial" w:hAnsi="Arial" w:cs="Arial"/>
          </w:rPr>
          <w:delInstrText>Pathogen Interactions","volume":"184","author":[{"family":"Casadevall","given":"Arturo"},{"family":"Pirofski","given":"Liise</w:delInstrText>
        </w:r>
        <w:r w:rsidR="00616F2E" w:rsidDel="0015068E">
          <w:rPr>
            <w:rFonts w:ascii="Cambria Math" w:hAnsi="Cambria Math" w:cs="Cambria Math"/>
          </w:rPr>
          <w:delInstrText>‐</w:delInstrText>
        </w:r>
        <w:r w:rsidR="00616F2E" w:rsidDel="0015068E">
          <w:rPr>
            <w:rFonts w:ascii="Arial" w:hAnsi="Arial" w:cs="Arial"/>
          </w:rPr>
          <w:delInstrText xml:space="preserve">anne"}],"issued":{"date-parts":[["2001",8]]}}}],"schema":"https://github.com/citation-style-language/schema/raw/master/csl-citation.json"} </w:delInstrText>
        </w:r>
        <w:r w:rsidR="006002D7" w:rsidDel="0015068E">
          <w:rPr>
            <w:rFonts w:ascii="Arial" w:hAnsi="Arial" w:cs="Arial"/>
          </w:rPr>
          <w:fldChar w:fldCharType="separate"/>
        </w:r>
        <w:r w:rsidR="00616F2E" w:rsidRPr="00616F2E" w:rsidDel="0015068E">
          <w:rPr>
            <w:rFonts w:ascii="Arial" w:hAnsi="Arial" w:cs="Arial"/>
            <w:vertAlign w:val="superscript"/>
          </w:rPr>
          <w:delText>16</w:delText>
        </w:r>
        <w:r w:rsidR="006002D7" w:rsidDel="0015068E">
          <w:rPr>
            <w:rFonts w:ascii="Arial" w:hAnsi="Arial" w:cs="Arial"/>
          </w:rPr>
          <w:fldChar w:fldCharType="end"/>
        </w:r>
        <w:r w:rsidR="00054C4C" w:rsidDel="0015068E">
          <w:rPr>
            <w:rFonts w:ascii="Arial" w:hAnsi="Arial" w:cs="Arial"/>
          </w:rPr>
          <w:delText xml:space="preserve">. These are most </w:delText>
        </w:r>
        <w:r w:rsidR="00832BF8" w:rsidDel="0015068E">
          <w:rPr>
            <w:rFonts w:ascii="Arial" w:hAnsi="Arial" w:cs="Arial"/>
          </w:rPr>
          <w:delText>obvious</w:delText>
        </w:r>
        <w:r w:rsidR="00054C4C" w:rsidDel="0015068E">
          <w:rPr>
            <w:rFonts w:ascii="Arial" w:hAnsi="Arial" w:cs="Arial"/>
          </w:rPr>
          <w:delText xml:space="preserve"> when comparing distantly related bacteria, yet important differences </w:delText>
        </w:r>
        <w:r w:rsidR="00832BF8" w:rsidDel="0015068E">
          <w:rPr>
            <w:rFonts w:ascii="Arial" w:hAnsi="Arial" w:cs="Arial"/>
          </w:rPr>
          <w:delText>also</w:delText>
        </w:r>
        <w:r w:rsidR="00054C4C" w:rsidDel="0015068E">
          <w:rPr>
            <w:rFonts w:ascii="Arial" w:hAnsi="Arial" w:cs="Arial"/>
          </w:rPr>
          <w:delText xml:space="preserve"> exist at </w:delText>
        </w:r>
        <w:r w:rsidR="00832BF8" w:rsidDel="0015068E">
          <w:rPr>
            <w:rFonts w:ascii="Arial" w:hAnsi="Arial" w:cs="Arial"/>
          </w:rPr>
          <w:delText>taxonomic resolutions as granular as the strain level</w:delText>
        </w:r>
        <w:r w:rsidR="00054C4C" w:rsidDel="0015068E">
          <w:rPr>
            <w:rFonts w:ascii="Arial" w:hAnsi="Arial" w:cs="Arial"/>
          </w:rPr>
          <w:delText>.</w:delText>
        </w:r>
        <w:r w:rsidR="00832BF8" w:rsidDel="0015068E">
          <w:rPr>
            <w:rFonts w:ascii="Arial" w:hAnsi="Arial" w:cs="Arial"/>
          </w:rPr>
          <w:delText xml:space="preserve"> Some of these differences are documented between Enterococcus species; </w:delText>
        </w:r>
        <w:r w:rsidR="00627166" w:rsidRPr="00627166" w:rsidDel="0015068E">
          <w:rPr>
            <w:rFonts w:ascii="Arial" w:hAnsi="Arial" w:cs="Arial"/>
            <w:i/>
            <w:iCs/>
          </w:rPr>
          <w:delText>E. faecium</w:delText>
        </w:r>
        <w:r w:rsidR="00627166" w:rsidDel="0015068E">
          <w:rPr>
            <w:rFonts w:ascii="Arial" w:hAnsi="Arial" w:cs="Arial"/>
          </w:rPr>
          <w:delText xml:space="preserve"> isolates </w:delText>
        </w:r>
        <w:r w:rsidR="00054C4C" w:rsidDel="0015068E">
          <w:rPr>
            <w:rFonts w:ascii="Arial" w:hAnsi="Arial" w:cs="Arial"/>
          </w:rPr>
          <w:delText xml:space="preserve">have a reduced susceptibility </w:delText>
        </w:r>
        <w:r w:rsidR="00627166" w:rsidDel="0015068E">
          <w:rPr>
            <w:rFonts w:ascii="Arial" w:hAnsi="Arial" w:cs="Arial"/>
          </w:rPr>
          <w:delText>to neutrophil-mediated phagocytosis</w:delText>
        </w:r>
        <w:r w:rsidR="00AE523A" w:rsidDel="0015068E">
          <w:rPr>
            <w:rFonts w:ascii="Arial" w:hAnsi="Arial" w:cs="Arial"/>
          </w:rPr>
          <w:fldChar w:fldCharType="begin"/>
        </w:r>
        <w:r w:rsidR="00AE523A" w:rsidDel="0015068E">
          <w:rPr>
            <w:rFonts w:ascii="Arial" w:hAnsi="Arial" w:cs="Arial"/>
          </w:rPr>
          <w:delInstrText xml:space="preserve"> ADDIN ZOTERO_ITEM CSL_CITATION {"citationID":"gQ8Pjyvo","properties":{"formattedCitation":"\\super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delInstrText>
        </w:r>
        <w:r w:rsidR="00AE523A" w:rsidDel="0015068E">
          <w:rPr>
            <w:rFonts w:ascii="Arial" w:hAnsi="Arial" w:cs="Arial"/>
          </w:rPr>
          <w:fldChar w:fldCharType="separate"/>
        </w:r>
        <w:r w:rsidR="00AE523A" w:rsidRPr="00AE523A" w:rsidDel="0015068E">
          <w:rPr>
            <w:rFonts w:ascii="Arial" w:hAnsi="Arial" w:cs="Arial"/>
            <w:vertAlign w:val="superscript"/>
          </w:rPr>
          <w:delText>13</w:delText>
        </w:r>
        <w:r w:rsidR="00AE523A" w:rsidDel="0015068E">
          <w:rPr>
            <w:rFonts w:ascii="Arial" w:hAnsi="Arial" w:cs="Arial"/>
          </w:rPr>
          <w:fldChar w:fldCharType="end"/>
        </w:r>
        <w:r w:rsidR="00627166" w:rsidDel="0015068E">
          <w:rPr>
            <w:rFonts w:ascii="Arial" w:hAnsi="Arial" w:cs="Arial"/>
          </w:rPr>
          <w:delText>,</w:delText>
        </w:r>
        <w:r w:rsidR="00AE523A" w:rsidDel="0015068E">
          <w:rPr>
            <w:rFonts w:ascii="Arial" w:hAnsi="Arial" w:cs="Arial"/>
          </w:rPr>
          <w:delText xml:space="preserve"> </w:delText>
        </w:r>
        <w:r w:rsidR="00054C4C" w:rsidDel="0015068E">
          <w:rPr>
            <w:rFonts w:ascii="Arial" w:hAnsi="Arial" w:cs="Arial"/>
          </w:rPr>
          <w:delText xml:space="preserve">while </w:delText>
        </w:r>
        <w:r w:rsidR="00054C4C" w:rsidRPr="00054C4C" w:rsidDel="0015068E">
          <w:rPr>
            <w:rFonts w:ascii="Arial" w:hAnsi="Arial" w:cs="Arial"/>
            <w:i/>
            <w:iCs/>
          </w:rPr>
          <w:delText>E. faecalis</w:delText>
        </w:r>
        <w:r w:rsidR="00054C4C" w:rsidDel="0015068E">
          <w:rPr>
            <w:rFonts w:ascii="Arial" w:hAnsi="Arial" w:cs="Arial"/>
          </w:rPr>
          <w:delText xml:space="preserve"> isolates </w:delText>
        </w:r>
      </w:del>
      <w:del w:id="69" w:author="Warren Rose" w:date="2024-04-15T09:58:00Z">
        <w:r w:rsidR="00054C4C" w:rsidDel="00E85EC3">
          <w:rPr>
            <w:rFonts w:ascii="Arial" w:hAnsi="Arial" w:cs="Arial"/>
          </w:rPr>
          <w:delText>have</w:delText>
        </w:r>
        <w:r w:rsidR="006D7FED" w:rsidDel="00E85EC3">
          <w:rPr>
            <w:rFonts w:ascii="Arial" w:hAnsi="Arial" w:cs="Arial"/>
          </w:rPr>
          <w:delText xml:space="preserve"> </w:delText>
        </w:r>
        <w:r w:rsidR="00AE523A" w:rsidDel="00E85EC3">
          <w:rPr>
            <w:rFonts w:ascii="Arial" w:hAnsi="Arial" w:cs="Arial"/>
          </w:rPr>
          <w:delText>presence of</w:delText>
        </w:r>
      </w:del>
      <w:del w:id="70" w:author="Warren Rose" w:date="2024-04-15T10:13:00Z">
        <w:r w:rsidR="00AE523A" w:rsidDel="0015068E">
          <w:rPr>
            <w:rFonts w:ascii="Arial" w:hAnsi="Arial" w:cs="Arial"/>
          </w:rPr>
          <w:delText xml:space="preserve"> virulence factors such as cytolysin, gelatinase, extracellular superoxide, and extracellular surface protein</w:delText>
        </w:r>
        <w:r w:rsidR="00AE523A" w:rsidDel="0015068E">
          <w:rPr>
            <w:rFonts w:ascii="Arial" w:hAnsi="Arial" w:cs="Arial"/>
          </w:rPr>
          <w:fldChar w:fldCharType="begin"/>
        </w:r>
        <w:r w:rsidR="00616F2E" w:rsidDel="0015068E">
          <w:rPr>
            <w:rFonts w:ascii="Arial" w:hAnsi="Arial" w:cs="Arial"/>
          </w:rPr>
          <w:delInstrText xml:space="preserve"> ADDIN ZOTERO_ITEM CSL_CITATION {"citationID":"zJK3wdeS","properties":{"formattedCitation":"\\super 17\\nosupersub{}","plainCitation":"17","noteIndex":0},"citationItems":[{"id":6149,"uris":["http://zotero.org/users/6494753/items/7BAUMJ4A"],"itemData":{"id":6149,"type":"article-journal","abstract":"SUMMARY\n              Enterococci have become a vexing problem in clinical medicine because of their ability to infect patients who are typically receiving antibiotic therapy for unrelated underlying illness. Moreover, the infections have become extremely difficult to manage because of the accumulation of antibiotic resistances among enterococci. The ability of enterococci to cause disease is an intrinsic property of the organism or possibly subpopulations within enterococcal species. The probability of an infection's becoming established, however, is almost certainly in part a function of the enterococcal burden. By altering endogenous bacterial flora, antibiotic therapy promotes increased colonization by antibiotic-resistant organisms. Therefore, antibiotic resistance and intrinsic virulence both contribute to disease, but in separate and complementary ways. We review the virulence of enterococci, as distinct from the acquisition of antimicrobial resistance genes, and identify current gaps in our understanding of enterococcal virulence and the basis for disease.","container-title":"Clinical Microbiology Reviews","DOI":"10.1128/CMR.13.4.513","ISSN":"0893-8512, 1098-6618","issue":"4","journalAbbreviation":"Clin Microbiol Rev","language":"en","page":"513-522","source":"DOI.org (Crossref)","title":"Relationships between Enterococcal Virulence and Antimicrobial Resistance","volume":"13","author":[{"family":"Mundy","given":"L. M."},{"family":"Sahm","given":"D. F."},{"family":"Gilmore","given":"M."}],"issued":{"date-parts":[["2000",10]]}}}],"schema":"https://github.com/citation-style-language/schema/raw/master/csl-citation.json"} </w:delInstrText>
        </w:r>
        <w:r w:rsidR="00AE523A" w:rsidDel="0015068E">
          <w:rPr>
            <w:rFonts w:ascii="Arial" w:hAnsi="Arial" w:cs="Arial"/>
          </w:rPr>
          <w:fldChar w:fldCharType="separate"/>
        </w:r>
        <w:r w:rsidR="00616F2E" w:rsidRPr="00616F2E" w:rsidDel="0015068E">
          <w:rPr>
            <w:rFonts w:ascii="Arial" w:hAnsi="Arial" w:cs="Arial"/>
            <w:vertAlign w:val="superscript"/>
          </w:rPr>
          <w:delText>17</w:delText>
        </w:r>
        <w:r w:rsidR="00AE523A" w:rsidDel="0015068E">
          <w:rPr>
            <w:rFonts w:ascii="Arial" w:hAnsi="Arial" w:cs="Arial"/>
          </w:rPr>
          <w:fldChar w:fldCharType="end"/>
        </w:r>
        <w:r w:rsidR="00627166" w:rsidDel="0015068E">
          <w:rPr>
            <w:rFonts w:ascii="Arial" w:hAnsi="Arial" w:cs="Arial"/>
          </w:rPr>
          <w:delText xml:space="preserve">. </w:delText>
        </w:r>
        <w:r w:rsidR="00342FFA" w:rsidDel="0015068E">
          <w:rPr>
            <w:rFonts w:ascii="Arial" w:hAnsi="Arial" w:cs="Arial"/>
          </w:rPr>
          <w:delText xml:space="preserve">It is conceivable that these similarities and differences (known and unknown) may be reflected in </w:delText>
        </w:r>
        <w:r w:rsidR="00627166" w:rsidDel="0015068E">
          <w:rPr>
            <w:rFonts w:ascii="Arial" w:hAnsi="Arial" w:cs="Arial"/>
          </w:rPr>
          <w:delText xml:space="preserve">the </w:delText>
        </w:r>
        <w:r w:rsidR="00342FFA" w:rsidDel="0015068E">
          <w:rPr>
            <w:rFonts w:ascii="Arial" w:hAnsi="Arial" w:cs="Arial"/>
          </w:rPr>
          <w:delText>host response</w:delText>
        </w:r>
        <w:r w:rsidR="00627166" w:rsidDel="0015068E">
          <w:rPr>
            <w:rFonts w:ascii="Arial" w:hAnsi="Arial" w:cs="Arial"/>
          </w:rPr>
          <w:delText xml:space="preserve"> observable in plasma</w:delText>
        </w:r>
        <w:r w:rsidR="00342FFA" w:rsidDel="0015068E">
          <w:rPr>
            <w:rFonts w:ascii="Arial" w:hAnsi="Arial" w:cs="Arial"/>
          </w:rPr>
          <w:delText xml:space="preserve">, but to our knowledge </w:delText>
        </w:r>
        <w:r w:rsidR="00B54F86" w:rsidDel="0015068E">
          <w:rPr>
            <w:rFonts w:ascii="Arial" w:hAnsi="Arial" w:cs="Arial"/>
          </w:rPr>
          <w:delText>this</w:delText>
        </w:r>
        <w:r w:rsidR="00342FFA" w:rsidDel="0015068E">
          <w:rPr>
            <w:rFonts w:ascii="Arial" w:hAnsi="Arial" w:cs="Arial"/>
          </w:rPr>
          <w:delText xml:space="preserve"> has never been comprehensively profiled. </w:delText>
        </w:r>
        <w:r w:rsidR="00584470" w:rsidDel="0015068E">
          <w:rPr>
            <w:rFonts w:ascii="Arial" w:hAnsi="Arial" w:cs="Arial"/>
          </w:rPr>
          <w:delText>As a result, the</w:delText>
        </w:r>
        <w:r w:rsidR="006D7FED" w:rsidDel="0015068E">
          <w:rPr>
            <w:rFonts w:ascii="Arial" w:hAnsi="Arial" w:cs="Arial"/>
          </w:rPr>
          <w:delText xml:space="preserve"> current</w:delText>
        </w:r>
        <w:r w:rsidR="00584470" w:rsidDel="0015068E">
          <w:rPr>
            <w:rFonts w:ascii="Arial" w:hAnsi="Arial" w:cs="Arial"/>
          </w:rPr>
          <w:delText xml:space="preserve"> picture of the deviations from homeostasis in response to </w:delText>
        </w:r>
        <w:r w:rsidR="00DF0A2C" w:rsidDel="0015068E">
          <w:rPr>
            <w:rFonts w:ascii="Arial" w:hAnsi="Arial" w:cs="Arial"/>
          </w:rPr>
          <w:delText>EcB</w:delText>
        </w:r>
        <w:r w:rsidR="00584470" w:rsidDel="0015068E">
          <w:rPr>
            <w:rFonts w:ascii="Arial" w:hAnsi="Arial" w:cs="Arial"/>
          </w:rPr>
          <w:delText xml:space="preserve"> are restricted to what is reported in </w:delText>
        </w:r>
        <w:commentRangeStart w:id="71"/>
        <w:r w:rsidR="00584470" w:rsidDel="0015068E">
          <w:rPr>
            <w:rFonts w:ascii="Arial" w:hAnsi="Arial" w:cs="Arial"/>
          </w:rPr>
          <w:delText>bacteremia</w:delText>
        </w:r>
        <w:commentRangeEnd w:id="71"/>
        <w:r w:rsidR="00E85EC3" w:rsidDel="0015068E">
          <w:rPr>
            <w:rStyle w:val="CommentReference"/>
            <w:rFonts w:asciiTheme="minorHAnsi" w:eastAsiaTheme="minorHAnsi" w:hAnsiTheme="minorHAnsi" w:cstheme="minorBidi"/>
          </w:rPr>
          <w:commentReference w:id="71"/>
        </w:r>
        <w:r w:rsidR="00584470" w:rsidDel="0015068E">
          <w:rPr>
            <w:rFonts w:ascii="Arial" w:hAnsi="Arial" w:cs="Arial"/>
          </w:rPr>
          <w:delText xml:space="preserve"> in </w:delText>
        </w:r>
        <w:r w:rsidR="00B54F86" w:rsidDel="0015068E">
          <w:rPr>
            <w:rFonts w:ascii="Arial" w:hAnsi="Arial" w:cs="Arial"/>
          </w:rPr>
          <w:delText xml:space="preserve">general and it is </w:delText>
        </w:r>
        <w:r w:rsidR="006D7AE7" w:rsidDel="0015068E">
          <w:rPr>
            <w:rFonts w:ascii="Arial" w:hAnsi="Arial" w:cs="Arial"/>
          </w:rPr>
          <w:delText>unclear if</w:delText>
        </w:r>
        <w:r w:rsidR="00B01333" w:rsidDel="0015068E">
          <w:rPr>
            <w:rFonts w:ascii="Arial" w:hAnsi="Arial" w:cs="Arial"/>
          </w:rPr>
          <w:delText xml:space="preserve"> </w:delText>
        </w:r>
        <w:r w:rsidR="00DF0A2C" w:rsidDel="0015068E">
          <w:rPr>
            <w:rFonts w:ascii="Arial" w:hAnsi="Arial" w:cs="Arial"/>
          </w:rPr>
          <w:delText>any differences in the host responses</w:delText>
        </w:r>
        <w:r w:rsidR="00953ABA" w:rsidDel="0015068E">
          <w:rPr>
            <w:rFonts w:ascii="Arial" w:hAnsi="Arial" w:cs="Arial"/>
          </w:rPr>
          <w:delText xml:space="preserve"> are</w:delText>
        </w:r>
        <w:r w:rsidR="00DF0A2C" w:rsidDel="0015068E">
          <w:rPr>
            <w:rFonts w:ascii="Arial" w:hAnsi="Arial" w:cs="Arial"/>
          </w:rPr>
          <w:delText xml:space="preserve"> invoked between</w:delText>
        </w:r>
        <w:r w:rsidR="00B01333" w:rsidDel="0015068E">
          <w:rPr>
            <w:rFonts w:ascii="Arial" w:hAnsi="Arial" w:cs="Arial"/>
          </w:rPr>
          <w:delText xml:space="preserve"> </w:delText>
        </w:r>
        <w:r w:rsidR="00584470" w:rsidRPr="00584470" w:rsidDel="0015068E">
          <w:rPr>
            <w:rFonts w:ascii="Arial" w:hAnsi="Arial" w:cs="Arial"/>
            <w:i/>
            <w:iCs/>
          </w:rPr>
          <w:delText>E. faecalis</w:delText>
        </w:r>
        <w:r w:rsidR="00584470" w:rsidDel="0015068E">
          <w:rPr>
            <w:rFonts w:ascii="Arial" w:hAnsi="Arial" w:cs="Arial"/>
          </w:rPr>
          <w:delText xml:space="preserve"> and </w:delText>
        </w:r>
        <w:r w:rsidR="00584470" w:rsidRPr="00584470" w:rsidDel="0015068E">
          <w:rPr>
            <w:rFonts w:ascii="Arial" w:hAnsi="Arial" w:cs="Arial"/>
            <w:i/>
            <w:iCs/>
          </w:rPr>
          <w:delText>E. faecium</w:delText>
        </w:r>
        <w:r w:rsidR="00DF0A2C" w:rsidDel="0015068E">
          <w:rPr>
            <w:rFonts w:ascii="Arial" w:hAnsi="Arial" w:cs="Arial"/>
          </w:rPr>
          <w:delText>.</w:delText>
        </w:r>
      </w:del>
    </w:p>
    <w:p w14:paraId="3B7734E5" w14:textId="77777777" w:rsidR="00A26F8E" w:rsidRPr="00F27D24" w:rsidRDefault="00A26F8E" w:rsidP="00054C4C">
      <w:pPr>
        <w:spacing w:line="480" w:lineRule="auto"/>
        <w:ind w:firstLine="720"/>
        <w:rPr>
          <w:rFonts w:ascii="Arial" w:hAnsi="Arial" w:cs="Arial"/>
        </w:rPr>
      </w:pPr>
    </w:p>
    <w:p w14:paraId="030625A8" w14:textId="184EC319" w:rsidR="0053707D" w:rsidDel="0015068E" w:rsidRDefault="009D3031" w:rsidP="00E559AC">
      <w:pPr>
        <w:spacing w:line="480" w:lineRule="auto"/>
        <w:ind w:firstLine="720"/>
        <w:rPr>
          <w:del w:id="72" w:author="Warren Rose" w:date="2024-04-15T10:13:00Z"/>
          <w:rFonts w:ascii="Arial" w:hAnsi="Arial" w:cs="Arial"/>
        </w:rPr>
      </w:pPr>
      <w:del w:id="73" w:author="Warren Rose" w:date="2024-04-15T10:13:00Z">
        <w:r w:rsidDel="0015068E">
          <w:rPr>
            <w:rFonts w:ascii="Arial" w:hAnsi="Arial" w:cs="Arial"/>
          </w:rPr>
          <w:delText>Diagnosis</w:delText>
        </w:r>
        <w:r w:rsidR="00FA644F" w:rsidDel="0015068E">
          <w:rPr>
            <w:rFonts w:ascii="Arial" w:hAnsi="Arial" w:cs="Arial"/>
          </w:rPr>
          <w:delText xml:space="preserve"> of enterococcal bacteremia is </w:delText>
        </w:r>
        <w:r w:rsidDel="0015068E">
          <w:rPr>
            <w:rFonts w:ascii="Arial" w:hAnsi="Arial" w:cs="Arial"/>
          </w:rPr>
          <w:delText xml:space="preserve">currently </w:delText>
        </w:r>
        <w:r w:rsidR="00253261" w:rsidDel="0015068E">
          <w:rPr>
            <w:rFonts w:ascii="Arial" w:hAnsi="Arial" w:cs="Arial"/>
          </w:rPr>
          <w:delText>performed</w:delText>
        </w:r>
        <w:r w:rsidR="00FA644F" w:rsidDel="0015068E">
          <w:rPr>
            <w:rFonts w:ascii="Arial" w:hAnsi="Arial" w:cs="Arial"/>
          </w:rPr>
          <w:delText xml:space="preserve"> </w:delText>
        </w:r>
        <w:r w:rsidDel="0015068E">
          <w:rPr>
            <w:rFonts w:ascii="Arial" w:hAnsi="Arial" w:cs="Arial"/>
          </w:rPr>
          <w:delText>through the use of</w:delText>
        </w:r>
        <w:r w:rsidR="00FA644F" w:rsidDel="0015068E">
          <w:rPr>
            <w:rFonts w:ascii="Arial" w:hAnsi="Arial" w:cs="Arial"/>
          </w:rPr>
          <w:delText xml:space="preserve"> blood cultures</w:delText>
        </w:r>
        <w:r w:rsidDel="0015068E">
          <w:rPr>
            <w:rFonts w:ascii="Arial" w:hAnsi="Arial" w:cs="Arial"/>
          </w:rPr>
          <w:delText xml:space="preserve">, where optimal treatment </w:delText>
        </w:r>
        <w:r w:rsidR="0029437B" w:rsidDel="0015068E">
          <w:rPr>
            <w:rFonts w:ascii="Arial" w:hAnsi="Arial" w:cs="Arial"/>
          </w:rPr>
          <w:delText>can additionally be</w:delText>
        </w:r>
        <w:r w:rsidDel="0015068E">
          <w:rPr>
            <w:rFonts w:ascii="Arial" w:hAnsi="Arial" w:cs="Arial"/>
          </w:rPr>
          <w:delText xml:space="preserve"> </w:delText>
        </w:r>
        <w:r w:rsidR="00C12E46" w:rsidDel="0015068E">
          <w:rPr>
            <w:rFonts w:ascii="Arial" w:hAnsi="Arial" w:cs="Arial"/>
          </w:rPr>
          <w:delText>informed</w:delText>
        </w:r>
        <w:r w:rsidDel="0015068E">
          <w:rPr>
            <w:rFonts w:ascii="Arial" w:hAnsi="Arial" w:cs="Arial"/>
          </w:rPr>
          <w:delText xml:space="preserve"> by the determination of the </w:delText>
        </w:r>
        <w:r w:rsidR="00DE141B" w:rsidDel="0015068E">
          <w:rPr>
            <w:rFonts w:ascii="Arial" w:hAnsi="Arial" w:cs="Arial"/>
          </w:rPr>
          <w:delText xml:space="preserve">identity and </w:delText>
        </w:r>
        <w:r w:rsidDel="0015068E">
          <w:rPr>
            <w:rFonts w:ascii="Arial" w:hAnsi="Arial" w:cs="Arial"/>
          </w:rPr>
          <w:delText xml:space="preserve">antibiotic sensitivity of the isolate </w:delText>
        </w:r>
      </w:del>
      <w:del w:id="74" w:author="Warren Rose" w:date="2024-04-15T10:03:00Z">
        <w:r w:rsidDel="00E85EC3">
          <w:rPr>
            <w:rFonts w:ascii="Arial" w:hAnsi="Arial" w:cs="Arial"/>
          </w:rPr>
          <w:delText>responsible for the infecti</w:delText>
        </w:r>
        <w:r w:rsidR="0029437B" w:rsidDel="00E85EC3">
          <w:rPr>
            <w:rFonts w:ascii="Arial" w:hAnsi="Arial" w:cs="Arial"/>
          </w:rPr>
          <w:delText xml:space="preserve">on </w:delText>
        </w:r>
      </w:del>
      <w:del w:id="75" w:author="Warren Rose" w:date="2024-04-15T10:13:00Z">
        <w:r w:rsidR="0029437B" w:rsidDel="0015068E">
          <w:rPr>
            <w:rFonts w:ascii="Arial" w:hAnsi="Arial" w:cs="Arial"/>
          </w:rPr>
          <w:fldChar w:fldCharType="begin"/>
        </w:r>
        <w:r w:rsidR="00FE4ECA" w:rsidDel="0015068E">
          <w:rPr>
            <w:rFonts w:ascii="Arial" w:hAnsi="Arial" w:cs="Arial"/>
          </w:rPr>
          <w:delInstrText xml:space="preserve"> ADDIN ZOTERO_ITEM CSL_CITATION {"citationID":"YSkgCo75","properties":{"formattedCitation":"\\super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delInstrText>
        </w:r>
        <w:r w:rsidR="0029437B" w:rsidDel="0015068E">
          <w:rPr>
            <w:rFonts w:ascii="Arial" w:hAnsi="Arial" w:cs="Arial"/>
          </w:rPr>
          <w:fldChar w:fldCharType="separate"/>
        </w:r>
        <w:r w:rsidR="00FE4ECA" w:rsidRPr="00FE4ECA" w:rsidDel="0015068E">
          <w:rPr>
            <w:rFonts w:ascii="Arial" w:hAnsi="Arial" w:cs="Arial"/>
            <w:vertAlign w:val="superscript"/>
          </w:rPr>
          <w:delText>14</w:delText>
        </w:r>
        <w:r w:rsidR="0029437B" w:rsidDel="0015068E">
          <w:rPr>
            <w:rFonts w:ascii="Arial" w:hAnsi="Arial" w:cs="Arial"/>
          </w:rPr>
          <w:fldChar w:fldCharType="end"/>
        </w:r>
        <w:r w:rsidR="00FA644F" w:rsidDel="0015068E">
          <w:rPr>
            <w:rFonts w:ascii="Arial" w:hAnsi="Arial" w:cs="Arial"/>
          </w:rPr>
          <w:delText xml:space="preserve">. </w:delText>
        </w:r>
        <w:r w:rsidR="00F27D24" w:rsidDel="0015068E">
          <w:rPr>
            <w:rFonts w:ascii="Arial" w:hAnsi="Arial" w:cs="Arial"/>
          </w:rPr>
          <w:delText xml:space="preserve">This approach is </w:delText>
        </w:r>
        <w:r w:rsidR="00DE141B" w:rsidDel="0015068E">
          <w:rPr>
            <w:rFonts w:ascii="Arial" w:hAnsi="Arial" w:cs="Arial"/>
          </w:rPr>
          <w:delText>powerful but</w:delText>
        </w:r>
        <w:r w:rsidR="00F27D24" w:rsidDel="0015068E">
          <w:rPr>
            <w:rFonts w:ascii="Arial" w:hAnsi="Arial" w:cs="Arial"/>
          </w:rPr>
          <w:delText xml:space="preserve"> </w:delText>
        </w:r>
        <w:r w:rsidR="00823C5D" w:rsidDel="0015068E">
          <w:rPr>
            <w:rFonts w:ascii="Arial" w:hAnsi="Arial" w:cs="Arial"/>
          </w:rPr>
          <w:delText>imperfect because it takes several days</w:delText>
        </w:r>
        <w:r w:rsidR="00E559AC" w:rsidDel="0015068E">
          <w:rPr>
            <w:rFonts w:ascii="Arial" w:hAnsi="Arial" w:cs="Arial"/>
          </w:rPr>
          <w:delText xml:space="preserve"> to perform, and </w:delText>
        </w:r>
        <w:r w:rsidR="00342FFA" w:rsidDel="0015068E">
          <w:rPr>
            <w:rFonts w:ascii="Arial" w:hAnsi="Arial" w:cs="Arial"/>
          </w:rPr>
          <w:delText>increased</w:delText>
        </w:r>
        <w:r w:rsidR="00E559AC" w:rsidDel="0015068E">
          <w:rPr>
            <w:rFonts w:ascii="Arial" w:hAnsi="Arial" w:cs="Arial"/>
          </w:rPr>
          <w:delText xml:space="preserve"> time to effective therapy has been shown to lead to </w:delText>
        </w:r>
        <w:r w:rsidR="00342FFA" w:rsidDel="0015068E">
          <w:rPr>
            <w:rFonts w:ascii="Arial" w:hAnsi="Arial" w:cs="Arial"/>
          </w:rPr>
          <w:delText>worse</w:delText>
        </w:r>
        <w:r w:rsidR="00E559AC" w:rsidDel="0015068E">
          <w:rPr>
            <w:rFonts w:ascii="Arial" w:hAnsi="Arial" w:cs="Arial"/>
          </w:rPr>
          <w:delText xml:space="preserve"> clinical outcomes </w:delText>
        </w:r>
        <w:r w:rsidR="00E559AC" w:rsidDel="0015068E">
          <w:rPr>
            <w:rFonts w:ascii="Arial" w:hAnsi="Arial" w:cs="Arial"/>
          </w:rPr>
          <w:fldChar w:fldCharType="begin"/>
        </w:r>
        <w:r w:rsidR="00616F2E" w:rsidDel="0015068E">
          <w:rPr>
            <w:rFonts w:ascii="Arial" w:hAnsi="Arial" w:cs="Arial"/>
          </w:rPr>
          <w:delInstrText xml:space="preserve"> ADDIN ZOTERO_ITEM CSL_CITATION {"citationID":"qbnWKBSn","properties":{"formattedCitation":"\\super 18\\nosupersub{}","plainCitation":"18","noteIndex":0},"citationItems":[{"id":6138,"uris":["http://zotero.org/users/6494753/items/CU3PHEWC"],"itemData":{"id":6138,"type":"article-journal","abstract":"Enterococcal bloodstream infections (EBSI) caused by vancomycin-resistant enterococci (VRE) are associated with a signiﬁcant rate of unfavorable outcomes. No deﬁnitive data have been reported about the association between delayed antibiotic therapy and mortality. In this prospective observational study in three large hospitals in Italy (from August 2016 to April 2021), all consecutive hospitalized patients with a conﬁrmed diagnosis of hospital-acquired monomicrobial BSI caused by VRE—with no evidence of endocarditis—were analyzed. Cox regression analysis showed that risk factors independently associated with 30-day mortality were age (HR 2.98, CI95% 1.44–6.81, p = 0.002), chronic kidney disease (HR 5.21, CI95% 1.48–22.23, p = 0.001), oncologic disease (HR 2.81, CI95% 1.45–19.8, p = 0.005), and intensive care unit admission (HR 3.71, CI95% 2.23–7.99, p &lt; 0.001). Conversely, early effective therapy was associated with survival (HR 0.32, CI95% 0.38–0.76, p &lt; 0.001). The administration of early effective antibiotic therapy within 48 h from blood culture collection was associated with 30-day mortality rates lower than 33%. Time from blood culture collection to appropriate therapy was an independent predictor of 30-day mortality in patients with EBSI caused by VRE. Based on these data, clinicians should start effective antibiotic therapy as soon as possible, preferably within the ﬁrst 48 h from blood culture collection. Treatment strategies allowing the early delivery of in vitro active antibiotics are urgently needed, especially in critically ill patients at risk of VRE bacteremia.","container-title":"International Journal of Molecular Sciences","DOI":"10.3390/ijms231911925","ISSN":"1422-0067","issue":"19","journalAbbreviation":"IJMS","language":"en","license":"https://creativecommons.org/licenses/by/4.0/","page":"11925","source":"DOI.org (Crossref)","title":"Time to Effective Therapy Is an Important Determinant of Survival in Bloodstream Infections Caused by Vancomycin-Resistant Enterococcus spp","volume":"23","author":[{"family":"Russo","given":"Alessandro"},{"family":"Picciarella","given":"Alice"},{"family":"Russo","given":"Roberta"},{"family":"Ettorre","given":"Gabriella","non-dropping-particle":"d’"},{"family":"Ceccarelli","given":"Giancarlo"}],"issued":{"date-parts":[["2022",10,7]]}}}],"schema":"https://github.com/citation-style-language/schema/raw/master/csl-citation.json"} </w:delInstrText>
        </w:r>
        <w:r w:rsidR="00E559AC" w:rsidDel="0015068E">
          <w:rPr>
            <w:rFonts w:ascii="Arial" w:hAnsi="Arial" w:cs="Arial"/>
          </w:rPr>
          <w:fldChar w:fldCharType="separate"/>
        </w:r>
        <w:r w:rsidR="00616F2E" w:rsidRPr="00616F2E" w:rsidDel="0015068E">
          <w:rPr>
            <w:rFonts w:ascii="Arial" w:hAnsi="Arial" w:cs="Arial"/>
            <w:vertAlign w:val="superscript"/>
          </w:rPr>
          <w:delText>18</w:delText>
        </w:r>
        <w:r w:rsidR="00E559AC" w:rsidDel="0015068E">
          <w:rPr>
            <w:rFonts w:ascii="Arial" w:hAnsi="Arial" w:cs="Arial"/>
          </w:rPr>
          <w:fldChar w:fldCharType="end"/>
        </w:r>
        <w:r w:rsidR="00DE141B" w:rsidDel="0015068E">
          <w:rPr>
            <w:rFonts w:ascii="Arial" w:hAnsi="Arial" w:cs="Arial"/>
          </w:rPr>
          <w:delText xml:space="preserve">. </w:delText>
        </w:r>
        <w:r w:rsidR="00F27D24" w:rsidDel="0015068E">
          <w:rPr>
            <w:rFonts w:ascii="Arial" w:hAnsi="Arial" w:cs="Arial"/>
          </w:rPr>
          <w:delText>On the other hand, g</w:delText>
        </w:r>
        <w:r w:rsidR="00FA644F" w:rsidDel="0015068E">
          <w:rPr>
            <w:rFonts w:ascii="Arial" w:hAnsi="Arial" w:cs="Arial"/>
          </w:rPr>
          <w:delText xml:space="preserve">eneral markers of inflammation such as </w:delText>
        </w:r>
        <w:r w:rsidR="00DE141B" w:rsidDel="0015068E">
          <w:rPr>
            <w:rFonts w:ascii="Arial" w:hAnsi="Arial" w:cs="Arial"/>
          </w:rPr>
          <w:delText>c-reactive protein (</w:delText>
        </w:r>
        <w:r w:rsidR="00FA644F" w:rsidDel="0015068E">
          <w:rPr>
            <w:rFonts w:ascii="Arial" w:hAnsi="Arial" w:cs="Arial"/>
          </w:rPr>
          <w:delText>CRP</w:delText>
        </w:r>
        <w:r w:rsidR="00DE141B" w:rsidDel="0015068E">
          <w:rPr>
            <w:rFonts w:ascii="Arial" w:hAnsi="Arial" w:cs="Arial"/>
          </w:rPr>
          <w:delText>)</w:delText>
        </w:r>
        <w:r w:rsidR="00FA644F" w:rsidDel="0015068E">
          <w:rPr>
            <w:rFonts w:ascii="Arial" w:hAnsi="Arial" w:cs="Arial"/>
          </w:rPr>
          <w:delText xml:space="preserve"> and </w:delText>
        </w:r>
        <w:r w:rsidR="00DE141B" w:rsidDel="0015068E">
          <w:rPr>
            <w:rFonts w:ascii="Arial" w:hAnsi="Arial" w:cs="Arial"/>
          </w:rPr>
          <w:delText xml:space="preserve">serum </w:delText>
        </w:r>
        <w:r w:rsidR="00DE141B" w:rsidRPr="00DE141B" w:rsidDel="0015068E">
          <w:rPr>
            <w:rFonts w:ascii="Arial" w:hAnsi="Arial" w:cs="Arial"/>
          </w:rPr>
          <w:delText>amyloid</w:delText>
        </w:r>
        <w:r w:rsidR="00DE141B" w:rsidDel="0015068E">
          <w:rPr>
            <w:rFonts w:ascii="Arial" w:hAnsi="Arial" w:cs="Arial"/>
          </w:rPr>
          <w:delText xml:space="preserve"> A (</w:delText>
        </w:r>
        <w:r w:rsidR="00FA644F" w:rsidDel="0015068E">
          <w:rPr>
            <w:rFonts w:ascii="Arial" w:hAnsi="Arial" w:cs="Arial"/>
          </w:rPr>
          <w:delText>SAA</w:delText>
        </w:r>
        <w:r w:rsidR="00DE141B" w:rsidDel="0015068E">
          <w:rPr>
            <w:rFonts w:ascii="Arial" w:hAnsi="Arial" w:cs="Arial"/>
          </w:rPr>
          <w:delText xml:space="preserve">) </w:delText>
        </w:r>
        <w:r w:rsidR="00FA644F" w:rsidDel="0015068E">
          <w:rPr>
            <w:rFonts w:ascii="Arial" w:hAnsi="Arial" w:cs="Arial"/>
          </w:rPr>
          <w:delText xml:space="preserve">can be </w:delText>
        </w:r>
        <w:r w:rsidR="00F27D24" w:rsidDel="0015068E">
          <w:rPr>
            <w:rFonts w:ascii="Arial" w:hAnsi="Arial" w:cs="Arial"/>
          </w:rPr>
          <w:delText>very quickly measured</w:delText>
        </w:r>
        <w:r w:rsidR="00DE141B" w:rsidDel="0015068E">
          <w:rPr>
            <w:rFonts w:ascii="Arial" w:hAnsi="Arial" w:cs="Arial"/>
          </w:rPr>
          <w:delText>,</w:delText>
        </w:r>
        <w:r w:rsidR="00F27D24" w:rsidDel="0015068E">
          <w:rPr>
            <w:rFonts w:ascii="Arial" w:hAnsi="Arial" w:cs="Arial"/>
          </w:rPr>
          <w:delText xml:space="preserve"> </w:delText>
        </w:r>
        <w:r w:rsidDel="0015068E">
          <w:rPr>
            <w:rFonts w:ascii="Arial" w:hAnsi="Arial" w:cs="Arial"/>
          </w:rPr>
          <w:delText>but suffer from offering results</w:delText>
        </w:r>
        <w:r w:rsidR="00C12E46" w:rsidDel="0015068E">
          <w:rPr>
            <w:rFonts w:ascii="Arial" w:hAnsi="Arial" w:cs="Arial"/>
          </w:rPr>
          <w:delText xml:space="preserve"> that are non-specific to the underlying cause of infection</w:delText>
        </w:r>
        <w:r w:rsidDel="0015068E">
          <w:rPr>
            <w:rFonts w:ascii="Arial" w:hAnsi="Arial" w:cs="Arial"/>
          </w:rPr>
          <w:delText xml:space="preserve"> and are </w:delText>
        </w:r>
        <w:r w:rsidR="00C12E46" w:rsidDel="0015068E">
          <w:rPr>
            <w:rFonts w:ascii="Arial" w:hAnsi="Arial" w:cs="Arial"/>
          </w:rPr>
          <w:delText xml:space="preserve">thus </w:delText>
        </w:r>
        <w:r w:rsidDel="0015068E">
          <w:rPr>
            <w:rFonts w:ascii="Arial" w:hAnsi="Arial" w:cs="Arial"/>
          </w:rPr>
          <w:delText>unable to inform on optimal antibiotic treatment strategy</w:delText>
        </w:r>
        <w:r w:rsidR="0029437B" w:rsidDel="0015068E">
          <w:rPr>
            <w:rFonts w:ascii="Arial" w:hAnsi="Arial" w:cs="Arial"/>
          </w:rPr>
          <w:delText xml:space="preserve"> </w:delText>
        </w:r>
        <w:r w:rsidR="0029437B" w:rsidDel="0015068E">
          <w:rPr>
            <w:rFonts w:ascii="Arial" w:hAnsi="Arial" w:cs="Arial"/>
          </w:rPr>
          <w:fldChar w:fldCharType="begin"/>
        </w:r>
        <w:r w:rsidR="00616F2E" w:rsidDel="0015068E">
          <w:rPr>
            <w:rFonts w:ascii="Arial" w:hAnsi="Arial" w:cs="Arial"/>
          </w:rPr>
          <w:delInstrText xml:space="preserve"> ADDIN ZOTERO_ITEM CSL_CITATION {"citationID":"VcntMuLG","properties":{"formattedCitation":"\\super 19\\nosupersub{}","plainCitation":"19","noteIndex":0},"citationItems":[{"id":6117,"uris":["http://zotero.org/users/6494753/items/2APNAR59"],"itemData":{"id":6117,"type":"article-journal","abstract":"Quantitative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delInstrText>
        </w:r>
        <w:r w:rsidR="0029437B" w:rsidDel="0015068E">
          <w:rPr>
            <w:rFonts w:ascii="Arial" w:hAnsi="Arial" w:cs="Arial"/>
          </w:rPr>
          <w:fldChar w:fldCharType="separate"/>
        </w:r>
        <w:r w:rsidR="00616F2E" w:rsidRPr="00616F2E" w:rsidDel="0015068E">
          <w:rPr>
            <w:rFonts w:ascii="Arial" w:hAnsi="Arial" w:cs="Arial"/>
            <w:vertAlign w:val="superscript"/>
          </w:rPr>
          <w:delText>19</w:delText>
        </w:r>
        <w:r w:rsidR="0029437B" w:rsidDel="0015068E">
          <w:rPr>
            <w:rFonts w:ascii="Arial" w:hAnsi="Arial" w:cs="Arial"/>
          </w:rPr>
          <w:fldChar w:fldCharType="end"/>
        </w:r>
        <w:r w:rsidDel="0015068E">
          <w:rPr>
            <w:rFonts w:ascii="Arial" w:hAnsi="Arial" w:cs="Arial"/>
          </w:rPr>
          <w:delText>.</w:delText>
        </w:r>
        <w:r w:rsidR="00DE141B" w:rsidDel="0015068E">
          <w:rPr>
            <w:rFonts w:ascii="Arial" w:hAnsi="Arial" w:cs="Arial"/>
          </w:rPr>
          <w:delText xml:space="preserve"> Altogether, </w:delText>
        </w:r>
        <w:r w:rsidR="00823C5D" w:rsidDel="0015068E">
          <w:rPr>
            <w:rFonts w:ascii="Arial" w:hAnsi="Arial" w:cs="Arial"/>
          </w:rPr>
          <w:delText>the inability to quickly pair the infection with the optimal treatment results in clinicians treating under the assumption that the strain causing the infection is resistant</w:delText>
        </w:r>
        <w:r w:rsidR="00340B1F" w:rsidDel="0015068E">
          <w:rPr>
            <w:rFonts w:ascii="Arial" w:hAnsi="Arial" w:cs="Arial"/>
          </w:rPr>
          <w:delText xml:space="preserve"> to first line antibiotic treatments</w:delText>
        </w:r>
        <w:r w:rsidR="00E559AC" w:rsidDel="0015068E">
          <w:rPr>
            <w:rFonts w:ascii="Arial" w:hAnsi="Arial" w:cs="Arial"/>
          </w:rPr>
          <w:delText xml:space="preserve"> when enterococcal bacteremia is suspected</w:delText>
        </w:r>
        <w:r w:rsidR="00422EE5" w:rsidDel="0015068E">
          <w:rPr>
            <w:rFonts w:ascii="Arial" w:hAnsi="Arial" w:cs="Arial"/>
          </w:rPr>
          <w:delText xml:space="preserve">. This is suboptimal, because it </w:delText>
        </w:r>
        <w:r w:rsidR="00683354" w:rsidDel="0015068E">
          <w:rPr>
            <w:rFonts w:ascii="Arial" w:hAnsi="Arial" w:cs="Arial"/>
          </w:rPr>
          <w:delText xml:space="preserve">results in increased usage of “last resort” antibiotics relative to what would be required if the </w:delText>
        </w:r>
        <w:r w:rsidR="00823C5D" w:rsidDel="0015068E">
          <w:rPr>
            <w:rFonts w:ascii="Arial" w:hAnsi="Arial" w:cs="Arial"/>
          </w:rPr>
          <w:delText>antibiotic resistance profiles of the isolates were</w:delText>
        </w:r>
        <w:r w:rsidR="00683354" w:rsidDel="0015068E">
          <w:rPr>
            <w:rFonts w:ascii="Arial" w:hAnsi="Arial" w:cs="Arial"/>
          </w:rPr>
          <w:delText xml:space="preserve"> known </w:delText>
        </w:r>
        <w:r w:rsidR="00683354" w:rsidRPr="00683354" w:rsidDel="0015068E">
          <w:rPr>
            <w:rFonts w:ascii="Arial" w:hAnsi="Arial" w:cs="Arial"/>
            <w:i/>
            <w:iCs/>
          </w:rPr>
          <w:delText>a priori</w:delText>
        </w:r>
        <w:r w:rsidR="00683354" w:rsidDel="0015068E">
          <w:rPr>
            <w:rFonts w:ascii="Arial" w:hAnsi="Arial" w:cs="Arial"/>
          </w:rPr>
          <w:delText xml:space="preserve">. </w:delText>
        </w:r>
        <w:r w:rsidR="00823C5D" w:rsidDel="0015068E">
          <w:rPr>
            <w:rFonts w:ascii="Arial" w:hAnsi="Arial" w:cs="Arial"/>
          </w:rPr>
          <w:delText>A</w:delText>
        </w:r>
        <w:r w:rsidR="00683354" w:rsidDel="0015068E">
          <w:rPr>
            <w:rFonts w:ascii="Arial" w:hAnsi="Arial" w:cs="Arial"/>
          </w:rPr>
          <w:delText xml:space="preserve">s time progresses, enterococci </w:delText>
        </w:r>
        <w:r w:rsidR="00823C5D" w:rsidDel="0015068E">
          <w:rPr>
            <w:rFonts w:ascii="Arial" w:hAnsi="Arial" w:cs="Arial"/>
          </w:rPr>
          <w:delText>will</w:delText>
        </w:r>
        <w:r w:rsidR="00683354" w:rsidDel="0015068E">
          <w:rPr>
            <w:rFonts w:ascii="Arial" w:hAnsi="Arial" w:cs="Arial"/>
          </w:rPr>
          <w:delText xml:space="preserve"> develop increased resistance </w:delText>
        </w:r>
        <w:r w:rsidR="0016076F" w:rsidDel="0015068E">
          <w:rPr>
            <w:rFonts w:ascii="Arial" w:hAnsi="Arial" w:cs="Arial"/>
          </w:rPr>
          <w:delText>to</w:delText>
        </w:r>
        <w:r w:rsidR="00683354" w:rsidDel="0015068E">
          <w:rPr>
            <w:rFonts w:ascii="Arial" w:hAnsi="Arial" w:cs="Arial"/>
          </w:rPr>
          <w:delText xml:space="preserve"> these antibiotics, making future </w:delText>
        </w:r>
        <w:r w:rsidR="00054C4C" w:rsidDel="0015068E">
          <w:rPr>
            <w:rFonts w:ascii="Arial" w:hAnsi="Arial" w:cs="Arial"/>
          </w:rPr>
          <w:delText xml:space="preserve">treatment </w:delText>
        </w:r>
        <w:r w:rsidR="00823C5D" w:rsidDel="0015068E">
          <w:rPr>
            <w:rFonts w:ascii="Arial" w:hAnsi="Arial" w:cs="Arial"/>
          </w:rPr>
          <w:delText xml:space="preserve">progressively </w:delText>
        </w:r>
        <w:r w:rsidR="00683354" w:rsidDel="0015068E">
          <w:rPr>
            <w:rFonts w:ascii="Arial" w:hAnsi="Arial" w:cs="Arial"/>
          </w:rPr>
          <w:delText xml:space="preserve">more challenging. </w:delText>
        </w:r>
        <w:r w:rsidR="00D20EE7" w:rsidDel="0015068E">
          <w:rPr>
            <w:rFonts w:ascii="Arial" w:hAnsi="Arial" w:cs="Arial"/>
          </w:rPr>
          <w:delText xml:space="preserve">This has been </w:delText>
        </w:r>
        <w:r w:rsidR="00046BE9" w:rsidDel="0015068E">
          <w:rPr>
            <w:rFonts w:ascii="Arial" w:hAnsi="Arial" w:cs="Arial"/>
          </w:rPr>
          <w:delText>well documented previously</w:delText>
        </w:r>
        <w:r w:rsidR="00D20EE7" w:rsidDel="0015068E">
          <w:rPr>
            <w:rFonts w:ascii="Arial" w:hAnsi="Arial" w:cs="Arial"/>
          </w:rPr>
          <w:delText xml:space="preserve">, where vancomycin resistance in </w:delText>
        </w:r>
        <w:r w:rsidR="00D20EE7" w:rsidRPr="00A82A8A" w:rsidDel="0015068E">
          <w:rPr>
            <w:rFonts w:ascii="Arial" w:hAnsi="Arial" w:cs="Arial"/>
            <w:i/>
            <w:iCs/>
          </w:rPr>
          <w:delText>E. faecium</w:delText>
        </w:r>
        <w:r w:rsidR="00D20EE7" w:rsidDel="0015068E">
          <w:rPr>
            <w:rFonts w:ascii="Arial" w:hAnsi="Arial" w:cs="Arial"/>
          </w:rPr>
          <w:delText xml:space="preserve"> rose from 0% in the mid 1980s to over 80% by 2007</w:delText>
        </w:r>
        <w:r w:rsidR="002020F0" w:rsidDel="0015068E">
          <w:rPr>
            <w:rFonts w:ascii="Arial" w:hAnsi="Arial" w:cs="Arial"/>
          </w:rPr>
          <w:delText xml:space="preserve"> </w:delText>
        </w:r>
        <w:r w:rsidR="002020F0" w:rsidDel="0015068E">
          <w:rPr>
            <w:rFonts w:ascii="Arial" w:hAnsi="Arial" w:cs="Arial"/>
          </w:rPr>
          <w:fldChar w:fldCharType="begin"/>
        </w:r>
        <w:r w:rsidR="002020F0" w:rsidDel="0015068E">
          <w:rPr>
            <w:rFonts w:ascii="Arial" w:hAnsi="Arial" w:cs="Arial"/>
          </w:rPr>
          <w:delInstrText xml:space="preserve"> ADDIN ZOTERO_ITEM CSL_CITATION {"citationID":"ZWOJbzku","properties":{"formattedCitation":"\\super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delInstrText>
        </w:r>
        <w:r w:rsidR="002020F0" w:rsidDel="0015068E">
          <w:rPr>
            <w:rFonts w:ascii="Arial" w:hAnsi="Arial" w:cs="Arial"/>
          </w:rPr>
          <w:fldChar w:fldCharType="separate"/>
        </w:r>
        <w:r w:rsidR="002020F0" w:rsidRPr="002020F0" w:rsidDel="0015068E">
          <w:rPr>
            <w:rFonts w:ascii="Arial" w:hAnsi="Arial" w:cs="Arial"/>
            <w:vertAlign w:val="superscript"/>
          </w:rPr>
          <w:delText>13</w:delText>
        </w:r>
        <w:r w:rsidR="002020F0" w:rsidDel="0015068E">
          <w:rPr>
            <w:rFonts w:ascii="Arial" w:hAnsi="Arial" w:cs="Arial"/>
          </w:rPr>
          <w:fldChar w:fldCharType="end"/>
        </w:r>
        <w:r w:rsidR="00D20EE7" w:rsidDel="0015068E">
          <w:rPr>
            <w:rFonts w:ascii="Arial" w:hAnsi="Arial" w:cs="Arial"/>
          </w:rPr>
          <w:delText xml:space="preserve">. </w:delText>
        </w:r>
        <w:r w:rsidR="00A82A8A" w:rsidDel="0015068E">
          <w:rPr>
            <w:rFonts w:ascii="Arial" w:hAnsi="Arial" w:cs="Arial"/>
          </w:rPr>
          <w:delText>In addition to promoting increases in antibiotic resistance, suboptimal antibiotic use in EcB is associated with worse clinical outcomes</w:delText>
        </w:r>
        <w:r w:rsidR="00F438D8" w:rsidDel="0015068E">
          <w:rPr>
            <w:rFonts w:ascii="Arial" w:hAnsi="Arial" w:cs="Arial"/>
          </w:rPr>
          <w:delText xml:space="preserve"> </w:delText>
        </w:r>
        <w:r w:rsidR="00FE4ECA" w:rsidDel="0015068E">
          <w:rPr>
            <w:rFonts w:ascii="Arial" w:hAnsi="Arial" w:cs="Arial"/>
          </w:rPr>
          <w:fldChar w:fldCharType="begin"/>
        </w:r>
        <w:r w:rsidR="00616F2E" w:rsidDel="0015068E">
          <w:rPr>
            <w:rFonts w:ascii="Arial" w:hAnsi="Arial" w:cs="Arial"/>
          </w:rPr>
          <w:delInstrText xml:space="preserve"> ADDIN ZOTERO_ITEM CSL_CITATION {"citationID":"2omNHAaM","properties":{"formattedCitation":"\\super 20\\nosupersub{}","plainCitation":"20","noteIndex":0},"citationItems":[{"id":6127,"uris":["http://zotero.org/users/6494753/items/UHKUD3R3"],"itemData":{"id":6127,"type":"article-journal","abstract":"Background  Enterococcal bacteremia has become prevalent in the recent decade, especially in hospitalized patients. Moreover, the rise in resistance patterns against antibiotic drugs regarding enterococci infection, such as cephalosporins, ampicillin and vancomycin, is prevailing. The major driving force behind this is the incongruous use of antibiotics with a minor contribution from environmental stressors which calls for vigilant and prudent administration of evidence-based antibiotics.\nMethods  A retrospective study was conducted from January 1 2017 until December 31 2021, at the tertiary care center, Dr Ziauddin Hospital in Karachi, Pakistan.\nResults  Our research revealed ampicillin resistance in 87 (63.5%), with an estimated 25 (18.8%) mortality. Male gender 19 (76%) and vancomycin resistance 13 (52%) were associated with increased mortality. Furthermore, appropriate antibiotic therapy reduced the risk of death compared with inappropriate and excessive use of antibiotics 10 (40%) vs. 15 (60%) vs. 20 (80%) respectively. Targeted therapy with amoxicillin/clavulanic acid was associated with lower mortality 1 (4%) and higher discharge rates 34 (32.1%). On Kaplan-Meier survival, targeted therapy with amoxicillin/clavulanic acid was associated with shorter hospital stays and prolonged survival. UTI was found as the most common source of enterococcal bacteremia 57 (41.6%), followed by respiratory 21 (15.3%) and intra-abdominal 13 (9.5%). In 26 (19%) patients, no identifiable source of infection was found.\nConclusion  Vancomycin resistance and male gender were found independent risk factors for mortality. The use of inappropriate antibiotics significantly increases mortality in these patients. The appropriate antibiotic therapy reduces","container-title":"BMC Infectious Diseases","DOI":"10.1186/s12879-023-08498-0","ISSN":"1471-2334","issue":"1","journalAbbreviation":"BMC Infect Dis","language":"en","page":"514","source":"DOI.org (Crossref)","title":"Antibiotic choices among healthcare professionals for enterococcal bacteremia with patterns of resistance and risk factors of mortality, in settings of poor antibiotic stewardship program — a five-year retrospective cohort study","volume":"23","author":[{"family":"Bhatti","given":"Jamil Muqtadir"},{"family":"Raza","given":"Syed Ali"},{"family":"Alam","given":"Ayesha Farooq"},{"family":"Khan","given":"Yameena Noman"},{"family":"Mala","given":"Ali"},{"family":"Batool","given":"Irshad"},{"family":"Sameeullah","given":"Fnu"}],"issued":{"date-parts":[["2023",8,6]]}}}],"schema":"https://github.com/citation-style-language/schema/raw/master/csl-citation.json"} </w:delInstrText>
        </w:r>
        <w:r w:rsidR="00FE4ECA" w:rsidDel="0015068E">
          <w:rPr>
            <w:rFonts w:ascii="Arial" w:hAnsi="Arial" w:cs="Arial"/>
          </w:rPr>
          <w:fldChar w:fldCharType="separate"/>
        </w:r>
        <w:r w:rsidR="00616F2E" w:rsidRPr="00616F2E" w:rsidDel="0015068E">
          <w:rPr>
            <w:rFonts w:ascii="Arial" w:hAnsi="Arial" w:cs="Arial"/>
            <w:vertAlign w:val="superscript"/>
          </w:rPr>
          <w:delText>20</w:delText>
        </w:r>
        <w:r w:rsidR="00FE4ECA" w:rsidDel="0015068E">
          <w:rPr>
            <w:rFonts w:ascii="Arial" w:hAnsi="Arial" w:cs="Arial"/>
          </w:rPr>
          <w:fldChar w:fldCharType="end"/>
        </w:r>
        <w:r w:rsidR="00693EE3" w:rsidRPr="00693EE3" w:rsidDel="0015068E">
          <w:rPr>
            <w:rFonts w:ascii="Arial" w:hAnsi="Arial" w:cs="Arial"/>
            <w:vertAlign w:val="superscript"/>
          </w:rPr>
          <w:delText>,</w:delText>
        </w:r>
        <w:r w:rsidR="00693EE3" w:rsidDel="0015068E">
          <w:rPr>
            <w:rFonts w:ascii="Arial" w:hAnsi="Arial" w:cs="Arial"/>
          </w:rPr>
          <w:fldChar w:fldCharType="begin"/>
        </w:r>
        <w:r w:rsidR="00616F2E" w:rsidDel="0015068E">
          <w:rPr>
            <w:rFonts w:ascii="Arial" w:hAnsi="Arial" w:cs="Arial"/>
          </w:rPr>
          <w:delInstrText xml:space="preserve"> ADDIN ZOTERO_ITEM CSL_CITATION {"citationID":"SbDnJxNm","properties":{"formattedCitation":"\\super 21\\nosupersub{}","plainCitation":"21","noteIndex":0},"citationItems":[{"id":5690,"uris":["http://zotero.org/users/6494753/items/IHLMNXIQ"],"itemData":{"id":5690,"type":"article-journal","abstract":"Enterococcus species are common in nosocomial bloodstream infections and their incidence is rising. Although well recognized in several serious bacterial infections, the inﬂuence of appropriate antimicrobial therapy in enterococcal bacteraemia has not been fully settled. The aim of the study was to determine whether administration of inappropriate antibiotics in enterococcal bacteraemia is an independent risk factor for mortality, among other known and suspected risk factors. We conducted a cohort study of E. faecalis/faecium bacteraemia during a 3-year period at a single tertiary care hospital in Denmark. Patients with growth of non-enterococcus co-pathogens apart from the enterococcal bacteraemia were also included, as were patients with repeated enterococcal bacteraemia. Time to appropriate antimicrobial therapy was counted from the ﬁrst episode. Appropriate antibiotic therapy was deﬁned as any therapy with documented clinical effect, in vitro activity and a minimum treatment length of 6 days. Multivariate regression models were built to determine the independent risk factors for mortality. We included 196 patients with enterococcal bacteraemia. Appropriate antibiotics for at least 6 days were administered in 146 of these (74%). Thirty-day mortality was 26%. Multivariate logistic regression identiﬁed independent predictors of 30-day all-cause mortality: appropriate antimicrobial therapy for ‡6 days (odds ratio for mortality 0.33, 0.14–0.79), ICU admission (4.2, 1.7–10), thrombocytopenia (3.9, 1.6–9.3), chronic liver failure (3.3, 1.1–10) and age ‡60 years (2.2, 0.99–5.0). Antibiotics not appropriately covering enterococci are frequently administered empirically in suspected bloodstream infections. Inappropriate antibiotic therapy was an independent risk factor for mortality in enterococcal bacteraemia.","container-title":"Clinical Microbiology and Infection","DOI":"10.1111/j.1469-0691.2010.03394.x","ISSN":"1198743X","issue":"7","journalAbbreviation":"Clinical Microbiology and Infection","language":"en","page":"1078-1083","source":"DOI.org (Crossref)","title":"Mortality in enterococcal bloodstream infections increases with inappropriate antimicrobial therapy","volume":"17","author":[{"family":"Suppli","given":"M."},{"family":"Aabenhus","given":"R."},{"family":"Harboe","given":"Z.B."},{"family":"Andersen","given":"L.P."},{"family":"Tvede","given":"M."},{"family":"Jensen","given":"J.-U. S."}],"issued":{"date-parts":[["2011",7]]}}}],"schema":"https://github.com/citation-style-language/schema/raw/master/csl-citation.json"} </w:delInstrText>
        </w:r>
        <w:r w:rsidR="00693EE3" w:rsidDel="0015068E">
          <w:rPr>
            <w:rFonts w:ascii="Arial" w:hAnsi="Arial" w:cs="Arial"/>
          </w:rPr>
          <w:fldChar w:fldCharType="separate"/>
        </w:r>
        <w:r w:rsidR="00616F2E" w:rsidRPr="00616F2E" w:rsidDel="0015068E">
          <w:rPr>
            <w:rFonts w:ascii="Arial" w:hAnsi="Arial" w:cs="Arial"/>
            <w:vertAlign w:val="superscript"/>
          </w:rPr>
          <w:delText>21</w:delText>
        </w:r>
        <w:r w:rsidR="00693EE3" w:rsidDel="0015068E">
          <w:rPr>
            <w:rFonts w:ascii="Arial" w:hAnsi="Arial" w:cs="Arial"/>
          </w:rPr>
          <w:fldChar w:fldCharType="end"/>
        </w:r>
        <w:r w:rsidR="00A82A8A" w:rsidDel="0015068E">
          <w:rPr>
            <w:rFonts w:ascii="Arial" w:hAnsi="Arial" w:cs="Arial"/>
          </w:rPr>
          <w:delText xml:space="preserve">. </w:delText>
        </w:r>
        <w:r w:rsidR="008B2985" w:rsidDel="0015068E">
          <w:rPr>
            <w:rFonts w:ascii="Arial" w:hAnsi="Arial" w:cs="Arial"/>
          </w:rPr>
          <w:delText>I</w:delText>
        </w:r>
        <w:r w:rsidR="00890BCF" w:rsidDel="0015068E">
          <w:rPr>
            <w:rFonts w:ascii="Arial" w:hAnsi="Arial" w:cs="Arial"/>
          </w:rPr>
          <w:delText xml:space="preserve">f substantial differences </w:delText>
        </w:r>
        <w:r w:rsidR="00500129" w:rsidDel="0015068E">
          <w:rPr>
            <w:rFonts w:ascii="Arial" w:hAnsi="Arial" w:cs="Arial"/>
          </w:rPr>
          <w:delText xml:space="preserve">in host response </w:delText>
        </w:r>
        <w:r w:rsidR="009F4975" w:rsidDel="0015068E">
          <w:rPr>
            <w:rFonts w:ascii="Arial" w:hAnsi="Arial" w:cs="Arial"/>
          </w:rPr>
          <w:delText xml:space="preserve">are capable of being detected in plasma </w:delText>
        </w:r>
        <w:r w:rsidR="00B862A5" w:rsidDel="0015068E">
          <w:rPr>
            <w:rFonts w:ascii="Arial" w:hAnsi="Arial" w:cs="Arial"/>
          </w:rPr>
          <w:delText>because of</w:delText>
        </w:r>
        <w:r w:rsidR="009F4975" w:rsidDel="0015068E">
          <w:rPr>
            <w:rFonts w:ascii="Arial" w:hAnsi="Arial" w:cs="Arial"/>
          </w:rPr>
          <w:delText xml:space="preserve"> the underlying pathogen</w:delText>
        </w:r>
        <w:r w:rsidR="00046BE9" w:rsidDel="0015068E">
          <w:rPr>
            <w:rFonts w:ascii="Arial" w:hAnsi="Arial" w:cs="Arial"/>
          </w:rPr>
          <w:delText xml:space="preserve">, </w:delText>
        </w:r>
        <w:r w:rsidR="002A6FA9" w:rsidDel="0015068E">
          <w:rPr>
            <w:rFonts w:ascii="Arial" w:hAnsi="Arial" w:cs="Arial"/>
          </w:rPr>
          <w:delText xml:space="preserve">in principle they could be leveraged to develop diagnostics that could quickly predict the specific type of bacteremia and inform on the optimal treatment method. </w:delText>
        </w:r>
        <w:r w:rsidR="008B2985" w:rsidDel="0015068E">
          <w:rPr>
            <w:rFonts w:ascii="Arial" w:hAnsi="Arial" w:cs="Arial"/>
          </w:rPr>
          <w:delText>I</w:delText>
        </w:r>
        <w:r w:rsidR="00AC7FEE" w:rsidDel="0015068E">
          <w:rPr>
            <w:rFonts w:ascii="Arial" w:hAnsi="Arial" w:cs="Arial"/>
          </w:rPr>
          <w:delText xml:space="preserve">n the context of EcB, </w:delText>
        </w:r>
        <w:r w:rsidR="009F4975" w:rsidDel="0015068E">
          <w:rPr>
            <w:rFonts w:ascii="Arial" w:hAnsi="Arial" w:cs="Arial"/>
          </w:rPr>
          <w:delText xml:space="preserve">this would allow </w:delText>
        </w:r>
        <w:r w:rsidR="004954DA" w:rsidDel="0015068E">
          <w:rPr>
            <w:rFonts w:ascii="Arial" w:hAnsi="Arial" w:cs="Arial"/>
          </w:rPr>
          <w:delText xml:space="preserve">epidemiological data to </w:delText>
        </w:r>
        <w:r w:rsidR="009F4975" w:rsidDel="0015068E">
          <w:rPr>
            <w:rFonts w:ascii="Arial" w:hAnsi="Arial" w:cs="Arial"/>
          </w:rPr>
          <w:delText>inform the clinician on</w:delText>
        </w:r>
        <w:r w:rsidR="004954DA" w:rsidDel="0015068E">
          <w:rPr>
            <w:rFonts w:ascii="Arial" w:hAnsi="Arial" w:cs="Arial"/>
          </w:rPr>
          <w:delText xml:space="preserve"> whether treatment with vancomycin would </w:delText>
        </w:r>
        <w:r w:rsidR="009B0986" w:rsidDel="0015068E">
          <w:rPr>
            <w:rFonts w:ascii="Arial" w:hAnsi="Arial" w:cs="Arial"/>
          </w:rPr>
          <w:delText>be</w:delText>
        </w:r>
        <w:r w:rsidR="00D20EE7" w:rsidDel="0015068E">
          <w:rPr>
            <w:rFonts w:ascii="Arial" w:hAnsi="Arial" w:cs="Arial"/>
          </w:rPr>
          <w:delText xml:space="preserve"> effective</w:delText>
        </w:r>
        <w:r w:rsidR="004954DA" w:rsidDel="0015068E">
          <w:rPr>
            <w:rFonts w:ascii="Arial" w:hAnsi="Arial" w:cs="Arial"/>
          </w:rPr>
          <w:delText xml:space="preserve"> (as would be expected for a majority of </w:delText>
        </w:r>
        <w:r w:rsidR="004954DA" w:rsidRPr="004954DA" w:rsidDel="0015068E">
          <w:rPr>
            <w:rFonts w:ascii="Arial" w:hAnsi="Arial" w:cs="Arial"/>
            <w:i/>
            <w:iCs/>
          </w:rPr>
          <w:delText>E. faecalis</w:delText>
        </w:r>
        <w:r w:rsidR="004954DA" w:rsidDel="0015068E">
          <w:rPr>
            <w:rFonts w:ascii="Arial" w:hAnsi="Arial" w:cs="Arial"/>
          </w:rPr>
          <w:delText xml:space="preserve"> isolates</w:delText>
        </w:r>
        <w:r w:rsidR="00054C4C" w:rsidDel="0015068E">
          <w:rPr>
            <w:rFonts w:ascii="Arial" w:hAnsi="Arial" w:cs="Arial"/>
          </w:rPr>
          <w:delText xml:space="preserve"> but very few </w:delText>
        </w:r>
        <w:r w:rsidR="00054C4C" w:rsidRPr="00054C4C" w:rsidDel="0015068E">
          <w:rPr>
            <w:rFonts w:ascii="Arial" w:hAnsi="Arial" w:cs="Arial"/>
            <w:i/>
            <w:iCs/>
          </w:rPr>
          <w:delText>E. faecium</w:delText>
        </w:r>
        <w:r w:rsidR="00054C4C" w:rsidDel="0015068E">
          <w:rPr>
            <w:rFonts w:ascii="Arial" w:hAnsi="Arial" w:cs="Arial"/>
          </w:rPr>
          <w:delText xml:space="preserve"> isolates</w:delText>
        </w:r>
        <w:r w:rsidR="004954DA" w:rsidDel="0015068E">
          <w:rPr>
            <w:rFonts w:ascii="Arial" w:hAnsi="Arial" w:cs="Arial"/>
          </w:rPr>
          <w:delText xml:space="preserve">). </w:delText>
        </w:r>
        <w:r w:rsidR="00E559AC" w:rsidDel="0015068E">
          <w:rPr>
            <w:rFonts w:ascii="Arial" w:hAnsi="Arial" w:cs="Arial"/>
          </w:rPr>
          <w:delText xml:space="preserve">To evaluate the feasibility of </w:delText>
        </w:r>
        <w:r w:rsidR="00B043CD" w:rsidDel="0015068E">
          <w:rPr>
            <w:rFonts w:ascii="Arial" w:hAnsi="Arial" w:cs="Arial"/>
          </w:rPr>
          <w:delText>such a</w:delText>
        </w:r>
        <w:r w:rsidR="00E559AC" w:rsidDel="0015068E">
          <w:rPr>
            <w:rFonts w:ascii="Arial" w:hAnsi="Arial" w:cs="Arial"/>
          </w:rPr>
          <w:delText xml:space="preserve"> strategy, the systemic response to EcB must first be profiled in an unbiased manner. </w:delText>
        </w:r>
      </w:del>
    </w:p>
    <w:p w14:paraId="003590F8" w14:textId="77777777" w:rsidR="006002D7" w:rsidRDefault="006002D7" w:rsidP="00E559AC">
      <w:pPr>
        <w:spacing w:line="480" w:lineRule="auto"/>
        <w:ind w:firstLine="720"/>
        <w:rPr>
          <w:rFonts w:ascii="Arial" w:hAnsi="Arial" w:cs="Arial"/>
        </w:rPr>
      </w:pPr>
    </w:p>
    <w:p w14:paraId="389BA5F9" w14:textId="2695D1AF"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295492">
        <w:rPr>
          <w:rFonts w:ascii="Arial" w:hAnsi="Arial" w:cs="Arial"/>
          <w:color w:val="000000" w:themeColor="text1"/>
        </w:rPr>
        <w:instrText xml:space="preserve"> ADDIN ZOTERO_ITEM CSL_CITATION {"citationID":"7BJYfKYt","properties":{"formattedCitation":"\\super 16\\nosupersub{}","plainCitation":"16","noteIndex":0},"citationItems":[{"id":6155,"uris":["http://zotero.org/users/6494753/items/DC7IL8Z7"],"itemData":{"id":6155,"type":"article-journal","container-title":"The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295492">
        <w:rPr>
          <w:rFonts w:ascii="Cambria Math" w:hAnsi="Cambria Math" w:cs="Cambria Math"/>
          <w:color w:val="000000" w:themeColor="text1"/>
        </w:rPr>
        <w:instrText>‐</w:instrText>
      </w:r>
      <w:r w:rsidR="00295492">
        <w:rPr>
          <w:rFonts w:ascii="Arial" w:hAnsi="Arial" w:cs="Arial"/>
          <w:color w:val="000000" w:themeColor="text1"/>
        </w:rPr>
        <w:instrText>Pathogen Interactions: The Attributes of Virulence","title-short":"Host</w:instrText>
      </w:r>
      <w:r w:rsidR="00295492">
        <w:rPr>
          <w:rFonts w:ascii="Cambria Math" w:hAnsi="Cambria Math" w:cs="Cambria Math"/>
          <w:color w:val="000000" w:themeColor="text1"/>
        </w:rPr>
        <w:instrText>‐</w:instrText>
      </w:r>
      <w:r w:rsidR="00295492">
        <w:rPr>
          <w:rFonts w:ascii="Arial" w:hAnsi="Arial" w:cs="Arial"/>
          <w:color w:val="000000" w:themeColor="text1"/>
        </w:rPr>
        <w:instrText>Pathogen Interactions","volume":"184","author":[{"family":"Casadevall","given":"Arturo"},{"family":"Pirofski","given":"Liise</w:instrText>
      </w:r>
      <w:r w:rsidR="00295492">
        <w:rPr>
          <w:rFonts w:ascii="Cambria Math" w:hAnsi="Cambria Math" w:cs="Cambria Math"/>
          <w:color w:val="000000" w:themeColor="text1"/>
        </w:rPr>
        <w:instrText>‐</w:instrText>
      </w:r>
      <w:r w:rsidR="00295492">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295492" w:rsidRPr="00295492">
        <w:rPr>
          <w:rFonts w:ascii="Arial" w:hAnsi="Arial" w:cs="Arial"/>
          <w:color w:val="000000"/>
          <w:vertAlign w:val="superscript"/>
        </w:rPr>
        <w:t>16</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{"citationID":"ePbANAVc","properties":{"formattedCitation":"\\super 22\\nosupersub{}","plainCitation":"22","noteIndex":0},"citationItems":[{"id":6167,"uris":["http://zotero.org/users/6494753/items/I76G866U"],"itemData":{"id":6167,"type":"article-journal","abstract":"During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F438D8" w:rsidRPr="00F438D8">
        <w:rPr>
          <w:rFonts w:ascii="Arial" w:hAnsi="Arial" w:cs="Arial"/>
          <w:color w:val="000000"/>
          <w:vertAlign w:val="superscript"/>
        </w:rPr>
        <w:t>22</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{"citationID":"X2gOVLqL","properties":{"formattedCitation":"\\super 23\\nosupersub{}","plainCitation":"23","noteIndex":0},"citationItems":[{"id":6164,"uris":["http://zotero.org/users/6494753/items/C84PYHEY"],"itemData":{"id":6164,"type":"article-journal","container-title":"Nature","DOI":"10.1038/35090585","ISSN":"0028-0836,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F438D8" w:rsidRPr="00F438D8">
        <w:rPr>
          <w:rFonts w:ascii="Arial" w:hAnsi="Arial" w:cs="Arial"/>
          <w:color w:val="000000"/>
          <w:vertAlign w:val="superscript"/>
        </w:rPr>
        <w:t>23</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del w:id="76" w:author="Warren Rose" w:date="2024-04-15T10:12:00Z">
        <w:r w:rsidR="00616F2E" w:rsidDel="0015068E">
          <w:rPr>
            <w:rFonts w:ascii="Arial" w:hAnsi="Arial" w:cs="Arial"/>
            <w:color w:val="000000" w:themeColor="text1"/>
          </w:rPr>
          <w:delText xml:space="preserve">If these </w:delText>
        </w:r>
        <w:r w:rsidR="00791612" w:rsidDel="0015068E">
          <w:rPr>
            <w:rFonts w:ascii="Arial" w:hAnsi="Arial" w:cs="Arial"/>
            <w:color w:val="000000" w:themeColor="text1"/>
          </w:rPr>
          <w:delText>tests</w:delText>
        </w:r>
        <w:r w:rsidR="00616F2E" w:rsidDel="0015068E">
          <w:rPr>
            <w:rFonts w:ascii="Arial" w:hAnsi="Arial" w:cs="Arial"/>
            <w:color w:val="000000" w:themeColor="text1"/>
          </w:rPr>
          <w:delText xml:space="preserve"> </w:delText>
        </w:r>
        <w:r w:rsidR="00791612" w:rsidDel="0015068E">
          <w:rPr>
            <w:rFonts w:ascii="Arial" w:hAnsi="Arial" w:cs="Arial"/>
            <w:color w:val="000000" w:themeColor="text1"/>
          </w:rPr>
          <w:delText>suggest that a patient’s trajectory</w:delText>
        </w:r>
        <w:r w:rsidR="00616F2E" w:rsidDel="0015068E">
          <w:rPr>
            <w:rFonts w:ascii="Arial" w:hAnsi="Arial" w:cs="Arial"/>
            <w:color w:val="000000" w:themeColor="text1"/>
          </w:rPr>
          <w:delText xml:space="preserve"> is </w:delText>
        </w:r>
        <w:r w:rsidR="00F438D8" w:rsidDel="0015068E">
          <w:rPr>
            <w:rFonts w:ascii="Arial" w:hAnsi="Arial" w:cs="Arial"/>
            <w:color w:val="000000" w:themeColor="text1"/>
          </w:rPr>
          <w:delText>likely to be</w:delText>
        </w:r>
        <w:r w:rsidR="00616F2E" w:rsidDel="0015068E">
          <w:rPr>
            <w:rFonts w:ascii="Arial" w:hAnsi="Arial" w:cs="Arial"/>
            <w:color w:val="000000" w:themeColor="text1"/>
          </w:rPr>
          <w:delText xml:space="preserve"> poor, the therapeutic strategy can be altered to improve the chance of a successful outcome</w:delText>
        </w:r>
        <w:r w:rsidR="00791612" w:rsidDel="0015068E">
          <w:rPr>
            <w:rFonts w:ascii="Arial" w:hAnsi="Arial" w:cs="Arial"/>
            <w:color w:val="000000" w:themeColor="text1"/>
          </w:rPr>
          <w:delText xml:space="preserve">. </w:delText>
        </w:r>
        <w:r w:rsidR="006D0731" w:rsidDel="0015068E">
          <w:rPr>
            <w:rFonts w:ascii="Arial" w:hAnsi="Arial" w:cs="Arial"/>
            <w:color w:val="000000" w:themeColor="text1"/>
          </w:rPr>
          <w:delText xml:space="preserve"> </w:delText>
        </w:r>
      </w:del>
      <w:r w:rsidR="00791612">
        <w:rPr>
          <w:rFonts w:ascii="Arial" w:hAnsi="Arial" w:cs="Arial"/>
          <w:color w:val="000000" w:themeColor="text1"/>
        </w:rPr>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F6573C">
        <w:rPr>
          <w:rFonts w:ascii="Arial" w:hAnsi="Arial" w:cs="Arial"/>
          <w:color w:val="000000" w:themeColor="text1"/>
        </w:rPr>
        <w:instrText xml:space="preserve"> ADDIN ZOTERO_ITEM CSL_CITATION {"citationID":"oMy8Mv2C","properties":{"formattedCitation":"\\super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F6573C" w:rsidRPr="00F6573C">
        <w:rPr>
          <w:rFonts w:ascii="Arial" w:hAnsi="Arial" w:cs="Arial"/>
          <w:color w:val="000000"/>
          <w:vertAlign w:val="superscript"/>
        </w:rPr>
        <w:t>24</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r w:rsidR="00F6573C">
        <w:rPr>
          <w:rFonts w:ascii="Arial" w:hAnsi="Arial" w:cs="Arial"/>
          <w:color w:val="000000" w:themeColor="text1"/>
        </w:rPr>
        <w:t xml:space="preserve"> prediction of mortality has thus far been limited to crude clinical metrics such as severity of illness, and age </w:t>
      </w:r>
      <w:r w:rsidR="00F6573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{"citationID":"AfZNZ7wg","properties":{"formattedCitation":"\\super 25\\nosupersub{}","plainCitation":"25","noteIndex":0},"citationItems":[{"id":6158,"uris":["http://zotero.org/users/6494753/items/BKXIHJHF"],"itemData":{"id":6158,"type":"article-journal","abstract":"Abstract\n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F438D8" w:rsidRPr="00F438D8">
        <w:rPr>
          <w:rFonts w:ascii="Arial" w:hAnsi="Arial" w:cs="Arial"/>
          <w:color w:val="000000"/>
          <w:vertAlign w:val="superscript"/>
        </w:rPr>
        <w:t>25</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 xml:space="preserve">any associations with </w:t>
      </w:r>
      <w:del w:id="77" w:author="Warren Rose" w:date="2024-04-15T10:21:00Z">
        <w:r w:rsidR="00F6573C" w:rsidDel="0054622D">
          <w:rPr>
            <w:rFonts w:ascii="Arial" w:hAnsi="Arial" w:cs="Arial"/>
            <w:color w:val="000000" w:themeColor="text1"/>
          </w:rPr>
          <w:delText>mortality or survival</w:delText>
        </w:r>
      </w:del>
      <w:ins w:id="78" w:author="Warren Rose" w:date="2024-04-15T10:21:00Z">
        <w:r w:rsidR="0054622D">
          <w:rPr>
            <w:rFonts w:ascii="Arial" w:hAnsi="Arial" w:cs="Arial"/>
            <w:color w:val="000000" w:themeColor="text1"/>
          </w:rPr>
          <w:t>successful and suboptimal outcomes</w:t>
        </w:r>
      </w:ins>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27E906E7"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bacteremia.</w:t>
      </w:r>
      <w:del w:id="79" w:author="Warren Rose" w:date="2024-04-15T10:23:00Z">
        <w:r w:rsidR="00A44FEB" w:rsidDel="0054622D">
          <w:rPr>
            <w:rFonts w:ascii="Arial" w:hAnsi="Arial" w:cs="Arial"/>
          </w:rPr>
          <w:delText xml:space="preserve"> </w:delText>
        </w:r>
        <w:r w:rsidR="009F6138" w:rsidDel="0054622D">
          <w:rPr>
            <w:rFonts w:ascii="Arial" w:hAnsi="Arial" w:cs="Arial"/>
          </w:rPr>
          <w:delText xml:space="preserve">This approach allows us </w:delText>
        </w:r>
        <w:r w:rsidR="007B33CC" w:rsidDel="0054622D">
          <w:rPr>
            <w:rFonts w:ascii="Arial" w:hAnsi="Arial" w:cs="Arial"/>
          </w:rPr>
          <w:delText>to identify</w:delText>
        </w:r>
        <w:r w:rsidR="009F6138" w:rsidDel="0054622D">
          <w:rPr>
            <w:rFonts w:ascii="Arial" w:hAnsi="Arial" w:cs="Arial"/>
          </w:rPr>
          <w:delText xml:space="preserve"> </w:delText>
        </w:r>
        <w:r w:rsidR="007B33CC" w:rsidDel="0054622D">
          <w:rPr>
            <w:rFonts w:ascii="Arial" w:hAnsi="Arial" w:cs="Arial"/>
          </w:rPr>
          <w:delText xml:space="preserve">individual features as well as biological processes that are </w:delText>
        </w:r>
        <w:r w:rsidR="003902DA" w:rsidDel="0054622D">
          <w:rPr>
            <w:rFonts w:ascii="Arial" w:hAnsi="Arial" w:cs="Arial"/>
          </w:rPr>
          <w:delText>altered</w:delText>
        </w:r>
        <w:r w:rsidR="007B33CC" w:rsidDel="0054622D">
          <w:rPr>
            <w:rFonts w:ascii="Arial" w:hAnsi="Arial" w:cs="Arial"/>
          </w:rPr>
          <w:delText xml:space="preserve"> in</w:delText>
        </w:r>
        <w:r w:rsidR="003902DA" w:rsidDel="0054622D">
          <w:rPr>
            <w:rFonts w:ascii="Arial" w:hAnsi="Arial" w:cs="Arial"/>
          </w:rPr>
          <w:delText xml:space="preserve"> aspects of</w:delText>
        </w:r>
        <w:r w:rsidR="007B33CC" w:rsidDel="0054622D">
          <w:rPr>
            <w:rFonts w:ascii="Arial" w:hAnsi="Arial" w:cs="Arial"/>
          </w:rPr>
          <w:delText xml:space="preserve"> enterococcal bacteremia through </w:delText>
        </w:r>
        <w:r w:rsidR="00000452" w:rsidDel="0054622D">
          <w:rPr>
            <w:rFonts w:ascii="Arial" w:hAnsi="Arial" w:cs="Arial"/>
          </w:rPr>
          <w:delText>three primary</w:delText>
        </w:r>
        <w:r w:rsidR="007B33CC" w:rsidDel="0054622D">
          <w:rPr>
            <w:rFonts w:ascii="Arial" w:hAnsi="Arial" w:cs="Arial"/>
          </w:rPr>
          <w:delText xml:space="preserve"> </w:delText>
        </w:r>
        <w:r w:rsidR="00000452" w:rsidDel="0054622D">
          <w:rPr>
            <w:rFonts w:ascii="Arial" w:hAnsi="Arial" w:cs="Arial"/>
          </w:rPr>
          <w:delText xml:space="preserve">comparisons (1) </w:delText>
        </w:r>
        <w:r w:rsidR="0029437B" w:rsidDel="0054622D">
          <w:rPr>
            <w:rFonts w:ascii="Arial" w:hAnsi="Arial" w:cs="Arial"/>
          </w:rPr>
          <w:delText>EcB</w:delText>
        </w:r>
        <w:r w:rsidR="00000452" w:rsidDel="0054622D">
          <w:rPr>
            <w:rFonts w:ascii="Arial" w:hAnsi="Arial" w:cs="Arial"/>
          </w:rPr>
          <w:delText xml:space="preserve"> </w:delText>
        </w:r>
        <w:r w:rsidR="00B766EC" w:rsidDel="0054622D">
          <w:rPr>
            <w:rFonts w:ascii="Arial" w:hAnsi="Arial" w:cs="Arial"/>
          </w:rPr>
          <w:delText xml:space="preserve">and </w:delText>
        </w:r>
        <w:r w:rsidR="00B766EC" w:rsidRPr="00B766EC" w:rsidDel="0054622D">
          <w:rPr>
            <w:rFonts w:ascii="Arial" w:hAnsi="Arial" w:cs="Arial"/>
            <w:i/>
            <w:iCs/>
          </w:rPr>
          <w:delText>S. aureus</w:delText>
        </w:r>
        <w:r w:rsidR="00B766EC" w:rsidDel="0054622D">
          <w:rPr>
            <w:rFonts w:ascii="Arial" w:hAnsi="Arial" w:cs="Arial"/>
          </w:rPr>
          <w:delText xml:space="preserve"> </w:delText>
        </w:r>
        <w:r w:rsidR="00000452" w:rsidDel="0054622D">
          <w:rPr>
            <w:rFonts w:ascii="Arial" w:hAnsi="Arial" w:cs="Arial"/>
          </w:rPr>
          <w:delText>compared to healthy, (2) bacteremia caused by</w:delText>
        </w:r>
        <w:r w:rsidR="009F6138" w:rsidRPr="009F6138" w:rsidDel="0054622D">
          <w:rPr>
            <w:rFonts w:ascii="Arial" w:hAnsi="Arial" w:cs="Arial"/>
            <w:i/>
            <w:iCs/>
          </w:rPr>
          <w:delText xml:space="preserve"> E. faecalis</w:delText>
        </w:r>
        <w:r w:rsidR="009F6138" w:rsidDel="0054622D">
          <w:rPr>
            <w:rFonts w:ascii="Arial" w:hAnsi="Arial" w:cs="Arial"/>
          </w:rPr>
          <w:delText xml:space="preserve"> </w:delText>
        </w:r>
        <w:r w:rsidR="00000452" w:rsidDel="0054622D">
          <w:rPr>
            <w:rFonts w:ascii="Arial" w:hAnsi="Arial" w:cs="Arial"/>
          </w:rPr>
          <w:delText>compared to</w:delText>
        </w:r>
        <w:r w:rsidR="009F6138" w:rsidDel="0054622D">
          <w:rPr>
            <w:rFonts w:ascii="Arial" w:hAnsi="Arial" w:cs="Arial"/>
          </w:rPr>
          <w:delText xml:space="preserve"> </w:delText>
        </w:r>
        <w:r w:rsidR="009F6138" w:rsidRPr="009F6138" w:rsidDel="0054622D">
          <w:rPr>
            <w:rFonts w:ascii="Arial" w:hAnsi="Arial" w:cs="Arial"/>
            <w:i/>
            <w:iCs/>
          </w:rPr>
          <w:delText>E. faecium</w:delText>
        </w:r>
        <w:r w:rsidR="009F6138" w:rsidDel="0054622D">
          <w:rPr>
            <w:rFonts w:ascii="Arial" w:hAnsi="Arial" w:cs="Arial"/>
          </w:rPr>
          <w:delText xml:space="preserve">, and </w:delText>
        </w:r>
        <w:r w:rsidR="00000452" w:rsidDel="0054622D">
          <w:rPr>
            <w:rFonts w:ascii="Arial" w:hAnsi="Arial" w:cs="Arial"/>
          </w:rPr>
          <w:delText xml:space="preserve">(3) </w:delText>
        </w:r>
        <w:r w:rsidR="003902DA" w:rsidDel="0054622D">
          <w:rPr>
            <w:rFonts w:ascii="Arial" w:hAnsi="Arial" w:cs="Arial"/>
          </w:rPr>
          <w:delText>E</w:delText>
        </w:r>
        <w:r w:rsidR="00C12E46" w:rsidDel="0054622D">
          <w:rPr>
            <w:rFonts w:ascii="Arial" w:hAnsi="Arial" w:cs="Arial"/>
          </w:rPr>
          <w:delText>c</w:delText>
        </w:r>
        <w:r w:rsidR="003902DA" w:rsidDel="0054622D">
          <w:rPr>
            <w:rFonts w:ascii="Arial" w:hAnsi="Arial" w:cs="Arial"/>
          </w:rPr>
          <w:delText xml:space="preserve">B </w:delText>
        </w:r>
        <w:r w:rsidR="009F6138" w:rsidDel="0054622D">
          <w:rPr>
            <w:rFonts w:ascii="Arial" w:hAnsi="Arial" w:cs="Arial"/>
          </w:rPr>
          <w:delText xml:space="preserve">patients that succumbed to mortality </w:delText>
        </w:r>
        <w:r w:rsidR="00000452" w:rsidDel="0054622D">
          <w:rPr>
            <w:rFonts w:ascii="Arial" w:hAnsi="Arial" w:cs="Arial"/>
          </w:rPr>
          <w:delText>compared to</w:delText>
        </w:r>
        <w:r w:rsidR="009F6138" w:rsidDel="0054622D">
          <w:rPr>
            <w:rFonts w:ascii="Arial" w:hAnsi="Arial" w:cs="Arial"/>
          </w:rPr>
          <w:delText xml:space="preserve"> those that survived</w:delText>
        </w:r>
      </w:del>
      <w:r w:rsidR="009F6138">
        <w:rPr>
          <w:rFonts w:ascii="Arial" w:hAnsi="Arial" w:cs="Arial"/>
        </w:rPr>
        <w:t xml:space="preserve">. </w:t>
      </w:r>
      <w:del w:id="80" w:author="Warren Rose" w:date="2024-04-15T10:16:00Z">
        <w:r w:rsidR="004C2A64" w:rsidDel="0015068E">
          <w:rPr>
            <w:rFonts w:ascii="Arial" w:hAnsi="Arial" w:cs="Arial"/>
          </w:rPr>
          <w:delText xml:space="preserve">The information </w:delText>
        </w:r>
        <w:r w:rsidR="005376D1" w:rsidDel="0015068E">
          <w:rPr>
            <w:rFonts w:ascii="Arial" w:hAnsi="Arial" w:cs="Arial"/>
          </w:rPr>
          <w:delText>gleaned</w:delText>
        </w:r>
        <w:r w:rsidR="004C2A64" w:rsidDel="0015068E">
          <w:rPr>
            <w:rFonts w:ascii="Arial" w:hAnsi="Arial" w:cs="Arial"/>
          </w:rPr>
          <w:delText xml:space="preserve"> from such</w:delText>
        </w:r>
        <w:r w:rsidR="004C2A64" w:rsidRPr="00CF169D" w:rsidDel="0015068E">
          <w:rPr>
            <w:rFonts w:ascii="Arial" w:hAnsi="Arial" w:cs="Arial"/>
          </w:rPr>
          <w:delText xml:space="preserve"> </w:delText>
        </w:r>
        <w:r w:rsidR="00CF169D" w:rsidRPr="00CF169D" w:rsidDel="0015068E">
          <w:rPr>
            <w:rFonts w:ascii="Arial" w:hAnsi="Arial" w:cs="Arial"/>
          </w:rPr>
          <w:delText>data</w:delText>
        </w:r>
        <w:r w:rsidR="00000452" w:rsidDel="0015068E">
          <w:rPr>
            <w:rFonts w:ascii="Arial" w:hAnsi="Arial" w:cs="Arial"/>
          </w:rPr>
          <w:delText xml:space="preserve"> offers </w:delText>
        </w:r>
        <w:r w:rsidR="00887578" w:rsidDel="0015068E">
          <w:rPr>
            <w:rFonts w:ascii="Arial" w:hAnsi="Arial" w:cs="Arial"/>
          </w:rPr>
          <w:delText>deep</w:delText>
        </w:r>
        <w:r w:rsidR="00000452" w:rsidDel="0015068E">
          <w:rPr>
            <w:rFonts w:ascii="Arial" w:hAnsi="Arial" w:cs="Arial"/>
          </w:rPr>
          <w:delText xml:space="preserve"> insights into </w:delText>
        </w:r>
        <w:r w:rsidR="003902DA" w:rsidDel="0015068E">
          <w:rPr>
            <w:rFonts w:ascii="Arial" w:hAnsi="Arial" w:cs="Arial"/>
          </w:rPr>
          <w:delText>the systemic</w:delText>
        </w:r>
        <w:r w:rsidR="00000452" w:rsidDel="0015068E">
          <w:rPr>
            <w:rFonts w:ascii="Arial" w:hAnsi="Arial" w:cs="Arial"/>
          </w:rPr>
          <w:delText xml:space="preserve"> molecular and biological features that </w:delText>
        </w:r>
        <w:r w:rsidR="003902DA" w:rsidDel="0015068E">
          <w:rPr>
            <w:rFonts w:ascii="Arial" w:hAnsi="Arial" w:cs="Arial"/>
          </w:rPr>
          <w:delText xml:space="preserve">underly </w:delText>
        </w:r>
        <w:r w:rsidR="003902DA" w:rsidRPr="00CF169D" w:rsidDel="0015068E">
          <w:rPr>
            <w:rFonts w:ascii="Arial" w:hAnsi="Arial" w:cs="Arial"/>
          </w:rPr>
          <w:delText>the host-pathogen relationship in E</w:delText>
        </w:r>
        <w:r w:rsidR="00C12E46" w:rsidDel="0015068E">
          <w:rPr>
            <w:rFonts w:ascii="Arial" w:hAnsi="Arial" w:cs="Arial"/>
          </w:rPr>
          <w:delText>c</w:delText>
        </w:r>
        <w:r w:rsidR="003902DA" w:rsidRPr="00CF169D" w:rsidDel="0015068E">
          <w:rPr>
            <w:rFonts w:ascii="Arial" w:hAnsi="Arial" w:cs="Arial"/>
          </w:rPr>
          <w:delText>B</w:delText>
        </w:r>
        <w:r w:rsidR="00000452" w:rsidDel="0015068E">
          <w:rPr>
            <w:rFonts w:ascii="Arial" w:hAnsi="Arial" w:cs="Arial"/>
          </w:rPr>
          <w:delText>.</w:delText>
        </w:r>
        <w:r w:rsidR="003902DA" w:rsidDel="0015068E">
          <w:rPr>
            <w:rFonts w:ascii="Arial" w:hAnsi="Arial" w:cs="Arial"/>
          </w:rPr>
          <w:delText xml:space="preserve"> Importantly, </w:delText>
        </w:r>
        <w:r w:rsidDel="0015068E">
          <w:rPr>
            <w:rFonts w:ascii="Arial" w:hAnsi="Arial" w:cs="Arial"/>
          </w:rPr>
          <w:delText>t</w:delText>
        </w:r>
      </w:del>
      <w:ins w:id="81" w:author="Warren Rose" w:date="2024-04-15T10:16:00Z">
        <w:r w:rsidR="0015068E">
          <w:rPr>
            <w:rFonts w:ascii="Arial" w:hAnsi="Arial" w:cs="Arial"/>
          </w:rPr>
          <w:t>T</w:t>
        </w:r>
      </w:ins>
      <w:r>
        <w:rPr>
          <w:rFonts w:ascii="Arial" w:hAnsi="Arial" w:cs="Arial"/>
        </w:rPr>
        <w:t xml:space="preserve">his data set </w:t>
      </w:r>
      <w:del w:id="82" w:author="Warren Rose" w:date="2024-04-15T10:16:00Z">
        <w:r w:rsidR="00732EA7" w:rsidDel="0015068E">
          <w:rPr>
            <w:rFonts w:ascii="Arial" w:hAnsi="Arial" w:cs="Arial"/>
          </w:rPr>
          <w:delText xml:space="preserve">also </w:delText>
        </w:r>
      </w:del>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22966C99"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ins w:id="83" w:author="Warren Rose" w:date="2024-04-15T10:23:00Z">
        <w:r w:rsidR="0054622D">
          <w:rPr>
            <w:rFonts w:ascii="Arial" w:hAnsi="Arial" w:cs="Arial"/>
          </w:rPr>
          <w:t xml:space="preserve">from </w:t>
        </w:r>
      </w:ins>
      <w:ins w:id="84" w:author="Warren Rose" w:date="2024-04-15T10:24:00Z">
        <w:r w:rsidR="0054622D">
          <w:rPr>
            <w:rFonts w:ascii="Arial" w:hAnsi="Arial" w:cs="Arial"/>
          </w:rPr>
          <w:t xml:space="preserve">2018-2021 </w:t>
        </w:r>
      </w:ins>
      <w:ins w:id="85" w:author="Warren Rose" w:date="2024-04-15T10:25:00Z">
        <w:r w:rsidR="0054622D">
          <w:rPr>
            <w:rFonts w:ascii="Arial" w:hAnsi="Arial" w:cs="Arial"/>
          </w:rPr>
          <w:t>at UW Health</w:t>
        </w:r>
      </w:ins>
      <w:ins w:id="86" w:author="Warren Rose" w:date="2024-04-15T10:26:00Z">
        <w:r w:rsidR="0054622D">
          <w:rPr>
            <w:rFonts w:ascii="Arial" w:hAnsi="Arial" w:cs="Arial"/>
          </w:rPr>
          <w:t xml:space="preserve">, a </w:t>
        </w:r>
      </w:ins>
      <w:ins w:id="87" w:author="Warren Rose" w:date="2024-04-15T10:28:00Z">
        <w:r w:rsidR="00A734C1">
          <w:rPr>
            <w:rFonts w:ascii="Arial" w:hAnsi="Arial" w:cs="Arial"/>
          </w:rPr>
          <w:t>450-bed</w:t>
        </w:r>
      </w:ins>
      <w:ins w:id="88" w:author="Warren Rose" w:date="2024-04-15T10:26:00Z">
        <w:r w:rsidR="0054622D">
          <w:rPr>
            <w:rFonts w:ascii="Arial" w:hAnsi="Arial" w:cs="Arial"/>
          </w:rPr>
          <w:t xml:space="preserve"> tertiary academic medical center in Madison, WI</w:t>
        </w:r>
      </w:ins>
      <w:del w:id="89" w:author="Warren Rose" w:date="2024-04-15T10:26:00Z">
        <w:r w:rsidR="008858C5" w:rsidDel="0054622D">
          <w:rPr>
            <w:rFonts w:ascii="Arial" w:hAnsi="Arial" w:cs="Arial"/>
          </w:rPr>
          <w:delText xml:space="preserve">under </w:delText>
        </w:r>
        <w:r w:rsidR="008858C5" w:rsidRPr="008858C5" w:rsidDel="0054622D">
          <w:rPr>
            <w:rFonts w:ascii="Arial" w:hAnsi="Arial" w:cs="Arial"/>
          </w:rPr>
          <w:delText xml:space="preserve">UW Madison / UW </w:delText>
        </w:r>
        <w:r w:rsidR="005376D1" w:rsidRPr="008858C5" w:rsidDel="0054622D">
          <w:rPr>
            <w:rFonts w:ascii="Arial" w:hAnsi="Arial" w:cs="Arial"/>
          </w:rPr>
          <w:delText>Health IRB</w:delText>
        </w:r>
        <w:r w:rsidR="008858C5" w:rsidRPr="008858C5" w:rsidDel="0054622D">
          <w:rPr>
            <w:rFonts w:ascii="Arial" w:hAnsi="Arial" w:cs="Arial"/>
          </w:rPr>
          <w:delText># 2018-0098</w:delText>
        </w:r>
      </w:del>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{"citationID":"mPU7XwV6","properties":{"formattedCitation":"\\super 26\\nosupersub{}","plainCitation":"26","noteIndex":0},"citationItems":[{"id":5882,"uris":["http://zotero.org/users/6494753/items/ZXEVUIVG"],"itemData":{"id":5882,"type":"article-journal","abstract":"Biomarker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26</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F438D8">
        <w:rPr>
          <w:rFonts w:ascii="Arial" w:hAnsi="Arial" w:cs="Arial"/>
        </w:rPr>
        <w:instrText xml:space="preserve"> ADDIN ZOTERO_ITEM CSL_CITATION {"citationID":"TQKV2LHB","properties":{"formattedCitation":"\\super 27\\nosupersub{}","plainCitation":"27","noteIndex":0},"citationItems":[{"id":5881,"uris":["http://zotero.org/users/6494753/items/PBPYB345"],"itemData":{"id":5881,"type":"article-journal","abstract":"Protein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27</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69767F86" w:rsidR="00CF169D" w:rsidRDefault="00CF169D" w:rsidP="00CF169D">
      <w:pPr>
        <w:spacing w:line="480" w:lineRule="auto"/>
        <w:ind w:firstLine="720"/>
        <w:rPr>
          <w:ins w:id="90" w:author="Warren Rose" w:date="2024-04-15T10:30:00Z"/>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r w:rsidR="00065726">
        <w:rPr>
          <w:rFonts w:ascii="Arial" w:hAnsi="Arial" w:cs="Arial"/>
        </w:rPr>
        <w:t xml:space="preserve">29 </w:t>
      </w:r>
      <w:r w:rsidR="008858C5">
        <w:rPr>
          <w:rFonts w:ascii="Arial" w:hAnsi="Arial" w:cs="Arial"/>
        </w:rPr>
        <w:t xml:space="preserve">healthy controls was collected from blood bank volunteers. </w:t>
      </w:r>
    </w:p>
    <w:p w14:paraId="7D5CF08B" w14:textId="7601771C" w:rsidR="00A734C1" w:rsidRPr="0075680E" w:rsidDel="00B60B5D" w:rsidRDefault="00B60B5D" w:rsidP="00CF169D">
      <w:pPr>
        <w:spacing w:line="480" w:lineRule="auto"/>
        <w:ind w:firstLine="720"/>
        <w:rPr>
          <w:del w:id="91" w:author="Warren Rose" w:date="2024-04-19T08:26:00Z"/>
          <w:rFonts w:ascii="Arial" w:hAnsi="Arial" w:cs="Arial"/>
          <w:i/>
          <w:iCs/>
          <w:rPrChange w:id="92" w:author="Warren Rose" w:date="2024-04-15T10:31:00Z">
            <w:rPr>
              <w:del w:id="93" w:author="Warren Rose" w:date="2024-04-19T08:26:00Z"/>
              <w:rFonts w:ascii="Arial" w:hAnsi="Arial" w:cs="Arial"/>
            </w:rPr>
          </w:rPrChange>
        </w:rPr>
      </w:pPr>
      <w:ins w:id="94" w:author="Warren Rose" w:date="2024-04-19T08:26:00Z">
        <w:r w:rsidRPr="00B60B5D">
          <w:rPr>
            <w:rFonts w:ascii="Arial" w:hAnsi="Arial" w:cs="Arial"/>
            <w:i/>
            <w:iCs/>
          </w:rPr>
          <w:t xml:space="preserve">Clinical </w:t>
        </w:r>
        <w:r>
          <w:rPr>
            <w:rFonts w:ascii="Arial" w:hAnsi="Arial" w:cs="Arial"/>
            <w:i/>
            <w:iCs/>
          </w:rPr>
          <w:t>Data Collection</w:t>
        </w:r>
      </w:ins>
      <w:ins w:id="95" w:author="Warren Rose" w:date="2024-04-19T08:32:00Z">
        <w:r w:rsidR="00CE4201">
          <w:rPr>
            <w:rFonts w:ascii="Arial" w:hAnsi="Arial" w:cs="Arial"/>
            <w:i/>
            <w:iCs/>
          </w:rPr>
          <w:t xml:space="preserve"> </w:t>
        </w:r>
      </w:ins>
      <w:ins w:id="96" w:author="Warren Rose" w:date="2024-04-19T08:33:00Z">
        <w:r w:rsidR="00CE4201">
          <w:rPr>
            <w:rFonts w:ascii="Arial" w:hAnsi="Arial" w:cs="Arial"/>
            <w:i/>
            <w:iCs/>
          </w:rPr>
          <w:t xml:space="preserve">– </w:t>
        </w:r>
      </w:ins>
      <w:ins w:id="97" w:author="Warren Rose" w:date="2024-04-19T08:26:00Z">
        <w:r w:rsidRPr="00CE4201">
          <w:rPr>
            <w:rFonts w:ascii="Arial" w:hAnsi="Arial" w:cs="Arial"/>
            <w:rPrChange w:id="98" w:author="Warren Rose" w:date="2024-04-19T08:33:00Z">
              <w:rPr>
                <w:rFonts w:ascii="Arial" w:hAnsi="Arial" w:cs="Arial"/>
                <w:i/>
                <w:iCs/>
              </w:rPr>
            </w:rPrChange>
          </w:rPr>
          <w:t>Patient electronic medical records were reviewed to collect basic demographics</w:t>
        </w:r>
      </w:ins>
      <w:ins w:id="99" w:author="Warren Rose" w:date="2024-04-19T08:27:00Z">
        <w:r w:rsidRPr="00CE4201">
          <w:rPr>
            <w:rFonts w:ascii="Arial" w:hAnsi="Arial" w:cs="Arial"/>
            <w:rPrChange w:id="100" w:author="Warren Rose" w:date="2024-04-19T08:33:00Z">
              <w:rPr>
                <w:rFonts w:ascii="Arial" w:hAnsi="Arial" w:cs="Arial"/>
                <w:i/>
                <w:iCs/>
              </w:rPr>
            </w:rPrChange>
          </w:rPr>
          <w:t xml:space="preserve"> including age, gender, and comorbidities. </w:t>
        </w:r>
      </w:ins>
      <w:ins w:id="101" w:author="Warren Rose" w:date="2024-04-19T08:28:00Z">
        <w:r w:rsidRPr="00CE4201">
          <w:rPr>
            <w:rFonts w:ascii="Arial" w:hAnsi="Arial" w:cs="Arial"/>
            <w:rPrChange w:id="102" w:author="Warren Rose" w:date="2024-04-19T08:33:00Z">
              <w:rPr>
                <w:rFonts w:ascii="Arial" w:hAnsi="Arial" w:cs="Arial"/>
                <w:i/>
                <w:iCs/>
              </w:rPr>
            </w:rPrChange>
          </w:rPr>
          <w:t xml:space="preserve">The infection and treatment </w:t>
        </w:r>
      </w:ins>
      <w:ins w:id="103" w:author="Warren Rose" w:date="2024-04-19T08:32:00Z">
        <w:r w:rsidR="00CE4201" w:rsidRPr="00CE4201">
          <w:rPr>
            <w:rFonts w:ascii="Arial" w:hAnsi="Arial" w:cs="Arial"/>
            <w:rPrChange w:id="104" w:author="Warren Rose" w:date="2024-04-19T08:33:00Z">
              <w:rPr>
                <w:rFonts w:ascii="Arial" w:hAnsi="Arial" w:cs="Arial"/>
                <w:i/>
                <w:iCs/>
              </w:rPr>
            </w:rPrChange>
          </w:rPr>
          <w:t xml:space="preserve">(antibiotic and source control methods) </w:t>
        </w:r>
      </w:ins>
      <w:ins w:id="105" w:author="Warren Rose" w:date="2024-04-19T08:28:00Z">
        <w:r w:rsidRPr="00CE4201">
          <w:rPr>
            <w:rFonts w:ascii="Arial" w:hAnsi="Arial" w:cs="Arial"/>
            <w:rPrChange w:id="106" w:author="Warren Rose" w:date="2024-04-19T08:33:00Z">
              <w:rPr>
                <w:rFonts w:ascii="Arial" w:hAnsi="Arial" w:cs="Arial"/>
                <w:i/>
                <w:iCs/>
              </w:rPr>
            </w:rPrChange>
          </w:rPr>
          <w:t>and clinical course data collected included organism type (</w:t>
        </w:r>
        <w:r w:rsidRPr="00CE4201">
          <w:rPr>
            <w:rFonts w:ascii="Arial" w:hAnsi="Arial" w:cs="Arial"/>
            <w:i/>
            <w:iCs/>
          </w:rPr>
          <w:t>E. faecalis</w:t>
        </w:r>
        <w:r w:rsidRPr="00CE4201">
          <w:rPr>
            <w:rFonts w:ascii="Arial" w:hAnsi="Arial" w:cs="Arial"/>
            <w:rPrChange w:id="107" w:author="Warren Rose" w:date="2024-04-19T08:33:00Z">
              <w:rPr>
                <w:rFonts w:ascii="Arial" w:hAnsi="Arial" w:cs="Arial"/>
                <w:i/>
                <w:iCs/>
              </w:rPr>
            </w:rPrChange>
          </w:rPr>
          <w:t xml:space="preserve"> /</w:t>
        </w:r>
        <w:r w:rsidRPr="00CE4201">
          <w:rPr>
            <w:rFonts w:ascii="Arial" w:hAnsi="Arial" w:cs="Arial"/>
            <w:i/>
            <w:iCs/>
          </w:rPr>
          <w:t xml:space="preserve"> E. faecium</w:t>
        </w:r>
        <w:r w:rsidRPr="00CE4201">
          <w:rPr>
            <w:rFonts w:ascii="Arial" w:hAnsi="Arial" w:cs="Arial"/>
            <w:rPrChange w:id="108" w:author="Warren Rose" w:date="2024-04-19T08:33:00Z">
              <w:rPr>
                <w:rFonts w:ascii="Arial" w:hAnsi="Arial" w:cs="Arial"/>
                <w:i/>
                <w:iCs/>
              </w:rPr>
            </w:rPrChange>
          </w:rPr>
          <w:t xml:space="preserve">), source </w:t>
        </w:r>
      </w:ins>
      <w:ins w:id="109" w:author="Warren Rose" w:date="2024-04-19T08:29:00Z">
        <w:r w:rsidRPr="00CE4201">
          <w:rPr>
            <w:rFonts w:ascii="Arial" w:hAnsi="Arial" w:cs="Arial"/>
            <w:rPrChange w:id="110" w:author="Warren Rose" w:date="2024-04-19T08:33:00Z">
              <w:rPr>
                <w:rFonts w:ascii="Arial" w:hAnsi="Arial" w:cs="Arial"/>
                <w:i/>
                <w:iCs/>
              </w:rPr>
            </w:rPrChange>
          </w:rPr>
          <w:t xml:space="preserve">of bloodstream infection (endovascular, urine, abdominal fluid, </w:t>
        </w:r>
      </w:ins>
      <w:ins w:id="111" w:author="Warren Rose" w:date="2024-04-19T08:33:00Z">
        <w:r w:rsidR="00CE4201" w:rsidRPr="00CE4201">
          <w:rPr>
            <w:rFonts w:ascii="Arial" w:hAnsi="Arial" w:cs="Arial"/>
          </w:rPr>
          <w:t>etc.</w:t>
        </w:r>
      </w:ins>
      <w:ins w:id="112" w:author="Warren Rose" w:date="2024-04-19T08:29:00Z">
        <w:r w:rsidRPr="00CE4201">
          <w:rPr>
            <w:rFonts w:ascii="Arial" w:hAnsi="Arial" w:cs="Arial"/>
            <w:rPrChange w:id="113" w:author="Warren Rose" w:date="2024-04-19T08:33:00Z">
              <w:rPr>
                <w:rFonts w:ascii="Arial" w:hAnsi="Arial" w:cs="Arial"/>
                <w:i/>
                <w:iCs/>
              </w:rPr>
            </w:rPrChange>
          </w:rPr>
          <w:t xml:space="preserve">) </w:t>
        </w:r>
      </w:ins>
      <w:ins w:id="114" w:author="Warren Rose" w:date="2024-04-19T08:28:00Z">
        <w:r w:rsidRPr="00CE4201">
          <w:rPr>
            <w:rFonts w:ascii="Arial" w:hAnsi="Arial" w:cs="Arial"/>
            <w:rPrChange w:id="115" w:author="Warren Rose" w:date="2024-04-19T08:33:00Z">
              <w:rPr>
                <w:rFonts w:ascii="Arial" w:hAnsi="Arial" w:cs="Arial"/>
                <w:i/>
                <w:iCs/>
              </w:rPr>
            </w:rPrChange>
          </w:rPr>
          <w:t>antibiotic susceptibility</w:t>
        </w:r>
      </w:ins>
      <w:ins w:id="116" w:author="Warren Rose" w:date="2024-04-19T08:29:00Z">
        <w:r w:rsidRPr="00CE4201">
          <w:rPr>
            <w:rFonts w:ascii="Arial" w:hAnsi="Arial" w:cs="Arial"/>
            <w:rPrChange w:id="117" w:author="Warren Rose" w:date="2024-04-19T08:33:00Z">
              <w:rPr>
                <w:rFonts w:ascii="Arial" w:hAnsi="Arial" w:cs="Arial"/>
                <w:i/>
                <w:iCs/>
              </w:rPr>
            </w:rPrChange>
          </w:rPr>
          <w:t xml:space="preserve">, and </w:t>
        </w:r>
      </w:ins>
      <w:ins w:id="118" w:author="Warren Rose" w:date="2024-04-19T08:30:00Z">
        <w:r w:rsidRPr="00CE4201">
          <w:rPr>
            <w:rFonts w:ascii="Arial" w:hAnsi="Arial" w:cs="Arial"/>
            <w:rPrChange w:id="119" w:author="Warren Rose" w:date="2024-04-19T08:33:00Z">
              <w:rPr>
                <w:rFonts w:ascii="Arial" w:hAnsi="Arial" w:cs="Arial"/>
                <w:i/>
                <w:iCs/>
              </w:rPr>
            </w:rPrChange>
          </w:rPr>
          <w:t xml:space="preserve">laboratory values and </w:t>
        </w:r>
      </w:ins>
      <w:ins w:id="120" w:author="Warren Rose" w:date="2024-04-19T08:29:00Z">
        <w:r w:rsidRPr="00CE4201">
          <w:rPr>
            <w:rFonts w:ascii="Arial" w:hAnsi="Arial" w:cs="Arial"/>
            <w:rPrChange w:id="121" w:author="Warren Rose" w:date="2024-04-19T08:33:00Z">
              <w:rPr>
                <w:rFonts w:ascii="Arial" w:hAnsi="Arial" w:cs="Arial"/>
                <w:i/>
                <w:iCs/>
              </w:rPr>
            </w:rPrChange>
          </w:rPr>
          <w:t>markers of infection (</w:t>
        </w:r>
      </w:ins>
      <w:ins w:id="122" w:author="Warren Rose" w:date="2024-04-19T08:30:00Z">
        <w:r w:rsidR="00CE4201" w:rsidRPr="00CE4201">
          <w:rPr>
            <w:rFonts w:ascii="Arial" w:hAnsi="Arial" w:cs="Arial"/>
            <w:rPrChange w:id="123" w:author="Warren Rose" w:date="2024-04-19T08:33:00Z">
              <w:rPr>
                <w:rFonts w:ascii="Arial" w:hAnsi="Arial" w:cs="Arial"/>
                <w:i/>
                <w:iCs/>
              </w:rPr>
            </w:rPrChange>
          </w:rPr>
          <w:t>e.g</w:t>
        </w:r>
      </w:ins>
      <w:ins w:id="124" w:author="Warren Rose" w:date="2024-04-19T08:57:00Z">
        <w:r w:rsidR="0002182F">
          <w:rPr>
            <w:rFonts w:ascii="Arial" w:hAnsi="Arial" w:cs="Arial"/>
          </w:rPr>
          <w:t xml:space="preserve">., </w:t>
        </w:r>
        <w:r w:rsidR="0002182F" w:rsidRPr="0002182F">
          <w:rPr>
            <w:rFonts w:ascii="Arial" w:hAnsi="Arial" w:cs="Arial"/>
          </w:rPr>
          <w:t>serum</w:t>
        </w:r>
      </w:ins>
      <w:ins w:id="125" w:author="Warren Rose" w:date="2024-04-19T08:31:00Z">
        <w:r w:rsidR="00CE4201" w:rsidRPr="00CE4201">
          <w:rPr>
            <w:rFonts w:ascii="Arial" w:hAnsi="Arial" w:cs="Arial"/>
            <w:rPrChange w:id="126" w:author="Warren Rose" w:date="2024-04-19T08:33:00Z">
              <w:rPr>
                <w:rFonts w:ascii="Arial" w:hAnsi="Arial" w:cs="Arial"/>
                <w:i/>
                <w:iCs/>
              </w:rPr>
            </w:rPrChange>
          </w:rPr>
          <w:t xml:space="preserve"> creatinine, </w:t>
        </w:r>
      </w:ins>
      <w:ins w:id="127" w:author="Warren Rose" w:date="2024-04-19T08:29:00Z">
        <w:r w:rsidRPr="00CE4201">
          <w:rPr>
            <w:rFonts w:ascii="Arial" w:hAnsi="Arial" w:cs="Arial"/>
            <w:rPrChange w:id="128" w:author="Warren Rose" w:date="2024-04-19T08:33:00Z">
              <w:rPr>
                <w:rFonts w:ascii="Arial" w:hAnsi="Arial" w:cs="Arial"/>
                <w:i/>
                <w:iCs/>
              </w:rPr>
            </w:rPrChange>
          </w:rPr>
          <w:t>white blood cell count</w:t>
        </w:r>
      </w:ins>
      <w:ins w:id="129" w:author="Warren Rose" w:date="2024-04-19T08:31:00Z">
        <w:r w:rsidR="00CE4201" w:rsidRPr="00CE4201">
          <w:rPr>
            <w:rFonts w:ascii="Arial" w:hAnsi="Arial" w:cs="Arial"/>
            <w:rPrChange w:id="130" w:author="Warren Rose" w:date="2024-04-19T08:33:00Z">
              <w:rPr>
                <w:rFonts w:ascii="Arial" w:hAnsi="Arial" w:cs="Arial"/>
                <w:i/>
                <w:iCs/>
              </w:rPr>
            </w:rPrChange>
          </w:rPr>
          <w:t xml:space="preserve"> with differential, temperature</w:t>
        </w:r>
      </w:ins>
      <w:ins w:id="131" w:author="Warren Rose" w:date="2024-04-19T08:33:00Z">
        <w:r w:rsidR="00CE4201">
          <w:rPr>
            <w:rFonts w:ascii="Arial" w:hAnsi="Arial" w:cs="Arial"/>
          </w:rPr>
          <w:t>, vital signs)</w:t>
        </w:r>
      </w:ins>
      <w:ins w:id="132" w:author="Warren Rose" w:date="2024-04-19T08:26:00Z">
        <w:r w:rsidRPr="00CE4201">
          <w:rPr>
            <w:rFonts w:ascii="Arial" w:hAnsi="Arial" w:cs="Arial"/>
            <w:rPrChange w:id="133" w:author="Warren Rose" w:date="2024-04-19T08:33:00Z">
              <w:rPr>
                <w:rFonts w:ascii="Arial" w:hAnsi="Arial" w:cs="Arial"/>
                <w:i/>
                <w:iCs/>
              </w:rPr>
            </w:rPrChange>
          </w:rPr>
          <w:t>. The mean age was 5</w:t>
        </w:r>
      </w:ins>
      <w:ins w:id="134" w:author="Warren Rose" w:date="2024-04-19T08:47:00Z">
        <w:r w:rsidR="00BC3277">
          <w:rPr>
            <w:rFonts w:ascii="Arial" w:hAnsi="Arial" w:cs="Arial"/>
          </w:rPr>
          <w:t>9</w:t>
        </w:r>
      </w:ins>
      <w:ins w:id="135" w:author="Warren Rose" w:date="2024-04-19T08:26:00Z">
        <w:r w:rsidRPr="00CE4201">
          <w:rPr>
            <w:rFonts w:ascii="Arial" w:hAnsi="Arial" w:cs="Arial"/>
            <w:rPrChange w:id="136" w:author="Warren Rose" w:date="2024-04-19T08:33:00Z">
              <w:rPr>
                <w:rFonts w:ascii="Arial" w:hAnsi="Arial" w:cs="Arial"/>
                <w:i/>
                <w:iCs/>
              </w:rPr>
            </w:rPrChange>
          </w:rPr>
          <w:t>.</w:t>
        </w:r>
      </w:ins>
      <w:ins w:id="137" w:author="Warren Rose" w:date="2024-04-19T08:47:00Z">
        <w:r w:rsidR="00BC3277">
          <w:rPr>
            <w:rFonts w:ascii="Arial" w:hAnsi="Arial" w:cs="Arial"/>
          </w:rPr>
          <w:t>6</w:t>
        </w:r>
      </w:ins>
      <w:ins w:id="138" w:author="Warren Rose" w:date="2024-04-19T08:26:00Z">
        <w:r w:rsidRPr="00CE4201">
          <w:rPr>
            <w:rFonts w:ascii="Arial" w:hAnsi="Arial" w:cs="Arial"/>
            <w:rPrChange w:id="139" w:author="Warren Rose" w:date="2024-04-19T08:33:00Z">
              <w:rPr>
                <w:rFonts w:ascii="Arial" w:hAnsi="Arial" w:cs="Arial"/>
                <w:i/>
                <w:iCs/>
              </w:rPr>
            </w:rPrChange>
          </w:rPr>
          <w:t>±1</w:t>
        </w:r>
      </w:ins>
      <w:ins w:id="140" w:author="Warren Rose" w:date="2024-04-19T08:47:00Z">
        <w:r w:rsidR="00BC3277">
          <w:rPr>
            <w:rFonts w:ascii="Arial" w:hAnsi="Arial" w:cs="Arial"/>
          </w:rPr>
          <w:t>6</w:t>
        </w:r>
      </w:ins>
      <w:ins w:id="141" w:author="Warren Rose" w:date="2024-04-19T08:26:00Z">
        <w:r w:rsidRPr="00CE4201">
          <w:rPr>
            <w:rFonts w:ascii="Arial" w:hAnsi="Arial" w:cs="Arial"/>
            <w:rPrChange w:id="142" w:author="Warren Rose" w:date="2024-04-19T08:33:00Z">
              <w:rPr>
                <w:rFonts w:ascii="Arial" w:hAnsi="Arial" w:cs="Arial"/>
                <w:i/>
                <w:iCs/>
              </w:rPr>
            </w:rPrChange>
          </w:rPr>
          <w:t>.</w:t>
        </w:r>
      </w:ins>
      <w:ins w:id="143" w:author="Warren Rose" w:date="2024-04-19T08:47:00Z">
        <w:r w:rsidR="00BC3277">
          <w:rPr>
            <w:rFonts w:ascii="Arial" w:hAnsi="Arial" w:cs="Arial"/>
          </w:rPr>
          <w:t>3</w:t>
        </w:r>
      </w:ins>
      <w:ins w:id="144" w:author="Warren Rose" w:date="2024-04-19T08:26:00Z">
        <w:r w:rsidRPr="00CE4201">
          <w:rPr>
            <w:rFonts w:ascii="Arial" w:hAnsi="Arial" w:cs="Arial"/>
            <w:rPrChange w:id="145" w:author="Warren Rose" w:date="2024-04-19T08:33:00Z">
              <w:rPr>
                <w:rFonts w:ascii="Arial" w:hAnsi="Arial" w:cs="Arial"/>
                <w:i/>
                <w:iCs/>
              </w:rPr>
            </w:rPrChange>
          </w:rPr>
          <w:t xml:space="preserve"> years and </w:t>
        </w:r>
      </w:ins>
      <w:ins w:id="146" w:author="Warren Rose" w:date="2024-04-19T08:48:00Z">
        <w:r w:rsidR="00BC3277">
          <w:rPr>
            <w:rFonts w:ascii="Arial" w:hAnsi="Arial" w:cs="Arial"/>
          </w:rPr>
          <w:t>59</w:t>
        </w:r>
      </w:ins>
      <w:ins w:id="147" w:author="Warren Rose" w:date="2024-04-19T08:26:00Z">
        <w:r w:rsidRPr="00CE4201">
          <w:rPr>
            <w:rFonts w:ascii="Arial" w:hAnsi="Arial" w:cs="Arial"/>
            <w:rPrChange w:id="148" w:author="Warren Rose" w:date="2024-04-19T08:33:00Z">
              <w:rPr>
                <w:rFonts w:ascii="Arial" w:hAnsi="Arial" w:cs="Arial"/>
                <w:i/>
                <w:iCs/>
              </w:rPr>
            </w:rPrChange>
          </w:rPr>
          <w:t xml:space="preserve">% of </w:t>
        </w:r>
        <w:r w:rsidRPr="00CE4201">
          <w:rPr>
            <w:rFonts w:ascii="Arial" w:hAnsi="Arial" w:cs="Arial"/>
            <w:rPrChange w:id="149" w:author="Warren Rose" w:date="2024-04-19T08:33:00Z">
              <w:rPr>
                <w:rFonts w:ascii="Arial" w:hAnsi="Arial" w:cs="Arial"/>
                <w:i/>
                <w:iCs/>
              </w:rPr>
            </w:rPrChange>
          </w:rPr>
          <w:lastRenderedPageBreak/>
          <w:t>patients were male. In th</w:t>
        </w:r>
      </w:ins>
      <w:ins w:id="150" w:author="Warren Rose" w:date="2024-04-19T08:49:00Z">
        <w:r w:rsidR="00BC3277">
          <w:rPr>
            <w:rFonts w:ascii="Arial" w:hAnsi="Arial" w:cs="Arial"/>
          </w:rPr>
          <w:t>e 83</w:t>
        </w:r>
      </w:ins>
      <w:ins w:id="151" w:author="Warren Rose" w:date="2024-04-19T08:48:00Z">
        <w:r w:rsidR="00BC3277">
          <w:rPr>
            <w:rFonts w:ascii="Arial" w:hAnsi="Arial" w:cs="Arial"/>
          </w:rPr>
          <w:t xml:space="preserve"> patient</w:t>
        </w:r>
      </w:ins>
      <w:ins w:id="152" w:author="Warren Rose" w:date="2024-04-19T08:49:00Z">
        <w:r w:rsidR="00BC3277">
          <w:rPr>
            <w:rFonts w:ascii="Arial" w:hAnsi="Arial" w:cs="Arial"/>
          </w:rPr>
          <w:t>s</w:t>
        </w:r>
      </w:ins>
      <w:ins w:id="153" w:author="Warren Rose" w:date="2024-04-19T08:48:00Z">
        <w:r w:rsidR="00BC3277">
          <w:rPr>
            <w:rFonts w:ascii="Arial" w:hAnsi="Arial" w:cs="Arial"/>
          </w:rPr>
          <w:t xml:space="preserve"> with </w:t>
        </w:r>
      </w:ins>
      <w:ins w:id="154" w:author="Warren Rose" w:date="2024-04-19T08:49:00Z">
        <w:r w:rsidR="00BC3277">
          <w:rPr>
            <w:rFonts w:ascii="Arial" w:hAnsi="Arial" w:cs="Arial"/>
          </w:rPr>
          <w:t xml:space="preserve">enterococcal bacteremia, </w:t>
        </w:r>
      </w:ins>
      <w:ins w:id="155" w:author="Warren Rose" w:date="2024-04-19T08:51:00Z">
        <w:r w:rsidR="0002182F">
          <w:rPr>
            <w:rFonts w:ascii="Arial" w:hAnsi="Arial" w:cs="Arial"/>
          </w:rPr>
          <w:t>30.1</w:t>
        </w:r>
      </w:ins>
      <w:ins w:id="156" w:author="Warren Rose" w:date="2024-04-19T08:26:00Z">
        <w:r w:rsidRPr="00CE4201">
          <w:rPr>
            <w:rFonts w:ascii="Arial" w:hAnsi="Arial" w:cs="Arial"/>
            <w:rPrChange w:id="157" w:author="Warren Rose" w:date="2024-04-19T08:33:00Z">
              <w:rPr>
                <w:rFonts w:ascii="Arial" w:hAnsi="Arial" w:cs="Arial"/>
                <w:i/>
                <w:iCs/>
              </w:rPr>
            </w:rPrChange>
          </w:rPr>
          <w:t xml:space="preserve">% were </w:t>
        </w:r>
        <w:r w:rsidRPr="0002182F">
          <w:rPr>
            <w:rFonts w:ascii="Arial" w:hAnsi="Arial" w:cs="Arial"/>
            <w:rPrChange w:id="158" w:author="Warren Rose" w:date="2024-04-19T08:57:00Z">
              <w:rPr>
                <w:rFonts w:ascii="Arial" w:hAnsi="Arial" w:cs="Arial"/>
                <w:i/>
                <w:iCs/>
              </w:rPr>
            </w:rPrChange>
          </w:rPr>
          <w:t xml:space="preserve">infected with </w:t>
        </w:r>
      </w:ins>
      <w:ins w:id="159" w:author="Warren Rose" w:date="2024-04-19T08:51:00Z">
        <w:r w:rsidR="0002182F" w:rsidRPr="0002182F">
          <w:rPr>
            <w:rFonts w:ascii="Arial" w:hAnsi="Arial" w:cs="Arial"/>
          </w:rPr>
          <w:t>V</w:t>
        </w:r>
      </w:ins>
      <w:ins w:id="160" w:author="Warren Rose" w:date="2024-04-19T08:52:00Z">
        <w:r w:rsidR="0002182F" w:rsidRPr="0002182F">
          <w:rPr>
            <w:rFonts w:ascii="Arial" w:hAnsi="Arial" w:cs="Arial"/>
          </w:rPr>
          <w:t xml:space="preserve">RE, </w:t>
        </w:r>
      </w:ins>
      <w:ins w:id="161" w:author="Warren Rose" w:date="2024-04-19T09:03:00Z">
        <w:r w:rsidR="00F25369" w:rsidRPr="0002182F">
          <w:rPr>
            <w:rFonts w:ascii="Arial" w:hAnsi="Arial" w:cs="Arial"/>
          </w:rPr>
          <w:t>identified,</w:t>
        </w:r>
      </w:ins>
      <w:ins w:id="162" w:author="Warren Rose" w:date="2024-04-19T08:52:00Z">
        <w:r w:rsidR="0002182F" w:rsidRPr="0002182F">
          <w:rPr>
            <w:rFonts w:ascii="Arial" w:hAnsi="Arial" w:cs="Arial"/>
          </w:rPr>
          <w:t xml:space="preserve"> </w:t>
        </w:r>
      </w:ins>
      <w:ins w:id="163" w:author="Warren Rose" w:date="2024-04-19T08:26:00Z">
        <w:r w:rsidRPr="0002182F">
          <w:rPr>
            <w:rFonts w:ascii="Arial" w:hAnsi="Arial" w:cs="Arial"/>
            <w:rPrChange w:id="164" w:author="Warren Rose" w:date="2024-04-19T08:57:00Z">
              <w:rPr>
                <w:rFonts w:ascii="Arial" w:hAnsi="Arial" w:cs="Arial"/>
                <w:i/>
                <w:iCs/>
              </w:rPr>
            </w:rPrChange>
          </w:rPr>
          <w:t xml:space="preserve">and confirmed by routine antimicrobial susceptibility testing in the clinical microbiology laboratory. Total duration of bacteremia included cases of persistent bacteremia (consecutive days of positive blood cultures) and in-hospital microbiologic relapse defined as recurrence of a positive blood culture after the first negative culture while receiving appropriate antibiotic. The </w:t>
        </w:r>
      </w:ins>
      <w:ins w:id="165" w:author="Warren Rose" w:date="2024-04-19T08:59:00Z">
        <w:r w:rsidR="0002182F">
          <w:rPr>
            <w:rFonts w:ascii="Arial" w:hAnsi="Arial" w:cs="Arial"/>
          </w:rPr>
          <w:t>mean</w:t>
        </w:r>
      </w:ins>
      <w:ins w:id="166" w:author="Warren Rose" w:date="2024-04-19T08:26:00Z">
        <w:r w:rsidRPr="0002182F">
          <w:rPr>
            <w:rFonts w:ascii="Arial" w:hAnsi="Arial" w:cs="Arial"/>
            <w:rPrChange w:id="167" w:author="Warren Rose" w:date="2024-04-19T08:57:00Z">
              <w:rPr>
                <w:rFonts w:ascii="Arial" w:hAnsi="Arial" w:cs="Arial"/>
                <w:i/>
                <w:iCs/>
              </w:rPr>
            </w:rPrChange>
          </w:rPr>
          <w:t xml:space="preserve"> duration of bacteremia duration was 2</w:t>
        </w:r>
      </w:ins>
      <w:ins w:id="168" w:author="Warren Rose" w:date="2024-04-19T08:59:00Z">
        <w:r w:rsidR="0002182F">
          <w:rPr>
            <w:rFonts w:ascii="Arial" w:hAnsi="Arial" w:cs="Arial"/>
          </w:rPr>
          <w:t>.7</w:t>
        </w:r>
        <w:r w:rsidR="0002182F" w:rsidRPr="000129D0">
          <w:rPr>
            <w:rFonts w:ascii="Arial" w:hAnsi="Arial" w:cs="Arial"/>
          </w:rPr>
          <w:t>±</w:t>
        </w:r>
        <w:r w:rsidR="0002182F">
          <w:rPr>
            <w:rFonts w:ascii="Arial" w:hAnsi="Arial" w:cs="Arial"/>
          </w:rPr>
          <w:t>1.9</w:t>
        </w:r>
      </w:ins>
      <w:ins w:id="169" w:author="Warren Rose" w:date="2024-04-19T08:26:00Z">
        <w:r w:rsidRPr="0002182F">
          <w:rPr>
            <w:rFonts w:ascii="Arial" w:hAnsi="Arial" w:cs="Arial"/>
            <w:rPrChange w:id="170" w:author="Warren Rose" w:date="2024-04-19T08:57:00Z">
              <w:rPr>
                <w:rFonts w:ascii="Arial" w:hAnsi="Arial" w:cs="Arial"/>
                <w:i/>
                <w:iCs/>
              </w:rPr>
            </w:rPrChange>
          </w:rPr>
          <w:t xml:space="preserve"> days </w:t>
        </w:r>
      </w:ins>
      <w:ins w:id="171" w:author="Warren Rose" w:date="2024-04-19T08:58:00Z">
        <w:r w:rsidR="0002182F">
          <w:rPr>
            <w:rFonts w:ascii="Arial" w:hAnsi="Arial" w:cs="Arial"/>
          </w:rPr>
          <w:t>(</w:t>
        </w:r>
      </w:ins>
      <w:ins w:id="172" w:author="Warren Rose" w:date="2024-04-19T08:59:00Z">
        <w:r w:rsidR="0002182F">
          <w:rPr>
            <w:rFonts w:ascii="Arial" w:hAnsi="Arial" w:cs="Arial"/>
          </w:rPr>
          <w:t>median 2 days</w:t>
        </w:r>
      </w:ins>
      <w:ins w:id="173" w:author="Warren Rose" w:date="2024-04-19T09:00:00Z">
        <w:r w:rsidR="0002182F">
          <w:rPr>
            <w:rFonts w:ascii="Arial" w:hAnsi="Arial" w:cs="Arial"/>
          </w:rPr>
          <w:t>) with an range o</w:t>
        </w:r>
      </w:ins>
      <w:ins w:id="174" w:author="Warren Rose" w:date="2024-04-24T12:20:00Z">
        <w:r w:rsidR="0057276E">
          <w:rPr>
            <w:rFonts w:ascii="Arial" w:hAnsi="Arial" w:cs="Arial"/>
          </w:rPr>
          <w:t>f</w:t>
        </w:r>
      </w:ins>
      <w:ins w:id="175" w:author="Warren Rose" w:date="2024-04-19T08:58:00Z">
        <w:r w:rsidR="0002182F" w:rsidRPr="000129D0">
          <w:rPr>
            <w:rFonts w:ascii="Arial" w:hAnsi="Arial" w:cs="Arial"/>
          </w:rPr>
          <w:t xml:space="preserve"> 1-14 days</w:t>
        </w:r>
      </w:ins>
      <w:ins w:id="176" w:author="Warren Rose" w:date="2024-04-19T08:26:00Z">
        <w:r w:rsidRPr="0002182F">
          <w:rPr>
            <w:rFonts w:ascii="Arial" w:hAnsi="Arial" w:cs="Arial"/>
            <w:rPrChange w:id="177" w:author="Warren Rose" w:date="2024-04-19T08:57:00Z">
              <w:rPr>
                <w:rFonts w:ascii="Arial" w:hAnsi="Arial" w:cs="Arial"/>
                <w:i/>
                <w:iCs/>
              </w:rPr>
            </w:rPrChange>
          </w:rPr>
          <w:t>.</w:t>
        </w:r>
        <w:r w:rsidRPr="00B60B5D">
          <w:rPr>
            <w:rFonts w:ascii="Arial" w:hAnsi="Arial" w:cs="Arial"/>
            <w:i/>
            <w:iCs/>
          </w:rPr>
          <w:t xml:space="preserve"> </w:t>
        </w:r>
      </w:ins>
      <w:ins w:id="178" w:author="Warren Rose" w:date="2024-04-19T09:04:00Z">
        <w:r w:rsidR="00F25369">
          <w:rPr>
            <w:rFonts w:ascii="Arial" w:hAnsi="Arial" w:cs="Arial"/>
            <w:i/>
            <w:iCs/>
          </w:rPr>
          <w:t xml:space="preserve">The mortality rate during hospitalization </w:t>
        </w:r>
      </w:ins>
      <w:ins w:id="179" w:author="Warren Rose" w:date="2024-04-19T09:06:00Z">
        <w:r w:rsidR="00F25369">
          <w:rPr>
            <w:rFonts w:ascii="Arial" w:hAnsi="Arial" w:cs="Arial"/>
            <w:i/>
            <w:iCs/>
          </w:rPr>
          <w:t xml:space="preserve">and within 1 year of infection onset </w:t>
        </w:r>
      </w:ins>
      <w:ins w:id="180" w:author="Warren Rose" w:date="2024-04-19T09:04:00Z">
        <w:r w:rsidR="00F25369">
          <w:rPr>
            <w:rFonts w:ascii="Arial" w:hAnsi="Arial" w:cs="Arial"/>
            <w:i/>
            <w:iCs/>
          </w:rPr>
          <w:t>was</w:t>
        </w:r>
      </w:ins>
      <w:ins w:id="181" w:author="Warren Rose" w:date="2024-04-19T09:06:00Z">
        <w:r w:rsidR="00F25369">
          <w:rPr>
            <w:rFonts w:ascii="Arial" w:hAnsi="Arial" w:cs="Arial"/>
            <w:i/>
            <w:iCs/>
          </w:rPr>
          <w:t xml:space="preserve"> 21.7% and 38.6% respectively. </w:t>
        </w:r>
      </w:ins>
      <w:ins w:id="182" w:author="Warren Rose" w:date="2024-04-19T09:04:00Z">
        <w:r w:rsidR="00F25369">
          <w:rPr>
            <w:rFonts w:ascii="Arial" w:hAnsi="Arial" w:cs="Arial"/>
            <w:i/>
            <w:iCs/>
          </w:rPr>
          <w:t xml:space="preserve"> </w:t>
        </w:r>
      </w:ins>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  </w:t>
      </w:r>
      <w:r w:rsidR="00734304">
        <w:rPr>
          <w:rFonts w:ascii="Arial" w:hAnsi="Arial" w:cs="Arial"/>
        </w:rPr>
        <w:t>04906845001</w:t>
      </w:r>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and vortexed for 5 minutes each. Disulfide bonds were reduced with 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cooled 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 xml:space="preserve">mg Sep-Pak tC-18 </w:t>
      </w:r>
      <w:r w:rsidRPr="00CF169D">
        <w:rPr>
          <w:rFonts w:ascii="Arial" w:hAnsi="Arial" w:cs="Arial"/>
        </w:rPr>
        <w:lastRenderedPageBreak/>
        <w:t>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7528999C"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F438D8">
        <w:rPr>
          <w:rFonts w:ascii="Arial" w:hAnsi="Arial" w:cs="Arial"/>
        </w:rPr>
        <w:instrText xml:space="preserve"> ADDIN ZOTERO_ITEM CSL_CITATION {"citationID":"Ws8MgUIQ","properties":{"formattedCitation":"\\super 28\\nosupersub{}","plainCitation":"28","noteIndex":0},"citationItems":[{"id":2078,"uris":["http://zotero.org/users/6494753/items/2WVFD5XU"],"itemData":{"id":2078,"type":"article-journal","container-title":"Cell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28</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173296F7"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{"citationID":"yvbP8kCB","properties":{"formattedCitation":"\\super 28\\nosupersub{}","plainCitation":"28","noteIndex":0},"citationItems":[{"id":2078,"uris":["http://zotero.org/users/6494753/items/2WVFD5XU"],"itemData":{"id":2078,"type":"article-journal","container-title":"Cell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28</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{"citationID":"uii7GbNN","properties":{"formattedCitation":"\\super 29\\nosupersub{}","plainCitation":"29","noteIndex":0},"citationItems":[{"id":5879,"uris":["http://zotero.org/users/6494753/items/46QQ47T6"],"itemData":{"id":5879,"type":"article-journal","abstract":"In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F438D8">
        <w:rPr>
          <w:rFonts w:ascii="Cambria Math" w:hAnsi="Cambria Math" w:cs="Cambria Math"/>
        </w:rPr>
        <w:instrText>‐</w:instrText>
      </w:r>
      <w:r w:rsidR="00F438D8">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F438D8">
        <w:rPr>
          <w:rFonts w:ascii="Cambria Math" w:hAnsi="Cambria Math" w:cs="Cambria Math"/>
        </w:rPr>
        <w:instrText>‐</w:instrText>
      </w:r>
      <w:r w:rsidR="00F438D8">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29</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{"citationID":"Ar1R5PiX","properties":{"formattedCitation":"\\super 30\\nosupersub{}","plainCitation":"30","noteIndex":0},"citationItems":[{"id":1077,"uris":["http://zotero.org/users/6494753/items/NMGREIFU"],"itemData":{"id":1077,"type":"article-journal","abstract":"Group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F438D8" w:rsidRPr="00F438D8">
        <w:rPr>
          <w:rFonts w:ascii="Arial" w:hAnsi="Arial" w:cs="Arial"/>
          <w:color w:val="000000"/>
          <w:vertAlign w:val="superscript"/>
        </w:rPr>
        <w:t>30</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w:t>
      </w:r>
      <w:r w:rsidR="00EA4D80" w:rsidRPr="00EA4D80">
        <w:rPr>
          <w:rFonts w:ascii="Arial" w:hAnsi="Arial" w:cs="Arial"/>
        </w:rPr>
        <w:lastRenderedPageBreak/>
        <w:t xml:space="preserve">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0AD6519C"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F438D8">
        <w:rPr>
          <w:rFonts w:ascii="Arial" w:hAnsi="Arial" w:cs="Arial"/>
        </w:rPr>
        <w:instrText xml:space="preserve"> ADDIN ZOTERO_ITEM CSL_CITATION {"citationID":"79uamUjC","properties":{"formattedCitation":"\\super 31\\nosupersub{}","plainCitation":"31","noteIndex":0},"citationItems":[{"id":4177,"uris":["http://zotero.org/users/6494753/items/WMSSTACP"],"itemData":{"id":4177,"type":"article-journal","container-title":"The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F438D8" w:rsidRPr="00F438D8">
        <w:rPr>
          <w:rFonts w:ascii="Arial" w:hAnsi="Arial" w:cs="Arial"/>
          <w:vertAlign w:val="superscript"/>
        </w:rPr>
        <w:t>31</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w:t>
      </w:r>
      <w:r w:rsidR="00FA4CB1" w:rsidRPr="00FA4CB1">
        <w:rPr>
          <w:rFonts w:ascii="Arial" w:hAnsi="Arial" w:cs="Arial"/>
        </w:rPr>
        <w:lastRenderedPageBreak/>
        <w:t>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0A20C855"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F438D8">
        <w:rPr>
          <w:rFonts w:ascii="Arial" w:hAnsi="Arial" w:cs="Arial"/>
        </w:rPr>
        <w:instrText xml:space="preserve"> ADDIN ZOTERO_ITEM CSL_CITATION {"citationID":"DMklTDf5","properties":{"formattedCitation":"\\super 32\\nosupersub{}","plainCitation":"32","noteIndex":0},"citationItems":[{"id":5899,"uris":["http://zotero.org/users/6494753/items/5A7I6KS3"],"itemData":{"id":5899,"type":"article-journal","abstract":"After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F438D8" w:rsidRPr="00F438D8">
        <w:rPr>
          <w:rFonts w:ascii="Arial" w:hAnsi="Arial" w:cs="Arial"/>
          <w:vertAlign w:val="superscript"/>
        </w:rPr>
        <w:t>32</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F438D8">
        <w:rPr>
          <w:rFonts w:ascii="Arial" w:hAnsi="Arial" w:cs="Arial"/>
        </w:rPr>
        <w:instrText xml:space="preserve"> ADDIN ZOTERO_ITEM CSL_CITATION {"citationID":"5irNiSOn","properties":{"formattedCitation":"\\super 33\\nosupersub{}","plainCitation":"33","noteIndex":0},"citationItems":[{"id":5836,"uris":["http://zotero.org/users/6494753/items/AL26UQVA"],"itemData":{"id":5836,"type":"article-journal","container-title":"Nature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33</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w:t>
      </w:r>
      <w:r w:rsidRPr="00CF169D">
        <w:rPr>
          <w:rFonts w:ascii="Arial" w:hAnsi="Arial" w:cs="Arial"/>
        </w:rPr>
        <w:lastRenderedPageBreak/>
        <w:t xml:space="preserve">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BAF425B"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{"citationID":"SmgbebbL","properties":{"formattedCitation":"\\super 34\\nosupersub{}","plainCitation":"34","noteIndex":0},"citationItems":[{"id":5837,"uris":["http://zotero.org/users/6494753/items/SU7N2DBW"],"itemData":{"id":5837,"type":"article-journal","container-title":"Nature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34</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1BFEF3C1"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F438D8">
        <w:rPr>
          <w:rFonts w:ascii="Arial" w:hAnsi="Arial" w:cs="Arial"/>
        </w:rPr>
        <w:instrText xml:space="preserve"> ADDIN ZOTERO_ITEM CSL_CITATION {"citationID":"WB6zgOAB","properties":{"formattedCitation":"\\super 35\\nosupersub{}","plainCitation":"35","noteIndex":0},"citationItems":[{"id":5901,"uris":["http://zotero.org/users/6494753/items/2PJ4FDLX"],"itemData":{"id":5901,"type":"article-journal","abstract":"Abstract\n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F438D8" w:rsidRPr="00F438D8">
        <w:rPr>
          <w:rFonts w:ascii="Arial" w:hAnsi="Arial" w:cs="Arial"/>
          <w:vertAlign w:val="superscript"/>
        </w:rPr>
        <w:t>35</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67FBB518" w:rsidR="00CF169D" w:rsidRDefault="00CF169D" w:rsidP="00620471">
      <w:pPr>
        <w:spacing w:line="480" w:lineRule="auto"/>
        <w:ind w:firstLine="720"/>
        <w:rPr>
          <w:rFonts w:ascii="Arial" w:hAnsi="Arial" w:cs="Arial"/>
        </w:rPr>
      </w:pPr>
      <w:r w:rsidRPr="00990CE5">
        <w:rPr>
          <w:rFonts w:ascii="Arial" w:hAnsi="Arial" w:cs="Arial"/>
          <w:i/>
          <w:iCs/>
        </w:rPr>
        <w:lastRenderedPageBreak/>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{"citationID":"20uzAGWh","properties":{"formattedCitation":"\\super 36\\nosupersub{}","plainCitation":"36","noteIndex":0},"citationItems":[{"id":5541,"uris":["http://zotero.org/users/6494753/items/SJFMG4VF"],"itemData":{"id":5541,"type":"article-journal","abstract":"Background: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36</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B9CF6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w:t>
      </w:r>
      <w:r w:rsidR="008858C5">
        <w:rPr>
          <w:rFonts w:ascii="Arial" w:hAnsi="Arial" w:cs="Arial"/>
        </w:rPr>
        <w:lastRenderedPageBreak/>
        <w:t xml:space="preserve">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1FC43A38"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w:t>
      </w:r>
      <w:r w:rsidRPr="00FA4CB1">
        <w:rPr>
          <w:rFonts w:ascii="Arial" w:hAnsi="Arial" w:cs="Arial"/>
        </w:rPr>
        <w:lastRenderedPageBreak/>
        <w:t xml:space="preserve">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w:t>
      </w:r>
      <w:r w:rsidRPr="00FA4CB1">
        <w:rPr>
          <w:rFonts w:ascii="Arial" w:hAnsi="Arial" w:cs="Arial"/>
        </w:rPr>
        <w:lastRenderedPageBreak/>
        <w:t>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6F780EA"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F438D8">
        <w:rPr>
          <w:rFonts w:ascii="Arial" w:hAnsi="Arial" w:cs="Arial"/>
        </w:rPr>
        <w:instrText xml:space="preserve"> ADDIN ZOTERO_ITEM CSL_CITATION {"citationID":"bK9qS7vt","properties":{"formattedCitation":"\\super 37\\nosupersub{}","plainCitation":"37","noteIndex":0},"citationItems":[{"id":5686,"uris":["http://zotero.org/users/6494753/items/BNGPWSPB"],"itemData":{"id":5686,"type":"article-journal","abstract":"Centrifuge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37</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F438D8">
        <w:rPr>
          <w:rFonts w:ascii="Arial" w:hAnsi="Arial" w:cs="Arial"/>
        </w:rPr>
        <w:instrText xml:space="preserve"> ADDIN ZOTERO_ITEM CSL_CITATION {"citationID":"phyFGX69","properties":{"formattedCitation":"\\super 38\\nosupersub{}","plainCitation":"38","noteIndex":0},"citationItems":[{"id":5902,"uris":["http://zotero.org/users/6494753/items/GSA3XXN6"],"itemData":{"id":5902,"type":"software","title":"seqtk","title-short":"toolkit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38</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F438D8">
        <w:rPr>
          <w:rFonts w:ascii="Arial" w:hAnsi="Arial" w:cs="Arial"/>
        </w:rPr>
        <w:instrText xml:space="preserve"> ADDIN ZOTERO_ITEM CSL_CITATION {"citationID":"XlCj35Pu","properties":{"formattedCitation":"\\super 39\\nosupersub{}","plainCitation":"39","noteIndex":0},"citationItems":[{"id":5914,"uris":["http://zotero.org/users/6494753/items/ALCLVE7G"],"itemData":{"id":5914,"type":"software","title":"wf-bacterial-genomes","title-short":"Small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39</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F438D8">
        <w:rPr>
          <w:rFonts w:ascii="Arial" w:hAnsi="Arial" w:cs="Arial"/>
        </w:rPr>
        <w:instrText xml:space="preserve"> ADDIN ZOTERO_ITEM CSL_CITATION {"citationID":"zS2Az13q","properties":{"formattedCitation":"\\super 40\\nosupersub{}","plainCitation":"40","noteIndex":0},"citationItems":[{"id":5915,"uris":["http://zotero.org/users/6494753/items/MP5I6ZNM"],"itemData":{"id":5915,"type":"software","abstract":"A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40</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F438D8">
        <w:rPr>
          <w:rFonts w:ascii="Arial" w:hAnsi="Arial" w:cs="Arial"/>
        </w:rPr>
        <w:instrText xml:space="preserve"> ADDIN ZOTERO_ITEM CSL_CITATION {"citationID":"k7Zw7uHc","properties":{"formattedCitation":"\\super 41\\nosupersub{}","plainCitation":"41","noteIndex":0},"citationItems":[{"id":5904,"uris":["http://zotero.org/users/6494753/items/6QERAL8S"],"itemData":{"id":5904,"type":"article-journal","abstract":"In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41</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F438D8">
        <w:rPr>
          <w:rFonts w:ascii="Arial" w:hAnsi="Arial" w:cs="Arial"/>
        </w:rPr>
        <w:instrText xml:space="preserve"> ADDIN ZOTERO_ITEM CSL_CITATION {"citationID":"GqnuCBtS","properties":{"formattedCitation":"\\super 42\\nosupersub{}","plainCitation":"42","noteIndex":0},"citationItems":[{"id":5907,"uris":["http://zotero.org/users/6494753/items/HZUPS6I4"],"itemData":{"id":5907,"type":"software","title":"Medaka","title-short":"Sequence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F438D8" w:rsidRPr="00F438D8">
        <w:rPr>
          <w:rFonts w:ascii="Arial" w:hAnsi="Arial" w:cs="Arial"/>
          <w:vertAlign w:val="superscript"/>
        </w:rPr>
        <w:t>42</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F438D8">
        <w:rPr>
          <w:rFonts w:ascii="Arial" w:hAnsi="Arial" w:cs="Arial"/>
        </w:rPr>
        <w:instrText xml:space="preserve"> ADDIN ZOTERO_ITEM CSL_CITATION {"citationID":"XmOjkESJ","properties":{"formattedCitation":"\\super 43\\nosupersub{}","plainCitation":"43","noteIndex":0},"citationItems":[{"id":5913,"uris":["http://zotero.org/users/6494753/items/PJMCF5Y2"],"itemData":{"id":5913,"type":"software","title":"mlst","title-short":"Scan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43</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F438D8">
        <w:rPr>
          <w:rFonts w:ascii="Arial" w:hAnsi="Arial" w:cs="Arial"/>
        </w:rPr>
        <w:instrText xml:space="preserve"> ADDIN ZOTERO_ITEM CSL_CITATION {"citationID":"dA4VuRGU","properties":{"formattedCitation":"\\super 44\\nosupersub{}","plainCitation":"44","noteIndex":0},"citationItems":[{"id":5906,"uris":["http://zotero.org/users/6494753/items/STHBGAIV"],"itemData":{"id":5906,"type":"article-journal","abstract":"Antimicrobial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44</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F438D8">
        <w:rPr>
          <w:rFonts w:ascii="Arial" w:hAnsi="Arial" w:cs="Arial"/>
        </w:rPr>
        <w:instrText xml:space="preserve"> ADDIN ZOTERO_ITEM CSL_CITATION {"citationID":"mVQLotJK","properties":{"formattedCitation":"\\super 45\\nosupersub{}","plainCitation":"45","noteIndex":0},"citationItems":[{"id":5910,"uris":["http://zotero.org/users/6494753/items/A593NSX3"],"itemData":{"id":5910,"type":"software","title":"assembly_stats","title-short":"Calculates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F438D8" w:rsidRPr="00F438D8">
        <w:rPr>
          <w:rFonts w:ascii="Arial" w:hAnsi="Arial" w:cs="Arial"/>
          <w:vertAlign w:val="superscript"/>
        </w:rPr>
        <w:t>45</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F438D8">
        <w:rPr>
          <w:rFonts w:ascii="Arial" w:hAnsi="Arial" w:cs="Arial"/>
        </w:rPr>
        <w:instrText xml:space="preserve"> ADDIN ZOTERO_ITEM CSL_CITATION {"citationID":"pI3lGAkn","properties":{"formattedCitation":"\\super 46\\nosupersub{}","plainCitation":"46","noteIndex":0},"citationItems":[{"id":5688,"uris":["http://zotero.org/users/6494753/items/M4A7FN8R"],"itemData":{"id":5688,"type":"article-journal","abstract":"Summary: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F438D8" w:rsidRPr="00F438D8">
        <w:rPr>
          <w:rFonts w:ascii="Arial" w:hAnsi="Arial" w:cs="Arial"/>
          <w:vertAlign w:val="superscript"/>
        </w:rPr>
        <w:t>46</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248209CF"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lastRenderedPageBreak/>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was collected, including gender, the Charleston </w:t>
      </w:r>
      <w:ins w:id="183" w:author="Warren Rose" w:date="2024-04-19T09:08:00Z">
        <w:r w:rsidR="0099243B">
          <w:rPr>
            <w:rFonts w:ascii="Arial" w:hAnsi="Arial" w:cs="Arial"/>
            <w:color w:val="000000" w:themeColor="text1"/>
          </w:rPr>
          <w:t xml:space="preserve">comorbidity </w:t>
        </w:r>
      </w:ins>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 xml:space="preserve">(Figure </w:t>
      </w:r>
      <w:del w:id="184" w:author="Warren Rose" w:date="2024-04-19T09:08:00Z">
        <w:r w:rsidR="009049FB" w:rsidDel="0099243B">
          <w:rPr>
            <w:rFonts w:ascii="Arial" w:hAnsi="Arial" w:cs="Arial"/>
            <w:color w:val="000000" w:themeColor="text1"/>
          </w:rPr>
          <w:delText>2B</w:delText>
        </w:r>
      </w:del>
      <w:ins w:id="185" w:author="Warren Rose" w:date="2024-04-19T09:08:00Z">
        <w:r w:rsidR="0099243B">
          <w:rPr>
            <w:rFonts w:ascii="Arial" w:hAnsi="Arial" w:cs="Arial"/>
            <w:color w:val="000000" w:themeColor="text1"/>
          </w:rPr>
          <w:t>1B</w:t>
        </w:r>
      </w:ins>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FE4ECA">
        <w:rPr>
          <w:rFonts w:ascii="Arial" w:hAnsi="Arial" w:cs="Arial"/>
          <w:color w:val="000000" w:themeColor="text1"/>
        </w:rPr>
        <w:instrText xml:space="preserve"> ADDIN ZOTERO_ITEM CSL_CITATION {"citationID":"cv3phDos","properties":{"formattedCitation":"\\super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FE4ECA" w:rsidRPr="00FE4ECA">
        <w:rPr>
          <w:rFonts w:ascii="Arial" w:hAnsi="Arial" w:cs="Arial"/>
          <w:color w:val="000000"/>
          <w:vertAlign w:val="superscript"/>
        </w:rPr>
        <w:t>14</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02F33D9"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Enterococcous proteomes.</w:t>
      </w:r>
      <w:r w:rsidR="00A525F2">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213553C1"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commentRangeStart w:id="186"/>
      <w:r w:rsidR="00FF0577">
        <w:rPr>
          <w:rFonts w:ascii="Arial" w:hAnsi="Arial" w:cs="Arial"/>
        </w:rPr>
        <w:t xml:space="preserve">(Figure 3A) </w:t>
      </w:r>
      <w:commentRangeEnd w:id="186"/>
      <w:r w:rsidR="00CA1182">
        <w:rPr>
          <w:rStyle w:val="CommentReference"/>
          <w:rFonts w:asciiTheme="minorHAnsi" w:eastAsiaTheme="minorHAnsi" w:hAnsiTheme="minorHAnsi" w:cstheme="minorBidi"/>
        </w:rPr>
        <w:commentReference w:id="186"/>
      </w:r>
      <w:r w:rsidR="00FF0577">
        <w:rPr>
          <w:rFonts w:ascii="Arial" w:hAnsi="Arial" w:cs="Arial"/>
        </w:rPr>
        <w:t>(Figure 4A)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w:t>
      </w:r>
      <w:r w:rsidR="00CF169D" w:rsidRPr="00DD6827">
        <w:rPr>
          <w:rFonts w:ascii="Arial" w:hAnsi="Arial" w:cs="Arial"/>
        </w:rPr>
        <w:lastRenderedPageBreak/>
        <w:t>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 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07C9B269" w:rsidR="008D715D" w:rsidRDefault="00243500" w:rsidP="00243500">
      <w:pPr>
        <w:spacing w:line="480" w:lineRule="auto"/>
        <w:rPr>
          <w:rFonts w:ascii="Arial" w:hAnsi="Arial" w:cs="Arial"/>
        </w:rPr>
      </w:pPr>
      <w:r>
        <w:rPr>
          <w:rFonts w:ascii="Arial" w:hAnsi="Arial" w:cs="Arial"/>
        </w:rPr>
        <w:tab/>
        <w:t xml:space="preserve">We first </w:t>
      </w:r>
      <w:r w:rsidR="001C28B5">
        <w:rPr>
          <w:rFonts w:ascii="Arial" w:hAnsi="Arial" w:cs="Arial"/>
        </w:rPr>
        <w:t>examined</w:t>
      </w:r>
      <w:r>
        <w:rPr>
          <w:rFonts w:ascii="Arial" w:hAnsi="Arial" w:cs="Arial"/>
        </w:rPr>
        <w:t xml:space="preserv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r w:rsidR="004A0FA7" w:rsidRPr="004A0FA7">
        <w:rPr>
          <w:rFonts w:ascii="Arial" w:hAnsi="Arial" w:cs="Arial"/>
        </w:rPr>
        <w:t>Benjamini-Hochberg</w:t>
      </w:r>
      <w:r w:rsidR="004A0FA7">
        <w:rPr>
          <w:rFonts w:ascii="Arial" w:hAnsi="Arial" w:cs="Arial"/>
        </w:rPr>
        <w:t xml:space="preserve"> adjusted </w:t>
      </w:r>
      <w:r w:rsidR="00BA6990">
        <w:rPr>
          <w:rFonts w:ascii="Arial" w:hAnsi="Arial" w:cs="Arial"/>
        </w:rPr>
        <w:t xml:space="preserve">p 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w:t>
      </w:r>
      <w:r w:rsidR="004A0FA7">
        <w:rPr>
          <w:rFonts w:ascii="Arial" w:hAnsi="Arial" w:cs="Arial"/>
        </w:rPr>
        <w:t>-</w:t>
      </w:r>
      <w:r w:rsidR="00DB5868">
        <w:rPr>
          <w:rFonts w:ascii="Arial" w:hAnsi="Arial" w:cs="Arial"/>
        </w:rPr>
        <w:t>adjusted p values 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(Figure 3B).</w:t>
      </w:r>
      <w:r w:rsidR="004A0FA7">
        <w:rPr>
          <w:rFonts w:ascii="Arial" w:hAnsi="Arial" w:cs="Arial"/>
        </w:rPr>
        <w:t xml:space="preserve"> 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74BFAEDE"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7814C2">
        <w:rPr>
          <w:rFonts w:ascii="Arial" w:hAnsi="Arial" w:cs="Arial"/>
        </w:rPr>
        <w:instrText xml:space="preserve"> ADDIN ZOTERO_ITEM CSL_CITATION {"citationID":"eYdLqvD6","properties":{"formattedCitation":"\\super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7814C2" w:rsidRPr="007814C2">
        <w:rPr>
          <w:rFonts w:ascii="Arial" w:hAnsi="Arial" w:cs="Arial"/>
          <w:vertAlign w:val="superscript"/>
        </w:rPr>
        <w:t>24</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lastRenderedPageBreak/>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commentRangeStart w:id="187"/>
      <w:r w:rsidR="003D55DD">
        <w:rPr>
          <w:rFonts w:ascii="Arial" w:hAnsi="Arial" w:cs="Arial"/>
        </w:rPr>
        <w:t>30%</w:t>
      </w:r>
      <w:commentRangeEnd w:id="187"/>
      <w:r w:rsidR="00036C92">
        <w:rPr>
          <w:rStyle w:val="CommentReference"/>
          <w:rFonts w:asciiTheme="minorHAnsi" w:eastAsiaTheme="minorHAnsi" w:hAnsiTheme="minorHAnsi" w:cstheme="minorBidi"/>
        </w:rPr>
        <w:commentReference w:id="187"/>
      </w:r>
      <w:r w:rsidR="003D55DD">
        <w:rPr>
          <w:rFonts w:ascii="Arial" w:hAnsi="Arial" w:cs="Arial"/>
        </w:rPr>
        <w:t xml:space="preserve"> 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 xml:space="preserve">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commentRangeStart w:id="188"/>
      <w:r w:rsidR="002B6605">
        <w:rPr>
          <w:rFonts w:ascii="Arial" w:hAnsi="Arial" w:cs="Arial"/>
        </w:rPr>
        <w:t xml:space="preserve">6% </w:t>
      </w:r>
      <w:commentRangeEnd w:id="188"/>
      <w:r w:rsidR="00036C92">
        <w:rPr>
          <w:rStyle w:val="CommentReference"/>
          <w:rFonts w:asciiTheme="minorHAnsi" w:eastAsiaTheme="minorHAnsi" w:hAnsiTheme="minorHAnsi" w:cstheme="minorBidi"/>
        </w:rPr>
        <w:commentReference w:id="188"/>
      </w:r>
      <w:r w:rsidR="002B6605">
        <w:rPr>
          <w:rFonts w:ascii="Arial" w:hAnsi="Arial" w:cs="Arial"/>
        </w:rPr>
        <w:t xml:space="preserve">were specific to EcB, </w:t>
      </w:r>
      <w:commentRangeStart w:id="189"/>
      <w:r w:rsidR="002B6605">
        <w:rPr>
          <w:rFonts w:ascii="Arial" w:hAnsi="Arial" w:cs="Arial"/>
        </w:rPr>
        <w:t>10%</w:t>
      </w:r>
      <w:commentRangeEnd w:id="189"/>
      <w:r w:rsidR="00036C92">
        <w:rPr>
          <w:rStyle w:val="CommentReference"/>
          <w:rFonts w:asciiTheme="minorHAnsi" w:eastAsiaTheme="minorHAnsi" w:hAnsiTheme="minorHAnsi" w:cstheme="minorBidi"/>
        </w:rPr>
        <w:commentReference w:id="189"/>
      </w:r>
      <w:r w:rsidR="002B6605">
        <w:rPr>
          <w:rFonts w:ascii="Arial" w:hAnsi="Arial" w:cs="Arial"/>
        </w:rPr>
        <w:t xml:space="preserve"> were specific to </w:t>
      </w:r>
      <w:r w:rsidR="002B6605" w:rsidRPr="002B6605">
        <w:rPr>
          <w:rFonts w:ascii="Arial" w:hAnsi="Arial" w:cs="Arial"/>
          <w:i/>
          <w:iCs/>
        </w:rPr>
        <w:t>E. faecium</w:t>
      </w:r>
      <w:r w:rsidR="002B6605">
        <w:rPr>
          <w:rFonts w:ascii="Arial" w:hAnsi="Arial" w:cs="Arial"/>
        </w:rPr>
        <w:t xml:space="preserve"> bacteremia, </w:t>
      </w:r>
      <w:commentRangeStart w:id="190"/>
      <w:r w:rsidR="002B6605">
        <w:rPr>
          <w:rFonts w:ascii="Arial" w:hAnsi="Arial" w:cs="Arial"/>
        </w:rPr>
        <w:t>7%</w:t>
      </w:r>
      <w:commentRangeEnd w:id="190"/>
      <w:r w:rsidR="00036C92">
        <w:rPr>
          <w:rStyle w:val="CommentReference"/>
          <w:rFonts w:asciiTheme="minorHAnsi" w:eastAsiaTheme="minorHAnsi" w:hAnsiTheme="minorHAnsi" w:cstheme="minorBidi"/>
        </w:rPr>
        <w:commentReference w:id="190"/>
      </w:r>
      <w:r w:rsidR="002B6605">
        <w:rPr>
          <w:rFonts w:ascii="Arial" w:hAnsi="Arial" w:cs="Arial"/>
        </w:rPr>
        <w:t xml:space="preserve"> were specific to E. faecalis bacteremia, and </w:t>
      </w:r>
      <w:r w:rsidR="003D55DD">
        <w:rPr>
          <w:rFonts w:ascii="Arial" w:hAnsi="Arial" w:cs="Arial"/>
        </w:rPr>
        <w:t>32</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w:t>
      </w:r>
      <w:r w:rsidR="003A5C57">
        <w:rPr>
          <w:rFonts w:ascii="Arial" w:hAnsi="Arial" w:cs="Arial"/>
        </w:rPr>
        <w:lastRenderedPageBreak/>
        <w:t>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 xml:space="preserve">The metabolites that were significantly differentially abundant (p.adj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taurodeoxycholic acid, glycochenodeoxycholate, glycochenodeoxycholic acid, glycohyocholic acid, tauroursodeoxycholic acid, glycocholic acid, taurocholic acid, and taurohyodeoxycholic 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r w:rsidR="00AA7ACC" w:rsidRPr="00AA7ACC">
        <w:rPr>
          <w:rFonts w:ascii="Arial" w:hAnsi="Arial" w:cs="Arial"/>
          <w:color w:val="000000" w:themeColor="text1"/>
        </w:rPr>
        <w:t>Glycocholic acid</w:t>
      </w:r>
      <w:r w:rsidR="00AA7ACC">
        <w:rPr>
          <w:rFonts w:ascii="Arial" w:hAnsi="Arial" w:cs="Arial"/>
          <w:color w:val="000000" w:themeColor="text1"/>
        </w:rPr>
        <w:t>,</w:t>
      </w:r>
      <w:r w:rsidRPr="005402F8">
        <w:rPr>
          <w:rFonts w:ascii="Arial" w:hAnsi="Arial" w:cs="Arial"/>
          <w:color w:val="FF0000"/>
        </w:rPr>
        <w:t xml:space="preserve"> </w:t>
      </w:r>
      <w:r w:rsidR="00AA7ACC" w:rsidRPr="00AA7ACC">
        <w:rPr>
          <w:rFonts w:ascii="Arial" w:hAnsi="Arial" w:cs="Arial"/>
          <w:color w:val="000000" w:themeColor="text1"/>
        </w:rPr>
        <w:t xml:space="preserve">Tauroursodeoxycholic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 xml:space="preserve">this </w:t>
      </w:r>
      <w:r w:rsidR="00313CAE">
        <w:rPr>
          <w:rFonts w:ascii="Arial" w:hAnsi="Arial" w:cs="Arial"/>
          <w:color w:val="000000" w:themeColor="text1"/>
        </w:rPr>
        <w:lastRenderedPageBreak/>
        <w:t>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748B89D6"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F438D8">
        <w:rPr>
          <w:rFonts w:ascii="Arial" w:hAnsi="Arial" w:cs="Arial"/>
          <w:vertAlign w:val="superscript"/>
        </w:rPr>
        <w:instrText xml:space="preserve"> ADDIN ZOTERO_ITEM CSL_CITATION {"citationID":"me95qkQD","properties":{"formattedCitation":"\\super 47\\nosupersub{}","plainCitation":"47","noteIndex":0},"citationItems":[{"id":5871,"uris":["http://zotero.org/users/6494753/items/VEE6FITI"],"itemData":{"id":5871,"type":"article-journal","abstract":"Feature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F438D8" w:rsidRPr="00F438D8">
        <w:rPr>
          <w:rFonts w:ascii="Arial" w:hAnsi="Arial" w:cs="Arial"/>
          <w:vertAlign w:val="superscript"/>
        </w:rPr>
        <w:t>47</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F438D8">
        <w:rPr>
          <w:rFonts w:ascii="Arial" w:hAnsi="Arial" w:cs="Arial"/>
          <w:vertAlign w:val="superscript"/>
        </w:rPr>
        <w:instrText xml:space="preserve"> ADDIN ZOTERO_ITEM CSL_CITATION {"citationID":"AYHQd07z","properties":{"formattedCitation":"\\super 48\\nosupersub{}","plainCitation":"48","noteIndex":0},"citationItems":[{"id":5841,"uris":["http://zotero.org/users/6494753/items/F2RSLSHF"],"itemData":{"id":5841,"type":"article-journal","abstract":"Motivation: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F438D8" w:rsidRPr="00F438D8">
        <w:rPr>
          <w:rFonts w:ascii="Arial" w:hAnsi="Arial" w:cs="Arial"/>
          <w:vertAlign w:val="superscript"/>
        </w:rPr>
        <w:t>48</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w:t>
      </w:r>
      <w:r w:rsidR="009B0986">
        <w:rPr>
          <w:rFonts w:ascii="Arial" w:hAnsi="Arial" w:cs="Arial"/>
          <w:color w:val="000000"/>
        </w:rPr>
        <w:t>can reduce</w:t>
      </w:r>
      <w:r w:rsidR="00226A9B">
        <w:rPr>
          <w:rFonts w:ascii="Arial" w:hAnsi="Arial" w:cs="Arial"/>
          <w:color w:val="000000"/>
        </w:rPr>
        <w:t xml:space="preserve"> redundant measurements by removing features that are highly correlated with each other. Here, we opted to set the correlation threshold to 0,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w:t>
      </w:r>
      <w:r w:rsidR="009C459B">
        <w:rPr>
          <w:rFonts w:ascii="Arial" w:hAnsi="Arial" w:cs="Arial"/>
        </w:rPr>
        <w:t>nearly</w:t>
      </w:r>
      <w:r w:rsidR="00074487">
        <w:rPr>
          <w:rFonts w:ascii="Arial" w:hAnsi="Arial" w:cs="Arial"/>
        </w:rPr>
        <w:t xml:space="preserve">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65D28275" w:rsidR="00F726F4" w:rsidRDefault="00C32880" w:rsidP="00A26A1F">
      <w:pPr>
        <w:spacing w:line="480" w:lineRule="auto"/>
        <w:ind w:firstLine="720"/>
        <w:rPr>
          <w:rFonts w:ascii="Arial" w:hAnsi="Arial" w:cs="Arial"/>
        </w:rPr>
      </w:pPr>
      <w:r>
        <w:rPr>
          <w:rFonts w:ascii="Arial" w:hAnsi="Arial" w:cs="Arial"/>
        </w:rPr>
        <w:lastRenderedPageBreak/>
        <w:t xml:space="preserve">To benchmark these findings, we queried our dataset for </w:t>
      </w:r>
      <w:r w:rsidR="001E4207">
        <w:rPr>
          <w:rFonts w:ascii="Arial" w:hAnsi="Arial" w:cs="Arial"/>
        </w:rPr>
        <w:t xml:space="preserve">two </w:t>
      </w:r>
      <w:r>
        <w:rPr>
          <w:rFonts w:ascii="Arial" w:hAnsi="Arial" w:cs="Arial"/>
        </w:rPr>
        <w:t xml:space="preserve">biomarkers of </w:t>
      </w:r>
      <w:del w:id="191" w:author="Warren Rose" w:date="2024-04-19T09:26:00Z">
        <w:r w:rsidR="006776B5" w:rsidDel="00036C92">
          <w:rPr>
            <w:rFonts w:ascii="Arial" w:hAnsi="Arial" w:cs="Arial"/>
          </w:rPr>
          <w:delText>infection</w:delText>
        </w:r>
        <w:r w:rsidR="001E4207" w:rsidDel="00036C92">
          <w:rPr>
            <w:rFonts w:ascii="Arial" w:hAnsi="Arial" w:cs="Arial"/>
          </w:rPr>
          <w:delText xml:space="preserve"> </w:delText>
        </w:r>
      </w:del>
      <w:ins w:id="192" w:author="Warren Rose" w:date="2024-04-19T09:26:00Z">
        <w:r w:rsidR="00036C92">
          <w:rPr>
            <w:rFonts w:ascii="Arial" w:hAnsi="Arial" w:cs="Arial"/>
          </w:rPr>
          <w:t xml:space="preserve">inflammation </w:t>
        </w:r>
      </w:ins>
      <w:r w:rsidR="001E4207">
        <w:rPr>
          <w:rFonts w:ascii="Arial" w:hAnsi="Arial" w:cs="Arial"/>
        </w:rPr>
        <w:t>commonly used in the clinic</w:t>
      </w:r>
      <w:ins w:id="193" w:author="Warren Rose" w:date="2024-04-19T09:27:00Z">
        <w:r w:rsidR="00036C92">
          <w:rPr>
            <w:rFonts w:ascii="Arial" w:hAnsi="Arial" w:cs="Arial"/>
          </w:rPr>
          <w:t xml:space="preserve"> for infection progression</w:t>
        </w:r>
      </w:ins>
      <w:r w:rsidR="006776B5">
        <w:rPr>
          <w:rFonts w:ascii="Arial" w:hAnsi="Arial" w:cs="Arial"/>
        </w:rPr>
        <w:t xml:space="preserve">, </w:t>
      </w:r>
      <w:del w:id="194" w:author="Warren Rose" w:date="2024-04-19T09:26:00Z">
        <w:r w:rsidR="0016076F" w:rsidDel="00036C92">
          <w:rPr>
            <w:rFonts w:ascii="Arial" w:hAnsi="Arial" w:cs="Arial"/>
          </w:rPr>
          <w:delText>c</w:delText>
        </w:r>
      </w:del>
      <w:ins w:id="195" w:author="Warren Rose" w:date="2024-04-19T09:26:00Z">
        <w:r w:rsidR="00036C92">
          <w:rPr>
            <w:rFonts w:ascii="Arial" w:hAnsi="Arial" w:cs="Arial"/>
          </w:rPr>
          <w:t>C</w:t>
        </w:r>
      </w:ins>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101308A7"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{"citationID":"Q7snVOJD","properties":{"formattedCitation":"\\super 49\\nosupersub{}","plainCitation":"49","noteIndex":0},"citationItems":[{"id":6029,"uris":["http://zotero.org/users/6494753/items/YJF9JKLZ"],"itemData":{"id":6029,"type":"article-journal","abstract":"Melanoma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F438D8" w:rsidRPr="00F438D8">
        <w:rPr>
          <w:rFonts w:ascii="Arial" w:hAnsi="Arial" w:cs="Arial"/>
          <w:color w:val="000000"/>
          <w:vertAlign w:val="superscript"/>
        </w:rPr>
        <w:t>49</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F6573C">
        <w:rPr>
          <w:rFonts w:ascii="Arial" w:hAnsi="Arial" w:cs="Arial"/>
          <w:color w:val="000000" w:themeColor="text1"/>
        </w:rPr>
        <w:instrText xml:space="preserve"> ADDIN ZOTERO_ITEM CSL_CITATION {"citationID":"pBP7L4nW","properties":{"formattedCitation":"\\super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F6573C" w:rsidRPr="00F6573C">
        <w:rPr>
          <w:rFonts w:ascii="Arial" w:hAnsi="Arial" w:cs="Arial"/>
          <w:color w:val="000000"/>
          <w:vertAlign w:val="superscript"/>
        </w:rPr>
        <w:t>24</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(p.adj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1C87249A"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r w:rsidR="00AB3D7C">
        <w:rPr>
          <w:rFonts w:ascii="Arial" w:hAnsi="Arial" w:cs="Arial"/>
        </w:rPr>
        <w:t>11</w:t>
      </w:r>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7F4A4C6A"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lastRenderedPageBreak/>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0.82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6).</w:t>
      </w:r>
    </w:p>
    <w:p w14:paraId="2A591FA0" w14:textId="77777777" w:rsidR="001828B2" w:rsidRPr="001828B2" w:rsidRDefault="001828B2" w:rsidP="00AF77FA">
      <w:pPr>
        <w:spacing w:line="480" w:lineRule="auto"/>
        <w:rPr>
          <w:rFonts w:ascii="Arial" w:hAnsi="Arial" w:cs="Arial"/>
          <w:color w:val="000000" w:themeColor="text1"/>
        </w:rPr>
      </w:pPr>
    </w:p>
    <w:p w14:paraId="2597AC7E" w14:textId="5CE7B8F5" w:rsidR="00E144D3" w:rsidRDefault="0041437E" w:rsidP="009134FC">
      <w:pPr>
        <w:spacing w:line="480" w:lineRule="auto"/>
        <w:ind w:firstLine="720"/>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F438D8">
        <w:rPr>
          <w:rFonts w:ascii="Arial" w:hAnsi="Arial" w:cs="Arial"/>
          <w:vertAlign w:val="superscript"/>
        </w:rPr>
        <w:instrText xml:space="preserve"> ADDIN ZOTERO_ITEM CSL_CITATION {"citationID":"W2Ia5gj3","properties":{"formattedCitation":"\\super 50\\nosupersub{}","plainCitation":"50","noteIndex":0},"citationItems":[{"id":5844,"uris":["http://zotero.org/users/6494753/items/PQIKZXQ7"],"itemData":{"id":5844,"type":"article-journal","abstract":"Introduction: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F438D8">
        <w:rPr>
          <w:rFonts w:ascii="Cambria Math" w:hAnsi="Cambria Math" w:cs="Cambria Math"/>
          <w:vertAlign w:val="superscript"/>
        </w:rPr>
        <w:instrText>‐</w:instrText>
      </w:r>
      <w:r w:rsidR="00F438D8">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F438D8" w:rsidRPr="00F438D8">
        <w:rPr>
          <w:rFonts w:ascii="Arial" w:hAnsi="Arial" w:cs="Arial"/>
          <w:vertAlign w:val="superscript"/>
        </w:rPr>
        <w:t>50</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F438D8">
        <w:rPr>
          <w:rFonts w:ascii="Arial" w:hAnsi="Arial" w:cs="Arial"/>
          <w:vertAlign w:val="superscript"/>
        </w:rPr>
        <w:instrText xml:space="preserve"> ADDIN ZOTERO_ITEM CSL_CITATION {"citationID":"rTfEB6TW","properties":{"formattedCitation":"\\super 51\\nosupersub{}","plainCitation":"51","noteIndex":0},"citationItems":[{"id":5843,"uris":["http://zotero.org/users/6494753/items/Q2T5CJZK"],"itemData":{"id":5843,"type":"article-journal","abstract":"Proinﬂammatory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F438D8" w:rsidRPr="00F438D8">
        <w:rPr>
          <w:rFonts w:ascii="Arial" w:hAnsi="Arial" w:cs="Arial"/>
          <w:vertAlign w:val="superscript"/>
        </w:rPr>
        <w:t>51</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w:t>
      </w:r>
      <w:r w:rsidR="00CD5AE6">
        <w:rPr>
          <w:rFonts w:ascii="Arial" w:hAnsi="Arial" w:cs="Arial"/>
        </w:rPr>
        <w:lastRenderedPageBreak/>
        <w:t xml:space="preserve">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We 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our threshold for statistical significance with p values of 0.098, and 0.064 respectively.</w:t>
      </w:r>
      <w:r w:rsidR="00764BD3">
        <w:rPr>
          <w:rFonts w:ascii="Arial" w:hAnsi="Arial" w:cs="Arial"/>
        </w:rPr>
        <w:t xml:space="preserve"> 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lyso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that the significance observed may have been driven by transplant type</w:t>
      </w:r>
      <w:r w:rsidR="003C0895">
        <w:rPr>
          <w:rFonts w:ascii="Arial" w:hAnsi="Arial" w:cs="Arial"/>
        </w:rPr>
        <w:t xml:space="preserve"> for these features as 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w:t>
      </w:r>
      <w:r w:rsidR="00440D57">
        <w:rPr>
          <w:rFonts w:ascii="Arial" w:hAnsi="Arial" w:cs="Arial"/>
        </w:rPr>
        <w:lastRenderedPageBreak/>
        <w:t xml:space="preserve">the airway upon smoking </w:t>
      </w:r>
      <w:r w:rsidR="00440D57">
        <w:rPr>
          <w:rFonts w:ascii="Arial" w:hAnsi="Arial" w:cs="Arial"/>
        </w:rPr>
        <w:fldChar w:fldCharType="begin"/>
      </w:r>
      <w:r w:rsidR="00440D57">
        <w:rPr>
          <w:rFonts w:ascii="Arial" w:hAnsi="Arial" w:cs="Arial"/>
        </w:rPr>
        <w:instrText xml:space="preserve"> ADDIN ZOTERO_ITEM CSL_CITATION {"citationID":"amyXqq8v","properties":{"formattedCitation":"\\super 52\\nosupersub{}","plainCitation":"52","noteIndex":0},"citationItems":[{"id":6027,"uris":["http://zotero.org/users/6494753/items/PDMJ9TH7"],"itemData":{"id":6027,"type":"article-journal","abstract":"Background: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440D57">
        <w:rPr>
          <w:rFonts w:ascii="Segoe UI Symbol" w:hAnsi="Segoe UI Symbol" w:cs="Segoe UI Symbol"/>
        </w:rPr>
        <w:instrText>␣</w:instrText>
      </w:r>
      <w:r w:rsidR="00440D57">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440D57" w:rsidRPr="00F438D8">
        <w:rPr>
          <w:rFonts w:ascii="Arial" w:hAnsi="Arial" w:cs="Arial"/>
          <w:vertAlign w:val="superscript"/>
        </w:rPr>
        <w:t>52</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7436787E"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w:t>
      </w:r>
      <w:ins w:id="196" w:author="Warren Rose" w:date="2024-04-19T09:30:00Z">
        <w:r w:rsidR="00036C92">
          <w:rPr>
            <w:rFonts w:ascii="Arial" w:hAnsi="Arial" w:cs="Arial"/>
          </w:rPr>
          <w:t xml:space="preserve">hospital </w:t>
        </w:r>
      </w:ins>
      <w:ins w:id="197" w:author="Warren Rose" w:date="2024-04-19T09:31:00Z">
        <w:r w:rsidR="002E6B24">
          <w:rPr>
            <w:rFonts w:ascii="Arial" w:hAnsi="Arial" w:cs="Arial"/>
          </w:rPr>
          <w:t xml:space="preserve">presentation and </w:t>
        </w:r>
      </w:ins>
      <w:r w:rsidR="002836BD">
        <w:rPr>
          <w:rFonts w:ascii="Arial" w:hAnsi="Arial" w:cs="Arial"/>
        </w:rPr>
        <w:t>admission</w:t>
      </w:r>
      <w:del w:id="198" w:author="Warren Rose" w:date="2024-04-19T09:31:00Z">
        <w:r w:rsidR="002836BD" w:rsidDel="002E6B24">
          <w:rPr>
            <w:rFonts w:ascii="Arial" w:hAnsi="Arial" w:cs="Arial"/>
          </w:rPr>
          <w:delText xml:space="preserve"> to the ER</w:delText>
        </w:r>
      </w:del>
      <w:r w:rsidR="002836BD">
        <w:rPr>
          <w:rFonts w:ascii="Arial" w:hAnsi="Arial" w:cs="Arial"/>
        </w:rPr>
        <w:t xml:space="preserve">.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2FBC997A" w:rsidR="002836BD" w:rsidRDefault="0000642F" w:rsidP="00A26A1F">
      <w:pPr>
        <w:spacing w:line="480" w:lineRule="auto"/>
        <w:ind w:firstLine="720"/>
        <w:rPr>
          <w:rFonts w:ascii="Arial" w:hAnsi="Arial" w:cs="Arial"/>
        </w:rPr>
      </w:pPr>
      <w:del w:id="199" w:author="Warren Rose" w:date="2024-04-19T09:32:00Z">
        <w:r w:rsidDel="002E6B24">
          <w:rPr>
            <w:rFonts w:ascii="Arial" w:hAnsi="Arial" w:cs="Arial"/>
          </w:rPr>
          <w:delText xml:space="preserve">87 </w:delText>
        </w:r>
      </w:del>
      <w:ins w:id="200" w:author="Warren Rose" w:date="2024-04-19T09:32:00Z">
        <w:r w:rsidR="002E6B24">
          <w:rPr>
            <w:rFonts w:ascii="Arial" w:hAnsi="Arial" w:cs="Arial"/>
          </w:rPr>
          <w:t xml:space="preserve">Eighty seven </w:t>
        </w:r>
      </w:ins>
      <w:r>
        <w:rPr>
          <w:rFonts w:ascii="Arial" w:hAnsi="Arial" w:cs="Arial"/>
        </w:rPr>
        <w:t xml:space="preserve">proteins were found to be significantly enriched in patients </w:t>
      </w:r>
      <w:r w:rsidR="00F66C9E">
        <w:rPr>
          <w:rFonts w:ascii="Arial" w:hAnsi="Arial" w:cs="Arial"/>
        </w:rPr>
        <w:t xml:space="preserve">who </w:t>
      </w:r>
      <w:r w:rsidR="00DF4C9E">
        <w:rPr>
          <w:rFonts w:ascii="Arial" w:hAnsi="Arial" w:cs="Arial"/>
        </w:rPr>
        <w:t>succumbed</w:t>
      </w:r>
      <w:r>
        <w:rPr>
          <w:rFonts w:ascii="Arial" w:hAnsi="Arial" w:cs="Arial"/>
        </w:rPr>
        <w:t xml:space="preserve"> to mortality, while 29 proteins were found to be significantly enriched in patients </w:t>
      </w:r>
      <w:r w:rsidR="002C71B1">
        <w:rPr>
          <w:rFonts w:ascii="Arial" w:hAnsi="Arial" w:cs="Arial"/>
        </w:rPr>
        <w:t>who</w:t>
      </w:r>
      <w:r>
        <w:rPr>
          <w:rFonts w:ascii="Arial" w:hAnsi="Arial" w:cs="Arial"/>
        </w:rPr>
        <w:t xml:space="preserve"> survived (Figure 6</w:t>
      </w:r>
      <w:r w:rsidR="005F5B63">
        <w:rPr>
          <w:rFonts w:ascii="Arial" w:hAnsi="Arial" w:cs="Arial"/>
        </w:rPr>
        <w:t>A</w:t>
      </w:r>
      <w:r>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w:t>
      </w:r>
      <w:commentRangeStart w:id="201"/>
      <w:r>
        <w:rPr>
          <w:rFonts w:ascii="Arial" w:hAnsi="Arial" w:cs="Arial"/>
        </w:rPr>
        <w:t>pathway</w:t>
      </w:r>
      <w:commentRangeEnd w:id="201"/>
      <w:r w:rsidR="00EB0B6E">
        <w:rPr>
          <w:rStyle w:val="CommentReference"/>
          <w:rFonts w:asciiTheme="minorHAnsi" w:eastAsiaTheme="minorHAnsi" w:hAnsiTheme="minorHAnsi" w:cstheme="minorBidi"/>
        </w:rPr>
        <w:commentReference w:id="201"/>
      </w:r>
      <w:r>
        <w:rPr>
          <w:rFonts w:ascii="Arial" w:hAnsi="Arial" w:cs="Arial"/>
        </w:rPr>
        <w:t xml:space="preserve">,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lastRenderedPageBreak/>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6 were found to be significantly increased in mortality, while only 3 were found to be significantly increased in patients that survived (Figure 6E). </w:t>
      </w:r>
      <w:r w:rsidR="00F74C3B">
        <w:rPr>
          <w:rFonts w:ascii="Arial" w:hAnsi="Arial" w:cs="Arial"/>
        </w:rPr>
        <w:t xml:space="preserve">The top 2 identified metabolite biomarkers, </w:t>
      </w:r>
      <w:r w:rsidR="00BD7AD7">
        <w:rPr>
          <w:rFonts w:ascii="Arial" w:hAnsi="Arial" w:cs="Arial"/>
        </w:rPr>
        <w:t>d</w:t>
      </w:r>
      <w:r w:rsidR="00F74C3B">
        <w:rPr>
          <w:rFonts w:ascii="Arial" w:hAnsi="Arial" w:cs="Arial"/>
        </w:rPr>
        <w:t>ecanoylcarninine and 1</w:t>
      </w:r>
      <w:r w:rsidR="00F74C3B" w:rsidRPr="00F74C3B">
        <w:rPr>
          <w:rFonts w:ascii="Arial" w:hAnsi="Arial" w:cs="Arial"/>
        </w:rPr>
        <w:t>−hexadecyl−sn−glycero−3−phosphocholine</w:t>
      </w:r>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r>
        <w:rPr>
          <w:rFonts w:ascii="Arial" w:hAnsi="Arial" w:cs="Arial"/>
        </w:rPr>
        <w:t xml:space="preserve">10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We observed different gene content across the clinical strains assessed, but we observed no correlations with mortality 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lastRenderedPageBreak/>
        <w:t>Discussion:</w:t>
      </w:r>
    </w:p>
    <w:p w14:paraId="078B5A0F" w14:textId="6ECDC41F"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6C2AA7CD"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w:t>
      </w:r>
      <w:ins w:id="202" w:author="Warren Rose" w:date="2024-04-19T09:36:00Z">
        <w:r w:rsidR="002E6B24">
          <w:rPr>
            <w:rFonts w:ascii="Arial" w:hAnsi="Arial" w:cs="Arial"/>
          </w:rPr>
          <w:t>inflammation/</w:t>
        </w:r>
      </w:ins>
      <w:r w:rsidR="00930AB0" w:rsidRPr="00CF169D">
        <w:rPr>
          <w:rFonts w:ascii="Arial" w:hAnsi="Arial" w:cs="Arial"/>
        </w:rPr>
        <w:t xml:space="preserve">pain. Instead, </w:t>
      </w:r>
      <w:r w:rsidR="00930AB0">
        <w:rPr>
          <w:rFonts w:ascii="Arial" w:hAnsi="Arial" w:cs="Arial"/>
        </w:rPr>
        <w:t xml:space="preserve">they often </w:t>
      </w:r>
      <w:r w:rsidR="00463E5A">
        <w:rPr>
          <w:rFonts w:ascii="Arial" w:hAnsi="Arial" w:cs="Arial"/>
        </w:rPr>
        <w:t>manifest</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55392C3"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ins w:id="203" w:author="Warren Rose" w:date="2024-04-19T09:38:00Z">
        <w:r w:rsidR="002E6B24">
          <w:rPr>
            <w:rFonts w:ascii="Arial" w:hAnsi="Arial" w:cs="Arial"/>
          </w:rPr>
          <w:t xml:space="preserve"> (i.e., healthy)</w:t>
        </w:r>
      </w:ins>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56C77F3B"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lastRenderedPageBreak/>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w:t>
      </w:r>
      <w:del w:id="204" w:author="Warren Rose" w:date="2024-04-19T09:40:00Z">
        <w:r w:rsidDel="002E6B24">
          <w:rPr>
            <w:rFonts w:ascii="Arial" w:hAnsi="Arial" w:cs="Arial"/>
          </w:rPr>
          <w:delText>Of particular interest was the observation</w:delText>
        </w:r>
      </w:del>
      <w:ins w:id="205" w:author="Warren Rose" w:date="2024-04-19T09:40:00Z">
        <w:r w:rsidR="002E6B24">
          <w:rPr>
            <w:rFonts w:ascii="Arial" w:hAnsi="Arial" w:cs="Arial"/>
          </w:rPr>
          <w:t>Notably, we observed</w:t>
        </w:r>
      </w:ins>
      <w:r>
        <w:rPr>
          <w:rFonts w:ascii="Arial" w:hAnsi="Arial" w:cs="Arial"/>
        </w:rPr>
        <w:t xml:space="preserve">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ins w:id="206" w:author="Warren Rose" w:date="2024-04-19T09:42:00Z">
        <w:r w:rsidR="00961390">
          <w:rPr>
            <w:rFonts w:ascii="Arial" w:hAnsi="Arial" w:cs="Arial"/>
          </w:rPr>
          <w:t>platelet/</w:t>
        </w:r>
      </w:ins>
      <w:r>
        <w:rPr>
          <w:rFonts w:ascii="Arial" w:hAnsi="Arial" w:cs="Arial"/>
        </w:rPr>
        <w:t xml:space="preserve">neutrophils between Enterococcal and </w:t>
      </w:r>
      <w:r w:rsidRPr="00931B8B">
        <w:rPr>
          <w:rFonts w:ascii="Arial" w:hAnsi="Arial" w:cs="Arial"/>
          <w:i/>
          <w:iCs/>
        </w:rPr>
        <w:t>S. aureus</w:t>
      </w:r>
      <w:r>
        <w:rPr>
          <w:rFonts w:ascii="Arial" w:hAnsi="Arial" w:cs="Arial"/>
        </w:rPr>
        <w:t xml:space="preserve"> bacteremia</w:t>
      </w:r>
      <w:ins w:id="207" w:author="Warren Rose" w:date="2024-04-19T09:41:00Z">
        <w:r w:rsidR="00961390">
          <w:rPr>
            <w:rFonts w:ascii="Arial" w:hAnsi="Arial" w:cs="Arial"/>
          </w:rPr>
          <w:t xml:space="preserve"> and/or the differential effect of these organisms on </w:t>
        </w:r>
      </w:ins>
      <w:ins w:id="208" w:author="Warren Rose" w:date="2024-04-19T09:42:00Z">
        <w:r w:rsidR="00961390">
          <w:rPr>
            <w:rFonts w:ascii="Arial" w:hAnsi="Arial" w:cs="Arial"/>
          </w:rPr>
          <w:t xml:space="preserve">platelet and </w:t>
        </w:r>
      </w:ins>
      <w:ins w:id="209" w:author="Warren Rose" w:date="2024-04-19T09:41:00Z">
        <w:r w:rsidR="00961390">
          <w:rPr>
            <w:rFonts w:ascii="Arial" w:hAnsi="Arial" w:cs="Arial"/>
          </w:rPr>
          <w:t>neutrophil function</w:t>
        </w:r>
      </w:ins>
      <w:ins w:id="210" w:author="Warren Rose" w:date="2024-04-19T09:43:00Z">
        <w:r w:rsidR="00961390">
          <w:rPr>
            <w:rFonts w:ascii="Arial" w:hAnsi="Arial" w:cs="Arial"/>
          </w:rPr>
          <w:t xml:space="preserve"> (reference; PMID </w:t>
        </w:r>
      </w:ins>
      <w:ins w:id="211" w:author="Warren Rose" w:date="2024-04-19T09:44:00Z">
        <w:r w:rsidR="00961390" w:rsidRPr="00961390">
          <w:rPr>
            <w:rFonts w:ascii="Arial" w:hAnsi="Arial" w:cs="Arial"/>
          </w:rPr>
          <w:t>33762439</w:t>
        </w:r>
        <w:r w:rsidR="00961390">
          <w:rPr>
            <w:rFonts w:ascii="Arial" w:hAnsi="Arial" w:cs="Arial"/>
          </w:rPr>
          <w:t xml:space="preserve">, </w:t>
        </w:r>
      </w:ins>
      <w:ins w:id="212" w:author="Warren Rose" w:date="2024-04-19T09:45:00Z">
        <w:r w:rsidR="00961390" w:rsidRPr="00961390">
          <w:rPr>
            <w:rFonts w:ascii="Arial" w:hAnsi="Arial" w:cs="Arial"/>
          </w:rPr>
          <w:t>34544271</w:t>
        </w:r>
        <w:r w:rsidR="00961390">
          <w:rPr>
            <w:rFonts w:ascii="Arial" w:hAnsi="Arial" w:cs="Arial"/>
          </w:rPr>
          <w:t>)</w:t>
        </w:r>
      </w:ins>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3C190182"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{"citationID":"e8ARmSQE","properties":{"formattedCitation":"\\super 53\\nosupersub{}","plainCitation":"53","noteIndex":0},"citationItems":[{"id":6031,"uris":["http://zotero.org/users/6494753/items/HH6VZHAS"],"itemData":{"id":6031,"type":"article-journal","abstract":"Background: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F438D8" w:rsidRPr="00F438D8">
        <w:rPr>
          <w:rFonts w:ascii="Arial" w:hAnsi="Arial" w:cs="Arial"/>
          <w:color w:val="000000"/>
          <w:vertAlign w:val="superscript"/>
        </w:rPr>
        <w:t>53</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3FC5CB6"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{"citationID":"DIPDaLE8","properties":{"formattedCitation":"\\super 54\\nosupersub{}","plainCitation":"54","noteIndex":0},"citationItems":[{"id":5848,"uris":["http://zotero.org/users/6494753/items/K4GE8SKT"],"itemData":{"id":5848,"type":"article-journal","abstract":"Gelsolin,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{"citationID":"6XenawM1","properties":{"formattedCitation":"\\super 55\\nosupersub{}","plainCitation":"55","noteIndex":0},"citationItems":[{"id":5859,"uris":["http://zotero.org/users/6494753/items/CRHJJE3R"],"itemData":{"id":5859,"type":"article-journal","abstract":"Abstract\n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55</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F438D8">
        <w:rPr>
          <w:rFonts w:ascii="Arial" w:hAnsi="Arial" w:cs="Arial"/>
        </w:rPr>
        <w:instrText xml:space="preserve"> ADDIN ZOTERO_ITEM CSL_CITATION {"citationID":"5OKvpJZv","properties":{"formattedCitation":"\\super 56\\nosupersub{}","plainCitation":"56","noteIndex":0},"citationItems":[{"id":5849,"uris":["http://zotero.org/users/6494753/items/67RFYSES"],"itemData":{"id":5849,"type":"article-journal","container-title":"Journal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56</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{"citationID":"k6pA0Q0S","properties":{"formattedCitation":"\\super 57\\nosupersub{}","plainCitation":"57","noteIndex":0},"citationItems":[{"id":5858,"uris":["http://zotero.org/users/6494753/items/PJ69XHZ4"],"itemData":{"id":5858,"type":"article-journal","container-title":"The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F438D8">
        <w:rPr>
          <w:rFonts w:ascii="Cambria Math" w:hAnsi="Cambria Math" w:cs="Cambria Math"/>
        </w:rPr>
        <w:instrText>‐</w:instrText>
      </w:r>
      <w:r w:rsidR="00F438D8">
        <w:rPr>
          <w:rFonts w:ascii="Arial" w:hAnsi="Arial" w:cs="Arial"/>
        </w:rPr>
        <w:instrText>Binding Protein Serum Levels in Patients with Severe Sepsis Due to Gram</w:instrText>
      </w:r>
      <w:r w:rsidR="00F438D8">
        <w:rPr>
          <w:rFonts w:ascii="Cambria Math" w:hAnsi="Cambria Math" w:cs="Cambria Math"/>
        </w:rPr>
        <w:instrText>‐</w:instrText>
      </w:r>
      <w:r w:rsidR="00F438D8">
        <w:rPr>
          <w:rFonts w:ascii="Arial" w:hAnsi="Arial" w:cs="Arial"/>
        </w:rPr>
        <w:instrText>Positive and Fungal Infections","volume":"187","author":[{"family":"Blairon","given":"Laurent"},{"family":"Wittebole","given":"Xavier"},{"family":"Laterre","given":"Pierre</w:instrText>
      </w:r>
      <w:r w:rsidR="00F438D8">
        <w:rPr>
          <w:rFonts w:ascii="Cambria Math" w:hAnsi="Cambria Math" w:cs="Cambria Math"/>
        </w:rPr>
        <w:instrText>‐</w:instrText>
      </w:r>
      <w:r w:rsidR="00F438D8">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57</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synthesis of steroid hormones, bile acids, vitamin D, and oxysterols </w:t>
      </w:r>
      <w:r w:rsidR="00471220">
        <w:rPr>
          <w:rFonts w:ascii="Arial" w:hAnsi="Arial" w:cs="Arial"/>
        </w:rPr>
        <w:fldChar w:fldCharType="begin"/>
      </w:r>
      <w:r w:rsidR="00F438D8">
        <w:rPr>
          <w:rFonts w:ascii="Arial" w:hAnsi="Arial" w:cs="Arial"/>
        </w:rPr>
        <w:instrText xml:space="preserve"> ADDIN ZOTERO_ITEM CSL_CITATION {"citationID":"nqpeJv7x","properties":{"formattedCitation":"\\super 58\\nosupersub{}","plainCitation":"58","noteIndex":0},"citationItems":[{"id":5950,"uris":["http://zotero.org/users/6494753/items/8T6WNC6D"],"itemData":{"id":5950,"type":"article-journal","container-title":"American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F438D8" w:rsidRPr="00F438D8">
        <w:rPr>
          <w:rFonts w:ascii="Arial" w:hAnsi="Arial" w:cs="Arial"/>
          <w:vertAlign w:val="superscript"/>
        </w:rPr>
        <w:t>58</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w:t>
      </w:r>
      <w:r w:rsidR="00471220">
        <w:rPr>
          <w:rFonts w:ascii="Arial" w:hAnsi="Arial" w:cs="Arial"/>
        </w:rPr>
        <w:lastRenderedPageBreak/>
        <w:t xml:space="preserve">organism </w:t>
      </w:r>
      <w:r w:rsidR="00471220">
        <w:rPr>
          <w:rFonts w:ascii="Arial" w:hAnsi="Arial" w:cs="Arial"/>
        </w:rPr>
        <w:fldChar w:fldCharType="begin"/>
      </w:r>
      <w:r w:rsidR="00F438D8">
        <w:rPr>
          <w:rFonts w:ascii="Arial" w:hAnsi="Arial" w:cs="Arial"/>
        </w:rPr>
        <w:instrText xml:space="preserve"> ADDIN ZOTERO_ITEM CSL_CITATION {"citationID":"xA1dtvcx","properties":{"formattedCitation":"\\super 59\\nosupersub{}","plainCitation":"59","noteIndex":0},"citationItems":[{"id":5947,"uris":["http://zotero.org/users/6494753/items/RGYMIBY7"],"itemData":{"id":5947,"type":"article-journal","abstract":"Abstract\n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F438D8" w:rsidRPr="00F438D8">
        <w:rPr>
          <w:rFonts w:ascii="Arial" w:hAnsi="Arial" w:cs="Arial"/>
          <w:vertAlign w:val="superscript"/>
        </w:rPr>
        <w:t>59</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08ABC646"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{"citationID":"gXTB2zY8","properties":{"formattedCitation":"\\super 60\\nosupersub{}","plainCitation":"60","noteIndex":0},"citationItems":[{"id":5938,"uris":["http://zotero.org/users/6494753/items/4JE2HZ65"],"itemData":{"id":5938,"type":"article-journal","abstract":"Sepsis-induced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F438D8" w:rsidRPr="00F438D8">
        <w:rPr>
          <w:rFonts w:ascii="Arial" w:hAnsi="Arial" w:cs="Arial"/>
          <w:color w:val="000000"/>
          <w:vertAlign w:val="superscript"/>
        </w:rPr>
        <w:t>60</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F438D8">
        <w:rPr>
          <w:rFonts w:ascii="Arial" w:hAnsi="Arial" w:cs="Arial"/>
        </w:rPr>
        <w:instrText xml:space="preserve"> ADDIN ZOTERO_ITEM CSL_CITATION {"citationID":"yTjqybyi","properties":{"formattedCitation":"\\super 61\\nosupersub{}","plainCitation":"61","noteIndex":0},"citationItems":[{"id":5941,"uris":["http://zotero.org/users/6494753/items/46PRQ4HK"],"itemData":{"id":5941,"type":"article-journal","abstract":"Disseminated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F438D8">
        <w:rPr>
          <w:rFonts w:ascii="Cambria Math" w:hAnsi="Cambria Math" w:cs="Cambria Math"/>
        </w:rPr>
        <w:instrText>‐</w:instrText>
      </w:r>
      <w:r w:rsidR="00F438D8">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F438D8">
        <w:rPr>
          <w:rFonts w:ascii="Cambria Math" w:hAnsi="Cambria Math" w:cs="Cambria Math"/>
        </w:rPr>
        <w:instrText>‐</w:instrText>
      </w:r>
      <w:r w:rsidR="00F438D8">
        <w:rPr>
          <w:rFonts w:ascii="Arial" w:hAnsi="Arial" w:cs="Arial"/>
        </w:rPr>
        <w:instrText>induced coagulation. This review explores current anticoagulant therapies and discusses the development of future therapies to target platelet and NET</w:instrText>
      </w:r>
      <w:r w:rsidR="00F438D8">
        <w:rPr>
          <w:rFonts w:ascii="Cambria Math" w:hAnsi="Cambria Math" w:cs="Cambria Math"/>
        </w:rPr>
        <w:instrText>‐</w:instrText>
      </w:r>
      <w:r w:rsidR="00F438D8">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F438D8">
        <w:rPr>
          <w:rFonts w:ascii="Cambria Math" w:hAnsi="Cambria Math" w:cs="Cambria Math"/>
        </w:rPr>
        <w:instrText>‐</w:instrText>
      </w:r>
      <w:r w:rsidR="00F438D8">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61</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F438D8">
        <w:rPr>
          <w:rFonts w:ascii="Arial" w:hAnsi="Arial" w:cs="Arial"/>
          <w:color w:val="000000"/>
          <w:vertAlign w:val="superscript"/>
        </w:rPr>
        <w:instrText xml:space="preserve"> ADDIN ZOTERO_ITEM CSL_CITATION {"citationID":"k4n1hmav","properties":{"formattedCitation":"\\super 62\\nosupersub{}","plainCitation":"62","noteIndex":0},"citationItems":[{"id":5850,"uris":["http://zotero.org/users/6494753/items/AQYQG7NX"],"itemData":{"id":5850,"type":"article-journal","abstract":"Serpins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F438D8" w:rsidRPr="00F438D8">
        <w:rPr>
          <w:rFonts w:ascii="Arial" w:hAnsi="Arial" w:cs="Arial"/>
          <w:color w:val="000000"/>
          <w:vertAlign w:val="superscript"/>
        </w:rPr>
        <w:t>62</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F438D8">
        <w:rPr>
          <w:rFonts w:ascii="Arial" w:hAnsi="Arial" w:cs="Arial"/>
          <w:color w:val="000000"/>
          <w:vertAlign w:val="superscript"/>
        </w:rPr>
        <w:instrText xml:space="preserve"> ADDIN ZOTERO_ITEM CSL_CITATION {"citationID":"mTTgIkyC","properties":{"formattedCitation":"\\super 63\\nosupersub{}","plainCitation":"63","noteIndex":0},"citationItems":[{"id":5857,"uris":["http://zotero.org/users/6494753/items/HSGD74P4"],"itemData":{"id":5857,"type":"article-journal","abstract":"Bleeding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F438D8" w:rsidRPr="00F438D8">
        <w:rPr>
          <w:rFonts w:ascii="Arial" w:hAnsi="Arial" w:cs="Arial"/>
          <w:color w:val="000000"/>
          <w:vertAlign w:val="superscript"/>
        </w:rPr>
        <w:t>63</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F438D8">
        <w:rPr>
          <w:rFonts w:ascii="Arial" w:hAnsi="Arial" w:cs="Arial"/>
        </w:rPr>
        <w:instrText xml:space="preserve"> ADDIN ZOTERO_ITEM CSL_CITATION {"citationID":"lEsqf1uu","properties":{"formattedCitation":"\\super 64\\nosupersub{}","plainCitation":"64","noteIndex":0},"citationItems":[{"id":5987,"uris":["http://zotero.org/users/6494753/items/6R9E8W9I"],"itemData":{"id":5987,"type":"article-journal","language":"en","source":"Zotero","title":"The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F438D8" w:rsidRPr="00F438D8">
        <w:rPr>
          <w:rFonts w:ascii="Arial" w:hAnsi="Arial" w:cs="Arial"/>
          <w:vertAlign w:val="superscript"/>
        </w:rPr>
        <w:t>64</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F438D8">
        <w:rPr>
          <w:rFonts w:ascii="Arial" w:hAnsi="Arial" w:cs="Arial"/>
          <w:vertAlign w:val="superscript"/>
        </w:rPr>
        <w:instrText xml:space="preserve"> ADDIN ZOTERO_ITEM CSL_CITATION {"citationID":"MRyn8E1A","properties":{"formattedCitation":"\\super 65\\nosupersub{}","plainCitation":"65","noteIndex":0},"citationItems":[{"id":5851,"uris":["http://zotero.org/users/6494753/items/ZWT4H2GU"],"itemData":{"id":5851,"type":"article-journal","abstract":"The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F438D8" w:rsidRPr="00F438D8">
        <w:rPr>
          <w:rFonts w:ascii="Arial" w:hAnsi="Arial" w:cs="Arial"/>
          <w:vertAlign w:val="superscript"/>
        </w:rPr>
        <w:t>65</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F438D8">
        <w:rPr>
          <w:rFonts w:ascii="Arial" w:hAnsi="Arial" w:cs="Arial"/>
          <w:vertAlign w:val="superscript"/>
        </w:rPr>
        <w:instrText xml:space="preserve"> ADDIN ZOTERO_ITEM CSL_CITATION {"citationID":"NqoaBGAX","properties":{"formattedCitation":"\\super 66\\nosupersub{}","plainCitation":"66","noteIndex":0},"citationItems":[{"id":5852,"uris":["http://zotero.org/users/6494753/items/93UNV2Y2"],"itemData":{"id":5852,"type":"article-journal","abstract":"Serine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F438D8" w:rsidRPr="00F438D8">
        <w:rPr>
          <w:rFonts w:ascii="Arial" w:hAnsi="Arial" w:cs="Arial"/>
          <w:vertAlign w:val="superscript"/>
        </w:rPr>
        <w:t>66</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F438D8">
        <w:rPr>
          <w:rFonts w:ascii="Arial" w:hAnsi="Arial" w:cs="Arial"/>
        </w:rPr>
        <w:instrText xml:space="preserve"> ADDIN ZOTERO_ITEM CSL_CITATION {"citationID":"9A4FS3Hu","properties":{"formattedCitation":"\\super 67\\nosupersub{}","plainCitation":"67","noteIndex":0},"citationItems":[{"id":6095,"uris":["http://zotero.org/users/6494753/items/JZNGQUES"],"itemData":{"id":6095,"type":"article-journal","abstract":"Tetranectin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F438D8" w:rsidRPr="00F438D8">
        <w:rPr>
          <w:rFonts w:ascii="Arial" w:hAnsi="Arial" w:cs="Arial"/>
          <w:vertAlign w:val="superscript"/>
        </w:rPr>
        <w:t>67</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{"citationID":"Aq3sfFfA","properties":{"formattedCitation":"\\super 68\\nosupersub{}","plainCitation":"68","noteIndex":0},"citationItems":[{"id":6024,"uris":["http://zotero.org/users/6494753/items/VR325UP9"],"itemData":{"id":6024,"type":"article-journal","container-title":"Journal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F438D8" w:rsidRPr="00F438D8">
        <w:rPr>
          <w:rFonts w:ascii="Arial" w:hAnsi="Arial" w:cs="Arial"/>
          <w:color w:val="000000"/>
          <w:vertAlign w:val="superscript"/>
        </w:rPr>
        <w:t>68</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143423CB" w:rsidR="007A2946" w:rsidRDefault="002A126A" w:rsidP="00272006">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cyclo(l-phe-d-pro)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{"citationID":"cyFpPbEO","properties":{"formattedCitation":"\\super 69\\nosupersub{}","plainCitation":"69","noteIndex":0},"citationItems":[{"id":6006,"uris":["http://zotero.org/users/6494753/items/3VQ9APV6"],"itemData":{"id":6006,"type":"article-journal","abstract":"α-linolenic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{"citationID":"bGnT0EdN","properties":{"formattedCitation":"\\super 70\\nosupersub{}","plainCitation":"70","noteIndex":0},"citationItems":[{"id":6008,"uris":["http://zotero.org/users/6494753/items/TLBFLRDL"],"itemData":{"id":6008,"type":"article-journal","abstract":"Abstract\n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Cyclo(l-phe-d-pro) belongs to a class of </w:t>
      </w:r>
      <w:r w:rsidR="00B2466A">
        <w:rPr>
          <w:rFonts w:ascii="Arial" w:hAnsi="Arial" w:cs="Arial"/>
          <w:color w:val="000000" w:themeColor="text1"/>
        </w:rPr>
        <w:lastRenderedPageBreak/>
        <w:t xml:space="preserve">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{"citationID":"t8gUJYLC","properties":{"formattedCitation":"\\super 71\\nosupersub{}","plainCitation":"71","noteIndex":0},"citationItems":[{"id":6014,"uris":["http://zotero.org/users/6494753/items/Z6FPPYSW"],"itemData":{"id":6014,"type":"article-journal","abstract":"Diketopiperazines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71</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{"citationID":"r0OKPTvp","properties":{"formattedCitation":"\\super 72\\nosupersub{}","plainCitation":"72","noteIndex":0},"citationItems":[{"id":6017,"uris":["http://zotero.org/users/6494753/items/VUWFKCM3"],"itemData":{"id":6017,"type":"article-journal","abstract":"Bacterial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72</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{"citationID":"4B2eczvM","properties":{"formattedCitation":"\\super 73\\nosupersub{}","plainCitation":"73","noteIndex":0},"citationItems":[{"id":6033,"uris":["http://zotero.org/users/6494753/items/Z23UWB8N"],"itemData":{"id":6033,"type":"article-journal","abstract":"N6-threonylcarbamoyl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F438D8" w:rsidRPr="00F438D8">
        <w:rPr>
          <w:rFonts w:ascii="Arial" w:hAnsi="Arial" w:cs="Arial"/>
          <w:color w:val="000000"/>
          <w:vertAlign w:val="superscript"/>
        </w:rPr>
        <w:t>73</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{"citationID":"KfKyi1Hp","properties":{"formattedCitation":"\\super 74\\nosupersub{}","plainCitation":"74","noteIndex":0},"citationItems":[{"id":5869,"uris":["http://zotero.org/users/6494753/items/R22G62RL"],"itemData":{"id":5869,"type":"article-journal","abstract":"SARS-CoV-2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F438D8" w:rsidRPr="00F438D8">
        <w:rPr>
          <w:rFonts w:ascii="Arial" w:hAnsi="Arial" w:cs="Arial"/>
          <w:color w:val="000000"/>
          <w:vertAlign w:val="superscript"/>
        </w:rPr>
        <w:t>74</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{"citationID":"gMnRV0Ir","properties":{"formattedCitation":"\\super 75\\nosupersub{}","plainCitation":"75","noteIndex":0},"citationItems":[{"id":6019,"uris":["http://zotero.org/users/6494753/items/TDCTGQS4"],"itemData":{"id":6019,"type":"article-journal","abstract":"Phthalates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F438D8" w:rsidRPr="00F438D8">
        <w:rPr>
          <w:rFonts w:ascii="Arial" w:hAnsi="Arial" w:cs="Arial"/>
          <w:color w:val="000000"/>
          <w:vertAlign w:val="superscript"/>
        </w:rPr>
        <w:t>75</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{"citationID":"H5f6Rqmf","properties":{"formattedCitation":"\\super 76\\nosupersub{}","plainCitation":"76","noteIndex":0},"citationItems":[{"id":6022,"uris":["http://zotero.org/users/6494753/items/65AZI95A"],"itemData":{"id":6022,"type":"article-journal","abstract":"Tris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F438D8" w:rsidRPr="00F438D8">
        <w:rPr>
          <w:rFonts w:ascii="Arial" w:hAnsi="Arial" w:cs="Arial"/>
          <w:color w:val="000000"/>
          <w:vertAlign w:val="superscript"/>
        </w:rPr>
        <w:t>76</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F438D8">
        <w:rPr>
          <w:rFonts w:ascii="Arial" w:hAnsi="Arial" w:cs="Arial"/>
        </w:rPr>
        <w:instrText xml:space="preserve"> ADDIN ZOTERO_ITEM CSL_CITATION {"citationID":"hZunPFYg","properties":{"formattedCitation":"\\super 77\\nosupersub{}","plainCitation":"77","noteIndex":0},"citationItems":[{"id":6010,"uris":["http://zotero.org/users/6494753/items/W9W25ZNL"],"itemData":{"id":6010,"type":"article-journal","abstract":"Background: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F438D8" w:rsidRPr="00F438D8">
        <w:rPr>
          <w:rFonts w:ascii="Arial" w:hAnsi="Arial" w:cs="Arial"/>
          <w:vertAlign w:val="superscript"/>
        </w:rPr>
        <w:t>77</w:t>
      </w:r>
      <w:r w:rsidR="006679E3">
        <w:rPr>
          <w:rFonts w:ascii="Arial" w:hAnsi="Arial" w:cs="Arial"/>
        </w:rPr>
        <w:fldChar w:fldCharType="end"/>
      </w:r>
      <w:r w:rsidR="00AF055C">
        <w:rPr>
          <w:rFonts w:ascii="Arial" w:hAnsi="Arial" w:cs="Arial"/>
        </w:rPr>
        <w:t>.</w:t>
      </w:r>
      <w:r>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6C7D3FE9"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w:t>
      </w:r>
      <w:r>
        <w:rPr>
          <w:rFonts w:ascii="Arial" w:hAnsi="Arial" w:cs="Arial"/>
        </w:rPr>
        <w:lastRenderedPageBreak/>
        <w:t xml:space="preserve">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w:t>
      </w:r>
      <w:r w:rsidR="00D13E0C">
        <w:rPr>
          <w:rFonts w:ascii="Arial" w:hAnsi="Arial" w:cs="Arial"/>
        </w:rPr>
        <w:t>improve</w:t>
      </w:r>
      <w:r w:rsidR="00BB281C">
        <w:rPr>
          <w:rFonts w:ascii="Arial" w:hAnsi="Arial" w:cs="Arial"/>
        </w:rPr>
        <w:t xml:space="preser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4C5ED8AA"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F438D8">
        <w:rPr>
          <w:rFonts w:ascii="Arial" w:hAnsi="Arial" w:cs="Arial"/>
        </w:rPr>
        <w:instrText xml:space="preserve"> ADDIN ZOTERO_ITEM CSL_CITATION {"citationID":"HmX8dO06","properties":{"formattedCitation":"\\super 78\\nosupersub{}","plainCitation":"78","noteIndex":0},"citationItems":[{"id":5623,"uris":["http://zotero.org/users/6494753/items/9B6RVX8E"],"itemData":{"id":5623,"type":"article-journal","abstract":"Streptococcus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F438D8" w:rsidRPr="00F438D8">
        <w:rPr>
          <w:rFonts w:ascii="Arial" w:hAnsi="Arial" w:cs="Arial"/>
          <w:vertAlign w:val="superscript"/>
        </w:rPr>
        <w:t>78</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F438D8">
        <w:rPr>
          <w:rFonts w:ascii="Arial" w:hAnsi="Arial" w:cs="Arial"/>
        </w:rPr>
        <w:instrText xml:space="preserve"> ADDIN ZOTERO_ITEM CSL_CITATION {"citationID":"eqiWJ96H","properties":{"formattedCitation":"\\super 79\\nosupersub{}","plainCitation":"79","noteIndex":0},"citationItems":[{"id":5426,"uris":["http://zotero.org/users/6494753/items/EKQVWD5J"],"itemData":{"id":5426,"type":"article-journal","abstract":"Pathogenic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F438D8" w:rsidRPr="00F438D8">
        <w:rPr>
          <w:rFonts w:ascii="Arial" w:hAnsi="Arial" w:cs="Arial"/>
          <w:vertAlign w:val="superscript"/>
        </w:rPr>
        <w:t>79</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 xml:space="preserve">be </w:t>
      </w:r>
      <w:r w:rsidR="00082FAB">
        <w:rPr>
          <w:rFonts w:ascii="Arial" w:hAnsi="Arial" w:cs="Arial"/>
        </w:rPr>
        <w:lastRenderedPageBreak/>
        <w:t>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ins w:id="213" w:author="Warren Rose" w:date="2024-04-19T09:51:00Z">
        <w:r w:rsidR="00465413">
          <w:rPr>
            <w:rFonts w:ascii="Arial" w:hAnsi="Arial" w:cs="Arial"/>
          </w:rPr>
          <w:t>Noting that E. faecium is highly prevalent in patients with immunosuppressive diseases, notably solid organ transplant patients, supports this notion</w:t>
        </w:r>
      </w:ins>
      <w:ins w:id="214" w:author="Warren Rose" w:date="2024-04-19T09:56:00Z">
        <w:r w:rsidR="00465413">
          <w:rPr>
            <w:rFonts w:ascii="Arial" w:hAnsi="Arial" w:cs="Arial"/>
          </w:rPr>
          <w:t xml:space="preserve"> (PMID:</w:t>
        </w:r>
        <w:r w:rsidR="00465413" w:rsidRPr="00465413">
          <w:t xml:space="preserve"> </w:t>
        </w:r>
        <w:r w:rsidR="00465413" w:rsidRPr="00465413">
          <w:rPr>
            <w:rFonts w:ascii="Arial" w:hAnsi="Arial" w:cs="Arial"/>
          </w:rPr>
          <w:t>21460492</w:t>
        </w:r>
        <w:r w:rsidR="00465413">
          <w:rPr>
            <w:rFonts w:ascii="Arial" w:hAnsi="Arial" w:cs="Arial"/>
          </w:rPr>
          <w:t>)</w:t>
        </w:r>
      </w:ins>
      <w:ins w:id="215" w:author="Warren Rose" w:date="2024-04-19T09:51:00Z">
        <w:r w:rsidR="00465413">
          <w:rPr>
            <w:rFonts w:ascii="Arial" w:hAnsi="Arial" w:cs="Arial"/>
          </w:rPr>
          <w:t xml:space="preserve">.  </w:t>
        </w:r>
      </w:ins>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5D6C4C9A"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these retinol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F438D8">
        <w:rPr>
          <w:rFonts w:ascii="Arial" w:hAnsi="Arial" w:cs="Arial"/>
        </w:rPr>
        <w:instrText xml:space="preserve"> ADDIN ZOTERO_ITEM CSL_CITATION {"citationID":"ffLqYVOO","properties":{"formattedCitation":"\\super 80\\nosupersub{}","plainCitation":"80","noteIndex":0},"citationItems":[{"id":6040,"uris":["http://zotero.org/users/6494753/items/JCI99U92"],"itemData":{"id":6040,"type":"article-journal","abstract":"The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F438D8" w:rsidRPr="00F438D8">
        <w:rPr>
          <w:rFonts w:ascii="Arial" w:hAnsi="Arial" w:cs="Arial"/>
          <w:vertAlign w:val="superscript"/>
        </w:rPr>
        <w:t>80</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F438D8">
        <w:rPr>
          <w:rFonts w:ascii="Arial" w:hAnsi="Arial" w:cs="Arial"/>
        </w:rPr>
        <w:instrText xml:space="preserve"> ADDIN ZOTERO_ITEM CSL_CITATION {"citationID":"HqBxVNHH","properties":{"formattedCitation":"\\super 81\\nosupersub{}","plainCitation":"81","noteIndex":0},"citationItems":[{"id":6106,"uris":["http://zotero.org/users/6494753/items/U53HXZS8"],"itemData":{"id":6106,"type":"article-journal","language":"en","source":"Zotero","title":"VITAMIN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F438D8" w:rsidRPr="00F438D8">
        <w:rPr>
          <w:rFonts w:ascii="Arial" w:hAnsi="Arial" w:cs="Arial"/>
          <w:vertAlign w:val="superscript"/>
        </w:rPr>
        <w:t>81</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 xml:space="preserve">Perhaps as </w:t>
      </w:r>
      <w:r w:rsidR="000F21DF">
        <w:rPr>
          <w:rFonts w:ascii="Arial" w:hAnsi="Arial" w:cs="Arial"/>
          <w:color w:val="000000" w:themeColor="text1"/>
        </w:rPr>
        <w:lastRenderedPageBreak/>
        <w:t>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F438D8">
        <w:rPr>
          <w:rFonts w:ascii="Arial" w:hAnsi="Arial" w:cs="Arial"/>
        </w:rPr>
        <w:instrText xml:space="preserve"> ADDIN ZOTERO_ITEM CSL_CITATION {"citationID":"5oRqKDhZ","properties":{"formattedCitation":"\\super 82\\nosupersub{}","plainCitation":"82","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F438D8" w:rsidRPr="00F438D8">
        <w:rPr>
          <w:rFonts w:ascii="Arial" w:hAnsi="Arial" w:cs="Arial"/>
          <w:vertAlign w:val="superscript"/>
        </w:rPr>
        <w:t>82</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F438D8">
        <w:rPr>
          <w:rFonts w:ascii="Arial" w:hAnsi="Arial" w:cs="Arial"/>
        </w:rPr>
        <w:instrText xml:space="preserve"> ADDIN ZOTERO_ITEM CSL_CITATION {"citationID":"knoCvVkk","properties":{"formattedCitation":"\\super 83\\nosupersub{}","plainCitation":"83","noteIndex":0},"citationItems":[{"id":6099,"uris":["http://zotero.org/users/6494753/items/58QIXF8F"],"itemData":{"id":6099,"type":"article-journal","container-title":"UpToDate","language":"en","source":"Zotero","title":"Treatment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F438D8" w:rsidRPr="00F438D8">
        <w:rPr>
          <w:rFonts w:ascii="Arial" w:hAnsi="Arial" w:cs="Arial"/>
          <w:vertAlign w:val="superscript"/>
        </w:rPr>
        <w:t>83</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F6A2A86"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a number of important differences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3F5D6F">
        <w:rPr>
          <w:rFonts w:ascii="Arial" w:hAnsi="Arial" w:cs="Arial"/>
        </w:rPr>
        <w:t xml:space="preserve">mortality </w:t>
      </w:r>
      <w:r w:rsidR="009C459B">
        <w:rPr>
          <w:rFonts w:ascii="Arial" w:hAnsi="Arial" w:cs="Arial"/>
        </w:rPr>
        <w:t xml:space="preserve">patients </w:t>
      </w:r>
      <w:r w:rsidR="003F5D6F">
        <w:rPr>
          <w:rFonts w:ascii="Arial" w:hAnsi="Arial" w:cs="Arial"/>
        </w:rPr>
        <w:t>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w:t>
      </w:r>
      <w:r w:rsidR="000F21DF">
        <w:rPr>
          <w:rFonts w:ascii="Arial" w:hAnsi="Arial" w:cs="Arial"/>
        </w:rPr>
        <w:lastRenderedPageBreak/>
        <w:t xml:space="preserve">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52F4DB60"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F438D8">
        <w:rPr>
          <w:rFonts w:ascii="Arial" w:hAnsi="Arial" w:cs="Arial"/>
        </w:rPr>
        <w:instrText xml:space="preserve"> ADDIN ZOTERO_ITEM CSL_CITATION {"citationID":"LZytfruw","properties":{"formattedCitation":"\\super 84\\nosupersub{}","plainCitation":"84","noteIndex":0},"citationItems":[{"id":6066,"uris":["http://zotero.org/users/6494753/items/2QH7UNXK"],"itemData":{"id":6066,"type":"article-journal","container-title":"Frontiers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F438D8" w:rsidRPr="00F438D8">
        <w:rPr>
          <w:rFonts w:ascii="Arial" w:hAnsi="Arial" w:cs="Arial"/>
          <w:vertAlign w:val="superscript"/>
        </w:rPr>
        <w:t>84</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F438D8">
        <w:rPr>
          <w:rFonts w:ascii="Arial" w:hAnsi="Arial" w:cs="Arial"/>
        </w:rPr>
        <w:instrText xml:space="preserve"> ADDIN ZOTERO_ITEM CSL_CITATION {"citationID":"JcStg8S6","properties":{"formattedCitation":"\\super 85\\nosupersub{}","plainCitation":"85","noteIndex":0},"citationItems":[{"id":6115,"uris":["http://zotero.org/users/6494753/items/98IMVM72"],"itemData":{"id":6115,"type":"article-journal","abstract":"Histidine</w:instrText>
      </w:r>
      <w:r w:rsidR="00F438D8">
        <w:rPr>
          <w:rFonts w:ascii="Cambria Math" w:hAnsi="Cambria Math" w:cs="Cambria Math"/>
        </w:rPr>
        <w:instrText>‐</w:instrText>
      </w:r>
      <w:r w:rsidR="00F438D8">
        <w:rPr>
          <w:rFonts w:ascii="Arial" w:hAnsi="Arial" w:cs="Arial"/>
        </w:rPr>
        <w:instrText>rich glycoprotein (HRGP), an abundant heparin</w:instrText>
      </w:r>
      <w:r w:rsidR="00F438D8">
        <w:rPr>
          <w:rFonts w:ascii="Cambria Math" w:hAnsi="Cambria Math" w:cs="Cambria Math"/>
        </w:rPr>
        <w:instrText>‐</w:instrText>
      </w:r>
      <w:r w:rsidR="00F438D8">
        <w:rPr>
          <w:rFonts w:ascii="Arial" w:hAnsi="Arial" w:cs="Arial"/>
        </w:rPr>
        <w:instrText>binding protein found in plasma and thrombocytes, exerts antibacterial effects against Gram</w:instrText>
      </w:r>
      <w:r w:rsidR="00F438D8">
        <w:rPr>
          <w:rFonts w:ascii="Cambria Math" w:hAnsi="Cambria Math" w:cs="Cambria Math"/>
        </w:rPr>
        <w:instrText>‐</w:instrText>
      </w:r>
      <w:r w:rsidR="00F438D8">
        <w:rPr>
          <w:rFonts w:ascii="Arial" w:hAnsi="Arial" w:cs="Arial"/>
        </w:rPr>
        <w:instrText>positive bacteria (\n              Enterococcus faecalis\n              and\n              Staphylococcus aureus\n              ) and Gram</w:instrText>
      </w:r>
      <w:r w:rsidR="00F438D8">
        <w:rPr>
          <w:rFonts w:ascii="Cambria Math" w:hAnsi="Cambria Math" w:cs="Cambria Math"/>
        </w:rPr>
        <w:instrText>‐</w:instrText>
      </w:r>
      <w:r w:rsidR="00F438D8">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F438D8">
        <w:rPr>
          <w:rFonts w:ascii="Cambria Math" w:hAnsi="Cambria Math" w:cs="Cambria Math"/>
        </w:rPr>
        <w:instrText>‐</w:instrText>
      </w:r>
      <w:r w:rsidR="00F438D8">
        <w:rPr>
          <w:rFonts w:ascii="Arial" w:hAnsi="Arial" w:cs="Arial"/>
        </w:rPr>
        <w:instrText>binding and histidine</w:instrText>
      </w:r>
      <w:r w:rsidR="00F438D8">
        <w:rPr>
          <w:rFonts w:ascii="Cambria Math" w:hAnsi="Cambria Math" w:cs="Cambria Math"/>
        </w:rPr>
        <w:instrText>‐</w:instrText>
      </w:r>
      <w:r w:rsidR="00F438D8">
        <w:rPr>
          <w:rFonts w:ascii="Arial" w:hAnsi="Arial" w:cs="Arial"/>
        </w:rPr>
        <w:instrText>rich domain, was not antibacterial. It has previously been shown that peptides containing consensus heparin</w:instrText>
      </w:r>
      <w:r w:rsidR="00F438D8">
        <w:rPr>
          <w:rFonts w:ascii="Cambria Math" w:hAnsi="Cambria Math" w:cs="Cambria Math"/>
        </w:rPr>
        <w:instrText>‐</w:instrText>
      </w:r>
      <w:r w:rsidR="00F438D8">
        <w:rPr>
          <w:rFonts w:ascii="Arial" w:hAnsi="Arial" w:cs="Arial"/>
        </w:rPr>
        <w:instrText>binding sequences (Cardin and Weintraub motifs) are antibacterial. Thus, the peptide (GHHPH)\n              4\n              , derived from the histidine</w:instrText>
      </w:r>
      <w:r w:rsidR="00F438D8">
        <w:rPr>
          <w:rFonts w:ascii="Cambria Math" w:hAnsi="Cambria Math" w:cs="Cambria Math"/>
        </w:rPr>
        <w:instrText>‐</w:instrText>
      </w:r>
      <w:r w:rsidR="00F438D8">
        <w:rPr>
          <w:rFonts w:ascii="Arial" w:hAnsi="Arial" w:cs="Arial"/>
        </w:rPr>
        <w:instrText>rich region of HRGP and containing such a heparin</w:instrText>
      </w:r>
      <w:r w:rsidR="00F438D8">
        <w:rPr>
          <w:rFonts w:ascii="Cambria Math" w:hAnsi="Cambria Math" w:cs="Cambria Math"/>
        </w:rPr>
        <w:instrText>‐</w:instrText>
      </w:r>
      <w:r w:rsidR="00F438D8">
        <w:rPr>
          <w:rFonts w:ascii="Arial" w:hAnsi="Arial" w:cs="Arial"/>
        </w:rPr>
        <w:instrText>binding motif, was antibacterial for\n              E. faecalis\n              in the presence of Zn\n              2+\n              or at low pH. The results show a previously undisclosed antibacterial activity of HRGP and suggest that the histidine</w:instrText>
      </w:r>
      <w:r w:rsidR="00F438D8">
        <w:rPr>
          <w:rFonts w:ascii="Cambria Math" w:hAnsi="Cambria Math" w:cs="Cambria Math"/>
        </w:rPr>
        <w:instrText>‐</w:instrText>
      </w:r>
      <w:r w:rsidR="00F438D8">
        <w:rPr>
          <w:rFonts w:ascii="Arial" w:hAnsi="Arial" w:cs="Arial"/>
        </w:rPr>
        <w:instrText>rich and heparin</w:instrText>
      </w:r>
      <w:r w:rsidR="00F438D8">
        <w:rPr>
          <w:rFonts w:ascii="Cambria Math" w:hAnsi="Cambria Math" w:cs="Cambria Math"/>
        </w:rPr>
        <w:instrText>‐</w:instrText>
      </w:r>
      <w:r w:rsidR="00F438D8">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F438D8">
        <w:rPr>
          <w:rFonts w:ascii="Cambria Math" w:hAnsi="Cambria Math" w:cs="Cambria Math"/>
        </w:rPr>
        <w:instrText>‐</w:instrText>
      </w:r>
      <w:r w:rsidR="00F438D8">
        <w:rPr>
          <w:rFonts w:ascii="Arial" w:hAnsi="Arial" w:cs="Arial"/>
        </w:rPr>
        <w:instrText>rich glycoprotein exerts antibacterial activity","volume":"274","author":[{"family":"Rydengård","given":"Victoria"},{"family":"Olsson","given":"Anna</w:instrText>
      </w:r>
      <w:r w:rsidR="00F438D8">
        <w:rPr>
          <w:rFonts w:ascii="Cambria Math" w:hAnsi="Cambria Math" w:cs="Cambria Math"/>
        </w:rPr>
        <w:instrText>‐</w:instrText>
      </w:r>
      <w:r w:rsidR="00F438D8">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F438D8" w:rsidRPr="00F438D8">
        <w:rPr>
          <w:rFonts w:ascii="Arial" w:hAnsi="Arial" w:cs="Arial"/>
          <w:vertAlign w:val="superscript"/>
        </w:rPr>
        <w:t>85</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F438D8">
        <w:rPr>
          <w:rFonts w:ascii="Arial" w:hAnsi="Arial" w:cs="Arial"/>
        </w:rPr>
        <w:instrText xml:space="preserve"> ADDIN ZOTERO_ITEM CSL_CITATION {"citationID":"nZRXcbvx","properties":{"formattedCitation":"\\super 86\\nosupersub{}","plainCitation":"86","noteIndex":0},"citationItems":[{"id":6064,"uris":["http://zotero.org/users/6494753/items/PB2FGDFK"],"itemData":{"id":6064,"type":"article-journal","abstract":"Here,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F438D8" w:rsidRPr="00F87959">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F438D8" w:rsidRPr="00F87959">
        <w:rPr>
          <w:rFonts w:ascii="Arial" w:hAnsi="Arial" w:cs="Arial"/>
          <w:vertAlign w:val="superscript"/>
          <w:lang w:val="fr-FR"/>
        </w:rPr>
        <w:t>86</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bacteremia</w:t>
      </w:r>
      <w:r w:rsidR="00FC3DD5" w:rsidRPr="00F87959">
        <w:rPr>
          <w:rFonts w:ascii="Arial" w:hAnsi="Arial" w:cs="Arial"/>
          <w:lang w:val="fr-FR"/>
        </w:rPr>
        <w:t xml:space="preserve"> </w:t>
      </w:r>
      <w:r w:rsidR="009D4814" w:rsidRPr="005A7929">
        <w:rPr>
          <w:rFonts w:ascii="Arial" w:hAnsi="Arial" w:cs="Arial"/>
        </w:rPr>
        <w:fldChar w:fldCharType="begin"/>
      </w:r>
      <w:r w:rsidR="00F6573C" w:rsidRPr="00F87959">
        <w:rPr>
          <w:rFonts w:ascii="Arial" w:hAnsi="Arial" w:cs="Arial"/>
          <w:lang w:val="fr-FR"/>
        </w:rPr>
        <w:instrText xml:space="preserve"> ADDIN ZOTERO_ITEM CSL_CITATION {"citationID":"iPu0Z3FO","properties":{"formattedCitation":"\\super 24\\nosupersub{}","plainCitation":"24","noteIndex":0},"citationItems":[{"id":1078,"uris":["http://zotero.org/users/6494753/items/I5W2K52D"],"itemData":{"id":1078,"type":"article-journal","abstract":"Staphylococcus aureus bacteremia (SaB) causes signi</w:instrText>
      </w:r>
      <w:r w:rsidR="00F6573C">
        <w:rPr>
          <w:rFonts w:ascii="Arial" w:hAnsi="Arial" w:cs="Arial"/>
        </w:rPr>
        <w:instrText>ﬁ</w:instrText>
      </w:r>
      <w:r w:rsidR="00F6573C" w:rsidRPr="00F87959">
        <w:rPr>
          <w:rFonts w:ascii="Arial" w:hAnsi="Arial" w:cs="Arial"/>
          <w:lang w:val="fr-FR"/>
        </w:rPr>
        <w:instrText>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w:instrText>
      </w:r>
      <w:r w:rsidR="00F6573C">
        <w:rPr>
          <w:rFonts w:ascii="Arial" w:hAnsi="Arial" w:cs="Arial"/>
        </w:rPr>
        <w:instrText>ﬁ</w:instrText>
      </w:r>
      <w:r w:rsidR="00F6573C" w:rsidRPr="00F87959">
        <w:rPr>
          <w:rFonts w:ascii="Arial" w:hAnsi="Arial" w:cs="Arial"/>
          <w:lang w:val="fr-FR"/>
        </w:rPr>
        <w:instrText xml:space="preserve">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w:instrText>
      </w:r>
      <w:r w:rsidR="00F6573C">
        <w:rPr>
          <w:rFonts w:ascii="Arial" w:hAnsi="Arial" w:cs="Arial"/>
        </w:rPr>
        <w:instrText>ﬁ</w:instrText>
      </w:r>
      <w:r w:rsidR="00F6573C" w:rsidRPr="00F87959">
        <w:rPr>
          <w:rFonts w:ascii="Arial" w:hAnsi="Arial" w:cs="Arial"/>
          <w:lang w:val="fr-FR"/>
        </w:rPr>
        <w:instrText xml:space="preserve">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F6573C" w:rsidRPr="00F87959">
        <w:rPr>
          <w:rFonts w:ascii="Arial" w:hAnsi="Arial" w:cs="Arial"/>
          <w:vertAlign w:val="superscript"/>
          <w:lang w:val="fr-FR"/>
        </w:rPr>
        <w:t>24</w:t>
      </w:r>
      <w:r w:rsidR="009D4814" w:rsidRPr="005A7929">
        <w:rPr>
          <w:rFonts w:ascii="Arial" w:hAnsi="Arial" w:cs="Arial"/>
        </w:rPr>
        <w:fldChar w:fldCharType="end"/>
      </w:r>
      <w:r w:rsidR="004138C9" w:rsidRPr="00F87959">
        <w:rPr>
          <w:rFonts w:ascii="Arial" w:hAnsi="Arial" w:cs="Arial"/>
          <w:lang w:val="fr-FR"/>
        </w:rPr>
        <w:t>, as well as mouse models of sepsis- where delivery of external HRG was</w:t>
      </w:r>
      <w:r w:rsidR="009D4814" w:rsidRPr="00F87959">
        <w:rPr>
          <w:rFonts w:ascii="Arial" w:hAnsi="Arial" w:cs="Arial"/>
          <w:lang w:val="fr-FR"/>
        </w:rPr>
        <w:t xml:space="preserve"> even</w:t>
      </w:r>
      <w:r w:rsidR="004138C9" w:rsidRPr="00F87959">
        <w:rPr>
          <w:rFonts w:ascii="Arial" w:hAnsi="Arial" w:cs="Arial"/>
          <w:lang w:val="fr-FR"/>
        </w:rPr>
        <w:t xml:space="preserve"> able to improve outcome </w:t>
      </w:r>
      <w:r w:rsidR="004138C9" w:rsidRPr="005A7929">
        <w:rPr>
          <w:rFonts w:ascii="Arial" w:hAnsi="Arial" w:cs="Arial"/>
        </w:rPr>
        <w:fldChar w:fldCharType="begin"/>
      </w:r>
      <w:r w:rsidR="00F438D8" w:rsidRPr="00F87959">
        <w:rPr>
          <w:rFonts w:ascii="Arial" w:hAnsi="Arial" w:cs="Arial"/>
          <w:lang w:val="fr-FR"/>
        </w:rPr>
        <w:instrText xml:space="preserve"> ADDIN ZOTERO_ITEM CSL_CITATION {"citationID":"ss8g8ibT","properties":{"formattedCitation":"\\super 87\\nosupersub{}","plainCitation":"87","noteIndex":0},"citationItems":[{"id":6072,"uris":["http://zotero.org/users/6494753/items/EFP5BISU"],"itemData":{"id":6072,"type":"article-journal","abstract":"Abstract\n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F438D8" w:rsidRPr="00F87959">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F438D8">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F438D8" w:rsidRPr="00F438D8">
        <w:rPr>
          <w:rFonts w:ascii="Arial" w:hAnsi="Arial" w:cs="Arial"/>
          <w:vertAlign w:val="superscript"/>
        </w:rPr>
        <w:t>87</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4DD39C06"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F438D8">
        <w:rPr>
          <w:rFonts w:ascii="Arial" w:hAnsi="Arial" w:cs="Arial"/>
        </w:rPr>
        <w:instrText xml:space="preserve"> ADDIN ZOTERO_ITEM CSL_CITATION {"citationID":"AOefE8hy","properties":{"formattedCitation":"\\super 88\\nosupersub{}","plainCitation":"88","noteIndex":0},"citationItems":[{"id":6079,"uris":["http://zotero.org/users/6494753/items/XX3RMXAR"],"itemData":{"id":6079,"type":"article-journal","abstract":"The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F438D8" w:rsidRPr="00F438D8">
        <w:rPr>
          <w:rFonts w:ascii="Arial" w:hAnsi="Arial" w:cs="Arial"/>
          <w:vertAlign w:val="superscript"/>
        </w:rPr>
        <w:t>88</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1E15B69E" w:rsidR="00CF169D" w:rsidRDefault="003411CE" w:rsidP="008E76C1">
      <w:pPr>
        <w:spacing w:line="480" w:lineRule="auto"/>
        <w:ind w:firstLine="720"/>
        <w:rPr>
          <w:rFonts w:ascii="Arial" w:hAnsi="Arial" w:cs="Arial"/>
        </w:rPr>
      </w:pPr>
      <w:r>
        <w:rPr>
          <w:rFonts w:ascii="Arial" w:hAnsi="Arial" w:cs="Arial"/>
        </w:rPr>
        <w:lastRenderedPageBreak/>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F6573C">
        <w:rPr>
          <w:rFonts w:ascii="Arial" w:hAnsi="Arial" w:cs="Arial"/>
        </w:rPr>
        <w:instrText xml:space="preserve"> ADDIN ZOTERO_ITEM CSL_CITATION {"citationID":"5q4VmnZp","properties":{"formattedCitation":"\\super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F6573C" w:rsidRPr="00F6573C">
        <w:rPr>
          <w:rFonts w:ascii="Arial" w:hAnsi="Arial" w:cs="Arial"/>
          <w:vertAlign w:val="superscript"/>
        </w:rPr>
        <w:t>24</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w:t>
      </w:r>
      <w:del w:id="216" w:author="Warren Rose" w:date="2024-04-19T09:59:00Z">
        <w:r w:rsidR="00162F50" w:rsidDel="00465413">
          <w:rPr>
            <w:rFonts w:ascii="Arial" w:hAnsi="Arial" w:cs="Arial"/>
          </w:rPr>
          <w:delText xml:space="preserve">and </w:delText>
        </w:r>
      </w:del>
      <w:ins w:id="217" w:author="Warren Rose" w:date="2024-04-19T09:59:00Z">
        <w:r w:rsidR="00465413">
          <w:rPr>
            <w:rFonts w:ascii="Arial" w:hAnsi="Arial" w:cs="Arial"/>
          </w:rPr>
          <w:t xml:space="preserve">versus </w:t>
        </w:r>
      </w:ins>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ins w:id="218" w:author="Warren Rose" w:date="2024-04-19T10:00:00Z">
        <w:r w:rsidR="00465413">
          <w:rPr>
            <w:rFonts w:ascii="Arial" w:hAnsi="Arial" w:cs="Arial"/>
          </w:rPr>
          <w:t xml:space="preserve">, and </w:t>
        </w:r>
      </w:ins>
      <w:ins w:id="219" w:author="Warren Rose" w:date="2024-04-19T10:02:00Z">
        <w:r w:rsidR="00D4400E">
          <w:rPr>
            <w:rFonts w:ascii="Arial" w:hAnsi="Arial" w:cs="Arial"/>
          </w:rPr>
          <w:t>enhancing</w:t>
        </w:r>
      </w:ins>
      <w:ins w:id="220" w:author="Warren Rose" w:date="2024-04-19T10:00:00Z">
        <w:r w:rsidR="00465413">
          <w:rPr>
            <w:rFonts w:ascii="Arial" w:hAnsi="Arial" w:cs="Arial"/>
          </w:rPr>
          <w:t xml:space="preserve"> future abilities to risk-stratify patients for improved antimicrobial and/or immunotherapy approaches</w:t>
        </w:r>
      </w:ins>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3"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lastRenderedPageBreak/>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1BA334BA" w14:textId="77777777" w:rsidR="007814C2" w:rsidRPr="007814C2" w:rsidRDefault="00272006" w:rsidP="007814C2">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814C2" w:rsidRPr="007814C2">
        <w:t>1.</w:t>
      </w:r>
      <w:r w:rsidR="007814C2" w:rsidRPr="007814C2">
        <w:tab/>
        <w:t>Lebreton, F., Willems, R. J. L. &amp; Gilmore, M. S. Enterococcus Diversity, Origins in Nature, and Gut Colonization.</w:t>
      </w:r>
    </w:p>
    <w:p w14:paraId="5F2A7240" w14:textId="77777777" w:rsidR="007814C2" w:rsidRPr="007814C2" w:rsidRDefault="007814C2" w:rsidP="007814C2">
      <w:pPr>
        <w:pStyle w:val="Bibliography"/>
      </w:pPr>
      <w:r w:rsidRPr="007814C2">
        <w:t>2.</w:t>
      </w:r>
      <w:r w:rsidRPr="007814C2">
        <w:tab/>
        <w:t xml:space="preserve">Krawczyk, B., Wityk, P., Gałęcka, M. &amp; Michalik, M. The Many Faces of Enterococcus spp.—Commensal, Probiotic and Opportunistic Pathogen. </w:t>
      </w:r>
      <w:r w:rsidRPr="007814C2">
        <w:rPr>
          <w:i/>
          <w:iCs/>
        </w:rPr>
        <w:t>Microorganisms</w:t>
      </w:r>
      <w:r w:rsidRPr="007814C2">
        <w:t xml:space="preserve"> </w:t>
      </w:r>
      <w:r w:rsidRPr="007814C2">
        <w:rPr>
          <w:b/>
          <w:bCs/>
        </w:rPr>
        <w:t>9</w:t>
      </w:r>
      <w:r w:rsidRPr="007814C2">
        <w:t>, 1900 (2021).</w:t>
      </w:r>
    </w:p>
    <w:p w14:paraId="7A6DE14E" w14:textId="77777777" w:rsidR="007814C2" w:rsidRPr="007814C2" w:rsidRDefault="007814C2" w:rsidP="007814C2">
      <w:pPr>
        <w:pStyle w:val="Bibliography"/>
      </w:pPr>
      <w:r w:rsidRPr="007814C2">
        <w:t>3.</w:t>
      </w:r>
      <w:r w:rsidRPr="007814C2">
        <w:tab/>
        <w:t xml:space="preserve">Hufnagel, M. </w:t>
      </w:r>
      <w:r w:rsidRPr="007814C2">
        <w:rPr>
          <w:i/>
          <w:iCs/>
        </w:rPr>
        <w:t>et al.</w:t>
      </w:r>
      <w:r w:rsidRPr="007814C2">
        <w:t xml:space="preserve"> Enterococcal colonization of infants in a neonatal intensive care unit: associated predictors, risk factors and seasonal patterns. </w:t>
      </w:r>
      <w:r w:rsidRPr="007814C2">
        <w:rPr>
          <w:i/>
          <w:iCs/>
        </w:rPr>
        <w:t>BMC Infect Dis</w:t>
      </w:r>
      <w:r w:rsidRPr="007814C2">
        <w:t xml:space="preserve"> </w:t>
      </w:r>
      <w:r w:rsidRPr="007814C2">
        <w:rPr>
          <w:b/>
          <w:bCs/>
        </w:rPr>
        <w:t>7</w:t>
      </w:r>
      <w:r w:rsidRPr="007814C2">
        <w:t>, 107 (2007).</w:t>
      </w:r>
    </w:p>
    <w:p w14:paraId="6469684B" w14:textId="77777777" w:rsidR="007814C2" w:rsidRPr="007814C2" w:rsidRDefault="007814C2" w:rsidP="007814C2">
      <w:pPr>
        <w:pStyle w:val="Bibliography"/>
      </w:pPr>
      <w:r w:rsidRPr="007814C2">
        <w:t>4.</w:t>
      </w:r>
      <w:r w:rsidRPr="007814C2">
        <w:tab/>
        <w:t xml:space="preserve">Schloissnig, S. </w:t>
      </w:r>
      <w:r w:rsidRPr="007814C2">
        <w:rPr>
          <w:i/>
          <w:iCs/>
        </w:rPr>
        <w:t>et al.</w:t>
      </w:r>
      <w:r w:rsidRPr="007814C2">
        <w:t xml:space="preserve"> Genomic variation landscape of the human gut microbiome. </w:t>
      </w:r>
      <w:r w:rsidRPr="007814C2">
        <w:rPr>
          <w:i/>
          <w:iCs/>
        </w:rPr>
        <w:t>Nature</w:t>
      </w:r>
      <w:r w:rsidRPr="007814C2">
        <w:t xml:space="preserve"> </w:t>
      </w:r>
      <w:r w:rsidRPr="007814C2">
        <w:rPr>
          <w:b/>
          <w:bCs/>
        </w:rPr>
        <w:t>493</w:t>
      </w:r>
      <w:r w:rsidRPr="007814C2">
        <w:t>, 45–50 (2013).</w:t>
      </w:r>
    </w:p>
    <w:p w14:paraId="3AD2E1EF" w14:textId="77777777" w:rsidR="007814C2" w:rsidRPr="007814C2" w:rsidRDefault="007814C2" w:rsidP="007814C2">
      <w:pPr>
        <w:pStyle w:val="Bibliography"/>
      </w:pPr>
      <w:r w:rsidRPr="007814C2">
        <w:t>5.</w:t>
      </w:r>
      <w:r w:rsidRPr="007814C2">
        <w:tab/>
        <w:t xml:space="preserve">Lebreton, F. </w:t>
      </w:r>
      <w:r w:rsidRPr="007814C2">
        <w:rPr>
          <w:i/>
          <w:iCs/>
        </w:rPr>
        <w:t>et al.</w:t>
      </w:r>
      <w:r w:rsidRPr="007814C2">
        <w:t xml:space="preserve"> Tracing the Enterococci from Paleozoic Origins to the Hospital. </w:t>
      </w:r>
      <w:r w:rsidRPr="007814C2">
        <w:rPr>
          <w:i/>
          <w:iCs/>
        </w:rPr>
        <w:t>Cell</w:t>
      </w:r>
      <w:r w:rsidRPr="007814C2">
        <w:t xml:space="preserve"> </w:t>
      </w:r>
      <w:r w:rsidRPr="007814C2">
        <w:rPr>
          <w:b/>
          <w:bCs/>
        </w:rPr>
        <w:t>169</w:t>
      </w:r>
      <w:r w:rsidRPr="007814C2">
        <w:t>, 849-861.e13 (2017).</w:t>
      </w:r>
    </w:p>
    <w:p w14:paraId="47325BC0" w14:textId="77777777" w:rsidR="007814C2" w:rsidRPr="007814C2" w:rsidRDefault="007814C2" w:rsidP="007814C2">
      <w:pPr>
        <w:pStyle w:val="Bibliography"/>
      </w:pPr>
      <w:r w:rsidRPr="007814C2">
        <w:t>6.</w:t>
      </w:r>
      <w:r w:rsidRPr="007814C2">
        <w:tab/>
        <w:t xml:space="preserve">Fiore, E., Van Tyne, D. &amp; Gilmore, M. S. Pathogenicity of Enterococci. </w:t>
      </w:r>
      <w:r w:rsidRPr="007814C2">
        <w:rPr>
          <w:i/>
          <w:iCs/>
        </w:rPr>
        <w:t>Microbiol Spectr</w:t>
      </w:r>
      <w:r w:rsidRPr="007814C2">
        <w:t xml:space="preserve"> </w:t>
      </w:r>
      <w:r w:rsidRPr="007814C2">
        <w:rPr>
          <w:b/>
          <w:bCs/>
        </w:rPr>
        <w:t>7</w:t>
      </w:r>
      <w:r w:rsidRPr="007814C2">
        <w:t>, 7.4.9 (2019).</w:t>
      </w:r>
    </w:p>
    <w:p w14:paraId="71F6AAFD" w14:textId="77777777" w:rsidR="007814C2" w:rsidRPr="007814C2" w:rsidRDefault="007814C2" w:rsidP="007814C2">
      <w:pPr>
        <w:pStyle w:val="Bibliography"/>
      </w:pPr>
      <w:r w:rsidRPr="007814C2">
        <w:t>7.</w:t>
      </w:r>
      <w:r w:rsidRPr="007814C2">
        <w:tab/>
        <w:t>Higuita, N. I. A. &amp; Huycke, M. M. Enterococcal Disease, Epidemiology, and Implications for Treatment.</w:t>
      </w:r>
    </w:p>
    <w:p w14:paraId="1F0AAEBD" w14:textId="77777777" w:rsidR="007814C2" w:rsidRPr="007814C2" w:rsidRDefault="007814C2" w:rsidP="007814C2">
      <w:pPr>
        <w:pStyle w:val="Bibliography"/>
      </w:pPr>
      <w:r w:rsidRPr="007814C2">
        <w:lastRenderedPageBreak/>
        <w:t>8.</w:t>
      </w:r>
      <w:r w:rsidRPr="007814C2">
        <w:tab/>
        <w:t xml:space="preserve">García-Solache, M. &amp; Rice, L. B. The Enterococcus: a Model of Adaptability to Its Environment. </w:t>
      </w:r>
      <w:r w:rsidRPr="007814C2">
        <w:rPr>
          <w:i/>
          <w:iCs/>
        </w:rPr>
        <w:t>Clin Microbiol Rev</w:t>
      </w:r>
      <w:r w:rsidRPr="007814C2">
        <w:t xml:space="preserve"> </w:t>
      </w:r>
      <w:r w:rsidRPr="007814C2">
        <w:rPr>
          <w:b/>
          <w:bCs/>
        </w:rPr>
        <w:t>32</w:t>
      </w:r>
      <w:r w:rsidRPr="007814C2">
        <w:t>, e00058-18 (2019).</w:t>
      </w:r>
    </w:p>
    <w:p w14:paraId="77DE41AD" w14:textId="77777777" w:rsidR="007814C2" w:rsidRPr="007814C2" w:rsidRDefault="007814C2" w:rsidP="007814C2">
      <w:pPr>
        <w:pStyle w:val="Bibliography"/>
      </w:pPr>
      <w:r w:rsidRPr="007814C2">
        <w:t>9.</w:t>
      </w:r>
      <w:r w:rsidRPr="007814C2">
        <w:tab/>
        <w:t xml:space="preserve">Elizaga, M. L., Weinstein, R. A. &amp; Hayden, M. K. Patients in Long-Term Care Facilities: A Reservoir for Vancomycin-Resistant Enterococci. </w:t>
      </w:r>
      <w:r w:rsidRPr="007814C2">
        <w:rPr>
          <w:i/>
          <w:iCs/>
        </w:rPr>
        <w:t>Clinical Infectious Diseases</w:t>
      </w:r>
      <w:r w:rsidRPr="007814C2">
        <w:t xml:space="preserve"> </w:t>
      </w:r>
      <w:r w:rsidRPr="007814C2">
        <w:rPr>
          <w:b/>
          <w:bCs/>
        </w:rPr>
        <w:t>34</w:t>
      </w:r>
      <w:r w:rsidRPr="007814C2">
        <w:t>, 441–446 (2002).</w:t>
      </w:r>
    </w:p>
    <w:p w14:paraId="248A92D2" w14:textId="77777777" w:rsidR="007814C2" w:rsidRPr="007814C2" w:rsidRDefault="007814C2" w:rsidP="007814C2">
      <w:pPr>
        <w:pStyle w:val="Bibliography"/>
      </w:pPr>
      <w:r w:rsidRPr="007814C2">
        <w:t>10.</w:t>
      </w:r>
      <w:r w:rsidRPr="007814C2">
        <w:tab/>
        <w:t xml:space="preserve">Chow, J. W., Davidson, A., Sanford, E. &amp; Zervos, M. J. Superinfection with Enterococcus faecalis During Quinupristin/Dalfopristin Therapy. </w:t>
      </w:r>
      <w:r w:rsidRPr="007814C2">
        <w:rPr>
          <w:i/>
          <w:iCs/>
        </w:rPr>
        <w:t>Clinical Infectious Diseases</w:t>
      </w:r>
      <w:r w:rsidRPr="007814C2">
        <w:t xml:space="preserve"> </w:t>
      </w:r>
      <w:r w:rsidRPr="007814C2">
        <w:rPr>
          <w:b/>
          <w:bCs/>
        </w:rPr>
        <w:t>24</w:t>
      </w:r>
      <w:r w:rsidRPr="007814C2">
        <w:t>, 91–92 (1997).</w:t>
      </w:r>
    </w:p>
    <w:p w14:paraId="732F3743" w14:textId="77777777" w:rsidR="007814C2" w:rsidRPr="007814C2" w:rsidRDefault="007814C2" w:rsidP="007814C2">
      <w:pPr>
        <w:pStyle w:val="Bibliography"/>
      </w:pPr>
      <w:r w:rsidRPr="007814C2">
        <w:t>11.</w:t>
      </w:r>
      <w:r w:rsidRPr="007814C2">
        <w:tab/>
        <w:t xml:space="preserve">Herrero, I. A., Issa, N. C. &amp; Patel, R. Nosocomial Spread of Linezolid-Resistant, Vancomycin-Resistant Enterococcus faecium. </w:t>
      </w:r>
      <w:r w:rsidRPr="007814C2">
        <w:rPr>
          <w:i/>
          <w:iCs/>
        </w:rPr>
        <w:t>N Engl J Med</w:t>
      </w:r>
      <w:r w:rsidRPr="007814C2">
        <w:t xml:space="preserve"> </w:t>
      </w:r>
      <w:r w:rsidRPr="007814C2">
        <w:rPr>
          <w:b/>
          <w:bCs/>
        </w:rPr>
        <w:t>346</w:t>
      </w:r>
      <w:r w:rsidRPr="007814C2">
        <w:t>, 867–869 (2002).</w:t>
      </w:r>
    </w:p>
    <w:p w14:paraId="7567EF49" w14:textId="77777777" w:rsidR="007814C2" w:rsidRPr="007814C2" w:rsidRDefault="007814C2" w:rsidP="007814C2">
      <w:pPr>
        <w:pStyle w:val="Bibliography"/>
      </w:pPr>
      <w:r w:rsidRPr="007814C2">
        <w:t>12.</w:t>
      </w:r>
      <w:r w:rsidRPr="007814C2">
        <w:tab/>
        <w:t xml:space="preserve">Sabol Kathryn </w:t>
      </w:r>
      <w:r w:rsidRPr="007814C2">
        <w:rPr>
          <w:i/>
          <w:iCs/>
        </w:rPr>
        <w:t>et al.</w:t>
      </w:r>
      <w:r w:rsidRPr="007814C2">
        <w:t xml:space="preserve"> Emergence of Daptomycin Resistance in Enterococcus faecium during Daptomycin Therapy. </w:t>
      </w:r>
      <w:r w:rsidRPr="007814C2">
        <w:rPr>
          <w:i/>
          <w:iCs/>
        </w:rPr>
        <w:t>Antimicrobial Agents and Chemotherapy</w:t>
      </w:r>
      <w:r w:rsidRPr="007814C2">
        <w:t xml:space="preserve"> </w:t>
      </w:r>
      <w:r w:rsidRPr="007814C2">
        <w:rPr>
          <w:b/>
          <w:bCs/>
        </w:rPr>
        <w:t>49</w:t>
      </w:r>
      <w:r w:rsidRPr="007814C2">
        <w:t>, 1664–1665 (2005).</w:t>
      </w:r>
    </w:p>
    <w:p w14:paraId="2F53BD94" w14:textId="77777777" w:rsidR="007814C2" w:rsidRPr="007814C2" w:rsidRDefault="007814C2" w:rsidP="007814C2">
      <w:pPr>
        <w:pStyle w:val="Bibliography"/>
      </w:pPr>
      <w:r w:rsidRPr="007814C2">
        <w:t>13.</w:t>
      </w:r>
      <w:r w:rsidRPr="007814C2">
        <w:tab/>
        <w:t xml:space="preserve">Arias, C. A. &amp; Murray, B. E. The rise of the Enterococcus: beyond vancomycin resistance. </w:t>
      </w:r>
      <w:r w:rsidRPr="007814C2">
        <w:rPr>
          <w:i/>
          <w:iCs/>
        </w:rPr>
        <w:t>Nat Rev Microbiol</w:t>
      </w:r>
      <w:r w:rsidRPr="007814C2">
        <w:t xml:space="preserve"> </w:t>
      </w:r>
      <w:r w:rsidRPr="007814C2">
        <w:rPr>
          <w:b/>
          <w:bCs/>
        </w:rPr>
        <w:t>10</w:t>
      </w:r>
      <w:r w:rsidRPr="007814C2">
        <w:t>, 266–278 (2012).</w:t>
      </w:r>
    </w:p>
    <w:p w14:paraId="3A9CAC8F" w14:textId="77777777" w:rsidR="007814C2" w:rsidRPr="007814C2" w:rsidRDefault="007814C2" w:rsidP="007814C2">
      <w:pPr>
        <w:pStyle w:val="Bibliography"/>
      </w:pPr>
      <w:r w:rsidRPr="007814C2">
        <w:t>14.</w:t>
      </w:r>
      <w:r w:rsidRPr="007814C2">
        <w:tab/>
        <w:t xml:space="preserve">Rosselli Del Turco, E., Bartoletti, M., Dahl, A., Cervera, C. &amp; Pericàs, J. M. How do I manage a patient with enterococcal bacteraemia? </w:t>
      </w:r>
      <w:r w:rsidRPr="007814C2">
        <w:rPr>
          <w:i/>
          <w:iCs/>
        </w:rPr>
        <w:t>Clinical Microbiology and Infection</w:t>
      </w:r>
      <w:r w:rsidRPr="007814C2">
        <w:t xml:space="preserve"> </w:t>
      </w:r>
      <w:r w:rsidRPr="007814C2">
        <w:rPr>
          <w:b/>
          <w:bCs/>
        </w:rPr>
        <w:t>27</w:t>
      </w:r>
      <w:r w:rsidRPr="007814C2">
        <w:t>, 364–371 (2021).</w:t>
      </w:r>
    </w:p>
    <w:p w14:paraId="2794C2F7" w14:textId="77777777" w:rsidR="007814C2" w:rsidRPr="007814C2" w:rsidRDefault="007814C2" w:rsidP="007814C2">
      <w:pPr>
        <w:pStyle w:val="Bibliography"/>
      </w:pPr>
      <w:r w:rsidRPr="007814C2">
        <w:t>15.</w:t>
      </w:r>
      <w:r w:rsidRPr="007814C2">
        <w:tab/>
        <w:t xml:space="preserve">Jain, S., Gautam, V. &amp; Naseem, S. Acute-phase proteins: As diagnostic tool. </w:t>
      </w:r>
      <w:r w:rsidRPr="007814C2">
        <w:rPr>
          <w:i/>
          <w:iCs/>
        </w:rPr>
        <w:t>J Pharm Bioall Sci</w:t>
      </w:r>
      <w:r w:rsidRPr="007814C2">
        <w:t xml:space="preserve"> </w:t>
      </w:r>
      <w:r w:rsidRPr="007814C2">
        <w:rPr>
          <w:b/>
          <w:bCs/>
        </w:rPr>
        <w:t>3</w:t>
      </w:r>
      <w:r w:rsidRPr="007814C2">
        <w:t>, 118 (2011).</w:t>
      </w:r>
    </w:p>
    <w:p w14:paraId="11084F7B" w14:textId="77777777" w:rsidR="007814C2" w:rsidRPr="007814C2" w:rsidRDefault="007814C2" w:rsidP="007814C2">
      <w:pPr>
        <w:pStyle w:val="Bibliography"/>
      </w:pPr>
      <w:r w:rsidRPr="007814C2">
        <w:t>16.</w:t>
      </w:r>
      <w:r w:rsidRPr="007814C2">
        <w:tab/>
        <w:t xml:space="preserve">Casadevall, A. &amp; Pirofski, L. Host‐Pathogen Interactions: The Attributes of Virulence. </w:t>
      </w:r>
      <w:r w:rsidRPr="007814C2">
        <w:rPr>
          <w:i/>
          <w:iCs/>
        </w:rPr>
        <w:t>J INFECT DIS</w:t>
      </w:r>
      <w:r w:rsidRPr="007814C2">
        <w:t xml:space="preserve"> </w:t>
      </w:r>
      <w:r w:rsidRPr="007814C2">
        <w:rPr>
          <w:b/>
          <w:bCs/>
        </w:rPr>
        <w:t>184</w:t>
      </w:r>
      <w:r w:rsidRPr="007814C2">
        <w:t>, 337–344 (2001).</w:t>
      </w:r>
    </w:p>
    <w:p w14:paraId="06DDDBAF" w14:textId="77777777" w:rsidR="007814C2" w:rsidRPr="007814C2" w:rsidRDefault="007814C2" w:rsidP="007814C2">
      <w:pPr>
        <w:pStyle w:val="Bibliography"/>
      </w:pPr>
      <w:r w:rsidRPr="007814C2">
        <w:t>17.</w:t>
      </w:r>
      <w:r w:rsidRPr="007814C2">
        <w:tab/>
        <w:t xml:space="preserve">Mundy, L. M., Sahm, D. F. &amp; Gilmore, M. Relationships between Enterococcal Virulence and Antimicrobial Resistance. </w:t>
      </w:r>
      <w:r w:rsidRPr="007814C2">
        <w:rPr>
          <w:i/>
          <w:iCs/>
        </w:rPr>
        <w:t>Clin Microbiol Rev</w:t>
      </w:r>
      <w:r w:rsidRPr="007814C2">
        <w:t xml:space="preserve"> </w:t>
      </w:r>
      <w:r w:rsidRPr="007814C2">
        <w:rPr>
          <w:b/>
          <w:bCs/>
        </w:rPr>
        <w:t>13</w:t>
      </w:r>
      <w:r w:rsidRPr="007814C2">
        <w:t>, 513–522 (2000).</w:t>
      </w:r>
    </w:p>
    <w:p w14:paraId="08416C52" w14:textId="77777777" w:rsidR="007814C2" w:rsidRPr="007814C2" w:rsidRDefault="007814C2" w:rsidP="007814C2">
      <w:pPr>
        <w:pStyle w:val="Bibliography"/>
      </w:pPr>
      <w:r w:rsidRPr="007814C2">
        <w:lastRenderedPageBreak/>
        <w:t>18.</w:t>
      </w:r>
      <w:r w:rsidRPr="007814C2">
        <w:tab/>
        <w:t xml:space="preserve">Russo, A., Picciarella, A., Russo, R., d’Ettorre, G. &amp; Ceccarelli, G. Time to Effective Therapy Is an Important Determinant of Survival in Bloodstream Infections Caused by Vancomycin-Resistant Enterococcus spp. </w:t>
      </w:r>
      <w:r w:rsidRPr="007814C2">
        <w:rPr>
          <w:i/>
          <w:iCs/>
        </w:rPr>
        <w:t>IJMS</w:t>
      </w:r>
      <w:r w:rsidRPr="007814C2">
        <w:t xml:space="preserve"> </w:t>
      </w:r>
      <w:r w:rsidRPr="007814C2">
        <w:rPr>
          <w:b/>
          <w:bCs/>
        </w:rPr>
        <w:t>23</w:t>
      </w:r>
      <w:r w:rsidRPr="007814C2">
        <w:t>, 11925 (2022).</w:t>
      </w:r>
    </w:p>
    <w:p w14:paraId="50E52B8D" w14:textId="77777777" w:rsidR="007814C2" w:rsidRPr="007814C2" w:rsidRDefault="007814C2" w:rsidP="007814C2">
      <w:pPr>
        <w:pStyle w:val="Bibliography"/>
      </w:pPr>
      <w:r w:rsidRPr="007814C2">
        <w:t>19.</w:t>
      </w:r>
      <w:r w:rsidRPr="007814C2">
        <w:tab/>
        <w:t xml:space="preserve">McCabe, R. E. &amp; Remington, J. S. C-reactive protein in patients with bacteremia. </w:t>
      </w:r>
      <w:r w:rsidRPr="007814C2">
        <w:rPr>
          <w:i/>
          <w:iCs/>
        </w:rPr>
        <w:t>J Clin Microbiol</w:t>
      </w:r>
      <w:r w:rsidRPr="007814C2">
        <w:t xml:space="preserve"> </w:t>
      </w:r>
      <w:r w:rsidRPr="007814C2">
        <w:rPr>
          <w:b/>
          <w:bCs/>
        </w:rPr>
        <w:t>20</w:t>
      </w:r>
      <w:r w:rsidRPr="007814C2">
        <w:t>, 317–319 (1984).</w:t>
      </w:r>
    </w:p>
    <w:p w14:paraId="02C4AF0C" w14:textId="77777777" w:rsidR="007814C2" w:rsidRPr="007814C2" w:rsidRDefault="007814C2" w:rsidP="007814C2">
      <w:pPr>
        <w:pStyle w:val="Bibliography"/>
      </w:pPr>
      <w:r w:rsidRPr="007814C2">
        <w:t>20.</w:t>
      </w:r>
      <w:r w:rsidRPr="007814C2">
        <w:tab/>
        <w:t xml:space="preserve">Bhatti, J. M. </w:t>
      </w:r>
      <w:r w:rsidRPr="007814C2">
        <w:rPr>
          <w:i/>
          <w:iCs/>
        </w:rPr>
        <w:t>et al.</w:t>
      </w:r>
      <w:r w:rsidRPr="007814C2">
        <w:t xml:space="preserve"> Antibiotic choices among healthcare professionals for enterococcal bacteremia with patterns of resistance and risk factors of mortality, in settings of poor antibiotic stewardship program — a five-year retrospective cohort study. </w:t>
      </w:r>
      <w:r w:rsidRPr="007814C2">
        <w:rPr>
          <w:i/>
          <w:iCs/>
        </w:rPr>
        <w:t>BMC Infect Dis</w:t>
      </w:r>
      <w:r w:rsidRPr="007814C2">
        <w:t xml:space="preserve"> </w:t>
      </w:r>
      <w:r w:rsidRPr="007814C2">
        <w:rPr>
          <w:b/>
          <w:bCs/>
        </w:rPr>
        <w:t>23</w:t>
      </w:r>
      <w:r w:rsidRPr="007814C2">
        <w:t>, 514 (2023).</w:t>
      </w:r>
    </w:p>
    <w:p w14:paraId="4E7C0546" w14:textId="77777777" w:rsidR="007814C2" w:rsidRPr="007814C2" w:rsidRDefault="007814C2" w:rsidP="007814C2">
      <w:pPr>
        <w:pStyle w:val="Bibliography"/>
      </w:pPr>
      <w:r w:rsidRPr="007814C2">
        <w:t>21.</w:t>
      </w:r>
      <w:r w:rsidRPr="007814C2">
        <w:tab/>
        <w:t xml:space="preserve">Suppli, M. </w:t>
      </w:r>
      <w:r w:rsidRPr="007814C2">
        <w:rPr>
          <w:i/>
          <w:iCs/>
        </w:rPr>
        <w:t>et al.</w:t>
      </w:r>
      <w:r w:rsidRPr="007814C2">
        <w:t xml:space="preserve"> Mortality in enterococcal bloodstream infections increases with inappropriate antimicrobial therapy. </w:t>
      </w:r>
      <w:r w:rsidRPr="007814C2">
        <w:rPr>
          <w:i/>
          <w:iCs/>
        </w:rPr>
        <w:t>Clinical Microbiology and Infection</w:t>
      </w:r>
      <w:r w:rsidRPr="007814C2">
        <w:t xml:space="preserve"> </w:t>
      </w:r>
      <w:r w:rsidRPr="007814C2">
        <w:rPr>
          <w:b/>
          <w:bCs/>
        </w:rPr>
        <w:t>17</w:t>
      </w:r>
      <w:r w:rsidRPr="007814C2">
        <w:t>, 1078–1083 (2011).</w:t>
      </w:r>
    </w:p>
    <w:p w14:paraId="06E324D4" w14:textId="77777777" w:rsidR="007814C2" w:rsidRPr="007814C2" w:rsidRDefault="007814C2" w:rsidP="007814C2">
      <w:pPr>
        <w:pStyle w:val="Bibliography"/>
      </w:pPr>
      <w:r w:rsidRPr="007814C2">
        <w:t>22.</w:t>
      </w:r>
      <w:r w:rsidRPr="007814C2">
        <w:tab/>
        <w:t xml:space="preserve">Bivona, G., Agnello, L. &amp; Ciaccio, M. Biomarkers for Prognosis and Treatment Response in COVID-19 Patients. </w:t>
      </w:r>
      <w:r w:rsidRPr="007814C2">
        <w:rPr>
          <w:i/>
          <w:iCs/>
        </w:rPr>
        <w:t>Ann Lab Med</w:t>
      </w:r>
      <w:r w:rsidRPr="007814C2">
        <w:t xml:space="preserve"> </w:t>
      </w:r>
      <w:r w:rsidRPr="007814C2">
        <w:rPr>
          <w:b/>
          <w:bCs/>
        </w:rPr>
        <w:t>41</w:t>
      </w:r>
      <w:r w:rsidRPr="007814C2">
        <w:t>, 540–548 (2021).</w:t>
      </w:r>
    </w:p>
    <w:p w14:paraId="53088DB0" w14:textId="77777777" w:rsidR="007814C2" w:rsidRPr="007814C2" w:rsidRDefault="007814C2" w:rsidP="007814C2">
      <w:pPr>
        <w:pStyle w:val="Bibliography"/>
      </w:pPr>
      <w:r w:rsidRPr="007814C2">
        <w:t>23.</w:t>
      </w:r>
      <w:r w:rsidRPr="007814C2">
        <w:tab/>
        <w:t xml:space="preserve">Dhanasekaran, S. M. </w:t>
      </w:r>
      <w:r w:rsidRPr="007814C2">
        <w:rPr>
          <w:i/>
          <w:iCs/>
        </w:rPr>
        <w:t>et al.</w:t>
      </w:r>
      <w:r w:rsidRPr="007814C2">
        <w:t xml:space="preserve"> Delineation of prognostic biomarkers in prostate cancer. </w:t>
      </w:r>
      <w:r w:rsidRPr="007814C2">
        <w:rPr>
          <w:i/>
          <w:iCs/>
        </w:rPr>
        <w:t>Nature</w:t>
      </w:r>
      <w:r w:rsidRPr="007814C2">
        <w:t xml:space="preserve"> </w:t>
      </w:r>
      <w:r w:rsidRPr="007814C2">
        <w:rPr>
          <w:b/>
          <w:bCs/>
        </w:rPr>
        <w:t>412</w:t>
      </w:r>
      <w:r w:rsidRPr="007814C2">
        <w:t>, 822–826 (2001).</w:t>
      </w:r>
    </w:p>
    <w:p w14:paraId="0A308D61" w14:textId="77777777" w:rsidR="007814C2" w:rsidRPr="007814C2" w:rsidRDefault="007814C2" w:rsidP="007814C2">
      <w:pPr>
        <w:pStyle w:val="Bibliography"/>
      </w:pPr>
      <w:r w:rsidRPr="007814C2">
        <w:t>24.</w:t>
      </w:r>
      <w:r w:rsidRPr="007814C2">
        <w:tab/>
        <w:t xml:space="preserve">Wozniak, J. M. </w:t>
      </w:r>
      <w:r w:rsidRPr="007814C2">
        <w:rPr>
          <w:i/>
          <w:iCs/>
        </w:rPr>
        <w:t>et al.</w:t>
      </w:r>
      <w:r w:rsidRPr="007814C2">
        <w:t xml:space="preserve"> Mortality Risk Profiling of Staphylococcus aureus Bacteremia by Multi-omic Serum Analysis Reveals Early Predictive and Pathogenic Signatures. </w:t>
      </w:r>
      <w:r w:rsidRPr="007814C2">
        <w:rPr>
          <w:i/>
          <w:iCs/>
        </w:rPr>
        <w:t>Cell</w:t>
      </w:r>
      <w:r w:rsidRPr="007814C2">
        <w:t xml:space="preserve"> </w:t>
      </w:r>
      <w:r w:rsidRPr="007814C2">
        <w:rPr>
          <w:b/>
          <w:bCs/>
        </w:rPr>
        <w:t>182</w:t>
      </w:r>
      <w:r w:rsidRPr="007814C2">
        <w:t>, 1311-1327.e14 (2020).</w:t>
      </w:r>
    </w:p>
    <w:p w14:paraId="03AC800F" w14:textId="77777777" w:rsidR="007814C2" w:rsidRPr="007814C2" w:rsidRDefault="007814C2" w:rsidP="007814C2">
      <w:pPr>
        <w:pStyle w:val="Bibliography"/>
      </w:pPr>
      <w:r w:rsidRPr="007814C2">
        <w:t>25.</w:t>
      </w:r>
      <w:r w:rsidRPr="007814C2">
        <w:tab/>
        <w:t xml:space="preserve">Lautenbach, E., Bilker, W. B. &amp; Brennan, P. J. Enterococcal Bacteremia: Risk Factors for Vancomycin Resistance and Predictors of Mortality. </w:t>
      </w:r>
      <w:r w:rsidRPr="007814C2">
        <w:rPr>
          <w:i/>
          <w:iCs/>
        </w:rPr>
        <w:t>Infect Control Hosp Epidemiol</w:t>
      </w:r>
      <w:r w:rsidRPr="007814C2">
        <w:t xml:space="preserve"> </w:t>
      </w:r>
      <w:r w:rsidRPr="007814C2">
        <w:rPr>
          <w:b/>
          <w:bCs/>
        </w:rPr>
        <w:t>20</w:t>
      </w:r>
      <w:r w:rsidRPr="007814C2">
        <w:t>, 318–323 (1999).</w:t>
      </w:r>
    </w:p>
    <w:p w14:paraId="0BB96D4F" w14:textId="77777777" w:rsidR="007814C2" w:rsidRPr="007814C2" w:rsidRDefault="007814C2" w:rsidP="007814C2">
      <w:pPr>
        <w:pStyle w:val="Bibliography"/>
      </w:pPr>
      <w:r w:rsidRPr="007814C2">
        <w:lastRenderedPageBreak/>
        <w:t>26.</w:t>
      </w:r>
      <w:r w:rsidRPr="007814C2">
        <w:tab/>
        <w:t xml:space="preserve">Frantzi, M., Bhat, A. &amp; Latosinska, A. Clinical proteomic biomarkers: relevant issues on study design &amp; technical considerations in biomarker development. </w:t>
      </w:r>
      <w:r w:rsidRPr="007814C2">
        <w:rPr>
          <w:i/>
          <w:iCs/>
        </w:rPr>
        <w:t>Clinical &amp; Translational Med</w:t>
      </w:r>
      <w:r w:rsidRPr="007814C2">
        <w:t xml:space="preserve"> </w:t>
      </w:r>
      <w:r w:rsidRPr="007814C2">
        <w:rPr>
          <w:b/>
          <w:bCs/>
        </w:rPr>
        <w:t>3</w:t>
      </w:r>
      <w:r w:rsidRPr="007814C2">
        <w:t>, e7 (2014).</w:t>
      </w:r>
    </w:p>
    <w:p w14:paraId="63A32978" w14:textId="77777777" w:rsidR="007814C2" w:rsidRPr="007814C2" w:rsidRDefault="007814C2" w:rsidP="007814C2">
      <w:pPr>
        <w:pStyle w:val="Bibliography"/>
      </w:pPr>
      <w:r w:rsidRPr="007814C2">
        <w:t>27.</w:t>
      </w:r>
      <w:r w:rsidRPr="007814C2">
        <w:tab/>
        <w:t xml:space="preserve">Skates, S. J. </w:t>
      </w:r>
      <w:r w:rsidRPr="007814C2">
        <w:rPr>
          <w:i/>
          <w:iCs/>
        </w:rPr>
        <w:t>et al.</w:t>
      </w:r>
      <w:r w:rsidRPr="007814C2">
        <w:t xml:space="preserve"> Statistical Design for Biospecimen Cohort Size in Proteomics-based Biomarker Discovery and Verification Studies. </w:t>
      </w:r>
      <w:r w:rsidRPr="007814C2">
        <w:rPr>
          <w:i/>
          <w:iCs/>
        </w:rPr>
        <w:t>J. Proteome Res.</w:t>
      </w:r>
      <w:r w:rsidRPr="007814C2">
        <w:t xml:space="preserve"> </w:t>
      </w:r>
      <w:r w:rsidRPr="007814C2">
        <w:rPr>
          <w:b/>
          <w:bCs/>
        </w:rPr>
        <w:t>12</w:t>
      </w:r>
      <w:r w:rsidRPr="007814C2">
        <w:t>, 5383–5394 (2013).</w:t>
      </w:r>
    </w:p>
    <w:p w14:paraId="057ABC29" w14:textId="77777777" w:rsidR="007814C2" w:rsidRPr="007814C2" w:rsidRDefault="007814C2" w:rsidP="007814C2">
      <w:pPr>
        <w:pStyle w:val="Bibliography"/>
      </w:pPr>
      <w:r w:rsidRPr="007814C2">
        <w:t>28.</w:t>
      </w:r>
      <w:r w:rsidRPr="007814C2">
        <w:tab/>
        <w:t xml:space="preserve">Lapek, J. D. </w:t>
      </w:r>
      <w:r w:rsidRPr="007814C2">
        <w:rPr>
          <w:i/>
          <w:iCs/>
        </w:rPr>
        <w:t>et al.</w:t>
      </w:r>
      <w:r w:rsidRPr="007814C2">
        <w:t xml:space="preserve"> Defining Host Responses during Systemic Bacterial Infection through Construction of a Murine Organ Proteome Atlas. </w:t>
      </w:r>
      <w:r w:rsidRPr="007814C2">
        <w:rPr>
          <w:i/>
          <w:iCs/>
        </w:rPr>
        <w:t>Cell Systems</w:t>
      </w:r>
      <w:r w:rsidRPr="007814C2">
        <w:t xml:space="preserve"> </w:t>
      </w:r>
      <w:r w:rsidRPr="007814C2">
        <w:rPr>
          <w:b/>
          <w:bCs/>
        </w:rPr>
        <w:t>6</w:t>
      </w:r>
      <w:r w:rsidRPr="007814C2">
        <w:t>, 579-592.e4 (2018).</w:t>
      </w:r>
    </w:p>
    <w:p w14:paraId="50912305" w14:textId="77777777" w:rsidR="007814C2" w:rsidRPr="007814C2" w:rsidRDefault="007814C2" w:rsidP="007814C2">
      <w:pPr>
        <w:pStyle w:val="Bibliography"/>
      </w:pPr>
      <w:r w:rsidRPr="007814C2">
        <w:t>29.</w:t>
      </w:r>
      <w:r w:rsidRPr="007814C2">
        <w:tab/>
        <w:t xml:space="preserve">Wang, Y. </w:t>
      </w:r>
      <w:r w:rsidRPr="007814C2">
        <w:rPr>
          <w:i/>
          <w:iCs/>
        </w:rPr>
        <w:t>et al.</w:t>
      </w:r>
      <w:r w:rsidRPr="007814C2">
        <w:t xml:space="preserve"> Reversed‐phase chromatography with multiple fraction concatenation strategy for proteome profiling of human MCF10A cells. </w:t>
      </w:r>
      <w:r w:rsidRPr="007814C2">
        <w:rPr>
          <w:i/>
          <w:iCs/>
        </w:rPr>
        <w:t>Proteomics</w:t>
      </w:r>
      <w:r w:rsidRPr="007814C2">
        <w:t xml:space="preserve"> </w:t>
      </w:r>
      <w:r w:rsidRPr="007814C2">
        <w:rPr>
          <w:b/>
          <w:bCs/>
        </w:rPr>
        <w:t>11</w:t>
      </w:r>
      <w:r w:rsidRPr="007814C2">
        <w:t>, 2019–2026 (2011).</w:t>
      </w:r>
    </w:p>
    <w:p w14:paraId="6AF96482" w14:textId="77777777" w:rsidR="007814C2" w:rsidRPr="007814C2" w:rsidRDefault="007814C2" w:rsidP="007814C2">
      <w:pPr>
        <w:pStyle w:val="Bibliography"/>
      </w:pPr>
      <w:r w:rsidRPr="007814C2">
        <w:t>30.</w:t>
      </w:r>
      <w:r w:rsidRPr="007814C2">
        <w:tab/>
        <w:t xml:space="preserve">Wierzbicki, I. H. </w:t>
      </w:r>
      <w:r w:rsidRPr="007814C2">
        <w:rPr>
          <w:i/>
          <w:iCs/>
        </w:rPr>
        <w:t>et al.</w:t>
      </w:r>
      <w:r w:rsidRPr="007814C2">
        <w:t xml:space="preserve"> Group A Streptococcal S Protein Utilizes Red Blood Cells as Immune Camouflage and Is a Critical Determinant for Immune Evasion. </w:t>
      </w:r>
      <w:r w:rsidRPr="007814C2">
        <w:rPr>
          <w:i/>
          <w:iCs/>
        </w:rPr>
        <w:t>Cell Reports</w:t>
      </w:r>
      <w:r w:rsidRPr="007814C2">
        <w:t xml:space="preserve"> </w:t>
      </w:r>
      <w:r w:rsidRPr="007814C2">
        <w:rPr>
          <w:b/>
          <w:bCs/>
        </w:rPr>
        <w:t>29</w:t>
      </w:r>
      <w:r w:rsidRPr="007814C2">
        <w:t>, 2979-2989.e15 (2019).</w:t>
      </w:r>
    </w:p>
    <w:p w14:paraId="7C91CC6E" w14:textId="77777777" w:rsidR="007814C2" w:rsidRPr="007814C2" w:rsidRDefault="007814C2" w:rsidP="007814C2">
      <w:pPr>
        <w:pStyle w:val="Bibliography"/>
      </w:pPr>
      <w:r w:rsidRPr="007814C2">
        <w:t>31.</w:t>
      </w:r>
      <w:r w:rsidRPr="007814C2">
        <w:tab/>
        <w:t xml:space="preserve">Wu, T. </w:t>
      </w:r>
      <w:r w:rsidRPr="007814C2">
        <w:rPr>
          <w:i/>
          <w:iCs/>
        </w:rPr>
        <w:t>et al.</w:t>
      </w:r>
      <w:r w:rsidRPr="007814C2">
        <w:t xml:space="preserve"> clusterProfiler 4.0: A universal enrichment tool for interpreting omics data. </w:t>
      </w:r>
      <w:r w:rsidRPr="007814C2">
        <w:rPr>
          <w:i/>
          <w:iCs/>
        </w:rPr>
        <w:t>The Innovation</w:t>
      </w:r>
      <w:r w:rsidRPr="007814C2">
        <w:t xml:space="preserve"> </w:t>
      </w:r>
      <w:r w:rsidRPr="007814C2">
        <w:rPr>
          <w:b/>
          <w:bCs/>
        </w:rPr>
        <w:t>2</w:t>
      </w:r>
      <w:r w:rsidRPr="007814C2">
        <w:t>, 100141 (2021).</w:t>
      </w:r>
    </w:p>
    <w:p w14:paraId="005C85E3" w14:textId="77777777" w:rsidR="007814C2" w:rsidRPr="007814C2" w:rsidRDefault="007814C2" w:rsidP="007814C2">
      <w:pPr>
        <w:pStyle w:val="Bibliography"/>
      </w:pPr>
      <w:r w:rsidRPr="007814C2">
        <w:t>32.</w:t>
      </w:r>
      <w:r w:rsidRPr="007814C2">
        <w:tab/>
        <w:t xml:space="preserve">Holman, J. D., Tabb, D. L. &amp; Mallick, P. Employing ProteoWizard to Convert Raw Mass Spectrometry Data. </w:t>
      </w:r>
      <w:r w:rsidRPr="007814C2">
        <w:rPr>
          <w:i/>
          <w:iCs/>
        </w:rPr>
        <w:t>CP in Bioinformatics</w:t>
      </w:r>
      <w:r w:rsidRPr="007814C2">
        <w:t xml:space="preserve"> </w:t>
      </w:r>
      <w:r w:rsidRPr="007814C2">
        <w:rPr>
          <w:b/>
          <w:bCs/>
        </w:rPr>
        <w:t>46</w:t>
      </w:r>
      <w:r w:rsidRPr="007814C2">
        <w:t>, (2014).</w:t>
      </w:r>
    </w:p>
    <w:p w14:paraId="7888F48F" w14:textId="77777777" w:rsidR="007814C2" w:rsidRPr="007814C2" w:rsidRDefault="007814C2" w:rsidP="007814C2">
      <w:pPr>
        <w:pStyle w:val="Bibliography"/>
      </w:pPr>
      <w:r w:rsidRPr="007814C2">
        <w:t>33.</w:t>
      </w:r>
      <w:r w:rsidRPr="007814C2">
        <w:tab/>
        <w:t xml:space="preserve">Schmid, R. </w:t>
      </w:r>
      <w:r w:rsidRPr="007814C2">
        <w:rPr>
          <w:i/>
          <w:iCs/>
        </w:rPr>
        <w:t>et al.</w:t>
      </w:r>
      <w:r w:rsidRPr="007814C2">
        <w:t xml:space="preserve"> Integrative analysis of multimodal mass spectrometry data in MZmine 3. </w:t>
      </w:r>
      <w:r w:rsidRPr="007814C2">
        <w:rPr>
          <w:i/>
          <w:iCs/>
        </w:rPr>
        <w:t>Nat Biotechnol</w:t>
      </w:r>
      <w:r w:rsidRPr="007814C2">
        <w:t xml:space="preserve"> </w:t>
      </w:r>
      <w:r w:rsidRPr="007814C2">
        <w:rPr>
          <w:b/>
          <w:bCs/>
        </w:rPr>
        <w:t>41</w:t>
      </w:r>
      <w:r w:rsidRPr="007814C2">
        <w:t>, 447–449 (2023).</w:t>
      </w:r>
    </w:p>
    <w:p w14:paraId="391AFA67" w14:textId="77777777" w:rsidR="007814C2" w:rsidRPr="007814C2" w:rsidRDefault="007814C2" w:rsidP="007814C2">
      <w:pPr>
        <w:pStyle w:val="Bibliography"/>
      </w:pPr>
      <w:r w:rsidRPr="007814C2">
        <w:t>34.</w:t>
      </w:r>
      <w:r w:rsidRPr="007814C2">
        <w:tab/>
        <w:t xml:space="preserve">Wang, M. </w:t>
      </w:r>
      <w:r w:rsidRPr="007814C2">
        <w:rPr>
          <w:i/>
          <w:iCs/>
        </w:rPr>
        <w:t>et al.</w:t>
      </w:r>
      <w:r w:rsidRPr="007814C2">
        <w:t xml:space="preserve"> Sharing and community curation of mass spectrometry data with Global Natural Products Social Molecular Networking. </w:t>
      </w:r>
      <w:r w:rsidRPr="007814C2">
        <w:rPr>
          <w:i/>
          <w:iCs/>
        </w:rPr>
        <w:t>Nat Biotechnol</w:t>
      </w:r>
      <w:r w:rsidRPr="007814C2">
        <w:t xml:space="preserve"> </w:t>
      </w:r>
      <w:r w:rsidRPr="007814C2">
        <w:rPr>
          <w:b/>
          <w:bCs/>
        </w:rPr>
        <w:t>34</w:t>
      </w:r>
      <w:r w:rsidRPr="007814C2">
        <w:t>, 828–837 (2016).</w:t>
      </w:r>
    </w:p>
    <w:p w14:paraId="5B050B39" w14:textId="77777777" w:rsidR="007814C2" w:rsidRPr="007814C2" w:rsidRDefault="007814C2" w:rsidP="007814C2">
      <w:pPr>
        <w:pStyle w:val="Bibliography"/>
      </w:pPr>
      <w:r w:rsidRPr="007814C2">
        <w:t>35.</w:t>
      </w:r>
      <w:r w:rsidRPr="007814C2">
        <w:tab/>
        <w:t xml:space="preserve">Campeau, A. </w:t>
      </w:r>
      <w:r w:rsidRPr="007814C2">
        <w:rPr>
          <w:i/>
          <w:iCs/>
        </w:rPr>
        <w:t>et al.</w:t>
      </w:r>
      <w:r w:rsidRPr="007814C2">
        <w:t xml:space="preserve"> Multi-omics of human plasma reveals molecular features of dysregulated inflammation and accelerated aging in schizophrenia. </w:t>
      </w:r>
      <w:r w:rsidRPr="007814C2">
        <w:rPr>
          <w:i/>
          <w:iCs/>
        </w:rPr>
        <w:t>Mol Psychiatry</w:t>
      </w:r>
      <w:r w:rsidRPr="007814C2">
        <w:t xml:space="preserve"> </w:t>
      </w:r>
      <w:r w:rsidRPr="007814C2">
        <w:rPr>
          <w:b/>
          <w:bCs/>
        </w:rPr>
        <w:t>27</w:t>
      </w:r>
      <w:r w:rsidRPr="007814C2">
        <w:t>, 1217–1225 (2022).</w:t>
      </w:r>
    </w:p>
    <w:p w14:paraId="6B8C6052" w14:textId="77777777" w:rsidR="007814C2" w:rsidRPr="007814C2" w:rsidRDefault="007814C2" w:rsidP="007814C2">
      <w:pPr>
        <w:pStyle w:val="Bibliography"/>
      </w:pPr>
      <w:r w:rsidRPr="007814C2">
        <w:lastRenderedPageBreak/>
        <w:t>36.</w:t>
      </w:r>
      <w:r w:rsidRPr="007814C2">
        <w:tab/>
        <w:t xml:space="preserve">Neumann, U., Genze, N. &amp; Heider, D. EFS: an ensemble feature selection tool implemented as R-package and web-application. </w:t>
      </w:r>
      <w:r w:rsidRPr="007814C2">
        <w:rPr>
          <w:i/>
          <w:iCs/>
        </w:rPr>
        <w:t>BioData Mining</w:t>
      </w:r>
      <w:r w:rsidRPr="007814C2">
        <w:t xml:space="preserve"> </w:t>
      </w:r>
      <w:r w:rsidRPr="007814C2">
        <w:rPr>
          <w:b/>
          <w:bCs/>
        </w:rPr>
        <w:t>10</w:t>
      </w:r>
      <w:r w:rsidRPr="007814C2">
        <w:t>, 21 (2017).</w:t>
      </w:r>
    </w:p>
    <w:p w14:paraId="03582919" w14:textId="77777777" w:rsidR="007814C2" w:rsidRPr="007814C2" w:rsidRDefault="007814C2" w:rsidP="007814C2">
      <w:pPr>
        <w:pStyle w:val="Bibliography"/>
      </w:pPr>
      <w:r w:rsidRPr="007814C2">
        <w:t>37.</w:t>
      </w:r>
      <w:r w:rsidRPr="007814C2">
        <w:tab/>
        <w:t xml:space="preserve">Kim, D., Song, L., Breitwieser, F. P. &amp; Salzberg, S. L. Centrifuge: rapid and sensitive classification of metagenomic sequences. </w:t>
      </w:r>
      <w:r w:rsidRPr="007814C2">
        <w:rPr>
          <w:i/>
          <w:iCs/>
        </w:rPr>
        <w:t>Genome Res.</w:t>
      </w:r>
      <w:r w:rsidRPr="007814C2">
        <w:t xml:space="preserve"> </w:t>
      </w:r>
      <w:r w:rsidRPr="007814C2">
        <w:rPr>
          <w:b/>
          <w:bCs/>
        </w:rPr>
        <w:t>26</w:t>
      </w:r>
      <w:r w:rsidRPr="007814C2">
        <w:t>, 1721–1729 (2016).</w:t>
      </w:r>
    </w:p>
    <w:p w14:paraId="682D4892" w14:textId="77777777" w:rsidR="007814C2" w:rsidRPr="007814C2" w:rsidRDefault="007814C2" w:rsidP="007814C2">
      <w:pPr>
        <w:pStyle w:val="Bibliography"/>
      </w:pPr>
      <w:r w:rsidRPr="007814C2">
        <w:t>38.</w:t>
      </w:r>
      <w:r w:rsidRPr="007814C2">
        <w:tab/>
        <w:t>Li, H. seqtk. (2023).</w:t>
      </w:r>
    </w:p>
    <w:p w14:paraId="2C45F47D" w14:textId="77777777" w:rsidR="007814C2" w:rsidRPr="007814C2" w:rsidRDefault="007814C2" w:rsidP="007814C2">
      <w:pPr>
        <w:pStyle w:val="Bibliography"/>
      </w:pPr>
      <w:r w:rsidRPr="007814C2">
        <w:t>39.</w:t>
      </w:r>
      <w:r w:rsidRPr="007814C2">
        <w:tab/>
        <w:t>Wright, C., Griffiths, Sarah &amp; Parker, Matthew. wf-bacterial-genomes.</w:t>
      </w:r>
    </w:p>
    <w:p w14:paraId="12C12506" w14:textId="77777777" w:rsidR="007814C2" w:rsidRPr="007814C2" w:rsidRDefault="007814C2" w:rsidP="007814C2">
      <w:pPr>
        <w:pStyle w:val="Bibliography"/>
      </w:pPr>
      <w:r w:rsidRPr="007814C2">
        <w:t>40.</w:t>
      </w:r>
      <w:r w:rsidRPr="007814C2">
        <w:tab/>
        <w:t>Palumbo, E. bamstats.</w:t>
      </w:r>
    </w:p>
    <w:p w14:paraId="16B600D8" w14:textId="77777777" w:rsidR="007814C2" w:rsidRPr="007814C2" w:rsidRDefault="007814C2" w:rsidP="007814C2">
      <w:pPr>
        <w:pStyle w:val="Bibliography"/>
      </w:pPr>
      <w:r w:rsidRPr="007814C2">
        <w:t>41.</w:t>
      </w:r>
      <w:r w:rsidRPr="007814C2">
        <w:tab/>
        <w:t xml:space="preserve">Freire, B., Ladra, S. &amp; Parama, J. R. Memory-Efficient Assembly using Flye. </w:t>
      </w:r>
      <w:r w:rsidRPr="007814C2">
        <w:rPr>
          <w:i/>
          <w:iCs/>
        </w:rPr>
        <w:t>IEEE/ACM Trans. Comput. Biol. and Bioinf.</w:t>
      </w:r>
      <w:r w:rsidRPr="007814C2">
        <w:t xml:space="preserve"> 1–1 (2021) doi:10.1109/TCBB.2021.3108843.</w:t>
      </w:r>
    </w:p>
    <w:p w14:paraId="5F4B11A5" w14:textId="77777777" w:rsidR="007814C2" w:rsidRPr="007814C2" w:rsidRDefault="007814C2" w:rsidP="007814C2">
      <w:pPr>
        <w:pStyle w:val="Bibliography"/>
      </w:pPr>
      <w:r w:rsidRPr="007814C2">
        <w:t>42.</w:t>
      </w:r>
      <w:r w:rsidRPr="007814C2">
        <w:tab/>
        <w:t>Wright, C. &amp; Wykes, M. Medaka. (2023).</w:t>
      </w:r>
    </w:p>
    <w:p w14:paraId="5DF0C31A" w14:textId="77777777" w:rsidR="007814C2" w:rsidRPr="007814C2" w:rsidRDefault="007814C2" w:rsidP="007814C2">
      <w:pPr>
        <w:pStyle w:val="Bibliography"/>
      </w:pPr>
      <w:r w:rsidRPr="007814C2">
        <w:t>43.</w:t>
      </w:r>
      <w:r w:rsidRPr="007814C2">
        <w:tab/>
        <w:t>Seeman, T. mlst.</w:t>
      </w:r>
    </w:p>
    <w:p w14:paraId="7879A651" w14:textId="77777777" w:rsidR="007814C2" w:rsidRPr="00F87959" w:rsidRDefault="007814C2" w:rsidP="007814C2">
      <w:pPr>
        <w:pStyle w:val="Bibliography"/>
        <w:rPr>
          <w:lang w:val="fr-FR"/>
        </w:rPr>
      </w:pPr>
      <w:r w:rsidRPr="007814C2">
        <w:t>44.</w:t>
      </w:r>
      <w:r w:rsidRPr="007814C2">
        <w:tab/>
        <w:t xml:space="preserve">Florensa, A. F., Kaas, R. S., Clausen, P. T. L. C., Aytan-Aktug, D. &amp; Aarestrup, F. M. ResFinder – an open online resource for identification of antimicrobial resistance genes in next-generation sequencing data and prediction of phenotypes from genotypes. </w:t>
      </w:r>
      <w:r w:rsidRPr="00F87959">
        <w:rPr>
          <w:i/>
          <w:iCs/>
          <w:lang w:val="fr-FR"/>
        </w:rPr>
        <w:t>Microbial Genomics</w:t>
      </w:r>
      <w:r w:rsidRPr="00F87959">
        <w:rPr>
          <w:lang w:val="fr-FR"/>
        </w:rPr>
        <w:t xml:space="preserve"> </w:t>
      </w:r>
      <w:r w:rsidRPr="00F87959">
        <w:rPr>
          <w:b/>
          <w:bCs/>
          <w:lang w:val="fr-FR"/>
        </w:rPr>
        <w:t>8</w:t>
      </w:r>
      <w:r w:rsidRPr="00F87959">
        <w:rPr>
          <w:lang w:val="fr-FR"/>
        </w:rPr>
        <w:t>, (2022).</w:t>
      </w:r>
    </w:p>
    <w:p w14:paraId="6DEE6483" w14:textId="77777777" w:rsidR="007814C2" w:rsidRPr="00F87959" w:rsidRDefault="007814C2" w:rsidP="007814C2">
      <w:pPr>
        <w:pStyle w:val="Bibliography"/>
        <w:rPr>
          <w:lang w:val="fr-FR"/>
        </w:rPr>
      </w:pPr>
      <w:r w:rsidRPr="00F87959">
        <w:rPr>
          <w:lang w:val="fr-FR"/>
        </w:rPr>
        <w:t>45.</w:t>
      </w:r>
      <w:r w:rsidRPr="00F87959">
        <w:rPr>
          <w:lang w:val="fr-FR"/>
        </w:rPr>
        <w:tab/>
        <w:t>Trizna, M. assembly_stats.</w:t>
      </w:r>
    </w:p>
    <w:p w14:paraId="6D92F5CA" w14:textId="77777777" w:rsidR="007814C2" w:rsidRPr="007814C2" w:rsidRDefault="007814C2" w:rsidP="007814C2">
      <w:pPr>
        <w:pStyle w:val="Bibliography"/>
      </w:pPr>
      <w:r w:rsidRPr="00F87959">
        <w:rPr>
          <w:lang w:val="fr-FR"/>
        </w:rPr>
        <w:t>46.</w:t>
      </w:r>
      <w:r w:rsidRPr="00F87959">
        <w:rPr>
          <w:lang w:val="fr-FR"/>
        </w:rPr>
        <w:tab/>
        <w:t xml:space="preserve">Page, A. J. </w:t>
      </w:r>
      <w:r w:rsidRPr="00F87959">
        <w:rPr>
          <w:i/>
          <w:iCs/>
          <w:lang w:val="fr-FR"/>
        </w:rPr>
        <w:t>et al.</w:t>
      </w:r>
      <w:r w:rsidRPr="00F87959">
        <w:rPr>
          <w:lang w:val="fr-FR"/>
        </w:rPr>
        <w:t xml:space="preserve"> </w:t>
      </w:r>
      <w:r w:rsidRPr="007814C2">
        <w:t xml:space="preserve">Roary: rapid large-scale prokaryote pan genome analysis. </w:t>
      </w:r>
      <w:r w:rsidRPr="007814C2">
        <w:rPr>
          <w:i/>
          <w:iCs/>
        </w:rPr>
        <w:t>Bioinformatics</w:t>
      </w:r>
      <w:r w:rsidRPr="007814C2">
        <w:t xml:space="preserve"> </w:t>
      </w:r>
      <w:r w:rsidRPr="007814C2">
        <w:rPr>
          <w:b/>
          <w:bCs/>
        </w:rPr>
        <w:t>31</w:t>
      </w:r>
      <w:r w:rsidRPr="007814C2">
        <w:t>, 3691–3693 (2015).</w:t>
      </w:r>
    </w:p>
    <w:p w14:paraId="39EC3E7E" w14:textId="77777777" w:rsidR="007814C2" w:rsidRPr="007814C2" w:rsidRDefault="007814C2" w:rsidP="007814C2">
      <w:pPr>
        <w:pStyle w:val="Bibliography"/>
      </w:pPr>
      <w:r w:rsidRPr="007814C2">
        <w:t>47.</w:t>
      </w:r>
      <w:r w:rsidRPr="007814C2">
        <w:tab/>
        <w:t xml:space="preserve">He, Z. &amp; Yu, W. Stable feature selection for biomarker discovery. </w:t>
      </w:r>
      <w:r w:rsidRPr="007814C2">
        <w:rPr>
          <w:i/>
          <w:iCs/>
        </w:rPr>
        <w:t>Computational Biology and Chemistry</w:t>
      </w:r>
      <w:r w:rsidRPr="007814C2">
        <w:t xml:space="preserve"> </w:t>
      </w:r>
      <w:r w:rsidRPr="007814C2">
        <w:rPr>
          <w:b/>
          <w:bCs/>
        </w:rPr>
        <w:t>34</w:t>
      </w:r>
      <w:r w:rsidRPr="007814C2">
        <w:t>, 215–225 (2010).</w:t>
      </w:r>
    </w:p>
    <w:p w14:paraId="37264835" w14:textId="77777777" w:rsidR="007814C2" w:rsidRPr="007814C2" w:rsidRDefault="007814C2" w:rsidP="007814C2">
      <w:pPr>
        <w:pStyle w:val="Bibliography"/>
      </w:pPr>
      <w:r w:rsidRPr="007814C2">
        <w:t>48.</w:t>
      </w:r>
      <w:r w:rsidRPr="007814C2">
        <w:tab/>
        <w:t xml:space="preserve">Neumann, U. </w:t>
      </w:r>
      <w:r w:rsidRPr="007814C2">
        <w:rPr>
          <w:i/>
          <w:iCs/>
        </w:rPr>
        <w:t>et al.</w:t>
      </w:r>
      <w:r w:rsidRPr="007814C2">
        <w:t xml:space="preserve"> Compensation of feature selection biases accompanied with improved predictive performance for binary classification by using a novel ensemble feature selection approach. </w:t>
      </w:r>
      <w:r w:rsidRPr="007814C2">
        <w:rPr>
          <w:i/>
          <w:iCs/>
        </w:rPr>
        <w:t>BioData Mining</w:t>
      </w:r>
      <w:r w:rsidRPr="007814C2">
        <w:t xml:space="preserve"> </w:t>
      </w:r>
      <w:r w:rsidRPr="007814C2">
        <w:rPr>
          <w:b/>
          <w:bCs/>
        </w:rPr>
        <w:t>9</w:t>
      </w:r>
      <w:r w:rsidRPr="007814C2">
        <w:t>, 36 (2016).</w:t>
      </w:r>
    </w:p>
    <w:p w14:paraId="52ACEA53" w14:textId="77777777" w:rsidR="007814C2" w:rsidRPr="007814C2" w:rsidRDefault="007814C2" w:rsidP="007814C2">
      <w:pPr>
        <w:pStyle w:val="Bibliography"/>
      </w:pPr>
      <w:r w:rsidRPr="007814C2">
        <w:lastRenderedPageBreak/>
        <w:t>49.</w:t>
      </w:r>
      <w:r w:rsidRPr="007814C2">
        <w:tab/>
        <w:t xml:space="preserve">Kupcova Skalnikova, H., Cizkova, J., Cervenka, J. &amp; Vodicka, P. Advances in Proteomic Techniques for Cytokine Analysis: Focus on Melanoma Research. </w:t>
      </w:r>
      <w:r w:rsidRPr="007814C2">
        <w:rPr>
          <w:i/>
          <w:iCs/>
        </w:rPr>
        <w:t>IJMS</w:t>
      </w:r>
      <w:r w:rsidRPr="007814C2">
        <w:t xml:space="preserve"> </w:t>
      </w:r>
      <w:r w:rsidRPr="007814C2">
        <w:rPr>
          <w:b/>
          <w:bCs/>
        </w:rPr>
        <w:t>18</w:t>
      </w:r>
      <w:r w:rsidRPr="007814C2">
        <w:t>, 2697 (2017).</w:t>
      </w:r>
    </w:p>
    <w:p w14:paraId="4EA66085" w14:textId="77777777" w:rsidR="007814C2" w:rsidRPr="007814C2" w:rsidRDefault="007814C2" w:rsidP="007814C2">
      <w:pPr>
        <w:pStyle w:val="Bibliography"/>
      </w:pPr>
      <w:r w:rsidRPr="007814C2">
        <w:t>50.</w:t>
      </w:r>
      <w:r w:rsidRPr="007814C2">
        <w:tab/>
        <w:t xml:space="preserve">Pichet Binette, A. </w:t>
      </w:r>
      <w:r w:rsidRPr="007814C2">
        <w:rPr>
          <w:i/>
          <w:iCs/>
        </w:rPr>
        <w:t>et al.</w:t>
      </w:r>
      <w:r w:rsidRPr="007814C2">
        <w:t xml:space="preserve"> Confounding factors of Alzheimer’s disease plasma biomarkers and their impact on clinical performance. </w:t>
      </w:r>
      <w:r w:rsidRPr="007814C2">
        <w:rPr>
          <w:i/>
          <w:iCs/>
        </w:rPr>
        <w:t>Alzheimer’s &amp; Dementia</w:t>
      </w:r>
      <w:r w:rsidRPr="007814C2">
        <w:t xml:space="preserve"> </w:t>
      </w:r>
      <w:r w:rsidRPr="007814C2">
        <w:rPr>
          <w:b/>
          <w:bCs/>
        </w:rPr>
        <w:t>19</w:t>
      </w:r>
      <w:r w:rsidRPr="007814C2">
        <w:t>, 1403–1414 (2023).</w:t>
      </w:r>
    </w:p>
    <w:p w14:paraId="5FD1BD82" w14:textId="77777777" w:rsidR="007814C2" w:rsidRPr="007814C2" w:rsidRDefault="007814C2" w:rsidP="007814C2">
      <w:pPr>
        <w:pStyle w:val="Bibliography"/>
      </w:pPr>
      <w:r w:rsidRPr="007814C2">
        <w:t>51.</w:t>
      </w:r>
      <w:r w:rsidRPr="007814C2">
        <w:tab/>
        <w:t xml:space="preserve">Ain, Q. U., Sarfraz, M., Prasesti, G. K., Dewi, T. I. &amp; Kurniati, N. F. Confounders in Identification and Analysis of Inflammatory Biomarkers in Cardiovascular Diseases. </w:t>
      </w:r>
      <w:r w:rsidRPr="007814C2">
        <w:rPr>
          <w:i/>
          <w:iCs/>
        </w:rPr>
        <w:t>Biomolecules</w:t>
      </w:r>
      <w:r w:rsidRPr="007814C2">
        <w:t xml:space="preserve"> </w:t>
      </w:r>
      <w:r w:rsidRPr="007814C2">
        <w:rPr>
          <w:b/>
          <w:bCs/>
        </w:rPr>
        <w:t>11</w:t>
      </w:r>
      <w:r w:rsidRPr="007814C2">
        <w:t>, 1464 (2021).</w:t>
      </w:r>
    </w:p>
    <w:p w14:paraId="0C601359" w14:textId="77777777" w:rsidR="007814C2" w:rsidRPr="007814C2" w:rsidRDefault="007814C2" w:rsidP="007814C2">
      <w:pPr>
        <w:pStyle w:val="Bibliography"/>
      </w:pPr>
      <w:r w:rsidRPr="007814C2">
        <w:t>52.</w:t>
      </w:r>
      <w:r w:rsidRPr="007814C2">
        <w:tab/>
        <w:t xml:space="preserve">Vanni, H. </w:t>
      </w:r>
      <w:r w:rsidRPr="007814C2">
        <w:rPr>
          <w:i/>
          <w:iCs/>
        </w:rPr>
        <w:t>et al.</w:t>
      </w:r>
      <w:r w:rsidRPr="007814C2">
        <w:t xml:space="preserve"> Cigarette Smoking Induces Overexpression of a Fat-Depleting Gene AZGP1 in the Human. </w:t>
      </w:r>
      <w:r w:rsidRPr="007814C2">
        <w:rPr>
          <w:i/>
          <w:iCs/>
        </w:rPr>
        <w:t>Chest</w:t>
      </w:r>
      <w:r w:rsidRPr="007814C2">
        <w:t xml:space="preserve"> </w:t>
      </w:r>
      <w:r w:rsidRPr="007814C2">
        <w:rPr>
          <w:b/>
          <w:bCs/>
        </w:rPr>
        <w:t>135</w:t>
      </w:r>
      <w:r w:rsidRPr="007814C2">
        <w:t>, 1197–1208 (2009).</w:t>
      </w:r>
    </w:p>
    <w:p w14:paraId="5CD2FF1E" w14:textId="77777777" w:rsidR="007814C2" w:rsidRPr="007814C2" w:rsidRDefault="007814C2" w:rsidP="007814C2">
      <w:pPr>
        <w:pStyle w:val="Bibliography"/>
      </w:pPr>
      <w:r w:rsidRPr="007814C2">
        <w:t>53.</w:t>
      </w:r>
      <w:r w:rsidRPr="007814C2">
        <w:tab/>
        <w:t xml:space="preserve">Chaudhry, H. </w:t>
      </w:r>
      <w:r w:rsidRPr="007814C2">
        <w:rPr>
          <w:i/>
          <w:iCs/>
        </w:rPr>
        <w:t>et al.</w:t>
      </w:r>
      <w:r w:rsidRPr="007814C2">
        <w:t xml:space="preserve"> Role of Cytokines as a Double-edged Sword in Sepsis. </w:t>
      </w:r>
      <w:r w:rsidRPr="007814C2">
        <w:rPr>
          <w:i/>
          <w:iCs/>
        </w:rPr>
        <w:t>in vivo</w:t>
      </w:r>
      <w:r w:rsidRPr="007814C2">
        <w:t xml:space="preserve"> (2013).</w:t>
      </w:r>
    </w:p>
    <w:p w14:paraId="25920E2C" w14:textId="77777777" w:rsidR="007814C2" w:rsidRPr="007814C2" w:rsidRDefault="007814C2" w:rsidP="007814C2">
      <w:pPr>
        <w:pStyle w:val="Bibliography"/>
      </w:pPr>
      <w:r w:rsidRPr="007814C2">
        <w:t>54.</w:t>
      </w:r>
      <w:r w:rsidRPr="007814C2">
        <w:tab/>
        <w:t xml:space="preserve">Piktel, E., Levental, I., Durnaś, B., Janmey, P. &amp; Bucki, R. Plasma Gelsolin: Indicator of Inflammation and Its Potential as a Diagnostic Tool and Therapeutic Target. </w:t>
      </w:r>
      <w:r w:rsidRPr="007814C2">
        <w:rPr>
          <w:i/>
          <w:iCs/>
        </w:rPr>
        <w:t>IJMS</w:t>
      </w:r>
      <w:r w:rsidRPr="007814C2">
        <w:t xml:space="preserve"> </w:t>
      </w:r>
      <w:r w:rsidRPr="007814C2">
        <w:rPr>
          <w:b/>
          <w:bCs/>
        </w:rPr>
        <w:t>19</w:t>
      </w:r>
      <w:r w:rsidRPr="007814C2">
        <w:t>, 2516 (2018).</w:t>
      </w:r>
    </w:p>
    <w:p w14:paraId="6F367384" w14:textId="77777777" w:rsidR="007814C2" w:rsidRPr="007814C2" w:rsidRDefault="007814C2" w:rsidP="007814C2">
      <w:pPr>
        <w:pStyle w:val="Bibliography"/>
      </w:pPr>
      <w:r w:rsidRPr="007814C2">
        <w:t>55.</w:t>
      </w:r>
      <w:r w:rsidRPr="007814C2">
        <w:tab/>
        <w:t xml:space="preserve">Yang, Z. </w:t>
      </w:r>
      <w:r w:rsidRPr="007814C2">
        <w:rPr>
          <w:i/>
          <w:iCs/>
        </w:rPr>
        <w:t>et al.</w:t>
      </w:r>
      <w:r w:rsidRPr="007814C2">
        <w:t xml:space="preserve"> Delayed Administration of Recombinant Plasma Gelsolin Improves Survival in a Murine Model of Penicillin-Susceptible and Penicillin-Resistant Pneumococcal Pneumonia. </w:t>
      </w:r>
      <w:r w:rsidRPr="007814C2">
        <w:rPr>
          <w:i/>
          <w:iCs/>
        </w:rPr>
        <w:t>The Journal of Infectious Diseases</w:t>
      </w:r>
      <w:r w:rsidRPr="007814C2">
        <w:t xml:space="preserve"> </w:t>
      </w:r>
      <w:r w:rsidRPr="007814C2">
        <w:rPr>
          <w:b/>
          <w:bCs/>
        </w:rPr>
        <w:t>220</w:t>
      </w:r>
      <w:r w:rsidRPr="007814C2">
        <w:t>, 1498–1502 (2019).</w:t>
      </w:r>
    </w:p>
    <w:p w14:paraId="16FA7E60" w14:textId="77777777" w:rsidR="007814C2" w:rsidRPr="007814C2" w:rsidRDefault="007814C2" w:rsidP="007814C2">
      <w:pPr>
        <w:pStyle w:val="Bibliography"/>
      </w:pPr>
      <w:r w:rsidRPr="007814C2">
        <w:t>56.</w:t>
      </w:r>
      <w:r w:rsidRPr="007814C2">
        <w:tab/>
        <w:t xml:space="preserve">Hashida, T. </w:t>
      </w:r>
      <w:r w:rsidRPr="007814C2">
        <w:rPr>
          <w:i/>
          <w:iCs/>
        </w:rPr>
        <w:t>et al.</w:t>
      </w:r>
      <w:r w:rsidRPr="007814C2">
        <w:t xml:space="preserve"> Proteome analysis of hemofilter adsorbates to identify novel substances of sepsis: a pilot study. </w:t>
      </w:r>
      <w:r w:rsidRPr="007814C2">
        <w:rPr>
          <w:i/>
          <w:iCs/>
        </w:rPr>
        <w:t>J Artif Organs</w:t>
      </w:r>
      <w:r w:rsidRPr="007814C2">
        <w:t xml:space="preserve"> </w:t>
      </w:r>
      <w:r w:rsidRPr="007814C2">
        <w:rPr>
          <w:b/>
          <w:bCs/>
        </w:rPr>
        <w:t>20</w:t>
      </w:r>
      <w:r w:rsidRPr="007814C2">
        <w:t>, 132–137 (2017).</w:t>
      </w:r>
    </w:p>
    <w:p w14:paraId="22CEE040" w14:textId="77777777" w:rsidR="007814C2" w:rsidRPr="007814C2" w:rsidRDefault="007814C2" w:rsidP="007814C2">
      <w:pPr>
        <w:pStyle w:val="Bibliography"/>
      </w:pPr>
      <w:r w:rsidRPr="007814C2">
        <w:t>57.</w:t>
      </w:r>
      <w:r w:rsidRPr="007814C2">
        <w:tab/>
        <w:t xml:space="preserve">Blairon, L., Wittebole, X. &amp; Laterre, P. Lipopolysaccharide‐Binding Protein Serum Levels in Patients with Severe Sepsis Due to Gram‐Positive and Fungal Infections. </w:t>
      </w:r>
      <w:r w:rsidRPr="007814C2">
        <w:rPr>
          <w:i/>
          <w:iCs/>
        </w:rPr>
        <w:t>J INFECT DIS</w:t>
      </w:r>
      <w:r w:rsidRPr="007814C2">
        <w:t xml:space="preserve"> </w:t>
      </w:r>
      <w:r w:rsidRPr="007814C2">
        <w:rPr>
          <w:b/>
          <w:bCs/>
        </w:rPr>
        <w:t>187</w:t>
      </w:r>
      <w:r w:rsidRPr="007814C2">
        <w:t>, 287–291 (2003).</w:t>
      </w:r>
    </w:p>
    <w:p w14:paraId="757DB3A4" w14:textId="77777777" w:rsidR="007814C2" w:rsidRPr="007814C2" w:rsidRDefault="007814C2" w:rsidP="007814C2">
      <w:pPr>
        <w:pStyle w:val="Bibliography"/>
      </w:pPr>
      <w:r w:rsidRPr="007814C2">
        <w:t>58.</w:t>
      </w:r>
      <w:r w:rsidRPr="007814C2">
        <w:tab/>
        <w:t xml:space="preserve">Hofmaenner, D. A., Kleyman, A., Press, A., Bauer, M. &amp; Singer, M. The Many Roles of Cholesterol in Sepsis: A Review. </w:t>
      </w:r>
      <w:r w:rsidRPr="007814C2">
        <w:rPr>
          <w:i/>
          <w:iCs/>
        </w:rPr>
        <w:t>Am J Respir Crit Care Med</w:t>
      </w:r>
      <w:r w:rsidRPr="007814C2">
        <w:t xml:space="preserve"> </w:t>
      </w:r>
      <w:r w:rsidRPr="007814C2">
        <w:rPr>
          <w:b/>
          <w:bCs/>
        </w:rPr>
        <w:t>205</w:t>
      </w:r>
      <w:r w:rsidRPr="007814C2">
        <w:t>, 388–396 (2022).</w:t>
      </w:r>
    </w:p>
    <w:p w14:paraId="726183DA" w14:textId="77777777" w:rsidR="007814C2" w:rsidRPr="007814C2" w:rsidRDefault="007814C2" w:rsidP="007814C2">
      <w:pPr>
        <w:pStyle w:val="Bibliography"/>
      </w:pPr>
      <w:r w:rsidRPr="007814C2">
        <w:lastRenderedPageBreak/>
        <w:t>59.</w:t>
      </w:r>
      <w:r w:rsidRPr="007814C2">
        <w:tab/>
        <w:t xml:space="preserve">Fraunberger, P., Schaefer, S., Werdan, K., Walli, A. K. &amp; Seidel, D. Reduction of Circulating Cholesterol and Apolipoprotein Levels during Sepsis. </w:t>
      </w:r>
      <w:r w:rsidRPr="007814C2">
        <w:rPr>
          <w:i/>
          <w:iCs/>
        </w:rPr>
        <w:t>cclm</w:t>
      </w:r>
      <w:r w:rsidRPr="007814C2">
        <w:t xml:space="preserve"> </w:t>
      </w:r>
      <w:r w:rsidRPr="007814C2">
        <w:rPr>
          <w:b/>
          <w:bCs/>
        </w:rPr>
        <w:t>37</w:t>
      </w:r>
      <w:r w:rsidRPr="007814C2">
        <w:t>, 357–362 (1999).</w:t>
      </w:r>
    </w:p>
    <w:p w14:paraId="220C23FB" w14:textId="77777777" w:rsidR="007814C2" w:rsidRPr="007814C2" w:rsidRDefault="007814C2" w:rsidP="007814C2">
      <w:pPr>
        <w:pStyle w:val="Bibliography"/>
      </w:pPr>
      <w:r w:rsidRPr="007814C2">
        <w:t>60.</w:t>
      </w:r>
      <w:r w:rsidRPr="007814C2">
        <w:tab/>
        <w:t xml:space="preserve">Bhogal, H. K. The molecular pathogenesis of cholestasis in sepsis. </w:t>
      </w:r>
      <w:r w:rsidRPr="007814C2">
        <w:rPr>
          <w:i/>
          <w:iCs/>
        </w:rPr>
        <w:t>Front Biosci</w:t>
      </w:r>
      <w:r w:rsidRPr="007814C2">
        <w:t xml:space="preserve"> </w:t>
      </w:r>
      <w:r w:rsidRPr="007814C2">
        <w:rPr>
          <w:b/>
          <w:bCs/>
        </w:rPr>
        <w:t>E5</w:t>
      </w:r>
      <w:r w:rsidRPr="007814C2">
        <w:t>, 87–96 (2013).</w:t>
      </w:r>
    </w:p>
    <w:p w14:paraId="46CD094F" w14:textId="77777777" w:rsidR="007814C2" w:rsidRPr="007814C2" w:rsidRDefault="007814C2" w:rsidP="007814C2">
      <w:pPr>
        <w:pStyle w:val="Bibliography"/>
      </w:pPr>
      <w:r w:rsidRPr="007814C2">
        <w:t>61.</w:t>
      </w:r>
      <w:r w:rsidRPr="007814C2">
        <w:tab/>
        <w:t xml:space="preserve">Davis, R. P., Miller‐Dorey, S. &amp; Jenne, C. N. Platelets and coagulation in infection. </w:t>
      </w:r>
      <w:r w:rsidRPr="007814C2">
        <w:rPr>
          <w:i/>
          <w:iCs/>
        </w:rPr>
        <w:t>Clin &amp;amp; Trans Imm</w:t>
      </w:r>
      <w:r w:rsidRPr="007814C2">
        <w:t xml:space="preserve"> </w:t>
      </w:r>
      <w:r w:rsidRPr="007814C2">
        <w:rPr>
          <w:b/>
          <w:bCs/>
        </w:rPr>
        <w:t>5</w:t>
      </w:r>
      <w:r w:rsidRPr="007814C2">
        <w:t>, e89 (2016).</w:t>
      </w:r>
    </w:p>
    <w:p w14:paraId="42EAED39" w14:textId="77777777" w:rsidR="007814C2" w:rsidRPr="007814C2" w:rsidRDefault="007814C2" w:rsidP="007814C2">
      <w:pPr>
        <w:pStyle w:val="Bibliography"/>
      </w:pPr>
      <w:r w:rsidRPr="007814C2">
        <w:t>62.</w:t>
      </w:r>
      <w:r w:rsidRPr="007814C2">
        <w:tab/>
        <w:t xml:space="preserve">Sanchez-Navarro, A., González-Soria, I., Caldiño-Bohn, R. &amp; Bobadilla, N. A. Integrative view of serpins in health and disease: the contribution of serpinA3. </w:t>
      </w:r>
      <w:r w:rsidRPr="007814C2">
        <w:rPr>
          <w:i/>
          <w:iCs/>
        </w:rPr>
        <w:t>American Journal of Physiology-Cell Physiology</w:t>
      </w:r>
      <w:r w:rsidRPr="007814C2">
        <w:t xml:space="preserve"> ajpcell.00366.2020 (2020) doi:10.1152/ajpcell.00366.2020.</w:t>
      </w:r>
    </w:p>
    <w:p w14:paraId="499B6F29" w14:textId="77777777" w:rsidR="007814C2" w:rsidRPr="007814C2" w:rsidRDefault="007814C2" w:rsidP="007814C2">
      <w:pPr>
        <w:pStyle w:val="Bibliography"/>
      </w:pPr>
      <w:r w:rsidRPr="007814C2">
        <w:t>63.</w:t>
      </w:r>
      <w:r w:rsidRPr="007814C2">
        <w:tab/>
        <w:t xml:space="preserve">Bianchini, E. P., Auditeau, C., Razanakolona, M., Vasse, M. &amp; Borgel, D. Serpins in Hemostasis as Therapeutic Targets for Bleeding or Thrombotic Disorders. </w:t>
      </w:r>
      <w:r w:rsidRPr="007814C2">
        <w:rPr>
          <w:i/>
          <w:iCs/>
        </w:rPr>
        <w:t>Front. Cardiovasc. Med.</w:t>
      </w:r>
      <w:r w:rsidRPr="007814C2">
        <w:t xml:space="preserve"> </w:t>
      </w:r>
      <w:r w:rsidRPr="007814C2">
        <w:rPr>
          <w:b/>
          <w:bCs/>
        </w:rPr>
        <w:t>7</w:t>
      </w:r>
      <w:r w:rsidRPr="007814C2">
        <w:t>, 622778 (2021).</w:t>
      </w:r>
    </w:p>
    <w:p w14:paraId="6B044E5C" w14:textId="77777777" w:rsidR="007814C2" w:rsidRPr="007814C2" w:rsidRDefault="007814C2" w:rsidP="007814C2">
      <w:pPr>
        <w:pStyle w:val="Bibliography"/>
      </w:pPr>
      <w:r w:rsidRPr="007814C2">
        <w:t>64.</w:t>
      </w:r>
      <w:r w:rsidRPr="007814C2">
        <w:tab/>
        <w:t>Liu, K.-J. &amp; Shih, N.-Y. The Role of Enolase in Tissue Invasion and Metastasis of Pathogens and Tumor Cells. (2007).</w:t>
      </w:r>
    </w:p>
    <w:p w14:paraId="1F3F10CA" w14:textId="77777777" w:rsidR="007814C2" w:rsidRPr="007814C2" w:rsidRDefault="007814C2" w:rsidP="007814C2">
      <w:pPr>
        <w:pStyle w:val="Bibliography"/>
      </w:pPr>
      <w:r w:rsidRPr="007814C2">
        <w:t>65.</w:t>
      </w:r>
      <w:r w:rsidRPr="007814C2">
        <w:tab/>
        <w:t xml:space="preserve">Yaron, J. R., Zhang, L., Guo, Q., Haydel, S. E. &amp; Lucas, A. R. Fibrinolytic Serine Proteases, Therapeutic Serpins and Inflammation: Fire Dancers and Firestorms. </w:t>
      </w:r>
      <w:r w:rsidRPr="007814C2">
        <w:rPr>
          <w:i/>
          <w:iCs/>
        </w:rPr>
        <w:t>Front. Cardiovasc. Med.</w:t>
      </w:r>
      <w:r w:rsidRPr="007814C2">
        <w:t xml:space="preserve"> </w:t>
      </w:r>
      <w:r w:rsidRPr="007814C2">
        <w:rPr>
          <w:b/>
          <w:bCs/>
        </w:rPr>
        <w:t>8</w:t>
      </w:r>
      <w:r w:rsidRPr="007814C2">
        <w:t>, 648947 (2021).</w:t>
      </w:r>
    </w:p>
    <w:p w14:paraId="5173E87A" w14:textId="77777777" w:rsidR="007814C2" w:rsidRPr="007814C2" w:rsidRDefault="007814C2" w:rsidP="007814C2">
      <w:pPr>
        <w:pStyle w:val="Bibliography"/>
      </w:pPr>
      <w:r w:rsidRPr="007814C2">
        <w:t>66.</w:t>
      </w:r>
      <w:r w:rsidRPr="007814C2">
        <w:tab/>
        <w:t xml:space="preserve">Maas, C. &amp; De Maat, S. Therapeutic SERPINs: Improving on Nature. </w:t>
      </w:r>
      <w:r w:rsidRPr="007814C2">
        <w:rPr>
          <w:i/>
          <w:iCs/>
        </w:rPr>
        <w:t>Front. Cardiovasc. Med.</w:t>
      </w:r>
      <w:r w:rsidRPr="007814C2">
        <w:t xml:space="preserve"> </w:t>
      </w:r>
      <w:r w:rsidRPr="007814C2">
        <w:rPr>
          <w:b/>
          <w:bCs/>
        </w:rPr>
        <w:t>8</w:t>
      </w:r>
      <w:r w:rsidRPr="007814C2">
        <w:t>, 648349 (2021).</w:t>
      </w:r>
    </w:p>
    <w:p w14:paraId="66AA7B04" w14:textId="77777777" w:rsidR="007814C2" w:rsidRPr="007814C2" w:rsidRDefault="007814C2" w:rsidP="007814C2">
      <w:pPr>
        <w:pStyle w:val="Bibliography"/>
      </w:pPr>
      <w:r w:rsidRPr="007814C2">
        <w:t>67.</w:t>
      </w:r>
      <w:r w:rsidRPr="007814C2">
        <w:tab/>
        <w:t xml:space="preserve">Iram, S., Rahman, S., Choi, I. &amp; Kim, J. Insight into the function of tetranectin in human diseases: A review and prospects for tetranectin-targeted disease treatment. </w:t>
      </w:r>
      <w:r w:rsidRPr="007814C2">
        <w:rPr>
          <w:i/>
          <w:iCs/>
        </w:rPr>
        <w:t>Heliyon</w:t>
      </w:r>
      <w:r w:rsidRPr="007814C2">
        <w:t xml:space="preserve"> </w:t>
      </w:r>
      <w:r w:rsidRPr="007814C2">
        <w:rPr>
          <w:b/>
          <w:bCs/>
        </w:rPr>
        <w:t>10</w:t>
      </w:r>
      <w:r w:rsidRPr="007814C2">
        <w:t>, e23512 (2024).</w:t>
      </w:r>
    </w:p>
    <w:p w14:paraId="353E3B78" w14:textId="77777777" w:rsidR="007814C2" w:rsidRPr="007814C2" w:rsidRDefault="007814C2" w:rsidP="007814C2">
      <w:pPr>
        <w:pStyle w:val="Bibliography"/>
      </w:pPr>
      <w:r w:rsidRPr="007814C2">
        <w:lastRenderedPageBreak/>
        <w:t>68.</w:t>
      </w:r>
      <w:r w:rsidRPr="007814C2">
        <w:tab/>
        <w:t xml:space="preserve">Fang, X., Kaduce, T. L. &amp; Spector, A. A. 13-(S)-Hydroxyoctadecadienoic acid (13-HODE) incorporation and conversion to novel products by endothelial cells. </w:t>
      </w:r>
      <w:r w:rsidRPr="007814C2">
        <w:rPr>
          <w:i/>
          <w:iCs/>
        </w:rPr>
        <w:t>Journal of Lipid Research</w:t>
      </w:r>
      <w:r w:rsidRPr="007814C2">
        <w:t xml:space="preserve"> </w:t>
      </w:r>
      <w:r w:rsidRPr="007814C2">
        <w:rPr>
          <w:b/>
          <w:bCs/>
        </w:rPr>
        <w:t>40</w:t>
      </w:r>
      <w:r w:rsidRPr="007814C2">
        <w:t>, 699–707 (1999).</w:t>
      </w:r>
    </w:p>
    <w:p w14:paraId="2F7C3D77" w14:textId="77777777" w:rsidR="007814C2" w:rsidRPr="007814C2" w:rsidRDefault="007814C2" w:rsidP="007814C2">
      <w:pPr>
        <w:pStyle w:val="Bibliography"/>
      </w:pPr>
      <w:r w:rsidRPr="007814C2">
        <w:t>69.</w:t>
      </w:r>
      <w:r w:rsidRPr="007814C2">
        <w:tab/>
        <w:t xml:space="preserve">Cambiaggi, L., Chakravarty, A., Noureddine, N. &amp; Hersberger, M. The Role of α-Linolenic Acid and Its Oxylipins in Human Cardiovascular Diseases. </w:t>
      </w:r>
      <w:r w:rsidRPr="007814C2">
        <w:rPr>
          <w:i/>
          <w:iCs/>
        </w:rPr>
        <w:t>IJMS</w:t>
      </w:r>
      <w:r w:rsidRPr="007814C2">
        <w:t xml:space="preserve"> </w:t>
      </w:r>
      <w:r w:rsidRPr="007814C2">
        <w:rPr>
          <w:b/>
          <w:bCs/>
        </w:rPr>
        <w:t>24</w:t>
      </w:r>
      <w:r w:rsidRPr="007814C2">
        <w:t>, 6110 (2023).</w:t>
      </w:r>
    </w:p>
    <w:p w14:paraId="4C4ED406" w14:textId="77777777" w:rsidR="007814C2" w:rsidRPr="007814C2" w:rsidRDefault="007814C2" w:rsidP="007814C2">
      <w:pPr>
        <w:pStyle w:val="Bibliography"/>
      </w:pPr>
      <w:r w:rsidRPr="007814C2">
        <w:t>70.</w:t>
      </w:r>
      <w:r w:rsidRPr="007814C2">
        <w:tab/>
        <w:t xml:space="preserve">Prost, I. </w:t>
      </w:r>
      <w:r w:rsidRPr="007814C2">
        <w:rPr>
          <w:i/>
          <w:iCs/>
        </w:rPr>
        <w:t>et al.</w:t>
      </w:r>
      <w:r w:rsidRPr="007814C2">
        <w:t xml:space="preserve"> Evaluation of the Antimicrobial Activities of Plant Oxylipins Supports Their Involvement in Defense against Pathogens. </w:t>
      </w:r>
      <w:r w:rsidRPr="007814C2">
        <w:rPr>
          <w:i/>
          <w:iCs/>
        </w:rPr>
        <w:t>Plant Physiology</w:t>
      </w:r>
      <w:r w:rsidRPr="007814C2">
        <w:t xml:space="preserve"> </w:t>
      </w:r>
      <w:r w:rsidRPr="007814C2">
        <w:rPr>
          <w:b/>
          <w:bCs/>
        </w:rPr>
        <w:t>139</w:t>
      </w:r>
      <w:r w:rsidRPr="007814C2">
        <w:t>, 1902–1913 (2005).</w:t>
      </w:r>
    </w:p>
    <w:p w14:paraId="0728C333" w14:textId="77777777" w:rsidR="007814C2" w:rsidRPr="007814C2" w:rsidRDefault="007814C2" w:rsidP="007814C2">
      <w:pPr>
        <w:pStyle w:val="Bibliography"/>
      </w:pPr>
      <w:r w:rsidRPr="007814C2">
        <w:t>71.</w:t>
      </w:r>
      <w:r w:rsidRPr="007814C2">
        <w:tab/>
        <w:t xml:space="preserve">P. De Carvalho, M. &amp; Abraham, W.-R. Antimicrobial and Biofilm Inhibiting Diketopiperazines. </w:t>
      </w:r>
      <w:r w:rsidRPr="007814C2">
        <w:rPr>
          <w:i/>
          <w:iCs/>
        </w:rPr>
        <w:t>CMC</w:t>
      </w:r>
      <w:r w:rsidRPr="007814C2">
        <w:t xml:space="preserve"> </w:t>
      </w:r>
      <w:r w:rsidRPr="007814C2">
        <w:rPr>
          <w:b/>
          <w:bCs/>
        </w:rPr>
        <w:t>19</w:t>
      </w:r>
      <w:r w:rsidRPr="007814C2">
        <w:t>, 3564–3577 (2012).</w:t>
      </w:r>
    </w:p>
    <w:p w14:paraId="41D526E9" w14:textId="77777777" w:rsidR="007814C2" w:rsidRPr="007814C2" w:rsidRDefault="007814C2" w:rsidP="007814C2">
      <w:pPr>
        <w:pStyle w:val="Bibliography"/>
      </w:pPr>
      <w:r w:rsidRPr="007814C2">
        <w:t>72.</w:t>
      </w:r>
      <w:r w:rsidRPr="007814C2">
        <w:tab/>
        <w:t xml:space="preserve">Fdhila, F., Vázquez, V., Sánchez, J. L. &amp; Riguera, R. </w:t>
      </w:r>
      <w:r w:rsidRPr="007814C2">
        <w:rPr>
          <w:smallCaps/>
        </w:rPr>
        <w:t>dd</w:t>
      </w:r>
      <w:r w:rsidRPr="007814C2">
        <w:t xml:space="preserve"> -Diketopiperazines: Antibiotics Active against </w:t>
      </w:r>
      <w:r w:rsidRPr="007814C2">
        <w:rPr>
          <w:i/>
          <w:iCs/>
        </w:rPr>
        <w:t>Vibrio</w:t>
      </w:r>
      <w:r w:rsidRPr="007814C2">
        <w:t xml:space="preserve"> </w:t>
      </w:r>
      <w:r w:rsidRPr="007814C2">
        <w:rPr>
          <w:i/>
          <w:iCs/>
        </w:rPr>
        <w:t>a</w:t>
      </w:r>
      <w:r w:rsidRPr="007814C2">
        <w:t xml:space="preserve"> </w:t>
      </w:r>
      <w:r w:rsidRPr="007814C2">
        <w:rPr>
          <w:i/>
          <w:iCs/>
        </w:rPr>
        <w:t>nguillarum</w:t>
      </w:r>
      <w:r w:rsidRPr="007814C2">
        <w:t xml:space="preserve"> Isolated from Marine Bacteria Associated with Cultures of </w:t>
      </w:r>
      <w:r w:rsidRPr="007814C2">
        <w:rPr>
          <w:i/>
          <w:iCs/>
        </w:rPr>
        <w:t>Pecten</w:t>
      </w:r>
      <w:r w:rsidRPr="007814C2">
        <w:t xml:space="preserve"> </w:t>
      </w:r>
      <w:r w:rsidRPr="007814C2">
        <w:rPr>
          <w:i/>
          <w:iCs/>
        </w:rPr>
        <w:t>m</w:t>
      </w:r>
      <w:r w:rsidRPr="007814C2">
        <w:t xml:space="preserve"> </w:t>
      </w:r>
      <w:r w:rsidRPr="007814C2">
        <w:rPr>
          <w:i/>
          <w:iCs/>
        </w:rPr>
        <w:t>aximus</w:t>
      </w:r>
      <w:r w:rsidRPr="007814C2">
        <w:t xml:space="preserve">. </w:t>
      </w:r>
      <w:r w:rsidRPr="007814C2">
        <w:rPr>
          <w:i/>
          <w:iCs/>
        </w:rPr>
        <w:t>J. Nat. Prod.</w:t>
      </w:r>
      <w:r w:rsidRPr="007814C2">
        <w:t xml:space="preserve"> </w:t>
      </w:r>
      <w:r w:rsidRPr="007814C2">
        <w:rPr>
          <w:b/>
          <w:bCs/>
        </w:rPr>
        <w:t>66</w:t>
      </w:r>
      <w:r w:rsidRPr="007814C2">
        <w:t>, 1299–1301 (2003).</w:t>
      </w:r>
    </w:p>
    <w:p w14:paraId="29429901" w14:textId="77777777" w:rsidR="007814C2" w:rsidRPr="007814C2" w:rsidRDefault="007814C2" w:rsidP="007814C2">
      <w:pPr>
        <w:pStyle w:val="Bibliography"/>
      </w:pPr>
      <w:r w:rsidRPr="007814C2">
        <w:t>73.</w:t>
      </w:r>
      <w:r w:rsidRPr="007814C2">
        <w:tab/>
        <w:t xml:space="preserve">Swinehart, W. </w:t>
      </w:r>
      <w:r w:rsidRPr="007814C2">
        <w:rPr>
          <w:i/>
          <w:iCs/>
        </w:rPr>
        <w:t>et al.</w:t>
      </w:r>
      <w:r w:rsidRPr="007814C2">
        <w:t xml:space="preserve"> Specificity in the biosynthesis of the universal tRNA nucleoside </w:t>
      </w:r>
      <w:r w:rsidRPr="007814C2">
        <w:rPr>
          <w:i/>
          <w:iCs/>
        </w:rPr>
        <w:t>N</w:t>
      </w:r>
      <w:r w:rsidRPr="007814C2">
        <w:t xml:space="preserve"> </w:t>
      </w:r>
      <w:r w:rsidRPr="007814C2">
        <w:rPr>
          <w:vertAlign w:val="superscript"/>
        </w:rPr>
        <w:t>6</w:t>
      </w:r>
      <w:r w:rsidRPr="007814C2">
        <w:t xml:space="preserve"> -threonylcarbamoyl adenosine (t </w:t>
      </w:r>
      <w:r w:rsidRPr="007814C2">
        <w:rPr>
          <w:vertAlign w:val="superscript"/>
        </w:rPr>
        <w:t>6</w:t>
      </w:r>
      <w:r w:rsidRPr="007814C2">
        <w:t xml:space="preserve"> A)—TsaD is the gatekeeper. </w:t>
      </w:r>
      <w:r w:rsidRPr="007814C2">
        <w:rPr>
          <w:i/>
          <w:iCs/>
        </w:rPr>
        <w:t>RNA</w:t>
      </w:r>
      <w:r w:rsidRPr="007814C2">
        <w:t xml:space="preserve"> </w:t>
      </w:r>
      <w:r w:rsidRPr="007814C2">
        <w:rPr>
          <w:b/>
          <w:bCs/>
        </w:rPr>
        <w:t>26</w:t>
      </w:r>
      <w:r w:rsidRPr="007814C2">
        <w:t>, 1094–1103 (2020).</w:t>
      </w:r>
    </w:p>
    <w:p w14:paraId="7AF48577" w14:textId="77777777" w:rsidR="007814C2" w:rsidRPr="007814C2" w:rsidRDefault="007814C2" w:rsidP="007814C2">
      <w:pPr>
        <w:pStyle w:val="Bibliography"/>
      </w:pPr>
      <w:r w:rsidRPr="007814C2">
        <w:t>74.</w:t>
      </w:r>
      <w:r w:rsidRPr="007814C2">
        <w:tab/>
        <w:t xml:space="preserve">Nagayoshi, Y. </w:t>
      </w:r>
      <w:r w:rsidRPr="007814C2">
        <w:rPr>
          <w:i/>
          <w:iCs/>
        </w:rPr>
        <w:t>et al.</w:t>
      </w:r>
      <w:r w:rsidRPr="007814C2">
        <w:t xml:space="preserve"> t6A and ms2t6A Modified Nucleosides in Serum and Urine as Strong Candidate Biomarkers of COVID-19 Infection and Severity. </w:t>
      </w:r>
      <w:r w:rsidRPr="007814C2">
        <w:rPr>
          <w:i/>
          <w:iCs/>
        </w:rPr>
        <w:t>Biomolecules</w:t>
      </w:r>
      <w:r w:rsidRPr="007814C2">
        <w:t xml:space="preserve"> </w:t>
      </w:r>
      <w:r w:rsidRPr="007814C2">
        <w:rPr>
          <w:b/>
          <w:bCs/>
        </w:rPr>
        <w:t>12</w:t>
      </w:r>
      <w:r w:rsidRPr="007814C2">
        <w:t>, 1233 (2022).</w:t>
      </w:r>
    </w:p>
    <w:p w14:paraId="11B118B9" w14:textId="77777777" w:rsidR="007814C2" w:rsidRPr="007814C2" w:rsidRDefault="007814C2" w:rsidP="007814C2">
      <w:pPr>
        <w:pStyle w:val="Bibliography"/>
      </w:pPr>
      <w:r w:rsidRPr="007814C2">
        <w:t>75.</w:t>
      </w:r>
      <w:r w:rsidRPr="007814C2">
        <w:tab/>
        <w:t xml:space="preserve">Wang, Y. &amp; Qian, H. Phthalates and Their Impacts on Human Health. </w:t>
      </w:r>
      <w:r w:rsidRPr="007814C2">
        <w:rPr>
          <w:i/>
          <w:iCs/>
        </w:rPr>
        <w:t>Healthcare</w:t>
      </w:r>
      <w:r w:rsidRPr="007814C2">
        <w:t xml:space="preserve"> </w:t>
      </w:r>
      <w:r w:rsidRPr="007814C2">
        <w:rPr>
          <w:b/>
          <w:bCs/>
        </w:rPr>
        <w:t>9</w:t>
      </w:r>
      <w:r w:rsidRPr="007814C2">
        <w:t>, 603 (2021).</w:t>
      </w:r>
    </w:p>
    <w:p w14:paraId="520E39A9" w14:textId="77777777" w:rsidR="007814C2" w:rsidRPr="007814C2" w:rsidRDefault="007814C2" w:rsidP="007814C2">
      <w:pPr>
        <w:pStyle w:val="Bibliography"/>
      </w:pPr>
      <w:r w:rsidRPr="007814C2">
        <w:t>76.</w:t>
      </w:r>
      <w:r w:rsidRPr="007814C2">
        <w:tab/>
        <w:t xml:space="preserve">Win-Shwe, T.-T. </w:t>
      </w:r>
      <w:r w:rsidRPr="007814C2">
        <w:rPr>
          <w:i/>
          <w:iCs/>
        </w:rPr>
        <w:t>et al.</w:t>
      </w:r>
      <w:r w:rsidRPr="007814C2">
        <w:t xml:space="preserve"> Dietary Exposure to Flame Retardant Tris (2-Butoxyethyl) Phosphate Altered Neurobehavior and Neuroinflammatory Responses in a Mouse Model of Allergic Asthma. </w:t>
      </w:r>
      <w:r w:rsidRPr="007814C2">
        <w:rPr>
          <w:i/>
          <w:iCs/>
        </w:rPr>
        <w:t>IJMS</w:t>
      </w:r>
      <w:r w:rsidRPr="007814C2">
        <w:t xml:space="preserve"> </w:t>
      </w:r>
      <w:r w:rsidRPr="007814C2">
        <w:rPr>
          <w:b/>
          <w:bCs/>
        </w:rPr>
        <w:t>23</w:t>
      </w:r>
      <w:r w:rsidRPr="007814C2">
        <w:t>, 655 (2022).</w:t>
      </w:r>
    </w:p>
    <w:p w14:paraId="06C6FB0A" w14:textId="77777777" w:rsidR="007814C2" w:rsidRPr="007814C2" w:rsidRDefault="007814C2" w:rsidP="007814C2">
      <w:pPr>
        <w:pStyle w:val="Bibliography"/>
      </w:pPr>
      <w:r w:rsidRPr="007814C2">
        <w:t>77.</w:t>
      </w:r>
      <w:r w:rsidRPr="007814C2">
        <w:tab/>
        <w:t xml:space="preserve">Cruickshank-Quinn, C. </w:t>
      </w:r>
      <w:r w:rsidRPr="007814C2">
        <w:rPr>
          <w:i/>
          <w:iCs/>
        </w:rPr>
        <w:t>et al.</w:t>
      </w:r>
      <w:r w:rsidRPr="007814C2">
        <w:t xml:space="preserve"> Impact of Blood Collection Tubes and Sample Handling Time on Serum and Plasma Metabolome and Lipidome. </w:t>
      </w:r>
      <w:r w:rsidRPr="007814C2">
        <w:rPr>
          <w:i/>
          <w:iCs/>
        </w:rPr>
        <w:t>Metabolites</w:t>
      </w:r>
      <w:r w:rsidRPr="007814C2">
        <w:t xml:space="preserve"> </w:t>
      </w:r>
      <w:r w:rsidRPr="007814C2">
        <w:rPr>
          <w:b/>
          <w:bCs/>
        </w:rPr>
        <w:t>8</w:t>
      </w:r>
      <w:r w:rsidRPr="007814C2">
        <w:t>, 88 (2018).</w:t>
      </w:r>
    </w:p>
    <w:p w14:paraId="1A995EAA" w14:textId="77777777" w:rsidR="007814C2" w:rsidRPr="007814C2" w:rsidRDefault="007814C2" w:rsidP="007814C2">
      <w:pPr>
        <w:pStyle w:val="Bibliography"/>
      </w:pPr>
      <w:r w:rsidRPr="007814C2">
        <w:lastRenderedPageBreak/>
        <w:t>78.</w:t>
      </w:r>
      <w:r w:rsidRPr="007814C2">
        <w:tab/>
        <w:t xml:space="preserve">Naegeli, A. </w:t>
      </w:r>
      <w:r w:rsidRPr="007814C2">
        <w:rPr>
          <w:i/>
          <w:iCs/>
        </w:rPr>
        <w:t>et al.</w:t>
      </w:r>
      <w:r w:rsidRPr="007814C2">
        <w:t xml:space="preserve"> </w:t>
      </w:r>
      <w:r w:rsidRPr="007814C2">
        <w:rPr>
          <w:i/>
          <w:iCs/>
        </w:rPr>
        <w:t>Streptococcus pyogenes</w:t>
      </w:r>
      <w:r w:rsidRPr="007814C2">
        <w:t xml:space="preserve"> evades adaptive immunity through specific IgG glycan hydrolysis. </w:t>
      </w:r>
      <w:r w:rsidRPr="007814C2">
        <w:rPr>
          <w:i/>
          <w:iCs/>
        </w:rPr>
        <w:t>Journal of Experimental Medicine</w:t>
      </w:r>
      <w:r w:rsidRPr="007814C2">
        <w:t xml:space="preserve"> </w:t>
      </w:r>
      <w:r w:rsidRPr="007814C2">
        <w:rPr>
          <w:b/>
          <w:bCs/>
        </w:rPr>
        <w:t>216</w:t>
      </w:r>
      <w:r w:rsidRPr="007814C2">
        <w:t>, 1615–1629 (2019).</w:t>
      </w:r>
    </w:p>
    <w:p w14:paraId="08D163CC" w14:textId="77777777" w:rsidR="007814C2" w:rsidRPr="007814C2" w:rsidRDefault="007814C2" w:rsidP="007814C2">
      <w:pPr>
        <w:pStyle w:val="Bibliography"/>
      </w:pPr>
      <w:r w:rsidRPr="007814C2">
        <w:t>79.</w:t>
      </w:r>
      <w:r w:rsidRPr="007814C2">
        <w:tab/>
        <w:t xml:space="preserve">Kagawa, T. F. </w:t>
      </w:r>
      <w:r w:rsidRPr="007814C2">
        <w:rPr>
          <w:i/>
          <w:iCs/>
        </w:rPr>
        <w:t>et al.</w:t>
      </w:r>
      <w:r w:rsidRPr="007814C2">
        <w:t xml:space="preserve"> Crystal structure of the zymogen form of the group A </w:t>
      </w:r>
      <w:r w:rsidRPr="007814C2">
        <w:rPr>
          <w:i/>
          <w:iCs/>
        </w:rPr>
        <w:t>Streptococcus</w:t>
      </w:r>
      <w:r w:rsidRPr="007814C2">
        <w:t xml:space="preserve"> virulence factor SpeB: An integrin-binding cysteine protease. </w:t>
      </w:r>
      <w:r w:rsidRPr="007814C2">
        <w:rPr>
          <w:i/>
          <w:iCs/>
        </w:rPr>
        <w:t>Proc. Natl. Acad. Sci. U.S.A.</w:t>
      </w:r>
      <w:r w:rsidRPr="007814C2">
        <w:t xml:space="preserve"> </w:t>
      </w:r>
      <w:r w:rsidRPr="007814C2">
        <w:rPr>
          <w:b/>
          <w:bCs/>
        </w:rPr>
        <w:t>97</w:t>
      </w:r>
      <w:r w:rsidRPr="007814C2">
        <w:t>, 2235–2240 (2000).</w:t>
      </w:r>
    </w:p>
    <w:p w14:paraId="63EE39E3" w14:textId="77777777" w:rsidR="007814C2" w:rsidRPr="007814C2" w:rsidRDefault="007814C2" w:rsidP="007814C2">
      <w:pPr>
        <w:pStyle w:val="Bibliography"/>
      </w:pPr>
      <w:r w:rsidRPr="007814C2">
        <w:t>80.</w:t>
      </w:r>
      <w:r w:rsidRPr="007814C2">
        <w:tab/>
        <w:t xml:space="preserve">Rosales, F. J., Ritter, S. J., Zolfaghari, R., Smith, J. E. &amp; Ross, A. C. Effects of acute inflammation on plasma retinol, retinol-binding protein, and its mRNA in the liver and kidneys of vitamin A-sufficient rats. </w:t>
      </w:r>
      <w:r w:rsidRPr="007814C2">
        <w:rPr>
          <w:i/>
          <w:iCs/>
        </w:rPr>
        <w:t>Journal of Lipid Research</w:t>
      </w:r>
      <w:r w:rsidRPr="007814C2">
        <w:t xml:space="preserve"> </w:t>
      </w:r>
      <w:r w:rsidRPr="007814C2">
        <w:rPr>
          <w:b/>
          <w:bCs/>
        </w:rPr>
        <w:t>37</w:t>
      </w:r>
      <w:r w:rsidRPr="007814C2">
        <w:t>, 962–971 (1996).</w:t>
      </w:r>
    </w:p>
    <w:p w14:paraId="452F9CD2" w14:textId="77777777" w:rsidR="007814C2" w:rsidRPr="007814C2" w:rsidRDefault="007814C2" w:rsidP="007814C2">
      <w:pPr>
        <w:pStyle w:val="Bibliography"/>
      </w:pPr>
      <w:r w:rsidRPr="007814C2">
        <w:t>81.</w:t>
      </w:r>
      <w:r w:rsidRPr="007814C2">
        <w:tab/>
        <w:t>Stephensen, C. B. VITAMIN A, INFECTION, AND IMMUNE FUNCTION. (2001).</w:t>
      </w:r>
    </w:p>
    <w:p w14:paraId="4E9FF895" w14:textId="77777777" w:rsidR="007814C2" w:rsidRPr="007814C2" w:rsidRDefault="007814C2" w:rsidP="007814C2">
      <w:pPr>
        <w:pStyle w:val="Bibliography"/>
      </w:pPr>
      <w:r w:rsidRPr="007814C2">
        <w:t>82.</w:t>
      </w:r>
      <w:r w:rsidRPr="007814C2">
        <w:tab/>
        <w:t xml:space="preserve">Sammalkorpi, K., Valtonen, V., Kerttula, Y., Nikkilä, E. &amp; Taskinen, M.-R. Changes in serum lipoprotein pattern induced by acute infections. </w:t>
      </w:r>
      <w:r w:rsidRPr="007814C2">
        <w:rPr>
          <w:i/>
          <w:iCs/>
        </w:rPr>
        <w:t>Metabolism</w:t>
      </w:r>
      <w:r w:rsidRPr="007814C2">
        <w:t xml:space="preserve"> </w:t>
      </w:r>
      <w:r w:rsidRPr="007814C2">
        <w:rPr>
          <w:b/>
          <w:bCs/>
        </w:rPr>
        <w:t>37</w:t>
      </w:r>
      <w:r w:rsidRPr="007814C2">
        <w:t>, 859–865 (1988).</w:t>
      </w:r>
    </w:p>
    <w:p w14:paraId="6A10533A" w14:textId="77777777" w:rsidR="007814C2" w:rsidRPr="007814C2" w:rsidRDefault="007814C2" w:rsidP="007814C2">
      <w:pPr>
        <w:pStyle w:val="Bibliography"/>
      </w:pPr>
      <w:r w:rsidRPr="007814C2">
        <w:t>83.</w:t>
      </w:r>
      <w:r w:rsidRPr="007814C2">
        <w:tab/>
        <w:t xml:space="preserve">Miller, W. Treatment of enterococcal infections. </w:t>
      </w:r>
      <w:r w:rsidRPr="007814C2">
        <w:rPr>
          <w:i/>
          <w:iCs/>
        </w:rPr>
        <w:t>UpToDate</w:t>
      </w:r>
      <w:r w:rsidRPr="007814C2">
        <w:t>.</w:t>
      </w:r>
    </w:p>
    <w:p w14:paraId="0F55D5E1" w14:textId="77777777" w:rsidR="007814C2" w:rsidRPr="007814C2" w:rsidRDefault="007814C2" w:rsidP="007814C2">
      <w:pPr>
        <w:pStyle w:val="Bibliography"/>
      </w:pPr>
      <w:r w:rsidRPr="007814C2">
        <w:t>84.</w:t>
      </w:r>
      <w:r w:rsidRPr="007814C2">
        <w:tab/>
        <w:t xml:space="preserve">Lee, C. Type 3 cystatins; fetuins, kininogen and histidine-rich glycoprotein. </w:t>
      </w:r>
      <w:r w:rsidRPr="007814C2">
        <w:rPr>
          <w:i/>
          <w:iCs/>
        </w:rPr>
        <w:t>Front Biosci</w:t>
      </w:r>
      <w:r w:rsidRPr="007814C2">
        <w:t xml:space="preserve"> </w:t>
      </w:r>
      <w:r w:rsidRPr="007814C2">
        <w:rPr>
          <w:b/>
          <w:bCs/>
        </w:rPr>
        <w:t>Volume</w:t>
      </w:r>
      <w:r w:rsidRPr="007814C2">
        <w:t>, 2911 (2009).</w:t>
      </w:r>
    </w:p>
    <w:p w14:paraId="6AFACB3D" w14:textId="77777777" w:rsidR="007814C2" w:rsidRPr="007814C2" w:rsidRDefault="007814C2" w:rsidP="007814C2">
      <w:pPr>
        <w:pStyle w:val="Bibliography"/>
      </w:pPr>
      <w:r w:rsidRPr="007814C2">
        <w:t>85.</w:t>
      </w:r>
      <w:r w:rsidRPr="007814C2">
        <w:tab/>
        <w:t xml:space="preserve">Rydengård, V., Olsson, A., Mörgelin, M. &amp; Schmidtchen, A. Histidine‐rich glycoprotein exerts antibacterial activity. </w:t>
      </w:r>
      <w:r w:rsidRPr="007814C2">
        <w:rPr>
          <w:i/>
          <w:iCs/>
        </w:rPr>
        <w:t>The FEBS Journal</w:t>
      </w:r>
      <w:r w:rsidRPr="007814C2">
        <w:t xml:space="preserve"> </w:t>
      </w:r>
      <w:r w:rsidRPr="007814C2">
        <w:rPr>
          <w:b/>
          <w:bCs/>
        </w:rPr>
        <w:t>274</w:t>
      </w:r>
      <w:r w:rsidRPr="007814C2">
        <w:t>, 377–389 (2007).</w:t>
      </w:r>
    </w:p>
    <w:p w14:paraId="3253CD56" w14:textId="77777777" w:rsidR="007814C2" w:rsidRPr="007814C2" w:rsidRDefault="007814C2" w:rsidP="007814C2">
      <w:pPr>
        <w:pStyle w:val="Bibliography"/>
      </w:pPr>
      <w:r w:rsidRPr="007814C2">
        <w:t>86.</w:t>
      </w:r>
      <w:r w:rsidRPr="007814C2">
        <w:tab/>
        <w:t xml:space="preserve">Völlmy, F. </w:t>
      </w:r>
      <w:r w:rsidRPr="007814C2">
        <w:rPr>
          <w:i/>
          <w:iCs/>
        </w:rPr>
        <w:t>et al.</w:t>
      </w:r>
      <w:r w:rsidRPr="007814C2">
        <w:t xml:space="preserve"> A serum proteome signature to predict mortality in severe COVID-19 patients. </w:t>
      </w:r>
      <w:r w:rsidRPr="007814C2">
        <w:rPr>
          <w:i/>
          <w:iCs/>
        </w:rPr>
        <w:t>Life Sci. Alliance</w:t>
      </w:r>
      <w:r w:rsidRPr="007814C2">
        <w:t xml:space="preserve"> </w:t>
      </w:r>
      <w:r w:rsidRPr="007814C2">
        <w:rPr>
          <w:b/>
          <w:bCs/>
        </w:rPr>
        <w:t>4</w:t>
      </w:r>
      <w:r w:rsidRPr="007814C2">
        <w:t>, e202101099 (2021).</w:t>
      </w:r>
    </w:p>
    <w:p w14:paraId="53F91E8E" w14:textId="77777777" w:rsidR="007814C2" w:rsidRPr="007814C2" w:rsidRDefault="007814C2" w:rsidP="007814C2">
      <w:pPr>
        <w:pStyle w:val="Bibliography"/>
      </w:pPr>
      <w:r w:rsidRPr="007814C2">
        <w:t>87.</w:t>
      </w:r>
      <w:r w:rsidRPr="007814C2">
        <w:tab/>
        <w:t xml:space="preserve">Kuroda, K. </w:t>
      </w:r>
      <w:r w:rsidRPr="007814C2">
        <w:rPr>
          <w:i/>
          <w:iCs/>
        </w:rPr>
        <w:t>et al.</w:t>
      </w:r>
      <w:r w:rsidRPr="007814C2">
        <w:t xml:space="preserve"> Histidine-rich glycoprotein as a prognostic biomarker for sepsis. </w:t>
      </w:r>
      <w:r w:rsidRPr="007814C2">
        <w:rPr>
          <w:i/>
          <w:iCs/>
        </w:rPr>
        <w:t>Sci Rep</w:t>
      </w:r>
      <w:r w:rsidRPr="007814C2">
        <w:t xml:space="preserve"> </w:t>
      </w:r>
      <w:r w:rsidRPr="007814C2">
        <w:rPr>
          <w:b/>
          <w:bCs/>
        </w:rPr>
        <w:t>11</w:t>
      </w:r>
      <w:r w:rsidRPr="007814C2">
        <w:t>, 10223 (2021).</w:t>
      </w:r>
    </w:p>
    <w:p w14:paraId="1715FDE9" w14:textId="77777777" w:rsidR="007814C2" w:rsidRPr="007814C2" w:rsidRDefault="007814C2" w:rsidP="007814C2">
      <w:pPr>
        <w:pStyle w:val="Bibliography"/>
      </w:pPr>
      <w:r w:rsidRPr="007814C2">
        <w:t>88.</w:t>
      </w:r>
      <w:r w:rsidRPr="007814C2">
        <w:tab/>
        <w:t xml:space="preserve">Mandrekar, J. N. Receiver Operating Characteristic Curve in Diagnostic Test Assessment. </w:t>
      </w:r>
      <w:r w:rsidRPr="007814C2">
        <w:rPr>
          <w:i/>
          <w:iCs/>
        </w:rPr>
        <w:t>Journal of Thoracic Oncology</w:t>
      </w:r>
      <w:r w:rsidRPr="007814C2">
        <w:t xml:space="preserve"> </w:t>
      </w:r>
      <w:r w:rsidRPr="007814C2">
        <w:rPr>
          <w:b/>
          <w:bCs/>
        </w:rPr>
        <w:t>5</w:t>
      </w:r>
      <w:r w:rsidRPr="007814C2">
        <w:t>, 1315–1316 (2010).</w:t>
      </w:r>
    </w:p>
    <w:p w14:paraId="3E867378" w14:textId="388FAFCC"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Warren Rose" w:date="2024-04-15T10:10:00Z" w:initials="WR">
    <w:p w14:paraId="03C77724" w14:textId="77777777" w:rsidR="0042057F" w:rsidRDefault="0042057F" w:rsidP="0015068E">
      <w:pPr>
        <w:pStyle w:val="CommentText"/>
      </w:pPr>
      <w:r>
        <w:rPr>
          <w:rStyle w:val="CommentReference"/>
        </w:rPr>
        <w:annotationRef/>
      </w:r>
      <w:r>
        <w:t>Probably could remove this;</w:t>
      </w:r>
    </w:p>
  </w:comment>
  <w:comment w:id="71" w:author="Warren Rose" w:date="2024-04-15T10:01:00Z" w:initials="WR">
    <w:p w14:paraId="023A828B" w14:textId="4B3C9381" w:rsidR="0042057F" w:rsidRDefault="0042057F" w:rsidP="00E85EC3">
      <w:pPr>
        <w:pStyle w:val="CommentText"/>
      </w:pPr>
      <w:r>
        <w:rPr>
          <w:rStyle w:val="CommentReference"/>
        </w:rPr>
        <w:annotationRef/>
      </w:r>
      <w:r>
        <w:t>Do you mean sepsis here?  Or any bacterial caused bacteremia (not specific to EcB)?  It is not clear to me.</w:t>
      </w:r>
    </w:p>
  </w:comment>
  <w:comment w:id="186" w:author="Warren Rose" w:date="2024-04-19T09:17:00Z" w:initials="WR">
    <w:p w14:paraId="7C100479" w14:textId="77777777" w:rsidR="0042057F" w:rsidRDefault="0042057F" w:rsidP="00CA1182">
      <w:pPr>
        <w:pStyle w:val="CommentText"/>
      </w:pPr>
      <w:r>
        <w:rPr>
          <w:rStyle w:val="CommentReference"/>
        </w:rPr>
        <w:annotationRef/>
      </w:r>
      <w:r>
        <w:t>Fig 3a does not line up with this statement from what I see</w:t>
      </w:r>
    </w:p>
  </w:comment>
  <w:comment w:id="187" w:author="Warren Rose" w:date="2024-04-19T09:22:00Z" w:initials="WR">
    <w:p w14:paraId="64FC8045" w14:textId="77777777" w:rsidR="0042057F" w:rsidRDefault="0042057F" w:rsidP="00036C92">
      <w:pPr>
        <w:pStyle w:val="CommentText"/>
      </w:pPr>
      <w:r>
        <w:rPr>
          <w:rStyle w:val="CommentReference"/>
        </w:rPr>
        <w:annotationRef/>
      </w:r>
      <w:r>
        <w:t>Fig 2D shows 30 significant unique proteins in E. faecium = 13%</w:t>
      </w:r>
    </w:p>
  </w:comment>
  <w:comment w:id="188" w:author="Warren Rose" w:date="2024-04-19T09:22:00Z" w:initials="WR">
    <w:p w14:paraId="234D31D8" w14:textId="77777777" w:rsidR="0042057F" w:rsidRDefault="0042057F" w:rsidP="00036C92">
      <w:pPr>
        <w:pStyle w:val="CommentText"/>
      </w:pPr>
      <w:r>
        <w:rPr>
          <w:rStyle w:val="CommentReference"/>
        </w:rPr>
        <w:annotationRef/>
      </w:r>
      <w:r>
        <w:t>2%</w:t>
      </w:r>
    </w:p>
  </w:comment>
  <w:comment w:id="189" w:author="Warren Rose" w:date="2024-04-19T09:22:00Z" w:initials="WR">
    <w:p w14:paraId="003383BD" w14:textId="77777777" w:rsidR="0042057F" w:rsidRDefault="0042057F" w:rsidP="00036C92">
      <w:pPr>
        <w:pStyle w:val="CommentText"/>
      </w:pPr>
      <w:r>
        <w:rPr>
          <w:rStyle w:val="CommentReference"/>
        </w:rPr>
        <w:annotationRef/>
      </w:r>
      <w:r>
        <w:t>3%?</w:t>
      </w:r>
    </w:p>
  </w:comment>
  <w:comment w:id="190" w:author="Warren Rose" w:date="2024-04-19T09:22:00Z" w:initials="WR">
    <w:p w14:paraId="73EE3370" w14:textId="77777777" w:rsidR="0042057F" w:rsidRDefault="0042057F" w:rsidP="00036C92">
      <w:pPr>
        <w:pStyle w:val="CommentText"/>
      </w:pPr>
      <w:r>
        <w:rPr>
          <w:rStyle w:val="CommentReference"/>
        </w:rPr>
        <w:annotationRef/>
      </w:r>
      <w:r>
        <w:t>2%?</w:t>
      </w:r>
    </w:p>
  </w:comment>
  <w:comment w:id="201" w:author="Microsoft Office User" w:date="2024-04-25T10:13:00Z" w:initials="Office">
    <w:p w14:paraId="387BB173" w14:textId="6FF9A52D" w:rsidR="00EB0B6E" w:rsidRDefault="00EB0B6E">
      <w:pPr>
        <w:pStyle w:val="CommentText"/>
      </w:pPr>
      <w:r>
        <w:rPr>
          <w:rStyle w:val="CommentReference"/>
        </w:rPr>
        <w:annotationRef/>
      </w:r>
      <w:r>
        <w:t>Seems to be a ‘final common pathway for bad outcomes for various infections, including COVID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C77724" w15:done="0"/>
  <w15:commentEx w15:paraId="023A828B" w15:done="0"/>
  <w15:commentEx w15:paraId="7C100479" w15:done="0"/>
  <w15:commentEx w15:paraId="64FC8045" w15:done="0"/>
  <w15:commentEx w15:paraId="234D31D8" w15:done="0"/>
  <w15:commentEx w15:paraId="003383BD" w15:done="0"/>
  <w15:commentEx w15:paraId="73EE3370" w15:done="0"/>
  <w15:commentEx w15:paraId="387BB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0EAAA3" w16cex:dateUtc="2024-04-15T15:10:00Z"/>
  <w16cex:commentExtensible w16cex:durableId="5EB07865" w16cex:dateUtc="2024-04-15T15:01:00Z"/>
  <w16cex:commentExtensible w16cex:durableId="713AD850" w16cex:dateUtc="2024-04-19T14:17:00Z"/>
  <w16cex:commentExtensible w16cex:durableId="0482AF8D" w16cex:dateUtc="2024-04-19T14:22:00Z"/>
  <w16cex:commentExtensible w16cex:durableId="4CEE264C" w16cex:dateUtc="2024-04-19T14:22:00Z"/>
  <w16cex:commentExtensible w16cex:durableId="25C891BF" w16cex:dateUtc="2024-04-19T14:22:00Z"/>
  <w16cex:commentExtensible w16cex:durableId="5A569AB8" w16cex:dateUtc="2024-04-19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C77724" w16cid:durableId="690EAAA3"/>
  <w16cid:commentId w16cid:paraId="023A828B" w16cid:durableId="5EB07865"/>
  <w16cid:commentId w16cid:paraId="7C100479" w16cid:durableId="713AD850"/>
  <w16cid:commentId w16cid:paraId="64FC8045" w16cid:durableId="0482AF8D"/>
  <w16cid:commentId w16cid:paraId="234D31D8" w16cid:durableId="4CEE264C"/>
  <w16cid:commentId w16cid:paraId="003383BD" w16cid:durableId="25C891BF"/>
  <w16cid:commentId w16cid:paraId="73EE3370" w16cid:durableId="5A569AB8"/>
  <w16cid:commentId w16cid:paraId="387BB173" w16cid:durableId="6FB4D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D61F" w14:textId="77777777" w:rsidR="00A7431D" w:rsidRDefault="00A7431D" w:rsidP="00AF055C">
      <w:r>
        <w:separator/>
      </w:r>
    </w:p>
  </w:endnote>
  <w:endnote w:type="continuationSeparator" w:id="0">
    <w:p w14:paraId="699130FC" w14:textId="77777777" w:rsidR="00A7431D" w:rsidRDefault="00A7431D"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0C8F" w14:textId="77777777" w:rsidR="00A7431D" w:rsidRDefault="00A7431D" w:rsidP="00AF055C">
      <w:r>
        <w:separator/>
      </w:r>
    </w:p>
  </w:footnote>
  <w:footnote w:type="continuationSeparator" w:id="0">
    <w:p w14:paraId="40E60067" w14:textId="77777777" w:rsidR="00A7431D" w:rsidRDefault="00A7431D"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rren Rose">
    <w15:presenceInfo w15:providerId="AD" w15:userId="S::wrose2@wisc.edu::1ef919f6-0f3c-4bbd-aea2-676d0ce2b1c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1359F"/>
    <w:rsid w:val="00015A3D"/>
    <w:rsid w:val="00015A48"/>
    <w:rsid w:val="0002182F"/>
    <w:rsid w:val="0002467A"/>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3335"/>
    <w:rsid w:val="0010697E"/>
    <w:rsid w:val="00112278"/>
    <w:rsid w:val="00115A08"/>
    <w:rsid w:val="001226A6"/>
    <w:rsid w:val="001309A7"/>
    <w:rsid w:val="00132DED"/>
    <w:rsid w:val="00133264"/>
    <w:rsid w:val="00133FD2"/>
    <w:rsid w:val="00134EEE"/>
    <w:rsid w:val="001410ED"/>
    <w:rsid w:val="00142B1D"/>
    <w:rsid w:val="00143A91"/>
    <w:rsid w:val="00144C01"/>
    <w:rsid w:val="00146BC2"/>
    <w:rsid w:val="0015068E"/>
    <w:rsid w:val="00151720"/>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E2AD9"/>
    <w:rsid w:val="002E4507"/>
    <w:rsid w:val="002E6B24"/>
    <w:rsid w:val="002F0539"/>
    <w:rsid w:val="00300BD1"/>
    <w:rsid w:val="00302365"/>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45FB"/>
    <w:rsid w:val="00440D57"/>
    <w:rsid w:val="0044126A"/>
    <w:rsid w:val="00442E6F"/>
    <w:rsid w:val="00445092"/>
    <w:rsid w:val="004462A0"/>
    <w:rsid w:val="00460FF6"/>
    <w:rsid w:val="00463E5A"/>
    <w:rsid w:val="004643C8"/>
    <w:rsid w:val="0046490C"/>
    <w:rsid w:val="00465413"/>
    <w:rsid w:val="00466321"/>
    <w:rsid w:val="0046644A"/>
    <w:rsid w:val="00467745"/>
    <w:rsid w:val="00470075"/>
    <w:rsid w:val="00471220"/>
    <w:rsid w:val="00475E90"/>
    <w:rsid w:val="004858DB"/>
    <w:rsid w:val="004909BA"/>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3C85"/>
    <w:rsid w:val="0052446F"/>
    <w:rsid w:val="0052703F"/>
    <w:rsid w:val="00530222"/>
    <w:rsid w:val="00535B08"/>
    <w:rsid w:val="0053707D"/>
    <w:rsid w:val="005376D1"/>
    <w:rsid w:val="005402F8"/>
    <w:rsid w:val="005420D5"/>
    <w:rsid w:val="00542BE3"/>
    <w:rsid w:val="0054376B"/>
    <w:rsid w:val="00545DA9"/>
    <w:rsid w:val="0054622D"/>
    <w:rsid w:val="00554111"/>
    <w:rsid w:val="0057276E"/>
    <w:rsid w:val="00575645"/>
    <w:rsid w:val="00584470"/>
    <w:rsid w:val="00584A86"/>
    <w:rsid w:val="005A0DE2"/>
    <w:rsid w:val="005A0EC2"/>
    <w:rsid w:val="005A128B"/>
    <w:rsid w:val="005A277D"/>
    <w:rsid w:val="005A506C"/>
    <w:rsid w:val="005A7929"/>
    <w:rsid w:val="005B1220"/>
    <w:rsid w:val="005B3607"/>
    <w:rsid w:val="005B544D"/>
    <w:rsid w:val="005C402D"/>
    <w:rsid w:val="005C53EE"/>
    <w:rsid w:val="005D2718"/>
    <w:rsid w:val="005D323F"/>
    <w:rsid w:val="005D66DA"/>
    <w:rsid w:val="005E29F3"/>
    <w:rsid w:val="005E473A"/>
    <w:rsid w:val="005E6752"/>
    <w:rsid w:val="005F5B63"/>
    <w:rsid w:val="006002D7"/>
    <w:rsid w:val="00600873"/>
    <w:rsid w:val="00603653"/>
    <w:rsid w:val="00610C57"/>
    <w:rsid w:val="006141D7"/>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F89"/>
    <w:rsid w:val="007B1181"/>
    <w:rsid w:val="007B33CC"/>
    <w:rsid w:val="007B701F"/>
    <w:rsid w:val="007C0B2A"/>
    <w:rsid w:val="007C4CBF"/>
    <w:rsid w:val="007C5E19"/>
    <w:rsid w:val="007D4F25"/>
    <w:rsid w:val="007D5D08"/>
    <w:rsid w:val="007D6373"/>
    <w:rsid w:val="007D693F"/>
    <w:rsid w:val="007E146F"/>
    <w:rsid w:val="007E316A"/>
    <w:rsid w:val="007E3D45"/>
    <w:rsid w:val="007F18BB"/>
    <w:rsid w:val="007F6C5B"/>
    <w:rsid w:val="008037C7"/>
    <w:rsid w:val="008122DD"/>
    <w:rsid w:val="0081237C"/>
    <w:rsid w:val="00815EE7"/>
    <w:rsid w:val="00817302"/>
    <w:rsid w:val="00817E45"/>
    <w:rsid w:val="0082011C"/>
    <w:rsid w:val="00821621"/>
    <w:rsid w:val="00823C5D"/>
    <w:rsid w:val="00825012"/>
    <w:rsid w:val="008250B1"/>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B0986"/>
    <w:rsid w:val="009B2A30"/>
    <w:rsid w:val="009B5992"/>
    <w:rsid w:val="009B5EC4"/>
    <w:rsid w:val="009C1B1F"/>
    <w:rsid w:val="009C459B"/>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D7C"/>
    <w:rsid w:val="00AB6BCF"/>
    <w:rsid w:val="00AC12E6"/>
    <w:rsid w:val="00AC2220"/>
    <w:rsid w:val="00AC35E8"/>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1AE2"/>
    <w:rsid w:val="00B42B02"/>
    <w:rsid w:val="00B44F58"/>
    <w:rsid w:val="00B504FC"/>
    <w:rsid w:val="00B54F86"/>
    <w:rsid w:val="00B56FAB"/>
    <w:rsid w:val="00B60B5D"/>
    <w:rsid w:val="00B612F5"/>
    <w:rsid w:val="00B71C6C"/>
    <w:rsid w:val="00B761B4"/>
    <w:rsid w:val="00B766EC"/>
    <w:rsid w:val="00B8008B"/>
    <w:rsid w:val="00B862A5"/>
    <w:rsid w:val="00BA50DB"/>
    <w:rsid w:val="00BA65B0"/>
    <w:rsid w:val="00BA6990"/>
    <w:rsid w:val="00BB16D4"/>
    <w:rsid w:val="00BB281C"/>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479"/>
    <w:rsid w:val="00D37086"/>
    <w:rsid w:val="00D41882"/>
    <w:rsid w:val="00D43F7A"/>
    <w:rsid w:val="00D4400E"/>
    <w:rsid w:val="00D46237"/>
    <w:rsid w:val="00D4649B"/>
    <w:rsid w:val="00D52CB4"/>
    <w:rsid w:val="00D57759"/>
    <w:rsid w:val="00D63E03"/>
    <w:rsid w:val="00D66108"/>
    <w:rsid w:val="00D74431"/>
    <w:rsid w:val="00D836B5"/>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59AC"/>
    <w:rsid w:val="00E56505"/>
    <w:rsid w:val="00E61AA9"/>
    <w:rsid w:val="00E62270"/>
    <w:rsid w:val="00E65566"/>
    <w:rsid w:val="00E65C15"/>
    <w:rsid w:val="00E85EC3"/>
    <w:rsid w:val="00E91850"/>
    <w:rsid w:val="00E91AD4"/>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nzalezlab.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1323E2"/>
    <w:rsid w:val="00192581"/>
    <w:rsid w:val="001A2258"/>
    <w:rsid w:val="00220F55"/>
    <w:rsid w:val="00234789"/>
    <w:rsid w:val="00272244"/>
    <w:rsid w:val="00282569"/>
    <w:rsid w:val="002C2888"/>
    <w:rsid w:val="00301E0E"/>
    <w:rsid w:val="00395D51"/>
    <w:rsid w:val="003A31AA"/>
    <w:rsid w:val="003C6E90"/>
    <w:rsid w:val="003D3200"/>
    <w:rsid w:val="003E6927"/>
    <w:rsid w:val="00446874"/>
    <w:rsid w:val="00460C05"/>
    <w:rsid w:val="004A14B5"/>
    <w:rsid w:val="004E3A53"/>
    <w:rsid w:val="004E5141"/>
    <w:rsid w:val="00507441"/>
    <w:rsid w:val="005A6279"/>
    <w:rsid w:val="005B0BC5"/>
    <w:rsid w:val="005D3F8B"/>
    <w:rsid w:val="006436C1"/>
    <w:rsid w:val="006508AE"/>
    <w:rsid w:val="00652F47"/>
    <w:rsid w:val="006D2CDF"/>
    <w:rsid w:val="006F7958"/>
    <w:rsid w:val="0071290B"/>
    <w:rsid w:val="00716845"/>
    <w:rsid w:val="00794B7C"/>
    <w:rsid w:val="007F47A6"/>
    <w:rsid w:val="007F4A59"/>
    <w:rsid w:val="00812BF9"/>
    <w:rsid w:val="00815EE7"/>
    <w:rsid w:val="00841126"/>
    <w:rsid w:val="00853C50"/>
    <w:rsid w:val="00870C7E"/>
    <w:rsid w:val="00897E6E"/>
    <w:rsid w:val="008A33B7"/>
    <w:rsid w:val="008E4EC0"/>
    <w:rsid w:val="009072F0"/>
    <w:rsid w:val="00910295"/>
    <w:rsid w:val="00913088"/>
    <w:rsid w:val="009502FD"/>
    <w:rsid w:val="00957D1B"/>
    <w:rsid w:val="009622FA"/>
    <w:rsid w:val="00984B45"/>
    <w:rsid w:val="00A12A02"/>
    <w:rsid w:val="00A379C5"/>
    <w:rsid w:val="00A57CDD"/>
    <w:rsid w:val="00A70360"/>
    <w:rsid w:val="00AD458B"/>
    <w:rsid w:val="00AD6E50"/>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41A6F"/>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41474</Words>
  <Characters>236408</Characters>
  <Application>Microsoft Office Word</Application>
  <DocSecurity>0</DocSecurity>
  <Lines>1970</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2</cp:revision>
  <dcterms:created xsi:type="dcterms:W3CDTF">2024-04-27T17:39:00Z</dcterms:created>
  <dcterms:modified xsi:type="dcterms:W3CDTF">2024-04-27T17:39:00Z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id="qmF8M17s"/&gt;&lt;style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