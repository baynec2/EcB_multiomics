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30187BAD"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w:t>
      </w:r>
      <w:commentRangeStart w:id="0"/>
      <w:r w:rsidR="00036582">
        <w:rPr>
          <w:rFonts w:ascii="Arial" w:hAnsi="Arial" w:cs="Arial"/>
        </w:rPr>
        <w:t xml:space="preserve">to describe 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w:t>
      </w:r>
      <w:commentRangeEnd w:id="0"/>
      <w:r w:rsidR="00962271">
        <w:rPr>
          <w:rStyle w:val="CommentReference"/>
          <w:rFonts w:asciiTheme="minorHAnsi" w:eastAsiaTheme="minorHAnsi" w:hAnsiTheme="minorHAnsi" w:cstheme="minorBidi"/>
        </w:rPr>
        <w:commentReference w:id="0"/>
      </w:r>
      <w:r w:rsidR="00036582">
        <w:rPr>
          <w:rFonts w:ascii="Arial" w:hAnsi="Arial" w:cs="Arial"/>
        </w:rPr>
        <w:t xml:space="preserve">. </w:t>
      </w:r>
      <w:r w:rsidR="006D510B">
        <w:rPr>
          <w:rFonts w:ascii="Arial" w:hAnsi="Arial" w:cs="Arial"/>
        </w:rPr>
        <w:t xml:space="preserve">Altogether, </w:t>
      </w:r>
      <w:del w:id="1" w:author="Wierzbicki, Igor" w:date="2024-04-02T07:27:00Z">
        <w:r w:rsidR="009B5EC4" w:rsidDel="00962271">
          <w:rPr>
            <w:rFonts w:ascii="Arial" w:hAnsi="Arial" w:cs="Arial"/>
          </w:rPr>
          <w:delText xml:space="preserve">the </w:delText>
        </w:r>
      </w:del>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commentRangeStart w:id="2"/>
      <w:r>
        <w:fldChar w:fldCharType="begin"/>
      </w:r>
      <w:r>
        <w:instrText>HYPERLINK "https://charliebayne.shinyapps.io/EcB_Multiomics/"</w:instrText>
      </w:r>
      <w:r>
        <w:fldChar w:fldCharType="separate"/>
      </w:r>
      <w:r w:rsidR="005A7929" w:rsidRPr="00865552">
        <w:rPr>
          <w:rStyle w:val="Hyperlink"/>
          <w:rFonts w:ascii="Arial" w:hAnsi="Arial" w:cs="Arial"/>
        </w:rPr>
        <w:t>https://charliebayne.shinyapps.io/EcB_Multiomics/</w:t>
      </w:r>
      <w:r>
        <w:rPr>
          <w:rStyle w:val="Hyperlink"/>
          <w:rFonts w:ascii="Arial" w:hAnsi="Arial" w:cs="Arial"/>
        </w:rPr>
        <w:fldChar w:fldCharType="end"/>
      </w:r>
      <w:r w:rsidR="00E91AD4">
        <w:rPr>
          <w:rFonts w:ascii="Arial" w:hAnsi="Arial" w:cs="Arial"/>
        </w:rPr>
        <w:t xml:space="preserve">. </w:t>
      </w:r>
      <w:commentRangeEnd w:id="2"/>
      <w:r w:rsidR="00962271">
        <w:rPr>
          <w:rStyle w:val="CommentReference"/>
          <w:rFonts w:asciiTheme="minorHAnsi" w:eastAsiaTheme="minorHAnsi" w:hAnsiTheme="minorHAnsi" w:cstheme="minorBidi"/>
        </w:rPr>
        <w:commentReference w:id="2"/>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912C2D6" w14:textId="4AC6E5C8" w:rsidR="00CF169D" w:rsidRPr="00A26A1F" w:rsidRDefault="00CF169D" w:rsidP="00CF169D">
      <w:pPr>
        <w:spacing w:line="480" w:lineRule="auto"/>
        <w:rPr>
          <w:rFonts w:ascii="Arial" w:hAnsi="Arial" w:cs="Arial"/>
          <w:b/>
          <w:bCs/>
        </w:rPr>
      </w:pPr>
      <w:r w:rsidRPr="00A26A1F">
        <w:rPr>
          <w:rFonts w:ascii="Arial" w:hAnsi="Arial" w:cs="Arial"/>
          <w:b/>
          <w:bCs/>
        </w:rPr>
        <w:lastRenderedPageBreak/>
        <w:t xml:space="preserve">Abstract: </w:t>
      </w:r>
    </w:p>
    <w:p w14:paraId="0448A0C8" w14:textId="2709A0A4" w:rsidR="003C70C3" w:rsidRDefault="00352337" w:rsidP="007B701F">
      <w:pPr>
        <w:spacing w:line="480" w:lineRule="auto"/>
        <w:ind w:firstLine="720"/>
        <w:rPr>
          <w:rFonts w:ascii="Arial" w:hAnsi="Arial" w:cs="Arial"/>
        </w:rPr>
      </w:pPr>
      <w:r>
        <w:rPr>
          <w:rFonts w:ascii="Arial" w:hAnsi="Arial" w:cs="Arial"/>
        </w:rPr>
        <w:t>Typically considered</w:t>
      </w:r>
      <w:r w:rsidR="00F262FD">
        <w:rPr>
          <w:rFonts w:ascii="Arial" w:hAnsi="Arial" w:cs="Arial"/>
        </w:rPr>
        <w:t xml:space="preserve">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00F262FD"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w:t>
      </w:r>
      <w:r w:rsidR="00904469">
        <w:rPr>
          <w:rFonts w:ascii="Arial" w:hAnsi="Arial" w:cs="Arial"/>
        </w:rPr>
        <w:t xml:space="preserve">conditions </w:t>
      </w:r>
      <w:r w:rsidR="006277AC">
        <w:rPr>
          <w:rFonts w:ascii="Arial" w:hAnsi="Arial" w:cs="Arial"/>
        </w:rPr>
        <w:t xml:space="preserve">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r w:rsidR="004643C8">
        <w:rPr>
          <w:rFonts w:ascii="Arial" w:hAnsi="Arial" w:cs="Arial"/>
        </w:rPr>
        <w:t>hospital-acquired</w:t>
      </w:r>
      <w:r w:rsidR="006277AC">
        <w:rPr>
          <w:rFonts w:ascii="Arial" w:hAnsi="Arial" w:cs="Arial"/>
        </w:rPr>
        <w:t xml:space="preserve">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(EcB)</w:t>
      </w:r>
      <w:r w:rsidR="006C2FB7">
        <w:rPr>
          <w:rFonts w:ascii="Arial" w:hAnsi="Arial" w:cs="Arial"/>
        </w:rPr>
        <w:t xml:space="preserve">, where mortality rates as high as 46% have been reported. </w:t>
      </w:r>
    </w:p>
    <w:p w14:paraId="64959083" w14:textId="77777777" w:rsidR="00A26A1F" w:rsidRDefault="00A26A1F" w:rsidP="007B701F">
      <w:pPr>
        <w:spacing w:line="480" w:lineRule="auto"/>
        <w:ind w:firstLine="720"/>
        <w:rPr>
          <w:rFonts w:ascii="Arial" w:hAnsi="Arial" w:cs="Arial"/>
        </w:rPr>
      </w:pPr>
    </w:p>
    <w:p w14:paraId="7BDFC77E" w14:textId="23659FB2" w:rsidR="008728FA" w:rsidRDefault="007B701F" w:rsidP="005B3607">
      <w:pPr>
        <w:spacing w:line="480" w:lineRule="auto"/>
        <w:ind w:firstLine="720"/>
        <w:rPr>
          <w:rFonts w:ascii="Arial" w:hAnsi="Arial" w:cs="Arial"/>
        </w:rPr>
      </w:pPr>
      <w:r>
        <w:rPr>
          <w:rFonts w:ascii="Arial" w:hAnsi="Arial" w:cs="Arial"/>
        </w:rPr>
        <w:t>Despite the prevalence and severity of EcB,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w:t>
      </w:r>
      <w:commentRangeStart w:id="3"/>
      <w:r w:rsidR="00352F2E">
        <w:rPr>
          <w:rFonts w:ascii="Arial" w:hAnsi="Arial" w:cs="Arial"/>
        </w:rPr>
        <w:t>granularly</w:t>
      </w:r>
      <w:commentRangeEnd w:id="3"/>
      <w:r w:rsidR="007D5D08">
        <w:rPr>
          <w:rStyle w:val="CommentReference"/>
          <w:rFonts w:asciiTheme="minorHAnsi" w:eastAsiaTheme="minorHAnsi" w:hAnsiTheme="minorHAnsi" w:cstheme="minorBidi"/>
        </w:rPr>
        <w:commentReference w:id="3"/>
      </w:r>
      <w:r w:rsidR="00352F2E">
        <w:rPr>
          <w:rFonts w:ascii="Arial" w:hAnsi="Arial" w:cs="Arial"/>
        </w:rPr>
        <w:t xml:space="preserve">,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w:t>
      </w:r>
      <w:commentRangeStart w:id="4"/>
      <w:r w:rsidR="005B3607">
        <w:rPr>
          <w:rFonts w:ascii="Arial" w:hAnsi="Arial" w:cs="Arial"/>
        </w:rPr>
        <w:t>o</w:t>
      </w:r>
      <w:r w:rsidR="00352F2E">
        <w:rPr>
          <w:rFonts w:ascii="Arial" w:hAnsi="Arial" w:cs="Arial"/>
        </w:rPr>
        <w:t xml:space="preserve"> </w:t>
      </w:r>
      <w:r w:rsidR="00253261">
        <w:rPr>
          <w:rFonts w:ascii="Arial" w:hAnsi="Arial" w:cs="Arial"/>
        </w:rPr>
        <w:t>that caused by</w:t>
      </w:r>
      <w:commentRangeEnd w:id="4"/>
      <w:r w:rsidR="007D5D08">
        <w:rPr>
          <w:rStyle w:val="CommentReference"/>
          <w:rFonts w:asciiTheme="minorHAnsi" w:eastAsiaTheme="minorHAnsi" w:hAnsiTheme="minorHAnsi" w:cstheme="minorBidi"/>
        </w:rPr>
        <w:commentReference w:id="4"/>
      </w:r>
      <w:r w:rsidR="00253261">
        <w:rPr>
          <w:rFonts w:ascii="Arial" w:hAnsi="Arial" w:cs="Arial"/>
        </w:rPr>
        <w:t xml:space="preserve">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del w:id="5" w:author="Wierzbicki, Igor" w:date="2024-04-02T07:57:00Z">
        <w:r w:rsidR="002127EB" w:rsidDel="001309A7">
          <w:rPr>
            <w:rFonts w:ascii="Arial" w:hAnsi="Arial" w:cs="Arial"/>
          </w:rPr>
          <w:delText>cross reference</w:delText>
        </w:r>
      </w:del>
      <w:ins w:id="6" w:author="Wierzbicki, Igor" w:date="2024-04-02T07:57:00Z">
        <w:r w:rsidR="001309A7">
          <w:rPr>
            <w:rFonts w:ascii="Arial" w:hAnsi="Arial" w:cs="Arial"/>
          </w:rPr>
          <w:t>cross-referenced</w:t>
        </w:r>
      </w:ins>
      <w:r w:rsidR="002127EB">
        <w:rPr>
          <w:rFonts w:ascii="Arial" w:hAnsi="Arial" w:cs="Arial"/>
        </w:rPr>
        <w:t xml:space="preserve"> </w:t>
      </w:r>
      <w:commentRangeStart w:id="7"/>
      <w:r w:rsidR="002127EB">
        <w:rPr>
          <w:rFonts w:ascii="Arial" w:hAnsi="Arial" w:cs="Arial"/>
        </w:rPr>
        <w:t>the mol</w:t>
      </w:r>
      <w:r w:rsidR="00176EAD">
        <w:rPr>
          <w:rFonts w:ascii="Arial" w:hAnsi="Arial" w:cs="Arial"/>
        </w:rPr>
        <w:t>ecu</w:t>
      </w:r>
      <w:r w:rsidR="002127EB">
        <w:rPr>
          <w:rFonts w:ascii="Arial" w:hAnsi="Arial" w:cs="Arial"/>
        </w:rPr>
        <w:t xml:space="preserve">lar </w:t>
      </w:r>
      <w:r w:rsidR="00176EAD">
        <w:rPr>
          <w:rFonts w:ascii="Arial" w:hAnsi="Arial" w:cs="Arial"/>
        </w:rPr>
        <w:t>signatures</w:t>
      </w:r>
      <w:r w:rsidR="002127EB">
        <w:rPr>
          <w:rFonts w:ascii="Arial" w:hAnsi="Arial" w:cs="Arial"/>
        </w:rPr>
        <w:t xml:space="preserve"> we observed to</w:t>
      </w:r>
      <w:r w:rsidR="0034347B">
        <w:rPr>
          <w:rFonts w:ascii="Arial" w:hAnsi="Arial" w:cs="Arial"/>
        </w:rPr>
        <w:t xml:space="preserve"> </w:t>
      </w:r>
      <w:r w:rsidR="00176EAD">
        <w:rPr>
          <w:rFonts w:ascii="Arial" w:hAnsi="Arial" w:cs="Arial"/>
        </w:rPr>
        <w:t>those observed</w:t>
      </w:r>
      <w:r w:rsidR="0034347B">
        <w:rPr>
          <w:rFonts w:ascii="Arial" w:hAnsi="Arial" w:cs="Arial"/>
        </w:rPr>
        <w:t xml:space="preserve"> in </w:t>
      </w:r>
      <w:r>
        <w:rPr>
          <w:rFonts w:ascii="Arial" w:hAnsi="Arial" w:cs="Arial"/>
        </w:rPr>
        <w:t xml:space="preserve">bacteremia caused by </w:t>
      </w:r>
      <w:r w:rsidR="0034347B">
        <w:rPr>
          <w:rFonts w:ascii="Arial" w:hAnsi="Arial" w:cs="Arial"/>
        </w:rPr>
        <w:t xml:space="preserve">the human pathogen, </w:t>
      </w:r>
      <w:r w:rsidRPr="007B701F">
        <w:rPr>
          <w:rFonts w:ascii="Arial" w:hAnsi="Arial" w:cs="Arial"/>
          <w:i/>
          <w:iCs/>
        </w:rPr>
        <w:t>Staphylococcus aureus</w:t>
      </w:r>
      <w:commentRangeEnd w:id="7"/>
      <w:r w:rsidR="001309A7">
        <w:rPr>
          <w:rStyle w:val="CommentReference"/>
          <w:rFonts w:asciiTheme="minorHAnsi" w:eastAsiaTheme="minorHAnsi" w:hAnsiTheme="minorHAnsi" w:cstheme="minorBidi"/>
        </w:rPr>
        <w:commentReference w:id="7"/>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 xml:space="preserve">survival </w:t>
      </w:r>
      <w:r w:rsidR="005B3607">
        <w:rPr>
          <w:rFonts w:ascii="Arial" w:hAnsi="Arial" w:cs="Arial"/>
        </w:rPr>
        <w:lastRenderedPageBreak/>
        <w:t>and test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 xml:space="preserve">E. </w:t>
      </w:r>
      <w:r w:rsidR="00176EAD" w:rsidRPr="00CF169D">
        <w:rPr>
          <w:rFonts w:ascii="Arial" w:hAnsi="Arial" w:cs="Arial"/>
          <w:i/>
        </w:rPr>
        <w:t>faecalis</w:t>
      </w:r>
      <w:r w:rsidR="00CF169D" w:rsidRPr="00CF169D">
        <w:rPr>
          <w:rFonts w:ascii="Arial" w:hAnsi="Arial" w:cs="Arial"/>
          <w:i/>
        </w:rPr>
        <w:t xml:space="preserve"> faecium</w:t>
      </w:r>
      <w:r w:rsidR="00D3233A">
        <w:rPr>
          <w:rFonts w:ascii="Arial" w:hAnsi="Arial" w:cs="Arial"/>
          <w:i/>
        </w:rPr>
        <w:t>, and S. aureus</w:t>
      </w:r>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1A0AE64F"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del w:id="8" w:author="Wierzbicki, Igor" w:date="2024-04-02T08:04:00Z">
        <w:r w:rsidR="008F03B7" w:rsidDel="001309A7">
          <w:rPr>
            <w:rFonts w:ascii="Arial" w:hAnsi="Arial" w:cs="Arial"/>
          </w:rPr>
          <w:delText xml:space="preserve"> </w:delText>
        </w:r>
      </w:del>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commentRangeStart w:id="9"/>
      <w:r w:rsidRPr="00CF169D">
        <w:rPr>
          <w:rFonts w:ascii="Arial" w:hAnsi="Arial" w:cs="Arial"/>
        </w:rPr>
        <w:t>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w:t>
      </w:r>
      <w:r w:rsidR="003F6701">
        <w:rPr>
          <w:rFonts w:ascii="Arial" w:hAnsi="Arial" w:cs="Arial"/>
        </w:rPr>
        <w:t>healthcare-associated</w:t>
      </w:r>
      <w:r w:rsidRPr="00CF169D">
        <w:rPr>
          <w:rFonts w:ascii="Arial" w:hAnsi="Arial" w:cs="Arial"/>
        </w:rPr>
        <w:t xml:space="preserve"> pathogens</w:t>
      </w:r>
      <w:r w:rsidR="00C43629">
        <w:rPr>
          <w:rFonts w:ascii="Arial" w:hAnsi="Arial" w:cs="Arial"/>
        </w:rPr>
        <w:t>.</w:t>
      </w:r>
      <w:commentRangeEnd w:id="9"/>
      <w:r w:rsidR="00C6760F">
        <w:rPr>
          <w:rStyle w:val="CommentReference"/>
          <w:rFonts w:asciiTheme="minorHAnsi" w:eastAsiaTheme="minorHAnsi" w:hAnsiTheme="minorHAnsi" w:cstheme="minorBidi"/>
        </w:rPr>
        <w:commentReference w:id="9"/>
      </w:r>
      <w:r w:rsidR="00C43629">
        <w:rPr>
          <w:rFonts w:ascii="Arial" w:hAnsi="Arial" w:cs="Arial"/>
        </w:rPr>
        <w:t xml:space="preserve"> </w:t>
      </w:r>
      <w:commentRangeStart w:id="10"/>
      <w:r w:rsidR="00C43629">
        <w:rPr>
          <w:rFonts w:ascii="Arial" w:hAnsi="Arial" w:cs="Arial"/>
        </w:rPr>
        <w:t>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commentRangeEnd w:id="10"/>
      <w:r w:rsidR="00D33D72">
        <w:rPr>
          <w:rStyle w:val="CommentReference"/>
          <w:rFonts w:asciiTheme="minorHAnsi" w:eastAsiaTheme="minorHAnsi" w:hAnsiTheme="minorHAnsi" w:cstheme="minorBidi"/>
        </w:rPr>
        <w:commentReference w:id="10"/>
      </w:r>
      <w:del w:id="11" w:author="Wierzbicki, Igor" w:date="2024-04-02T08:04:00Z">
        <w:r w:rsidR="008F03B7" w:rsidDel="001309A7">
          <w:rPr>
            <w:rFonts w:ascii="Arial" w:hAnsi="Arial" w:cs="Arial"/>
          </w:rPr>
          <w:delText xml:space="preserve"> </w:delText>
        </w:r>
      </w:del>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commentRangeStart w:id="12"/>
      <w:r w:rsidR="00C43629">
        <w:rPr>
          <w:rFonts w:ascii="Arial" w:hAnsi="Arial" w:cs="Arial"/>
        </w:rPr>
        <w:t>Th</w:t>
      </w:r>
      <w:r w:rsidR="00A2163E">
        <w:rPr>
          <w:rFonts w:ascii="Arial" w:hAnsi="Arial" w:cs="Arial"/>
        </w:rPr>
        <w:t xml:space="preserve">e </w:t>
      </w:r>
      <w:del w:id="13" w:author="Wierzbicki, Igor" w:date="2024-04-02T08:23:00Z">
        <w:r w:rsidR="00210E35" w:rsidDel="00C6760F">
          <w:rPr>
            <w:rFonts w:ascii="Arial" w:hAnsi="Arial" w:cs="Arial"/>
          </w:rPr>
          <w:delText>human associated</w:delText>
        </w:r>
      </w:del>
      <w:ins w:id="14" w:author="Wierzbicki, Igor" w:date="2024-04-02T08:23:00Z">
        <w:r w:rsidR="00C6760F">
          <w:rPr>
            <w:rFonts w:ascii="Arial" w:hAnsi="Arial" w:cs="Arial"/>
          </w:rPr>
          <w:t>human-associated</w:t>
        </w:r>
      </w:ins>
      <w:r w:rsidR="00210E35">
        <w:rPr>
          <w:rFonts w:ascii="Arial" w:hAnsi="Arial" w:cs="Arial"/>
        </w:rPr>
        <w:t xml:space="preserve">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w:t>
      </w:r>
      <w:commentRangeEnd w:id="12"/>
      <w:r w:rsidR="00C6760F">
        <w:rPr>
          <w:rStyle w:val="CommentReference"/>
          <w:rFonts w:asciiTheme="minorHAnsi" w:eastAsiaTheme="minorHAnsi" w:hAnsiTheme="minorHAnsi" w:cstheme="minorBidi"/>
        </w:rPr>
        <w:commentReference w:id="12"/>
      </w:r>
      <w:r w:rsidRPr="00CF169D">
        <w:rPr>
          <w:rFonts w:ascii="Arial" w:hAnsi="Arial" w:cs="Arial"/>
        </w:rPr>
        <w:t xml:space="preserve">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 xml:space="preserve">invasive </w:t>
      </w:r>
      <w:r w:rsidR="00AC2220">
        <w:rPr>
          <w:rFonts w:ascii="Arial" w:hAnsi="Arial" w:cs="Arial"/>
        </w:rPr>
        <w:t>infections</w:t>
      </w:r>
      <w:r w:rsidR="00AC2220" w:rsidRPr="00CF169D">
        <w:rPr>
          <w:rFonts w:ascii="Arial" w:hAnsi="Arial" w:cs="Arial"/>
        </w:rPr>
        <w:t xml:space="preserve"> </w:t>
      </w:r>
      <w:r w:rsidRPr="00CF169D">
        <w:rPr>
          <w:rFonts w:ascii="Arial" w:hAnsi="Arial" w:cs="Arial"/>
        </w:rPr>
        <w:t>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w:t>
      </w:r>
      <w:r w:rsidR="000813E5">
        <w:rPr>
          <w:rFonts w:ascii="Arial" w:hAnsi="Arial" w:cs="Arial"/>
        </w:rPr>
        <w:t>resistant</w:t>
      </w:r>
      <w:r w:rsidR="000813E5"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and deadly, with around 7% of </w:t>
      </w:r>
      <w:r w:rsidR="000813E5">
        <w:rPr>
          <w:rFonts w:ascii="Arial" w:hAnsi="Arial" w:cs="Arial"/>
          <w:color w:val="000000"/>
          <w:shd w:val="clear" w:color="auto" w:fill="FFFFFF"/>
        </w:rPr>
        <w:t>hospital-acquired</w:t>
      </w:r>
      <w:r w:rsidR="00210E35">
        <w:rPr>
          <w:rFonts w:ascii="Arial" w:hAnsi="Arial" w:cs="Arial"/>
          <w:color w:val="000000"/>
          <w:shd w:val="clear" w:color="auto" w:fill="FFFFFF"/>
        </w:rPr>
        <w:t xml:space="preserve"> infections being due to enterococcus and a mortality rate of up to 46% being reported in enterococcal bacteremia (EB</w:t>
      </w:r>
      <w:r w:rsidR="00542BE3">
        <w:rPr>
          <w:rFonts w:ascii="Arial" w:hAnsi="Arial" w:cs="Arial"/>
          <w:color w:val="000000"/>
          <w:shd w:val="clear" w:color="auto" w:fill="FFFFFF"/>
        </w:rPr>
        <w:t>)</w:t>
      </w:r>
      <w:r w:rsidR="00DB4D5B">
        <w:rPr>
          <w:rFonts w:ascii="Arial" w:hAnsi="Arial" w:cs="Arial"/>
          <w:color w:val="000000"/>
          <w:shd w:val="clear" w:color="auto" w:fill="FFFFFF"/>
        </w:rPr>
        <w:t xml:space="preserve"> </w:t>
      </w:r>
      <w:r w:rsidR="00DB4D5B">
        <w:rPr>
          <w:rFonts w:ascii="Arial" w:hAnsi="Arial" w:cs="Arial"/>
          <w:color w:val="000000"/>
          <w:shd w:val="clear" w:color="auto" w:fill="FFFFFF"/>
        </w:rPr>
        <w:fldChar w:fldCharType="begin"/>
      </w:r>
      <w:r w:rsidR="00DB4D5B">
        <w:rPr>
          <w:rFonts w:ascii="Arial" w:hAnsi="Arial" w:cs="Arial"/>
          <w:color w:val="000000"/>
          <w:shd w:val="clear" w:color="auto" w:fill="FFFFFF"/>
        </w:rPr>
        <w:instrText xml:space="preserve"> ADDIN ZOTERO_ITEM CSL_CITATION {"citationID":"DwrELGvv","properties":{"formattedCitation":"\\super 9\\nosupersub{}","plainCitation":"9","noteIndex":0},"citationItems":[{"id":5681,"uris":["http://zotero.org/users/6494753/items/532I9VRT"],"itemData":{"id":5681,"type":"article-journal","container-title":"Clinical Infectious Diseases","DOI":"10.1093/clinids/22.4.663","ISSN":"1058-4838, 1537-6591","issue":"4","journalAbbreviation":"Clinical Infectious Diseases","language":"en","page":"663-670","source":"DOI.org (Crossref)","title":"Differences in Outcomes for Patients with Bacteremia Due to Vancomycin-Resistant Enterococcus faecium or Vancomycin-Susceptible E. faecium","volume":"22","author":[{"family":"Linden","given":"P. K."},{"family":"Pasculle","given":"A. W."},{"family":"Manez","given":"R."},{"family":"Kramer","given":"D. J."},{"family":"Fung","given":"J. J."},{"family":"Pinna","given":"A. D."},{"family":"Kusne","given":"S."}],"issued":{"date-parts":[["1996",4,1]]}}}],"schema":"https://github.com/citation-style-language/schema/raw/master/csl-citation.json"} </w:instrText>
      </w:r>
      <w:r w:rsidR="00DB4D5B">
        <w:rPr>
          <w:rFonts w:ascii="Arial" w:hAnsi="Arial" w:cs="Arial"/>
          <w:color w:val="000000"/>
          <w:shd w:val="clear" w:color="auto" w:fill="FFFFFF"/>
        </w:rPr>
        <w:fldChar w:fldCharType="separate"/>
      </w:r>
      <w:r w:rsidR="00DB4D5B" w:rsidRPr="00DB4D5B">
        <w:rPr>
          <w:rFonts w:ascii="Arial" w:hAnsi="Arial" w:cs="Arial"/>
          <w:color w:val="000000"/>
          <w:vertAlign w:val="superscript"/>
        </w:rPr>
        <w:t>9</w:t>
      </w:r>
      <w:r w:rsidR="00DB4D5B">
        <w:rPr>
          <w:rFonts w:ascii="Arial" w:hAnsi="Arial" w:cs="Arial"/>
          <w:color w:val="000000"/>
          <w:shd w:val="clear" w:color="auto" w:fill="FFFFFF"/>
        </w:rPr>
        <w:fldChar w:fldCharType="end"/>
      </w:r>
      <w:r w:rsidR="00542BE3">
        <w:rPr>
          <w:rFonts w:ascii="Arial" w:hAnsi="Arial" w:cs="Arial"/>
          <w:color w:val="000000"/>
          <w:shd w:val="clear" w:color="auto" w:fill="FFFFFF"/>
        </w:rPr>
        <w:t>.</w:t>
      </w:r>
    </w:p>
    <w:p w14:paraId="00D54E36" w14:textId="77777777" w:rsidR="00A26A1F" w:rsidRDefault="00A26A1F" w:rsidP="00210E35">
      <w:pPr>
        <w:spacing w:line="480" w:lineRule="auto"/>
        <w:ind w:firstLine="720"/>
        <w:rPr>
          <w:rFonts w:ascii="Arial" w:hAnsi="Arial" w:cs="Arial"/>
          <w:color w:val="000000"/>
          <w:shd w:val="clear" w:color="auto" w:fill="FFFFFF"/>
        </w:rPr>
      </w:pPr>
    </w:p>
    <w:p w14:paraId="6BC9F11F" w14:textId="3F6DA218" w:rsidR="009D3031" w:rsidRDefault="009D3031" w:rsidP="009D3031">
      <w:pPr>
        <w:spacing w:line="480" w:lineRule="auto"/>
        <w:ind w:firstLine="720"/>
        <w:rPr>
          <w:rFonts w:ascii="Arial" w:hAnsi="Arial" w:cs="Arial"/>
        </w:rPr>
      </w:pPr>
      <w:commentRangeStart w:id="15"/>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antibiotic sensitivity of the isolate responsible for the infecti</w:t>
      </w:r>
      <w:r w:rsidR="0029437B">
        <w:rPr>
          <w:rFonts w:ascii="Arial" w:hAnsi="Arial" w:cs="Arial"/>
        </w:rPr>
        <w:t xml:space="preserve">on </w:t>
      </w:r>
      <w:r w:rsidR="0029437B">
        <w:rPr>
          <w:rFonts w:ascii="Arial" w:hAnsi="Arial" w:cs="Arial"/>
        </w:rPr>
        <w:fldChar w:fldCharType="begin"/>
      </w:r>
      <w:r w:rsidR="0029437B">
        <w:rPr>
          <w:rFonts w:ascii="Arial" w:hAnsi="Arial" w:cs="Arial"/>
        </w:rPr>
        <w:instrText xml:space="preserve"> ADDIN ZOTERO_ITEM CSL_CITATION {"citationID":"YSkgCo75","properties":{"formattedCitation":"\\super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10</w:t>
      </w:r>
      <w:r w:rsidR="0029437B">
        <w:rPr>
          <w:rFonts w:ascii="Arial" w:hAnsi="Arial" w:cs="Arial"/>
        </w:rPr>
        <w:fldChar w:fldCharType="end"/>
      </w:r>
      <w:r w:rsidR="00FA644F">
        <w:rPr>
          <w:rFonts w:ascii="Arial" w:hAnsi="Arial" w:cs="Arial"/>
        </w:rPr>
        <w:t xml:space="preserve">. General markers of 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commentRangeEnd w:id="15"/>
      <w:r w:rsidR="00077278">
        <w:rPr>
          <w:rStyle w:val="CommentReference"/>
          <w:rFonts w:asciiTheme="minorHAnsi" w:eastAsiaTheme="minorHAnsi" w:hAnsiTheme="minorHAnsi" w:cstheme="minorBidi"/>
        </w:rPr>
        <w:commentReference w:id="15"/>
      </w:r>
      <w:r w:rsidR="0029437B">
        <w:rPr>
          <w:rFonts w:ascii="Arial" w:hAnsi="Arial" w:cs="Arial"/>
        </w:rPr>
        <w:fldChar w:fldCharType="begin"/>
      </w:r>
      <w:r w:rsidR="0029437B">
        <w:rPr>
          <w:rFonts w:ascii="Arial" w:hAnsi="Arial" w:cs="Arial"/>
        </w:rPr>
        <w:instrText xml:space="preserve"> ADDIN ZOTERO_ITEM CSL_CITATION {"citationID":"VcntMuLG","properties":{"formattedCitation":"\\super 11\\nosupersub{}","plainCitation":"11","noteIndex":0},"citationItems":[{"id":6117,"uris":["http://zotero.org/users/6494753/items/2APNAR59"],"itemData":{"id":6117,"type":"article-journal","abstract":"Quantitative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11</w:t>
      </w:r>
      <w:r w:rsidR="0029437B">
        <w:rPr>
          <w:rFonts w:ascii="Arial" w:hAnsi="Arial" w:cs="Arial"/>
        </w:rPr>
        <w:fldChar w:fldCharType="end"/>
      </w:r>
      <w:r>
        <w:rPr>
          <w:rFonts w:ascii="Arial" w:hAnsi="Arial" w:cs="Arial"/>
        </w:rPr>
        <w:t xml:space="preserve">. </w:t>
      </w:r>
      <w:commentRangeStart w:id="16"/>
      <w:r>
        <w:rPr>
          <w:rFonts w:ascii="Arial" w:hAnsi="Arial" w:cs="Arial"/>
        </w:rPr>
        <w:t xml:space="preserve">As such, they are infrequently </w:t>
      </w:r>
      <w:r w:rsidR="00C12E46">
        <w:rPr>
          <w:rFonts w:ascii="Arial" w:hAnsi="Arial" w:cs="Arial"/>
        </w:rPr>
        <w:t xml:space="preserve">an important aspect of </w:t>
      </w:r>
      <w:r w:rsidR="0029437B">
        <w:rPr>
          <w:rFonts w:ascii="Arial" w:hAnsi="Arial" w:cs="Arial"/>
        </w:rPr>
        <w:t>EcB diagnosis</w:t>
      </w:r>
      <w:commentRangeEnd w:id="16"/>
      <w:r w:rsidR="00077278">
        <w:rPr>
          <w:rStyle w:val="CommentReference"/>
          <w:rFonts w:asciiTheme="minorHAnsi" w:eastAsiaTheme="minorHAnsi" w:hAnsiTheme="minorHAnsi" w:cstheme="minorBidi"/>
        </w:rPr>
        <w:commentReference w:id="16"/>
      </w:r>
      <w:r w:rsidR="00C12E46">
        <w:rPr>
          <w:rFonts w:ascii="Arial" w:hAnsi="Arial" w:cs="Arial"/>
        </w:rPr>
        <w:t>.</w:t>
      </w:r>
    </w:p>
    <w:p w14:paraId="497E11A5" w14:textId="77777777" w:rsidR="00A26A1F" w:rsidRDefault="00A26A1F" w:rsidP="009D3031">
      <w:pPr>
        <w:spacing w:line="480" w:lineRule="auto"/>
        <w:ind w:firstLine="720"/>
        <w:rPr>
          <w:rFonts w:ascii="Arial" w:hAnsi="Arial" w:cs="Arial"/>
        </w:rPr>
      </w:pPr>
    </w:p>
    <w:p w14:paraId="76473926" w14:textId="4FB6FA1C" w:rsidR="00CF169D" w:rsidRPr="009F6138" w:rsidRDefault="009D3031" w:rsidP="009D3031">
      <w:pPr>
        <w:spacing w:line="480" w:lineRule="auto"/>
        <w:ind w:firstLine="720"/>
        <w:rPr>
          <w:rFonts w:ascii="Arial" w:hAnsi="Arial" w:cs="Arial"/>
        </w:rPr>
      </w:pPr>
      <w:commentRangeStart w:id="17"/>
      <w:r>
        <w:rPr>
          <w:rFonts w:ascii="Arial" w:hAnsi="Arial" w:cs="Arial"/>
        </w:rPr>
        <w:t>Despite the</w:t>
      </w:r>
      <w:r w:rsidR="007B33CC">
        <w:rPr>
          <w:rFonts w:ascii="Arial" w:hAnsi="Arial" w:cs="Arial"/>
        </w:rPr>
        <w:t xml:space="preserve"> clinical importance</w:t>
      </w:r>
      <w:r w:rsidR="00690C79">
        <w:rPr>
          <w:rFonts w:ascii="Arial" w:hAnsi="Arial" w:cs="Arial"/>
        </w:rPr>
        <w:t>,</w:t>
      </w:r>
      <w:r>
        <w:rPr>
          <w:rFonts w:ascii="Arial" w:hAnsi="Arial" w:cs="Arial"/>
        </w:rPr>
        <w:t xml:space="preserve"> t</w:t>
      </w:r>
      <w:r w:rsidR="007B33CC">
        <w:rPr>
          <w:rFonts w:ascii="Arial" w:hAnsi="Arial" w:cs="Arial"/>
        </w:rPr>
        <w:t xml:space="preserve">here have been no dedicated efforts to profile systemic features of </w:t>
      </w:r>
      <w:r w:rsidR="003D6AC5">
        <w:rPr>
          <w:rFonts w:ascii="Arial" w:hAnsi="Arial" w:cs="Arial"/>
        </w:rPr>
        <w:t xml:space="preserve">the </w:t>
      </w:r>
      <w:r w:rsidR="007B33CC">
        <w:rPr>
          <w:rFonts w:ascii="Arial" w:hAnsi="Arial" w:cs="Arial"/>
        </w:rPr>
        <w:t>host response</w:t>
      </w:r>
      <w:r>
        <w:rPr>
          <w:rFonts w:ascii="Arial" w:hAnsi="Arial" w:cs="Arial"/>
        </w:rPr>
        <w:t xml:space="preserve"> </w:t>
      </w:r>
      <w:r w:rsidR="003D6755">
        <w:rPr>
          <w:rFonts w:ascii="Arial" w:hAnsi="Arial" w:cs="Arial"/>
        </w:rPr>
        <w:t xml:space="preserve">to EcB </w:t>
      </w:r>
      <w:r w:rsidR="0029437B">
        <w:rPr>
          <w:rFonts w:ascii="Arial" w:hAnsi="Arial" w:cs="Arial"/>
        </w:rPr>
        <w:t>on an omics scale</w:t>
      </w:r>
      <w:r>
        <w:rPr>
          <w:rFonts w:ascii="Arial" w:hAnsi="Arial" w:cs="Arial"/>
        </w:rPr>
        <w:t>.</w:t>
      </w:r>
      <w:r w:rsidR="00FA644F">
        <w:rPr>
          <w:rFonts w:ascii="Arial" w:hAnsi="Arial" w:cs="Arial"/>
        </w:rPr>
        <w:t xml:space="preserve"> </w:t>
      </w:r>
      <w:commentRangeEnd w:id="17"/>
      <w:r w:rsidR="00077278">
        <w:rPr>
          <w:rStyle w:val="CommentReference"/>
          <w:rFonts w:asciiTheme="minorHAnsi" w:eastAsiaTheme="minorHAnsi" w:hAnsiTheme="minorHAnsi" w:cstheme="minorBidi"/>
        </w:rPr>
        <w:commentReference w:id="17"/>
      </w:r>
      <w:r w:rsidR="00FA644F">
        <w:rPr>
          <w:rFonts w:ascii="Arial" w:hAnsi="Arial" w:cs="Arial"/>
        </w:rPr>
        <w:t>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w:t>
      </w:r>
      <w:commentRangeStart w:id="18"/>
      <w:r w:rsidR="004C2A64">
        <w:rPr>
          <w:rFonts w:ascii="Arial" w:hAnsi="Arial" w:cs="Arial"/>
        </w:rPr>
        <w:t>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commentRangeEnd w:id="18"/>
      <w:r w:rsidR="00656A5D">
        <w:rPr>
          <w:rStyle w:val="CommentReference"/>
          <w:rFonts w:asciiTheme="minorHAnsi" w:eastAsiaTheme="minorHAnsi" w:hAnsiTheme="minorHAnsi" w:cstheme="minorBidi"/>
        </w:rPr>
        <w:commentReference w:id="18"/>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w:t>
      </w:r>
      <w:r w:rsidR="00732EA7">
        <w:rPr>
          <w:rFonts w:ascii="Arial" w:hAnsi="Arial" w:cs="Arial"/>
        </w:rPr>
        <w:lastRenderedPageBreak/>
        <w:t xml:space="preserve">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F6AE4E2"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{"citationID":"mPU7XwV6","properties":{"formattedCitation":"\\super 12\\nosupersub{}","plainCitation":"12","noteIndex":0},"citationItems":[{"id":5882,"uris":["http://zotero.org/users/6494753/items/ZXEVUIVG"],"itemData":{"id":5882,"type":"article-journal","abstract":"Biomarker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12</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29437B">
        <w:rPr>
          <w:rFonts w:ascii="Arial" w:hAnsi="Arial" w:cs="Arial"/>
        </w:rPr>
        <w:instrText xml:space="preserve"> ADDIN ZOTERO_ITEM CSL_CITATION {"citationID":"TQKV2LHB","properties":{"formattedCitation":"\\super 13\\nosupersub{}","plainCitation":"13","noteIndex":0},"citationItems":[{"id":5881,"uris":["http://zotero.org/users/6494753/items/PBPYB345"],"itemData":{"id":5881,"type":"article-journal","abstract":"Protein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13</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42814E81"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ins w:id="19" w:author="Wierzbicki, Igor" w:date="2024-04-02T09:34:00Z">
        <w:r w:rsidR="00826DE5">
          <w:rPr>
            <w:rFonts w:ascii="Arial" w:hAnsi="Arial" w:cs="Arial"/>
          </w:rPr>
          <w:t xml:space="preserve"> </w:t>
        </w:r>
      </w:ins>
      <w:r w:rsidRPr="00CF169D">
        <w:rPr>
          <w:rFonts w:ascii="Arial" w:hAnsi="Arial" w:cs="Arial"/>
        </w:rPr>
        <w:t xml:space="preserve">uL aliquot of </w:t>
      </w:r>
      <w:r w:rsidR="008858C5">
        <w:rPr>
          <w:rFonts w:ascii="Arial" w:hAnsi="Arial" w:cs="Arial"/>
        </w:rPr>
        <w:t>plasma</w:t>
      </w:r>
      <w:r w:rsidRPr="00CF169D">
        <w:rPr>
          <w:rFonts w:ascii="Arial" w:hAnsi="Arial" w:cs="Arial"/>
        </w:rPr>
        <w:t xml:space="preserve"> from each patient was added to 200</w:t>
      </w:r>
      <w:ins w:id="20" w:author="Wierzbicki, Igor" w:date="2024-04-02T09:34:00Z">
        <w:r w:rsidR="00826DE5">
          <w:rPr>
            <w:rFonts w:ascii="Arial" w:hAnsi="Arial" w:cs="Arial"/>
          </w:rPr>
          <w:t xml:space="preserve"> </w:t>
        </w:r>
      </w:ins>
      <w:del w:id="21" w:author="Wierzbicki, Igor" w:date="2024-04-02T10:26:00Z">
        <w:r w:rsidRPr="00CF169D" w:rsidDel="00BE385E">
          <w:rPr>
            <w:rFonts w:ascii="Arial" w:hAnsi="Arial" w:cs="Arial"/>
          </w:rPr>
          <w:delText xml:space="preserve">uL </w:delText>
        </w:r>
      </w:del>
      <w:ins w:id="22" w:author="Wierzbicki, Igor" w:date="2024-04-02T10:26:00Z">
        <w:r w:rsidR="00BE385E">
          <w:rPr>
            <w:rFonts w:ascii="Arial" w:hAnsi="Arial" w:cs="Arial"/>
          </w:rPr>
          <w:t>µ</w:t>
        </w:r>
        <w:r w:rsidR="00BE385E" w:rsidRPr="00CF169D">
          <w:rPr>
            <w:rFonts w:ascii="Arial" w:hAnsi="Arial" w:cs="Arial"/>
          </w:rPr>
          <w:t xml:space="preserve">L </w:t>
        </w:r>
      </w:ins>
      <w:r w:rsidRPr="00CF169D">
        <w:rPr>
          <w:rFonts w:ascii="Arial" w:hAnsi="Arial" w:cs="Arial"/>
        </w:rPr>
        <w:t xml:space="preserve">lysis buffer containing 6M urea, 7% SDS, 50mM </w:t>
      </w:r>
      <w:commentRangeStart w:id="23"/>
      <w:r w:rsidRPr="00CF169D">
        <w:rPr>
          <w:rFonts w:ascii="Arial" w:hAnsi="Arial" w:cs="Arial"/>
        </w:rPr>
        <w:t>TEAB</w:t>
      </w:r>
      <w:commentRangeEnd w:id="23"/>
      <w:r w:rsidR="00826DE5">
        <w:rPr>
          <w:rStyle w:val="CommentReference"/>
          <w:rFonts w:asciiTheme="minorHAnsi" w:eastAsiaTheme="minorHAnsi" w:hAnsiTheme="minorHAnsi" w:cstheme="minorBidi"/>
        </w:rPr>
        <w:commentReference w:id="23"/>
      </w:r>
      <w:r w:rsidRPr="00CF169D">
        <w:rPr>
          <w:rFonts w:ascii="Arial" w:hAnsi="Arial" w:cs="Arial"/>
        </w:rPr>
        <w:t xml:space="preserve">, and one each </w:t>
      </w:r>
      <w:r w:rsidRPr="00CF169D">
        <w:rPr>
          <w:rFonts w:ascii="Arial" w:hAnsi="Arial" w:cs="Arial"/>
        </w:rPr>
        <w:lastRenderedPageBreak/>
        <w:t xml:space="preserve">protease inhibitor tablet and PhosStop tablet (Roche), final pH 8.1 adjusted with phosphoric acid. Then samples were </w:t>
      </w:r>
      <w:del w:id="24" w:author="Wierzbicki, Igor" w:date="2024-04-02T10:25:00Z">
        <w:r w:rsidRPr="00CF169D" w:rsidDel="00826DE5">
          <w:rPr>
            <w:rFonts w:ascii="Arial" w:hAnsi="Arial" w:cs="Arial"/>
          </w:rPr>
          <w:delText>bath sonicated</w:delText>
        </w:r>
      </w:del>
      <w:ins w:id="25" w:author="Wierzbicki, Igor" w:date="2024-04-02T10:25:00Z">
        <w:r w:rsidR="00826DE5">
          <w:rPr>
            <w:rFonts w:ascii="Arial" w:hAnsi="Arial" w:cs="Arial"/>
          </w:rPr>
          <w:t xml:space="preserve">sonicated in </w:t>
        </w:r>
      </w:ins>
      <w:ins w:id="26" w:author="Wierzbicki, Igor" w:date="2024-04-02T10:26:00Z">
        <w:r w:rsidR="00BE385E">
          <w:rPr>
            <w:rFonts w:ascii="Arial" w:hAnsi="Arial" w:cs="Arial"/>
          </w:rPr>
          <w:t xml:space="preserve">a </w:t>
        </w:r>
      </w:ins>
      <w:ins w:id="27" w:author="Wierzbicki, Igor" w:date="2024-04-02T10:25:00Z">
        <w:r w:rsidR="00826DE5">
          <w:rPr>
            <w:rFonts w:ascii="Arial" w:hAnsi="Arial" w:cs="Arial"/>
          </w:rPr>
          <w:t>water bath</w:t>
        </w:r>
      </w:ins>
      <w:r w:rsidRPr="00CF169D">
        <w:rPr>
          <w:rFonts w:ascii="Arial" w:hAnsi="Arial" w:cs="Arial"/>
        </w:rPr>
        <w:t xml:space="preserve"> and vortexed for 5 minutes each. Disulfide bonds were reduced with 100</w:t>
      </w:r>
      <w:ins w:id="28" w:author="Wierzbicki, Igor" w:date="2024-04-02T10:26:00Z">
        <w:r w:rsidR="00BE385E">
          <w:rPr>
            <w:rFonts w:ascii="Arial" w:hAnsi="Arial" w:cs="Arial"/>
          </w:rPr>
          <w:t xml:space="preserve"> </w:t>
        </w:r>
      </w:ins>
      <w:del w:id="29" w:author="Wierzbicki, Igor" w:date="2024-04-02T10:27:00Z">
        <w:r w:rsidRPr="00CF169D" w:rsidDel="00BE385E">
          <w:rPr>
            <w:rFonts w:ascii="Arial" w:hAnsi="Arial" w:cs="Arial"/>
          </w:rPr>
          <w:delText xml:space="preserve">uM </w:delText>
        </w:r>
      </w:del>
      <w:ins w:id="30" w:author="Wierzbicki, Igor" w:date="2024-04-02T10:27:00Z">
        <w:r w:rsidR="00BE385E">
          <w:rPr>
            <w:rFonts w:ascii="Arial" w:hAnsi="Arial" w:cs="Arial"/>
          </w:rPr>
          <w:t>µ</w:t>
        </w:r>
        <w:r w:rsidR="00BE385E" w:rsidRPr="00CF169D">
          <w:rPr>
            <w:rFonts w:ascii="Arial" w:hAnsi="Arial" w:cs="Arial"/>
          </w:rPr>
          <w:t xml:space="preserve">M </w:t>
        </w:r>
      </w:ins>
      <w:r w:rsidRPr="00CF169D">
        <w:rPr>
          <w:rFonts w:ascii="Arial" w:hAnsi="Arial" w:cs="Arial"/>
        </w:rPr>
        <w:t>DTT for 30 minutes at 47C, cooled briefly on ice, followed by alkylation with 300</w:t>
      </w:r>
      <w:ins w:id="31" w:author="Wierzbicki, Igor" w:date="2024-04-02T10:27:00Z">
        <w:r w:rsidR="00BE385E">
          <w:rPr>
            <w:rFonts w:ascii="Arial" w:hAnsi="Arial" w:cs="Arial"/>
          </w:rPr>
          <w:t xml:space="preserve"> </w:t>
        </w:r>
      </w:ins>
      <w:del w:id="32" w:author="Wierzbicki, Igor" w:date="2024-04-02T10:27:00Z">
        <w:r w:rsidRPr="00CF169D" w:rsidDel="00BE385E">
          <w:rPr>
            <w:rFonts w:ascii="Arial" w:hAnsi="Arial" w:cs="Arial"/>
          </w:rPr>
          <w:delText xml:space="preserve">uM </w:delText>
        </w:r>
      </w:del>
      <w:ins w:id="33" w:author="Wierzbicki, Igor" w:date="2024-04-02T10:27:00Z">
        <w:r w:rsidR="00BE385E">
          <w:rPr>
            <w:rFonts w:ascii="Arial" w:hAnsi="Arial" w:cs="Arial"/>
          </w:rPr>
          <w:t>µ</w:t>
        </w:r>
        <w:r w:rsidR="00BE385E" w:rsidRPr="00CF169D">
          <w:rPr>
            <w:rFonts w:ascii="Arial" w:hAnsi="Arial" w:cs="Arial"/>
          </w:rPr>
          <w:t xml:space="preserve">M </w:t>
        </w:r>
      </w:ins>
      <w:r w:rsidRPr="00CF169D">
        <w:rPr>
          <w:rFonts w:ascii="Arial" w:hAnsi="Arial" w:cs="Arial"/>
        </w:rPr>
        <w:t>IAA for 45 minutes at room temperature in the dark. The reactions were quenched with 100</w:t>
      </w:r>
      <w:ins w:id="34" w:author="Wierzbicki, Igor" w:date="2024-04-02T10:27:00Z">
        <w:r w:rsidR="00BE385E">
          <w:rPr>
            <w:rFonts w:ascii="Arial" w:hAnsi="Arial" w:cs="Arial"/>
          </w:rPr>
          <w:t xml:space="preserve"> </w:t>
        </w:r>
      </w:ins>
      <w:del w:id="35" w:author="Wierzbicki, Igor" w:date="2024-04-02T10:27:00Z">
        <w:r w:rsidRPr="00CF169D" w:rsidDel="00BE385E">
          <w:rPr>
            <w:rFonts w:ascii="Arial" w:hAnsi="Arial" w:cs="Arial"/>
          </w:rPr>
          <w:delText xml:space="preserve">uM </w:delText>
        </w:r>
      </w:del>
      <w:ins w:id="36" w:author="Wierzbicki, Igor" w:date="2024-04-02T10:27:00Z">
        <w:r w:rsidR="00BE385E">
          <w:rPr>
            <w:rFonts w:ascii="Arial" w:hAnsi="Arial" w:cs="Arial"/>
          </w:rPr>
          <w:t>µ</w:t>
        </w:r>
        <w:r w:rsidR="00BE385E" w:rsidRPr="00CF169D">
          <w:rPr>
            <w:rFonts w:ascii="Arial" w:hAnsi="Arial" w:cs="Arial"/>
          </w:rPr>
          <w:t xml:space="preserve">M </w:t>
        </w:r>
      </w:ins>
      <w:r w:rsidRPr="00CF169D">
        <w:rPr>
          <w:rFonts w:ascii="Arial" w:hAnsi="Arial" w:cs="Arial"/>
        </w:rPr>
        <w:t xml:space="preserve">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ins w:id="37" w:author="Wierzbicki, Igor" w:date="2024-04-02T10:27:00Z">
        <w:r w:rsidR="00BE385E">
          <w:rPr>
            <w:rFonts w:ascii="Arial" w:hAnsi="Arial" w:cs="Arial"/>
          </w:rPr>
          <w:t xml:space="preserve"> </w:t>
        </w:r>
      </w:ins>
      <w:del w:id="38" w:author="Wierzbicki, Igor" w:date="2024-04-02T10:27:00Z">
        <w:r w:rsidRPr="00CF169D" w:rsidDel="00BE385E">
          <w:rPr>
            <w:rFonts w:ascii="Arial" w:hAnsi="Arial" w:cs="Arial"/>
          </w:rPr>
          <w:delText xml:space="preserve">ug </w:delText>
        </w:r>
      </w:del>
      <w:ins w:id="39" w:author="Wierzbicki, Igor" w:date="2024-04-02T10:27:00Z">
        <w:r w:rsidR="00BE385E">
          <w:rPr>
            <w:rFonts w:ascii="Arial" w:hAnsi="Arial" w:cs="Arial"/>
          </w:rPr>
          <w:t>µ</w:t>
        </w:r>
        <w:r w:rsidR="00BE385E" w:rsidRPr="00CF169D">
          <w:rPr>
            <w:rFonts w:ascii="Arial" w:hAnsi="Arial" w:cs="Arial"/>
          </w:rPr>
          <w:t xml:space="preserve">g </w:t>
        </w:r>
      </w:ins>
      <w:r w:rsidRPr="00CF169D">
        <w:rPr>
          <w:rFonts w:ascii="Arial" w:hAnsi="Arial" w:cs="Arial"/>
        </w:rPr>
        <w:t>of trypsin in 115</w:t>
      </w:r>
      <w:ins w:id="40" w:author="Wierzbicki, Igor" w:date="2024-04-02T10:27:00Z">
        <w:r w:rsidR="00BE385E">
          <w:rPr>
            <w:rFonts w:ascii="Arial" w:hAnsi="Arial" w:cs="Arial"/>
          </w:rPr>
          <w:t xml:space="preserve"> </w:t>
        </w:r>
      </w:ins>
      <w:del w:id="41" w:author="Wierzbicki, Igor" w:date="2024-04-02T10:28:00Z">
        <w:r w:rsidRPr="00CF169D" w:rsidDel="00BE385E">
          <w:rPr>
            <w:rFonts w:ascii="Arial" w:hAnsi="Arial" w:cs="Arial"/>
          </w:rPr>
          <w:delText xml:space="preserve">uL </w:delText>
        </w:r>
      </w:del>
      <w:ins w:id="42" w:author="Wierzbicki, Igor" w:date="2024-04-02T10:28:00Z">
        <w:r w:rsidR="00BE385E">
          <w:rPr>
            <w:rFonts w:ascii="Arial" w:hAnsi="Arial" w:cs="Arial"/>
          </w:rPr>
          <w:t>µ</w:t>
        </w:r>
        <w:r w:rsidR="00BE385E" w:rsidRPr="00CF169D">
          <w:rPr>
            <w:rFonts w:ascii="Arial" w:hAnsi="Arial" w:cs="Arial"/>
          </w:rPr>
          <w:t xml:space="preserve">L </w:t>
        </w:r>
      </w:ins>
      <w:r w:rsidRPr="00CF169D">
        <w:rPr>
          <w:rFonts w:ascii="Arial" w:hAnsi="Arial" w:cs="Arial"/>
        </w:rPr>
        <w:t xml:space="preserve">50mM TEAB </w:t>
      </w:r>
      <w:del w:id="43" w:author="Wierzbicki, Igor" w:date="2024-04-02T10:28:00Z">
        <w:r w:rsidRPr="00CF169D" w:rsidDel="00BE385E">
          <w:rPr>
            <w:rFonts w:ascii="Arial" w:hAnsi="Arial" w:cs="Arial"/>
          </w:rPr>
          <w:delText xml:space="preserve">over </w:delText>
        </w:r>
      </w:del>
      <w:ins w:id="44" w:author="Wierzbicki, Igor" w:date="2024-04-02T10:28:00Z">
        <w:r w:rsidR="00BE385E">
          <w:rPr>
            <w:rFonts w:ascii="Arial" w:hAnsi="Arial" w:cs="Arial"/>
          </w:rPr>
          <w:t>for</w:t>
        </w:r>
        <w:r w:rsidR="00BE385E" w:rsidRPr="00CF169D">
          <w:rPr>
            <w:rFonts w:ascii="Arial" w:hAnsi="Arial" w:cs="Arial"/>
          </w:rPr>
          <w:t xml:space="preserve"> </w:t>
        </w:r>
      </w:ins>
      <w:r w:rsidRPr="00CF169D">
        <w:rPr>
          <w:rFonts w:ascii="Arial" w:hAnsi="Arial" w:cs="Arial"/>
        </w:rPr>
        <w:t xml:space="preserve">3 hours at </w:t>
      </w:r>
      <w:del w:id="45" w:author="Wierzbicki, Igor" w:date="2024-04-02T10:28:00Z">
        <w:r w:rsidRPr="00CF169D" w:rsidDel="00BE385E">
          <w:rPr>
            <w:rFonts w:ascii="Arial" w:hAnsi="Arial" w:cs="Arial"/>
          </w:rPr>
          <w:delText>47C</w:delText>
        </w:r>
      </w:del>
      <w:ins w:id="46" w:author="Wierzbicki, Igor" w:date="2024-04-02T10:28:00Z">
        <w:r w:rsidR="00BE385E" w:rsidRPr="00CF169D">
          <w:rPr>
            <w:rFonts w:ascii="Arial" w:hAnsi="Arial" w:cs="Arial"/>
          </w:rPr>
          <w:t>47</w:t>
        </w:r>
        <w:r w:rsidR="00BE385E">
          <w:rPr>
            <w:rFonts w:ascii="Cambria Math" w:hAnsi="Cambria Math" w:cs="Arial" w:hint="eastAsia"/>
            <w:lang w:eastAsia="ja-JP"/>
          </w:rPr>
          <w:t>℃</w:t>
        </w:r>
      </w:ins>
      <w:r w:rsidRPr="00CF169D">
        <w:rPr>
          <w:rFonts w:ascii="Arial" w:hAnsi="Arial" w:cs="Arial"/>
        </w:rPr>
        <w:t>. Peptides were eluted serially with 125</w:t>
      </w:r>
      <w:ins w:id="47" w:author="Wierzbicki, Igor" w:date="2024-04-02T10:28:00Z">
        <w:r w:rsidR="00BE385E">
          <w:rPr>
            <w:rFonts w:ascii="Arial" w:hAnsi="Arial" w:cs="Arial"/>
          </w:rPr>
          <w:t xml:space="preserve"> </w:t>
        </w:r>
      </w:ins>
      <w:del w:id="48" w:author="Wierzbicki, Igor" w:date="2024-04-02T10:28:00Z">
        <w:r w:rsidRPr="00CF169D" w:rsidDel="00BE385E">
          <w:rPr>
            <w:rFonts w:ascii="Arial" w:hAnsi="Arial" w:cs="Arial"/>
          </w:rPr>
          <w:delText xml:space="preserve">uL </w:delText>
        </w:r>
      </w:del>
      <w:ins w:id="49" w:author="Wierzbicki, Igor" w:date="2024-04-02T10:28:00Z">
        <w:r w:rsidR="00BE385E">
          <w:rPr>
            <w:rFonts w:ascii="Arial" w:hAnsi="Arial" w:cs="Arial"/>
          </w:rPr>
          <w:t>µ</w:t>
        </w:r>
        <w:r w:rsidR="00BE385E" w:rsidRPr="00CF169D">
          <w:rPr>
            <w:rFonts w:ascii="Arial" w:hAnsi="Arial" w:cs="Arial"/>
          </w:rPr>
          <w:t xml:space="preserve">L </w:t>
        </w:r>
      </w:ins>
      <w:r w:rsidRPr="00CF169D">
        <w:rPr>
          <w:rFonts w:ascii="Arial" w:hAnsi="Arial" w:cs="Arial"/>
        </w:rPr>
        <w:t>of 50</w:t>
      </w:r>
      <w:ins w:id="50" w:author="Wierzbicki, Igor" w:date="2024-04-02T10:28:00Z">
        <w:r w:rsidR="00BE385E">
          <w:rPr>
            <w:rFonts w:ascii="Arial" w:hAnsi="Arial" w:cs="Arial"/>
          </w:rPr>
          <w:t xml:space="preserve"> </w:t>
        </w:r>
      </w:ins>
      <w:r w:rsidRPr="00CF169D">
        <w:rPr>
          <w:rFonts w:ascii="Arial" w:hAnsi="Arial" w:cs="Arial"/>
        </w:rPr>
        <w:t>mM TEAB, then 5%</w:t>
      </w:r>
      <w:ins w:id="51" w:author="Wierzbicki, Igor" w:date="2024-04-02T10:28:00Z">
        <w:r w:rsidR="00BE385E">
          <w:rPr>
            <w:rFonts w:ascii="Arial" w:hAnsi="Arial" w:cs="Arial"/>
          </w:rPr>
          <w:t xml:space="preserve"> </w:t>
        </w:r>
      </w:ins>
      <w:r w:rsidRPr="00CF169D">
        <w:rPr>
          <w:rFonts w:ascii="Arial" w:hAnsi="Arial" w:cs="Arial"/>
        </w:rPr>
        <w:t xml:space="preserve">FA, finally 50% ACN 5% FA, </w:t>
      </w:r>
      <w:r w:rsidR="00374A52">
        <w:rPr>
          <w:rFonts w:ascii="Arial" w:hAnsi="Arial" w:cs="Arial"/>
        </w:rPr>
        <w:t xml:space="preserve">and </w:t>
      </w:r>
      <w:r w:rsidRPr="00CF169D">
        <w:rPr>
          <w:rFonts w:ascii="Arial" w:hAnsi="Arial" w:cs="Arial"/>
        </w:rPr>
        <w:t>then dried under vacuum centrifugation. Peptides were desalted using 50</w:t>
      </w:r>
      <w:ins w:id="52" w:author="Wierzbicki, Igor" w:date="2024-04-02T10:28:00Z">
        <w:r w:rsidR="00BE385E">
          <w:rPr>
            <w:rFonts w:ascii="Arial" w:hAnsi="Arial" w:cs="Arial"/>
          </w:rPr>
          <w:t xml:space="preserve"> </w:t>
        </w:r>
      </w:ins>
      <w:r w:rsidRPr="00CF169D">
        <w:rPr>
          <w:rFonts w:ascii="Arial" w:hAnsi="Arial" w:cs="Arial"/>
        </w:rPr>
        <w:t xml:space="preserve">mg Sep-Pak tC-18 cartridges (Waters) using manufacturer instructions and were then quantified with a </w:t>
      </w:r>
      <w:commentRangeStart w:id="53"/>
      <w:r w:rsidRPr="00CF169D">
        <w:rPr>
          <w:rFonts w:ascii="Arial" w:hAnsi="Arial" w:cs="Arial"/>
        </w:rPr>
        <w:t>colorimetric peptide assay (Pierce)</w:t>
      </w:r>
      <w:commentRangeEnd w:id="53"/>
      <w:r w:rsidR="00BE385E">
        <w:rPr>
          <w:rStyle w:val="CommentReference"/>
          <w:rFonts w:asciiTheme="minorHAnsi" w:eastAsiaTheme="minorHAnsi" w:hAnsiTheme="minorHAnsi" w:cstheme="minorBidi"/>
        </w:rPr>
        <w:commentReference w:id="53"/>
      </w:r>
      <w:r w:rsidRPr="00CF169D">
        <w:rPr>
          <w:rFonts w:ascii="Arial" w:hAnsi="Arial" w:cs="Arial"/>
        </w:rPr>
        <w:t>. Fifty micrograms of each sample were aliquoted for TMT labeling with a further 10</w:t>
      </w:r>
      <w:ins w:id="54" w:author="Wierzbicki, Igor" w:date="2024-04-02T10:29:00Z">
        <w:r w:rsidR="00BE385E">
          <w:rPr>
            <w:rFonts w:ascii="Arial" w:hAnsi="Arial" w:cs="Arial"/>
          </w:rPr>
          <w:t xml:space="preserve"> </w:t>
        </w:r>
      </w:ins>
      <w:del w:id="55" w:author="Wierzbicki, Igor" w:date="2024-04-02T10:29:00Z">
        <w:r w:rsidRPr="00CF169D" w:rsidDel="00BE385E">
          <w:rPr>
            <w:rFonts w:ascii="Arial" w:hAnsi="Arial" w:cs="Arial"/>
          </w:rPr>
          <w:delText xml:space="preserve">ug </w:delText>
        </w:r>
      </w:del>
      <w:ins w:id="56" w:author="Wierzbicki, Igor" w:date="2024-04-02T10:29:00Z">
        <w:r w:rsidR="00BE385E">
          <w:rPr>
            <w:rFonts w:ascii="Arial" w:hAnsi="Arial" w:cs="Arial"/>
          </w:rPr>
          <w:t>µ</w:t>
        </w:r>
        <w:r w:rsidR="00BE385E" w:rsidRPr="00CF169D">
          <w:rPr>
            <w:rFonts w:ascii="Arial" w:hAnsi="Arial" w:cs="Arial"/>
          </w:rPr>
          <w:t xml:space="preserve">g </w:t>
        </w:r>
      </w:ins>
      <w:r w:rsidRPr="00CF169D">
        <w:rPr>
          <w:rFonts w:ascii="Arial" w:hAnsi="Arial" w:cs="Arial"/>
        </w:rPr>
        <w:t>of each sample being combined and aliquoted in</w:t>
      </w:r>
      <w:r w:rsidR="00990CE5">
        <w:rPr>
          <w:rFonts w:ascii="Arial" w:hAnsi="Arial" w:cs="Arial"/>
        </w:rPr>
        <w:t>to a final</w:t>
      </w:r>
      <w:r w:rsidRPr="00CF169D">
        <w:rPr>
          <w:rFonts w:ascii="Arial" w:hAnsi="Arial" w:cs="Arial"/>
        </w:rPr>
        <w:t xml:space="preserve"> 50</w:t>
      </w:r>
      <w:ins w:id="57" w:author="Wierzbicki, Igor" w:date="2024-04-02T10:29:00Z">
        <w:r w:rsidR="00BE385E">
          <w:rPr>
            <w:rFonts w:ascii="Arial" w:hAnsi="Arial" w:cs="Arial"/>
          </w:rPr>
          <w:t xml:space="preserve"> </w:t>
        </w:r>
      </w:ins>
      <w:del w:id="58" w:author="Wierzbicki, Igor" w:date="2024-04-02T10:29:00Z">
        <w:r w:rsidRPr="00CF169D" w:rsidDel="00BE385E">
          <w:rPr>
            <w:rFonts w:ascii="Arial" w:hAnsi="Arial" w:cs="Arial"/>
          </w:rPr>
          <w:delText xml:space="preserve">ug </w:delText>
        </w:r>
      </w:del>
      <w:ins w:id="59" w:author="Wierzbicki, Igor" w:date="2024-04-02T10:29:00Z">
        <w:r w:rsidR="00BE385E">
          <w:rPr>
            <w:rFonts w:ascii="Arial" w:hAnsi="Arial" w:cs="Arial"/>
          </w:rPr>
          <w:t>µ</w:t>
        </w:r>
        <w:r w:rsidR="00BE385E" w:rsidRPr="00CF169D">
          <w:rPr>
            <w:rFonts w:ascii="Arial" w:hAnsi="Arial" w:cs="Arial"/>
          </w:rPr>
          <w:t xml:space="preserve">g </w:t>
        </w:r>
      </w:ins>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6D20E406"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 xml:space="preserve">ThermoFisher </w:t>
      </w:r>
      <w:commentRangeStart w:id="60"/>
      <w:r w:rsidRPr="00CF169D">
        <w:rPr>
          <w:rFonts w:ascii="Arial" w:hAnsi="Arial" w:cs="Arial"/>
        </w:rPr>
        <w:t>Scientific</w:t>
      </w:r>
      <w:commentRangeEnd w:id="60"/>
      <w:r w:rsidR="00BE385E">
        <w:rPr>
          <w:rStyle w:val="CommentReference"/>
          <w:rFonts w:asciiTheme="minorHAnsi" w:eastAsiaTheme="minorHAnsi" w:hAnsiTheme="minorHAnsi" w:cstheme="minorBidi"/>
        </w:rPr>
        <w:commentReference w:id="60"/>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29437B">
        <w:rPr>
          <w:rFonts w:ascii="Arial" w:hAnsi="Arial" w:cs="Arial"/>
        </w:rPr>
        <w:instrText xml:space="preserve"> ADDIN ZOTERO_ITEM CSL_CITATION {"citationID":"Ws8MgUIQ","properties":{"formattedCitation":"\\super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4E91794F"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{"citationID":"yvbP8kCB","properties":{"formattedCitation":"\\super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rPr>
        <w:t xml:space="preserve">. Briefly, 75 min linear gradients of 22% to 35% acetonitrile and 10mM ammonium bicarbonate were passed on HPLC C18 columns (Biobasic) with the resulting ninety-six fractions </w:t>
      </w:r>
      <w:r w:rsidRPr="00CF169D">
        <w:rPr>
          <w:rFonts w:ascii="Arial" w:hAnsi="Arial" w:cs="Arial"/>
        </w:rPr>
        <w:lastRenderedPageBreak/>
        <w:t xml:space="preserve">combined as </w:t>
      </w:r>
      <w:commentRangeStart w:id="61"/>
      <w:r w:rsidRPr="00CF169D">
        <w:rPr>
          <w:rFonts w:ascii="Arial" w:hAnsi="Arial" w:cs="Arial"/>
        </w:rPr>
        <w:t>previously described</w:t>
      </w:r>
      <w:r w:rsidR="00990CE5">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{"citationID":"uii7GbNN","properties":{"formattedCitation":"\\super 15\\nosupersub{}","plainCitation":"15","noteIndex":0},"citationItems":[{"id":5879,"uris":["http://zotero.org/users/6494753/items/46QQ47T6"],"itemData":{"id":5879,"type":"article-journal","abstract":"In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29437B">
        <w:rPr>
          <w:rFonts w:ascii="Cambria Math" w:hAnsi="Cambria Math" w:cs="Cambria Math"/>
        </w:rPr>
        <w:instrText>‐</w:instrText>
      </w:r>
      <w:r w:rsidR="0029437B">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29437B">
        <w:rPr>
          <w:rFonts w:ascii="Cambria Math" w:hAnsi="Cambria Math" w:cs="Cambria Math"/>
        </w:rPr>
        <w:instrText>‐</w:instrText>
      </w:r>
      <w:r w:rsidR="0029437B">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15</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commentRangeEnd w:id="61"/>
      <w:r w:rsidR="00BE385E">
        <w:rPr>
          <w:rStyle w:val="CommentReference"/>
          <w:rFonts w:asciiTheme="minorHAnsi" w:eastAsiaTheme="minorHAnsi" w:hAnsiTheme="minorHAnsi" w:cstheme="minorBidi"/>
        </w:rPr>
        <w:commentReference w:id="61"/>
      </w:r>
      <w:r w:rsidR="00620471" w:rsidRPr="006256FD">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{"citationID":"Ar1R5PiX","properties":{"formattedCitation":"\\super 16\\nosupersub{}","plainCitation":"16","noteIndex":0},"citationItems":[{"id":1077,"uris":["http://zotero.org/users/6494753/items/NMGREIFU"],"itemData":{"id":1077,"type":"article-journal","abstract":"Group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29437B" w:rsidRPr="0029437B">
        <w:rPr>
          <w:rFonts w:ascii="Arial" w:hAnsi="Arial" w:cs="Arial"/>
          <w:color w:val="000000"/>
          <w:vertAlign w:val="superscript"/>
        </w:rPr>
        <w:t>16</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6A39D870"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del w:id="62" w:author="Wierzbicki, Igor" w:date="2024-04-02T10:33:00Z">
        <w:r w:rsidR="006241FC" w:rsidRPr="006256FD" w:rsidDel="00BE385E">
          <w:rPr>
            <w:rFonts w:ascii="Arial" w:hAnsi="Arial" w:cs="Arial"/>
            <w:color w:val="000000" w:themeColor="text1"/>
          </w:rPr>
          <w:delText>carbidomethylation</w:delText>
        </w:r>
      </w:del>
      <w:ins w:id="63" w:author="Wierzbicki, Igor" w:date="2024-04-02T10:33:00Z">
        <w:r w:rsidR="00BE385E">
          <w:rPr>
            <w:rFonts w:ascii="Arial" w:hAnsi="Arial" w:cs="Arial"/>
            <w:color w:val="000000" w:themeColor="text1"/>
          </w:rPr>
          <w:t>carbamidomethylation</w:t>
        </w:r>
      </w:ins>
      <w:r w:rsidR="006241FC" w:rsidRPr="006256FD">
        <w:rPr>
          <w:rFonts w:ascii="Arial" w:hAnsi="Arial" w:cs="Arial"/>
          <w:color w:val="000000" w:themeColor="text1"/>
        </w:rPr>
        <w:t xml:space="preserve"> of cystines, TMTpro on lysine</w:t>
      </w:r>
      <w:ins w:id="64" w:author="Wierzbicki, Igor" w:date="2024-04-02T10:34:00Z">
        <w:r w:rsidR="00BE385E">
          <w:rPr>
            <w:rFonts w:ascii="Arial" w:hAnsi="Arial" w:cs="Arial"/>
            <w:color w:val="000000" w:themeColor="text1"/>
          </w:rPr>
          <w:t>s</w:t>
        </w:r>
      </w:ins>
      <w:r w:rsidR="006241FC" w:rsidRPr="006256FD">
        <w:rPr>
          <w:rFonts w:ascii="Arial" w:hAnsi="Arial" w:cs="Arial"/>
          <w:color w:val="000000" w:themeColor="text1"/>
        </w:rPr>
        <w:t xml:space="preserve"> and N termini</w:t>
      </w:r>
      <w:ins w:id="65" w:author="Wierzbicki, Igor" w:date="2024-04-02T10:34:00Z">
        <w:r w:rsidR="00BE385E">
          <w:rPr>
            <w:rFonts w:ascii="Arial" w:hAnsi="Arial" w:cs="Arial"/>
            <w:color w:val="000000" w:themeColor="text1"/>
          </w:rPr>
          <w:t>,</w:t>
        </w:r>
      </w:ins>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484B6CC6"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Analysis using all proteins identified in the experiment as the universe as implemented </w:t>
      </w:r>
      <w:r w:rsidRPr="00EA4D80">
        <w:rPr>
          <w:rFonts w:ascii="Arial" w:hAnsi="Arial" w:cs="Arial"/>
        </w:rPr>
        <w:lastRenderedPageBreak/>
        <w:t>in ClusterProfiler4.0</w:t>
      </w:r>
      <w:r w:rsidR="006256FD">
        <w:rPr>
          <w:rFonts w:ascii="Arial" w:hAnsi="Arial" w:cs="Arial"/>
        </w:rPr>
        <w:t xml:space="preserve"> </w:t>
      </w:r>
      <w:r w:rsidR="006256FD">
        <w:rPr>
          <w:rFonts w:ascii="Arial" w:hAnsi="Arial" w:cs="Arial"/>
        </w:rPr>
        <w:fldChar w:fldCharType="begin"/>
      </w:r>
      <w:r w:rsidR="0029437B">
        <w:rPr>
          <w:rFonts w:ascii="Arial" w:hAnsi="Arial" w:cs="Arial"/>
        </w:rPr>
        <w:instrText xml:space="preserve"> ADDIN ZOTERO_ITEM CSL_CITATION {"citationID":"79uamUjC","properties":{"formattedCitation":"\\super 17\\nosupersub{}","plainCitation":"17","noteIndex":0},"citationItems":[{"id":4177,"uris":["http://zotero.org/users/6494753/items/WMSSTACP"],"itemData":{"id":4177,"type":"article-journal","container-title":"The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17</w:t>
      </w:r>
      <w:r w:rsidR="006256FD">
        <w:rPr>
          <w:rFonts w:ascii="Arial" w:hAnsi="Arial" w:cs="Arial"/>
        </w:rPr>
        <w:fldChar w:fldCharType="end"/>
      </w:r>
      <w:r w:rsidRPr="00EA4D80">
        <w:rPr>
          <w:rFonts w:ascii="Arial" w:hAnsi="Arial" w:cs="Arial"/>
        </w:rPr>
        <w:t xml:space="preserve">. All GO terms described have adjusted </w:t>
      </w:r>
      <w:r w:rsidRPr="00BE385E">
        <w:rPr>
          <w:rFonts w:ascii="Arial" w:hAnsi="Arial" w:cs="Arial"/>
          <w:i/>
          <w:iCs/>
          <w:rPrChange w:id="66" w:author="Wierzbicki, Igor" w:date="2024-04-02T10:34:00Z">
            <w:rPr>
              <w:rFonts w:ascii="Arial" w:hAnsi="Arial" w:cs="Arial"/>
            </w:rPr>
          </w:rPrChange>
        </w:rPr>
        <w:t>p</w:t>
      </w:r>
      <w:r w:rsidRPr="00EA4D80">
        <w:rPr>
          <w:rFonts w:ascii="Arial" w:hAnsi="Arial" w:cs="Arial"/>
        </w:rPr>
        <w:t xml:space="preserve">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0F310DE7"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del w:id="67" w:author="Wierzbicki, Igor" w:date="2024-04-02T10:35:00Z">
        <w:r w:rsidR="00FA4CB1" w:rsidRPr="00FA4CB1" w:rsidDel="00282A6E">
          <w:rPr>
            <w:rFonts w:ascii="Arial" w:hAnsi="Arial" w:cs="Arial"/>
          </w:rPr>
          <w:delText>ul</w:delText>
        </w:r>
      </w:del>
      <w:ins w:id="68" w:author="Wierzbicki, Igor" w:date="2024-04-02T10:35:00Z">
        <w:r w:rsidR="00282A6E">
          <w:rPr>
            <w:rFonts w:ascii="Arial" w:hAnsi="Arial" w:cs="Arial"/>
          </w:rPr>
          <w:t>µL</w:t>
        </w:r>
      </w:ins>
      <w:r w:rsidR="00FA4CB1" w:rsidRPr="00FA4CB1">
        <w:rPr>
          <w:rFonts w:ascii="Arial" w:hAnsi="Arial" w:cs="Arial"/>
        </w:rPr>
        <w:t>) were thawed for 30 min</w:t>
      </w:r>
      <w:ins w:id="69" w:author="Wierzbicki, Igor" w:date="2024-04-02T10:35:00Z">
        <w:r w:rsidR="00282A6E">
          <w:rPr>
            <w:rFonts w:ascii="Arial" w:hAnsi="Arial" w:cs="Arial"/>
          </w:rPr>
          <w:t>utes</w:t>
        </w:r>
      </w:ins>
      <w:del w:id="70" w:author="Wierzbicki, Igor" w:date="2024-04-02T10:35:00Z">
        <w:r w:rsidR="00FA4CB1" w:rsidRPr="00FA4CB1" w:rsidDel="00282A6E">
          <w:rPr>
            <w:rFonts w:ascii="Arial" w:hAnsi="Arial" w:cs="Arial"/>
          </w:rPr>
          <w:delText>s</w:delText>
        </w:r>
      </w:del>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ins w:id="71" w:author="Wierzbicki, Igor" w:date="2024-04-02T10:35:00Z">
        <w:r w:rsidR="00282A6E">
          <w:rPr>
            <w:rFonts w:ascii="Arial" w:hAnsi="Arial" w:cs="Arial"/>
          </w:rPr>
          <w:t xml:space="preserve"> </w:t>
        </w:r>
      </w:ins>
      <w:del w:id="72" w:author="Wierzbicki, Igor" w:date="2024-04-02T10:35:00Z">
        <w:r w:rsidR="00FA4CB1" w:rsidRPr="00FA4CB1" w:rsidDel="00282A6E">
          <w:rPr>
            <w:rFonts w:ascii="Arial" w:hAnsi="Arial" w:cs="Arial"/>
          </w:rPr>
          <w:delText xml:space="preserve">uL </w:delText>
        </w:r>
      </w:del>
      <w:ins w:id="73" w:author="Wierzbicki, Igor" w:date="2024-04-02T10:35:00Z">
        <w:r w:rsidR="00282A6E">
          <w:rPr>
            <w:rFonts w:ascii="Arial" w:hAnsi="Arial" w:cs="Arial"/>
          </w:rPr>
          <w:t>µ</w:t>
        </w:r>
        <w:r w:rsidR="00282A6E" w:rsidRPr="00FA4CB1">
          <w:rPr>
            <w:rFonts w:ascii="Arial" w:hAnsi="Arial" w:cs="Arial"/>
          </w:rPr>
          <w:t xml:space="preserve">L </w:t>
        </w:r>
      </w:ins>
      <w:r w:rsidR="00FA4CB1" w:rsidRPr="00FA4CB1">
        <w:rPr>
          <w:rFonts w:ascii="Arial" w:hAnsi="Arial" w:cs="Arial"/>
        </w:rPr>
        <w:t xml:space="preserve">of prechilled extraction solvent (100% </w:t>
      </w:r>
      <w:del w:id="74" w:author="Wierzbicki, Igor" w:date="2024-04-02T10:35:00Z">
        <w:r w:rsidR="00FA4CB1" w:rsidRPr="00FA4CB1" w:rsidDel="00282A6E">
          <w:rPr>
            <w:rFonts w:ascii="Arial" w:hAnsi="Arial" w:cs="Arial"/>
          </w:rPr>
          <w:delText xml:space="preserve">MeOH </w:delText>
        </w:r>
      </w:del>
      <w:ins w:id="75" w:author="Wierzbicki, Igor" w:date="2024-04-02T10:35:00Z">
        <w:r w:rsidR="00282A6E">
          <w:rPr>
            <w:rFonts w:ascii="Arial" w:hAnsi="Arial" w:cs="Arial"/>
          </w:rPr>
          <w:t>methanol</w:t>
        </w:r>
        <w:r w:rsidR="00282A6E" w:rsidRPr="00FA4CB1">
          <w:rPr>
            <w:rFonts w:ascii="Arial" w:hAnsi="Arial" w:cs="Arial"/>
          </w:rPr>
          <w:t xml:space="preserve"> </w:t>
        </w:r>
      </w:ins>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 xml:space="preserve">then incubated at </w:t>
      </w:r>
      <w:del w:id="76" w:author="Wierzbicki, Igor" w:date="2024-04-02T10:35:00Z">
        <w:r w:rsidR="00FA4CB1" w:rsidRPr="00FA4CB1" w:rsidDel="00282A6E">
          <w:rPr>
            <w:rFonts w:ascii="Arial" w:hAnsi="Arial" w:cs="Arial"/>
          </w:rPr>
          <w:delText xml:space="preserve">20C </w:delText>
        </w:r>
      </w:del>
      <w:ins w:id="77" w:author="Wierzbicki, Igor" w:date="2024-04-02T10:35:00Z">
        <w:r w:rsidR="00282A6E" w:rsidRPr="00FA4CB1">
          <w:rPr>
            <w:rFonts w:ascii="Arial" w:hAnsi="Arial" w:cs="Arial"/>
          </w:rPr>
          <w:t>20</w:t>
        </w:r>
        <w:r w:rsidR="00282A6E">
          <w:rPr>
            <w:rFonts w:ascii="Cambria Math" w:hAnsi="Cambria Math" w:cs="Arial" w:hint="eastAsia"/>
            <w:lang w:eastAsia="ja-JP"/>
          </w:rPr>
          <w:t>℃</w:t>
        </w:r>
        <w:r w:rsidR="00282A6E" w:rsidRPr="00FA4CB1">
          <w:rPr>
            <w:rFonts w:ascii="Arial" w:hAnsi="Arial" w:cs="Arial"/>
          </w:rPr>
          <w:t xml:space="preserve"> </w:t>
        </w:r>
      </w:ins>
      <w:r w:rsidR="00FA4CB1" w:rsidRPr="00FA4CB1">
        <w:rPr>
          <w:rFonts w:ascii="Arial" w:hAnsi="Arial" w:cs="Arial"/>
        </w:rPr>
        <w:t>for 20 min</w:t>
      </w:r>
      <w:ins w:id="78" w:author="Wierzbicki, Igor" w:date="2024-04-02T10:35:00Z">
        <w:r w:rsidR="00282A6E">
          <w:rPr>
            <w:rFonts w:ascii="Arial" w:hAnsi="Arial" w:cs="Arial"/>
          </w:rPr>
          <w:t>utes</w:t>
        </w:r>
      </w:ins>
      <w:r w:rsidR="00FA4CB1" w:rsidRPr="00FA4CB1">
        <w:rPr>
          <w:rFonts w:ascii="Arial" w:hAnsi="Arial" w:cs="Arial"/>
        </w:rPr>
        <w:t xml:space="preserve"> to aid in protein precipitation. Samples were centrifuged at 16,000 x </w:t>
      </w:r>
      <w:r w:rsidR="00FA4CB1" w:rsidRPr="00282A6E">
        <w:rPr>
          <w:rFonts w:ascii="Arial" w:hAnsi="Arial" w:cs="Arial"/>
          <w:i/>
          <w:iCs/>
          <w:rPrChange w:id="79" w:author="Wierzbicki, Igor" w:date="2024-04-02T10:35:00Z">
            <w:rPr>
              <w:rFonts w:ascii="Arial" w:hAnsi="Arial" w:cs="Arial"/>
            </w:rPr>
          </w:rPrChange>
        </w:rPr>
        <w:t>g</w:t>
      </w:r>
      <w:r w:rsidR="00FA4CB1" w:rsidRPr="00FA4CB1">
        <w:rPr>
          <w:rFonts w:ascii="Arial" w:hAnsi="Arial" w:cs="Arial"/>
        </w:rPr>
        <w:t xml:space="preserve"> for 15 min</w:t>
      </w:r>
      <w:ins w:id="80" w:author="Wierzbicki, Igor" w:date="2024-04-02T10:35:00Z">
        <w:r w:rsidR="00282A6E">
          <w:rPr>
            <w:rFonts w:ascii="Arial" w:hAnsi="Arial" w:cs="Arial"/>
          </w:rPr>
          <w:t>utes</w:t>
        </w:r>
      </w:ins>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 xml:space="preserve">was then transferred into </w:t>
      </w:r>
      <w:ins w:id="81" w:author="Wierzbicki, Igor" w:date="2024-04-02T10:36:00Z">
        <w:r w:rsidR="00137FEA">
          <w:rPr>
            <w:rFonts w:ascii="Arial" w:hAnsi="Arial" w:cs="Arial"/>
          </w:rPr>
          <w:t xml:space="preserve">a </w:t>
        </w:r>
      </w:ins>
      <w:r w:rsidR="00FA4CB1" w:rsidRPr="00FA4CB1">
        <w:rPr>
          <w:rFonts w:ascii="Arial" w:hAnsi="Arial" w:cs="Arial"/>
        </w:rPr>
        <w:t>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w:t>
      </w:r>
      <w:del w:id="82" w:author="Wierzbicki, Igor" w:date="2024-04-02T10:36:00Z">
        <w:r w:rsidR="00FA4CB1" w:rsidRPr="00FA4CB1" w:rsidDel="00137FEA">
          <w:rPr>
            <w:rFonts w:ascii="Arial" w:hAnsi="Arial" w:cs="Arial"/>
          </w:rPr>
          <w:delText xml:space="preserve">80C </w:delText>
        </w:r>
      </w:del>
      <w:ins w:id="83" w:author="Wierzbicki, Igor" w:date="2024-04-02T10:36:00Z">
        <w:r w:rsidR="00137FEA" w:rsidRPr="00FA4CB1">
          <w:rPr>
            <w:rFonts w:ascii="Arial" w:hAnsi="Arial" w:cs="Arial"/>
          </w:rPr>
          <w:t>80</w:t>
        </w:r>
        <w:r w:rsidR="00137FEA">
          <w:rPr>
            <w:rFonts w:ascii="Cambria Math" w:hAnsi="Cambria Math" w:cs="Arial" w:hint="eastAsia"/>
            <w:lang w:eastAsia="ja-JP"/>
          </w:rPr>
          <w:t>℃</w:t>
        </w:r>
      </w:ins>
      <w:del w:id="84" w:author="Wierzbicki, Igor" w:date="2024-04-02T10:36:00Z">
        <w:r w:rsidR="00FA4CB1" w:rsidRPr="00FA4CB1" w:rsidDel="00137FEA">
          <w:rPr>
            <w:rFonts w:ascii="Arial" w:hAnsi="Arial" w:cs="Arial"/>
          </w:rPr>
          <w:delText>once dry</w:delText>
        </w:r>
      </w:del>
      <w:r w:rsidR="00FA4CB1" w:rsidRPr="00FA4CB1">
        <w:rPr>
          <w:rFonts w:ascii="Arial" w:hAnsi="Arial" w:cs="Arial"/>
        </w:rPr>
        <w:t xml:space="preserve">. </w:t>
      </w:r>
    </w:p>
    <w:p w14:paraId="62E64BE1" w14:textId="5AE065B1"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ins w:id="85" w:author="Wierzbicki, Igor" w:date="2024-04-02T10:36:00Z">
        <w:r w:rsidR="00137FEA">
          <w:rPr>
            <w:rFonts w:ascii="Arial" w:hAnsi="Arial" w:cs="Arial"/>
          </w:rPr>
          <w:t xml:space="preserve"> </w:t>
        </w:r>
      </w:ins>
      <w:del w:id="86" w:author="Wierzbicki, Igor" w:date="2024-04-02T10:36:00Z">
        <w:r w:rsidR="00FA4CB1" w:rsidRPr="00FA4CB1" w:rsidDel="00137FEA">
          <w:rPr>
            <w:rFonts w:ascii="Arial" w:hAnsi="Arial" w:cs="Arial"/>
          </w:rPr>
          <w:delText xml:space="preserve">uL </w:delText>
        </w:r>
      </w:del>
      <w:ins w:id="87" w:author="Wierzbicki, Igor" w:date="2024-04-02T10:36:00Z">
        <w:r w:rsidR="00137FEA">
          <w:rPr>
            <w:rFonts w:ascii="Arial" w:hAnsi="Arial" w:cs="Arial"/>
          </w:rPr>
          <w:t>µ</w:t>
        </w:r>
        <w:r w:rsidR="00137FEA" w:rsidRPr="00FA4CB1">
          <w:rPr>
            <w:rFonts w:ascii="Arial" w:hAnsi="Arial" w:cs="Arial"/>
          </w:rPr>
          <w:t xml:space="preserve">L </w:t>
        </w:r>
      </w:ins>
      <w:r w:rsidR="00FA4CB1" w:rsidRPr="00FA4CB1">
        <w:rPr>
          <w:rFonts w:ascii="Arial" w:hAnsi="Arial" w:cs="Arial"/>
        </w:rPr>
        <w:t>of each sample was injected and run on a 10-minute gradient. The mobile phase solvents (solvent A, water- 0.1% formic acid; solvent B, acetonitrile-0.1% formic acid) were run at a flow rate of 0.500</w:t>
      </w:r>
      <w:ins w:id="88" w:author="Wierzbicki, Igor" w:date="2024-04-02T10:36:00Z">
        <w:r w:rsidR="00137FEA">
          <w:rPr>
            <w:rFonts w:ascii="Arial" w:hAnsi="Arial" w:cs="Arial"/>
          </w:rPr>
          <w:t xml:space="preserve"> </w:t>
        </w:r>
      </w:ins>
      <w:r w:rsidR="00FA4CB1" w:rsidRPr="00FA4CB1">
        <w:rPr>
          <w:rFonts w:ascii="Arial" w:hAnsi="Arial" w:cs="Arial"/>
        </w:rPr>
        <w:t>mL/min and chromatographic separation was achieved using the following gradient: 0 to 1 minute 5% B, 1 to 7 min</w:t>
      </w:r>
      <w:ins w:id="89" w:author="Wierzbicki, Igor" w:date="2024-04-02T10:36:00Z">
        <w:r w:rsidR="00137FEA">
          <w:rPr>
            <w:rFonts w:ascii="Arial" w:hAnsi="Arial" w:cs="Arial"/>
          </w:rPr>
          <w:t>ute</w:t>
        </w:r>
      </w:ins>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lastRenderedPageBreak/>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1EF0A6D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29437B">
        <w:rPr>
          <w:rFonts w:ascii="Arial" w:hAnsi="Arial" w:cs="Arial"/>
        </w:rPr>
        <w:instrText xml:space="preserve"> ADDIN ZOTERO_ITEM CSL_CITATION {"citationID":"DMklTDf5","properties":{"formattedCitation":"\\super 18\\nosupersub{}","plainCitation":"18","noteIndex":0},"citationItems":[{"id":5899,"uris":["http://zotero.org/users/6494753/items/5A7I6KS3"],"itemData":{"id":5899,"type":"article-journal","abstract":"After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18</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29437B">
        <w:rPr>
          <w:rFonts w:ascii="Arial" w:hAnsi="Arial" w:cs="Arial"/>
        </w:rPr>
        <w:instrText xml:space="preserve"> ADDIN ZOTERO_ITEM CSL_CITATION {"citationID":"5irNiSOn","properties":{"formattedCitation":"\\super 19\\nosupersub{}","plainCitation":"19","noteIndex":0},"citationItems":[{"id":5836,"uris":["http://zotero.org/users/6494753/items/AL26UQVA"],"itemData":{"id":5836,"type":"article-journal","container-title":"Nature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19</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466557BE"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{"citationID":"SmgbebbL","properties":{"formattedCitation":"\\super 20\\nosupersub{}","plainCitation":"20","noteIndex":0},"citationItems":[{"id":5837,"uris":["http://zotero.org/users/6494753/items/SU7N2DBW"],"itemData":{"id":5837,"type":"article-journal","container-title":"Nature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20</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4861628B"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t>
      </w:r>
      <w:del w:id="90" w:author="Wierzbicki, Igor" w:date="2024-04-02T10:38:00Z">
        <w:r w:rsidRPr="00AA7ACC" w:rsidDel="00137FEA">
          <w:rPr>
            <w:rFonts w:ascii="Arial" w:hAnsi="Arial" w:cs="Arial"/>
            <w:color w:val="000000"/>
          </w:rPr>
          <w:delText>window filtered</w:delText>
        </w:r>
      </w:del>
      <w:ins w:id="91" w:author="Wierzbicki, Igor" w:date="2024-04-02T10:38:00Z">
        <w:r w:rsidR="00137FEA">
          <w:rPr>
            <w:rFonts w:ascii="Arial" w:hAnsi="Arial" w:cs="Arial"/>
            <w:color w:val="000000"/>
          </w:rPr>
          <w:t>window-filtered</w:t>
        </w:r>
      </w:ins>
      <w:r w:rsidRPr="00AA7ACC">
        <w:rPr>
          <w:rFonts w:ascii="Arial" w:hAnsi="Arial" w:cs="Arial"/>
          <w:color w:val="000000"/>
        </w:rPr>
        <w:t xml:space="preserve">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w:t>
      </w:r>
      <w:r w:rsidRPr="00AA7ACC">
        <w:rPr>
          <w:rFonts w:ascii="Arial" w:hAnsi="Arial" w:cs="Arial"/>
          <w:color w:val="000000"/>
        </w:rPr>
        <w:lastRenderedPageBreak/>
        <w:t>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4CFE090"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29437B">
        <w:rPr>
          <w:rFonts w:ascii="Arial" w:hAnsi="Arial" w:cs="Arial"/>
        </w:rPr>
        <w:instrText xml:space="preserve"> ADDIN ZOTERO_ITEM CSL_CITATION {"citationID":"WB6zgOAB","properties":{"formattedCitation":"\\super 21\\nosupersub{}","plainCitation":"21","noteIndex":0},"citationItems":[{"id":5901,"uris":["http://zotero.org/users/6494753/items/2PJ4FDLX"],"itemData":{"id":5901,"type":"article-journal","abstract":"Abstract\n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29437B" w:rsidRPr="0029437B">
        <w:rPr>
          <w:rFonts w:ascii="Arial" w:hAnsi="Arial" w:cs="Arial"/>
          <w:vertAlign w:val="superscript"/>
        </w:rPr>
        <w:t>21</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21FC17E"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{"citationID":"20uzAGWh","properties":{"formattedCitation":"\\super 22\\nosupersub{}","plainCitation":"22","noteIndex":0},"citationItems":[{"id":5541,"uris":["http://zotero.org/users/6494753/items/SJFMG4VF"],"itemData":{"id":5541,"type":"article-journal","abstract":"Background: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22</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55C3C385"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w:t>
      </w:r>
      <w:r w:rsidRPr="00137FEA">
        <w:rPr>
          <w:rFonts w:ascii="Arial" w:hAnsi="Arial" w:cs="Arial"/>
          <w:vertAlign w:val="subscript"/>
          <w:rPrChange w:id="92" w:author="Wierzbicki, Igor" w:date="2024-04-02T10:39:00Z">
            <w:rPr>
              <w:rFonts w:ascii="Arial" w:hAnsi="Arial" w:cs="Arial"/>
            </w:rPr>
          </w:rPrChange>
        </w:rPr>
        <w:t xml:space="preserve">10 </w:t>
      </w:r>
      <w:r w:rsidRPr="00CF169D">
        <w:rPr>
          <w:rFonts w:ascii="Arial" w:hAnsi="Arial" w:cs="Arial"/>
        </w:rPr>
        <w:t>(</w:t>
      </w:r>
      <w:del w:id="93" w:author="Wierzbicki, Igor" w:date="2024-04-02T10:40:00Z">
        <w:r w:rsidRPr="00137FEA" w:rsidDel="00137FEA">
          <w:rPr>
            <w:rFonts w:ascii="Arial" w:hAnsi="Arial" w:cs="Arial"/>
            <w:i/>
            <w:iCs/>
            <w:rPrChange w:id="94" w:author="Wierzbicki, Igor" w:date="2024-04-02T10:40:00Z">
              <w:rPr>
                <w:rFonts w:ascii="Arial" w:hAnsi="Arial" w:cs="Arial"/>
              </w:rPr>
            </w:rPrChange>
          </w:rPr>
          <w:delText>P</w:delText>
        </w:r>
      </w:del>
      <w:ins w:id="95" w:author="Wierzbicki, Igor" w:date="2024-04-02T10:40:00Z">
        <w:r w:rsidR="00137FEA" w:rsidRPr="00137FEA">
          <w:rPr>
            <w:rFonts w:ascii="Arial" w:hAnsi="Arial" w:cs="Arial"/>
            <w:i/>
            <w:iCs/>
            <w:rPrChange w:id="96" w:author="Wierzbicki, Igor" w:date="2024-04-02T10:40:00Z">
              <w:rPr>
                <w:rFonts w:ascii="Arial" w:hAnsi="Arial" w:cs="Arial"/>
              </w:rPr>
            </w:rPrChange>
          </w:rPr>
          <w:t>p</w:t>
        </w:r>
      </w:ins>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 xml:space="preserve">all tests, significance is denoted as follows: **** </w:t>
      </w:r>
      <w:r w:rsidRPr="00137FEA">
        <w:rPr>
          <w:rFonts w:ascii="Arial" w:hAnsi="Arial" w:cs="Arial"/>
          <w:i/>
          <w:iCs/>
          <w:color w:val="000000" w:themeColor="text1"/>
          <w:u w:val="single"/>
          <w:rPrChange w:id="97" w:author="Wierzbicki, Igor" w:date="2024-04-02T10:40:00Z">
            <w:rPr>
              <w:rFonts w:ascii="Arial" w:hAnsi="Arial" w:cs="Arial"/>
              <w:color w:val="000000" w:themeColor="text1"/>
            </w:rPr>
          </w:rPrChange>
        </w:rPr>
        <w:t>p</w:t>
      </w:r>
      <w:r w:rsidRPr="004345FB">
        <w:rPr>
          <w:rFonts w:ascii="Arial" w:hAnsi="Arial" w:cs="Arial"/>
          <w:color w:val="000000" w:themeColor="text1"/>
        </w:rPr>
        <w:t xml:space="preserve">&lt;0.0001; *** </w:t>
      </w:r>
      <w:r w:rsidRPr="00137FEA">
        <w:rPr>
          <w:rFonts w:ascii="Arial" w:hAnsi="Arial" w:cs="Arial"/>
          <w:i/>
          <w:iCs/>
          <w:color w:val="000000" w:themeColor="text1"/>
          <w:rPrChange w:id="98" w:author="Wierzbicki, Igor" w:date="2024-04-02T10:40:00Z">
            <w:rPr>
              <w:rFonts w:ascii="Arial" w:hAnsi="Arial" w:cs="Arial"/>
              <w:color w:val="000000" w:themeColor="text1"/>
            </w:rPr>
          </w:rPrChange>
        </w:rPr>
        <w:t>p</w:t>
      </w:r>
      <w:r w:rsidRPr="004345FB">
        <w:rPr>
          <w:rFonts w:ascii="Arial" w:hAnsi="Arial" w:cs="Arial"/>
          <w:color w:val="000000" w:themeColor="text1"/>
        </w:rPr>
        <w:t xml:space="preserve">&lt;0.001; ** </w:t>
      </w:r>
      <w:r w:rsidRPr="00137FEA">
        <w:rPr>
          <w:rFonts w:ascii="Arial" w:hAnsi="Arial" w:cs="Arial"/>
          <w:i/>
          <w:iCs/>
          <w:color w:val="000000" w:themeColor="text1"/>
          <w:rPrChange w:id="99" w:author="Wierzbicki, Igor" w:date="2024-04-02T10:40:00Z">
            <w:rPr>
              <w:rFonts w:ascii="Arial" w:hAnsi="Arial" w:cs="Arial"/>
              <w:color w:val="000000" w:themeColor="text1"/>
            </w:rPr>
          </w:rPrChange>
        </w:rPr>
        <w:t>p</w:t>
      </w:r>
      <w:r w:rsidRPr="004345FB">
        <w:rPr>
          <w:rFonts w:ascii="Arial" w:hAnsi="Arial" w:cs="Arial"/>
          <w:color w:val="000000" w:themeColor="text1"/>
        </w:rPr>
        <w:t>&lt;0.01; *</w:t>
      </w:r>
      <w:r w:rsidRPr="00137FEA">
        <w:rPr>
          <w:rFonts w:ascii="Arial" w:hAnsi="Arial" w:cs="Arial"/>
          <w:i/>
          <w:iCs/>
          <w:color w:val="000000" w:themeColor="text1"/>
          <w:rPrChange w:id="100" w:author="Wierzbicki, Igor" w:date="2024-04-02T10:40:00Z">
            <w:rPr>
              <w:rFonts w:ascii="Arial" w:hAnsi="Arial" w:cs="Arial"/>
              <w:color w:val="000000" w:themeColor="text1"/>
            </w:rPr>
          </w:rPrChange>
        </w:rPr>
        <w:t>p</w:t>
      </w:r>
      <w:r w:rsidRPr="004345FB">
        <w:rPr>
          <w:rFonts w:ascii="Arial" w:hAnsi="Arial" w:cs="Arial"/>
          <w:color w:val="000000" w:themeColor="text1"/>
        </w:rPr>
        <w:t>&lt;0.05,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38165AE2"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8E2E09">
        <w:rPr>
          <w:rFonts w:ascii="Arial" w:hAnsi="Arial" w:cs="Arial"/>
          <w:i/>
          <w:iCs/>
          <w:rPrChange w:id="101" w:author="Wierzbicki, Igor" w:date="2024-04-02T10:40:00Z">
            <w:rPr>
              <w:rFonts w:ascii="Arial" w:hAnsi="Arial" w:cs="Arial"/>
            </w:rPr>
          </w:rPrChange>
        </w:rPr>
        <w:t>Enterococcus faecium</w:t>
      </w:r>
      <w:r w:rsidRPr="00FA4CB1">
        <w:rPr>
          <w:rFonts w:ascii="Arial" w:hAnsi="Arial" w:cs="Arial"/>
        </w:rPr>
        <w:t xml:space="preserve"> and </w:t>
      </w:r>
      <w:r w:rsidRPr="008E2E09">
        <w:rPr>
          <w:rFonts w:ascii="Arial" w:hAnsi="Arial" w:cs="Arial"/>
          <w:i/>
          <w:iCs/>
          <w:rPrChange w:id="102" w:author="Wierzbicki, Igor" w:date="2024-04-02T10:40:00Z">
            <w:rPr>
              <w:rFonts w:ascii="Arial" w:hAnsi="Arial" w:cs="Arial"/>
            </w:rPr>
          </w:rPrChange>
        </w:rPr>
        <w:t>Enterococcus 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out patient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commentRangeStart w:id="103"/>
      <w:r w:rsidR="008858C5" w:rsidRPr="008858C5">
        <w:rPr>
          <w:rFonts w:ascii="Arial" w:hAnsi="Arial" w:cs="Arial"/>
          <w:color w:val="000000" w:themeColor="text1"/>
        </w:rPr>
        <w:t>liquid culture</w:t>
      </w:r>
      <w:commentRangeEnd w:id="103"/>
      <w:r w:rsidR="008E2E09">
        <w:rPr>
          <w:rStyle w:val="CommentReference"/>
          <w:rFonts w:asciiTheme="minorHAnsi" w:eastAsiaTheme="minorHAnsi" w:hAnsiTheme="minorHAnsi" w:cstheme="minorBidi"/>
        </w:rPr>
        <w:commentReference w:id="103"/>
      </w:r>
      <w:r w:rsidR="008858C5">
        <w:rPr>
          <w:rFonts w:ascii="Arial" w:hAnsi="Arial" w:cs="Arial"/>
          <w:color w:val="000000" w:themeColor="text1"/>
        </w:rPr>
        <w:t xml:space="preserve"> and once cultures reached turbidity, </w:t>
      </w:r>
      <w:commentRangeStart w:id="104"/>
      <w:r w:rsidR="008858C5">
        <w:rPr>
          <w:rFonts w:ascii="Arial" w:hAnsi="Arial" w:cs="Arial"/>
          <w:color w:val="000000" w:themeColor="text1"/>
        </w:rPr>
        <w:t>freezer stocks</w:t>
      </w:r>
      <w:commentRangeEnd w:id="104"/>
      <w:r w:rsidR="008E2E09">
        <w:rPr>
          <w:rStyle w:val="CommentReference"/>
          <w:rFonts w:asciiTheme="minorHAnsi" w:eastAsiaTheme="minorHAnsi" w:hAnsiTheme="minorHAnsi" w:cstheme="minorBidi"/>
        </w:rPr>
        <w:commentReference w:id="104"/>
      </w:r>
      <w:r w:rsidR="008858C5">
        <w:rPr>
          <w:rFonts w:ascii="Arial" w:hAnsi="Arial" w:cs="Arial"/>
          <w:color w:val="000000" w:themeColor="text1"/>
        </w:rPr>
        <w:t xml:space="preserve"> were created by the addition of a final concentration of 15% glycerol</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63025B09"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ins w:id="105" w:author="Wierzbicki, Igor" w:date="2024-04-02T10:42:00Z">
        <w:r w:rsidR="008E2E09">
          <w:rPr>
            <w:rFonts w:ascii="Arial" w:hAnsi="Arial" w:cs="Arial"/>
          </w:rPr>
          <w:t xml:space="preserve">from the frozen </w:t>
        </w:r>
      </w:ins>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 xml:space="preserve">of BHI. These cultures were subsequently incubated at </w:t>
      </w:r>
      <w:del w:id="106" w:author="Wierzbicki, Igor" w:date="2024-04-02T10:42:00Z">
        <w:r w:rsidRPr="00FA4CB1" w:rsidDel="008E2E09">
          <w:rPr>
            <w:rFonts w:ascii="Arial" w:hAnsi="Arial" w:cs="Arial"/>
          </w:rPr>
          <w:delText xml:space="preserve">37C </w:delText>
        </w:r>
      </w:del>
      <w:ins w:id="107" w:author="Wierzbicki, Igor" w:date="2024-04-02T10:42:00Z">
        <w:r w:rsidR="008E2E09" w:rsidRPr="00FA4CB1">
          <w:rPr>
            <w:rFonts w:ascii="Arial" w:hAnsi="Arial" w:cs="Arial"/>
          </w:rPr>
          <w:t>37</w:t>
        </w:r>
        <w:r w:rsidR="008E2E09">
          <w:rPr>
            <w:rFonts w:ascii="Cambria Math" w:hAnsi="Cambria Math" w:cs="Arial" w:hint="eastAsia"/>
            <w:lang w:eastAsia="ja-JP"/>
          </w:rPr>
          <w:t>℃</w:t>
        </w:r>
        <w:r w:rsidR="008E2E09" w:rsidRPr="00FA4CB1">
          <w:rPr>
            <w:rFonts w:ascii="Arial" w:hAnsi="Arial" w:cs="Arial"/>
          </w:rPr>
          <w:t xml:space="preserve"> </w:t>
        </w:r>
      </w:ins>
      <w:r w:rsidRPr="00FA4CB1">
        <w:rPr>
          <w:rFonts w:ascii="Arial" w:hAnsi="Arial" w:cs="Arial"/>
        </w:rPr>
        <w:t>shaking at 220 RPM overnight.  Bacteria were pelleted by centrifugation at 5000x</w:t>
      </w:r>
      <w:r w:rsidRPr="008E2E09">
        <w:rPr>
          <w:rFonts w:ascii="Arial" w:hAnsi="Arial" w:cs="Arial"/>
          <w:i/>
          <w:iCs/>
          <w:rPrChange w:id="108" w:author="Wierzbicki, Igor" w:date="2024-04-02T10:42:00Z">
            <w:rPr>
              <w:rFonts w:ascii="Arial" w:hAnsi="Arial" w:cs="Arial"/>
            </w:rPr>
          </w:rPrChange>
        </w:rPr>
        <w:t>g</w:t>
      </w:r>
      <w:r w:rsidRPr="00FA4CB1">
        <w:rPr>
          <w:rFonts w:ascii="Arial" w:hAnsi="Arial" w:cs="Arial"/>
        </w:rPr>
        <w:t xml:space="preserve">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t>
      </w:r>
      <w:del w:id="109" w:author="Wierzbicki, Igor" w:date="2024-04-02T10:43:00Z">
        <w:r w:rsidRPr="00FA4CB1" w:rsidDel="008E2E09">
          <w:rPr>
            <w:rFonts w:ascii="Arial" w:hAnsi="Arial" w:cs="Arial"/>
          </w:rPr>
          <w:delText>well documented</w:delText>
        </w:r>
      </w:del>
      <w:ins w:id="110" w:author="Wierzbicki, Igor" w:date="2024-04-02T10:43:00Z">
        <w:r w:rsidR="008E2E09">
          <w:rPr>
            <w:rFonts w:ascii="Arial" w:hAnsi="Arial" w:cs="Arial"/>
          </w:rPr>
          <w:t>well-documented</w:t>
        </w:r>
      </w:ins>
      <w:r w:rsidRPr="00FA4CB1">
        <w:rPr>
          <w:rFonts w:ascii="Arial" w:hAnsi="Arial" w:cs="Arial"/>
        </w:rPr>
        <w:t xml:space="preserve"> lysozyme resistance among enterococcal clinical isolates</w:t>
      </w:r>
      <w:commentRangeStart w:id="111"/>
      <w:r w:rsidRPr="00FA4CB1">
        <w:rPr>
          <w:rFonts w:ascii="Arial" w:hAnsi="Arial" w:cs="Arial"/>
        </w:rPr>
        <w:t xml:space="preserve"> 10</w:t>
      </w:r>
      <w:commentRangeEnd w:id="111"/>
      <w:r w:rsidR="008E2E09">
        <w:rPr>
          <w:rStyle w:val="CommentReference"/>
          <w:rFonts w:asciiTheme="minorHAnsi" w:eastAsiaTheme="minorHAnsi" w:hAnsiTheme="minorHAnsi" w:cstheme="minorBidi"/>
        </w:rPr>
        <w:commentReference w:id="111"/>
      </w:r>
      <w:r w:rsidRPr="00FA4CB1">
        <w:rPr>
          <w:rFonts w:ascii="Arial" w:hAnsi="Arial" w:cs="Arial"/>
        </w:rPr>
        <w:t>. These cells were then</w:t>
      </w:r>
      <w:ins w:id="112" w:author="Wierzbicki, Igor" w:date="2024-04-02T10:43:00Z">
        <w:r w:rsidR="008E2E09">
          <w:rPr>
            <w:rFonts w:ascii="Arial" w:hAnsi="Arial" w:cs="Arial"/>
          </w:rPr>
          <w:t xml:space="preserve"> incubated overnight</w:t>
        </w:r>
      </w:ins>
      <w:del w:id="113" w:author="Wierzbicki, Igor" w:date="2024-04-02T10:43:00Z">
        <w:r w:rsidRPr="00FA4CB1" w:rsidDel="008E2E09">
          <w:rPr>
            <w:rFonts w:ascii="Arial" w:hAnsi="Arial" w:cs="Arial"/>
          </w:rPr>
          <w:delText xml:space="preserve"> left</w:delText>
        </w:r>
      </w:del>
      <w:r w:rsidRPr="00FA4CB1">
        <w:rPr>
          <w:rFonts w:ascii="Arial" w:hAnsi="Arial" w:cs="Arial"/>
        </w:rPr>
        <w:t xml:space="preserve"> at </w:t>
      </w:r>
      <w:del w:id="114" w:author="Wierzbicki, Igor" w:date="2024-04-02T10:43:00Z">
        <w:r w:rsidRPr="00FA4CB1" w:rsidDel="008E2E09">
          <w:rPr>
            <w:rFonts w:ascii="Arial" w:hAnsi="Arial" w:cs="Arial"/>
          </w:rPr>
          <w:delText xml:space="preserve">37C </w:delText>
        </w:r>
      </w:del>
      <w:ins w:id="115" w:author="Wierzbicki, Igor" w:date="2024-04-02T10:43:00Z">
        <w:r w:rsidR="008E2E09" w:rsidRPr="00FA4CB1">
          <w:rPr>
            <w:rFonts w:ascii="Arial" w:hAnsi="Arial" w:cs="Arial"/>
          </w:rPr>
          <w:t>37</w:t>
        </w:r>
        <w:r w:rsidR="008E2E09">
          <w:rPr>
            <w:rFonts w:ascii="Cambria Math" w:hAnsi="Cambria Math" w:cs="Arial" w:hint="eastAsia"/>
            <w:lang w:eastAsia="ja-JP"/>
          </w:rPr>
          <w:t>℃</w:t>
        </w:r>
        <w:r w:rsidR="008E2E09" w:rsidRPr="00FA4CB1">
          <w:rPr>
            <w:rFonts w:ascii="Arial" w:hAnsi="Arial" w:cs="Arial"/>
          </w:rPr>
          <w:t xml:space="preserve"> </w:t>
        </w:r>
      </w:ins>
      <w:del w:id="116" w:author="Wierzbicki, Igor" w:date="2024-04-02T10:43:00Z">
        <w:r w:rsidRPr="00FA4CB1" w:rsidDel="008E2E09">
          <w:rPr>
            <w:rFonts w:ascii="Arial" w:hAnsi="Arial" w:cs="Arial"/>
          </w:rPr>
          <w:delText xml:space="preserve">overnight </w:delText>
        </w:r>
      </w:del>
      <w:r w:rsidRPr="00FA4CB1">
        <w:rPr>
          <w:rFonts w:ascii="Arial" w:hAnsi="Arial" w:cs="Arial"/>
        </w:rPr>
        <w:t xml:space="preserve">to facilitate lysis. The next day, 45 </w:t>
      </w:r>
      <w:r w:rsidR="004909BA" w:rsidRPr="004909BA">
        <w:rPr>
          <w:rFonts w:ascii="Arial" w:hAnsi="Arial" w:cs="Arial"/>
        </w:rPr>
        <w:t>μ</w:t>
      </w:r>
      <w:r w:rsidRPr="00FA4CB1">
        <w:rPr>
          <w:rFonts w:ascii="Arial" w:hAnsi="Arial" w:cs="Arial"/>
        </w:rPr>
        <w:t xml:space="preserve">L of proteinase </w:t>
      </w:r>
      <w:r w:rsidRPr="00FA4CB1">
        <w:rPr>
          <w:rFonts w:ascii="Arial" w:hAnsi="Arial" w:cs="Arial"/>
        </w:rPr>
        <w:lastRenderedPageBreak/>
        <w:t>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w:t>
      </w:r>
      <w:del w:id="117" w:author="Wierzbicki, Igor" w:date="2024-04-02T10:43:00Z">
        <w:r w:rsidRPr="00FA4CB1" w:rsidDel="008E2E09">
          <w:rPr>
            <w:rFonts w:ascii="Arial" w:hAnsi="Arial" w:cs="Arial"/>
          </w:rPr>
          <w:delText>37C</w:delText>
        </w:r>
      </w:del>
      <w:ins w:id="118" w:author="Wierzbicki, Igor" w:date="2024-04-02T10:43:00Z">
        <w:r w:rsidR="008E2E09" w:rsidRPr="00FA4CB1">
          <w:rPr>
            <w:rFonts w:ascii="Arial" w:hAnsi="Arial" w:cs="Arial"/>
          </w:rPr>
          <w:t>37</w:t>
        </w:r>
        <w:r w:rsidR="008E2E09">
          <w:rPr>
            <w:rFonts w:ascii="Cambria Math" w:hAnsi="Cambria Math" w:cs="Arial" w:hint="eastAsia"/>
            <w:lang w:eastAsia="ja-JP"/>
          </w:rPr>
          <w:t>℃</w:t>
        </w:r>
      </w:ins>
      <w:r w:rsidRPr="00FA4CB1">
        <w:rPr>
          <w:rFonts w:ascii="Arial" w:hAnsi="Arial" w:cs="Arial"/>
        </w:rPr>
        <w:t>. Next, 0.35 mL of QIAGEN Buffer B2 was added to each sample, tubes were mixed several times by inversion</w:t>
      </w:r>
      <w:ins w:id="119" w:author="Wierzbicki, Igor" w:date="2024-04-02T10:43:00Z">
        <w:r w:rsidR="008E2E09">
          <w:rPr>
            <w:rFonts w:ascii="Arial" w:hAnsi="Arial" w:cs="Arial"/>
          </w:rPr>
          <w:t>,</w:t>
        </w:r>
      </w:ins>
      <w:r w:rsidRPr="00FA4CB1">
        <w:rPr>
          <w:rFonts w:ascii="Arial" w:hAnsi="Arial" w:cs="Arial"/>
        </w:rPr>
        <w:t xml:space="preserve"> and then incubated at </w:t>
      </w:r>
      <w:del w:id="120" w:author="Wierzbicki, Igor" w:date="2024-04-02T10:44:00Z">
        <w:r w:rsidRPr="00FA4CB1" w:rsidDel="008E2E09">
          <w:rPr>
            <w:rFonts w:ascii="Arial" w:hAnsi="Arial" w:cs="Arial"/>
          </w:rPr>
          <w:delText xml:space="preserve">50C </w:delText>
        </w:r>
      </w:del>
      <w:ins w:id="121" w:author="Wierzbicki, Igor" w:date="2024-04-02T10:44:00Z">
        <w:r w:rsidR="008E2E09" w:rsidRPr="00FA4CB1">
          <w:rPr>
            <w:rFonts w:ascii="Arial" w:hAnsi="Arial" w:cs="Arial"/>
          </w:rPr>
          <w:t>50</w:t>
        </w:r>
        <w:r w:rsidR="008E2E09">
          <w:rPr>
            <w:rFonts w:ascii="Cambria Math" w:hAnsi="Cambria Math" w:cs="Arial" w:hint="eastAsia"/>
            <w:lang w:eastAsia="ja-JP"/>
          </w:rPr>
          <w:t>℃</w:t>
        </w:r>
        <w:r w:rsidR="008E2E09" w:rsidRPr="00FA4CB1">
          <w:rPr>
            <w:rFonts w:ascii="Arial" w:hAnsi="Arial" w:cs="Arial"/>
          </w:rPr>
          <w:t xml:space="preserve"> </w:t>
        </w:r>
      </w:ins>
      <w:r w:rsidRPr="00FA4CB1">
        <w:rPr>
          <w:rFonts w:ascii="Arial" w:hAnsi="Arial" w:cs="Arial"/>
        </w:rPr>
        <w:t xml:space="preserve">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w:t>
      </w:r>
      <w:commentRangeStart w:id="122"/>
      <w:r w:rsidRPr="00FA4CB1">
        <w:rPr>
          <w:rFonts w:ascii="Arial" w:hAnsi="Arial" w:cs="Arial"/>
        </w:rPr>
        <w:t xml:space="preserve">maximum speed </w:t>
      </w:r>
      <w:commentRangeEnd w:id="122"/>
      <w:r w:rsidR="008E2E09">
        <w:rPr>
          <w:rStyle w:val="CommentReference"/>
          <w:rFonts w:asciiTheme="minorHAnsi" w:eastAsiaTheme="minorHAnsi" w:hAnsiTheme="minorHAnsi" w:cstheme="minorBidi"/>
        </w:rPr>
        <w:commentReference w:id="122"/>
      </w:r>
      <w:r w:rsidRPr="00FA4CB1">
        <w:rPr>
          <w:rFonts w:ascii="Arial" w:hAnsi="Arial" w:cs="Arial"/>
        </w:rPr>
        <w:t xml:space="preserve">and then applied to the equilibrated genomic tips. After all liquid had passed through, each genomic tip was washed </w:t>
      </w:r>
      <w:del w:id="123" w:author="Wierzbicki, Igor" w:date="2024-04-02T10:44:00Z">
        <w:r w:rsidRPr="00FA4CB1" w:rsidDel="008E2E09">
          <w:rPr>
            <w:rFonts w:ascii="Arial" w:hAnsi="Arial" w:cs="Arial"/>
          </w:rPr>
          <w:delText xml:space="preserve">3x using </w:delText>
        </w:r>
      </w:del>
      <w:ins w:id="124" w:author="Wierzbicki, Igor" w:date="2024-04-02T10:44:00Z">
        <w:r w:rsidR="008E2E09">
          <w:rPr>
            <w:rFonts w:ascii="Arial" w:hAnsi="Arial" w:cs="Arial"/>
          </w:rPr>
          <w:t xml:space="preserve">three times with </w:t>
        </w:r>
      </w:ins>
      <w:r w:rsidRPr="00FA4CB1">
        <w:rPr>
          <w:rFonts w:ascii="Arial" w:hAnsi="Arial" w:cs="Arial"/>
        </w:rPr>
        <w:t xml:space="preserve">1 mL of QIAGEN buffer QC. Genomic DNA was then eluted by applying 1mL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w:t>
      </w:r>
      <w:r w:rsidRPr="008E2E09">
        <w:rPr>
          <w:rFonts w:ascii="Arial" w:hAnsi="Arial" w:cs="Arial"/>
          <w:i/>
          <w:iCs/>
          <w:rPrChange w:id="125" w:author="Wierzbicki, Igor" w:date="2024-04-02T10:45:00Z">
            <w:rPr>
              <w:rFonts w:ascii="Arial" w:hAnsi="Arial" w:cs="Arial"/>
            </w:rPr>
          </w:rPrChange>
        </w:rPr>
        <w:t xml:space="preserve">g </w:t>
      </w:r>
      <w:r w:rsidRPr="00FA4CB1">
        <w:rPr>
          <w:rFonts w:ascii="Arial" w:hAnsi="Arial" w:cs="Arial"/>
        </w:rPr>
        <w:t xml:space="preserve">for 15 minutes at </w:t>
      </w:r>
      <w:del w:id="126" w:author="Wierzbicki, Igor" w:date="2024-04-02T10:45:00Z">
        <w:r w:rsidRPr="00FA4CB1" w:rsidDel="008E2E09">
          <w:rPr>
            <w:rFonts w:ascii="Arial" w:hAnsi="Arial" w:cs="Arial"/>
          </w:rPr>
          <w:delText>4C</w:delText>
        </w:r>
      </w:del>
      <w:ins w:id="127" w:author="Wierzbicki, Igor" w:date="2024-04-02T10:45:00Z">
        <w:r w:rsidR="008E2E09" w:rsidRPr="00FA4CB1">
          <w:rPr>
            <w:rFonts w:ascii="Arial" w:hAnsi="Arial" w:cs="Arial"/>
          </w:rPr>
          <w:t>4</w:t>
        </w:r>
        <w:r w:rsidR="008E2E09">
          <w:rPr>
            <w:rFonts w:ascii="Cambria Math" w:hAnsi="Cambria Math" w:cs="Arial" w:hint="eastAsia"/>
            <w:lang w:eastAsia="ja-JP"/>
          </w:rPr>
          <w:t>℃</w:t>
        </w:r>
      </w:ins>
      <w:r w:rsidRPr="00FA4CB1">
        <w:rPr>
          <w:rFonts w:ascii="Arial" w:hAnsi="Arial" w:cs="Arial"/>
        </w:rPr>
        <w:t xml:space="preserve">. The supernatant was then carefully removed, and then the DNA pellet was washed with 1 mL of 70% </w:t>
      </w:r>
      <w:del w:id="128" w:author="Wierzbicki, Igor" w:date="2024-04-02T10:45:00Z">
        <w:r w:rsidRPr="00FA4CB1" w:rsidDel="008E2E09">
          <w:rPr>
            <w:rFonts w:ascii="Arial" w:hAnsi="Arial" w:cs="Arial"/>
          </w:rPr>
          <w:delText>Ethanol</w:delText>
        </w:r>
      </w:del>
      <w:ins w:id="129" w:author="Wierzbicki, Igor" w:date="2024-04-02T10:45:00Z">
        <w:r w:rsidR="008E2E09">
          <w:rPr>
            <w:rFonts w:ascii="Arial" w:hAnsi="Arial" w:cs="Arial"/>
          </w:rPr>
          <w:t>e</w:t>
        </w:r>
        <w:r w:rsidR="008E2E09" w:rsidRPr="00FA4CB1">
          <w:rPr>
            <w:rFonts w:ascii="Arial" w:hAnsi="Arial" w:cs="Arial"/>
          </w:rPr>
          <w:t>thanol</w:t>
        </w:r>
      </w:ins>
      <w:r w:rsidRPr="00FA4CB1">
        <w:rPr>
          <w:rFonts w:ascii="Arial" w:hAnsi="Arial" w:cs="Arial"/>
        </w:rPr>
        <w:t xml:space="preserve">. The samples were then vortexed briefly and then centrifuged at </w:t>
      </w:r>
      <w:commentRangeStart w:id="130"/>
      <w:r w:rsidRPr="00FA4CB1">
        <w:rPr>
          <w:rFonts w:ascii="Arial" w:hAnsi="Arial" w:cs="Arial"/>
        </w:rPr>
        <w:t xml:space="preserve">12,000 x </w:t>
      </w:r>
      <w:r w:rsidRPr="008E2E09">
        <w:rPr>
          <w:rFonts w:ascii="Arial" w:hAnsi="Arial" w:cs="Arial"/>
          <w:i/>
          <w:iCs/>
          <w:rPrChange w:id="131" w:author="Wierzbicki, Igor" w:date="2024-04-02T10:45:00Z">
            <w:rPr>
              <w:rFonts w:ascii="Arial" w:hAnsi="Arial" w:cs="Arial"/>
            </w:rPr>
          </w:rPrChange>
        </w:rPr>
        <w:t>g</w:t>
      </w:r>
      <w:r w:rsidRPr="00FA4CB1">
        <w:rPr>
          <w:rFonts w:ascii="Arial" w:hAnsi="Arial" w:cs="Arial"/>
        </w:rPr>
        <w:t xml:space="preserve"> </w:t>
      </w:r>
      <w:commentRangeEnd w:id="130"/>
      <w:r w:rsidR="008E2E09">
        <w:rPr>
          <w:rStyle w:val="CommentReference"/>
          <w:rFonts w:asciiTheme="minorHAnsi" w:eastAsiaTheme="minorHAnsi" w:hAnsiTheme="minorHAnsi" w:cstheme="minorBidi"/>
        </w:rPr>
        <w:commentReference w:id="130"/>
      </w:r>
      <w:r w:rsidRPr="00FA4CB1">
        <w:rPr>
          <w:rFonts w:ascii="Arial" w:hAnsi="Arial" w:cs="Arial"/>
        </w:rPr>
        <w:t xml:space="preserve">for 10 minutes at 4C. This wash and centrifugation step was then repeated.  The supernatant was then removed, taking great care not to disturb the pellet, and was </w:t>
      </w:r>
      <w:del w:id="132" w:author="Wierzbicki, Igor" w:date="2024-04-02T10:46:00Z">
        <w:r w:rsidRPr="00FA4CB1" w:rsidDel="008E2E09">
          <w:rPr>
            <w:rFonts w:ascii="Arial" w:hAnsi="Arial" w:cs="Arial"/>
          </w:rPr>
          <w:delText>air dried</w:delText>
        </w:r>
      </w:del>
      <w:ins w:id="133" w:author="Wierzbicki, Igor" w:date="2024-04-02T10:46:00Z">
        <w:r w:rsidR="008E2E09">
          <w:rPr>
            <w:rFonts w:ascii="Arial" w:hAnsi="Arial" w:cs="Arial"/>
          </w:rPr>
          <w:t>air-dried</w:t>
        </w:r>
      </w:ins>
      <w:r w:rsidRPr="00FA4CB1">
        <w:rPr>
          <w:rFonts w:ascii="Arial" w:hAnsi="Arial" w:cs="Arial"/>
        </w:rPr>
        <w:t xml:space="preserve"> for 10 minutes before being resuspended in 50</w:t>
      </w:r>
      <w:ins w:id="134" w:author="Wierzbicki, Igor" w:date="2024-04-02T10:46:00Z">
        <w:r w:rsidR="008E2E09">
          <w:rPr>
            <w:rFonts w:ascii="Arial" w:hAnsi="Arial" w:cs="Arial"/>
          </w:rPr>
          <w:t xml:space="preserve"> </w:t>
        </w:r>
      </w:ins>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7FA7F941"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 xml:space="preserve">DNA was then checked for purity by Nanodrop and DNA concentration was assessed using Qubit™ dsDNA Quantification Assay Kit, broad range (Q32853, ThermoFisher). A subset of purified DNA samples </w:t>
      </w:r>
      <w:del w:id="135" w:author="Wierzbicki, Igor" w:date="2024-04-02T10:46:00Z">
        <w:r w:rsidR="00FA4CB1" w:rsidRPr="00FA4CB1" w:rsidDel="00D355E8">
          <w:rPr>
            <w:rFonts w:ascii="Arial" w:hAnsi="Arial" w:cs="Arial"/>
          </w:rPr>
          <w:delText>were</w:delText>
        </w:r>
      </w:del>
      <w:ins w:id="136" w:author="Wierzbicki, Igor" w:date="2024-04-02T10:46:00Z">
        <w:r w:rsidR="00D355E8" w:rsidRPr="00FA4CB1">
          <w:rPr>
            <w:rFonts w:ascii="Arial" w:hAnsi="Arial" w:cs="Arial"/>
          </w:rPr>
          <w:t>was</w:t>
        </w:r>
      </w:ins>
      <w:r w:rsidR="00FA4CB1" w:rsidRPr="00FA4CB1">
        <w:rPr>
          <w:rFonts w:ascii="Arial" w:hAnsi="Arial" w:cs="Arial"/>
        </w:rPr>
        <w:t xml:space="preserve"> run on a Genomic DNA ScreenTape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4E42DEE9"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w:t>
      </w:r>
      <w:ins w:id="137" w:author="Wierzbicki, Igor" w:date="2024-04-02T10:47:00Z">
        <w:r w:rsidR="00D355E8">
          <w:rPr>
            <w:rFonts w:ascii="Arial" w:hAnsi="Arial" w:cs="Arial"/>
          </w:rPr>
          <w:t xml:space="preserve"> </w:t>
        </w:r>
      </w:ins>
      <w:r w:rsidRPr="00FA4CB1">
        <w:rPr>
          <w:rFonts w:ascii="Arial" w:hAnsi="Arial" w:cs="Arial"/>
        </w:rPr>
        <w:t xml:space="preserve">ng of purified DNA from each enterococcal strain was barcoded using Native Barcoding Kit 96 V14 (SQK-NBD114.96).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w:t>
      </w:r>
      <w:ins w:id="138" w:author="Wierzbicki, Igor" w:date="2024-04-02T10:48:00Z">
        <w:r w:rsidR="00D355E8">
          <w:rPr>
            <w:rFonts w:ascii="Arial" w:hAnsi="Arial" w:cs="Arial"/>
          </w:rPr>
          <w:t>-</w:t>
        </w:r>
      </w:ins>
      <w:del w:id="139" w:author="Wierzbicki, Igor" w:date="2024-04-02T10:48:00Z">
        <w:r w:rsidRPr="00FA4CB1" w:rsidDel="00D355E8">
          <w:rPr>
            <w:rFonts w:ascii="Arial" w:hAnsi="Arial" w:cs="Arial"/>
          </w:rPr>
          <w:delText xml:space="preserve"> </w:delText>
        </w:r>
      </w:del>
      <w:r w:rsidRPr="00FA4CB1">
        <w:rPr>
          <w:rFonts w:ascii="Arial" w:hAnsi="Arial" w:cs="Arial"/>
        </w:rPr>
        <w:t xml:space="preserve">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C3B824F"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w:t>
      </w:r>
      <w:del w:id="140" w:author="Wierzbicki, Igor" w:date="2024-04-02T10:48:00Z">
        <w:r w:rsidRPr="00FA4CB1" w:rsidDel="00D355E8">
          <w:rPr>
            <w:rFonts w:ascii="Arial" w:hAnsi="Arial" w:cs="Arial"/>
          </w:rPr>
          <w:delText>a</w:delText>
        </w:r>
      </w:del>
      <w:ins w:id="141" w:author="Wierzbicki, Igor" w:date="2024-04-02T10:48:00Z">
        <w:r w:rsidR="00D355E8">
          <w:rPr>
            <w:rFonts w:ascii="Arial" w:hAnsi="Arial" w:cs="Arial"/>
          </w:rPr>
          <w:t>an</w:t>
        </w:r>
      </w:ins>
      <w:r w:rsidRPr="00FA4CB1">
        <w:rPr>
          <w:rFonts w:ascii="Arial" w:hAnsi="Arial" w:cs="Arial"/>
        </w:rPr>
        <w:t xml:space="preserve"> Nvidia GEForce RTX 3070 GPU.</w:t>
      </w:r>
    </w:p>
    <w:p w14:paraId="0CD890DA" w14:textId="77777777" w:rsidR="008858C5" w:rsidRPr="00CF169D" w:rsidRDefault="008858C5" w:rsidP="00FA4CB1">
      <w:pPr>
        <w:spacing w:line="480" w:lineRule="auto"/>
        <w:ind w:firstLine="720"/>
        <w:rPr>
          <w:rFonts w:ascii="Arial" w:hAnsi="Arial" w:cs="Arial"/>
        </w:rPr>
      </w:pPr>
    </w:p>
    <w:p w14:paraId="19D5C019" w14:textId="5226EEC5" w:rsidR="00FA4CB1" w:rsidRPr="00FA4CB1" w:rsidRDefault="00B56FAB" w:rsidP="00B56FAB">
      <w:pPr>
        <w:spacing w:line="480" w:lineRule="auto"/>
        <w:ind w:firstLine="720"/>
        <w:rPr>
          <w:rFonts w:ascii="Arial" w:hAnsi="Arial" w:cs="Arial"/>
        </w:rPr>
      </w:pPr>
      <w:commentRangeStart w:id="142"/>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Streptomyces fulvissimus TU-6</w:t>
      </w:r>
      <w:r w:rsidR="00FA4CB1" w:rsidRPr="00FA4CB1">
        <w:rPr>
          <w:rFonts w:ascii="Arial" w:hAnsi="Arial" w:cs="Arial"/>
        </w:rPr>
        <w:t xml:space="preserve">, and subsequent qubit quantification of the Labiase 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Streptomyces fulvissimus</w:t>
      </w:r>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29437B">
        <w:rPr>
          <w:rFonts w:ascii="Arial" w:hAnsi="Arial" w:cs="Arial"/>
        </w:rPr>
        <w:instrText xml:space="preserve"> ADDIN ZOTERO_ITEM CSL_CITATION {"citationID":"bK9qS7vt","properties":{"formattedCitation":"\\super 23\\nosupersub{}","plainCitation":"23","noteIndex":0},"citationItems":[{"id":5686,"uris":["http://zotero.org/users/6494753/items/BNGPWSPB"],"itemData":{"id":5686,"type":"article-journal","abstract":"Centrifuge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23</w:t>
      </w:r>
      <w:r w:rsidR="00CF269F">
        <w:rPr>
          <w:rFonts w:ascii="Arial" w:hAnsi="Arial" w:cs="Arial"/>
        </w:rPr>
        <w:fldChar w:fldCharType="end"/>
      </w:r>
      <w:r w:rsidR="00FA4CB1" w:rsidRPr="00FA4CB1">
        <w:rPr>
          <w:rFonts w:ascii="Arial" w:hAnsi="Arial" w:cs="Arial"/>
        </w:rPr>
        <w:t xml:space="preserve"> and reads mapping to streptomyces were then </w:t>
      </w:r>
      <w:r w:rsidR="00FA4CB1" w:rsidRPr="00FA4CB1">
        <w:rPr>
          <w:rFonts w:ascii="Arial" w:hAnsi="Arial" w:cs="Arial"/>
        </w:rPr>
        <w:lastRenderedPageBreak/>
        <w:t>removed using seqtk</w:t>
      </w:r>
      <w:r w:rsidR="00CF269F">
        <w:rPr>
          <w:rFonts w:ascii="Arial" w:hAnsi="Arial" w:cs="Arial"/>
        </w:rPr>
        <w:fldChar w:fldCharType="begin"/>
      </w:r>
      <w:r w:rsidR="0029437B">
        <w:rPr>
          <w:rFonts w:ascii="Arial" w:hAnsi="Arial" w:cs="Arial"/>
        </w:rPr>
        <w:instrText xml:space="preserve"> ADDIN ZOTERO_ITEM CSL_CITATION {"citationID":"phyFGX69","properties":{"formattedCitation":"\\super 24\\nosupersub{}","plainCitation":"24","noteIndex":0},"citationItems":[{"id":5902,"uris":["http://zotero.org/users/6494753/items/GSA3XXN6"],"itemData":{"id":5902,"type":"software","title":"seqtk","title-short":"toolkit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24</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n 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eliminated after our decontamination steps.</w:t>
      </w:r>
      <w:commentRangeEnd w:id="142"/>
      <w:r w:rsidR="00D355E8">
        <w:rPr>
          <w:rStyle w:val="CommentReference"/>
          <w:rFonts w:asciiTheme="minorHAnsi" w:eastAsiaTheme="minorHAnsi" w:hAnsiTheme="minorHAnsi" w:cstheme="minorBidi"/>
        </w:rPr>
        <w:commentReference w:id="142"/>
      </w:r>
    </w:p>
    <w:p w14:paraId="38374E95" w14:textId="77777777" w:rsidR="00FA4CB1" w:rsidRPr="00FA4CB1" w:rsidRDefault="00FA4CB1" w:rsidP="00FA4CB1">
      <w:pPr>
        <w:spacing w:line="480" w:lineRule="auto"/>
        <w:rPr>
          <w:rFonts w:ascii="Arial" w:hAnsi="Arial" w:cs="Arial"/>
        </w:rPr>
      </w:pPr>
    </w:p>
    <w:p w14:paraId="580E8542" w14:textId="067B4A7C" w:rsidR="00FA4CB1" w:rsidRDefault="00FA4CB1" w:rsidP="00FA4CB1">
      <w:pPr>
        <w:spacing w:line="480" w:lineRule="auto"/>
        <w:rPr>
          <w:rFonts w:ascii="Arial" w:hAnsi="Arial" w:cs="Arial"/>
        </w:rPr>
      </w:pPr>
      <w:r w:rsidRPr="00FA4CB1">
        <w:rPr>
          <w:rFonts w:ascii="Arial" w:hAnsi="Arial" w:cs="Arial"/>
        </w:rPr>
        <w:t>These decontaminated reads were then used as input into the Epi2me labs graphic interface which was used to run the wf-bacterial-genomes</w:t>
      </w:r>
      <w:r w:rsidR="00872CC3">
        <w:rPr>
          <w:rFonts w:ascii="Arial" w:hAnsi="Arial" w:cs="Arial"/>
        </w:rPr>
        <w:t xml:space="preserve"> </w:t>
      </w:r>
      <w:r w:rsidRPr="00FA4CB1">
        <w:rPr>
          <w:rFonts w:ascii="Arial" w:hAnsi="Arial" w:cs="Arial"/>
        </w:rPr>
        <w:t>nextflow workflow</w:t>
      </w:r>
      <w:r w:rsidR="00872CC3">
        <w:rPr>
          <w:rFonts w:ascii="Arial" w:hAnsi="Arial" w:cs="Arial"/>
        </w:rPr>
        <w:fldChar w:fldCharType="begin"/>
      </w:r>
      <w:r w:rsidR="0029437B">
        <w:rPr>
          <w:rFonts w:ascii="Arial" w:hAnsi="Arial" w:cs="Arial"/>
        </w:rPr>
        <w:instrText xml:space="preserve"> ADDIN ZOTERO_ITEM CSL_CITATION {"citationID":"XlCj35Pu","properties":{"formattedCitation":"\\super 25\\nosupersub{}","plainCitation":"25","noteIndex":0},"citationItems":[{"id":5914,"uris":["http://zotero.org/users/6494753/items/ALCLVE7G"],"itemData":{"id":5914,"type":"software","title":"wf-bacterial-genomes","title-short":"Small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25</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29437B">
        <w:rPr>
          <w:rFonts w:ascii="Arial" w:hAnsi="Arial" w:cs="Arial"/>
        </w:rPr>
        <w:instrText xml:space="preserve"> ADDIN ZOTERO_ITEM CSL_CITATION {"citationID":"zS2Az13q","properties":{"formattedCitation":"\\super 26\\nosupersub{}","plainCitation":"26","noteIndex":0},"citationItems":[{"id":5915,"uris":["http://zotero.org/users/6494753/items/MP5I6ZNM"],"itemData":{"id":5915,"type":"software","abstract":"A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26</w:t>
      </w:r>
      <w:r w:rsidR="00872CC3">
        <w:rPr>
          <w:rFonts w:ascii="Arial" w:hAnsi="Arial" w:cs="Arial"/>
        </w:rPr>
        <w:fldChar w:fldCharType="end"/>
      </w:r>
      <w:r w:rsidRPr="00FA4CB1">
        <w:rPr>
          <w:rFonts w:ascii="Arial" w:hAnsi="Arial" w:cs="Arial"/>
        </w:rPr>
        <w:t>, performs denovo assembly via flye</w:t>
      </w:r>
      <w:r w:rsidR="00CF269F">
        <w:rPr>
          <w:rFonts w:ascii="Arial" w:hAnsi="Arial" w:cs="Arial"/>
        </w:rPr>
        <w:fldChar w:fldCharType="begin"/>
      </w:r>
      <w:r w:rsidR="0029437B">
        <w:rPr>
          <w:rFonts w:ascii="Arial" w:hAnsi="Arial" w:cs="Arial"/>
        </w:rPr>
        <w:instrText xml:space="preserve"> ADDIN ZOTERO_ITEM CSL_CITATION {"citationID":"k7Zw7uHc","properties":{"formattedCitation":"\\super 27\\nosupersub{}","plainCitation":"27","noteIndex":0},"citationItems":[{"id":5904,"uris":["http://zotero.org/users/6494753/items/6QERAL8S"],"itemData":{"id":5904,"type":"article-journal","abstract":"In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27</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29437B">
        <w:rPr>
          <w:rFonts w:ascii="Arial" w:hAnsi="Arial" w:cs="Arial"/>
        </w:rPr>
        <w:instrText xml:space="preserve"> ADDIN ZOTERO_ITEM CSL_CITATION {"citationID":"GqnuCBtS","properties":{"formattedCitation":"\\super 28\\nosupersub{}","plainCitation":"28","noteIndex":0},"citationItems":[{"id":5907,"uris":["http://zotero.org/users/6494753/items/HZUPS6I4"],"itemData":{"id":5907,"type":"software","title":"Medaka","title-short":"Sequence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28</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29437B">
        <w:rPr>
          <w:rFonts w:ascii="Arial" w:hAnsi="Arial" w:cs="Arial"/>
        </w:rPr>
        <w:instrText xml:space="preserve"> ADDIN ZOTERO_ITEM CSL_CITATION {"citationID":"XmOjkESJ","properties":{"formattedCitation":"\\super 29\\nosupersub{}","plainCitation":"29","noteIndex":0},"citationItems":[{"id":5913,"uris":["http://zotero.org/users/6494753/items/PJMCF5Y2"],"itemData":{"id":5913,"type":"software","title":"mlst","title-short":"Scan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29</w:t>
      </w:r>
      <w:r w:rsidR="00872CC3">
        <w:rPr>
          <w:rFonts w:ascii="Arial" w:hAnsi="Arial" w:cs="Arial"/>
        </w:rPr>
        <w:fldChar w:fldCharType="end"/>
      </w:r>
      <w:r w:rsidRPr="00FA4CB1">
        <w:rPr>
          <w:rFonts w:ascii="Arial" w:hAnsi="Arial" w:cs="Arial"/>
        </w:rPr>
        <w:t xml:space="preserve"> to infer </w:t>
      </w:r>
      <w:r w:rsidR="00494897">
        <w:rPr>
          <w:rFonts w:ascii="Arial" w:hAnsi="Arial" w:cs="Arial"/>
        </w:rPr>
        <w:t xml:space="preserve">the </w:t>
      </w:r>
      <w:r w:rsidRPr="00FA4CB1">
        <w:rPr>
          <w:rFonts w:ascii="Arial" w:hAnsi="Arial" w:cs="Arial"/>
        </w:rPr>
        <w:t xml:space="preserve">identity of the isolate, and lastly performs </w:t>
      </w:r>
      <w:r w:rsidR="00CF269F">
        <w:rPr>
          <w:rFonts w:ascii="Arial" w:hAnsi="Arial" w:cs="Arial"/>
        </w:rPr>
        <w:t>a</w:t>
      </w:r>
      <w:r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29437B">
        <w:rPr>
          <w:rFonts w:ascii="Arial" w:hAnsi="Arial" w:cs="Arial"/>
        </w:rPr>
        <w:instrText xml:space="preserve"> ADDIN ZOTERO_ITEM CSL_CITATION {"citationID":"dA4VuRGU","properties":{"formattedCitation":"\\super 30\\nosupersub{}","plainCitation":"30","noteIndex":0},"citationItems":[{"id":5906,"uris":["http://zotero.org/users/6494753/items/STHBGAIV"],"itemData":{"id":5906,"type":"article-journal","abstract":"Antimicrobial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30</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29437B">
        <w:rPr>
          <w:rFonts w:ascii="Arial" w:hAnsi="Arial" w:cs="Arial"/>
        </w:rPr>
        <w:instrText xml:space="preserve"> ADDIN ZOTERO_ITEM CSL_CITATION {"citationID":"mVQLotJK","properties":{"formattedCitation":"\\super 31\\nosupersub{}","plainCitation":"31","noteIndex":0},"citationItems":[{"id":5910,"uris":["http://zotero.org/users/6494753/items/A593NSX3"],"itemData":{"id":5910,"type":"software","title":"assembly_stats","title-short":"Calculates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31</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3F89C41A" w:rsidR="00FA4CB1" w:rsidRDefault="00FA4CB1" w:rsidP="00CF169D">
      <w:pPr>
        <w:spacing w:line="480" w:lineRule="auto"/>
        <w:rPr>
          <w:rFonts w:ascii="Arial" w:hAnsi="Arial" w:cs="Arial"/>
        </w:rPr>
      </w:pPr>
      <w:r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29437B">
        <w:rPr>
          <w:rFonts w:ascii="Arial" w:hAnsi="Arial" w:cs="Arial"/>
        </w:rPr>
        <w:instrText xml:space="preserve"> ADDIN ZOTERO_ITEM CSL_CITATION {"citationID":"pI3lGAkn","properties":{"formattedCitation":"\\super 32\\nosupersub{}","plainCitation":"32","noteIndex":0},"citationItems":[{"id":5688,"uris":["http://zotero.org/users/6494753/items/M4A7FN8R"],"itemData":{"id":5688,"type":"article-journal","abstract":"Summary: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29437B" w:rsidRPr="0029437B">
        <w:rPr>
          <w:rFonts w:ascii="Arial" w:hAnsi="Arial" w:cs="Arial"/>
          <w:vertAlign w:val="superscript"/>
        </w:rPr>
        <w:t>32</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4DEBF3F2"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del w:id="143" w:author="Wierzbicki, Igor" w:date="2024-04-02T11:19:00Z">
        <w:r w:rsidR="00EB4982" w:rsidRPr="006241FC" w:rsidDel="005653C4">
          <w:rPr>
            <w:rFonts w:ascii="Arial" w:hAnsi="Arial" w:cs="Arial"/>
            <w:color w:val="000000" w:themeColor="text1"/>
          </w:rPr>
          <w:delText>individuals</w:delText>
        </w:r>
      </w:del>
      <w:ins w:id="144" w:author="Wierzbicki, Igor" w:date="2024-04-02T11:19:00Z">
        <w:r w:rsidR="005653C4">
          <w:rPr>
            <w:rFonts w:ascii="Arial" w:hAnsi="Arial" w:cs="Arial"/>
            <w:color w:val="000000" w:themeColor="text1"/>
          </w:rPr>
          <w:t>volunteers</w:t>
        </w:r>
      </w:ins>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ins w:id="145" w:author="Wierzbicki, Igor" w:date="2024-04-02T11:19:00Z">
        <w:r w:rsidR="005653C4">
          <w:rPr>
            <w:rFonts w:ascii="Arial" w:hAnsi="Arial" w:cs="Arial"/>
            <w:color w:val="000000" w:themeColor="text1"/>
          </w:rPr>
          <w:t xml:space="preserve">patients </w:t>
        </w:r>
      </w:ins>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ins w:id="146" w:author="Wierzbicki, Igor" w:date="2024-04-02T11:19:00Z">
        <w:r w:rsidR="005653C4">
          <w:rPr>
            <w:rFonts w:ascii="Arial" w:hAnsi="Arial" w:cs="Arial"/>
            <w:color w:val="000000" w:themeColor="text1"/>
          </w:rPr>
          <w:t xml:space="preserve"> patients</w:t>
        </w:r>
      </w:ins>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w:t>
      </w:r>
      <w:r w:rsidR="009049FB">
        <w:rPr>
          <w:rFonts w:ascii="Arial" w:hAnsi="Arial" w:cs="Arial"/>
          <w:color w:val="000000" w:themeColor="text1"/>
        </w:rPr>
        <w:lastRenderedPageBreak/>
        <w:t>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{"citationID":"cv3phDos","properties":{"formattedCitation":"\\super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29437B" w:rsidRPr="0029437B">
        <w:rPr>
          <w:rFonts w:ascii="Arial" w:hAnsi="Arial" w:cs="Arial"/>
          <w:color w:val="000000"/>
          <w:vertAlign w:val="superscript"/>
        </w:rPr>
        <w:t>10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FB5D514"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commentRangeStart w:id="147"/>
      <w:r w:rsidR="0001359F">
        <w:rPr>
          <w:rFonts w:ascii="Arial" w:hAnsi="Arial" w:cs="Arial"/>
          <w:color w:val="000000" w:themeColor="text1"/>
        </w:rPr>
        <w:t>589</w:t>
      </w:r>
      <w:r w:rsidR="00A525F2">
        <w:rPr>
          <w:rFonts w:ascii="Arial" w:hAnsi="Arial" w:cs="Arial"/>
          <w:color w:val="000000" w:themeColor="text1"/>
        </w:rPr>
        <w:t xml:space="preserve"> proteins</w:t>
      </w:r>
      <w:commentRangeEnd w:id="147"/>
      <w:r w:rsidR="000104C7">
        <w:rPr>
          <w:rStyle w:val="CommentReference"/>
          <w:rFonts w:asciiTheme="minorHAnsi" w:eastAsiaTheme="minorHAnsi" w:hAnsiTheme="minorHAnsi" w:cstheme="minorBidi"/>
        </w:rPr>
        <w:commentReference w:id="147"/>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commentRangeStart w:id="148"/>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commentRangeEnd w:id="148"/>
      <w:r w:rsidR="000104C7">
        <w:rPr>
          <w:rStyle w:val="CommentReference"/>
          <w:rFonts w:asciiTheme="minorHAnsi" w:eastAsiaTheme="minorHAnsi" w:hAnsiTheme="minorHAnsi" w:cstheme="minorBidi"/>
        </w:rPr>
        <w:commentReference w:id="148"/>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commentRangeStart w:id="149"/>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w:t>
      </w:r>
      <w:commentRangeEnd w:id="149"/>
      <w:r w:rsidR="000104C7">
        <w:rPr>
          <w:rStyle w:val="CommentReference"/>
          <w:rFonts w:asciiTheme="minorHAnsi" w:eastAsiaTheme="minorHAnsi" w:hAnsiTheme="minorHAnsi" w:cstheme="minorBidi"/>
        </w:rPr>
        <w:commentReference w:id="149"/>
      </w:r>
      <w:r w:rsidR="00CF169D" w:rsidRPr="00DD6827">
        <w:rPr>
          <w:rFonts w:ascii="Arial" w:hAnsi="Arial" w:cs="Arial"/>
        </w:rPr>
        <w:t xml:space="preserve">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7D9E6922" w:rsidR="008D715D" w:rsidRDefault="00243500" w:rsidP="00243500">
      <w:pPr>
        <w:spacing w:line="480" w:lineRule="auto"/>
        <w:rPr>
          <w:rFonts w:ascii="Arial" w:hAnsi="Arial" w:cs="Arial"/>
        </w:rPr>
      </w:pPr>
      <w:r>
        <w:rPr>
          <w:rFonts w:ascii="Arial" w:hAnsi="Arial" w:cs="Arial"/>
        </w:rPr>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w:t>
      </w:r>
      <w:ins w:id="150" w:author="Wierzbicki, Igor" w:date="2024-04-03T07:44:00Z">
        <w:r w:rsidR="000104C7">
          <w:rPr>
            <w:rFonts w:ascii="Arial" w:hAnsi="Arial" w:cs="Arial"/>
          </w:rPr>
          <w:t xml:space="preserve"> identified to be</w:t>
        </w:r>
      </w:ins>
      <w:r>
        <w:rPr>
          <w:rFonts w:ascii="Arial" w:hAnsi="Arial" w:cs="Arial"/>
        </w:rPr>
        <w:t xml:space="preserv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sidRPr="000104C7">
        <w:rPr>
          <w:rFonts w:ascii="Arial" w:hAnsi="Arial" w:cs="Arial"/>
          <w:i/>
          <w:iCs/>
          <w:rPrChange w:id="151" w:author="Wierzbicki, Igor" w:date="2024-04-03T07:45:00Z">
            <w:rPr>
              <w:rFonts w:ascii="Arial" w:hAnsi="Arial" w:cs="Arial"/>
            </w:rPr>
          </w:rPrChange>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commentRangeStart w:id="152"/>
      <w:r w:rsidR="008E1538">
        <w:rPr>
          <w:rFonts w:ascii="Arial" w:hAnsi="Arial" w:cs="Arial"/>
        </w:rPr>
        <w:t>adjusted</w:t>
      </w:r>
      <w:r w:rsidR="00BA6990">
        <w:rPr>
          <w:rFonts w:ascii="Arial" w:hAnsi="Arial" w:cs="Arial"/>
        </w:rPr>
        <w:t xml:space="preserve"> </w:t>
      </w:r>
      <w:r w:rsidR="00BA6990" w:rsidRPr="000104C7">
        <w:rPr>
          <w:rFonts w:ascii="Arial" w:hAnsi="Arial" w:cs="Arial"/>
          <w:i/>
          <w:iCs/>
          <w:rPrChange w:id="153" w:author="Wierzbicki, Igor" w:date="2024-04-03T07:45:00Z">
            <w:rPr>
              <w:rFonts w:ascii="Arial" w:hAnsi="Arial" w:cs="Arial"/>
            </w:rPr>
          </w:rPrChange>
        </w:rPr>
        <w:t>p</w:t>
      </w:r>
      <w:r w:rsidR="00BA6990">
        <w:rPr>
          <w:rFonts w:ascii="Arial" w:hAnsi="Arial" w:cs="Arial"/>
        </w:rPr>
        <w:t xml:space="preserve"> </w:t>
      </w:r>
      <w:commentRangeEnd w:id="152"/>
      <w:r w:rsidR="00CF268C">
        <w:rPr>
          <w:rStyle w:val="CommentReference"/>
          <w:rFonts w:asciiTheme="minorHAnsi" w:eastAsiaTheme="minorHAnsi" w:hAnsiTheme="minorHAnsi" w:cstheme="minorBidi"/>
        </w:rPr>
        <w:commentReference w:id="152"/>
      </w:r>
      <w:r w:rsidR="00BA6990">
        <w:rPr>
          <w:rFonts w:ascii="Arial" w:hAnsi="Arial" w:cs="Arial"/>
        </w:rPr>
        <w:t xml:space="preserve">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 xml:space="preserve">1 </w:t>
      </w:r>
      <w:del w:id="154" w:author="Wierzbicki, Igor" w:date="2024-04-03T07:45:00Z">
        <w:r w:rsidR="002A4F18" w:rsidDel="000104C7">
          <w:rPr>
            <w:rFonts w:ascii="Arial" w:hAnsi="Arial" w:cs="Arial"/>
          </w:rPr>
          <w:delText xml:space="preserve">x </w:delText>
        </w:r>
      </w:del>
      <w:ins w:id="155" w:author="Wierzbicki, Igor" w:date="2024-04-03T07:45:00Z">
        <w:r w:rsidR="000104C7">
          <w:rPr>
            <w:rFonts w:ascii="Arial" w:hAnsi="Arial" w:cs="Arial"/>
          </w:rPr>
          <w:t xml:space="preserve">× </w:t>
        </w:r>
      </w:ins>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 xml:space="preserve">decreased, and </w:t>
      </w:r>
      <w:del w:id="156" w:author="Wierzbicki, Igor" w:date="2024-04-03T08:34:00Z">
        <w:r w:rsidR="00DB5868" w:rsidDel="00CF268C">
          <w:rPr>
            <w:rFonts w:ascii="Arial" w:hAnsi="Arial" w:cs="Arial"/>
          </w:rPr>
          <w:delText>FDR adjusted</w:delText>
        </w:r>
      </w:del>
      <w:ins w:id="157" w:author="Wierzbicki, Igor" w:date="2024-04-03T08:34:00Z">
        <w:r w:rsidR="00CF268C">
          <w:rPr>
            <w:rFonts w:ascii="Arial" w:hAnsi="Arial" w:cs="Arial"/>
          </w:rPr>
          <w:t>FDR-adjusted</w:t>
        </w:r>
      </w:ins>
      <w:r w:rsidR="00DB5868">
        <w:rPr>
          <w:rFonts w:ascii="Arial" w:hAnsi="Arial" w:cs="Arial"/>
        </w:rPr>
        <w:t xml:space="preserve">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commentRangeStart w:id="158"/>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commentRangeEnd w:id="158"/>
      <w:r w:rsidR="00072C84">
        <w:rPr>
          <w:rStyle w:val="CommentReference"/>
          <w:rFonts w:asciiTheme="minorHAnsi" w:eastAsiaTheme="minorHAnsi" w:hAnsiTheme="minorHAnsi" w:cstheme="minorBidi"/>
        </w:rPr>
        <w:commentReference w:id="158"/>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commentRangeStart w:id="159"/>
    </w:p>
    <w:p w14:paraId="4587179C" w14:textId="013118A5"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lastRenderedPageBreak/>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commentRangeEnd w:id="159"/>
      <w:r w:rsidR="006666A8">
        <w:rPr>
          <w:rStyle w:val="CommentReference"/>
          <w:rFonts w:asciiTheme="minorHAnsi" w:eastAsiaTheme="minorHAnsi" w:hAnsiTheme="minorHAnsi" w:cstheme="minorBidi"/>
        </w:rPr>
        <w:commentReference w:id="159"/>
      </w:r>
    </w:p>
    <w:p w14:paraId="71C1F3FB" w14:textId="77777777" w:rsidR="003D55DD" w:rsidRPr="001A1284" w:rsidRDefault="003D55DD" w:rsidP="00243500">
      <w:pPr>
        <w:spacing w:line="480" w:lineRule="auto"/>
        <w:rPr>
          <w:rFonts w:ascii="Arial" w:hAnsi="Arial" w:cs="Arial"/>
        </w:rPr>
      </w:pPr>
    </w:p>
    <w:p w14:paraId="282B9F7A" w14:textId="23293960"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del w:id="160" w:author="Wierzbicki, Igor" w:date="2024-04-03T10:59:00Z">
        <w:r w:rsidR="00470075" w:rsidDel="006666A8">
          <w:rPr>
            <w:rFonts w:ascii="Arial" w:hAnsi="Arial" w:cs="Arial"/>
          </w:rPr>
          <w:delText xml:space="preserve">all </w:delText>
        </w:r>
      </w:del>
      <w:ins w:id="161" w:author="Wierzbicki, Igor" w:date="2024-04-03T10:59:00Z">
        <w:r w:rsidR="006666A8">
          <w:rPr>
            <w:rFonts w:ascii="Arial" w:hAnsi="Arial" w:cs="Arial"/>
          </w:rPr>
          <w:t xml:space="preserve">both </w:t>
        </w:r>
      </w:ins>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w:t>
      </w:r>
      <w:r w:rsidR="003A5C57">
        <w:rPr>
          <w:rFonts w:ascii="Arial" w:hAnsi="Arial" w:cs="Arial"/>
        </w:rPr>
        <w:lastRenderedPageBreak/>
        <w:t>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027A2699"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w:t>
      </w:r>
      <w:commentRangeStart w:id="162"/>
      <w:r>
        <w:rPr>
          <w:rFonts w:ascii="Arial" w:hAnsi="Arial" w:cs="Arial"/>
          <w:color w:val="000000" w:themeColor="text1"/>
        </w:rPr>
        <w:t xml:space="preserve">background of the experiment </w:t>
      </w:r>
      <w:commentRangeEnd w:id="162"/>
      <w:r w:rsidR="006666A8">
        <w:rPr>
          <w:rStyle w:val="CommentReference"/>
          <w:rFonts w:asciiTheme="minorHAnsi" w:eastAsiaTheme="minorHAnsi" w:hAnsiTheme="minorHAnsi" w:cstheme="minorBidi"/>
        </w:rPr>
        <w:commentReference w:id="162"/>
      </w:r>
      <w:r>
        <w:rPr>
          <w:rFonts w:ascii="Arial" w:hAnsi="Arial" w:cs="Arial"/>
          <w:color w:val="000000" w:themeColor="text1"/>
        </w:rPr>
        <w:t xml:space="preserve">(Figure 3C). </w:t>
      </w:r>
      <w:r w:rsidR="00475E90">
        <w:rPr>
          <w:rFonts w:ascii="Arial" w:hAnsi="Arial" w:cs="Arial"/>
          <w:color w:val="000000" w:themeColor="text1"/>
        </w:rPr>
        <w:t xml:space="preserve">A closer </w:t>
      </w:r>
      <w:r>
        <w:rPr>
          <w:rFonts w:ascii="Arial" w:hAnsi="Arial" w:cs="Arial"/>
          <w:color w:val="000000" w:themeColor="text1"/>
        </w:rPr>
        <w:t xml:space="preserve">examination </w:t>
      </w:r>
      <w:del w:id="163" w:author="Wierzbicki, Igor" w:date="2024-04-03T11:01:00Z">
        <w:r w:rsidDel="006666A8">
          <w:rPr>
            <w:rFonts w:ascii="Arial" w:hAnsi="Arial" w:cs="Arial"/>
            <w:color w:val="000000" w:themeColor="text1"/>
          </w:rPr>
          <w:delText xml:space="preserve">of these molecules </w:delText>
        </w:r>
      </w:del>
      <w:r>
        <w:rPr>
          <w:rFonts w:ascii="Arial" w:hAnsi="Arial" w:cs="Arial"/>
          <w:color w:val="000000" w:themeColor="text1"/>
        </w:rPr>
        <w:t>showed that 10</w:t>
      </w:r>
      <w:ins w:id="164" w:author="Wierzbicki, Igor" w:date="2024-04-03T11:01:00Z">
        <w:r w:rsidR="006666A8">
          <w:rPr>
            <w:rFonts w:ascii="Arial" w:hAnsi="Arial" w:cs="Arial"/>
            <w:color w:val="000000" w:themeColor="text1"/>
          </w:rPr>
          <w:t xml:space="preserve"> out of </w:t>
        </w:r>
      </w:ins>
      <w:del w:id="165" w:author="Wierzbicki, Igor" w:date="2024-04-03T11:01:00Z">
        <w:r w:rsidDel="006666A8">
          <w:rPr>
            <w:rFonts w:ascii="Arial" w:hAnsi="Arial" w:cs="Arial"/>
            <w:color w:val="000000" w:themeColor="text1"/>
          </w:rPr>
          <w:delText>/</w:delText>
        </w:r>
      </w:del>
      <w:r>
        <w:rPr>
          <w:rFonts w:ascii="Arial" w:hAnsi="Arial" w:cs="Arial"/>
          <w:color w:val="000000" w:themeColor="text1"/>
        </w:rPr>
        <w:t xml:space="preserve">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6666A8">
        <w:rPr>
          <w:rFonts w:ascii="Arial" w:hAnsi="Arial" w:cs="Arial"/>
          <w:i/>
          <w:iCs/>
          <w:color w:val="000000" w:themeColor="text1"/>
          <w:rPrChange w:id="166" w:author="Wierzbicki, Igor" w:date="2024-04-03T11:02:00Z">
            <w:rPr>
              <w:rFonts w:ascii="Arial" w:hAnsi="Arial" w:cs="Arial"/>
              <w:color w:val="000000" w:themeColor="text1"/>
            </w:rPr>
          </w:rPrChange>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 xml:space="preserve">several </w:t>
      </w:r>
      <w:del w:id="167" w:author="Wierzbicki, Igor" w:date="2024-04-03T11:03:00Z">
        <w:r w:rsidR="00313CAE" w:rsidDel="006666A8">
          <w:rPr>
            <w:rFonts w:ascii="Arial" w:hAnsi="Arial" w:cs="Arial"/>
            <w:color w:val="000000" w:themeColor="text1"/>
          </w:rPr>
          <w:delText>phostidylcholine</w:delText>
        </w:r>
      </w:del>
      <w:ins w:id="168" w:author="Wierzbicki, Igor" w:date="2024-04-03T11:03:00Z">
        <w:r w:rsidR="006666A8">
          <w:rPr>
            <w:rFonts w:ascii="Arial" w:hAnsi="Arial" w:cs="Arial"/>
            <w:color w:val="000000" w:themeColor="text1"/>
          </w:rPr>
          <w:t>phosphatidylcholine</w:t>
        </w:r>
      </w:ins>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del w:id="169" w:author="Wierzbicki, Igor" w:date="2024-04-03T11:03:00Z">
        <w:r w:rsidR="00313CAE" w:rsidDel="006666A8">
          <w:rPr>
            <w:rFonts w:ascii="Arial" w:hAnsi="Arial" w:cs="Arial"/>
            <w:color w:val="000000" w:themeColor="text1"/>
          </w:rPr>
          <w:delText>phostidylcholines</w:delText>
        </w:r>
      </w:del>
      <w:ins w:id="170" w:author="Wierzbicki, Igor" w:date="2024-04-03T11:03:00Z">
        <w:r w:rsidR="006666A8">
          <w:rPr>
            <w:rFonts w:ascii="Arial" w:hAnsi="Arial" w:cs="Arial"/>
            <w:color w:val="000000" w:themeColor="text1"/>
          </w:rPr>
          <w:t>phosphatidylcholines</w:t>
        </w:r>
      </w:ins>
      <w:r w:rsidR="00313CAE">
        <w:rPr>
          <w:rFonts w:ascii="Arial" w:hAnsi="Arial" w:cs="Arial"/>
          <w:color w:val="000000" w:themeColor="text1"/>
        </w:rPr>
        <w:t xml:space="preserve">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2DE75D62" w:rsidR="009D636B" w:rsidRPr="005402F8" w:rsidRDefault="005402F8" w:rsidP="00A26A1F">
      <w:pPr>
        <w:spacing w:line="480" w:lineRule="auto"/>
        <w:ind w:firstLine="720"/>
        <w:rPr>
          <w:rFonts w:ascii="Arial" w:hAnsi="Arial" w:cs="Arial"/>
        </w:rPr>
      </w:pPr>
      <w:r>
        <w:rPr>
          <w:rFonts w:ascii="Arial" w:hAnsi="Arial" w:cs="Arial"/>
        </w:rPr>
        <w:lastRenderedPageBreak/>
        <w:t xml:space="preserve">We next set out to evaluate the potential utility of features collected within our dataset as biomarkers </w:t>
      </w:r>
      <w:commentRangeStart w:id="171"/>
      <w:r>
        <w:rPr>
          <w:rFonts w:ascii="Arial" w:hAnsi="Arial" w:cs="Arial"/>
        </w:rPr>
        <w:t>to predict</w:t>
      </w:r>
      <w:commentRangeEnd w:id="171"/>
      <w:r w:rsidR="00961C48">
        <w:rPr>
          <w:rStyle w:val="CommentReference"/>
          <w:rFonts w:asciiTheme="minorHAnsi" w:eastAsiaTheme="minorHAnsi" w:hAnsiTheme="minorHAnsi" w:cstheme="minorBidi"/>
        </w:rPr>
        <w:commentReference w:id="171"/>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{"citationID":"me95qkQD","properties":{"formattedCitation":"\\super 33\\nosupersub{}","plainCitation":"33","noteIndex":0},"citationItems":[{"id":5871,"uris":["http://zotero.org/users/6494753/items/VEE6FITI"],"itemData":{"id":5871,"type":"article-journal","abstract":"Feature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{"citationID":"AYHQd07z","properties":{"formattedCitation":"\\super 34\\nosupersub{}","plainCitation":"34","noteIndex":0},"citationItems":[{"id":5841,"uris":["http://zotero.org/users/6494753/items/F2RSLSHF"],"itemData":{"id":5841,"type":"article-journal","abstract":"Motivation: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34</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t>
      </w:r>
      <w:del w:id="172" w:author="Wierzbicki, Igor" w:date="2024-04-03T11:22:00Z">
        <w:r w:rsidR="00226A9B" w:rsidDel="00961C48">
          <w:rPr>
            <w:rFonts w:ascii="Arial" w:hAnsi="Arial" w:cs="Arial"/>
            <w:color w:val="000000"/>
          </w:rPr>
          <w:delText>well performing</w:delText>
        </w:r>
      </w:del>
      <w:ins w:id="173" w:author="Wierzbicki, Igor" w:date="2024-04-03T11:22:00Z">
        <w:r w:rsidR="00961C48">
          <w:rPr>
            <w:rFonts w:ascii="Arial" w:hAnsi="Arial" w:cs="Arial"/>
            <w:color w:val="000000"/>
          </w:rPr>
          <w:t>well-performing</w:t>
        </w:r>
      </w:ins>
      <w:r w:rsidR="00226A9B">
        <w:rPr>
          <w:rFonts w:ascii="Arial" w:hAnsi="Arial" w:cs="Arial"/>
          <w:color w:val="000000"/>
        </w:rPr>
        <w:t xml:space="preserve">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del w:id="174" w:author="Wierzbicki, Igor" w:date="2024-04-03T11:22:00Z">
        <w:r w:rsidDel="00961C48">
          <w:rPr>
            <w:rFonts w:ascii="Arial" w:hAnsi="Arial" w:cs="Arial"/>
          </w:rPr>
          <w:delText>top r</w:delText>
        </w:r>
        <w:r w:rsidR="00226A9B" w:rsidDel="00961C48">
          <w:rPr>
            <w:rFonts w:ascii="Arial" w:hAnsi="Arial" w:cs="Arial"/>
          </w:rPr>
          <w:delText>anked</w:delText>
        </w:r>
      </w:del>
      <w:ins w:id="175" w:author="Wierzbicki, Igor" w:date="2024-04-03T11:22:00Z">
        <w:r w:rsidR="00961C48">
          <w:rPr>
            <w:rFonts w:ascii="Arial" w:hAnsi="Arial" w:cs="Arial"/>
          </w:rPr>
          <w:t>top-ranked</w:t>
        </w:r>
      </w:ins>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commentRangeStart w:id="176"/>
      <w:r>
        <w:rPr>
          <w:rFonts w:ascii="Arial" w:hAnsi="Arial" w:cs="Arial"/>
        </w:rPr>
        <w:t xml:space="preserve">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ins w:id="177" w:author="Wierzbicki, Igor" w:date="2024-04-03T11:23:00Z">
        <w:r w:rsidR="00961C48">
          <w:rPr>
            <w:rFonts w:ascii="Arial" w:hAnsi="Arial" w:cs="Arial"/>
          </w:rPr>
          <w:t xml:space="preserve"> and </w:t>
        </w:r>
      </w:ins>
      <w:del w:id="178" w:author="Wierzbicki, Igor" w:date="2024-04-03T11:23:00Z">
        <w:r w:rsidR="003D1187" w:rsidDel="00961C48">
          <w:rPr>
            <w:rFonts w:ascii="Arial" w:hAnsi="Arial" w:cs="Arial"/>
          </w:rPr>
          <w:delText>)</w:delText>
        </w:r>
        <w:r w:rsidDel="00961C48">
          <w:rPr>
            <w:rFonts w:ascii="Arial" w:hAnsi="Arial" w:cs="Arial"/>
          </w:rPr>
          <w:delText xml:space="preserve"> (</w:delText>
        </w:r>
      </w:del>
      <w:r>
        <w:rPr>
          <w:rFonts w:ascii="Arial" w:hAnsi="Arial" w:cs="Arial"/>
        </w:rPr>
        <w:t>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commentRangeEnd w:id="176"/>
      <w:r w:rsidR="003C4558">
        <w:rPr>
          <w:rStyle w:val="CommentReference"/>
          <w:rFonts w:asciiTheme="minorHAnsi" w:eastAsiaTheme="minorHAnsi" w:hAnsiTheme="minorHAnsi" w:cstheme="minorBidi"/>
        </w:rPr>
        <w:commentReference w:id="176"/>
      </w:r>
    </w:p>
    <w:p w14:paraId="4F234A0E" w14:textId="77777777" w:rsidR="00165884" w:rsidRPr="004A5E7B" w:rsidRDefault="00165884" w:rsidP="00243500">
      <w:pPr>
        <w:spacing w:line="480" w:lineRule="auto"/>
        <w:rPr>
          <w:rFonts w:ascii="Arial" w:hAnsi="Arial" w:cs="Arial"/>
        </w:rPr>
      </w:pPr>
    </w:p>
    <w:p w14:paraId="0D981C60" w14:textId="748900B0"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del w:id="179" w:author="Wierzbicki, Igor" w:date="2024-04-03T11:23:00Z">
        <w:r w:rsidR="00096F1E" w:rsidDel="00961C48">
          <w:rPr>
            <w:rFonts w:ascii="Arial" w:hAnsi="Arial" w:cs="Arial"/>
          </w:rPr>
          <w:delText>C</w:delText>
        </w:r>
        <w:r w:rsidR="005034D8" w:rsidDel="00961C48">
          <w:rPr>
            <w:rFonts w:ascii="Arial" w:hAnsi="Arial" w:cs="Arial"/>
          </w:rPr>
          <w:delText>-</w:delText>
        </w:r>
        <w:r w:rsidR="00096F1E" w:rsidDel="00961C48">
          <w:rPr>
            <w:rFonts w:ascii="Arial" w:hAnsi="Arial" w:cs="Arial"/>
          </w:rPr>
          <w:delText>reactive protein</w:delText>
        </w:r>
      </w:del>
      <w:ins w:id="180" w:author="Wierzbicki, Igor" w:date="2024-04-03T19:30:00Z">
        <w:r w:rsidR="003C4558">
          <w:rPr>
            <w:rFonts w:ascii="Arial" w:hAnsi="Arial" w:cs="Arial"/>
          </w:rPr>
          <w:t xml:space="preserve">of these proteins </w:t>
        </w:r>
      </w:ins>
      <w:del w:id="181" w:author="Wierzbicki, Igor" w:date="2024-04-03T19:30:00Z">
        <w:r w:rsidR="00096F1E" w:rsidDel="003C4558">
          <w:rPr>
            <w:rFonts w:ascii="Arial" w:hAnsi="Arial" w:cs="Arial"/>
          </w:rPr>
          <w:delText xml:space="preserve"> and </w:delText>
        </w:r>
      </w:del>
      <w:del w:id="182" w:author="Wierzbicki, Igor" w:date="2024-04-03T11:23:00Z">
        <w:r w:rsidR="00096F1E" w:rsidDel="00961C48">
          <w:rPr>
            <w:rFonts w:ascii="Arial" w:hAnsi="Arial" w:cs="Arial"/>
          </w:rPr>
          <w:delText>serum amyloid A</w:delText>
        </w:r>
      </w:del>
      <w:del w:id="183" w:author="Wierzbicki, Igor" w:date="2024-04-03T19:30:00Z">
        <w:r w:rsidR="00B44F58" w:rsidDel="003C4558">
          <w:rPr>
            <w:rFonts w:ascii="Arial" w:hAnsi="Arial" w:cs="Arial"/>
          </w:rPr>
          <w:delText xml:space="preserve"> </w:delText>
        </w:r>
      </w:del>
      <w:r w:rsidR="00B44F58">
        <w:rPr>
          <w:rFonts w:ascii="Arial" w:hAnsi="Arial" w:cs="Arial"/>
        </w:rPr>
        <w:t xml:space="preserve">were found to </w:t>
      </w:r>
      <w:r w:rsidR="00B44F58">
        <w:rPr>
          <w:rFonts w:ascii="Arial" w:hAnsi="Arial" w:cs="Arial"/>
        </w:rPr>
        <w:lastRenderedPageBreak/>
        <w:t xml:space="preserve">be significantly increased in </w:t>
      </w:r>
      <w:ins w:id="184" w:author="Wierzbicki, Igor" w:date="2024-04-03T11:24:00Z">
        <w:r w:rsidR="00961C48">
          <w:rPr>
            <w:rFonts w:ascii="Arial" w:hAnsi="Arial" w:cs="Arial"/>
          </w:rPr>
          <w:t xml:space="preserve">our </w:t>
        </w:r>
      </w:ins>
      <w:r w:rsidR="00B44F58">
        <w:rPr>
          <w:rFonts w:ascii="Arial" w:hAnsi="Arial" w:cs="Arial"/>
        </w:rPr>
        <w:t>infected samples compared to healthy</w:t>
      </w:r>
      <w:ins w:id="185" w:author="Wierzbicki, Igor" w:date="2024-04-03T11:24:00Z">
        <w:r w:rsidR="00961C48">
          <w:rPr>
            <w:rFonts w:ascii="Arial" w:hAnsi="Arial" w:cs="Arial"/>
          </w:rPr>
          <w:t xml:space="preserve"> controls</w:t>
        </w:r>
      </w:ins>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w:t>
      </w:r>
      <w:commentRangeStart w:id="186"/>
      <w:r w:rsidR="00B44F58">
        <w:rPr>
          <w:rFonts w:ascii="Arial" w:hAnsi="Arial" w:cs="Arial"/>
        </w:rPr>
        <w:t>infected samples</w:t>
      </w:r>
      <w:commentRangeEnd w:id="186"/>
      <w:r w:rsidR="003C4558">
        <w:rPr>
          <w:rStyle w:val="CommentReference"/>
          <w:rFonts w:asciiTheme="minorHAnsi" w:eastAsiaTheme="minorHAnsi" w:hAnsiTheme="minorHAnsi" w:cstheme="minorBidi"/>
        </w:rPr>
        <w:commentReference w:id="186"/>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76FB9218"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{"citationID":"Q7snVOJD","properties":{"formattedCitation":"\\super 35\\nosupersub{}","plainCitation":"35","noteIndex":0},"citationItems":[{"id":6029,"uris":["http://zotero.org/users/6494753/items/YJF9JKLZ"],"itemData":{"id":6029,"type":"article-journal","abstract":"Melanoma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35</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{"citationID":"pBP7L4nW","properties":{"formattedCitation":"\\super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36</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76E05EA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del w:id="187" w:author="Wierzbicki, Igor" w:date="2024-04-03T20:04:00Z">
        <w:r w:rsidDel="00E269B6">
          <w:rPr>
            <w:rFonts w:ascii="Arial" w:hAnsi="Arial" w:cs="Arial"/>
            <w:b/>
            <w:bCs/>
          </w:rPr>
          <w:delText xml:space="preserve">in </w:delText>
        </w:r>
      </w:del>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0B59089" w:rsidR="004A69A7" w:rsidRDefault="00BF551F" w:rsidP="00AB3D7C">
      <w:pPr>
        <w:spacing w:line="480" w:lineRule="auto"/>
        <w:ind w:firstLine="720"/>
        <w:rPr>
          <w:rFonts w:ascii="Arial" w:hAnsi="Arial" w:cs="Arial"/>
        </w:rPr>
      </w:pPr>
      <w:commentRangeStart w:id="188"/>
      <w:r>
        <w:rPr>
          <w:rFonts w:ascii="Arial" w:hAnsi="Arial" w:cs="Arial"/>
        </w:rPr>
        <w:lastRenderedPageBreak/>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w:t>
      </w:r>
      <w:commentRangeStart w:id="189"/>
      <w:r w:rsidR="00AB3D7C">
        <w:rPr>
          <w:rFonts w:ascii="Arial" w:hAnsi="Arial" w:cs="Arial"/>
        </w:rPr>
        <w:t>observed comparable results when investigating the metabolomic data, observing</w:t>
      </w:r>
      <w:commentRangeEnd w:id="189"/>
      <w:r w:rsidR="006F16C1">
        <w:rPr>
          <w:rStyle w:val="CommentReference"/>
          <w:rFonts w:asciiTheme="minorHAnsi" w:eastAsiaTheme="minorHAnsi" w:hAnsiTheme="minorHAnsi" w:cstheme="minorBidi"/>
        </w:rPr>
        <w:commentReference w:id="189"/>
      </w:r>
      <w:r w:rsidR="00AB3D7C">
        <w:rPr>
          <w:rFonts w:ascii="Arial" w:hAnsi="Arial" w:cs="Arial"/>
        </w:rPr>
        <w:t xml:space="preserve"> that 11 metabolites </w:t>
      </w:r>
      <w:del w:id="190" w:author="Wierzbicki, Igor" w:date="2024-04-03T19:44:00Z">
        <w:r w:rsidR="00AB3D7C" w:rsidDel="006F16C1">
          <w:rPr>
            <w:rFonts w:ascii="Arial" w:hAnsi="Arial" w:cs="Arial"/>
          </w:rPr>
          <w:delText xml:space="preserve">that </w:delText>
        </w:r>
      </w:del>
      <w:r w:rsidR="00AB3D7C">
        <w:rPr>
          <w:rFonts w:ascii="Arial" w:hAnsi="Arial" w:cs="Arial"/>
        </w:rPr>
        <w:t xml:space="preserve">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w:t>
      </w:r>
      <w:del w:id="191" w:author="Wierzbicki, Igor" w:date="2024-04-03T19:44:00Z">
        <w:r w:rsidR="00AB3D7C" w:rsidDel="006F16C1">
          <w:rPr>
            <w:rFonts w:ascii="Arial" w:hAnsi="Arial" w:cs="Arial"/>
          </w:rPr>
          <w:delText xml:space="preserve">that </w:delText>
        </w:r>
      </w:del>
      <w:r w:rsidR="00AB3D7C">
        <w:rPr>
          <w:rFonts w:ascii="Arial" w:hAnsi="Arial" w:cs="Arial"/>
        </w:rPr>
        <w:t xml:space="preserve">were significantly increased in </w:t>
      </w:r>
      <w:r w:rsidR="00AB3D7C" w:rsidRPr="00AE5396">
        <w:rPr>
          <w:rFonts w:ascii="Arial" w:hAnsi="Arial" w:cs="Arial"/>
          <w:i/>
          <w:iCs/>
        </w:rPr>
        <w:t>E. faecium</w:t>
      </w:r>
      <w:r w:rsidR="00AB3D7C">
        <w:rPr>
          <w:rFonts w:ascii="Arial" w:hAnsi="Arial" w:cs="Arial"/>
        </w:rPr>
        <w:t xml:space="preserve"> (Figure 5A). </w:t>
      </w:r>
      <w:commentRangeEnd w:id="188"/>
      <w:r w:rsidR="006F16C1">
        <w:rPr>
          <w:rStyle w:val="CommentReference"/>
          <w:rFonts w:asciiTheme="minorHAnsi" w:eastAsiaTheme="minorHAnsi" w:hAnsiTheme="minorHAnsi" w:cstheme="minorBidi"/>
        </w:rPr>
        <w:commentReference w:id="188"/>
      </w:r>
    </w:p>
    <w:p w14:paraId="198ACB3C" w14:textId="77777777" w:rsidR="00AB3D7C" w:rsidRDefault="00AB3D7C" w:rsidP="00AB3D7C">
      <w:pPr>
        <w:spacing w:line="480" w:lineRule="auto"/>
        <w:ind w:firstLine="720"/>
        <w:rPr>
          <w:rFonts w:ascii="Arial" w:hAnsi="Arial" w:cs="Arial"/>
        </w:rPr>
      </w:pPr>
    </w:p>
    <w:p w14:paraId="553A2D05" w14:textId="4DC5DC8C"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 xml:space="preserve">dramatic </w:t>
      </w:r>
      <w:del w:id="192" w:author="Wierzbicki, Igor" w:date="2024-04-03T19:49:00Z">
        <w:r w:rsidR="00467745" w:rsidDel="006F16C1">
          <w:rPr>
            <w:rFonts w:ascii="Arial" w:hAnsi="Arial" w:cs="Arial"/>
          </w:rPr>
          <w:delText>difference</w:delText>
        </w:r>
      </w:del>
      <w:ins w:id="193" w:author="Wierzbicki, Igor" w:date="2024-04-03T19:49:00Z">
        <w:r w:rsidR="006F16C1">
          <w:rPr>
            <w:rFonts w:ascii="Arial" w:hAnsi="Arial" w:cs="Arial"/>
          </w:rPr>
          <w:t>differences</w:t>
        </w:r>
      </w:ins>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ins w:id="194" w:author="Wierzbicki, Igor" w:date="2024-04-03T19:49:00Z">
        <w:r w:rsidR="006F16C1">
          <w:rPr>
            <w:rFonts w:ascii="Arial" w:hAnsi="Arial" w:cs="Arial"/>
          </w:rPr>
          <w:t xml:space="preserve"> ones</w:t>
        </w:r>
      </w:ins>
      <w:r w:rsidR="00AB3D7C">
        <w:rPr>
          <w:rFonts w:ascii="Arial" w:hAnsi="Arial" w:cs="Arial"/>
        </w:rPr>
        <w:t xml:space="preserve">, where </w:t>
      </w:r>
      <w:r w:rsidR="005F5B63">
        <w:rPr>
          <w:rFonts w:ascii="Arial" w:hAnsi="Arial" w:cs="Arial"/>
        </w:rPr>
        <w:t xml:space="preserve">there was a notable reduction in </w:t>
      </w:r>
      <w:del w:id="195" w:author="Wierzbicki, Igor" w:date="2024-04-03T19:49:00Z">
        <w:r w:rsidR="005F5B63" w:rsidDel="006F16C1">
          <w:rPr>
            <w:rFonts w:ascii="Arial" w:hAnsi="Arial" w:cs="Arial"/>
          </w:rPr>
          <w:delText>immunoglobulin related</w:delText>
        </w:r>
      </w:del>
      <w:ins w:id="196" w:author="Wierzbicki, Igor" w:date="2024-04-03T19:49:00Z">
        <w:r w:rsidR="006F16C1">
          <w:rPr>
            <w:rFonts w:ascii="Arial" w:hAnsi="Arial" w:cs="Arial"/>
          </w:rPr>
          <w:t>immunoglobulin-related</w:t>
        </w:r>
      </w:ins>
      <w:r w:rsidR="005F5B63">
        <w:rPr>
          <w:rFonts w:ascii="Arial" w:hAnsi="Arial" w:cs="Arial"/>
        </w:rPr>
        <w:t xml:space="preserve">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w:t>
      </w:r>
      <w:commentRangeStart w:id="197"/>
      <w:r>
        <w:rPr>
          <w:rFonts w:ascii="Arial" w:hAnsi="Arial" w:cs="Arial"/>
        </w:rPr>
        <w:t>infected samples</w:t>
      </w:r>
      <w:commentRangeEnd w:id="197"/>
      <w:r w:rsidR="006F16C1">
        <w:rPr>
          <w:rStyle w:val="CommentReference"/>
          <w:rFonts w:asciiTheme="minorHAnsi" w:eastAsiaTheme="minorHAnsi" w:hAnsiTheme="minorHAnsi" w:cstheme="minorBidi"/>
        </w:rPr>
        <w:commentReference w:id="197"/>
      </w:r>
      <w:r>
        <w:rPr>
          <w:rFonts w:ascii="Arial" w:hAnsi="Arial" w:cs="Arial"/>
        </w:rPr>
        <w:t xml:space="preserve">, we observed </w:t>
      </w:r>
      <w:r w:rsidR="008B5FB9">
        <w:rPr>
          <w:rFonts w:ascii="Arial" w:hAnsi="Arial" w:cs="Arial"/>
        </w:rPr>
        <w:t xml:space="preserve">a significant enrichment in </w:t>
      </w:r>
      <w:r w:rsidR="008B5FB9">
        <w:rPr>
          <w:rFonts w:ascii="Arial" w:hAnsi="Arial" w:cs="Arial"/>
        </w:rPr>
        <w:lastRenderedPageBreak/>
        <w:t xml:space="preserve">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6AD52E79"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{"citationID":"W2Ia5gj3","properties":{"formattedCitation":"\\super 37\\nosupersub{}","plainCitation":"37","noteIndex":0},"citationItems":[{"id":5844,"uris":["http://zotero.org/users/6494753/items/PQIKZXQ7"],"itemData":{"id":5844,"type":"article-journal","abstract":"Introduction: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29437B">
        <w:rPr>
          <w:rFonts w:ascii="Cambria Math" w:hAnsi="Cambria Math" w:cs="Cambria Math"/>
          <w:vertAlign w:val="superscript"/>
        </w:rPr>
        <w:instrText>‐</w:instrText>
      </w:r>
      <w:r w:rsidR="0029437B">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{"citationID":"rTfEB6TW","properties":{"formattedCitation":"\\super 38\\nosupersub{}","plainCitation":"38","noteIndex":0},"citationItems":[{"id":5843,"uris":["http://zotero.org/users/6494753/items/Q2T5CJZK"],"itemData":{"id":5843,"type":"article-journal","abstract":"Proinﬂammatory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commentRangeStart w:id="198"/>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w:t>
      </w:r>
      <w:ins w:id="199" w:author="Wierzbicki, Igor" w:date="2024-04-03T20:00:00Z">
        <w:r w:rsidR="00844241">
          <w:rPr>
            <w:rFonts w:ascii="Arial" w:hAnsi="Arial" w:cs="Arial"/>
          </w:rPr>
          <w:t xml:space="preserve">the </w:t>
        </w:r>
      </w:ins>
      <w:r w:rsidR="00AA3D94">
        <w:rPr>
          <w:rFonts w:ascii="Arial" w:hAnsi="Arial" w:cs="Arial"/>
        </w:rPr>
        <w:t xml:space="preserve">type of pathogen. </w:t>
      </w:r>
      <w:commentRangeEnd w:id="198"/>
      <w:r w:rsidR="00E269B6">
        <w:rPr>
          <w:rStyle w:val="CommentReference"/>
          <w:rFonts w:asciiTheme="minorHAnsi" w:eastAsiaTheme="minorHAnsi" w:hAnsiTheme="minorHAnsi" w:cstheme="minorBidi"/>
        </w:rPr>
        <w:commentReference w:id="198"/>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 xml:space="preserve">significantly associated with the levels of </w:t>
      </w:r>
      <w:commentRangeStart w:id="200"/>
      <w:r w:rsidR="00696F18">
        <w:rPr>
          <w:rFonts w:ascii="Arial" w:hAnsi="Arial" w:cs="Arial"/>
        </w:rPr>
        <w:t>9/10 of the biomarkers</w:t>
      </w:r>
      <w:commentRangeEnd w:id="200"/>
      <w:r w:rsidR="00844241">
        <w:rPr>
          <w:rStyle w:val="CommentReference"/>
          <w:rFonts w:asciiTheme="minorHAnsi" w:eastAsiaTheme="minorHAnsi" w:hAnsiTheme="minorHAnsi" w:cstheme="minorBidi"/>
        </w:rPr>
        <w:commentReference w:id="200"/>
      </w:r>
      <w:r w:rsidR="00696F18">
        <w:rPr>
          <w:rFonts w:ascii="Arial" w:hAnsi="Arial" w:cs="Arial"/>
        </w:rPr>
        <w:t xml:space="preserve">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t>
      </w:r>
      <w:del w:id="201" w:author="Wierzbicki, Igor" w:date="2024-04-03T19:59:00Z">
        <w:r w:rsidR="00CD5AE6" w:rsidDel="00844241">
          <w:rPr>
            <w:rFonts w:ascii="Arial" w:hAnsi="Arial" w:cs="Arial"/>
          </w:rPr>
          <w:delText>were</w:delText>
        </w:r>
      </w:del>
      <w:ins w:id="202" w:author="Wierzbicki, Igor" w:date="2024-04-03T19:59:00Z">
        <w:r w:rsidR="00844241">
          <w:rPr>
            <w:rFonts w:ascii="Arial" w:hAnsi="Arial" w:cs="Arial"/>
          </w:rPr>
          <w:t>was</w:t>
        </w:r>
      </w:ins>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only considered the patients </w:t>
      </w:r>
      <w:del w:id="203" w:author="Wierzbicki, Igor" w:date="2024-04-03T19:54:00Z">
        <w:r w:rsidR="00ED3B23" w:rsidDel="00844241">
          <w:rPr>
            <w:rFonts w:ascii="Arial" w:hAnsi="Arial" w:cs="Arial"/>
          </w:rPr>
          <w:delText>that</w:delText>
        </w:r>
      </w:del>
      <w:ins w:id="204" w:author="Wierzbicki, Igor" w:date="2024-04-03T19:54:00Z">
        <w:r w:rsidR="00844241">
          <w:rPr>
            <w:rFonts w:ascii="Arial" w:hAnsi="Arial" w:cs="Arial"/>
          </w:rPr>
          <w:t>who</w:t>
        </w:r>
      </w:ins>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w:t>
      </w:r>
      <w:del w:id="205" w:author="Wierzbicki, Igor" w:date="2024-04-03T19:54:00Z">
        <w:r w:rsidR="00696F18" w:rsidDel="00844241">
          <w:rPr>
            <w:rFonts w:ascii="Arial" w:hAnsi="Arial" w:cs="Arial"/>
          </w:rPr>
          <w:delText xml:space="preserve">found to be </w:delText>
        </w:r>
      </w:del>
      <w:r w:rsidR="006B6A4A">
        <w:rPr>
          <w:rFonts w:ascii="Arial" w:hAnsi="Arial" w:cs="Arial"/>
        </w:rPr>
        <w:t xml:space="preserve">significantly </w:t>
      </w:r>
      <w:r w:rsidR="00696F18">
        <w:rPr>
          <w:rFonts w:ascii="Arial" w:hAnsi="Arial" w:cs="Arial"/>
        </w:rPr>
        <w:t xml:space="preserve">associated with the </w:t>
      </w:r>
      <w:del w:id="206" w:author="Wierzbicki, Igor" w:date="2024-04-03T19:54:00Z">
        <w:r w:rsidR="00696F18" w:rsidDel="00844241">
          <w:rPr>
            <w:rFonts w:ascii="Arial" w:hAnsi="Arial" w:cs="Arial"/>
          </w:rPr>
          <w:delText>abundances</w:delText>
        </w:r>
      </w:del>
      <w:ins w:id="207" w:author="Wierzbicki, Igor" w:date="2024-04-03T19:54:00Z">
        <w:r w:rsidR="00844241">
          <w:rPr>
            <w:rFonts w:ascii="Arial" w:hAnsi="Arial" w:cs="Arial"/>
          </w:rPr>
          <w:t>abundance</w:t>
        </w:r>
      </w:ins>
      <w:r w:rsidR="00696F18">
        <w:rPr>
          <w:rFonts w:ascii="Arial" w:hAnsi="Arial" w:cs="Arial"/>
        </w:rPr>
        <w:t xml:space="preserve">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w:t>
      </w:r>
      <w:commentRangeStart w:id="208"/>
      <w:r w:rsidR="000B0B40">
        <w:rPr>
          <w:rFonts w:ascii="Arial" w:hAnsi="Arial" w:cs="Arial"/>
        </w:rPr>
        <w:t xml:space="preserve">Interestingly </w:t>
      </w:r>
      <w:commentRangeStart w:id="209"/>
      <w:r w:rsidR="000B0B40">
        <w:rPr>
          <w:rFonts w:ascii="Arial" w:hAnsi="Arial" w:cs="Arial"/>
        </w:rPr>
        <w:t>AZGP1</w:t>
      </w:r>
      <w:commentRangeEnd w:id="209"/>
      <w:r w:rsidR="00844241">
        <w:rPr>
          <w:rStyle w:val="CommentReference"/>
          <w:rFonts w:asciiTheme="minorHAnsi" w:eastAsiaTheme="minorHAnsi" w:hAnsiTheme="minorHAnsi" w:cstheme="minorBidi"/>
        </w:rPr>
        <w:commentReference w:id="209"/>
      </w:r>
      <w:r w:rsidR="000B0B40">
        <w:rPr>
          <w:rFonts w:ascii="Arial" w:hAnsi="Arial" w:cs="Arial"/>
        </w:rPr>
        <w:t xml:space="preserve">,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29437B">
        <w:rPr>
          <w:rFonts w:ascii="Arial" w:hAnsi="Arial" w:cs="Arial"/>
        </w:rPr>
        <w:instrText xml:space="preserve"> ADDIN ZOTERO_ITEM CSL_CITATION {"citationID":"amyXqq8v","properties":{"formattedCitation":"\\super 39\\nosupersub{}","plainCitation":"39","noteIndex":0},"citationItems":[{"id":6027,"uris":["http://zotero.org/users/6494753/items/PDMJ9TH7"],"itemData":{"id":6027,"type":"article-journal","abstract":"Background: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29437B">
        <w:rPr>
          <w:rFonts w:ascii="Segoe UI Symbol" w:hAnsi="Segoe UI Symbol" w:cs="Segoe UI Symbol"/>
        </w:rPr>
        <w:instrText>␣</w:instrText>
      </w:r>
      <w:r w:rsidR="0029437B">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29437B" w:rsidRPr="0029437B">
        <w:rPr>
          <w:rFonts w:ascii="Arial" w:hAnsi="Arial" w:cs="Arial"/>
          <w:vertAlign w:val="superscript"/>
        </w:rPr>
        <w:t>39</w:t>
      </w:r>
      <w:r w:rsidR="00AE5396">
        <w:rPr>
          <w:rFonts w:ascii="Arial" w:hAnsi="Arial" w:cs="Arial"/>
        </w:rPr>
        <w:fldChar w:fldCharType="end"/>
      </w:r>
      <w:r w:rsidR="000B0B40">
        <w:rPr>
          <w:rFonts w:ascii="Arial" w:hAnsi="Arial" w:cs="Arial"/>
        </w:rPr>
        <w:t>, was not found to be influenced by smoking status in our dataset</w:t>
      </w:r>
      <w:del w:id="210" w:author="Wierzbicki, Igor" w:date="2024-04-03T19:59:00Z">
        <w:r w:rsidDel="00844241">
          <w:rPr>
            <w:rFonts w:ascii="Arial" w:hAnsi="Arial" w:cs="Arial"/>
          </w:rPr>
          <w:delText xml:space="preserve"> </w:delText>
        </w:r>
      </w:del>
      <w:r w:rsidR="00367BE1">
        <w:rPr>
          <w:rFonts w:ascii="Arial" w:hAnsi="Arial" w:cs="Arial"/>
        </w:rPr>
        <w:t xml:space="preserve">. </w:t>
      </w:r>
      <w:commentRangeEnd w:id="208"/>
      <w:r w:rsidR="00844241">
        <w:rPr>
          <w:rStyle w:val="CommentReference"/>
          <w:rFonts w:asciiTheme="minorHAnsi" w:eastAsiaTheme="minorHAnsi" w:hAnsiTheme="minorHAnsi" w:cstheme="minorBidi"/>
        </w:rPr>
        <w:commentReference w:id="208"/>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w:t>
      </w:r>
      <w:r w:rsidR="006F7ABC">
        <w:rPr>
          <w:rFonts w:ascii="Arial" w:hAnsi="Arial" w:cs="Arial"/>
          <w:color w:val="000000" w:themeColor="text1"/>
        </w:rPr>
        <w:lastRenderedPageBreak/>
        <w:t xml:space="preserve">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w:t>
      </w:r>
      <w:commentRangeStart w:id="211"/>
      <w:r w:rsidR="006F7ABC">
        <w:rPr>
          <w:rFonts w:ascii="Arial" w:hAnsi="Arial" w:cs="Arial"/>
          <w:color w:val="000000" w:themeColor="text1"/>
        </w:rPr>
        <w:t>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commentRangeEnd w:id="211"/>
      <w:r w:rsidR="00E269B6">
        <w:rPr>
          <w:rStyle w:val="CommentReference"/>
          <w:rFonts w:asciiTheme="minorHAnsi" w:eastAsiaTheme="minorHAnsi" w:hAnsiTheme="minorHAnsi" w:cstheme="minorBidi"/>
        </w:rPr>
        <w:commentReference w:id="211"/>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commentRangeStart w:id="212"/>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commentRangeEnd w:id="212"/>
      <w:r w:rsidR="00E269B6">
        <w:rPr>
          <w:rStyle w:val="CommentReference"/>
          <w:rFonts w:asciiTheme="minorHAnsi" w:eastAsiaTheme="minorHAnsi" w:hAnsiTheme="minorHAnsi" w:cstheme="minorBidi"/>
        </w:rPr>
        <w:commentReference w:id="212"/>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w:t>
      </w:r>
      <w:commentRangeStart w:id="213"/>
      <w:r>
        <w:rPr>
          <w:rFonts w:ascii="Arial" w:hAnsi="Arial" w:cs="Arial"/>
          <w:b/>
          <w:bCs/>
        </w:rPr>
        <w:t xml:space="preserve">Host Response </w:t>
      </w:r>
      <w:commentRangeEnd w:id="213"/>
      <w:r w:rsidR="00E85AC6">
        <w:rPr>
          <w:rStyle w:val="CommentReference"/>
          <w:rFonts w:asciiTheme="minorHAnsi" w:eastAsiaTheme="minorHAnsi" w:hAnsiTheme="minorHAnsi" w:cstheme="minorBidi"/>
        </w:rPr>
        <w:commentReference w:id="213"/>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2CFD5FA"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w:t>
      </w:r>
      <w:del w:id="214" w:author="Wierzbicki, Igor" w:date="2024-04-03T20:12:00Z">
        <w:r w:rsidDel="00CC5D90">
          <w:rPr>
            <w:rFonts w:ascii="Arial" w:hAnsi="Arial" w:cs="Arial"/>
          </w:rPr>
          <w:delText>that</w:delText>
        </w:r>
      </w:del>
      <w:ins w:id="215" w:author="Wierzbicki, Igor" w:date="2024-04-03T20:12:00Z">
        <w:r w:rsidR="00CC5D90">
          <w:rPr>
            <w:rFonts w:ascii="Arial" w:hAnsi="Arial" w:cs="Arial"/>
          </w:rPr>
          <w:t>who</w:t>
        </w:r>
      </w:ins>
      <w:r>
        <w:rPr>
          <w:rFonts w:ascii="Arial" w:hAnsi="Arial" w:cs="Arial"/>
        </w:rPr>
        <w:t xml:space="preserve"> survived (Figure 6</w:t>
      </w:r>
      <w:r w:rsidR="005F5B63">
        <w:rPr>
          <w:rFonts w:ascii="Arial" w:hAnsi="Arial" w:cs="Arial"/>
        </w:rPr>
        <w:t>A</w:t>
      </w:r>
      <w:r>
        <w:rPr>
          <w:rFonts w:ascii="Arial" w:hAnsi="Arial" w:cs="Arial"/>
        </w:rPr>
        <w:t xml:space="preserve">). </w:t>
      </w:r>
      <w:r w:rsidR="005F5B63">
        <w:rPr>
          <w:rFonts w:ascii="Arial" w:hAnsi="Arial" w:cs="Arial"/>
        </w:rPr>
        <w:t xml:space="preserve">Very few metabolite features showed significant differences </w:t>
      </w:r>
      <w:r w:rsidR="00F66C9E">
        <w:rPr>
          <w:rFonts w:ascii="Arial" w:hAnsi="Arial" w:cs="Arial"/>
        </w:rPr>
        <w:t xml:space="preserve">in </w:t>
      </w:r>
      <w:r w:rsidR="005F5B63">
        <w:rPr>
          <w:rFonts w:ascii="Arial" w:hAnsi="Arial" w:cs="Arial"/>
        </w:rPr>
        <w:t xml:space="preserve">mortality </w:t>
      </w:r>
      <w:del w:id="216" w:author="Wierzbicki, Igor" w:date="2024-04-03T20:12:00Z">
        <w:r w:rsidR="005F5B63" w:rsidDel="00CC5D90">
          <w:rPr>
            <w:rFonts w:ascii="Arial" w:hAnsi="Arial" w:cs="Arial"/>
          </w:rPr>
          <w:delText>outcome</w:delText>
        </w:r>
      </w:del>
      <w:ins w:id="217" w:author="Wierzbicki, Igor" w:date="2024-04-03T20:12:00Z">
        <w:r w:rsidR="00CC5D90">
          <w:rPr>
            <w:rFonts w:ascii="Arial" w:hAnsi="Arial" w:cs="Arial"/>
          </w:rPr>
          <w:t>outcomes</w:t>
        </w:r>
      </w:ins>
      <w:r w:rsidR="005F5B63">
        <w:rPr>
          <w:rFonts w:ascii="Arial" w:hAnsi="Arial" w:cs="Arial"/>
        </w:rPr>
        <w:t>.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commentRangeStart w:id="218"/>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w:t>
      </w:r>
      <w:r>
        <w:rPr>
          <w:rFonts w:ascii="Arial" w:hAnsi="Arial" w:cs="Arial"/>
        </w:rPr>
        <w:lastRenderedPageBreak/>
        <w:t xml:space="preserve">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commentRangeEnd w:id="218"/>
      <w:r w:rsidR="00CC5D90">
        <w:rPr>
          <w:rStyle w:val="CommentReference"/>
          <w:rFonts w:asciiTheme="minorHAnsi" w:eastAsiaTheme="minorHAnsi" w:hAnsiTheme="minorHAnsi" w:cstheme="minorBidi"/>
        </w:rPr>
        <w:commentReference w:id="218"/>
      </w:r>
    </w:p>
    <w:p w14:paraId="1170F399" w14:textId="77777777" w:rsidR="00F74C3B" w:rsidRDefault="00F74C3B" w:rsidP="00AA1590">
      <w:pPr>
        <w:spacing w:line="480" w:lineRule="auto"/>
        <w:rPr>
          <w:rFonts w:ascii="Arial" w:hAnsi="Arial" w:cs="Arial"/>
        </w:rPr>
      </w:pPr>
    </w:p>
    <w:p w14:paraId="71987C25" w14:textId="0BCCB3B8" w:rsidR="00F74C3B"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The top 2 identified metabolite biomarkers, Decanoylcarninine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commentRangeStart w:id="219"/>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commentRangeEnd w:id="219"/>
      <w:r w:rsidR="00E85AC6">
        <w:rPr>
          <w:rStyle w:val="CommentReference"/>
          <w:rFonts w:asciiTheme="minorHAnsi" w:eastAsiaTheme="minorHAnsi" w:hAnsiTheme="minorHAnsi" w:cstheme="minorBidi"/>
        </w:rPr>
        <w:commentReference w:id="219"/>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commentRangeStart w:id="220"/>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w:t>
      </w:r>
      <w:r w:rsidR="004963DC">
        <w:rPr>
          <w:rFonts w:ascii="Arial" w:hAnsi="Arial" w:cs="Arial"/>
        </w:rPr>
        <w:lastRenderedPageBreak/>
        <w:t>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commentRangeEnd w:id="220"/>
      <w:r w:rsidR="00E85AC6">
        <w:rPr>
          <w:rStyle w:val="CommentReference"/>
          <w:rFonts w:asciiTheme="minorHAnsi" w:eastAsiaTheme="minorHAnsi" w:hAnsiTheme="minorHAnsi" w:cstheme="minorBidi"/>
        </w:rPr>
        <w:commentReference w:id="220"/>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50CB4E4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 xml:space="preserve">enterococcal </w:t>
      </w:r>
      <w:del w:id="221" w:author="Wierzbicki, Igor" w:date="2024-04-04T10:35:00Z">
        <w:r w:rsidR="00BE5BE3" w:rsidDel="00E36583">
          <w:rPr>
            <w:rFonts w:ascii="Arial" w:hAnsi="Arial" w:cs="Arial"/>
          </w:rPr>
          <w:delText>bacteremia</w:delText>
        </w:r>
        <w:r w:rsidR="006B416A" w:rsidDel="00E36583">
          <w:rPr>
            <w:rFonts w:ascii="Arial" w:hAnsi="Arial" w:cs="Arial"/>
          </w:rPr>
          <w:delText xml:space="preserve"> </w:delText>
        </w:r>
      </w:del>
      <w:ins w:id="222" w:author="Wierzbicki, Igor" w:date="2024-04-04T10:35:00Z">
        <w:r w:rsidR="00E36583">
          <w:rPr>
            <w:rFonts w:ascii="Arial" w:hAnsi="Arial" w:cs="Arial"/>
          </w:rPr>
          <w:t xml:space="preserve">dissemination </w:t>
        </w:r>
      </w:ins>
      <w:r w:rsidR="006B416A">
        <w:rPr>
          <w:rFonts w:ascii="Arial" w:hAnsi="Arial" w:cs="Arial"/>
        </w:rPr>
        <w:t xml:space="preserve">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655566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w:t>
      </w:r>
      <w:commentRangeStart w:id="223"/>
      <w:r w:rsidR="00272006">
        <w:rPr>
          <w:rFonts w:ascii="Arial" w:hAnsi="Arial" w:cs="Arial"/>
        </w:rPr>
        <w:t xml:space="preserve">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w:t>
      </w:r>
      <w:commentRangeEnd w:id="223"/>
      <w:r w:rsidR="007B2A62">
        <w:rPr>
          <w:rStyle w:val="CommentReference"/>
          <w:rFonts w:asciiTheme="minorHAnsi" w:eastAsiaTheme="minorHAnsi" w:hAnsiTheme="minorHAnsi" w:cstheme="minorBidi"/>
        </w:rPr>
        <w:commentReference w:id="223"/>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w:t>
      </w:r>
      <w:r>
        <w:rPr>
          <w:rFonts w:ascii="Arial" w:hAnsi="Arial" w:cs="Arial"/>
        </w:rPr>
        <w:lastRenderedPageBreak/>
        <w:t xml:space="preserve">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12A6812F"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w:t>
      </w:r>
      <w:del w:id="224" w:author="Wierzbicki, Igor" w:date="2024-04-04T10:38:00Z">
        <w:r w:rsidR="008D5B18" w:rsidDel="007B2A62">
          <w:rPr>
            <w:rFonts w:ascii="Arial" w:hAnsi="Arial" w:cs="Arial"/>
          </w:rPr>
          <w:delText>disease relevant</w:delText>
        </w:r>
      </w:del>
      <w:ins w:id="225" w:author="Wierzbicki, Igor" w:date="2024-04-04T10:38:00Z">
        <w:r w:rsidR="007B2A62">
          <w:rPr>
            <w:rFonts w:ascii="Arial" w:hAnsi="Arial" w:cs="Arial"/>
          </w:rPr>
          <w:t>disease-relevant</w:t>
        </w:r>
      </w:ins>
      <w:r w:rsidR="008D5B18">
        <w:rPr>
          <w:rFonts w:ascii="Arial" w:hAnsi="Arial" w:cs="Arial"/>
        </w:rPr>
        <w:t xml:space="preserve"> host proteins can be detected without any </w:t>
      </w:r>
      <w:r w:rsidR="00930AB0">
        <w:rPr>
          <w:rFonts w:ascii="Arial" w:hAnsi="Arial" w:cs="Arial"/>
        </w:rPr>
        <w:t>amplification</w:t>
      </w:r>
      <w:r w:rsidR="00931B8B">
        <w:rPr>
          <w:rFonts w:ascii="Arial" w:hAnsi="Arial" w:cs="Arial"/>
        </w:rPr>
        <w:t xml:space="preserve"> of </w:t>
      </w:r>
      <w:ins w:id="226" w:author="Wierzbicki, Igor" w:date="2024-04-04T10:39:00Z">
        <w:r w:rsidR="007B2A62">
          <w:rPr>
            <w:rFonts w:ascii="Arial" w:hAnsi="Arial" w:cs="Arial"/>
          </w:rPr>
          <w:t xml:space="preserve">the </w:t>
        </w:r>
      </w:ins>
      <w:r w:rsidR="00931B8B">
        <w:rPr>
          <w:rFonts w:ascii="Arial" w:hAnsi="Arial" w:cs="Arial"/>
        </w:rPr>
        <w:t>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del w:id="227" w:author="Wierzbicki, Igor" w:date="2024-04-04T10:39:00Z">
        <w:r w:rsidR="00151720" w:rsidDel="007B2A62">
          <w:rPr>
            <w:rFonts w:ascii="Arial" w:hAnsi="Arial" w:cs="Arial"/>
          </w:rPr>
          <w:delText xml:space="preserve">In </w:delText>
        </w:r>
      </w:del>
      <w:ins w:id="228" w:author="Wierzbicki, Igor" w:date="2024-04-04T10:39:00Z">
        <w:r w:rsidR="007B2A62">
          <w:rPr>
            <w:rFonts w:ascii="Arial" w:hAnsi="Arial" w:cs="Arial"/>
          </w:rPr>
          <w:t xml:space="preserve">As a </w:t>
        </w:r>
      </w:ins>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21C64503" w:rsidR="00931B8B" w:rsidRDefault="00D57759" w:rsidP="00945616">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19E3E627" w:rsidR="00172B5E" w:rsidRDefault="00931B8B" w:rsidP="00A26A1F">
      <w:pPr>
        <w:spacing w:line="480" w:lineRule="auto"/>
        <w:ind w:firstLine="720"/>
        <w:rPr>
          <w:rFonts w:ascii="Arial" w:hAnsi="Arial" w:cs="Arial"/>
        </w:rPr>
      </w:pPr>
      <w:r>
        <w:rPr>
          <w:rFonts w:ascii="Arial" w:hAnsi="Arial" w:cs="Arial"/>
        </w:rPr>
        <w:lastRenderedPageBreak/>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w:t>
      </w:r>
      <w:del w:id="229" w:author="Wierzbicki, Igor" w:date="2024-04-04T10:42:00Z">
        <w:r w:rsidR="00D46237" w:rsidDel="005F6935">
          <w:rPr>
            <w:rFonts w:ascii="Arial" w:hAnsi="Arial" w:cs="Arial"/>
          </w:rPr>
          <w:delText>near perfect</w:delText>
        </w:r>
      </w:del>
      <w:ins w:id="230" w:author="Wierzbicki, Igor" w:date="2024-04-04T10:42:00Z">
        <w:r w:rsidR="005F6935">
          <w:rPr>
            <w:rFonts w:ascii="Arial" w:hAnsi="Arial" w:cs="Arial"/>
          </w:rPr>
          <w:t>near-perfect</w:t>
        </w:r>
      </w:ins>
      <w:r w:rsidR="00D46237">
        <w:rPr>
          <w:rFonts w:ascii="Arial" w:hAnsi="Arial" w:cs="Arial"/>
        </w:rPr>
        <w:t xml:space="preserve">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es. Of particular interest was the observation that proteins associated with the platelet alpha 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w:t>
      </w:r>
      <w:del w:id="231" w:author="Wierzbicki, Igor" w:date="2024-04-04T10:44:00Z">
        <w:r w:rsidR="006A531E" w:rsidDel="00D269F0">
          <w:rPr>
            <w:rFonts w:ascii="Arial" w:hAnsi="Arial" w:cs="Arial"/>
          </w:rPr>
          <w:delText xml:space="preserve">is </w:delText>
        </w:r>
      </w:del>
      <w:r>
        <w:rPr>
          <w:rFonts w:ascii="Arial" w:hAnsi="Arial" w:cs="Arial"/>
        </w:rPr>
        <w:t xml:space="preserve">in combination with the </w:t>
      </w:r>
      <w:r w:rsidR="006A531E">
        <w:rPr>
          <w:rFonts w:ascii="Arial" w:hAnsi="Arial" w:cs="Arial"/>
        </w:rPr>
        <w:t xml:space="preserve">observation that </w:t>
      </w:r>
      <w:commentRangeStart w:id="232"/>
      <w:r w:rsidR="00CF3DD2">
        <w:rPr>
          <w:rFonts w:ascii="Arial" w:hAnsi="Arial" w:cs="Arial"/>
        </w:rPr>
        <w:t xml:space="preserve">neutrophils </w:t>
      </w:r>
      <w:r>
        <w:rPr>
          <w:rFonts w:ascii="Arial" w:hAnsi="Arial" w:cs="Arial"/>
        </w:rPr>
        <w:t>are</w:t>
      </w:r>
      <w:r w:rsidR="00CF3DD2">
        <w:rPr>
          <w:rFonts w:ascii="Arial" w:hAnsi="Arial" w:cs="Arial"/>
        </w:rPr>
        <w:t xml:space="preserve"> significantly </w:t>
      </w:r>
      <w:commentRangeEnd w:id="232"/>
      <w:r w:rsidR="00D269F0">
        <w:rPr>
          <w:rStyle w:val="CommentReference"/>
          <w:rFonts w:asciiTheme="minorHAnsi" w:eastAsiaTheme="minorHAnsi" w:hAnsiTheme="minorHAnsi" w:cstheme="minorBidi"/>
        </w:rPr>
        <w:commentReference w:id="232"/>
      </w:r>
      <w:r w:rsidR="00CF3DD2">
        <w:rPr>
          <w:rFonts w:ascii="Arial" w:hAnsi="Arial" w:cs="Arial"/>
        </w:rPr>
        <w:t>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w:t>
      </w:r>
      <w:commentRangeStart w:id="233"/>
      <w:r>
        <w:rPr>
          <w:rFonts w:ascii="Arial" w:hAnsi="Arial" w:cs="Arial"/>
        </w:rPr>
        <w:t xml:space="preserve">role of neutrophils </w:t>
      </w:r>
      <w:commentRangeEnd w:id="233"/>
      <w:r w:rsidR="00D269F0">
        <w:rPr>
          <w:rStyle w:val="CommentReference"/>
          <w:rFonts w:asciiTheme="minorHAnsi" w:eastAsiaTheme="minorHAnsi" w:hAnsiTheme="minorHAnsi" w:cstheme="minorBidi"/>
        </w:rPr>
        <w:commentReference w:id="233"/>
      </w:r>
      <w:r>
        <w:rPr>
          <w:rFonts w:ascii="Arial" w:hAnsi="Arial" w:cs="Arial"/>
        </w:rPr>
        <w:t xml:space="preserve">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 xml:space="preserve">exploited to distinguish these types of </w:t>
      </w:r>
      <w:r w:rsidR="00A152E7">
        <w:rPr>
          <w:rFonts w:ascii="Arial" w:hAnsi="Arial" w:cs="Arial"/>
        </w:rPr>
        <w:lastRenderedPageBreak/>
        <w:t>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00F6F7D"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w:t>
      </w:r>
      <w:commentRangeStart w:id="234"/>
      <w:r>
        <w:rPr>
          <w:rFonts w:ascii="Arial" w:hAnsi="Arial" w:cs="Arial"/>
        </w:rPr>
        <w:t xml:space="preserve">inference, we </w:t>
      </w:r>
      <w:r w:rsidR="00821621">
        <w:rPr>
          <w:rFonts w:ascii="Arial" w:hAnsi="Arial" w:cs="Arial"/>
        </w:rPr>
        <w:t xml:space="preserve">inferred </w:t>
      </w:r>
      <w:commentRangeEnd w:id="234"/>
      <w:r w:rsidR="00D269F0">
        <w:rPr>
          <w:rStyle w:val="CommentReference"/>
          <w:rFonts w:asciiTheme="minorHAnsi" w:eastAsiaTheme="minorHAnsi" w:hAnsiTheme="minorHAnsi" w:cstheme="minorBidi"/>
        </w:rPr>
        <w:commentReference w:id="234"/>
      </w:r>
      <w:r w:rsidR="00821621">
        <w:rPr>
          <w:rFonts w:ascii="Arial" w:hAnsi="Arial" w:cs="Arial"/>
        </w:rPr>
        <w:t>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w:t>
      </w:r>
      <w:del w:id="235" w:author="Wierzbicki, Igor" w:date="2024-04-04T10:47:00Z">
        <w:r w:rsidDel="00D269F0">
          <w:rPr>
            <w:rFonts w:ascii="Arial" w:hAnsi="Arial" w:cs="Arial"/>
            <w:color w:val="000000" w:themeColor="text1"/>
          </w:rPr>
          <w:delText xml:space="preserve">a </w:delText>
        </w:r>
      </w:del>
      <w:ins w:id="236" w:author="Wierzbicki, Igor" w:date="2024-04-04T10:47:00Z">
        <w:r w:rsidR="00D269F0">
          <w:rPr>
            <w:rFonts w:ascii="Arial" w:hAnsi="Arial" w:cs="Arial"/>
            <w:color w:val="000000" w:themeColor="text1"/>
          </w:rPr>
          <w:t xml:space="preserve">alpha </w:t>
        </w:r>
      </w:ins>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{"citationID":"e8ARmSQE","properties":{"formattedCitation":"\\super 40\\nosupersub{}","plainCitation":"40","noteIndex":0},"citationItems":[{"id":6031,"uris":["http://zotero.org/users/6494753/items/HH6VZHAS"],"itemData":{"id":6031,"type":"article-journal","abstract":"Background: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40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40A639D6"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w:t>
      </w:r>
      <w:del w:id="237" w:author="Wierzbicki, Igor" w:date="2024-04-04T10:51:00Z">
        <w:r w:rsidDel="003078EB">
          <w:rPr>
            <w:rFonts w:ascii="Arial" w:hAnsi="Arial" w:cs="Arial"/>
          </w:rPr>
          <w:delText>,</w:delText>
        </w:r>
      </w:del>
      <w:r>
        <w:rPr>
          <w:rFonts w:ascii="Arial" w:hAnsi="Arial" w:cs="Arial"/>
        </w:rPr>
        <w:t xml:space="preserve"> or inflammatory processes were observed to be enriched </w:t>
      </w:r>
      <w:del w:id="238" w:author="Wierzbicki, Igor" w:date="2024-04-04T10:49:00Z">
        <w:r w:rsidDel="003078EB">
          <w:rPr>
            <w:rFonts w:ascii="Arial" w:hAnsi="Arial" w:cs="Arial"/>
          </w:rPr>
          <w:delText xml:space="preserve">in </w:delText>
        </w:r>
      </w:del>
      <w:ins w:id="239" w:author="Wierzbicki, Igor" w:date="2024-04-04T10:49:00Z">
        <w:r w:rsidR="003078EB">
          <w:rPr>
            <w:rFonts w:ascii="Arial" w:hAnsi="Arial" w:cs="Arial"/>
          </w:rPr>
          <w:t xml:space="preserve">during systemic </w:t>
        </w:r>
      </w:ins>
      <w:r>
        <w:rPr>
          <w:rFonts w:ascii="Arial" w:hAnsi="Arial" w:cs="Arial"/>
        </w:rPr>
        <w:t xml:space="preserve">infection </w:t>
      </w:r>
      <w:del w:id="240" w:author="Wierzbicki, Igor" w:date="2024-04-04T10:49:00Z">
        <w:r w:rsidDel="003078EB">
          <w:rPr>
            <w:rFonts w:ascii="Arial" w:hAnsi="Arial" w:cs="Arial"/>
          </w:rPr>
          <w:delText xml:space="preserve">in </w:delText>
        </w:r>
      </w:del>
      <w:ins w:id="241" w:author="Wierzbicki, Igor" w:date="2024-04-04T10:49:00Z">
        <w:r w:rsidR="003078EB">
          <w:rPr>
            <w:rFonts w:ascii="Arial" w:hAnsi="Arial" w:cs="Arial"/>
          </w:rPr>
          <w:t xml:space="preserve">with </w:t>
        </w:r>
      </w:ins>
      <w:r>
        <w:rPr>
          <w:rFonts w:ascii="Arial" w:hAnsi="Arial" w:cs="Arial"/>
        </w:rPr>
        <w:t xml:space="preserve">both </w:t>
      </w:r>
      <w:ins w:id="242" w:author="Wierzbicki, Igor" w:date="2024-04-04T10:49:00Z">
        <w:r w:rsidR="003078EB">
          <w:rPr>
            <w:rFonts w:ascii="Arial" w:hAnsi="Arial" w:cs="Arial"/>
          </w:rPr>
          <w:t xml:space="preserve">analyzed </w:t>
        </w:r>
      </w:ins>
      <w:r>
        <w:rPr>
          <w:rFonts w:ascii="Arial" w:hAnsi="Arial" w:cs="Arial"/>
        </w:rPr>
        <w:t xml:space="preserve">enterococcal </w:t>
      </w:r>
      <w:ins w:id="243" w:author="Wierzbicki, Igor" w:date="2024-04-04T10:49:00Z">
        <w:r w:rsidR="003078EB">
          <w:rPr>
            <w:rFonts w:ascii="Arial" w:hAnsi="Arial" w:cs="Arial"/>
          </w:rPr>
          <w:t xml:space="preserve">species </w:t>
        </w:r>
      </w:ins>
      <w:r>
        <w:rPr>
          <w:rFonts w:ascii="Arial" w:hAnsi="Arial" w:cs="Arial"/>
        </w:rPr>
        <w:t xml:space="preserve">and </w:t>
      </w:r>
      <w:r w:rsidRPr="003078EB">
        <w:rPr>
          <w:rFonts w:ascii="Arial" w:hAnsi="Arial" w:cs="Arial"/>
          <w:i/>
          <w:iCs/>
          <w:rPrChange w:id="244" w:author="Wierzbicki, Igor" w:date="2024-04-04T10:48:00Z">
            <w:rPr>
              <w:rFonts w:ascii="Arial" w:hAnsi="Arial" w:cs="Arial"/>
            </w:rPr>
          </w:rPrChange>
        </w:rPr>
        <w:t>S. aureus</w:t>
      </w:r>
      <w:del w:id="245" w:author="Wierzbicki, Igor" w:date="2024-04-04T10:49:00Z">
        <w:r w:rsidDel="003078EB">
          <w:rPr>
            <w:rFonts w:ascii="Arial" w:hAnsi="Arial" w:cs="Arial"/>
          </w:rPr>
          <w:delText xml:space="preserve"> bacteremia</w:delText>
        </w:r>
      </w:del>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{"citationID":"DIPDaLE8","properties":{"formattedCitation":"\\super 41\\nosupersub{}","plainCitation":"41","noteIndex":0},"citationItems":[{"id":5848,"uris":["http://zotero.org/users/6494753/items/K4GE8SKT"],"itemData":{"id":5848,"type":"article-journal","abstract":"Gelsolin,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{"citationID":"6XenawM1","properties":{"formattedCitation":"\\super 42\\nosupersub{}","plainCitation":"42","noteIndex":0},"citationItems":[{"id":5859,"uris":["http://zotero.org/users/6494753/items/CRHJJE3R"],"itemData":{"id":5859,"type":"article-journal","abstract":"Abstract\n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29437B">
        <w:rPr>
          <w:rFonts w:ascii="Arial" w:hAnsi="Arial" w:cs="Arial"/>
        </w:rPr>
        <w:instrText xml:space="preserve"> ADDIN ZOTERO_ITEM CSL_CITATION {"citationID":"5OKvpJZv","properties":{"formattedCitation":"\\super 43\\nosupersub{}","plainCitation":"43","noteIndex":0},"citationItems":[{"id":5849,"uris":["http://zotero.org/users/6494753/items/67RFYSES"],"itemData":{"id":5849,"type":"article-journal","container-title":"Journal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{"citationID":"k6pA0Q0S","properties":{"formattedCitation":"\\super 44\\nosupersub{}","plainCitation":"44","noteIndex":0},"citationItems":[{"id":5858,"uris":["http://zotero.org/users/6494753/items/PJ69XHZ4"],"itemData":{"id":5858,"type":"article-journal","container-title":"The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29437B">
        <w:rPr>
          <w:rFonts w:ascii="Cambria Math" w:hAnsi="Cambria Math" w:cs="Cambria Math"/>
        </w:rPr>
        <w:instrText>‐</w:instrText>
      </w:r>
      <w:r w:rsidR="0029437B">
        <w:rPr>
          <w:rFonts w:ascii="Arial" w:hAnsi="Arial" w:cs="Arial"/>
        </w:rPr>
        <w:instrText>Binding Protein Serum Levels in Patients with Severe Sepsis Due to Gram</w:instrText>
      </w:r>
      <w:r w:rsidR="0029437B">
        <w:rPr>
          <w:rFonts w:ascii="Cambria Math" w:hAnsi="Cambria Math" w:cs="Cambria Math"/>
        </w:rPr>
        <w:instrText>‐</w:instrText>
      </w:r>
      <w:r w:rsidR="0029437B">
        <w:rPr>
          <w:rFonts w:ascii="Arial" w:hAnsi="Arial" w:cs="Arial"/>
        </w:rPr>
        <w:instrText>Positive and Fungal Infections","volume":"187","author":[{"family":"Blairon","given":"Laurent"},{"family":"Wittebole","given":"Xavier"},{"family":"Laterre","given":"Pierre</w:instrText>
      </w:r>
      <w:r w:rsidR="0029437B">
        <w:rPr>
          <w:rFonts w:ascii="Cambria Math" w:hAnsi="Cambria Math" w:cs="Cambria Math"/>
        </w:rPr>
        <w:instrText>‐</w:instrText>
      </w:r>
      <w:r w:rsidR="0029437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w:t>
      </w:r>
      <w:commentRangeStart w:id="246"/>
      <w:r w:rsidR="00D26B4D">
        <w:rPr>
          <w:rFonts w:ascii="Arial" w:hAnsi="Arial" w:cs="Arial"/>
        </w:rPr>
        <w:t>, p</w:t>
      </w:r>
      <w:r w:rsidR="00471220">
        <w:rPr>
          <w:rFonts w:ascii="Arial" w:hAnsi="Arial" w:cs="Arial"/>
        </w:rPr>
        <w:t xml:space="preserve">roteins involved in cholesterol metabolism </w:t>
      </w:r>
      <w:commentRangeEnd w:id="246"/>
      <w:r w:rsidR="003078EB">
        <w:rPr>
          <w:rStyle w:val="CommentReference"/>
          <w:rFonts w:asciiTheme="minorHAnsi" w:eastAsiaTheme="minorHAnsi" w:hAnsiTheme="minorHAnsi" w:cstheme="minorBidi"/>
        </w:rPr>
        <w:commentReference w:id="246"/>
      </w:r>
      <w:r w:rsidR="00471220">
        <w:rPr>
          <w:rFonts w:ascii="Arial" w:hAnsi="Arial" w:cs="Arial"/>
        </w:rPr>
        <w:t xml:space="preserve">were noted to be reduced upon infection in all bacteremia types. </w:t>
      </w:r>
      <w:commentRangeStart w:id="247"/>
      <w:r w:rsidR="00471220">
        <w:rPr>
          <w:rFonts w:ascii="Arial" w:hAnsi="Arial" w:cs="Arial"/>
        </w:rPr>
        <w:t xml:space="preserve">Cholesterol is involved in a myriad of biological processes, with roles in immunity, cellular membrane processes, signaling, pathway regulation, precursor for the synthesis </w:t>
      </w:r>
      <w:r w:rsidR="00471220">
        <w:rPr>
          <w:rFonts w:ascii="Arial" w:hAnsi="Arial" w:cs="Arial"/>
        </w:rPr>
        <w:lastRenderedPageBreak/>
        <w:t xml:space="preserve">of steroid hormones, bile acids, vitamin D, and oxysterols </w:t>
      </w:r>
      <w:r w:rsidR="00471220">
        <w:rPr>
          <w:rFonts w:ascii="Arial" w:hAnsi="Arial" w:cs="Arial"/>
        </w:rPr>
        <w:fldChar w:fldCharType="begin"/>
      </w:r>
      <w:r w:rsidR="0029437B">
        <w:rPr>
          <w:rFonts w:ascii="Arial" w:hAnsi="Arial" w:cs="Arial"/>
        </w:rPr>
        <w:instrText xml:space="preserve"> ADDIN ZOTERO_ITEM CSL_CITATION {"citationID":"nqpeJv7x","properties":{"formattedCitation":"\\super 45\\nosupersub{}","plainCitation":"45","noteIndex":0},"citationItems":[{"id":5950,"uris":["http://zotero.org/users/6494753/items/8T6WNC6D"],"itemData":{"id":5950,"type":"article-journal","container-title":"American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29437B">
        <w:rPr>
          <w:rFonts w:ascii="Arial" w:hAnsi="Arial" w:cs="Arial"/>
        </w:rPr>
        <w:instrText xml:space="preserve"> ADDIN ZOTERO_ITEM CSL_CITATION {"citationID":"xA1dtvcx","properties":{"formattedCitation":"\\super 46\\nosupersub{}","plainCitation":"46","noteIndex":0},"citationItems":[{"id":5947,"uris":["http://zotero.org/users/6494753/items/RGYMIBY7"],"itemData":{"id":5947,"type":"article-journal","abstract":"Abstract\n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commentRangeEnd w:id="247"/>
      <w:r w:rsidR="003078EB">
        <w:rPr>
          <w:rStyle w:val="CommentReference"/>
          <w:rFonts w:asciiTheme="minorHAnsi" w:eastAsiaTheme="minorHAnsi" w:hAnsiTheme="minorHAnsi" w:cstheme="minorBidi"/>
        </w:rPr>
        <w:commentReference w:id="247"/>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3E2B998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{"citationID":"gXTB2zY8","properties":{"formattedCitation":"\\super 47\\nosupersub{}","plainCitation":"47","noteIndex":0},"citationItems":[{"id":5938,"uris":["http://zotero.org/users/6494753/items/4JE2HZ65"],"itemData":{"id":5938,"type":"article-journal","abstract":"Sepsis-induced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29437B" w:rsidRPr="0029437B">
        <w:rPr>
          <w:rFonts w:ascii="Arial" w:hAnsi="Arial" w:cs="Arial"/>
          <w:color w:val="000000"/>
          <w:vertAlign w:val="superscript"/>
        </w:rPr>
        <w:t>47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29437B">
        <w:rPr>
          <w:rFonts w:ascii="Arial" w:hAnsi="Arial" w:cs="Arial"/>
        </w:rPr>
        <w:instrText xml:space="preserve"> ADDIN ZOTERO_ITEM CSL_CITATION {"citationID":"yTjqybyi","properties":{"formattedCitation":"\\super 48\\nosupersub{}","plainCitation":"48","noteIndex":0},"citationItems":[{"id":5941,"uris":["http://zotero.org/users/6494753/items/46PRQ4HK"],"itemData":{"id":5941,"type":"article-journal","abstract":"Disseminated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29437B">
        <w:rPr>
          <w:rFonts w:ascii="Cambria Math" w:hAnsi="Cambria Math" w:cs="Cambria Math"/>
        </w:rPr>
        <w:instrText>‐</w:instrText>
      </w:r>
      <w:r w:rsidR="0029437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29437B">
        <w:rPr>
          <w:rFonts w:ascii="Cambria Math" w:hAnsi="Cambria Math" w:cs="Cambria Math"/>
        </w:rPr>
        <w:instrText>‐</w:instrText>
      </w:r>
      <w:r w:rsidR="0029437B">
        <w:rPr>
          <w:rFonts w:ascii="Arial" w:hAnsi="Arial" w:cs="Arial"/>
        </w:rPr>
        <w:instrText>induced coagulation. This review explores current anticoagulant therapies and discusses the development of future therapies to target platelet and NET</w:instrText>
      </w:r>
      <w:r w:rsidR="0029437B">
        <w:rPr>
          <w:rFonts w:ascii="Cambria Math" w:hAnsi="Cambria Math" w:cs="Cambria Math"/>
        </w:rPr>
        <w:instrText>‐</w:instrText>
      </w:r>
      <w:r w:rsidR="0029437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29437B">
        <w:rPr>
          <w:rFonts w:ascii="Cambria Math" w:hAnsi="Cambria Math" w:cs="Cambria Math"/>
        </w:rPr>
        <w:instrText>‐</w:instrText>
      </w:r>
      <w:r w:rsidR="0029437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{"citationID":"k4n1hmav","properties":{"formattedCitation":"\\super 49\\nosupersub{}","plainCitation":"49","noteIndex":0},"citationItems":[{"id":5850,"uris":["http://zotero.org/users/6494753/items/AQYQG7NX"],"itemData":{"id":5850,"type":"article-journal","abstract":"Serpins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49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{"citationID":"mTTgIkyC","properties":{"formattedCitation":"\\super 50\\nosupersub{}","plainCitation":"50","noteIndex":0},"citationItems":[{"id":5857,"uris":["http://zotero.org/users/6494753/items/HSGD74P4"],"itemData":{"id":5857,"type":"article-journal","abstract":"Bleeding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50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29437B">
        <w:rPr>
          <w:rFonts w:ascii="Arial" w:hAnsi="Arial" w:cs="Arial"/>
        </w:rPr>
        <w:instrText xml:space="preserve"> ADDIN ZOTERO_ITEM CSL_CITATION {"citationID":"lEsqf1uu","properties":{"formattedCitation":"\\super 51\\nosupersub{}","plainCitation":"51","noteIndex":0},"citationItems":[{"id":5987,"uris":["http://zotero.org/users/6494753/items/6R9E8W9I"],"itemData":{"id":5987,"type":"article-journal","language":"en","source":"Zotero","title":"The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{"citationID":"MRyn8E1A","properties":{"formattedCitation":"\\super 52\\nosupersub{}","plainCitation":"52","noteIndex":0},"citationItems":[{"id":5851,"uris":["http://zotero.org/users/6494753/items/ZWT4H2GU"],"itemData":{"id":5851,"type":"article-journal","abstract":"The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{"citationID":"NqoaBGAX","properties":{"formattedCitation":"\\super 53\\nosupersub{}","plainCitation":"53","noteIndex":0},"citationItems":[{"id":5852,"uris":["http://zotero.org/users/6494753/items/93UNV2Y2"],"itemData":{"id":5852,"type":"article-journal","abstract":"Serine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29437B">
        <w:rPr>
          <w:rFonts w:ascii="Arial" w:hAnsi="Arial" w:cs="Arial"/>
        </w:rPr>
        <w:instrText xml:space="preserve"> ADDIN ZOTERO_ITEM CSL_CITATION {"citationID":"9A4FS3Hu","properties":{"formattedCitation":"\\super 54\\nosupersub{}","plainCitation":"54","noteIndex":0},"citationItems":[{"id":6095,"uris":["http://zotero.org/users/6494753/items/JZNGQUES"],"itemData":{"id":6095,"type":"article-journal","abstract":"Tetranectin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{"citationID":"Aq3sfFfA","properties":{"formattedCitation":"\\super 55\\nosupersub{}","plainCitation":"55","noteIndex":0},"citationItems":[{"id":6024,"uris":["http://zotero.org/users/6494753/items/VR325UP9"],"itemData":{"id":6024,"type":"article-journal","container-title":"Journal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29437B" w:rsidRPr="0029437B">
        <w:rPr>
          <w:rFonts w:ascii="Arial" w:hAnsi="Arial" w:cs="Arial"/>
          <w:color w:val="000000"/>
          <w:vertAlign w:val="superscript"/>
        </w:rPr>
        <w:t>55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5DC9EBC6"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of </w:t>
      </w:r>
      <w:commentRangeStart w:id="248"/>
      <w:r w:rsidR="007623AC">
        <w:rPr>
          <w:rFonts w:ascii="Arial" w:hAnsi="Arial" w:cs="Arial"/>
        </w:rPr>
        <w:t>Enterococcal bacteremia</w:t>
      </w:r>
      <w:commentRangeEnd w:id="248"/>
      <w:r w:rsidR="003078EB">
        <w:rPr>
          <w:rStyle w:val="CommentReference"/>
          <w:rFonts w:asciiTheme="minorHAnsi" w:eastAsiaTheme="minorHAnsi" w:hAnsiTheme="minorHAnsi" w:cstheme="minorBidi"/>
        </w:rPr>
        <w:commentReference w:id="248"/>
      </w:r>
      <w:r w:rsidR="007623AC">
        <w:rPr>
          <w:rFonts w:ascii="Arial" w:hAnsi="Arial" w:cs="Arial"/>
        </w:rPr>
        <w:t>.</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lastRenderedPageBreak/>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{"citationID":"cyFpPbEO","properties":{"formattedCitation":"\\super 56\\nosupersub{}","plainCitation":"56","noteIndex":0},"citationItems":[{"id":6006,"uris":["http://zotero.org/users/6494753/items/3VQ9APV6"],"itemData":{"id":6006,"type":"article-journal","abstract":"α-linolenic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{"citationID":"bGnT0EdN","properties":{"formattedCitation":"\\super 57\\nosupersub{}","plainCitation":"57","noteIndex":0},"citationItems":[{"id":6008,"uris":["http://zotero.org/users/6494753/items/TLBFLRDL"],"itemData":{"id":6008,"type":"article-journal","abstract":"Abstract\n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{"citationID":"t8gUJYLC","properties":{"formattedCitation":"\\super 58\\nosupersub{}","plainCitation":"58","noteIndex":0},"citationItems":[{"id":6014,"uris":["http://zotero.org/users/6494753/items/Z6FPPYSW"],"itemData":{"id":6014,"type":"article-journal","abstract":"Diketopiperazines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del w:id="249" w:author="Wierzbicki, Igor" w:date="2024-04-04T10:57:00Z">
        <w:r w:rsidR="00B2466A" w:rsidRPr="00E213BF" w:rsidDel="007504AE">
          <w:rPr>
            <w:rFonts w:ascii="Arial" w:hAnsi="Arial" w:cs="Arial"/>
            <w:i/>
            <w:iCs/>
            <w:color w:val="000000" w:themeColor="text1"/>
          </w:rPr>
          <w:delText>Anguillarum</w:delText>
        </w:r>
        <w:r w:rsidR="00B2466A" w:rsidDel="007504AE">
          <w:rPr>
            <w:rFonts w:ascii="Arial" w:hAnsi="Arial" w:cs="Arial"/>
            <w:color w:val="000000" w:themeColor="text1"/>
          </w:rPr>
          <w:delText xml:space="preserve"> </w:delText>
        </w:r>
      </w:del>
      <w:ins w:id="250" w:author="Wierzbicki, Igor" w:date="2024-04-04T10:57:00Z">
        <w:r w:rsidR="007504AE">
          <w:rPr>
            <w:rFonts w:ascii="Arial" w:hAnsi="Arial" w:cs="Arial"/>
            <w:i/>
            <w:iCs/>
            <w:color w:val="000000" w:themeColor="text1"/>
          </w:rPr>
          <w:t>a</w:t>
        </w:r>
        <w:r w:rsidR="007504AE" w:rsidRPr="00E213BF">
          <w:rPr>
            <w:rFonts w:ascii="Arial" w:hAnsi="Arial" w:cs="Arial"/>
            <w:i/>
            <w:iCs/>
            <w:color w:val="000000" w:themeColor="text1"/>
          </w:rPr>
          <w:t>nguillarum</w:t>
        </w:r>
        <w:r w:rsidR="007504AE">
          <w:rPr>
            <w:rFonts w:ascii="Arial" w:hAnsi="Arial" w:cs="Arial"/>
            <w:color w:val="000000" w:themeColor="text1"/>
          </w:rPr>
          <w:t xml:space="preserve"> </w:t>
        </w:r>
      </w:ins>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{"citationID":"r0OKPTvp","properties":{"formattedCitation":"\\super 59\\nosupersub{}","plainCitation":"59","noteIndex":0},"citationItems":[{"id":6017,"uris":["http://zotero.org/users/6494753/items/VUWFKCM3"],"itemData":{"id":6017,"type":"article-journal","abstract":"Bacterial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w:t>
      </w:r>
      <w:del w:id="251" w:author="Wierzbicki, Igor" w:date="2024-04-04T10:58:00Z">
        <w:r w:rsidR="00B2466A" w:rsidDel="00BB0806">
          <w:rPr>
            <w:rFonts w:ascii="Arial" w:hAnsi="Arial" w:cs="Arial"/>
            <w:color w:val="000000" w:themeColor="text1"/>
          </w:rPr>
          <w:delText xml:space="preserve">a </w:delText>
        </w:r>
      </w:del>
      <w:r w:rsidR="00B2466A">
        <w:rPr>
          <w:rFonts w:ascii="Arial" w:hAnsi="Arial" w:cs="Arial"/>
          <w:color w:val="000000" w:themeColor="text1"/>
        </w:rPr>
        <w:t xml:space="preserve">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{"citationID":"4B2eczvM","properties":{"formattedCitation":"\\super 60\\nosupersub{}","plainCitation":"60","noteIndex":0},"citationItems":[{"id":6033,"uris":["http://zotero.org/users/6494753/items/Z23UWB8N"],"itemData":{"id":6033,"type":"article-journal","abstract":"N6-threonylcarbamoyl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{"citationID":"KfKyi1Hp","properties":{"formattedCitation":"\\super 61\\nosupersub{}","plainCitation":"61","noteIndex":0},"citationItems":[{"id":5869,"uris":["http://zotero.org/users/6494753/items/R22G62RL"],"itemData":{"id":5869,"type":"article-journal","abstract":"SARS-CoV-2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61</w:t>
      </w:r>
      <w:r w:rsidR="00776B33">
        <w:rPr>
          <w:rFonts w:ascii="Arial" w:hAnsi="Arial" w:cs="Arial"/>
          <w:color w:val="000000" w:themeColor="text1"/>
        </w:rPr>
        <w:fldChar w:fldCharType="end"/>
      </w:r>
      <w:r w:rsidR="00776B33">
        <w:rPr>
          <w:rFonts w:ascii="Arial" w:hAnsi="Arial" w:cs="Arial"/>
          <w:color w:val="000000" w:themeColor="text1"/>
        </w:rPr>
        <w:t>.</w:t>
      </w:r>
      <w:ins w:id="252" w:author="Wierzbicki, Igor" w:date="2024-04-04T10:58:00Z">
        <w:r w:rsidR="00BB0806">
          <w:rPr>
            <w:rFonts w:ascii="Arial" w:hAnsi="Arial" w:cs="Arial"/>
            <w:color w:val="000000" w:themeColor="text1"/>
          </w:rPr>
          <w:t xml:space="preserve"> </w:t>
        </w:r>
      </w:ins>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{"citationID":"gMnRV0Ir","properties":{"formattedCitation":"\\super 62\\nosupersub{}","plainCitation":"62","noteIndex":0},"citationItems":[{"id":6019,"uris":["http://zotero.org/users/6494753/items/TDCTGQS4"],"itemData":{"id":6019,"type":"article-journal","abstract":"Phthalates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{"citationID":"H5f6Rqmf","properties":{"formattedCitation":"\\super 63\\nosupersub{}","plainCitation":"63","noteIndex":0},"citationItems":[{"id":6022,"uris":["http://zotero.org/users/6494753/items/65AZI95A"],"itemData":{"id":6022,"type":"article-journal","abstract":"Tris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29437B">
        <w:rPr>
          <w:rFonts w:ascii="Arial" w:hAnsi="Arial" w:cs="Arial"/>
        </w:rPr>
        <w:instrText xml:space="preserve"> ADDIN ZOTERO_ITEM CSL_CITATION {"citationID":"hZunPFYg","properties":{"formattedCitation":"\\super 64\\nosupersub{}","plainCitation":"64","noteIndex":0},"citationItems":[{"id":6010,"uris":["http://zotero.org/users/6494753/items/W9W25ZNL"],"itemData":{"id":6010,"type":"article-journal","abstract":"Background: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29437B" w:rsidRPr="0029437B">
        <w:rPr>
          <w:rFonts w:ascii="Arial" w:hAnsi="Arial" w:cs="Arial"/>
          <w:vertAlign w:val="superscript"/>
        </w:rPr>
        <w:t>64</w:t>
      </w:r>
      <w:r w:rsidR="006679E3">
        <w:rPr>
          <w:rFonts w:ascii="Arial" w:hAnsi="Arial" w:cs="Arial"/>
        </w:rPr>
        <w:fldChar w:fldCharType="end"/>
      </w:r>
      <w:r w:rsidR="00AF055C">
        <w:rPr>
          <w:rFonts w:ascii="Arial" w:hAnsi="Arial" w:cs="Arial"/>
        </w:rPr>
        <w:t>.</w:t>
      </w:r>
      <w:r>
        <w:rPr>
          <w:rFonts w:ascii="Arial" w:hAnsi="Arial" w:cs="Arial"/>
        </w:rPr>
        <w:t xml:space="preserve"> </w:t>
      </w:r>
      <w:commentRangeStart w:id="253"/>
      <w:r>
        <w:rPr>
          <w:rFonts w:ascii="Arial" w:hAnsi="Arial" w:cs="Arial"/>
        </w:rPr>
        <w:t>Altogether, while these</w:t>
      </w:r>
      <w:r w:rsidR="00D131EB">
        <w:rPr>
          <w:rFonts w:ascii="Arial" w:hAnsi="Arial" w:cs="Arial"/>
        </w:rPr>
        <w:t xml:space="preserve"> metabolites represent novel associations with bacteremia to our knowledge, it is unclear if this is due to a lack of 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commentRangeEnd w:id="253"/>
      <w:r w:rsidR="00BB0806">
        <w:rPr>
          <w:rStyle w:val="CommentReference"/>
          <w:rFonts w:asciiTheme="minorHAnsi" w:eastAsiaTheme="minorHAnsi" w:hAnsiTheme="minorHAnsi" w:cstheme="minorBidi"/>
        </w:rPr>
        <w:commentReference w:id="253"/>
      </w:r>
      <w:r w:rsidR="00B30DC6">
        <w:rPr>
          <w:rFonts w:ascii="Arial" w:hAnsi="Arial" w:cs="Arial"/>
        </w:rPr>
        <w:t xml:space="preserve">. </w:t>
      </w:r>
      <w:r>
        <w:rPr>
          <w:rFonts w:ascii="Arial" w:hAnsi="Arial" w:cs="Arial"/>
        </w:rPr>
        <w:t xml:space="preserve">To investigate this further, a comprehensive resource allowing for </w:t>
      </w:r>
      <w:r>
        <w:rPr>
          <w:rFonts w:ascii="Arial" w:hAnsi="Arial" w:cs="Arial"/>
        </w:rPr>
        <w:lastRenderedPageBreak/>
        <w:t xml:space="preserve">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20C90887"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commentRangeStart w:id="254"/>
      <w:r>
        <w:rPr>
          <w:rFonts w:ascii="Arial" w:hAnsi="Arial" w:cs="Arial"/>
        </w:rPr>
        <w:t xml:space="preserve">we were able to identify </w:t>
      </w:r>
      <w:del w:id="255" w:author="Wierzbicki, Igor" w:date="2024-04-04T11:03:00Z">
        <w:r w:rsidR="008D5B18" w:rsidDel="00BB0806">
          <w:rPr>
            <w:rFonts w:ascii="Arial" w:hAnsi="Arial" w:cs="Arial"/>
          </w:rPr>
          <w:delText>e</w:delText>
        </w:r>
        <w:r w:rsidR="008250B1" w:rsidDel="00BB0806">
          <w:rPr>
            <w:rFonts w:ascii="Arial" w:hAnsi="Arial" w:cs="Arial"/>
          </w:rPr>
          <w:delText>several</w:delText>
        </w:r>
      </w:del>
      <w:ins w:id="256" w:author="Wierzbicki, Igor" w:date="2024-04-04T11:03:00Z">
        <w:r w:rsidR="00BB0806">
          <w:rPr>
            <w:rFonts w:ascii="Arial" w:hAnsi="Arial" w:cs="Arial"/>
          </w:rPr>
          <w:t>several</w:t>
        </w:r>
      </w:ins>
      <w:r>
        <w:rPr>
          <w:rFonts w:ascii="Arial" w:hAnsi="Arial" w:cs="Arial"/>
        </w:rPr>
        <w:t xml:space="preserve"> </w:t>
      </w:r>
      <w:r w:rsidR="00D131EB">
        <w:rPr>
          <w:rFonts w:ascii="Arial" w:hAnsi="Arial" w:cs="Arial"/>
        </w:rPr>
        <w:t>features that were</w:t>
      </w:r>
      <w:r>
        <w:rPr>
          <w:rFonts w:ascii="Arial" w:hAnsi="Arial" w:cs="Arial"/>
        </w:rPr>
        <w:t xml:space="preserve"> able </w:t>
      </w:r>
      <w:commentRangeEnd w:id="254"/>
      <w:r w:rsidR="00BB0806">
        <w:rPr>
          <w:rStyle w:val="CommentReference"/>
          <w:rFonts w:asciiTheme="minorHAnsi" w:eastAsiaTheme="minorHAnsi" w:hAnsiTheme="minorHAnsi" w:cstheme="minorBidi"/>
        </w:rPr>
        <w:commentReference w:id="254"/>
      </w:r>
      <w:r>
        <w:rPr>
          <w:rFonts w:ascii="Arial" w:hAnsi="Arial" w:cs="Arial"/>
        </w:rPr>
        <w:t xml:space="preserve">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1AA7231"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w:t>
      </w:r>
      <w:r w:rsidR="00B33B24">
        <w:rPr>
          <w:rFonts w:ascii="Arial" w:hAnsi="Arial" w:cs="Arial"/>
        </w:rPr>
        <w:lastRenderedPageBreak/>
        <w:t xml:space="preserve">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29437B">
        <w:rPr>
          <w:rFonts w:ascii="Arial" w:hAnsi="Arial" w:cs="Arial"/>
        </w:rPr>
        <w:instrText xml:space="preserve"> ADDIN ZOTERO_ITEM CSL_CITATION {"citationID":"HmX8dO06","properties":{"formattedCitation":"\\super 65\\nosupersub{}","plainCitation":"65","noteIndex":0},"citationItems":[{"id":5623,"uris":["http://zotero.org/users/6494753/items/9B6RVX8E"],"itemData":{"id":5623,"type":"article-journal","abstract":"Streptococcus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29437B">
        <w:rPr>
          <w:rFonts w:ascii="Arial" w:hAnsi="Arial" w:cs="Arial"/>
        </w:rPr>
        <w:instrText xml:space="preserve"> ADDIN ZOTERO_ITEM CSL_CITATION {"citationID":"eqiWJ96H","properties":{"formattedCitation":"\\super 66\\nosupersub{}","plainCitation":"66","noteIndex":0},"citationItems":[{"id":5426,"uris":["http://zotero.org/users/6494753/items/EKQVWD5J"],"itemData":{"id":5426,"type":"article-journal","abstract":"Pathogenic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del w:id="257" w:author="Wierzbicki, Igor" w:date="2024-04-04T11:57:00Z">
        <w:r w:rsidR="000C6EAC" w:rsidDel="00277255">
          <w:rPr>
            <w:rFonts w:ascii="Arial" w:hAnsi="Arial" w:cs="Arial"/>
          </w:rPr>
          <w:delText>-</w:delText>
        </w:r>
      </w:del>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391A811D" w:rsidR="00067CF5" w:rsidRPr="000F21DF" w:rsidRDefault="003D75C1" w:rsidP="00272006">
      <w:pPr>
        <w:spacing w:line="480" w:lineRule="auto"/>
        <w:ind w:firstLine="720"/>
        <w:rPr>
          <w:rFonts w:ascii="Arial" w:hAnsi="Arial" w:cs="Arial"/>
        </w:rPr>
      </w:pPr>
      <w:r>
        <w:rPr>
          <w:rFonts w:ascii="Arial" w:hAnsi="Arial" w:cs="Arial"/>
        </w:rPr>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del w:id="258" w:author="Wierzbicki, Igor" w:date="2024-04-04T11:58:00Z">
        <w:r w:rsidR="00512EFC" w:rsidDel="00277255">
          <w:rPr>
            <w:rFonts w:ascii="Arial" w:hAnsi="Arial" w:cs="Arial"/>
          </w:rPr>
          <w:delText xml:space="preserve"> </w:delText>
        </w:r>
      </w:del>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29437B">
        <w:rPr>
          <w:rFonts w:ascii="Arial" w:hAnsi="Arial" w:cs="Arial"/>
        </w:rPr>
        <w:instrText xml:space="preserve"> ADDIN ZOTERO_ITEM CSL_CITATION {"citationID":"ffLqYVOO","properties":{"formattedCitation":"\\super 67\\nosupersub{}","plainCitation":"67","noteIndex":0},"citationItems":[{"id":6040,"uris":["http://zotero.org/users/6494753/items/JCI99U92"],"itemData":{"id":6040,"type":"article-journal","abstract":"The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29437B" w:rsidRPr="0029437B">
        <w:rPr>
          <w:rFonts w:ascii="Arial" w:hAnsi="Arial" w:cs="Arial"/>
          <w:vertAlign w:val="superscript"/>
        </w:rPr>
        <w:t>67</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del w:id="259" w:author="Wierzbicki, Igor" w:date="2024-04-04T11:58:00Z">
        <w:r w:rsidR="00B612F5" w:rsidDel="00277255">
          <w:rPr>
            <w:rFonts w:ascii="Arial" w:hAnsi="Arial" w:cs="Arial"/>
          </w:rPr>
          <w:delText>acute phase</w:delText>
        </w:r>
      </w:del>
      <w:ins w:id="260" w:author="Wierzbicki, Igor" w:date="2024-04-04T11:58:00Z">
        <w:r w:rsidR="00277255">
          <w:rPr>
            <w:rFonts w:ascii="Arial" w:hAnsi="Arial" w:cs="Arial"/>
          </w:rPr>
          <w:t>acute-phase</w:t>
        </w:r>
      </w:ins>
      <w:r w:rsidR="00B612F5">
        <w:rPr>
          <w:rFonts w:ascii="Arial" w:hAnsi="Arial" w:cs="Arial"/>
        </w:rPr>
        <w:t xml:space="preserv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w:t>
      </w:r>
      <w:r w:rsidR="00A364A4">
        <w:rPr>
          <w:rFonts w:ascii="Arial" w:hAnsi="Arial" w:cs="Arial"/>
        </w:rPr>
        <w:lastRenderedPageBreak/>
        <w:t xml:space="preserve">study may have </w:t>
      </w:r>
      <w:ins w:id="261" w:author="Wierzbicki, Igor" w:date="2024-04-04T12:00:00Z">
        <w:r w:rsidR="00277255">
          <w:rPr>
            <w:rFonts w:ascii="Arial" w:hAnsi="Arial" w:cs="Arial"/>
          </w:rPr>
          <w:t xml:space="preserve">an </w:t>
        </w:r>
      </w:ins>
      <w:r w:rsidR="00146BC2">
        <w:rPr>
          <w:rFonts w:ascii="Arial" w:hAnsi="Arial" w:cs="Arial"/>
        </w:rPr>
        <w:t xml:space="preserve">impact </w:t>
      </w:r>
      <w:ins w:id="262" w:author="Wierzbicki, Igor" w:date="2024-04-04T12:00:00Z">
        <w:r w:rsidR="00277255">
          <w:rPr>
            <w:rFonts w:ascii="Arial" w:hAnsi="Arial" w:cs="Arial"/>
          </w:rPr>
          <w:t xml:space="preserve">on </w:t>
        </w:r>
      </w:ins>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29437B">
        <w:rPr>
          <w:rFonts w:ascii="Arial" w:hAnsi="Arial" w:cs="Arial"/>
        </w:rPr>
        <w:instrText xml:space="preserve"> ADDIN ZOTERO_ITEM CSL_CITATION {"citationID":"HqBxVNHH","properties":{"formattedCitation":"\\super 68\\nosupersub{}","plainCitation":"68","noteIndex":0},"citationItems":[{"id":6106,"uris":["http://zotero.org/users/6494753/items/U53HXZS8"],"itemData":{"id":6106,"type":"article-journal","language":"en","source":"Zotero","title":"VITAMIN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29437B" w:rsidRPr="0029437B">
        <w:rPr>
          <w:rFonts w:ascii="Arial" w:hAnsi="Arial" w:cs="Arial"/>
          <w:vertAlign w:val="superscript"/>
        </w:rPr>
        <w:t>68</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ins w:id="263" w:author="Wierzbicki, Igor" w:date="2024-04-04T12:00:00Z">
        <w:r w:rsidR="00277255">
          <w:rPr>
            <w:rFonts w:ascii="Arial" w:hAnsi="Arial" w:cs="Arial"/>
          </w:rPr>
          <w:t xml:space="preserve">is </w:t>
        </w:r>
      </w:ins>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29437B">
        <w:rPr>
          <w:rFonts w:ascii="Arial" w:hAnsi="Arial" w:cs="Arial"/>
        </w:rPr>
        <w:instrText xml:space="preserve"> ADDIN ZOTERO_ITEM CSL_CITATION {"citationID":"5oRqKDhZ","properties":{"formattedCitation":"\\super 69\\nosupersub{}","plainCitation":"69","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69</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commentRangeStart w:id="264"/>
      <w:r w:rsidR="000C6EAC">
        <w:rPr>
          <w:rFonts w:ascii="Arial" w:hAnsi="Arial" w:cs="Arial"/>
        </w:rPr>
        <w:t xml:space="preserve">infections tend to be less virulent </w:t>
      </w:r>
      <w:commentRangeEnd w:id="264"/>
      <w:r w:rsidR="00277255">
        <w:rPr>
          <w:rStyle w:val="CommentReference"/>
          <w:rFonts w:asciiTheme="minorHAnsi" w:eastAsiaTheme="minorHAnsi" w:hAnsiTheme="minorHAnsi" w:cstheme="minorBidi"/>
        </w:rPr>
        <w:commentReference w:id="264"/>
      </w:r>
      <w:r w:rsidR="000C6EAC">
        <w:rPr>
          <w:rFonts w:ascii="Arial" w:hAnsi="Arial" w:cs="Arial"/>
        </w:rPr>
        <w:t xml:space="preserve">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29437B">
        <w:rPr>
          <w:rFonts w:ascii="Arial" w:hAnsi="Arial" w:cs="Arial"/>
        </w:rPr>
        <w:instrText xml:space="preserve"> ADDIN ZOTERO_ITEM CSL_CITATION {"citationID":"knoCvVkk","properties":{"formattedCitation":"\\super 70\\nosupersub{}","plainCitation":"70","noteIndex":0},"citationItems":[{"id":6099,"uris":["http://zotero.org/users/6494753/items/58QIXF8F"],"itemData":{"id":6099,"type":"article-journal","container-title":"UpToDate","language":"en","source":"Zotero","title":"Treatment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70</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ins w:id="265" w:author="Wierzbicki, Igor" w:date="2024-04-04T12:02:00Z">
        <w:r w:rsidR="00277255">
          <w:rPr>
            <w:rFonts w:ascii="Arial" w:hAnsi="Arial" w:cs="Arial"/>
          </w:rPr>
          <w:t>,</w:t>
        </w:r>
      </w:ins>
      <w:del w:id="266" w:author="Wierzbicki, Igor" w:date="2024-04-04T12:02:00Z">
        <w:r w:rsidR="00067CF5" w:rsidDel="00277255">
          <w:rPr>
            <w:rFonts w:ascii="Arial" w:hAnsi="Arial" w:cs="Arial"/>
          </w:rPr>
          <w:delText>-</w:delText>
        </w:r>
      </w:del>
      <w:r w:rsidR="00067CF5">
        <w:rPr>
          <w:rFonts w:ascii="Arial" w:hAnsi="Arial" w:cs="Arial"/>
        </w:rPr>
        <w:t xml:space="preserve"> 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3848547" w:rsidR="003F5D6F" w:rsidRDefault="008E76C1" w:rsidP="00C8425B">
      <w:pPr>
        <w:spacing w:line="480" w:lineRule="auto"/>
        <w:ind w:firstLine="720"/>
        <w:rPr>
          <w:rFonts w:ascii="Arial" w:hAnsi="Arial" w:cs="Arial"/>
        </w:rPr>
      </w:pPr>
      <w:r>
        <w:rPr>
          <w:rFonts w:ascii="Arial" w:hAnsi="Arial" w:cs="Arial"/>
        </w:rPr>
        <w:t xml:space="preserve">Evaluation of the </w:t>
      </w:r>
      <w:commentRangeStart w:id="267"/>
      <w:r>
        <w:rPr>
          <w:rFonts w:ascii="Arial" w:hAnsi="Arial" w:cs="Arial"/>
        </w:rPr>
        <w:t>systemic responses comparing mortality to survival showed tha</w:t>
      </w:r>
      <w:r w:rsidR="00186AB4">
        <w:rPr>
          <w:rFonts w:ascii="Arial" w:hAnsi="Arial" w:cs="Arial"/>
        </w:rPr>
        <w:t xml:space="preserve">t there were a number of important differences in the systemic host response </w:t>
      </w:r>
      <w:commentRangeEnd w:id="267"/>
      <w:r w:rsidR="00277255">
        <w:rPr>
          <w:rStyle w:val="CommentReference"/>
          <w:rFonts w:asciiTheme="minorHAnsi" w:eastAsiaTheme="minorHAnsi" w:hAnsiTheme="minorHAnsi" w:cstheme="minorBidi"/>
        </w:rPr>
        <w:commentReference w:id="267"/>
      </w:r>
      <w:r w:rsidR="00186AB4">
        <w:rPr>
          <w:rFonts w:ascii="Arial" w:hAnsi="Arial" w:cs="Arial"/>
        </w:rPr>
        <w:t>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w:t>
      </w:r>
      <w:r w:rsidR="00C8425B">
        <w:rPr>
          <w:rFonts w:ascii="Arial" w:hAnsi="Arial" w:cs="Arial"/>
        </w:rPr>
        <w:lastRenderedPageBreak/>
        <w:t>increased in mortality were vague, including</w:t>
      </w:r>
      <w:r w:rsidR="000F21DF">
        <w:rPr>
          <w:rFonts w:ascii="Arial" w:hAnsi="Arial" w:cs="Arial"/>
        </w:rPr>
        <w:t xml:space="preserve"> calcium ion binding, extracellular matrix, external side of </w:t>
      </w:r>
      <w:ins w:id="268" w:author="Wierzbicki, Igor" w:date="2024-04-04T12:06:00Z">
        <w:r w:rsidR="00277255">
          <w:rPr>
            <w:rFonts w:ascii="Arial" w:hAnsi="Arial" w:cs="Arial"/>
          </w:rPr>
          <w:t xml:space="preserve">the </w:t>
        </w:r>
      </w:ins>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276ACA9E"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29437B">
        <w:rPr>
          <w:rFonts w:ascii="Arial" w:hAnsi="Arial" w:cs="Arial"/>
        </w:rPr>
        <w:instrText xml:space="preserve"> ADDIN ZOTERO_ITEM CSL_CITATION {"citationID":"LZytfruw","properties":{"formattedCitation":"\\super 71\\nosupersub{}","plainCitation":"71","noteIndex":0},"citationItems":[{"id":6066,"uris":["http://zotero.org/users/6494753/items/2QH7UNXK"],"itemData":{"id":6066,"type":"article-journal","container-title":"Frontiers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71</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29437B">
        <w:rPr>
          <w:rFonts w:ascii="Arial" w:hAnsi="Arial" w:cs="Arial"/>
        </w:rPr>
        <w:instrText xml:space="preserve"> ADDIN ZOTERO_ITEM CSL_CITATION {"citationID":"JcStg8S6","properties":{"formattedCitation":"\\super 72\\nosupersub{}","plainCitation":"72","noteIndex":0},"citationItems":[{"id":6115,"uris":["http://zotero.org/users/6494753/items/98IMVM72"],"itemData":{"id":6115,"type":"article-journal","abstract":"Histidine</w:instrText>
      </w:r>
      <w:r w:rsidR="0029437B">
        <w:rPr>
          <w:rFonts w:ascii="Cambria Math" w:hAnsi="Cambria Math" w:cs="Cambria Math"/>
        </w:rPr>
        <w:instrText>‐</w:instrText>
      </w:r>
      <w:r w:rsidR="0029437B">
        <w:rPr>
          <w:rFonts w:ascii="Arial" w:hAnsi="Arial" w:cs="Arial"/>
        </w:rPr>
        <w:instrText>rich glycoprotein (HRGP), an abundant heparin</w:instrText>
      </w:r>
      <w:r w:rsidR="0029437B">
        <w:rPr>
          <w:rFonts w:ascii="Cambria Math" w:hAnsi="Cambria Math" w:cs="Cambria Math"/>
        </w:rPr>
        <w:instrText>‐</w:instrText>
      </w:r>
      <w:r w:rsidR="0029437B">
        <w:rPr>
          <w:rFonts w:ascii="Arial" w:hAnsi="Arial" w:cs="Arial"/>
        </w:rPr>
        <w:instrText>binding protein found in plasma and thrombocytes, exerts antibacterial effects against Gram</w:instrText>
      </w:r>
      <w:r w:rsidR="0029437B">
        <w:rPr>
          <w:rFonts w:ascii="Cambria Math" w:hAnsi="Cambria Math" w:cs="Cambria Math"/>
        </w:rPr>
        <w:instrText>‐</w:instrText>
      </w:r>
      <w:r w:rsidR="0029437B">
        <w:rPr>
          <w:rFonts w:ascii="Arial" w:hAnsi="Arial" w:cs="Arial"/>
        </w:rPr>
        <w:instrText>positive bacteria (\n              Enterococcus faecalis\n              and\n              Staphylococcus aureus\n              ) and Gram</w:instrText>
      </w:r>
      <w:r w:rsidR="0029437B">
        <w:rPr>
          <w:rFonts w:ascii="Cambria Math" w:hAnsi="Cambria Math" w:cs="Cambria Math"/>
        </w:rPr>
        <w:instrText>‐</w:instrText>
      </w:r>
      <w:r w:rsidR="0029437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29437B">
        <w:rPr>
          <w:rFonts w:ascii="Cambria Math" w:hAnsi="Cambria Math" w:cs="Cambria Math"/>
        </w:rPr>
        <w:instrText>‐</w:instrText>
      </w:r>
      <w:r w:rsidR="0029437B">
        <w:rPr>
          <w:rFonts w:ascii="Arial" w:hAnsi="Arial" w:cs="Arial"/>
        </w:rPr>
        <w:instrText>binding and histidine</w:instrText>
      </w:r>
      <w:r w:rsidR="0029437B">
        <w:rPr>
          <w:rFonts w:ascii="Cambria Math" w:hAnsi="Cambria Math" w:cs="Cambria Math"/>
        </w:rPr>
        <w:instrText>‐</w:instrText>
      </w:r>
      <w:r w:rsidR="0029437B">
        <w:rPr>
          <w:rFonts w:ascii="Arial" w:hAnsi="Arial" w:cs="Arial"/>
        </w:rPr>
        <w:instrText>rich domain, was not antibacterial. It has previously been shown that peptides containing consensus heparin</w:instrText>
      </w:r>
      <w:r w:rsidR="0029437B">
        <w:rPr>
          <w:rFonts w:ascii="Cambria Math" w:hAnsi="Cambria Math" w:cs="Cambria Math"/>
        </w:rPr>
        <w:instrText>‐</w:instrText>
      </w:r>
      <w:r w:rsidR="0029437B">
        <w:rPr>
          <w:rFonts w:ascii="Arial" w:hAnsi="Arial" w:cs="Arial"/>
        </w:rPr>
        <w:instrText>binding sequences (Cardin and Weintraub motifs) are antibacterial. Thus, the peptide (GHHPH)\n              4\n              , derived from the histidine</w:instrText>
      </w:r>
      <w:r w:rsidR="0029437B">
        <w:rPr>
          <w:rFonts w:ascii="Cambria Math" w:hAnsi="Cambria Math" w:cs="Cambria Math"/>
        </w:rPr>
        <w:instrText>‐</w:instrText>
      </w:r>
      <w:r w:rsidR="0029437B">
        <w:rPr>
          <w:rFonts w:ascii="Arial" w:hAnsi="Arial" w:cs="Arial"/>
        </w:rPr>
        <w:instrText>rich region of HRGP and containing such a heparin</w:instrText>
      </w:r>
      <w:r w:rsidR="0029437B">
        <w:rPr>
          <w:rFonts w:ascii="Cambria Math" w:hAnsi="Cambria Math" w:cs="Cambria Math"/>
        </w:rPr>
        <w:instrText>‐</w:instrText>
      </w:r>
      <w:r w:rsidR="0029437B">
        <w:rPr>
          <w:rFonts w:ascii="Arial" w:hAnsi="Arial" w:cs="Arial"/>
        </w:rPr>
        <w:instrText>binding motif, was antibacterial for\n              E. faecalis\n              in the presence of Zn\n              2+\n              or at low pH. The results show a previously undisclosed antibacterial activity of HRGP and suggest that the histidine</w:instrText>
      </w:r>
      <w:r w:rsidR="0029437B">
        <w:rPr>
          <w:rFonts w:ascii="Cambria Math" w:hAnsi="Cambria Math" w:cs="Cambria Math"/>
        </w:rPr>
        <w:instrText>‐</w:instrText>
      </w:r>
      <w:r w:rsidR="0029437B">
        <w:rPr>
          <w:rFonts w:ascii="Arial" w:hAnsi="Arial" w:cs="Arial"/>
        </w:rPr>
        <w:instrText>rich and heparin</w:instrText>
      </w:r>
      <w:r w:rsidR="0029437B">
        <w:rPr>
          <w:rFonts w:ascii="Cambria Math" w:hAnsi="Cambria Math" w:cs="Cambria Math"/>
        </w:rPr>
        <w:instrText>‐</w:instrText>
      </w:r>
      <w:r w:rsidR="0029437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29437B">
        <w:rPr>
          <w:rFonts w:ascii="Cambria Math" w:hAnsi="Cambria Math" w:cs="Cambria Math"/>
        </w:rPr>
        <w:instrText>‐</w:instrText>
      </w:r>
      <w:r w:rsidR="0029437B">
        <w:rPr>
          <w:rFonts w:ascii="Arial" w:hAnsi="Arial" w:cs="Arial"/>
        </w:rPr>
        <w:instrText>rich glycoprotein exerts antibacterial activity","volume":"274","author":[{"family":"Rydengård","given":"Victoria"},{"family":"Olsson","given":"Anna</w:instrText>
      </w:r>
      <w:r w:rsidR="0029437B">
        <w:rPr>
          <w:rFonts w:ascii="Cambria Math" w:hAnsi="Cambria Math" w:cs="Cambria Math"/>
        </w:rPr>
        <w:instrText>‐</w:instrText>
      </w:r>
      <w:r w:rsidR="0029437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29437B" w:rsidRPr="0029437B">
        <w:rPr>
          <w:rFonts w:ascii="Arial" w:hAnsi="Arial" w:cs="Arial"/>
          <w:vertAlign w:val="superscript"/>
        </w:rPr>
        <w:t>72</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29437B" w:rsidRPr="005A7929">
        <w:rPr>
          <w:rFonts w:ascii="Arial" w:hAnsi="Arial" w:cs="Arial"/>
        </w:rPr>
        <w:instrText xml:space="preserve"> ADDIN ZOTERO_ITEM CSL_CITATION {"citationID":"nZRXcbvx","properties":{"formattedCitation":"\\super 73\\nosupersub{}","plainCitation":"73","noteIndex":0},"citationItems":[{"id":6064,"uris":["http://zotero.org/users/6494753/items/PB2FGDFK"],"itemData":{"id":6064,"type":"article-journal","abstract":"Here,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73</w:t>
      </w:r>
      <w:r w:rsidR="004138C9" w:rsidRPr="005A7929">
        <w:rPr>
          <w:rFonts w:ascii="Arial" w:hAnsi="Arial" w:cs="Arial"/>
        </w:rPr>
        <w:fldChar w:fldCharType="end"/>
      </w:r>
      <w:r w:rsidR="004138C9" w:rsidRPr="005A7929">
        <w:rPr>
          <w:rFonts w:ascii="Arial" w:hAnsi="Arial" w:cs="Arial"/>
        </w:rPr>
        <w:t>,</w:t>
      </w:r>
      <w:r w:rsidR="004138C9" w:rsidRPr="005A7929">
        <w:rPr>
          <w:rFonts w:ascii="Arial" w:hAnsi="Arial" w:cs="Arial"/>
          <w:i/>
          <w:iCs/>
        </w:rPr>
        <w:t xml:space="preserve"> S. aureus</w:t>
      </w:r>
      <w:r w:rsidR="004138C9" w:rsidRPr="005A7929">
        <w:rPr>
          <w:rFonts w:ascii="Arial" w:hAnsi="Arial" w:cs="Arial"/>
        </w:rPr>
        <w:t xml:space="preserve"> bacteremia</w:t>
      </w:r>
      <w:r w:rsidR="00FC3DD5" w:rsidRPr="005A7929">
        <w:rPr>
          <w:rFonts w:ascii="Arial" w:hAnsi="Arial" w:cs="Arial"/>
        </w:rPr>
        <w:t xml:space="preserve"> </w:t>
      </w:r>
      <w:r w:rsidR="009D4814" w:rsidRPr="005A7929">
        <w:rPr>
          <w:rFonts w:ascii="Arial" w:hAnsi="Arial" w:cs="Arial"/>
        </w:rPr>
        <w:fldChar w:fldCharType="begin"/>
      </w:r>
      <w:r w:rsidR="0029437B" w:rsidRPr="005A7929">
        <w:rPr>
          <w:rFonts w:ascii="Arial" w:hAnsi="Arial" w:cs="Arial"/>
        </w:rPr>
        <w:instrText xml:space="preserve"> ADDIN ZOTERO_ITEM CSL_CITATION {"citationID":"iPu0Z3FO","properties":{"formattedCitation":"\\super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29437B" w:rsidRPr="005A7929">
        <w:rPr>
          <w:rFonts w:ascii="Arial" w:hAnsi="Arial" w:cs="Arial"/>
          <w:vertAlign w:val="superscript"/>
        </w:rPr>
        <w:t>36</w:t>
      </w:r>
      <w:r w:rsidR="009D4814" w:rsidRPr="005A7929">
        <w:rPr>
          <w:rFonts w:ascii="Arial" w:hAnsi="Arial" w:cs="Arial"/>
        </w:rPr>
        <w:fldChar w:fldCharType="end"/>
      </w:r>
      <w:r w:rsidR="004138C9" w:rsidRPr="005A7929">
        <w:rPr>
          <w:rFonts w:ascii="Arial" w:hAnsi="Arial" w:cs="Arial"/>
        </w:rPr>
        <w:t>, as well as mouse models of sepsis- where delivery of external HRG was</w:t>
      </w:r>
      <w:r w:rsidR="009D4814" w:rsidRPr="005A7929">
        <w:rPr>
          <w:rFonts w:ascii="Arial" w:hAnsi="Arial" w:cs="Arial"/>
        </w:rPr>
        <w:t xml:space="preserve"> even</w:t>
      </w:r>
      <w:r w:rsidR="004138C9" w:rsidRPr="005A7929">
        <w:rPr>
          <w:rFonts w:ascii="Arial" w:hAnsi="Arial" w:cs="Arial"/>
        </w:rPr>
        <w:t xml:space="preserve"> able to improve outcome </w:t>
      </w:r>
      <w:r w:rsidR="004138C9" w:rsidRPr="005A7929">
        <w:rPr>
          <w:rFonts w:ascii="Arial" w:hAnsi="Arial" w:cs="Arial"/>
        </w:rPr>
        <w:fldChar w:fldCharType="begin"/>
      </w:r>
      <w:r w:rsidR="0029437B" w:rsidRPr="005A7929">
        <w:rPr>
          <w:rFonts w:ascii="Arial" w:hAnsi="Arial" w:cs="Arial"/>
        </w:rPr>
        <w:instrText xml:space="preserve"> ADDIN ZOTERO_ITEM CSL_CITATION {"citationID":"ss8g8ibT","properties":{"formattedCitation":"\\super 74\\nosupersub{}","plainCitation":"74","noteIndex":0},"citationItems":[{"id":6072,"uris":["http://zotero.org/users/6494753/items/EFP5BISU"],"itemData":{"id":6072,"type":"article-journal","abstract":"Abstract\n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29437B" w:rsidRPr="005A7929">
        <w:rPr>
          <w:rFonts w:ascii="Arial" w:hAnsi="Arial" w:cs="Arial"/>
          <w:vertAlign w:val="superscript"/>
        </w:rPr>
        <w:t>74</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7EE21289"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29437B">
        <w:rPr>
          <w:rFonts w:ascii="Arial" w:hAnsi="Arial" w:cs="Arial"/>
        </w:rPr>
        <w:instrText xml:space="preserve"> ADDIN ZOTERO_ITEM CSL_CITATION {"citationID":"AOefE8hy","properties":{"formattedCitation":"\\super 75\\nosupersub{}","plainCitation":"75","noteIndex":0},"citationItems":[{"id":6079,"uris":["http://zotero.org/users/6494753/items/XX3RMXAR"],"itemData":{"id":6079,"type":"article-journal","abstract":"The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29437B" w:rsidRPr="0029437B">
        <w:rPr>
          <w:rFonts w:ascii="Arial" w:hAnsi="Arial" w:cs="Arial"/>
          <w:vertAlign w:val="superscript"/>
        </w:rPr>
        <w:t>75</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w:t>
      </w:r>
      <w:del w:id="269" w:author="Wierzbicki, Igor" w:date="2024-04-04T12:07:00Z">
        <w:r w:rsidDel="003B070A">
          <w:rPr>
            <w:rFonts w:ascii="Arial" w:hAnsi="Arial" w:cs="Arial"/>
          </w:rPr>
          <w:delText>outcome</w:delText>
        </w:r>
      </w:del>
      <w:ins w:id="270" w:author="Wierzbicki, Igor" w:date="2024-04-04T12:07:00Z">
        <w:r w:rsidR="003B070A">
          <w:rPr>
            <w:rFonts w:ascii="Arial" w:hAnsi="Arial" w:cs="Arial"/>
          </w:rPr>
          <w:t>outcomes</w:t>
        </w:r>
      </w:ins>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127C797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5A7929">
        <w:rPr>
          <w:rFonts w:ascii="Arial" w:hAnsi="Arial" w:cs="Arial"/>
        </w:rPr>
        <w:instrText xml:space="preserve"> ADDIN ZOTERO_ITEM CSL_CITATION {"citationID":"5q4VmnZp","properties":{"formattedCitation":"\\super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5A7929" w:rsidRPr="005A7929">
        <w:rPr>
          <w:rFonts w:ascii="Arial" w:hAnsi="Arial" w:cs="Arial"/>
          <w:vertAlign w:val="superscript"/>
        </w:rPr>
        <w:t>36</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10362E24" w14:textId="5B9433C0"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7022A4" w:rsidRPr="007022A4">
        <w:rPr>
          <w:rFonts w:ascii="Arial" w:hAnsi="Arial" w:cs="Arial"/>
        </w:rPr>
        <w:t>Rhematic 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21CF6FA2"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lastRenderedPageBreak/>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162F50">
        <w:rPr>
          <w:rFonts w:ascii="Arial" w:hAnsi="Arial" w:cs="Arial"/>
          <w:color w:val="000000" w:themeColor="text1"/>
        </w:rPr>
        <w:t xml:space="preserve">at : </w:t>
      </w:r>
      <w:hyperlink r:id="rId13" w:history="1">
        <w:r w:rsidR="00B42B02" w:rsidRPr="00865552">
          <w:rPr>
            <w:rStyle w:val="Hyperlink"/>
            <w:rFonts w:ascii="Arial" w:hAnsi="Arial" w:cs="Arial"/>
          </w:rPr>
          <w:t>https://charliebayne.shinyapps.io/EcB_Multiomics/</w:t>
        </w:r>
      </w:hyperlink>
      <w:r w:rsidR="0082011C">
        <w:rPr>
          <w:rFonts w:ascii="Arial" w:hAnsi="Arial" w:cs="Arial"/>
          <w:color w:val="FF0000"/>
        </w:rPr>
        <w:t xml:space="preserve">. </w:t>
      </w:r>
      <w:r w:rsidR="00A96A43">
        <w:rPr>
          <w:rFonts w:ascii="Arial" w:hAnsi="Arial" w:cs="Arial"/>
          <w:color w:val="FF0000"/>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lastRenderedPageBreak/>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24B6F0AA" w14:textId="77777777" w:rsidR="00272006" w:rsidRDefault="00272006" w:rsidP="000A602E">
      <w:pPr>
        <w:spacing w:line="480" w:lineRule="auto"/>
        <w:rPr>
          <w:rFonts w:ascii="Arial" w:hAnsi="Arial" w:cs="Arial"/>
        </w:rPr>
      </w:pPr>
    </w:p>
    <w:p w14:paraId="09AAA94F" w14:textId="77777777" w:rsidR="005A7929" w:rsidRDefault="005A7929" w:rsidP="000A602E">
      <w:pPr>
        <w:spacing w:line="480" w:lineRule="auto"/>
        <w:rPr>
          <w:rFonts w:ascii="Arial" w:hAnsi="Arial" w:cs="Arial"/>
          <w:b/>
          <w:bCs/>
        </w:rPr>
      </w:pPr>
    </w:p>
    <w:p w14:paraId="44ECBB21" w14:textId="77777777" w:rsidR="005A7929" w:rsidRDefault="005A7929" w:rsidP="000A602E">
      <w:pPr>
        <w:spacing w:line="480" w:lineRule="auto"/>
        <w:rPr>
          <w:rFonts w:ascii="Arial" w:hAnsi="Arial" w:cs="Arial"/>
          <w:b/>
          <w:bCs/>
        </w:rPr>
      </w:pPr>
    </w:p>
    <w:p w14:paraId="00370BB9" w14:textId="77777777" w:rsidR="005A7929" w:rsidRDefault="005A7929"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3A4CFBC5" w14:textId="77777777" w:rsidR="005A7929" w:rsidRPr="005A7929" w:rsidRDefault="00272006" w:rsidP="005A792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5A7929" w:rsidRPr="005A7929">
        <w:t>1.</w:t>
      </w:r>
      <w:r w:rsidR="005A7929" w:rsidRPr="005A7929">
        <w:tab/>
        <w:t>Lebreton, F., Willems, R. J. L. &amp; Gilmore, M. S. Enterococcus Diversity, Origins in Nature, and Gut Colonization.</w:t>
      </w:r>
    </w:p>
    <w:p w14:paraId="36639680" w14:textId="77777777" w:rsidR="005A7929" w:rsidRPr="005A7929" w:rsidRDefault="005A7929" w:rsidP="005A7929">
      <w:pPr>
        <w:pStyle w:val="Bibliography"/>
      </w:pPr>
      <w:r w:rsidRPr="005A7929">
        <w:t>2.</w:t>
      </w:r>
      <w:r w:rsidRPr="005A7929">
        <w:tab/>
        <w:t>Higuita, N. I. A. &amp; Huycke, M. M. Enterococcal Disease, Epidemiology, and Implications for Treatment.</w:t>
      </w:r>
    </w:p>
    <w:p w14:paraId="25916F7D" w14:textId="77777777" w:rsidR="005A7929" w:rsidRPr="005A7929" w:rsidRDefault="005A7929" w:rsidP="005A7929">
      <w:pPr>
        <w:pStyle w:val="Bibliography"/>
      </w:pPr>
      <w:r w:rsidRPr="005A7929">
        <w:t>3.</w:t>
      </w:r>
      <w:r w:rsidRPr="005A7929">
        <w:tab/>
        <w:t xml:space="preserve">Krawczyk, B., Wityk, P., Gałęcka, M. &amp; Michalik, M. The Many Faces of Enterococcus spp.—Commensal, Probiotic and Opportunistic Pathogen. </w:t>
      </w:r>
      <w:r w:rsidRPr="005A7929">
        <w:rPr>
          <w:i/>
          <w:iCs/>
        </w:rPr>
        <w:t>Microorganisms</w:t>
      </w:r>
      <w:r w:rsidRPr="005A7929">
        <w:t xml:space="preserve"> </w:t>
      </w:r>
      <w:r w:rsidRPr="005A7929">
        <w:rPr>
          <w:b/>
          <w:bCs/>
        </w:rPr>
        <w:t>9</w:t>
      </w:r>
      <w:r w:rsidRPr="005A7929">
        <w:t>, 1900 (2021).</w:t>
      </w:r>
    </w:p>
    <w:p w14:paraId="576ED0B8" w14:textId="77777777" w:rsidR="005A7929" w:rsidRPr="005A7929" w:rsidRDefault="005A7929" w:rsidP="005A7929">
      <w:pPr>
        <w:pStyle w:val="Bibliography"/>
      </w:pPr>
      <w:r w:rsidRPr="005A7929">
        <w:t>4.</w:t>
      </w:r>
      <w:r w:rsidRPr="005A7929">
        <w:tab/>
        <w:t xml:space="preserve">Hufnagel, M. </w:t>
      </w:r>
      <w:r w:rsidRPr="005A7929">
        <w:rPr>
          <w:i/>
          <w:iCs/>
        </w:rPr>
        <w:t>et al.</w:t>
      </w:r>
      <w:r w:rsidRPr="005A7929">
        <w:t xml:space="preserve"> Enterococcal colonization of infants in a neonatal intensive care unit: associated predictors, risk factors and seasonal patterns. </w:t>
      </w:r>
      <w:r w:rsidRPr="005A7929">
        <w:rPr>
          <w:i/>
          <w:iCs/>
        </w:rPr>
        <w:t>BMC Infect Dis</w:t>
      </w:r>
      <w:r w:rsidRPr="005A7929">
        <w:t xml:space="preserve"> </w:t>
      </w:r>
      <w:r w:rsidRPr="005A7929">
        <w:rPr>
          <w:b/>
          <w:bCs/>
        </w:rPr>
        <w:t>7</w:t>
      </w:r>
      <w:r w:rsidRPr="005A7929">
        <w:t>, 107 (2007).</w:t>
      </w:r>
    </w:p>
    <w:p w14:paraId="514A1988" w14:textId="77777777" w:rsidR="005A7929" w:rsidRPr="005A7929" w:rsidRDefault="005A7929" w:rsidP="005A7929">
      <w:pPr>
        <w:pStyle w:val="Bibliography"/>
      </w:pPr>
      <w:r w:rsidRPr="005A7929">
        <w:t>5.</w:t>
      </w:r>
      <w:r w:rsidRPr="005A7929">
        <w:tab/>
        <w:t xml:space="preserve">Elizaga, M. L., Weinstein, R. A. &amp; Hayden, M. K. Patients in Long-Term Care Facilities: A Reservoir for Vancomycin-Resistant Enterococci. </w:t>
      </w:r>
      <w:r w:rsidRPr="005A7929">
        <w:rPr>
          <w:i/>
          <w:iCs/>
        </w:rPr>
        <w:t>Clinical Infectious Diseases</w:t>
      </w:r>
      <w:r w:rsidRPr="005A7929">
        <w:t xml:space="preserve"> </w:t>
      </w:r>
      <w:r w:rsidRPr="005A7929">
        <w:rPr>
          <w:b/>
          <w:bCs/>
        </w:rPr>
        <w:t>34</w:t>
      </w:r>
      <w:r w:rsidRPr="005A7929">
        <w:t>, 441–446 (2002).</w:t>
      </w:r>
    </w:p>
    <w:p w14:paraId="22C24575" w14:textId="77777777" w:rsidR="005A7929" w:rsidRPr="005A7929" w:rsidRDefault="005A7929" w:rsidP="005A7929">
      <w:pPr>
        <w:pStyle w:val="Bibliography"/>
      </w:pPr>
      <w:r w:rsidRPr="005A7929">
        <w:lastRenderedPageBreak/>
        <w:t>6.</w:t>
      </w:r>
      <w:r w:rsidRPr="005A7929">
        <w:tab/>
        <w:t xml:space="preserve">Chow, J. W., Davidson, A., Sanford, E. &amp; Zervos, M. J. Superinfection with Enterococcus faecalis During Quinupristin/Dalfopristin Therapy. </w:t>
      </w:r>
      <w:r w:rsidRPr="005A7929">
        <w:rPr>
          <w:i/>
          <w:iCs/>
        </w:rPr>
        <w:t>Clinical Infectious Diseases</w:t>
      </w:r>
      <w:r w:rsidRPr="005A7929">
        <w:t xml:space="preserve"> </w:t>
      </w:r>
      <w:r w:rsidRPr="005A7929">
        <w:rPr>
          <w:b/>
          <w:bCs/>
        </w:rPr>
        <w:t>24</w:t>
      </w:r>
      <w:r w:rsidRPr="005A7929">
        <w:t>, 91–92 (1997).</w:t>
      </w:r>
    </w:p>
    <w:p w14:paraId="11EF652F" w14:textId="77777777" w:rsidR="005A7929" w:rsidRPr="005A7929" w:rsidRDefault="005A7929" w:rsidP="005A7929">
      <w:pPr>
        <w:pStyle w:val="Bibliography"/>
      </w:pPr>
      <w:r w:rsidRPr="005A7929">
        <w:t>7.</w:t>
      </w:r>
      <w:r w:rsidRPr="005A7929">
        <w:tab/>
        <w:t xml:space="preserve">Herrero, I. A., Issa, N. C. &amp; Patel, R. Nosocomial Spread of Linezolid-Resistant, Vancomycin-Resistant Enterococcus faecium. </w:t>
      </w:r>
      <w:r w:rsidRPr="005A7929">
        <w:rPr>
          <w:i/>
          <w:iCs/>
        </w:rPr>
        <w:t>N Engl J Med</w:t>
      </w:r>
      <w:r w:rsidRPr="005A7929">
        <w:t xml:space="preserve"> </w:t>
      </w:r>
      <w:r w:rsidRPr="005A7929">
        <w:rPr>
          <w:b/>
          <w:bCs/>
        </w:rPr>
        <w:t>346</w:t>
      </w:r>
      <w:r w:rsidRPr="005A7929">
        <w:t>, 867–869 (2002).</w:t>
      </w:r>
    </w:p>
    <w:p w14:paraId="28098116" w14:textId="77777777" w:rsidR="005A7929" w:rsidRPr="005A7929" w:rsidRDefault="005A7929" w:rsidP="005A7929">
      <w:pPr>
        <w:pStyle w:val="Bibliography"/>
      </w:pPr>
      <w:r w:rsidRPr="005A7929">
        <w:t>8.</w:t>
      </w:r>
      <w:r w:rsidRPr="005A7929">
        <w:tab/>
        <w:t xml:space="preserve">Sabol Kathryn </w:t>
      </w:r>
      <w:r w:rsidRPr="005A7929">
        <w:rPr>
          <w:i/>
          <w:iCs/>
        </w:rPr>
        <w:t>et al.</w:t>
      </w:r>
      <w:r w:rsidRPr="005A7929">
        <w:t xml:space="preserve"> Emergence of Daptomycin Resistance in Enterococcus faecium during Daptomycin Therapy. </w:t>
      </w:r>
      <w:r w:rsidRPr="005A7929">
        <w:rPr>
          <w:i/>
          <w:iCs/>
        </w:rPr>
        <w:t>Antimicrobial Agents and Chemotherapy</w:t>
      </w:r>
      <w:r w:rsidRPr="005A7929">
        <w:t xml:space="preserve"> </w:t>
      </w:r>
      <w:r w:rsidRPr="005A7929">
        <w:rPr>
          <w:b/>
          <w:bCs/>
        </w:rPr>
        <w:t>49</w:t>
      </w:r>
      <w:r w:rsidRPr="005A7929">
        <w:t>, 1664–1665 (2005).</w:t>
      </w:r>
    </w:p>
    <w:p w14:paraId="0FA9E7A3" w14:textId="77777777" w:rsidR="005A7929" w:rsidRPr="005A7929" w:rsidRDefault="005A7929" w:rsidP="005A7929">
      <w:pPr>
        <w:pStyle w:val="Bibliography"/>
      </w:pPr>
      <w:r w:rsidRPr="005A7929">
        <w:t>9.</w:t>
      </w:r>
      <w:r w:rsidRPr="005A7929">
        <w:tab/>
        <w:t xml:space="preserve">Linden, P. K. </w:t>
      </w:r>
      <w:r w:rsidRPr="005A7929">
        <w:rPr>
          <w:i/>
          <w:iCs/>
        </w:rPr>
        <w:t>et al.</w:t>
      </w:r>
      <w:r w:rsidRPr="005A7929">
        <w:t xml:space="preserve"> Differences in Outcomes for Patients with Bacteremia Due to Vancomycin-Resistant Enterococcus faecium or Vancomycin-Susceptible E. faecium. </w:t>
      </w:r>
      <w:r w:rsidRPr="005A7929">
        <w:rPr>
          <w:i/>
          <w:iCs/>
        </w:rPr>
        <w:t>Clinical Infectious Diseases</w:t>
      </w:r>
      <w:r w:rsidRPr="005A7929">
        <w:t xml:space="preserve"> </w:t>
      </w:r>
      <w:r w:rsidRPr="005A7929">
        <w:rPr>
          <w:b/>
          <w:bCs/>
        </w:rPr>
        <w:t>22</w:t>
      </w:r>
      <w:r w:rsidRPr="005A7929">
        <w:t>, 663–670 (1996).</w:t>
      </w:r>
    </w:p>
    <w:p w14:paraId="04280600" w14:textId="77777777" w:rsidR="005A7929" w:rsidRPr="005A7929" w:rsidRDefault="005A7929" w:rsidP="005A7929">
      <w:pPr>
        <w:pStyle w:val="Bibliography"/>
      </w:pPr>
      <w:r w:rsidRPr="005A7929">
        <w:t>10.</w:t>
      </w:r>
      <w:r w:rsidRPr="005A7929">
        <w:tab/>
        <w:t xml:space="preserve">Rosselli Del Turco, E., Bartoletti, M., Dahl, A., Cervera, C. &amp; Pericàs, J. M. How do I manage a patient with enterococcal bacteraemia? </w:t>
      </w:r>
      <w:r w:rsidRPr="005A7929">
        <w:rPr>
          <w:i/>
          <w:iCs/>
        </w:rPr>
        <w:t>Clinical Microbiology and Infection</w:t>
      </w:r>
      <w:r w:rsidRPr="005A7929">
        <w:t xml:space="preserve"> </w:t>
      </w:r>
      <w:r w:rsidRPr="005A7929">
        <w:rPr>
          <w:b/>
          <w:bCs/>
        </w:rPr>
        <w:t>27</w:t>
      </w:r>
      <w:r w:rsidRPr="005A7929">
        <w:t>, 364–371 (2021).</w:t>
      </w:r>
    </w:p>
    <w:p w14:paraId="0E7AE0CE" w14:textId="77777777" w:rsidR="005A7929" w:rsidRPr="005A7929" w:rsidRDefault="005A7929" w:rsidP="005A7929">
      <w:pPr>
        <w:pStyle w:val="Bibliography"/>
      </w:pPr>
      <w:r w:rsidRPr="005A7929">
        <w:t>11.</w:t>
      </w:r>
      <w:r w:rsidRPr="005A7929">
        <w:tab/>
        <w:t xml:space="preserve">McCabe, R. E. &amp; Remington, J. S. C-reactive protein in patients with bacteremia. </w:t>
      </w:r>
      <w:r w:rsidRPr="005A7929">
        <w:rPr>
          <w:i/>
          <w:iCs/>
        </w:rPr>
        <w:t>J Clin Microbiol</w:t>
      </w:r>
      <w:r w:rsidRPr="005A7929">
        <w:t xml:space="preserve"> </w:t>
      </w:r>
      <w:r w:rsidRPr="005A7929">
        <w:rPr>
          <w:b/>
          <w:bCs/>
        </w:rPr>
        <w:t>20</w:t>
      </w:r>
      <w:r w:rsidRPr="005A7929">
        <w:t>, 317–319 (1984).</w:t>
      </w:r>
    </w:p>
    <w:p w14:paraId="1B0EF829" w14:textId="77777777" w:rsidR="005A7929" w:rsidRPr="005A7929" w:rsidRDefault="005A7929" w:rsidP="005A7929">
      <w:pPr>
        <w:pStyle w:val="Bibliography"/>
      </w:pPr>
      <w:r w:rsidRPr="005A7929">
        <w:t>12.</w:t>
      </w:r>
      <w:r w:rsidRPr="005A7929">
        <w:tab/>
        <w:t xml:space="preserve">Frantzi, M., Bhat, A. &amp; Latosinska, A. Clinical proteomic biomarkers: relevant issues on study design &amp; technical considerations in biomarker development. </w:t>
      </w:r>
      <w:r w:rsidRPr="005A7929">
        <w:rPr>
          <w:i/>
          <w:iCs/>
        </w:rPr>
        <w:t>Clinical &amp; Translational Med</w:t>
      </w:r>
      <w:r w:rsidRPr="005A7929">
        <w:t xml:space="preserve"> </w:t>
      </w:r>
      <w:r w:rsidRPr="005A7929">
        <w:rPr>
          <w:b/>
          <w:bCs/>
        </w:rPr>
        <w:t>3</w:t>
      </w:r>
      <w:r w:rsidRPr="005A7929">
        <w:t>, e7 (2014).</w:t>
      </w:r>
    </w:p>
    <w:p w14:paraId="2852EEA6" w14:textId="77777777" w:rsidR="005A7929" w:rsidRPr="005A7929" w:rsidRDefault="005A7929" w:rsidP="005A7929">
      <w:pPr>
        <w:pStyle w:val="Bibliography"/>
      </w:pPr>
      <w:r w:rsidRPr="005A7929">
        <w:t>13.</w:t>
      </w:r>
      <w:r w:rsidRPr="005A7929">
        <w:tab/>
        <w:t xml:space="preserve">Skates, S. J. </w:t>
      </w:r>
      <w:r w:rsidRPr="005A7929">
        <w:rPr>
          <w:i/>
          <w:iCs/>
        </w:rPr>
        <w:t>et al.</w:t>
      </w:r>
      <w:r w:rsidRPr="005A7929">
        <w:t xml:space="preserve"> Statistical Design for Biospecimen Cohort Size in Proteomics-based Biomarker Discovery and Verification Studies. </w:t>
      </w:r>
      <w:r w:rsidRPr="005A7929">
        <w:rPr>
          <w:i/>
          <w:iCs/>
        </w:rPr>
        <w:t>J. Proteome Res.</w:t>
      </w:r>
      <w:r w:rsidRPr="005A7929">
        <w:t xml:space="preserve"> </w:t>
      </w:r>
      <w:r w:rsidRPr="005A7929">
        <w:rPr>
          <w:b/>
          <w:bCs/>
        </w:rPr>
        <w:t>12</w:t>
      </w:r>
      <w:r w:rsidRPr="005A7929">
        <w:t>, 5383–5394 (2013).</w:t>
      </w:r>
    </w:p>
    <w:p w14:paraId="109A2129" w14:textId="77777777" w:rsidR="005A7929" w:rsidRPr="005A7929" w:rsidRDefault="005A7929" w:rsidP="005A7929">
      <w:pPr>
        <w:pStyle w:val="Bibliography"/>
      </w:pPr>
      <w:r w:rsidRPr="005A7929">
        <w:t>14.</w:t>
      </w:r>
      <w:r w:rsidRPr="005A7929">
        <w:tab/>
        <w:t xml:space="preserve">Lapek, J. D. </w:t>
      </w:r>
      <w:r w:rsidRPr="005A7929">
        <w:rPr>
          <w:i/>
          <w:iCs/>
        </w:rPr>
        <w:t>et al.</w:t>
      </w:r>
      <w:r w:rsidRPr="005A7929">
        <w:t xml:space="preserve"> Defining Host Responses during Systemic Bacterial Infection through Construction of a Murine Organ Proteome Atlas. </w:t>
      </w:r>
      <w:r w:rsidRPr="005A7929">
        <w:rPr>
          <w:i/>
          <w:iCs/>
        </w:rPr>
        <w:t>Cell Systems</w:t>
      </w:r>
      <w:r w:rsidRPr="005A7929">
        <w:t xml:space="preserve"> </w:t>
      </w:r>
      <w:r w:rsidRPr="005A7929">
        <w:rPr>
          <w:b/>
          <w:bCs/>
        </w:rPr>
        <w:t>6</w:t>
      </w:r>
      <w:r w:rsidRPr="005A7929">
        <w:t>, 579-592.e4 (2018).</w:t>
      </w:r>
    </w:p>
    <w:p w14:paraId="03F6E6FB" w14:textId="77777777" w:rsidR="005A7929" w:rsidRPr="005A7929" w:rsidRDefault="005A7929" w:rsidP="005A7929">
      <w:pPr>
        <w:pStyle w:val="Bibliography"/>
      </w:pPr>
      <w:r w:rsidRPr="005A7929">
        <w:lastRenderedPageBreak/>
        <w:t>15.</w:t>
      </w:r>
      <w:r w:rsidRPr="005A7929">
        <w:tab/>
        <w:t xml:space="preserve">Wang, Y. </w:t>
      </w:r>
      <w:r w:rsidRPr="005A7929">
        <w:rPr>
          <w:i/>
          <w:iCs/>
        </w:rPr>
        <w:t>et al.</w:t>
      </w:r>
      <w:r w:rsidRPr="005A7929">
        <w:t xml:space="preserve"> Reversed‐phase chromatography with multiple fraction concatenation strategy for proteome profiling of human MCF10A cells. </w:t>
      </w:r>
      <w:r w:rsidRPr="005A7929">
        <w:rPr>
          <w:i/>
          <w:iCs/>
        </w:rPr>
        <w:t>Proteomics</w:t>
      </w:r>
      <w:r w:rsidRPr="005A7929">
        <w:t xml:space="preserve"> </w:t>
      </w:r>
      <w:r w:rsidRPr="005A7929">
        <w:rPr>
          <w:b/>
          <w:bCs/>
        </w:rPr>
        <w:t>11</w:t>
      </w:r>
      <w:r w:rsidRPr="005A7929">
        <w:t>, 2019–2026 (2011).</w:t>
      </w:r>
    </w:p>
    <w:p w14:paraId="3207F0CB" w14:textId="77777777" w:rsidR="005A7929" w:rsidRPr="005A7929" w:rsidRDefault="005A7929" w:rsidP="005A7929">
      <w:pPr>
        <w:pStyle w:val="Bibliography"/>
      </w:pPr>
      <w:r w:rsidRPr="005A7929">
        <w:t>16.</w:t>
      </w:r>
      <w:r w:rsidRPr="005A7929">
        <w:tab/>
        <w:t xml:space="preserve">Wierzbicki, I. H. </w:t>
      </w:r>
      <w:r w:rsidRPr="005A7929">
        <w:rPr>
          <w:i/>
          <w:iCs/>
        </w:rPr>
        <w:t>et al.</w:t>
      </w:r>
      <w:r w:rsidRPr="005A7929">
        <w:t xml:space="preserve"> Group A Streptococcal S Protein Utilizes Red Blood Cells as Immune Camouflage and Is a Critical Determinant for Immune Evasion. </w:t>
      </w:r>
      <w:r w:rsidRPr="005A7929">
        <w:rPr>
          <w:i/>
          <w:iCs/>
        </w:rPr>
        <w:t>Cell Reports</w:t>
      </w:r>
      <w:r w:rsidRPr="005A7929">
        <w:t xml:space="preserve"> </w:t>
      </w:r>
      <w:r w:rsidRPr="005A7929">
        <w:rPr>
          <w:b/>
          <w:bCs/>
        </w:rPr>
        <w:t>29</w:t>
      </w:r>
      <w:r w:rsidRPr="005A7929">
        <w:t>, 2979-2989.e15 (2019).</w:t>
      </w:r>
    </w:p>
    <w:p w14:paraId="75AD6BC4" w14:textId="77777777" w:rsidR="005A7929" w:rsidRPr="005A7929" w:rsidRDefault="005A7929" w:rsidP="005A7929">
      <w:pPr>
        <w:pStyle w:val="Bibliography"/>
      </w:pPr>
      <w:r w:rsidRPr="005A7929">
        <w:t>17.</w:t>
      </w:r>
      <w:r w:rsidRPr="005A7929">
        <w:tab/>
        <w:t xml:space="preserve">Wu, T. </w:t>
      </w:r>
      <w:r w:rsidRPr="005A7929">
        <w:rPr>
          <w:i/>
          <w:iCs/>
        </w:rPr>
        <w:t>et al.</w:t>
      </w:r>
      <w:r w:rsidRPr="005A7929">
        <w:t xml:space="preserve"> clusterProfiler 4.0: A universal enrichment tool for interpreting omics data. </w:t>
      </w:r>
      <w:r w:rsidRPr="005A7929">
        <w:rPr>
          <w:i/>
          <w:iCs/>
        </w:rPr>
        <w:t>The Innovation</w:t>
      </w:r>
      <w:r w:rsidRPr="005A7929">
        <w:t xml:space="preserve"> </w:t>
      </w:r>
      <w:r w:rsidRPr="005A7929">
        <w:rPr>
          <w:b/>
          <w:bCs/>
        </w:rPr>
        <w:t>2</w:t>
      </w:r>
      <w:r w:rsidRPr="005A7929">
        <w:t>, 100141 (2021).</w:t>
      </w:r>
    </w:p>
    <w:p w14:paraId="190C3E1C" w14:textId="77777777" w:rsidR="005A7929" w:rsidRPr="005A7929" w:rsidRDefault="005A7929" w:rsidP="005A7929">
      <w:pPr>
        <w:pStyle w:val="Bibliography"/>
      </w:pPr>
      <w:r w:rsidRPr="005A7929">
        <w:t>18.</w:t>
      </w:r>
      <w:r w:rsidRPr="005A7929">
        <w:tab/>
        <w:t xml:space="preserve">Holman, J. D., Tabb, D. L. &amp; Mallick, P. Employing ProteoWizard to Convert Raw Mass Spectrometry Data. </w:t>
      </w:r>
      <w:r w:rsidRPr="005A7929">
        <w:rPr>
          <w:i/>
          <w:iCs/>
        </w:rPr>
        <w:t>CP in Bioinformatics</w:t>
      </w:r>
      <w:r w:rsidRPr="005A7929">
        <w:t xml:space="preserve"> </w:t>
      </w:r>
      <w:r w:rsidRPr="005A7929">
        <w:rPr>
          <w:b/>
          <w:bCs/>
        </w:rPr>
        <w:t>46</w:t>
      </w:r>
      <w:r w:rsidRPr="005A7929">
        <w:t>, (2014).</w:t>
      </w:r>
    </w:p>
    <w:p w14:paraId="05B76E0D" w14:textId="77777777" w:rsidR="005A7929" w:rsidRPr="005A7929" w:rsidRDefault="005A7929" w:rsidP="005A7929">
      <w:pPr>
        <w:pStyle w:val="Bibliography"/>
      </w:pPr>
      <w:r w:rsidRPr="005A7929">
        <w:t>19.</w:t>
      </w:r>
      <w:r w:rsidRPr="005A7929">
        <w:tab/>
        <w:t xml:space="preserve">Schmid, R. </w:t>
      </w:r>
      <w:r w:rsidRPr="005A7929">
        <w:rPr>
          <w:i/>
          <w:iCs/>
        </w:rPr>
        <w:t>et al.</w:t>
      </w:r>
      <w:r w:rsidRPr="005A7929">
        <w:t xml:space="preserve"> Integrative analysis of multimodal mass spectrometry data in MZmine 3. </w:t>
      </w:r>
      <w:r w:rsidRPr="005A7929">
        <w:rPr>
          <w:i/>
          <w:iCs/>
        </w:rPr>
        <w:t>Nat Biotechnol</w:t>
      </w:r>
      <w:r w:rsidRPr="005A7929">
        <w:t xml:space="preserve"> </w:t>
      </w:r>
      <w:r w:rsidRPr="005A7929">
        <w:rPr>
          <w:b/>
          <w:bCs/>
        </w:rPr>
        <w:t>41</w:t>
      </w:r>
      <w:r w:rsidRPr="005A7929">
        <w:t>, 447–449 (2023).</w:t>
      </w:r>
    </w:p>
    <w:p w14:paraId="69058CD6" w14:textId="77777777" w:rsidR="005A7929" w:rsidRPr="005A7929" w:rsidRDefault="005A7929" w:rsidP="005A7929">
      <w:pPr>
        <w:pStyle w:val="Bibliography"/>
      </w:pPr>
      <w:r w:rsidRPr="005A7929">
        <w:t>20.</w:t>
      </w:r>
      <w:r w:rsidRPr="005A7929">
        <w:tab/>
        <w:t xml:space="preserve">Wang, M. </w:t>
      </w:r>
      <w:r w:rsidRPr="005A7929">
        <w:rPr>
          <w:i/>
          <w:iCs/>
        </w:rPr>
        <w:t>et al.</w:t>
      </w:r>
      <w:r w:rsidRPr="005A7929">
        <w:t xml:space="preserve"> Sharing and community curation of mass spectrometry data with Global Natural Products Social Molecular Networking. </w:t>
      </w:r>
      <w:r w:rsidRPr="005A7929">
        <w:rPr>
          <w:i/>
          <w:iCs/>
        </w:rPr>
        <w:t>Nat Biotechnol</w:t>
      </w:r>
      <w:r w:rsidRPr="005A7929">
        <w:t xml:space="preserve"> </w:t>
      </w:r>
      <w:r w:rsidRPr="005A7929">
        <w:rPr>
          <w:b/>
          <w:bCs/>
        </w:rPr>
        <w:t>34</w:t>
      </w:r>
      <w:r w:rsidRPr="005A7929">
        <w:t>, 828–837 (2016).</w:t>
      </w:r>
    </w:p>
    <w:p w14:paraId="14F8DCB7" w14:textId="77777777" w:rsidR="005A7929" w:rsidRPr="005A7929" w:rsidRDefault="005A7929" w:rsidP="005A7929">
      <w:pPr>
        <w:pStyle w:val="Bibliography"/>
      </w:pPr>
      <w:r w:rsidRPr="005A7929">
        <w:t>21.</w:t>
      </w:r>
      <w:r w:rsidRPr="005A7929">
        <w:tab/>
        <w:t xml:space="preserve">Campeau, A. </w:t>
      </w:r>
      <w:r w:rsidRPr="005A7929">
        <w:rPr>
          <w:i/>
          <w:iCs/>
        </w:rPr>
        <w:t>et al.</w:t>
      </w:r>
      <w:r w:rsidRPr="005A7929">
        <w:t xml:space="preserve"> Multi-omics of human plasma reveals molecular features of dysregulated inflammation and accelerated aging in schizophrenia. </w:t>
      </w:r>
      <w:r w:rsidRPr="005A7929">
        <w:rPr>
          <w:i/>
          <w:iCs/>
        </w:rPr>
        <w:t>Mol Psychiatry</w:t>
      </w:r>
      <w:r w:rsidRPr="005A7929">
        <w:t xml:space="preserve"> </w:t>
      </w:r>
      <w:r w:rsidRPr="005A7929">
        <w:rPr>
          <w:b/>
          <w:bCs/>
        </w:rPr>
        <w:t>27</w:t>
      </w:r>
      <w:r w:rsidRPr="005A7929">
        <w:t>, 1217–1225 (2022).</w:t>
      </w:r>
    </w:p>
    <w:p w14:paraId="2A380C55" w14:textId="77777777" w:rsidR="005A7929" w:rsidRPr="005A7929" w:rsidRDefault="005A7929" w:rsidP="005A7929">
      <w:pPr>
        <w:pStyle w:val="Bibliography"/>
      </w:pPr>
      <w:r w:rsidRPr="005A7929">
        <w:t>22.</w:t>
      </w:r>
      <w:r w:rsidRPr="005A7929">
        <w:tab/>
        <w:t xml:space="preserve">Neumann, U., Genze, N. &amp; Heider, D. EFS: an ensemble feature selection tool implemented as R-package and web-application. </w:t>
      </w:r>
      <w:r w:rsidRPr="005A7929">
        <w:rPr>
          <w:i/>
          <w:iCs/>
        </w:rPr>
        <w:t>BioData Mining</w:t>
      </w:r>
      <w:r w:rsidRPr="005A7929">
        <w:t xml:space="preserve"> </w:t>
      </w:r>
      <w:r w:rsidRPr="005A7929">
        <w:rPr>
          <w:b/>
          <w:bCs/>
        </w:rPr>
        <w:t>10</w:t>
      </w:r>
      <w:r w:rsidRPr="005A7929">
        <w:t>, 21 (2017).</w:t>
      </w:r>
    </w:p>
    <w:p w14:paraId="433DE707" w14:textId="77777777" w:rsidR="005A7929" w:rsidRPr="005A7929" w:rsidRDefault="005A7929" w:rsidP="005A7929">
      <w:pPr>
        <w:pStyle w:val="Bibliography"/>
      </w:pPr>
      <w:r w:rsidRPr="005A7929">
        <w:t>23.</w:t>
      </w:r>
      <w:r w:rsidRPr="005A7929">
        <w:tab/>
        <w:t xml:space="preserve">Kim, D., Song, L., Breitwieser, F. P. &amp; Salzberg, S. L. Centrifuge: rapid and sensitive classification of metagenomic sequences. </w:t>
      </w:r>
      <w:r w:rsidRPr="005A7929">
        <w:rPr>
          <w:i/>
          <w:iCs/>
        </w:rPr>
        <w:t>Genome Res.</w:t>
      </w:r>
      <w:r w:rsidRPr="005A7929">
        <w:t xml:space="preserve"> </w:t>
      </w:r>
      <w:r w:rsidRPr="005A7929">
        <w:rPr>
          <w:b/>
          <w:bCs/>
        </w:rPr>
        <w:t>26</w:t>
      </w:r>
      <w:r w:rsidRPr="005A7929">
        <w:t>, 1721–1729 (2016).</w:t>
      </w:r>
    </w:p>
    <w:p w14:paraId="38D4E2B1" w14:textId="77777777" w:rsidR="005A7929" w:rsidRPr="005A7929" w:rsidRDefault="005A7929" w:rsidP="005A7929">
      <w:pPr>
        <w:pStyle w:val="Bibliography"/>
      </w:pPr>
      <w:r w:rsidRPr="005A7929">
        <w:t>24.</w:t>
      </w:r>
      <w:r w:rsidRPr="005A7929">
        <w:tab/>
        <w:t>Li, H. seqtk. (2023).</w:t>
      </w:r>
    </w:p>
    <w:p w14:paraId="5A097066" w14:textId="77777777" w:rsidR="005A7929" w:rsidRPr="005A7929" w:rsidRDefault="005A7929" w:rsidP="005A7929">
      <w:pPr>
        <w:pStyle w:val="Bibliography"/>
      </w:pPr>
      <w:r w:rsidRPr="005A7929">
        <w:t>25.</w:t>
      </w:r>
      <w:r w:rsidRPr="005A7929">
        <w:tab/>
        <w:t>Wright, C., Griffiths, Sarah &amp; Parker, Matthew. wf-bacterial-genomes.</w:t>
      </w:r>
    </w:p>
    <w:p w14:paraId="3729D990" w14:textId="77777777" w:rsidR="005A7929" w:rsidRPr="005A7929" w:rsidRDefault="005A7929" w:rsidP="005A7929">
      <w:pPr>
        <w:pStyle w:val="Bibliography"/>
      </w:pPr>
      <w:r w:rsidRPr="005A7929">
        <w:t>26.</w:t>
      </w:r>
      <w:r w:rsidRPr="005A7929">
        <w:tab/>
        <w:t>Palumbo, E. bamstats.</w:t>
      </w:r>
    </w:p>
    <w:p w14:paraId="5B8C415A" w14:textId="77777777" w:rsidR="005A7929" w:rsidRPr="005A7929" w:rsidRDefault="005A7929" w:rsidP="005A7929">
      <w:pPr>
        <w:pStyle w:val="Bibliography"/>
      </w:pPr>
      <w:r w:rsidRPr="005A7929">
        <w:lastRenderedPageBreak/>
        <w:t>27.</w:t>
      </w:r>
      <w:r w:rsidRPr="005A7929">
        <w:tab/>
        <w:t xml:space="preserve">Freire, B., Ladra, S. &amp; Parama, J. R. Memory-Efficient Assembly using Flye. </w:t>
      </w:r>
      <w:r w:rsidRPr="005A7929">
        <w:rPr>
          <w:i/>
          <w:iCs/>
        </w:rPr>
        <w:t>IEEE/ACM Trans. Comput. Biol. and Bioinf.</w:t>
      </w:r>
      <w:r w:rsidRPr="005A7929">
        <w:t xml:space="preserve"> 1–1 (2021) doi:10.1109/TCBB.2021.3108843.</w:t>
      </w:r>
    </w:p>
    <w:p w14:paraId="2EB403F2" w14:textId="77777777" w:rsidR="005A7929" w:rsidRPr="005A7929" w:rsidRDefault="005A7929" w:rsidP="005A7929">
      <w:pPr>
        <w:pStyle w:val="Bibliography"/>
      </w:pPr>
      <w:r w:rsidRPr="005A7929">
        <w:t>28.</w:t>
      </w:r>
      <w:r w:rsidRPr="005A7929">
        <w:tab/>
        <w:t>Wright, C. &amp; Wykes, M. Medaka. (2023).</w:t>
      </w:r>
    </w:p>
    <w:p w14:paraId="4B08241E" w14:textId="77777777" w:rsidR="005A7929" w:rsidRPr="005A7929" w:rsidRDefault="005A7929" w:rsidP="005A7929">
      <w:pPr>
        <w:pStyle w:val="Bibliography"/>
      </w:pPr>
      <w:r w:rsidRPr="005A7929">
        <w:t>29.</w:t>
      </w:r>
      <w:r w:rsidRPr="005A7929">
        <w:tab/>
        <w:t>Seeman, T. mlst.</w:t>
      </w:r>
    </w:p>
    <w:p w14:paraId="125E7E80" w14:textId="77777777" w:rsidR="005A7929" w:rsidRPr="005A7929" w:rsidRDefault="005A7929" w:rsidP="005A7929">
      <w:pPr>
        <w:pStyle w:val="Bibliography"/>
      </w:pPr>
      <w:r w:rsidRPr="005A7929">
        <w:t>30.</w:t>
      </w:r>
      <w:r w:rsidRPr="005A7929">
        <w:tab/>
        <w:t xml:space="preserve">Florensa, A. F., Kaas, R. S., Clausen, P. T. L. C., Aytan-Aktug, D. &amp; Aarestrup, F. M. ResFinder – an open online resource for identification of antimicrobial resistance genes in next-generation sequencing data and prediction of phenotypes from genotypes. </w:t>
      </w:r>
      <w:r w:rsidRPr="005A7929">
        <w:rPr>
          <w:i/>
          <w:iCs/>
        </w:rPr>
        <w:t>Microbial Genomics</w:t>
      </w:r>
      <w:r w:rsidRPr="005A7929">
        <w:t xml:space="preserve"> </w:t>
      </w:r>
      <w:r w:rsidRPr="005A7929">
        <w:rPr>
          <w:b/>
          <w:bCs/>
        </w:rPr>
        <w:t>8</w:t>
      </w:r>
      <w:r w:rsidRPr="005A7929">
        <w:t>, (2022).</w:t>
      </w:r>
    </w:p>
    <w:p w14:paraId="4E27A1AE" w14:textId="77777777" w:rsidR="005A7929" w:rsidRPr="005A7929" w:rsidRDefault="005A7929" w:rsidP="005A7929">
      <w:pPr>
        <w:pStyle w:val="Bibliography"/>
      </w:pPr>
      <w:r w:rsidRPr="005A7929">
        <w:t>31.</w:t>
      </w:r>
      <w:r w:rsidRPr="005A7929">
        <w:tab/>
        <w:t>Trizna, M. assembly_stats.</w:t>
      </w:r>
    </w:p>
    <w:p w14:paraId="61727E5B" w14:textId="77777777" w:rsidR="005A7929" w:rsidRPr="005A7929" w:rsidRDefault="005A7929" w:rsidP="005A7929">
      <w:pPr>
        <w:pStyle w:val="Bibliography"/>
      </w:pPr>
      <w:r w:rsidRPr="005A7929">
        <w:t>32.</w:t>
      </w:r>
      <w:r w:rsidRPr="005A7929">
        <w:tab/>
        <w:t xml:space="preserve">Page, A. J. </w:t>
      </w:r>
      <w:r w:rsidRPr="005A7929">
        <w:rPr>
          <w:i/>
          <w:iCs/>
        </w:rPr>
        <w:t>et al.</w:t>
      </w:r>
      <w:r w:rsidRPr="005A7929">
        <w:t xml:space="preserve"> Roary: rapid large-scale prokaryote pan genome analysis. </w:t>
      </w:r>
      <w:r w:rsidRPr="005A7929">
        <w:rPr>
          <w:i/>
          <w:iCs/>
        </w:rPr>
        <w:t>Bioinformatics</w:t>
      </w:r>
      <w:r w:rsidRPr="005A7929">
        <w:t xml:space="preserve"> </w:t>
      </w:r>
      <w:r w:rsidRPr="005A7929">
        <w:rPr>
          <w:b/>
          <w:bCs/>
        </w:rPr>
        <w:t>31</w:t>
      </w:r>
      <w:r w:rsidRPr="005A7929">
        <w:t>, 3691–3693 (2015).</w:t>
      </w:r>
    </w:p>
    <w:p w14:paraId="0066435A" w14:textId="77777777" w:rsidR="005A7929" w:rsidRPr="005A7929" w:rsidRDefault="005A7929" w:rsidP="005A7929">
      <w:pPr>
        <w:pStyle w:val="Bibliography"/>
      </w:pPr>
      <w:r w:rsidRPr="005A7929">
        <w:t>33.</w:t>
      </w:r>
      <w:r w:rsidRPr="005A7929">
        <w:tab/>
        <w:t xml:space="preserve">He, Z. &amp; Yu, W. Stable feature selection for biomarker discovery. </w:t>
      </w:r>
      <w:r w:rsidRPr="005A7929">
        <w:rPr>
          <w:i/>
          <w:iCs/>
        </w:rPr>
        <w:t>Computational Biology and Chemistry</w:t>
      </w:r>
      <w:r w:rsidRPr="005A7929">
        <w:t xml:space="preserve"> </w:t>
      </w:r>
      <w:r w:rsidRPr="005A7929">
        <w:rPr>
          <w:b/>
          <w:bCs/>
        </w:rPr>
        <w:t>34</w:t>
      </w:r>
      <w:r w:rsidRPr="005A7929">
        <w:t>, 215–225 (2010).</w:t>
      </w:r>
    </w:p>
    <w:p w14:paraId="6E328273" w14:textId="77777777" w:rsidR="005A7929" w:rsidRPr="005A7929" w:rsidRDefault="005A7929" w:rsidP="005A7929">
      <w:pPr>
        <w:pStyle w:val="Bibliography"/>
      </w:pPr>
      <w:r w:rsidRPr="005A7929">
        <w:t>34.</w:t>
      </w:r>
      <w:r w:rsidRPr="005A7929">
        <w:tab/>
        <w:t xml:space="preserve">Neumann, U. </w:t>
      </w:r>
      <w:r w:rsidRPr="005A7929">
        <w:rPr>
          <w:i/>
          <w:iCs/>
        </w:rPr>
        <w:t>et al.</w:t>
      </w:r>
      <w:r w:rsidRPr="005A7929">
        <w:t xml:space="preserve"> Compensation of feature selection biases accompanied with improved predictive performance for binary classification by using a novel ensemble feature selection approach. </w:t>
      </w:r>
      <w:r w:rsidRPr="005A7929">
        <w:rPr>
          <w:i/>
          <w:iCs/>
        </w:rPr>
        <w:t>BioData Mining</w:t>
      </w:r>
      <w:r w:rsidRPr="005A7929">
        <w:t xml:space="preserve"> </w:t>
      </w:r>
      <w:r w:rsidRPr="005A7929">
        <w:rPr>
          <w:b/>
          <w:bCs/>
        </w:rPr>
        <w:t>9</w:t>
      </w:r>
      <w:r w:rsidRPr="005A7929">
        <w:t>, 36 (2016).</w:t>
      </w:r>
    </w:p>
    <w:p w14:paraId="22C35CCF" w14:textId="77777777" w:rsidR="005A7929" w:rsidRPr="005A7929" w:rsidRDefault="005A7929" w:rsidP="005A7929">
      <w:pPr>
        <w:pStyle w:val="Bibliography"/>
      </w:pPr>
      <w:r w:rsidRPr="005A7929">
        <w:t>35.</w:t>
      </w:r>
      <w:r w:rsidRPr="005A7929">
        <w:tab/>
        <w:t xml:space="preserve">Kupcova Skalnikova, H., Cizkova, J., Cervenka, J. &amp; Vodicka, P. Advances in Proteomic Techniques for Cytokine Analysis: Focus on Melanoma Research. </w:t>
      </w:r>
      <w:r w:rsidRPr="005A7929">
        <w:rPr>
          <w:i/>
          <w:iCs/>
        </w:rPr>
        <w:t>IJMS</w:t>
      </w:r>
      <w:r w:rsidRPr="005A7929">
        <w:t xml:space="preserve"> </w:t>
      </w:r>
      <w:r w:rsidRPr="005A7929">
        <w:rPr>
          <w:b/>
          <w:bCs/>
        </w:rPr>
        <w:t>18</w:t>
      </w:r>
      <w:r w:rsidRPr="005A7929">
        <w:t>, 2697 (2017).</w:t>
      </w:r>
    </w:p>
    <w:p w14:paraId="3BCC299F" w14:textId="77777777" w:rsidR="005A7929" w:rsidRPr="005A7929" w:rsidRDefault="005A7929" w:rsidP="005A7929">
      <w:pPr>
        <w:pStyle w:val="Bibliography"/>
      </w:pPr>
      <w:r w:rsidRPr="005A7929">
        <w:t>36.</w:t>
      </w:r>
      <w:r w:rsidRPr="005A7929">
        <w:tab/>
        <w:t xml:space="preserve">Wozniak, J. M. </w:t>
      </w:r>
      <w:r w:rsidRPr="005A7929">
        <w:rPr>
          <w:i/>
          <w:iCs/>
        </w:rPr>
        <w:t>et al.</w:t>
      </w:r>
      <w:r w:rsidRPr="005A7929">
        <w:t xml:space="preserve"> Mortality Risk Profiling of Staphylococcus aureus Bacteremia by Multi-omic Serum Analysis Reveals Early Predictive and Pathogenic Signatures. </w:t>
      </w:r>
      <w:r w:rsidRPr="005A7929">
        <w:rPr>
          <w:i/>
          <w:iCs/>
        </w:rPr>
        <w:t>Cell</w:t>
      </w:r>
      <w:r w:rsidRPr="005A7929">
        <w:t xml:space="preserve"> </w:t>
      </w:r>
      <w:r w:rsidRPr="005A7929">
        <w:rPr>
          <w:b/>
          <w:bCs/>
        </w:rPr>
        <w:t>182</w:t>
      </w:r>
      <w:r w:rsidRPr="005A7929">
        <w:t>, 1311-1327.e14 (2020).</w:t>
      </w:r>
    </w:p>
    <w:p w14:paraId="226589FC" w14:textId="77777777" w:rsidR="005A7929" w:rsidRPr="005A7929" w:rsidRDefault="005A7929" w:rsidP="005A7929">
      <w:pPr>
        <w:pStyle w:val="Bibliography"/>
      </w:pPr>
      <w:r w:rsidRPr="005A7929">
        <w:t>37.</w:t>
      </w:r>
      <w:r w:rsidRPr="005A7929">
        <w:tab/>
        <w:t xml:space="preserve">Pichet Binette, A. </w:t>
      </w:r>
      <w:r w:rsidRPr="005A7929">
        <w:rPr>
          <w:i/>
          <w:iCs/>
        </w:rPr>
        <w:t>et al.</w:t>
      </w:r>
      <w:r w:rsidRPr="005A7929">
        <w:t xml:space="preserve"> Confounding factors of Alzheimer’s disease plasma biomarkers and their impact on clinical performance. </w:t>
      </w:r>
      <w:r w:rsidRPr="005A7929">
        <w:rPr>
          <w:i/>
          <w:iCs/>
        </w:rPr>
        <w:t>Alzheimer’s &amp; Dementia</w:t>
      </w:r>
      <w:r w:rsidRPr="005A7929">
        <w:t xml:space="preserve"> </w:t>
      </w:r>
      <w:r w:rsidRPr="005A7929">
        <w:rPr>
          <w:b/>
          <w:bCs/>
        </w:rPr>
        <w:t>19</w:t>
      </w:r>
      <w:r w:rsidRPr="005A7929">
        <w:t>, 1403–1414 (2023).</w:t>
      </w:r>
    </w:p>
    <w:p w14:paraId="2C6B5E7E" w14:textId="77777777" w:rsidR="005A7929" w:rsidRPr="005A7929" w:rsidRDefault="005A7929" w:rsidP="005A7929">
      <w:pPr>
        <w:pStyle w:val="Bibliography"/>
      </w:pPr>
      <w:r w:rsidRPr="005A7929">
        <w:lastRenderedPageBreak/>
        <w:t>38.</w:t>
      </w:r>
      <w:r w:rsidRPr="005A7929">
        <w:tab/>
        <w:t xml:space="preserve">Ain, Q. U., Sarfraz, M., Prasesti, G. K., Dewi, T. I. &amp; Kurniati, N. F. Confounders in Identification and Analysis of Inflammatory Biomarkers in Cardiovascular Diseases. </w:t>
      </w:r>
      <w:r w:rsidRPr="005A7929">
        <w:rPr>
          <w:i/>
          <w:iCs/>
        </w:rPr>
        <w:t>Biomolecules</w:t>
      </w:r>
      <w:r w:rsidRPr="005A7929">
        <w:t xml:space="preserve"> </w:t>
      </w:r>
      <w:r w:rsidRPr="005A7929">
        <w:rPr>
          <w:b/>
          <w:bCs/>
        </w:rPr>
        <w:t>11</w:t>
      </w:r>
      <w:r w:rsidRPr="005A7929">
        <w:t>, 1464 (2021).</w:t>
      </w:r>
    </w:p>
    <w:p w14:paraId="2E14C85D" w14:textId="77777777" w:rsidR="005A7929" w:rsidRPr="005A7929" w:rsidRDefault="005A7929" w:rsidP="005A7929">
      <w:pPr>
        <w:pStyle w:val="Bibliography"/>
      </w:pPr>
      <w:r w:rsidRPr="005A7929">
        <w:t>39.</w:t>
      </w:r>
      <w:r w:rsidRPr="005A7929">
        <w:tab/>
        <w:t xml:space="preserve">Vanni, H. </w:t>
      </w:r>
      <w:r w:rsidRPr="005A7929">
        <w:rPr>
          <w:i/>
          <w:iCs/>
        </w:rPr>
        <w:t>et al.</w:t>
      </w:r>
      <w:r w:rsidRPr="005A7929">
        <w:t xml:space="preserve"> Cigarette Smoking Induces Overexpression of a Fat-Depleting Gene AZGP1 in the Human. </w:t>
      </w:r>
      <w:r w:rsidRPr="005A7929">
        <w:rPr>
          <w:i/>
          <w:iCs/>
        </w:rPr>
        <w:t>Chest</w:t>
      </w:r>
      <w:r w:rsidRPr="005A7929">
        <w:t xml:space="preserve"> </w:t>
      </w:r>
      <w:r w:rsidRPr="005A7929">
        <w:rPr>
          <w:b/>
          <w:bCs/>
        </w:rPr>
        <w:t>135</w:t>
      </w:r>
      <w:r w:rsidRPr="005A7929">
        <w:t>, 1197–1208 (2009).</w:t>
      </w:r>
    </w:p>
    <w:p w14:paraId="6E57614A" w14:textId="77777777" w:rsidR="005A7929" w:rsidRPr="005A7929" w:rsidRDefault="005A7929" w:rsidP="005A7929">
      <w:pPr>
        <w:pStyle w:val="Bibliography"/>
      </w:pPr>
      <w:r w:rsidRPr="005A7929">
        <w:t>40.</w:t>
      </w:r>
      <w:r w:rsidRPr="005A7929">
        <w:tab/>
        <w:t xml:space="preserve">Chaudhry, H. </w:t>
      </w:r>
      <w:r w:rsidRPr="005A7929">
        <w:rPr>
          <w:i/>
          <w:iCs/>
        </w:rPr>
        <w:t>et al.</w:t>
      </w:r>
      <w:r w:rsidRPr="005A7929">
        <w:t xml:space="preserve"> Role of Cytokines as a Double-edged Sword in Sepsis. </w:t>
      </w:r>
      <w:r w:rsidRPr="005A7929">
        <w:rPr>
          <w:i/>
          <w:iCs/>
        </w:rPr>
        <w:t>in vivo</w:t>
      </w:r>
      <w:r w:rsidRPr="005A7929">
        <w:t xml:space="preserve"> (2013).</w:t>
      </w:r>
    </w:p>
    <w:p w14:paraId="293C34FE" w14:textId="77777777" w:rsidR="005A7929" w:rsidRPr="005A7929" w:rsidRDefault="005A7929" w:rsidP="005A7929">
      <w:pPr>
        <w:pStyle w:val="Bibliography"/>
      </w:pPr>
      <w:r w:rsidRPr="005A7929">
        <w:t>41.</w:t>
      </w:r>
      <w:r w:rsidRPr="005A7929">
        <w:tab/>
        <w:t xml:space="preserve">Piktel, E., Levental, I., Durnaś, B., Janmey, P. &amp; Bucki, R. Plasma Gelsolin: Indicator of Inflammation and Its Potential as a Diagnostic Tool and Therapeutic Target. </w:t>
      </w:r>
      <w:r w:rsidRPr="005A7929">
        <w:rPr>
          <w:i/>
          <w:iCs/>
        </w:rPr>
        <w:t>IJMS</w:t>
      </w:r>
      <w:r w:rsidRPr="005A7929">
        <w:t xml:space="preserve"> </w:t>
      </w:r>
      <w:r w:rsidRPr="005A7929">
        <w:rPr>
          <w:b/>
          <w:bCs/>
        </w:rPr>
        <w:t>19</w:t>
      </w:r>
      <w:r w:rsidRPr="005A7929">
        <w:t>, 2516 (2018).</w:t>
      </w:r>
    </w:p>
    <w:p w14:paraId="05C9B757" w14:textId="77777777" w:rsidR="005A7929" w:rsidRPr="005A7929" w:rsidRDefault="005A7929" w:rsidP="005A7929">
      <w:pPr>
        <w:pStyle w:val="Bibliography"/>
      </w:pPr>
      <w:r w:rsidRPr="005A7929">
        <w:t>42.</w:t>
      </w:r>
      <w:r w:rsidRPr="005A7929">
        <w:tab/>
        <w:t xml:space="preserve">Yang, Z. </w:t>
      </w:r>
      <w:r w:rsidRPr="005A7929">
        <w:rPr>
          <w:i/>
          <w:iCs/>
        </w:rPr>
        <w:t>et al.</w:t>
      </w:r>
      <w:r w:rsidRPr="005A7929">
        <w:t xml:space="preserve"> Delayed Administration of Recombinant Plasma Gelsolin Improves Survival in a Murine Model of Penicillin-Susceptible and Penicillin-Resistant Pneumococcal Pneumonia. </w:t>
      </w:r>
      <w:r w:rsidRPr="005A7929">
        <w:rPr>
          <w:i/>
          <w:iCs/>
        </w:rPr>
        <w:t>The Journal of Infectious Diseases</w:t>
      </w:r>
      <w:r w:rsidRPr="005A7929">
        <w:t xml:space="preserve"> </w:t>
      </w:r>
      <w:r w:rsidRPr="005A7929">
        <w:rPr>
          <w:b/>
          <w:bCs/>
        </w:rPr>
        <w:t>220</w:t>
      </w:r>
      <w:r w:rsidRPr="005A7929">
        <w:t>, 1498–1502 (2019).</w:t>
      </w:r>
    </w:p>
    <w:p w14:paraId="268B2786" w14:textId="77777777" w:rsidR="005A7929" w:rsidRPr="005A7929" w:rsidRDefault="005A7929" w:rsidP="005A7929">
      <w:pPr>
        <w:pStyle w:val="Bibliography"/>
      </w:pPr>
      <w:r w:rsidRPr="005A7929">
        <w:t>43.</w:t>
      </w:r>
      <w:r w:rsidRPr="005A7929">
        <w:tab/>
        <w:t xml:space="preserve">Hashida, T. </w:t>
      </w:r>
      <w:r w:rsidRPr="005A7929">
        <w:rPr>
          <w:i/>
          <w:iCs/>
        </w:rPr>
        <w:t>et al.</w:t>
      </w:r>
      <w:r w:rsidRPr="005A7929">
        <w:t xml:space="preserve"> Proteome analysis of hemofilter adsorbates to identify novel substances of sepsis: a pilot study. </w:t>
      </w:r>
      <w:r w:rsidRPr="005A7929">
        <w:rPr>
          <w:i/>
          <w:iCs/>
        </w:rPr>
        <w:t>J Artif Organs</w:t>
      </w:r>
      <w:r w:rsidRPr="005A7929">
        <w:t xml:space="preserve"> </w:t>
      </w:r>
      <w:r w:rsidRPr="005A7929">
        <w:rPr>
          <w:b/>
          <w:bCs/>
        </w:rPr>
        <w:t>20</w:t>
      </w:r>
      <w:r w:rsidRPr="005A7929">
        <w:t>, 132–137 (2017).</w:t>
      </w:r>
    </w:p>
    <w:p w14:paraId="43780BE2" w14:textId="77777777" w:rsidR="005A7929" w:rsidRPr="005A7929" w:rsidRDefault="005A7929" w:rsidP="005A7929">
      <w:pPr>
        <w:pStyle w:val="Bibliography"/>
      </w:pPr>
      <w:r w:rsidRPr="005A7929">
        <w:t>44.</w:t>
      </w:r>
      <w:r w:rsidRPr="005A7929">
        <w:tab/>
        <w:t xml:space="preserve">Blairon, L., Wittebole, X. &amp; Laterre, P. Lipopolysaccharide‐Binding Protein Serum Levels in Patients with Severe Sepsis Due to Gram‐Positive and Fungal Infections. </w:t>
      </w:r>
      <w:r w:rsidRPr="005A7929">
        <w:rPr>
          <w:i/>
          <w:iCs/>
        </w:rPr>
        <w:t>J INFECT DIS</w:t>
      </w:r>
      <w:r w:rsidRPr="005A7929">
        <w:t xml:space="preserve"> </w:t>
      </w:r>
      <w:r w:rsidRPr="005A7929">
        <w:rPr>
          <w:b/>
          <w:bCs/>
        </w:rPr>
        <w:t>187</w:t>
      </w:r>
      <w:r w:rsidRPr="005A7929">
        <w:t>, 287–291 (2003).</w:t>
      </w:r>
    </w:p>
    <w:p w14:paraId="6F6CAC86" w14:textId="77777777" w:rsidR="005A7929" w:rsidRPr="005A7929" w:rsidRDefault="005A7929" w:rsidP="005A7929">
      <w:pPr>
        <w:pStyle w:val="Bibliography"/>
      </w:pPr>
      <w:r w:rsidRPr="005A7929">
        <w:t>45.</w:t>
      </w:r>
      <w:r w:rsidRPr="005A7929">
        <w:tab/>
        <w:t xml:space="preserve">Hofmaenner, D. A., Kleyman, A., Press, A., Bauer, M. &amp; Singer, M. The Many Roles of Cholesterol in Sepsis: A Review. </w:t>
      </w:r>
      <w:r w:rsidRPr="005A7929">
        <w:rPr>
          <w:i/>
          <w:iCs/>
        </w:rPr>
        <w:t>Am J Respir Crit Care Med</w:t>
      </w:r>
      <w:r w:rsidRPr="005A7929">
        <w:t xml:space="preserve"> </w:t>
      </w:r>
      <w:r w:rsidRPr="005A7929">
        <w:rPr>
          <w:b/>
          <w:bCs/>
        </w:rPr>
        <w:t>205</w:t>
      </w:r>
      <w:r w:rsidRPr="005A7929">
        <w:t>, 388–396 (2022).</w:t>
      </w:r>
    </w:p>
    <w:p w14:paraId="37237F33" w14:textId="77777777" w:rsidR="005A7929" w:rsidRPr="005A7929" w:rsidRDefault="005A7929" w:rsidP="005A7929">
      <w:pPr>
        <w:pStyle w:val="Bibliography"/>
      </w:pPr>
      <w:r w:rsidRPr="005A7929">
        <w:t>46.</w:t>
      </w:r>
      <w:r w:rsidRPr="005A7929">
        <w:tab/>
        <w:t xml:space="preserve">Fraunberger, P., Schaefer, S., Werdan, K., Walli, A. K. &amp; Seidel, D. Reduction of Circulating Cholesterol and Apolipoprotein Levels during Sepsis. </w:t>
      </w:r>
      <w:r w:rsidRPr="005A7929">
        <w:rPr>
          <w:i/>
          <w:iCs/>
        </w:rPr>
        <w:t>cclm</w:t>
      </w:r>
      <w:r w:rsidRPr="005A7929">
        <w:t xml:space="preserve"> </w:t>
      </w:r>
      <w:r w:rsidRPr="005A7929">
        <w:rPr>
          <w:b/>
          <w:bCs/>
        </w:rPr>
        <w:t>37</w:t>
      </w:r>
      <w:r w:rsidRPr="005A7929">
        <w:t>, 357–362 (1999).</w:t>
      </w:r>
    </w:p>
    <w:p w14:paraId="67D39E5E" w14:textId="77777777" w:rsidR="005A7929" w:rsidRPr="005A7929" w:rsidRDefault="005A7929" w:rsidP="005A7929">
      <w:pPr>
        <w:pStyle w:val="Bibliography"/>
      </w:pPr>
      <w:r w:rsidRPr="005A7929">
        <w:t>47.</w:t>
      </w:r>
      <w:r w:rsidRPr="005A7929">
        <w:tab/>
        <w:t xml:space="preserve">Bhogal, H. K. The molecular pathogenesis of cholestasis in sepsis. </w:t>
      </w:r>
      <w:r w:rsidRPr="005A7929">
        <w:rPr>
          <w:i/>
          <w:iCs/>
        </w:rPr>
        <w:t>Front Biosci</w:t>
      </w:r>
      <w:r w:rsidRPr="005A7929">
        <w:t xml:space="preserve"> </w:t>
      </w:r>
      <w:r w:rsidRPr="005A7929">
        <w:rPr>
          <w:b/>
          <w:bCs/>
        </w:rPr>
        <w:t>E5</w:t>
      </w:r>
      <w:r w:rsidRPr="005A7929">
        <w:t>, 87–96 (2013).</w:t>
      </w:r>
    </w:p>
    <w:p w14:paraId="3C6F69FE" w14:textId="77777777" w:rsidR="005A7929" w:rsidRPr="005A7929" w:rsidRDefault="005A7929" w:rsidP="005A7929">
      <w:pPr>
        <w:pStyle w:val="Bibliography"/>
      </w:pPr>
      <w:r w:rsidRPr="005A7929">
        <w:lastRenderedPageBreak/>
        <w:t>48.</w:t>
      </w:r>
      <w:r w:rsidRPr="005A7929">
        <w:tab/>
        <w:t xml:space="preserve">Davis, R. P., Miller‐Dorey, S. &amp; Jenne, C. N. Platelets and coagulation in infection. </w:t>
      </w:r>
      <w:r w:rsidRPr="005A7929">
        <w:rPr>
          <w:i/>
          <w:iCs/>
        </w:rPr>
        <w:t>Clin &amp;amp; Trans Imm</w:t>
      </w:r>
      <w:r w:rsidRPr="005A7929">
        <w:t xml:space="preserve"> </w:t>
      </w:r>
      <w:r w:rsidRPr="005A7929">
        <w:rPr>
          <w:b/>
          <w:bCs/>
        </w:rPr>
        <w:t>5</w:t>
      </w:r>
      <w:r w:rsidRPr="005A7929">
        <w:t>, e89 (2016).</w:t>
      </w:r>
    </w:p>
    <w:p w14:paraId="19421A0E" w14:textId="77777777" w:rsidR="005A7929" w:rsidRPr="005A7929" w:rsidRDefault="005A7929" w:rsidP="005A7929">
      <w:pPr>
        <w:pStyle w:val="Bibliography"/>
      </w:pPr>
      <w:r w:rsidRPr="005A7929">
        <w:t>49.</w:t>
      </w:r>
      <w:r w:rsidRPr="005A7929">
        <w:tab/>
        <w:t xml:space="preserve">Sanchez-Navarro, A., González-Soria, I., Caldiño-Bohn, R. &amp; Bobadilla, N. A. Integrative view of serpins in health and disease: the contribution of serpinA3. </w:t>
      </w:r>
      <w:r w:rsidRPr="005A7929">
        <w:rPr>
          <w:i/>
          <w:iCs/>
        </w:rPr>
        <w:t>American Journal of Physiology-Cell Physiology</w:t>
      </w:r>
      <w:r w:rsidRPr="005A7929">
        <w:t xml:space="preserve"> ajpcell.00366.2020 (2020) doi:10.1152/ajpcell.00366.2020.</w:t>
      </w:r>
    </w:p>
    <w:p w14:paraId="17EE4A54" w14:textId="77777777" w:rsidR="005A7929" w:rsidRPr="005A7929" w:rsidRDefault="005A7929" w:rsidP="005A7929">
      <w:pPr>
        <w:pStyle w:val="Bibliography"/>
      </w:pPr>
      <w:r w:rsidRPr="005A7929">
        <w:t>50.</w:t>
      </w:r>
      <w:r w:rsidRPr="005A7929">
        <w:tab/>
        <w:t xml:space="preserve">Bianchini, E. P., Auditeau, C., Razanakolona, M., Vasse, M. &amp; Borgel, D. Serpins in Hemostasis as Therapeutic Targets for Bleeding or Thrombotic Disorders. </w:t>
      </w:r>
      <w:r w:rsidRPr="005A7929">
        <w:rPr>
          <w:i/>
          <w:iCs/>
        </w:rPr>
        <w:t>Front. Cardiovasc. Med.</w:t>
      </w:r>
      <w:r w:rsidRPr="005A7929">
        <w:t xml:space="preserve"> </w:t>
      </w:r>
      <w:r w:rsidRPr="005A7929">
        <w:rPr>
          <w:b/>
          <w:bCs/>
        </w:rPr>
        <w:t>7</w:t>
      </w:r>
      <w:r w:rsidRPr="005A7929">
        <w:t>, 622778 (2021).</w:t>
      </w:r>
    </w:p>
    <w:p w14:paraId="2BA637AF" w14:textId="77777777" w:rsidR="005A7929" w:rsidRPr="005A7929" w:rsidRDefault="005A7929" w:rsidP="005A7929">
      <w:pPr>
        <w:pStyle w:val="Bibliography"/>
      </w:pPr>
      <w:r w:rsidRPr="005A7929">
        <w:t>51.</w:t>
      </w:r>
      <w:r w:rsidRPr="005A7929">
        <w:tab/>
        <w:t>Liu, K.-J. &amp; Shih, N.-Y. The Role of Enolase in Tissue Invasion and Metastasis of Pathogens and Tumor Cells. (2007).</w:t>
      </w:r>
    </w:p>
    <w:p w14:paraId="22B2ECC6" w14:textId="77777777" w:rsidR="005A7929" w:rsidRPr="005A7929" w:rsidRDefault="005A7929" w:rsidP="005A7929">
      <w:pPr>
        <w:pStyle w:val="Bibliography"/>
      </w:pPr>
      <w:r w:rsidRPr="005A7929">
        <w:t>52.</w:t>
      </w:r>
      <w:r w:rsidRPr="005A7929">
        <w:tab/>
        <w:t xml:space="preserve">Yaron, J. R., Zhang, L., Guo, Q., Haydel, S. E. &amp; Lucas, A. R. Fibrinolytic Serine Proteases, Therapeutic Serpins and Inflammation: Fire Dancers and Firestorms. </w:t>
      </w:r>
      <w:r w:rsidRPr="005A7929">
        <w:rPr>
          <w:i/>
          <w:iCs/>
        </w:rPr>
        <w:t>Front. Cardiovasc. Med.</w:t>
      </w:r>
      <w:r w:rsidRPr="005A7929">
        <w:t xml:space="preserve"> </w:t>
      </w:r>
      <w:r w:rsidRPr="005A7929">
        <w:rPr>
          <w:b/>
          <w:bCs/>
        </w:rPr>
        <w:t>8</w:t>
      </w:r>
      <w:r w:rsidRPr="005A7929">
        <w:t>, 648947 (2021).</w:t>
      </w:r>
    </w:p>
    <w:p w14:paraId="4532243F" w14:textId="77777777" w:rsidR="005A7929" w:rsidRPr="005A7929" w:rsidRDefault="005A7929" w:rsidP="005A7929">
      <w:pPr>
        <w:pStyle w:val="Bibliography"/>
      </w:pPr>
      <w:r w:rsidRPr="005A7929">
        <w:t>53.</w:t>
      </w:r>
      <w:r w:rsidRPr="005A7929">
        <w:tab/>
        <w:t xml:space="preserve">Maas, C. &amp; De Maat, S. Therapeutic SERPINs: Improving on Nature. </w:t>
      </w:r>
      <w:r w:rsidRPr="005A7929">
        <w:rPr>
          <w:i/>
          <w:iCs/>
        </w:rPr>
        <w:t>Front. Cardiovasc. Med.</w:t>
      </w:r>
      <w:r w:rsidRPr="005A7929">
        <w:t xml:space="preserve"> </w:t>
      </w:r>
      <w:r w:rsidRPr="005A7929">
        <w:rPr>
          <w:b/>
          <w:bCs/>
        </w:rPr>
        <w:t>8</w:t>
      </w:r>
      <w:r w:rsidRPr="005A7929">
        <w:t>, 648349 (2021).</w:t>
      </w:r>
    </w:p>
    <w:p w14:paraId="2FA56732" w14:textId="77777777" w:rsidR="005A7929" w:rsidRPr="005A7929" w:rsidRDefault="005A7929" w:rsidP="005A7929">
      <w:pPr>
        <w:pStyle w:val="Bibliography"/>
      </w:pPr>
      <w:r w:rsidRPr="005A7929">
        <w:t>54.</w:t>
      </w:r>
      <w:r w:rsidRPr="005A7929">
        <w:tab/>
        <w:t xml:space="preserve">Iram, S., Rahman, S., Choi, I. &amp; Kim, J. Insight into the function of tetranectin in human diseases: A review and prospects for tetranectin-targeted disease treatment. </w:t>
      </w:r>
      <w:r w:rsidRPr="005A7929">
        <w:rPr>
          <w:i/>
          <w:iCs/>
        </w:rPr>
        <w:t>Heliyon</w:t>
      </w:r>
      <w:r w:rsidRPr="005A7929">
        <w:t xml:space="preserve"> </w:t>
      </w:r>
      <w:r w:rsidRPr="005A7929">
        <w:rPr>
          <w:b/>
          <w:bCs/>
        </w:rPr>
        <w:t>10</w:t>
      </w:r>
      <w:r w:rsidRPr="005A7929">
        <w:t>, e23512 (2024).</w:t>
      </w:r>
    </w:p>
    <w:p w14:paraId="7774A8A0" w14:textId="77777777" w:rsidR="005A7929" w:rsidRPr="005A7929" w:rsidRDefault="005A7929" w:rsidP="005A7929">
      <w:pPr>
        <w:pStyle w:val="Bibliography"/>
      </w:pPr>
      <w:r w:rsidRPr="005A7929">
        <w:t>55.</w:t>
      </w:r>
      <w:r w:rsidRPr="005A7929">
        <w:tab/>
        <w:t xml:space="preserve">Fang, X., Kaduce, T. L. &amp; Spector, A. A. 13-(S)-Hydroxyoctadecadienoic acid (13-HODE) incorporation and conversion to novel products by endothelial cells. </w:t>
      </w:r>
      <w:r w:rsidRPr="005A7929">
        <w:rPr>
          <w:i/>
          <w:iCs/>
        </w:rPr>
        <w:t>Journal of Lipid Research</w:t>
      </w:r>
      <w:r w:rsidRPr="005A7929">
        <w:t xml:space="preserve"> </w:t>
      </w:r>
      <w:r w:rsidRPr="005A7929">
        <w:rPr>
          <w:b/>
          <w:bCs/>
        </w:rPr>
        <w:t>40</w:t>
      </w:r>
      <w:r w:rsidRPr="005A7929">
        <w:t>, 699–707 (1999).</w:t>
      </w:r>
    </w:p>
    <w:p w14:paraId="5175FC8F" w14:textId="77777777" w:rsidR="005A7929" w:rsidRPr="005A7929" w:rsidRDefault="005A7929" w:rsidP="005A7929">
      <w:pPr>
        <w:pStyle w:val="Bibliography"/>
      </w:pPr>
      <w:r w:rsidRPr="005A7929">
        <w:t>56.</w:t>
      </w:r>
      <w:r w:rsidRPr="005A7929">
        <w:tab/>
        <w:t xml:space="preserve">Cambiaggi, L., Chakravarty, A., Noureddine, N. &amp; Hersberger, M. The Role of α-Linolenic Acid and Its Oxylipins in Human Cardiovascular Diseases. </w:t>
      </w:r>
      <w:r w:rsidRPr="005A7929">
        <w:rPr>
          <w:i/>
          <w:iCs/>
        </w:rPr>
        <w:t>IJMS</w:t>
      </w:r>
      <w:r w:rsidRPr="005A7929">
        <w:t xml:space="preserve"> </w:t>
      </w:r>
      <w:r w:rsidRPr="005A7929">
        <w:rPr>
          <w:b/>
          <w:bCs/>
        </w:rPr>
        <w:t>24</w:t>
      </w:r>
      <w:r w:rsidRPr="005A7929">
        <w:t>, 6110 (2023).</w:t>
      </w:r>
    </w:p>
    <w:p w14:paraId="3666CC25" w14:textId="77777777" w:rsidR="005A7929" w:rsidRPr="005A7929" w:rsidRDefault="005A7929" w:rsidP="005A7929">
      <w:pPr>
        <w:pStyle w:val="Bibliography"/>
      </w:pPr>
      <w:r w:rsidRPr="005A7929">
        <w:lastRenderedPageBreak/>
        <w:t>57.</w:t>
      </w:r>
      <w:r w:rsidRPr="005A7929">
        <w:tab/>
        <w:t xml:space="preserve">Prost, I. </w:t>
      </w:r>
      <w:r w:rsidRPr="005A7929">
        <w:rPr>
          <w:i/>
          <w:iCs/>
        </w:rPr>
        <w:t>et al.</w:t>
      </w:r>
      <w:r w:rsidRPr="005A7929">
        <w:t xml:space="preserve"> Evaluation of the Antimicrobial Activities of Plant Oxylipins Supports Their Involvement in Defense against Pathogens. </w:t>
      </w:r>
      <w:r w:rsidRPr="005A7929">
        <w:rPr>
          <w:i/>
          <w:iCs/>
        </w:rPr>
        <w:t>Plant Physiology</w:t>
      </w:r>
      <w:r w:rsidRPr="005A7929">
        <w:t xml:space="preserve"> </w:t>
      </w:r>
      <w:r w:rsidRPr="005A7929">
        <w:rPr>
          <w:b/>
          <w:bCs/>
        </w:rPr>
        <w:t>139</w:t>
      </w:r>
      <w:r w:rsidRPr="005A7929">
        <w:t>, 1902–1913 (2005).</w:t>
      </w:r>
    </w:p>
    <w:p w14:paraId="20B28B40" w14:textId="77777777" w:rsidR="005A7929" w:rsidRPr="005A7929" w:rsidRDefault="005A7929" w:rsidP="005A7929">
      <w:pPr>
        <w:pStyle w:val="Bibliography"/>
      </w:pPr>
      <w:r w:rsidRPr="005A7929">
        <w:t>58.</w:t>
      </w:r>
      <w:r w:rsidRPr="005A7929">
        <w:tab/>
        <w:t xml:space="preserve">P. De Carvalho, M. &amp; Abraham, W.-R. Antimicrobial and Biofilm Inhibiting Diketopiperazines. </w:t>
      </w:r>
      <w:r w:rsidRPr="005A7929">
        <w:rPr>
          <w:i/>
          <w:iCs/>
        </w:rPr>
        <w:t>CMC</w:t>
      </w:r>
      <w:r w:rsidRPr="005A7929">
        <w:t xml:space="preserve"> </w:t>
      </w:r>
      <w:r w:rsidRPr="005A7929">
        <w:rPr>
          <w:b/>
          <w:bCs/>
        </w:rPr>
        <w:t>19</w:t>
      </w:r>
      <w:r w:rsidRPr="005A7929">
        <w:t>, 3564–3577 (2012).</w:t>
      </w:r>
    </w:p>
    <w:p w14:paraId="7C94C7A0" w14:textId="77777777" w:rsidR="005A7929" w:rsidRPr="005A7929" w:rsidRDefault="005A7929" w:rsidP="005A7929">
      <w:pPr>
        <w:pStyle w:val="Bibliography"/>
      </w:pPr>
      <w:r w:rsidRPr="005A7929">
        <w:t>59.</w:t>
      </w:r>
      <w:r w:rsidRPr="005A7929">
        <w:tab/>
        <w:t xml:space="preserve">Fdhila, F., Vázquez, V., Sánchez, J. L. &amp; Riguera, R. </w:t>
      </w:r>
      <w:r w:rsidRPr="005A7929">
        <w:rPr>
          <w:smallCaps/>
        </w:rPr>
        <w:t>dd</w:t>
      </w:r>
      <w:r w:rsidRPr="005A7929">
        <w:t xml:space="preserve"> -Diketopiperazines: Antibiotics Active against </w:t>
      </w:r>
      <w:r w:rsidRPr="005A7929">
        <w:rPr>
          <w:i/>
          <w:iCs/>
        </w:rPr>
        <w:t>Vibrio</w:t>
      </w:r>
      <w:r w:rsidRPr="005A7929">
        <w:t xml:space="preserve"> </w:t>
      </w:r>
      <w:r w:rsidRPr="005A7929">
        <w:rPr>
          <w:i/>
          <w:iCs/>
        </w:rPr>
        <w:t>a</w:t>
      </w:r>
      <w:r w:rsidRPr="005A7929">
        <w:t xml:space="preserve"> </w:t>
      </w:r>
      <w:r w:rsidRPr="005A7929">
        <w:rPr>
          <w:i/>
          <w:iCs/>
        </w:rPr>
        <w:t>nguillarum</w:t>
      </w:r>
      <w:r w:rsidRPr="005A7929">
        <w:t xml:space="preserve"> Isolated from Marine Bacteria Associated with Cultures of </w:t>
      </w:r>
      <w:r w:rsidRPr="005A7929">
        <w:rPr>
          <w:i/>
          <w:iCs/>
        </w:rPr>
        <w:t>Pecten</w:t>
      </w:r>
      <w:r w:rsidRPr="005A7929">
        <w:t xml:space="preserve"> </w:t>
      </w:r>
      <w:r w:rsidRPr="005A7929">
        <w:rPr>
          <w:i/>
          <w:iCs/>
        </w:rPr>
        <w:t>m</w:t>
      </w:r>
      <w:r w:rsidRPr="005A7929">
        <w:t xml:space="preserve"> </w:t>
      </w:r>
      <w:r w:rsidRPr="005A7929">
        <w:rPr>
          <w:i/>
          <w:iCs/>
        </w:rPr>
        <w:t>aximus</w:t>
      </w:r>
      <w:r w:rsidRPr="005A7929">
        <w:t xml:space="preserve">. </w:t>
      </w:r>
      <w:r w:rsidRPr="005A7929">
        <w:rPr>
          <w:i/>
          <w:iCs/>
        </w:rPr>
        <w:t>J. Nat. Prod.</w:t>
      </w:r>
      <w:r w:rsidRPr="005A7929">
        <w:t xml:space="preserve"> </w:t>
      </w:r>
      <w:r w:rsidRPr="005A7929">
        <w:rPr>
          <w:b/>
          <w:bCs/>
        </w:rPr>
        <w:t>66</w:t>
      </w:r>
      <w:r w:rsidRPr="005A7929">
        <w:t>, 1299–1301 (2003).</w:t>
      </w:r>
    </w:p>
    <w:p w14:paraId="72BB39DC" w14:textId="77777777" w:rsidR="005A7929" w:rsidRPr="005A7929" w:rsidRDefault="005A7929" w:rsidP="005A7929">
      <w:pPr>
        <w:pStyle w:val="Bibliography"/>
      </w:pPr>
      <w:r w:rsidRPr="005A7929">
        <w:t>60.</w:t>
      </w:r>
      <w:r w:rsidRPr="005A7929">
        <w:tab/>
        <w:t xml:space="preserve">Swinehart, W. </w:t>
      </w:r>
      <w:r w:rsidRPr="005A7929">
        <w:rPr>
          <w:i/>
          <w:iCs/>
        </w:rPr>
        <w:t>et al.</w:t>
      </w:r>
      <w:r w:rsidRPr="005A7929">
        <w:t xml:space="preserve"> Specificity in the biosynthesis of the universal tRNA nucleoside </w:t>
      </w:r>
      <w:r w:rsidRPr="005A7929">
        <w:rPr>
          <w:i/>
          <w:iCs/>
        </w:rPr>
        <w:t>N</w:t>
      </w:r>
      <w:r w:rsidRPr="005A7929">
        <w:t xml:space="preserve"> </w:t>
      </w:r>
      <w:r w:rsidRPr="005A7929">
        <w:rPr>
          <w:vertAlign w:val="superscript"/>
        </w:rPr>
        <w:t>6</w:t>
      </w:r>
      <w:r w:rsidRPr="005A7929">
        <w:t xml:space="preserve"> -threonylcarbamoyl adenosine (t </w:t>
      </w:r>
      <w:r w:rsidRPr="005A7929">
        <w:rPr>
          <w:vertAlign w:val="superscript"/>
        </w:rPr>
        <w:t>6</w:t>
      </w:r>
      <w:r w:rsidRPr="005A7929">
        <w:t xml:space="preserve"> A)—TsaD is the gatekeeper. </w:t>
      </w:r>
      <w:r w:rsidRPr="005A7929">
        <w:rPr>
          <w:i/>
          <w:iCs/>
        </w:rPr>
        <w:t>RNA</w:t>
      </w:r>
      <w:r w:rsidRPr="005A7929">
        <w:t xml:space="preserve"> </w:t>
      </w:r>
      <w:r w:rsidRPr="005A7929">
        <w:rPr>
          <w:b/>
          <w:bCs/>
        </w:rPr>
        <w:t>26</w:t>
      </w:r>
      <w:r w:rsidRPr="005A7929">
        <w:t>, 1094–1103 (2020).</w:t>
      </w:r>
    </w:p>
    <w:p w14:paraId="13A7ACFA" w14:textId="77777777" w:rsidR="005A7929" w:rsidRPr="005A7929" w:rsidRDefault="005A7929" w:rsidP="005A7929">
      <w:pPr>
        <w:pStyle w:val="Bibliography"/>
      </w:pPr>
      <w:r w:rsidRPr="005A7929">
        <w:t>61.</w:t>
      </w:r>
      <w:r w:rsidRPr="005A7929">
        <w:tab/>
        <w:t xml:space="preserve">Nagayoshi, Y. </w:t>
      </w:r>
      <w:r w:rsidRPr="005A7929">
        <w:rPr>
          <w:i/>
          <w:iCs/>
        </w:rPr>
        <w:t>et al.</w:t>
      </w:r>
      <w:r w:rsidRPr="005A7929">
        <w:t xml:space="preserve"> t6A and ms2t6A Modified Nucleosides in Serum and Urine as Strong Candidate Biomarkers of COVID-19 Infection and Severity. </w:t>
      </w:r>
      <w:r w:rsidRPr="005A7929">
        <w:rPr>
          <w:i/>
          <w:iCs/>
        </w:rPr>
        <w:t>Biomolecules</w:t>
      </w:r>
      <w:r w:rsidRPr="005A7929">
        <w:t xml:space="preserve"> </w:t>
      </w:r>
      <w:r w:rsidRPr="005A7929">
        <w:rPr>
          <w:b/>
          <w:bCs/>
        </w:rPr>
        <w:t>12</w:t>
      </w:r>
      <w:r w:rsidRPr="005A7929">
        <w:t>, 1233 (2022).</w:t>
      </w:r>
    </w:p>
    <w:p w14:paraId="22A3B6A2" w14:textId="77777777" w:rsidR="005A7929" w:rsidRPr="005A7929" w:rsidRDefault="005A7929" w:rsidP="005A7929">
      <w:pPr>
        <w:pStyle w:val="Bibliography"/>
      </w:pPr>
      <w:r w:rsidRPr="005A7929">
        <w:t>62.</w:t>
      </w:r>
      <w:r w:rsidRPr="005A7929">
        <w:tab/>
        <w:t xml:space="preserve">Wang, Y. &amp; Qian, H. Phthalates and Their Impacts on Human Health. </w:t>
      </w:r>
      <w:r w:rsidRPr="005A7929">
        <w:rPr>
          <w:i/>
          <w:iCs/>
        </w:rPr>
        <w:t>Healthcare</w:t>
      </w:r>
      <w:r w:rsidRPr="005A7929">
        <w:t xml:space="preserve"> </w:t>
      </w:r>
      <w:r w:rsidRPr="005A7929">
        <w:rPr>
          <w:b/>
          <w:bCs/>
        </w:rPr>
        <w:t>9</w:t>
      </w:r>
      <w:r w:rsidRPr="005A7929">
        <w:t>, 603 (2021).</w:t>
      </w:r>
    </w:p>
    <w:p w14:paraId="7DA22716" w14:textId="77777777" w:rsidR="005A7929" w:rsidRPr="005A7929" w:rsidRDefault="005A7929" w:rsidP="005A7929">
      <w:pPr>
        <w:pStyle w:val="Bibliography"/>
      </w:pPr>
      <w:r w:rsidRPr="005A7929">
        <w:t>63.</w:t>
      </w:r>
      <w:r w:rsidRPr="005A7929">
        <w:tab/>
        <w:t xml:space="preserve">Win-Shwe, T.-T. </w:t>
      </w:r>
      <w:r w:rsidRPr="005A7929">
        <w:rPr>
          <w:i/>
          <w:iCs/>
        </w:rPr>
        <w:t>et al.</w:t>
      </w:r>
      <w:r w:rsidRPr="005A7929">
        <w:t xml:space="preserve"> Dietary Exposure to Flame Retardant Tris (2-Butoxyethyl) Phosphate Altered Neurobehavior and Neuroinflammatory Responses in a Mouse Model of Allergic Asthma. </w:t>
      </w:r>
      <w:r w:rsidRPr="005A7929">
        <w:rPr>
          <w:i/>
          <w:iCs/>
        </w:rPr>
        <w:t>IJMS</w:t>
      </w:r>
      <w:r w:rsidRPr="005A7929">
        <w:t xml:space="preserve"> </w:t>
      </w:r>
      <w:r w:rsidRPr="005A7929">
        <w:rPr>
          <w:b/>
          <w:bCs/>
        </w:rPr>
        <w:t>23</w:t>
      </w:r>
      <w:r w:rsidRPr="005A7929">
        <w:t>, 655 (2022).</w:t>
      </w:r>
    </w:p>
    <w:p w14:paraId="50C266B6" w14:textId="77777777" w:rsidR="005A7929" w:rsidRPr="005A7929" w:rsidRDefault="005A7929" w:rsidP="005A7929">
      <w:pPr>
        <w:pStyle w:val="Bibliography"/>
      </w:pPr>
      <w:r w:rsidRPr="005A7929">
        <w:t>64.</w:t>
      </w:r>
      <w:r w:rsidRPr="005A7929">
        <w:tab/>
        <w:t xml:space="preserve">Cruickshank-Quinn, C. </w:t>
      </w:r>
      <w:r w:rsidRPr="005A7929">
        <w:rPr>
          <w:i/>
          <w:iCs/>
        </w:rPr>
        <w:t>et al.</w:t>
      </w:r>
      <w:r w:rsidRPr="005A7929">
        <w:t xml:space="preserve"> Impact of Blood Collection Tubes and Sample Handling Time on Serum and Plasma Metabolome and Lipidome. </w:t>
      </w:r>
      <w:r w:rsidRPr="005A7929">
        <w:rPr>
          <w:i/>
          <w:iCs/>
        </w:rPr>
        <w:t>Metabolites</w:t>
      </w:r>
      <w:r w:rsidRPr="005A7929">
        <w:t xml:space="preserve"> </w:t>
      </w:r>
      <w:r w:rsidRPr="005A7929">
        <w:rPr>
          <w:b/>
          <w:bCs/>
        </w:rPr>
        <w:t>8</w:t>
      </w:r>
      <w:r w:rsidRPr="005A7929">
        <w:t>, 88 (2018).</w:t>
      </w:r>
    </w:p>
    <w:p w14:paraId="4CEB275D" w14:textId="77777777" w:rsidR="005A7929" w:rsidRPr="005A7929" w:rsidRDefault="005A7929" w:rsidP="005A7929">
      <w:pPr>
        <w:pStyle w:val="Bibliography"/>
      </w:pPr>
      <w:r w:rsidRPr="005A7929">
        <w:t>65.</w:t>
      </w:r>
      <w:r w:rsidRPr="005A7929">
        <w:tab/>
        <w:t xml:space="preserve">Naegeli, A. </w:t>
      </w:r>
      <w:r w:rsidRPr="005A7929">
        <w:rPr>
          <w:i/>
          <w:iCs/>
        </w:rPr>
        <w:t>et al.</w:t>
      </w:r>
      <w:r w:rsidRPr="005A7929">
        <w:t xml:space="preserve"> </w:t>
      </w:r>
      <w:r w:rsidRPr="005A7929">
        <w:rPr>
          <w:i/>
          <w:iCs/>
        </w:rPr>
        <w:t>Streptococcus pyogenes</w:t>
      </w:r>
      <w:r w:rsidRPr="005A7929">
        <w:t xml:space="preserve"> evades adaptive immunity through specific IgG glycan hydrolysis. </w:t>
      </w:r>
      <w:r w:rsidRPr="005A7929">
        <w:rPr>
          <w:i/>
          <w:iCs/>
        </w:rPr>
        <w:t>Journal of Experimental Medicine</w:t>
      </w:r>
      <w:r w:rsidRPr="005A7929">
        <w:t xml:space="preserve"> </w:t>
      </w:r>
      <w:r w:rsidRPr="005A7929">
        <w:rPr>
          <w:b/>
          <w:bCs/>
        </w:rPr>
        <w:t>216</w:t>
      </w:r>
      <w:r w:rsidRPr="005A7929">
        <w:t>, 1615–1629 (2019).</w:t>
      </w:r>
    </w:p>
    <w:p w14:paraId="7451ED0E" w14:textId="77777777" w:rsidR="005A7929" w:rsidRPr="005A7929" w:rsidRDefault="005A7929" w:rsidP="005A7929">
      <w:pPr>
        <w:pStyle w:val="Bibliography"/>
      </w:pPr>
      <w:r w:rsidRPr="005A7929">
        <w:t>66.</w:t>
      </w:r>
      <w:r w:rsidRPr="005A7929">
        <w:tab/>
        <w:t xml:space="preserve">Kagawa, T. F. </w:t>
      </w:r>
      <w:r w:rsidRPr="005A7929">
        <w:rPr>
          <w:i/>
          <w:iCs/>
        </w:rPr>
        <w:t>et al.</w:t>
      </w:r>
      <w:r w:rsidRPr="005A7929">
        <w:t xml:space="preserve"> Crystal structure of the zymogen form of the group A </w:t>
      </w:r>
      <w:r w:rsidRPr="005A7929">
        <w:rPr>
          <w:i/>
          <w:iCs/>
        </w:rPr>
        <w:t>Streptococcus</w:t>
      </w:r>
      <w:r w:rsidRPr="005A7929">
        <w:t xml:space="preserve"> virulence factor SpeB: An integrin-binding cysteine protease. </w:t>
      </w:r>
      <w:r w:rsidRPr="005A7929">
        <w:rPr>
          <w:i/>
          <w:iCs/>
        </w:rPr>
        <w:t>Proc. Natl. Acad. Sci. U.S.A.</w:t>
      </w:r>
      <w:r w:rsidRPr="005A7929">
        <w:t xml:space="preserve"> </w:t>
      </w:r>
      <w:r w:rsidRPr="005A7929">
        <w:rPr>
          <w:b/>
          <w:bCs/>
        </w:rPr>
        <w:t>97</w:t>
      </w:r>
      <w:r w:rsidRPr="005A7929">
        <w:t>, 2235–2240 (2000).</w:t>
      </w:r>
    </w:p>
    <w:p w14:paraId="06001CDD" w14:textId="77777777" w:rsidR="005A7929" w:rsidRPr="005A7929" w:rsidRDefault="005A7929" w:rsidP="005A7929">
      <w:pPr>
        <w:pStyle w:val="Bibliography"/>
      </w:pPr>
      <w:r w:rsidRPr="005A7929">
        <w:lastRenderedPageBreak/>
        <w:t>67.</w:t>
      </w:r>
      <w:r w:rsidRPr="005A7929">
        <w:tab/>
        <w:t xml:space="preserve">Rosales, F. J., Ritter, S. J., Zolfaghari, R., Smith, J. E. &amp; Ross, A. C. Effects of acute inflammation on plasma retinol, retinol-binding protein, and its mRNA in the liver and kidneys of vitamin A-sufficient rats. </w:t>
      </w:r>
      <w:r w:rsidRPr="005A7929">
        <w:rPr>
          <w:i/>
          <w:iCs/>
        </w:rPr>
        <w:t>Journal of Lipid Research</w:t>
      </w:r>
      <w:r w:rsidRPr="005A7929">
        <w:t xml:space="preserve"> </w:t>
      </w:r>
      <w:r w:rsidRPr="005A7929">
        <w:rPr>
          <w:b/>
          <w:bCs/>
        </w:rPr>
        <w:t>37</w:t>
      </w:r>
      <w:r w:rsidRPr="005A7929">
        <w:t>, 962–971 (1996).</w:t>
      </w:r>
    </w:p>
    <w:p w14:paraId="4D5FF79E" w14:textId="77777777" w:rsidR="005A7929" w:rsidRPr="005A7929" w:rsidRDefault="005A7929" w:rsidP="005A7929">
      <w:pPr>
        <w:pStyle w:val="Bibliography"/>
      </w:pPr>
      <w:r w:rsidRPr="005A7929">
        <w:t>68.</w:t>
      </w:r>
      <w:r w:rsidRPr="005A7929">
        <w:tab/>
        <w:t>Stephensen, C. B. VITAMIN A, INFECTION, AND IMMUNE FUNCTION. (2001).</w:t>
      </w:r>
    </w:p>
    <w:p w14:paraId="75AB3E1D" w14:textId="77777777" w:rsidR="005A7929" w:rsidRPr="005A7929" w:rsidRDefault="005A7929" w:rsidP="005A7929">
      <w:pPr>
        <w:pStyle w:val="Bibliography"/>
      </w:pPr>
      <w:r w:rsidRPr="005A7929">
        <w:t>69.</w:t>
      </w:r>
      <w:r w:rsidRPr="005A7929">
        <w:tab/>
        <w:t xml:space="preserve">Sammalkorpi, K., Valtonen, V., Kerttula, Y., Nikkilä, E. &amp; Taskinen, M.-R. Changes in serum lipoprotein pattern induced by acute infections. </w:t>
      </w:r>
      <w:r w:rsidRPr="005A7929">
        <w:rPr>
          <w:i/>
          <w:iCs/>
        </w:rPr>
        <w:t>Metabolism</w:t>
      </w:r>
      <w:r w:rsidRPr="005A7929">
        <w:t xml:space="preserve"> </w:t>
      </w:r>
      <w:r w:rsidRPr="005A7929">
        <w:rPr>
          <w:b/>
          <w:bCs/>
        </w:rPr>
        <w:t>37</w:t>
      </w:r>
      <w:r w:rsidRPr="005A7929">
        <w:t>, 859–865 (1988).</w:t>
      </w:r>
    </w:p>
    <w:p w14:paraId="457AD6F2" w14:textId="77777777" w:rsidR="005A7929" w:rsidRPr="005A7929" w:rsidRDefault="005A7929" w:rsidP="005A7929">
      <w:pPr>
        <w:pStyle w:val="Bibliography"/>
      </w:pPr>
      <w:r w:rsidRPr="005A7929">
        <w:t>70.</w:t>
      </w:r>
      <w:r w:rsidRPr="005A7929">
        <w:tab/>
        <w:t xml:space="preserve">Miller, W. Treatment of enterococcal infections. </w:t>
      </w:r>
      <w:r w:rsidRPr="005A7929">
        <w:rPr>
          <w:i/>
          <w:iCs/>
        </w:rPr>
        <w:t>UpToDate</w:t>
      </w:r>
      <w:r w:rsidRPr="005A7929">
        <w:t>.</w:t>
      </w:r>
    </w:p>
    <w:p w14:paraId="1494D7DC" w14:textId="77777777" w:rsidR="005A7929" w:rsidRPr="005A7929" w:rsidRDefault="005A7929" w:rsidP="005A7929">
      <w:pPr>
        <w:pStyle w:val="Bibliography"/>
      </w:pPr>
      <w:r w:rsidRPr="005A7929">
        <w:t>71.</w:t>
      </w:r>
      <w:r w:rsidRPr="005A7929">
        <w:tab/>
        <w:t xml:space="preserve">Lee, C. Type 3 cystatins; fetuins, kininogen and histidine-rich glycoprotein. </w:t>
      </w:r>
      <w:r w:rsidRPr="005A7929">
        <w:rPr>
          <w:i/>
          <w:iCs/>
        </w:rPr>
        <w:t>Front Biosci</w:t>
      </w:r>
      <w:r w:rsidRPr="005A7929">
        <w:t xml:space="preserve"> </w:t>
      </w:r>
      <w:r w:rsidRPr="005A7929">
        <w:rPr>
          <w:b/>
          <w:bCs/>
        </w:rPr>
        <w:t>Volume</w:t>
      </w:r>
      <w:r w:rsidRPr="005A7929">
        <w:t>, 2911 (2009).</w:t>
      </w:r>
    </w:p>
    <w:p w14:paraId="2D29D383" w14:textId="77777777" w:rsidR="005A7929" w:rsidRPr="005A7929" w:rsidRDefault="005A7929" w:rsidP="005A7929">
      <w:pPr>
        <w:pStyle w:val="Bibliography"/>
      </w:pPr>
      <w:r w:rsidRPr="005A7929">
        <w:t>72.</w:t>
      </w:r>
      <w:r w:rsidRPr="005A7929">
        <w:tab/>
        <w:t xml:space="preserve">Rydengård, V., Olsson, A., Mörgelin, M. &amp; Schmidtchen, A. Histidine‐rich glycoprotein exerts antibacterial activity. </w:t>
      </w:r>
      <w:r w:rsidRPr="005A7929">
        <w:rPr>
          <w:i/>
          <w:iCs/>
        </w:rPr>
        <w:t>The FEBS Journal</w:t>
      </w:r>
      <w:r w:rsidRPr="005A7929">
        <w:t xml:space="preserve"> </w:t>
      </w:r>
      <w:r w:rsidRPr="005A7929">
        <w:rPr>
          <w:b/>
          <w:bCs/>
        </w:rPr>
        <w:t>274</w:t>
      </w:r>
      <w:r w:rsidRPr="005A7929">
        <w:t>, 377–389 (2007).</w:t>
      </w:r>
    </w:p>
    <w:p w14:paraId="38A41218" w14:textId="77777777" w:rsidR="005A7929" w:rsidRPr="005A7929" w:rsidRDefault="005A7929" w:rsidP="005A7929">
      <w:pPr>
        <w:pStyle w:val="Bibliography"/>
      </w:pPr>
      <w:r w:rsidRPr="005A7929">
        <w:t>73.</w:t>
      </w:r>
      <w:r w:rsidRPr="005A7929">
        <w:tab/>
        <w:t xml:space="preserve">Völlmy, F. </w:t>
      </w:r>
      <w:r w:rsidRPr="005A7929">
        <w:rPr>
          <w:i/>
          <w:iCs/>
        </w:rPr>
        <w:t>et al.</w:t>
      </w:r>
      <w:r w:rsidRPr="005A7929">
        <w:t xml:space="preserve"> A serum proteome signature to predict mortality in severe COVID-19 patients. </w:t>
      </w:r>
      <w:r w:rsidRPr="005A7929">
        <w:rPr>
          <w:i/>
          <w:iCs/>
        </w:rPr>
        <w:t>Life Sci. Alliance</w:t>
      </w:r>
      <w:r w:rsidRPr="005A7929">
        <w:t xml:space="preserve"> </w:t>
      </w:r>
      <w:r w:rsidRPr="005A7929">
        <w:rPr>
          <w:b/>
          <w:bCs/>
        </w:rPr>
        <w:t>4</w:t>
      </w:r>
      <w:r w:rsidRPr="005A7929">
        <w:t>, e202101099 (2021).</w:t>
      </w:r>
    </w:p>
    <w:p w14:paraId="095703D4" w14:textId="77777777" w:rsidR="005A7929" w:rsidRPr="005A7929" w:rsidRDefault="005A7929" w:rsidP="005A7929">
      <w:pPr>
        <w:pStyle w:val="Bibliography"/>
      </w:pPr>
      <w:r w:rsidRPr="005A7929">
        <w:t>74.</w:t>
      </w:r>
      <w:r w:rsidRPr="005A7929">
        <w:tab/>
        <w:t xml:space="preserve">Kuroda, K. </w:t>
      </w:r>
      <w:r w:rsidRPr="005A7929">
        <w:rPr>
          <w:i/>
          <w:iCs/>
        </w:rPr>
        <w:t>et al.</w:t>
      </w:r>
      <w:r w:rsidRPr="005A7929">
        <w:t xml:space="preserve"> Histidine-rich glycoprotein as a prognostic biomarker for sepsis. </w:t>
      </w:r>
      <w:r w:rsidRPr="005A7929">
        <w:rPr>
          <w:i/>
          <w:iCs/>
        </w:rPr>
        <w:t>Sci Rep</w:t>
      </w:r>
      <w:r w:rsidRPr="005A7929">
        <w:t xml:space="preserve"> </w:t>
      </w:r>
      <w:r w:rsidRPr="005A7929">
        <w:rPr>
          <w:b/>
          <w:bCs/>
        </w:rPr>
        <w:t>11</w:t>
      </w:r>
      <w:r w:rsidRPr="005A7929">
        <w:t>, 10223 (2021).</w:t>
      </w:r>
    </w:p>
    <w:p w14:paraId="6A3A9F13" w14:textId="77777777" w:rsidR="005A7929" w:rsidRPr="005A7929" w:rsidRDefault="005A7929" w:rsidP="005A7929">
      <w:pPr>
        <w:pStyle w:val="Bibliography"/>
      </w:pPr>
      <w:r w:rsidRPr="005A7929">
        <w:t>75.</w:t>
      </w:r>
      <w:r w:rsidRPr="005A7929">
        <w:tab/>
        <w:t xml:space="preserve">Mandrekar, J. N. Receiver Operating Characteristic Curve in Diagnostic Test Assessment. </w:t>
      </w:r>
      <w:r w:rsidRPr="005A7929">
        <w:rPr>
          <w:i/>
          <w:iCs/>
        </w:rPr>
        <w:t>Journal of Thoracic Oncology</w:t>
      </w:r>
      <w:r w:rsidRPr="005A7929">
        <w:t xml:space="preserve"> </w:t>
      </w:r>
      <w:r w:rsidRPr="005A7929">
        <w:rPr>
          <w:b/>
          <w:bCs/>
        </w:rPr>
        <w:t>5</w:t>
      </w:r>
      <w:r w:rsidRPr="005A7929">
        <w:t>, 1315–1316 (2010).</w:t>
      </w:r>
    </w:p>
    <w:p w14:paraId="3E867378" w14:textId="0FADB132"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erzbicki, Igor" w:date="2024-04-02T07:26:00Z" w:initials="IW">
    <w:p w14:paraId="4001C798" w14:textId="77777777" w:rsidR="00962271" w:rsidRDefault="00962271" w:rsidP="00962271">
      <w:r>
        <w:rPr>
          <w:rStyle w:val="CommentReference"/>
        </w:rPr>
        <w:annotationRef/>
      </w:r>
      <w:r>
        <w:rPr>
          <w:rFonts w:asciiTheme="minorHAnsi" w:eastAsiaTheme="minorHAnsi" w:hAnsiTheme="minorHAnsi" w:cstheme="minorBidi"/>
          <w:color w:val="000000"/>
          <w:sz w:val="20"/>
          <w:szCs w:val="20"/>
        </w:rPr>
        <w:t xml:space="preserve">I would change the wording of this sentence, because you say describe differences in host </w:t>
      </w:r>
      <w:r>
        <w:rPr>
          <w:rFonts w:asciiTheme="minorHAnsi" w:eastAsiaTheme="minorHAnsi" w:hAnsiTheme="minorHAnsi" w:cstheme="minorBidi"/>
          <w:color w:val="000000"/>
          <w:sz w:val="20"/>
          <w:szCs w:val="20"/>
          <w:u w:val="single"/>
        </w:rPr>
        <w:t>response</w:t>
      </w:r>
      <w:r>
        <w:rPr>
          <w:rFonts w:asciiTheme="minorHAnsi" w:eastAsiaTheme="minorHAnsi" w:hAnsiTheme="minorHAnsi" w:cstheme="minorBidi"/>
          <w:color w:val="000000"/>
          <w:sz w:val="20"/>
          <w:szCs w:val="20"/>
        </w:rPr>
        <w:t xml:space="preserve"> to (I) infection with A and B and (II) mortality and survival [I don’t think there is an immune response to mortality or survival].</w:t>
      </w:r>
    </w:p>
    <w:p w14:paraId="1F52EE75" w14:textId="77777777" w:rsidR="00962271" w:rsidRDefault="00962271" w:rsidP="00962271"/>
    <w:p w14:paraId="4CFEC50D" w14:textId="77777777" w:rsidR="00962271" w:rsidRDefault="00962271" w:rsidP="00962271">
      <w:r>
        <w:rPr>
          <w:rFonts w:asciiTheme="minorHAnsi" w:eastAsiaTheme="minorHAnsi" w:hAnsiTheme="minorHAnsi" w:cstheme="minorBidi"/>
          <w:color w:val="000000"/>
          <w:sz w:val="20"/>
          <w:szCs w:val="20"/>
        </w:rPr>
        <w:t>How about “to characterize immunological profile associated with/distinguishing infections caused by E. fecalis and E. faeciu, as well as mortality and survival”</w:t>
      </w:r>
    </w:p>
  </w:comment>
  <w:comment w:id="2" w:author="Wierzbicki, Igor" w:date="2024-04-02T07:32:00Z" w:initials="IW">
    <w:p w14:paraId="00A11D84" w14:textId="77777777" w:rsidR="00962271" w:rsidRDefault="00962271" w:rsidP="00962271">
      <w:r>
        <w:rPr>
          <w:rStyle w:val="CommentReference"/>
        </w:rPr>
        <w:annotationRef/>
      </w:r>
      <w:r>
        <w:rPr>
          <w:rFonts w:asciiTheme="minorHAnsi" w:eastAsiaTheme="minorHAnsi" w:hAnsiTheme="minorHAnsi" w:cstheme="minorBidi"/>
          <w:color w:val="000000"/>
          <w:sz w:val="20"/>
          <w:szCs w:val="20"/>
        </w:rPr>
        <w:t xml:space="preserve">No offense, but is there maybe a more profesional storage place? </w:t>
      </w:r>
    </w:p>
    <w:p w14:paraId="437E384B" w14:textId="77777777" w:rsidR="00962271" w:rsidRDefault="00962271" w:rsidP="00962271">
      <w:r>
        <w:rPr>
          <w:rFonts w:asciiTheme="minorHAnsi" w:eastAsiaTheme="minorHAnsi" w:hAnsiTheme="minorHAnsi" w:cstheme="minorBidi"/>
          <w:color w:val="000000"/>
          <w:sz w:val="20"/>
          <w:szCs w:val="20"/>
        </w:rPr>
        <w:t>Gonzalez lab associated? UCSD associated?</w:t>
      </w:r>
    </w:p>
  </w:comment>
  <w:comment w:id="3" w:author="Wierzbicki, Igor" w:date="2024-04-02T07:38:00Z" w:initials="IW">
    <w:p w14:paraId="19350488" w14:textId="77777777" w:rsidR="007D5D08" w:rsidRDefault="007D5D08" w:rsidP="007D5D08">
      <w:r>
        <w:rPr>
          <w:rStyle w:val="CommentReference"/>
        </w:rPr>
        <w:annotationRef/>
      </w:r>
      <w:r>
        <w:rPr>
          <w:rFonts w:asciiTheme="minorHAnsi" w:eastAsiaTheme="minorHAnsi" w:hAnsiTheme="minorHAnsi" w:cstheme="minorBidi"/>
          <w:color w:val="000000"/>
          <w:sz w:val="20"/>
          <w:szCs w:val="20"/>
        </w:rPr>
        <w:t xml:space="preserve">granularity? </w:t>
      </w:r>
    </w:p>
  </w:comment>
  <w:comment w:id="4" w:author="Wierzbicki, Igor" w:date="2024-04-02T07:39:00Z" w:initials="IW">
    <w:p w14:paraId="1956C3F5" w14:textId="77777777" w:rsidR="007D5D08" w:rsidRDefault="007D5D08" w:rsidP="007D5D08">
      <w:r>
        <w:rPr>
          <w:rStyle w:val="CommentReference"/>
        </w:rPr>
        <w:annotationRef/>
      </w:r>
      <w:r>
        <w:rPr>
          <w:rFonts w:asciiTheme="minorHAnsi" w:eastAsiaTheme="minorHAnsi" w:hAnsiTheme="minorHAnsi" w:cstheme="minorBidi"/>
          <w:color w:val="000000"/>
          <w:sz w:val="20"/>
          <w:szCs w:val="20"/>
        </w:rPr>
        <w:t>maybe simplyfy to “(…) EcB cuase by  E. faecalis and E. faecium” ?</w:t>
      </w:r>
    </w:p>
  </w:comment>
  <w:comment w:id="7" w:author="Wierzbicki, Igor" w:date="2024-04-02T07:59:00Z" w:initials="IW">
    <w:p w14:paraId="7409BD64" w14:textId="77777777" w:rsidR="001309A7" w:rsidRDefault="001309A7" w:rsidP="001309A7">
      <w:r>
        <w:rPr>
          <w:rStyle w:val="CommentReference"/>
        </w:rPr>
        <w:annotationRef/>
      </w:r>
      <w:r>
        <w:rPr>
          <w:rFonts w:asciiTheme="minorHAnsi" w:eastAsiaTheme="minorHAnsi" w:hAnsiTheme="minorHAnsi" w:cstheme="minorBidi"/>
          <w:sz w:val="20"/>
          <w:szCs w:val="20"/>
        </w:rPr>
        <w:t>How about “(…) we cross-referenced our findings with previously published molecular signatures of bacteremia caused by another human pathogen, Staphylococcus aureus”.</w:t>
      </w:r>
    </w:p>
    <w:p w14:paraId="0718EC84" w14:textId="77777777" w:rsidR="001309A7" w:rsidRDefault="001309A7" w:rsidP="001309A7"/>
  </w:comment>
  <w:comment w:id="9" w:author="Wierzbicki, Igor" w:date="2024-04-02T08:25:00Z" w:initials="IW">
    <w:p w14:paraId="1CEACC53" w14:textId="77777777" w:rsidR="00C6760F" w:rsidRDefault="00C6760F" w:rsidP="00C6760F">
      <w:r>
        <w:rPr>
          <w:rStyle w:val="CommentReference"/>
        </w:rPr>
        <w:annotationRef/>
      </w:r>
      <w:r>
        <w:rPr>
          <w:rFonts w:asciiTheme="minorHAnsi" w:eastAsiaTheme="minorHAnsi" w:hAnsiTheme="minorHAnsi" w:cstheme="minorBidi"/>
          <w:color w:val="000000"/>
          <w:sz w:val="20"/>
          <w:szCs w:val="20"/>
        </w:rPr>
        <w:t>You repeat enterococci + I miss some transition: you say that is residues in the GI track AND in emerges as important pathogens.</w:t>
      </w:r>
    </w:p>
    <w:p w14:paraId="76AD5B59" w14:textId="77777777" w:rsidR="00C6760F" w:rsidRDefault="00C6760F" w:rsidP="00C6760F"/>
    <w:p w14:paraId="1EA9DDF9" w14:textId="77777777" w:rsidR="00C6760F" w:rsidRDefault="00C6760F" w:rsidP="00C6760F">
      <w:r>
        <w:rPr>
          <w:rFonts w:asciiTheme="minorHAnsi" w:eastAsiaTheme="minorHAnsi" w:hAnsiTheme="minorHAnsi" w:cstheme="minorBidi"/>
          <w:color w:val="000000"/>
          <w:sz w:val="20"/>
          <w:szCs w:val="20"/>
        </w:rPr>
        <w:t xml:space="preserve">How about something like “although a part of normal GI tract flora, in recent years emerged as a HC-associated pathogen </w:t>
      </w:r>
    </w:p>
  </w:comment>
  <w:comment w:id="10" w:author="Wierzbicki, Igor" w:date="2024-04-02T08:29:00Z" w:initials="IW">
    <w:p w14:paraId="62B55877" w14:textId="77777777" w:rsidR="00D33D72" w:rsidRDefault="00D33D72" w:rsidP="00D33D72">
      <w:r>
        <w:rPr>
          <w:rStyle w:val="CommentReference"/>
        </w:rPr>
        <w:annotationRef/>
      </w:r>
      <w:r>
        <w:rPr>
          <w:rFonts w:asciiTheme="minorHAnsi" w:eastAsiaTheme="minorHAnsi" w:hAnsiTheme="minorHAnsi" w:cstheme="minorBidi"/>
          <w:color w:val="000000"/>
          <w:sz w:val="20"/>
          <w:szCs w:val="20"/>
        </w:rPr>
        <w:t>I would shuffle some of the information from the abstract with introduction - the fact that it stays on the surface.</w:t>
      </w:r>
    </w:p>
  </w:comment>
  <w:comment w:id="12" w:author="Wierzbicki, Igor" w:date="2024-04-02T08:27:00Z" w:initials="IW">
    <w:p w14:paraId="2EF1A051" w14:textId="0634543A" w:rsidR="00C6760F" w:rsidRDefault="00C6760F" w:rsidP="00C6760F">
      <w:r>
        <w:rPr>
          <w:rStyle w:val="CommentReference"/>
        </w:rPr>
        <w:annotationRef/>
      </w:r>
      <w:r>
        <w:rPr>
          <w:rFonts w:asciiTheme="minorHAnsi" w:eastAsiaTheme="minorHAnsi" w:hAnsiTheme="minorHAnsi" w:cstheme="minorBidi"/>
          <w:color w:val="000000"/>
          <w:sz w:val="20"/>
          <w:szCs w:val="20"/>
        </w:rPr>
        <w:t>I would move this as a second sentence of this paragrapg, just after animals going from water to land</w:t>
      </w:r>
    </w:p>
  </w:comment>
  <w:comment w:id="15" w:author="Wierzbicki, Igor" w:date="2024-04-02T08:40:00Z" w:initials="IW">
    <w:p w14:paraId="18012D49" w14:textId="77777777" w:rsidR="00077278" w:rsidRDefault="00077278" w:rsidP="00077278">
      <w:r>
        <w:rPr>
          <w:rStyle w:val="CommentReference"/>
        </w:rPr>
        <w:annotationRef/>
      </w:r>
      <w:r>
        <w:rPr>
          <w:rFonts w:asciiTheme="minorHAnsi" w:eastAsiaTheme="minorHAnsi" w:hAnsiTheme="minorHAnsi" w:cstheme="minorBidi"/>
          <w:color w:val="000000"/>
          <w:sz w:val="20"/>
          <w:szCs w:val="20"/>
        </w:rPr>
        <w:t xml:space="preserve">So, you </w:t>
      </w:r>
      <w:r>
        <w:rPr>
          <w:rFonts w:asciiTheme="minorHAnsi" w:eastAsiaTheme="minorHAnsi" w:hAnsiTheme="minorHAnsi" w:cstheme="minorBidi"/>
          <w:color w:val="000000"/>
          <w:sz w:val="20"/>
          <w:szCs w:val="20"/>
          <w:u w:val="single"/>
        </w:rPr>
        <w:t>first</w:t>
      </w:r>
      <w:r>
        <w:rPr>
          <w:rFonts w:asciiTheme="minorHAnsi" w:eastAsiaTheme="minorHAnsi" w:hAnsiTheme="minorHAnsi" w:cstheme="minorBidi"/>
          <w:color w:val="000000"/>
          <w:sz w:val="20"/>
          <w:szCs w:val="20"/>
        </w:rPr>
        <w:t xml:space="preserve"> mention that there are blood cultures that can help you determine the antibiotic sensitivity of the isolate to determine optimal treatment. Cool.</w:t>
      </w:r>
    </w:p>
    <w:p w14:paraId="00330863" w14:textId="77777777" w:rsidR="00077278" w:rsidRDefault="00077278" w:rsidP="00077278">
      <w:r>
        <w:rPr>
          <w:rFonts w:asciiTheme="minorHAnsi" w:eastAsiaTheme="minorHAnsi" w:hAnsiTheme="minorHAnsi" w:cstheme="minorBidi"/>
          <w:color w:val="000000"/>
          <w:sz w:val="20"/>
          <w:szCs w:val="20"/>
          <w:u w:val="single"/>
        </w:rPr>
        <w:t>In the second</w:t>
      </w:r>
      <w:r>
        <w:rPr>
          <w:rFonts w:asciiTheme="minorHAnsi" w:eastAsiaTheme="minorHAnsi" w:hAnsiTheme="minorHAnsi" w:cstheme="minorBidi"/>
          <w:color w:val="000000"/>
          <w:sz w:val="20"/>
          <w:szCs w:val="20"/>
        </w:rPr>
        <w:t xml:space="preserve"> sentence you say about general markers of inflamation that can indicate bacteremia, but do not provide infromation what antibiotic treatment to apply. </w:t>
      </w:r>
    </w:p>
    <w:p w14:paraId="40D580A7" w14:textId="77777777" w:rsidR="00077278" w:rsidRDefault="00077278" w:rsidP="00077278"/>
    <w:p w14:paraId="59B55378" w14:textId="77777777" w:rsidR="00077278" w:rsidRDefault="00077278" w:rsidP="00077278">
      <w:r>
        <w:rPr>
          <w:rFonts w:asciiTheme="minorHAnsi" w:eastAsiaTheme="minorHAnsi" w:hAnsiTheme="minorHAnsi" w:cstheme="minorBidi"/>
          <w:color w:val="000000"/>
          <w:sz w:val="20"/>
          <w:szCs w:val="20"/>
        </w:rPr>
        <w:t xml:space="preserve">And? Based on these two statements, it seems that blood cultures are supreme to CRP/SAA and we don’t really need anything else. End of the story. </w:t>
      </w:r>
    </w:p>
    <w:p w14:paraId="1C5011CA" w14:textId="77777777" w:rsidR="00077278" w:rsidRDefault="00077278" w:rsidP="00077278"/>
    <w:p w14:paraId="058C2EDB" w14:textId="77777777" w:rsidR="00077278" w:rsidRDefault="00077278" w:rsidP="00077278">
      <w:r>
        <w:rPr>
          <w:rFonts w:asciiTheme="minorHAnsi" w:eastAsiaTheme="minorHAnsi" w:hAnsiTheme="minorHAnsi" w:cstheme="minorBidi"/>
          <w:color w:val="000000"/>
          <w:sz w:val="20"/>
          <w:szCs w:val="20"/>
        </w:rPr>
        <w:t xml:space="preserve">Start with CRP/SAA, say about the limitation. Then talk about blood cultures, but there need to be some limitations as well, right? Time? Acuracy?  </w:t>
      </w:r>
    </w:p>
  </w:comment>
  <w:comment w:id="16" w:author="Wierzbicki, Igor" w:date="2024-04-02T08:34:00Z" w:initials="IW">
    <w:p w14:paraId="4C4D66D6" w14:textId="643495DD" w:rsidR="00077278" w:rsidRDefault="00077278" w:rsidP="00077278">
      <w:r>
        <w:rPr>
          <w:rStyle w:val="CommentReference"/>
        </w:rPr>
        <w:annotationRef/>
      </w:r>
      <w:r>
        <w:rPr>
          <w:rFonts w:asciiTheme="minorHAnsi" w:eastAsiaTheme="minorHAnsi" w:hAnsiTheme="minorHAnsi" w:cstheme="minorBidi"/>
          <w:color w:val="000000"/>
          <w:sz w:val="20"/>
          <w:szCs w:val="20"/>
        </w:rPr>
        <w:t>I am having problems with understanding this sentence and where it leads to</w:t>
      </w:r>
    </w:p>
  </w:comment>
  <w:comment w:id="17" w:author="Wierzbicki, Igor" w:date="2024-04-02T08:42:00Z" w:initials="IW">
    <w:p w14:paraId="153B4526" w14:textId="77777777" w:rsidR="00077278" w:rsidRDefault="00077278" w:rsidP="00077278">
      <w:r>
        <w:rPr>
          <w:rStyle w:val="CommentReference"/>
        </w:rPr>
        <w:annotationRef/>
      </w:r>
      <w:r>
        <w:rPr>
          <w:rFonts w:asciiTheme="minorHAnsi" w:eastAsiaTheme="minorHAnsi" w:hAnsiTheme="minorHAnsi" w:cstheme="minorBidi"/>
          <w:sz w:val="20"/>
          <w:szCs w:val="20"/>
        </w:rPr>
        <w:t>Based on the introduction, I am not convinced that this is so imporatnt. Give me some numbers, age of people that are dying etc, statistics.</w:t>
      </w:r>
    </w:p>
    <w:p w14:paraId="1DD87648" w14:textId="77777777" w:rsidR="00077278" w:rsidRDefault="00077278" w:rsidP="00077278"/>
    <w:p w14:paraId="42359B6F" w14:textId="77777777" w:rsidR="00077278" w:rsidRDefault="00077278" w:rsidP="00077278">
      <w:r>
        <w:rPr>
          <w:rFonts w:asciiTheme="minorHAnsi" w:eastAsiaTheme="minorHAnsi" w:hAnsiTheme="minorHAnsi" w:cstheme="minorBidi"/>
          <w:sz w:val="20"/>
          <w:szCs w:val="20"/>
        </w:rPr>
        <w:t xml:space="preserve">Also elaborate more why we need to understand systemic features (?) immunological predispositions? </w:t>
      </w:r>
    </w:p>
  </w:comment>
  <w:comment w:id="18" w:author="Wierzbicki, Igor" w:date="2024-04-02T08:45:00Z" w:initials="IW">
    <w:p w14:paraId="4879458D" w14:textId="77777777" w:rsidR="00656A5D" w:rsidRDefault="00656A5D" w:rsidP="00656A5D">
      <w:r>
        <w:rPr>
          <w:rStyle w:val="CommentReference"/>
        </w:rPr>
        <w:annotationRef/>
      </w:r>
      <w:r>
        <w:rPr>
          <w:rFonts w:asciiTheme="minorHAnsi" w:eastAsiaTheme="minorHAnsi" w:hAnsiTheme="minorHAnsi" w:cstheme="minorBidi"/>
          <w:color w:val="000000"/>
          <w:sz w:val="20"/>
          <w:szCs w:val="20"/>
        </w:rPr>
        <w:t>I am missing in the introduction a anything about the two species. Big part of your work is having patiens with EcB caused by one or the other species.</w:t>
      </w:r>
    </w:p>
  </w:comment>
  <w:comment w:id="23" w:author="Wierzbicki, Igor" w:date="2024-04-02T09:35:00Z" w:initials="IW">
    <w:p w14:paraId="623CA7B7" w14:textId="77777777" w:rsidR="00826DE5" w:rsidRDefault="00826DE5" w:rsidP="00826DE5">
      <w:r>
        <w:rPr>
          <w:rStyle w:val="CommentReference"/>
        </w:rPr>
        <w:annotationRef/>
      </w:r>
      <w:r>
        <w:rPr>
          <w:rFonts w:asciiTheme="minorHAnsi" w:eastAsiaTheme="minorHAnsi" w:hAnsiTheme="minorHAnsi" w:cstheme="minorBidi"/>
          <w:sz w:val="20"/>
          <w:szCs w:val="20"/>
        </w:rPr>
        <w:t xml:space="preserve">initially full name of chemicals, abreviations in the parentheses, and later use abreviations. </w:t>
      </w:r>
    </w:p>
    <w:p w14:paraId="36881D62" w14:textId="77777777" w:rsidR="00826DE5" w:rsidRDefault="00826DE5" w:rsidP="00826DE5">
      <w:r>
        <w:rPr>
          <w:rFonts w:asciiTheme="minorHAnsi" w:eastAsiaTheme="minorHAnsi" w:hAnsiTheme="minorHAnsi" w:cstheme="minorBidi"/>
          <w:sz w:val="20"/>
          <w:szCs w:val="20"/>
        </w:rPr>
        <w:t>preferably manufacturer and catalog number</w:t>
      </w:r>
    </w:p>
  </w:comment>
  <w:comment w:id="53" w:author="Wierzbicki, Igor" w:date="2024-04-02T10:29:00Z" w:initials="IW">
    <w:p w14:paraId="4992571E" w14:textId="77777777" w:rsidR="00BE385E" w:rsidRDefault="00BE385E" w:rsidP="00BE385E">
      <w:r>
        <w:rPr>
          <w:rStyle w:val="CommentReference"/>
        </w:rPr>
        <w:annotationRef/>
      </w:r>
      <w:r>
        <w:rPr>
          <w:rFonts w:asciiTheme="minorHAnsi" w:eastAsiaTheme="minorHAnsi" w:hAnsiTheme="minorHAnsi" w:cstheme="minorBidi"/>
          <w:color w:val="000000"/>
          <w:sz w:val="20"/>
          <w:szCs w:val="20"/>
        </w:rPr>
        <w:t>actual name and catalog number</w:t>
      </w:r>
    </w:p>
  </w:comment>
  <w:comment w:id="60" w:author="Wierzbicki, Igor" w:date="2024-04-02T10:30:00Z" w:initials="IW">
    <w:p w14:paraId="2945C81C" w14:textId="77777777" w:rsidR="00BE385E" w:rsidRDefault="00BE385E" w:rsidP="00BE385E">
      <w:r>
        <w:rPr>
          <w:rStyle w:val="CommentReference"/>
        </w:rPr>
        <w:annotationRef/>
      </w:r>
      <w:r>
        <w:rPr>
          <w:rFonts w:asciiTheme="minorHAnsi" w:eastAsiaTheme="minorHAnsi" w:hAnsiTheme="minorHAnsi" w:cstheme="minorBidi"/>
          <w:color w:val="000000"/>
          <w:sz w:val="20"/>
          <w:szCs w:val="20"/>
        </w:rPr>
        <w:t xml:space="preserve">lot number, pretty crucial for any potential re-analysis </w:t>
      </w:r>
    </w:p>
  </w:comment>
  <w:comment w:id="61" w:author="Wierzbicki, Igor" w:date="2024-04-02T10:32:00Z" w:initials="IW">
    <w:p w14:paraId="21A2FF64" w14:textId="77777777" w:rsidR="00BE385E" w:rsidRDefault="00BE385E" w:rsidP="00BE385E">
      <w:r>
        <w:rPr>
          <w:rStyle w:val="CommentReference"/>
        </w:rPr>
        <w:annotationRef/>
      </w:r>
      <w:r>
        <w:rPr>
          <w:rFonts w:asciiTheme="minorHAnsi" w:eastAsiaTheme="minorHAnsi" w:hAnsiTheme="minorHAnsi" w:cstheme="minorBidi"/>
          <w:color w:val="000000"/>
          <w:sz w:val="20"/>
          <w:szCs w:val="20"/>
        </w:rPr>
        <w:t>maybe a full description?</w:t>
      </w:r>
    </w:p>
  </w:comment>
  <w:comment w:id="103" w:author="Wierzbicki, Igor" w:date="2024-04-02T10:41:00Z" w:initials="IW">
    <w:p w14:paraId="086AB0CC" w14:textId="77777777" w:rsidR="008E2E09" w:rsidRDefault="008E2E09" w:rsidP="008E2E09">
      <w:r>
        <w:rPr>
          <w:rStyle w:val="CommentReference"/>
        </w:rPr>
        <w:annotationRef/>
      </w:r>
      <w:r>
        <w:rPr>
          <w:rFonts w:asciiTheme="minorHAnsi" w:eastAsiaTheme="minorHAnsi" w:hAnsiTheme="minorHAnsi" w:cstheme="minorBidi"/>
          <w:color w:val="000000"/>
          <w:sz w:val="20"/>
          <w:szCs w:val="20"/>
        </w:rPr>
        <w:t>what growth medium, what tempertaure, CO2?, shaking, static?</w:t>
      </w:r>
    </w:p>
  </w:comment>
  <w:comment w:id="104" w:author="Wierzbicki, Igor" w:date="2024-04-02T10:41:00Z" w:initials="IW">
    <w:p w14:paraId="7F480715" w14:textId="77777777" w:rsidR="008E2E09" w:rsidRDefault="008E2E09" w:rsidP="008E2E09">
      <w:r>
        <w:rPr>
          <w:rStyle w:val="CommentReference"/>
        </w:rPr>
        <w:annotationRef/>
      </w:r>
      <w:r>
        <w:rPr>
          <w:rFonts w:asciiTheme="minorHAnsi" w:eastAsiaTheme="minorHAnsi" w:hAnsiTheme="minorHAnsi" w:cstheme="minorBidi"/>
          <w:color w:val="000000"/>
          <w:sz w:val="20"/>
          <w:szCs w:val="20"/>
        </w:rPr>
        <w:t>jargon</w:t>
      </w:r>
    </w:p>
  </w:comment>
  <w:comment w:id="111" w:author="Wierzbicki, Igor" w:date="2024-04-02T10:43:00Z" w:initials="IW">
    <w:p w14:paraId="00664305" w14:textId="77777777" w:rsidR="008E2E09" w:rsidRDefault="008E2E09" w:rsidP="008E2E09">
      <w:r>
        <w:rPr>
          <w:rStyle w:val="CommentReference"/>
        </w:rPr>
        <w:annotationRef/>
      </w:r>
      <w:r>
        <w:rPr>
          <w:rFonts w:asciiTheme="minorHAnsi" w:eastAsiaTheme="minorHAnsi" w:hAnsiTheme="minorHAnsi" w:cstheme="minorBidi"/>
          <w:color w:val="000000"/>
          <w:sz w:val="20"/>
          <w:szCs w:val="20"/>
        </w:rPr>
        <w:t>is that a reference?</w:t>
      </w:r>
    </w:p>
  </w:comment>
  <w:comment w:id="122" w:author="Wierzbicki, Igor" w:date="2024-04-02T10:44:00Z" w:initials="IW">
    <w:p w14:paraId="76847A66" w14:textId="77777777" w:rsidR="008E2E09" w:rsidRDefault="008E2E09" w:rsidP="008E2E09">
      <w:r>
        <w:rPr>
          <w:rStyle w:val="CommentReference"/>
        </w:rPr>
        <w:annotationRef/>
      </w:r>
      <w:r>
        <w:rPr>
          <w:rFonts w:asciiTheme="minorHAnsi" w:eastAsiaTheme="minorHAnsi" w:hAnsiTheme="minorHAnsi" w:cstheme="minorBidi"/>
          <w:color w:val="000000"/>
          <w:sz w:val="20"/>
          <w:szCs w:val="20"/>
        </w:rPr>
        <w:t>define</w:t>
      </w:r>
    </w:p>
  </w:comment>
  <w:comment w:id="130" w:author="Wierzbicki, Igor" w:date="2024-04-02T10:46:00Z" w:initials="IW">
    <w:p w14:paraId="298574F8" w14:textId="77777777" w:rsidR="008E2E09" w:rsidRDefault="008E2E09" w:rsidP="008E2E09">
      <w:r>
        <w:rPr>
          <w:rStyle w:val="CommentReference"/>
        </w:rPr>
        <w:annotationRef/>
      </w:r>
      <w:r>
        <w:rPr>
          <w:rFonts w:asciiTheme="minorHAnsi" w:eastAsiaTheme="minorHAnsi" w:hAnsiTheme="minorHAnsi" w:cstheme="minorBidi"/>
          <w:color w:val="000000"/>
          <w:sz w:val="20"/>
          <w:szCs w:val="20"/>
        </w:rPr>
        <w:t xml:space="preserve">be consistent if you have or not spaces between number x and g </w:t>
      </w:r>
    </w:p>
  </w:comment>
  <w:comment w:id="142" w:author="Wierzbicki, Igor" w:date="2024-04-02T10:50:00Z" w:initials="IW">
    <w:p w14:paraId="3C662237" w14:textId="77777777" w:rsidR="00D355E8" w:rsidRDefault="00D355E8" w:rsidP="00D355E8">
      <w:r>
        <w:rPr>
          <w:rStyle w:val="CommentReference"/>
        </w:rPr>
        <w:annotationRef/>
      </w:r>
      <w:r>
        <w:rPr>
          <w:rFonts w:asciiTheme="minorHAnsi" w:eastAsiaTheme="minorHAnsi" w:hAnsiTheme="minorHAnsi" w:cstheme="minorBidi"/>
          <w:color w:val="000000"/>
          <w:sz w:val="20"/>
          <w:szCs w:val="20"/>
        </w:rPr>
        <w:t>As it is writen, this should go to the results section.</w:t>
      </w:r>
    </w:p>
  </w:comment>
  <w:comment w:id="147" w:author="Wierzbicki, Igor" w:date="2024-04-03T07:36:00Z" w:initials="IW">
    <w:p w14:paraId="1873FB6C" w14:textId="77777777" w:rsidR="000104C7" w:rsidRDefault="000104C7" w:rsidP="000104C7">
      <w:r>
        <w:rPr>
          <w:rStyle w:val="CommentReference"/>
        </w:rPr>
        <w:annotationRef/>
      </w:r>
      <w:r>
        <w:rPr>
          <w:rFonts w:asciiTheme="minorHAnsi" w:eastAsiaTheme="minorHAnsi" w:hAnsiTheme="minorHAnsi" w:cstheme="minorBidi"/>
          <w:color w:val="000000"/>
          <w:sz w:val="20"/>
          <w:szCs w:val="20"/>
        </w:rPr>
        <w:t>Give a bit more details, say that the data was searched against human (only?) database. Baterial search was perfomed as well?</w:t>
      </w:r>
    </w:p>
  </w:comment>
  <w:comment w:id="148" w:author="Wierzbicki, Igor" w:date="2024-04-03T07:34:00Z" w:initials="IW">
    <w:p w14:paraId="30066F19" w14:textId="6003B12B" w:rsidR="000104C7" w:rsidRDefault="000104C7" w:rsidP="000104C7">
      <w:r>
        <w:rPr>
          <w:rStyle w:val="CommentReference"/>
        </w:rPr>
        <w:annotationRef/>
      </w:r>
      <w:r>
        <w:rPr>
          <w:rFonts w:asciiTheme="minorHAnsi" w:eastAsiaTheme="minorHAnsi" w:hAnsiTheme="minorHAnsi" w:cstheme="minorBidi"/>
          <w:color w:val="000000"/>
          <w:sz w:val="20"/>
          <w:szCs w:val="20"/>
        </w:rPr>
        <w:t>this sentence sounds more as introduction type than results type.</w:t>
      </w:r>
    </w:p>
    <w:p w14:paraId="3C8C310E" w14:textId="77777777" w:rsidR="000104C7" w:rsidRDefault="000104C7" w:rsidP="000104C7">
      <w:r>
        <w:rPr>
          <w:rFonts w:asciiTheme="minorHAnsi" w:eastAsiaTheme="minorHAnsi" w:hAnsiTheme="minorHAnsi" w:cstheme="minorBidi"/>
          <w:color w:val="000000"/>
          <w:sz w:val="20"/>
          <w:szCs w:val="20"/>
        </w:rPr>
        <w:t xml:space="preserve">Rather than say “allowed us” just say what was done exactly. </w:t>
      </w:r>
    </w:p>
  </w:comment>
  <w:comment w:id="149" w:author="Wierzbicki, Igor" w:date="2024-04-03T07:43:00Z" w:initials="IW">
    <w:p w14:paraId="5ABBD09C" w14:textId="77777777" w:rsidR="000104C7" w:rsidRDefault="000104C7" w:rsidP="000104C7">
      <w:r>
        <w:rPr>
          <w:rStyle w:val="CommentReference"/>
        </w:rPr>
        <w:annotationRef/>
      </w:r>
      <w:r>
        <w:rPr>
          <w:rFonts w:asciiTheme="minorHAnsi" w:eastAsiaTheme="minorHAnsi" w:hAnsiTheme="minorHAnsi" w:cstheme="minorBidi"/>
          <w:color w:val="000000"/>
          <w:sz w:val="20"/>
          <w:szCs w:val="20"/>
        </w:rPr>
        <w:t xml:space="preserve">Did you expect there to be big differences in one bacteremia vs another? </w:t>
      </w:r>
    </w:p>
    <w:p w14:paraId="723ECC62" w14:textId="77777777" w:rsidR="000104C7" w:rsidRDefault="000104C7" w:rsidP="000104C7"/>
    <w:p w14:paraId="6E33B207" w14:textId="77777777" w:rsidR="000104C7" w:rsidRDefault="000104C7" w:rsidP="000104C7">
      <w:r>
        <w:rPr>
          <w:rFonts w:asciiTheme="minorHAnsi" w:eastAsiaTheme="minorHAnsi" w:hAnsiTheme="minorHAnsi" w:cstheme="minorBidi"/>
          <w:color w:val="000000"/>
          <w:sz w:val="20"/>
          <w:szCs w:val="20"/>
        </w:rPr>
        <w:t xml:space="preserve">I wouldn’t start this sentence with “however”. </w:t>
      </w:r>
    </w:p>
    <w:p w14:paraId="50419C12" w14:textId="77777777" w:rsidR="000104C7" w:rsidRDefault="000104C7" w:rsidP="000104C7"/>
    <w:p w14:paraId="000D3D2D" w14:textId="77777777" w:rsidR="000104C7" w:rsidRDefault="000104C7" w:rsidP="000104C7">
      <w:r>
        <w:rPr>
          <w:rFonts w:asciiTheme="minorHAnsi" w:eastAsiaTheme="minorHAnsi" w:hAnsiTheme="minorHAnsi" w:cstheme="minorBidi"/>
          <w:color w:val="000000"/>
          <w:sz w:val="20"/>
          <w:szCs w:val="20"/>
        </w:rPr>
        <w:t xml:space="preserve">How about start with saying that we also observed significant changes between two types of bacteremia but the degree of these changes was not as dramatic as healthy vs unheatly. </w:t>
      </w:r>
    </w:p>
    <w:p w14:paraId="16F0AAA3" w14:textId="77777777" w:rsidR="000104C7" w:rsidRDefault="000104C7" w:rsidP="000104C7"/>
    <w:p w14:paraId="1E801298" w14:textId="77777777" w:rsidR="000104C7" w:rsidRDefault="000104C7" w:rsidP="000104C7">
      <w:r>
        <w:rPr>
          <w:rFonts w:asciiTheme="minorHAnsi" w:eastAsiaTheme="minorHAnsi" w:hAnsiTheme="minorHAnsi" w:cstheme="minorBidi"/>
          <w:color w:val="000000"/>
          <w:sz w:val="20"/>
          <w:szCs w:val="20"/>
        </w:rPr>
        <w:t>See how it sounds differently? Rather than being a bit disapointed that there are only subtle change, you say that there actually differences in host response to these infections</w:t>
      </w:r>
    </w:p>
  </w:comment>
  <w:comment w:id="152" w:author="Wierzbicki, Igor" w:date="2024-04-03T08:31:00Z" w:initials="IW">
    <w:p w14:paraId="34949BF1" w14:textId="77777777" w:rsidR="00CF268C" w:rsidRDefault="00CF268C" w:rsidP="00CF268C">
      <w:r>
        <w:rPr>
          <w:rStyle w:val="CommentReference"/>
        </w:rPr>
        <w:annotationRef/>
      </w:r>
      <w:r>
        <w:rPr>
          <w:rFonts w:asciiTheme="minorHAnsi" w:eastAsiaTheme="minorHAnsi" w:hAnsiTheme="minorHAnsi" w:cstheme="minorBidi"/>
          <w:sz w:val="20"/>
          <w:szCs w:val="20"/>
        </w:rPr>
        <w:t>If you want to talk specifically about adjusted p value, and make your point, it think it would be wise to mention what exact adjustment method you applied for multiple hypothesis testing.</w:t>
      </w:r>
    </w:p>
    <w:p w14:paraId="442F3921" w14:textId="77777777" w:rsidR="00CF268C" w:rsidRDefault="00CF268C" w:rsidP="00CF268C"/>
    <w:p w14:paraId="060C21F5" w14:textId="77777777" w:rsidR="00CF268C" w:rsidRDefault="00CF268C" w:rsidP="00CF268C">
      <w:r>
        <w:rPr>
          <w:rFonts w:asciiTheme="minorHAnsi" w:eastAsiaTheme="minorHAnsi" w:hAnsiTheme="minorHAnsi" w:cstheme="minorBidi"/>
          <w:sz w:val="20"/>
          <w:szCs w:val="20"/>
        </w:rPr>
        <w:t>Say something like p value after XXX adjustment for multiple hypotesis testing for X number of protein (because “many” is not a number) were bellowe 0.XXXXX/low as 1x10^-25)</w:t>
      </w:r>
    </w:p>
  </w:comment>
  <w:comment w:id="158" w:author="Wierzbicki, Igor" w:date="2024-04-03T08:37:00Z" w:initials="IW">
    <w:p w14:paraId="3CA8AF46" w14:textId="77777777" w:rsidR="00072C84" w:rsidRDefault="00072C84" w:rsidP="00072C84">
      <w:r>
        <w:rPr>
          <w:rStyle w:val="CommentReference"/>
        </w:rPr>
        <w:annotationRef/>
      </w:r>
      <w:r>
        <w:rPr>
          <w:rFonts w:asciiTheme="minorHAnsi" w:eastAsiaTheme="minorHAnsi" w:hAnsiTheme="minorHAnsi" w:cstheme="minorBidi"/>
          <w:color w:val="000000"/>
          <w:sz w:val="20"/>
          <w:szCs w:val="20"/>
        </w:rPr>
        <w:t>If you want to point out limitation, do it in a slightly more subtle way:</w:t>
      </w:r>
    </w:p>
    <w:p w14:paraId="2E58D49E" w14:textId="77777777" w:rsidR="00072C84" w:rsidRDefault="00072C84" w:rsidP="00072C84"/>
    <w:p w14:paraId="56B29DB5" w14:textId="77777777" w:rsidR="00072C84" w:rsidRDefault="00072C84" w:rsidP="00072C84">
      <w:r>
        <w:rPr>
          <w:rFonts w:asciiTheme="minorHAnsi" w:eastAsiaTheme="minorHAnsi" w:hAnsiTheme="minorHAnsi" w:cstheme="minorBidi"/>
          <w:color w:val="000000"/>
          <w:sz w:val="20"/>
          <w:szCs w:val="20"/>
        </w:rPr>
        <w:t>Say that out off X metabolite yeaterues, Y (29%) were putatively identified by GNPS. In a seperate sentence say that this is is typical/or that this is a known limitation of current metabolimics and cite #34</w:t>
      </w:r>
    </w:p>
  </w:comment>
  <w:comment w:id="159" w:author="Wierzbicki, Igor" w:date="2024-04-03T10:58:00Z" w:initials="WI">
    <w:p w14:paraId="236EC65F" w14:textId="77777777" w:rsidR="00961C48" w:rsidRDefault="006666A8" w:rsidP="00961C48">
      <w:r>
        <w:rPr>
          <w:rStyle w:val="CommentReference"/>
        </w:rPr>
        <w:annotationRef/>
      </w:r>
      <w:r w:rsidR="00961C48">
        <w:rPr>
          <w:rFonts w:asciiTheme="minorHAnsi" w:eastAsiaTheme="minorHAnsi" w:hAnsiTheme="minorHAnsi" w:cstheme="minorBidi"/>
          <w:sz w:val="20"/>
          <w:szCs w:val="20"/>
        </w:rPr>
        <w:t>As we discussed: add some introduction about MRSA data. And even if you don’t see anything specific for E. fecalis - just say that.</w:t>
      </w:r>
    </w:p>
    <w:p w14:paraId="6BBCE734" w14:textId="77777777" w:rsidR="00961C48" w:rsidRDefault="00961C48" w:rsidP="00961C48"/>
    <w:p w14:paraId="7F91652A" w14:textId="77777777" w:rsidR="00961C48" w:rsidRDefault="00961C48" w:rsidP="00961C48">
      <w:r>
        <w:rPr>
          <w:rFonts w:asciiTheme="minorHAnsi" w:eastAsiaTheme="minorHAnsi" w:hAnsiTheme="minorHAnsi" w:cstheme="minorBidi"/>
          <w:sz w:val="20"/>
          <w:szCs w:val="20"/>
        </w:rPr>
        <w:t>Also, looking at the Figure 2, there are some downregulated proteins that are unique for E. feacium and unique for E. feacalis. That seems to be important to mentione.</w:t>
      </w:r>
    </w:p>
  </w:comment>
  <w:comment w:id="162" w:author="Wierzbicki, Igor" w:date="2024-04-03T11:01:00Z" w:initials="WI">
    <w:p w14:paraId="3878B418" w14:textId="699A8225" w:rsidR="006666A8" w:rsidRDefault="006666A8" w:rsidP="006666A8">
      <w:r>
        <w:rPr>
          <w:rStyle w:val="CommentReference"/>
        </w:rPr>
        <w:annotationRef/>
      </w:r>
      <w:r>
        <w:rPr>
          <w:rFonts w:asciiTheme="minorHAnsi" w:eastAsiaTheme="minorHAnsi" w:hAnsiTheme="minorHAnsi" w:cstheme="minorBidi"/>
          <w:color w:val="000000"/>
          <w:sz w:val="20"/>
          <w:szCs w:val="20"/>
        </w:rPr>
        <w:t>I wouldn’t like to be called a background if I was a control volunteer.</w:t>
      </w:r>
    </w:p>
  </w:comment>
  <w:comment w:id="171" w:author="Wierzbicki, Igor" w:date="2024-04-03T11:20:00Z" w:initials="WI">
    <w:p w14:paraId="57E36896" w14:textId="77777777" w:rsidR="00961C48" w:rsidRDefault="00961C48" w:rsidP="00961C48">
      <w:r>
        <w:rPr>
          <w:rStyle w:val="CommentReference"/>
        </w:rPr>
        <w:annotationRef/>
      </w:r>
      <w:r>
        <w:rPr>
          <w:rFonts w:asciiTheme="minorHAnsi" w:eastAsiaTheme="minorHAnsi" w:hAnsiTheme="minorHAnsi" w:cstheme="minorBidi"/>
          <w:sz w:val="20"/>
          <w:szCs w:val="20"/>
        </w:rPr>
        <w:t xml:space="preserve">predicting or distinguishing? </w:t>
      </w:r>
    </w:p>
    <w:p w14:paraId="4A303A14" w14:textId="77777777" w:rsidR="00961C48" w:rsidRDefault="00961C48" w:rsidP="00961C48">
      <w:r>
        <w:rPr>
          <w:rFonts w:asciiTheme="minorHAnsi" w:eastAsiaTheme="minorHAnsi" w:hAnsiTheme="minorHAnsi" w:cstheme="minorBidi"/>
          <w:sz w:val="20"/>
          <w:szCs w:val="20"/>
        </w:rPr>
        <w:t xml:space="preserve">In the next sentence you say pretty much the same thing. </w:t>
      </w:r>
    </w:p>
    <w:p w14:paraId="3730E736" w14:textId="77777777" w:rsidR="00961C48" w:rsidRDefault="00961C48" w:rsidP="00961C48"/>
    <w:p w14:paraId="10025F3D" w14:textId="77777777" w:rsidR="00961C48" w:rsidRDefault="00961C48" w:rsidP="00961C48">
      <w:r>
        <w:rPr>
          <w:rFonts w:asciiTheme="minorHAnsi" w:eastAsiaTheme="minorHAnsi" w:hAnsiTheme="minorHAnsi" w:cstheme="minorBidi"/>
          <w:sz w:val="20"/>
          <w:szCs w:val="20"/>
        </w:rPr>
        <w:t>How about (…) as biomarers for EcB bacteremia”?</w:t>
      </w:r>
    </w:p>
  </w:comment>
  <w:comment w:id="176" w:author="Wierzbicki, Igor" w:date="2024-04-03T19:36:00Z" w:initials="IW">
    <w:p w14:paraId="430D1056" w14:textId="77777777" w:rsidR="003C4558" w:rsidRDefault="003C4558" w:rsidP="003C4558">
      <w:r>
        <w:rPr>
          <w:rStyle w:val="CommentReference"/>
        </w:rPr>
        <w:annotationRef/>
      </w:r>
      <w:r>
        <w:rPr>
          <w:rFonts w:asciiTheme="minorHAnsi" w:eastAsiaTheme="minorHAnsi" w:hAnsiTheme="minorHAnsi" w:cstheme="minorBidi"/>
          <w:color w:val="000000"/>
          <w:sz w:val="20"/>
          <w:szCs w:val="20"/>
        </w:rPr>
        <w:t>use full name of protein not gene/short names.</w:t>
      </w:r>
    </w:p>
    <w:p w14:paraId="67388EE1" w14:textId="77777777" w:rsidR="003C4558" w:rsidRDefault="003C4558" w:rsidP="003C4558"/>
    <w:p w14:paraId="7FCE2D31" w14:textId="77777777" w:rsidR="003C4558" w:rsidRDefault="003C4558" w:rsidP="003C4558">
      <w:r>
        <w:rPr>
          <w:rFonts w:asciiTheme="minorHAnsi" w:eastAsiaTheme="minorHAnsi" w:hAnsiTheme="minorHAnsi" w:cstheme="minorBidi"/>
          <w:color w:val="000000"/>
          <w:sz w:val="20"/>
          <w:szCs w:val="20"/>
        </w:rPr>
        <w:t>I would separate protein and biomarkers. You can separate this by saying that EFS analysis of metabolites similarly revealed a high confidence biomarkers and name a few.</w:t>
      </w:r>
    </w:p>
    <w:p w14:paraId="23A8C0BD" w14:textId="77777777" w:rsidR="003C4558" w:rsidRDefault="003C4558" w:rsidP="003C4558"/>
    <w:p w14:paraId="6B648F62" w14:textId="77777777" w:rsidR="003C4558" w:rsidRDefault="003C4558" w:rsidP="003C4558">
      <w:r>
        <w:rPr>
          <w:rFonts w:asciiTheme="minorHAnsi" w:eastAsiaTheme="minorHAnsi" w:hAnsiTheme="minorHAnsi" w:cstheme="minorBidi"/>
          <w:color w:val="000000"/>
          <w:sz w:val="20"/>
          <w:szCs w:val="20"/>
        </w:rPr>
        <w:t xml:space="preserve">I would list more “top-ranked” biomarkers. Maybe define how you categorized top ranked (AUC 0.99-1.00?). </w:t>
      </w:r>
    </w:p>
  </w:comment>
  <w:comment w:id="186" w:author="Wierzbicki, Igor" w:date="2024-04-03T19:38:00Z" w:initials="IW">
    <w:p w14:paraId="4C13A249" w14:textId="77777777" w:rsidR="003C4558" w:rsidRDefault="003C4558" w:rsidP="003C4558">
      <w:r>
        <w:rPr>
          <w:rStyle w:val="CommentReference"/>
        </w:rPr>
        <w:annotationRef/>
      </w:r>
      <w:r>
        <w:rPr>
          <w:rFonts w:asciiTheme="minorHAnsi" w:eastAsiaTheme="minorHAnsi" w:hAnsiTheme="minorHAnsi" w:cstheme="minorBidi"/>
          <w:color w:val="000000"/>
          <w:sz w:val="20"/>
          <w:szCs w:val="20"/>
        </w:rPr>
        <w:t>Samples are not infected - samples from infected patients.</w:t>
      </w:r>
    </w:p>
  </w:comment>
  <w:comment w:id="189" w:author="Wierzbicki, Igor" w:date="2024-04-03T19:43:00Z" w:initials="IW">
    <w:p w14:paraId="35D14667" w14:textId="77777777" w:rsidR="006F16C1" w:rsidRDefault="006F16C1" w:rsidP="006F16C1">
      <w:r>
        <w:rPr>
          <w:rStyle w:val="CommentReference"/>
        </w:rPr>
        <w:annotationRef/>
      </w:r>
      <w:r>
        <w:rPr>
          <w:rFonts w:asciiTheme="minorHAnsi" w:eastAsiaTheme="minorHAnsi" w:hAnsiTheme="minorHAnsi" w:cstheme="minorBidi"/>
          <w:color w:val="000000"/>
          <w:sz w:val="20"/>
          <w:szCs w:val="20"/>
        </w:rPr>
        <w:t>You used “observed” 3 times in two sentences</w:t>
      </w:r>
    </w:p>
  </w:comment>
  <w:comment w:id="188" w:author="Wierzbicki, Igor" w:date="2024-04-03T19:47:00Z" w:initials="IW">
    <w:p w14:paraId="11BA9D98" w14:textId="77777777" w:rsidR="006F16C1" w:rsidRDefault="006F16C1" w:rsidP="006F16C1">
      <w:r>
        <w:rPr>
          <w:rStyle w:val="CommentReference"/>
        </w:rPr>
        <w:annotationRef/>
      </w:r>
      <w:r>
        <w:rPr>
          <w:rFonts w:asciiTheme="minorHAnsi" w:eastAsiaTheme="minorHAnsi" w:hAnsiTheme="minorHAnsi" w:cstheme="minorBidi"/>
          <w:color w:val="000000"/>
          <w:sz w:val="20"/>
          <w:szCs w:val="20"/>
        </w:rPr>
        <w:t xml:space="preserve">Question: </w:t>
      </w:r>
    </w:p>
    <w:p w14:paraId="3F3C9707" w14:textId="77777777" w:rsidR="006F16C1" w:rsidRDefault="006F16C1" w:rsidP="006F16C1">
      <w:r>
        <w:rPr>
          <w:rFonts w:asciiTheme="minorHAnsi" w:eastAsiaTheme="minorHAnsi" w:hAnsiTheme="minorHAnsi" w:cstheme="minorBidi"/>
          <w:color w:val="000000"/>
          <w:sz w:val="20"/>
          <w:szCs w:val="20"/>
        </w:rPr>
        <w:t xml:space="preserve">Are these proteins also significantly altered when compared to healthy? </w:t>
      </w:r>
    </w:p>
    <w:p w14:paraId="127AB3F9" w14:textId="77777777" w:rsidR="006F16C1" w:rsidRDefault="006F16C1" w:rsidP="006F16C1"/>
    <w:p w14:paraId="7EE81E09" w14:textId="77777777" w:rsidR="006F16C1" w:rsidRDefault="006F16C1" w:rsidP="006F16C1">
      <w:r>
        <w:rPr>
          <w:rFonts w:asciiTheme="minorHAnsi" w:eastAsiaTheme="minorHAnsi" w:hAnsiTheme="minorHAnsi" w:cstheme="minorBidi"/>
          <w:color w:val="000000"/>
          <w:sz w:val="20"/>
          <w:szCs w:val="20"/>
        </w:rPr>
        <w:t>For example: protein A was significantly upregulated in both faecium and faecalis vs healhy + they show also significant difference between each other (protein A is even more upregulated in one vs another)?</w:t>
      </w:r>
    </w:p>
  </w:comment>
  <w:comment w:id="197" w:author="Wierzbicki, Igor" w:date="2024-04-03T19:50:00Z" w:initials="IW">
    <w:p w14:paraId="71E00A2E" w14:textId="77777777" w:rsidR="006F16C1" w:rsidRDefault="006F16C1" w:rsidP="006F16C1">
      <w:r>
        <w:rPr>
          <w:rStyle w:val="CommentReference"/>
        </w:rPr>
        <w:annotationRef/>
      </w:r>
      <w:r>
        <w:rPr>
          <w:rFonts w:asciiTheme="minorHAnsi" w:eastAsiaTheme="minorHAnsi" w:hAnsiTheme="minorHAnsi" w:cstheme="minorBidi"/>
          <w:color w:val="000000"/>
          <w:sz w:val="20"/>
          <w:szCs w:val="20"/>
        </w:rPr>
        <w:t>as above, sample are not infected</w:t>
      </w:r>
    </w:p>
  </w:comment>
  <w:comment w:id="198" w:author="Wierzbicki, Igor" w:date="2024-04-03T20:03:00Z" w:initials="IW">
    <w:p w14:paraId="6DF95F00" w14:textId="77777777" w:rsidR="00E269B6" w:rsidRDefault="00E269B6" w:rsidP="00E269B6">
      <w:r>
        <w:rPr>
          <w:rStyle w:val="CommentReference"/>
        </w:rPr>
        <w:annotationRef/>
      </w:r>
      <w:r>
        <w:rPr>
          <w:rFonts w:asciiTheme="minorHAnsi" w:eastAsiaTheme="minorHAnsi" w:hAnsiTheme="minorHAnsi" w:cstheme="minorBidi"/>
          <w:color w:val="000000"/>
          <w:sz w:val="20"/>
          <w:szCs w:val="20"/>
        </w:rPr>
        <w:t xml:space="preserve">How about say something like we wanted to see if there is any correlation of the metadata and if any of the clinical variables might be associated. </w:t>
      </w:r>
    </w:p>
    <w:p w14:paraId="12BE70A0" w14:textId="77777777" w:rsidR="00E269B6" w:rsidRDefault="00E269B6" w:rsidP="00E269B6">
      <w:r>
        <w:rPr>
          <w:rFonts w:asciiTheme="minorHAnsi" w:eastAsiaTheme="minorHAnsi" w:hAnsiTheme="minorHAnsi" w:cstheme="minorBidi"/>
          <w:color w:val="000000"/>
          <w:sz w:val="20"/>
          <w:szCs w:val="20"/>
        </w:rPr>
        <w:t>At this moment it sound really grim like we did all of this analysis and there are actually some clinical variables that associate wtih biomarkers rather than the type of pathogen #ups.</w:t>
      </w:r>
    </w:p>
    <w:p w14:paraId="2EF353B6" w14:textId="77777777" w:rsidR="00E269B6" w:rsidRDefault="00E269B6" w:rsidP="00E269B6">
      <w:r>
        <w:rPr>
          <w:rFonts w:asciiTheme="minorHAnsi" w:eastAsiaTheme="minorHAnsi" w:hAnsiTheme="minorHAnsi" w:cstheme="minorBidi"/>
          <w:color w:val="000000"/>
          <w:sz w:val="20"/>
          <w:szCs w:val="20"/>
        </w:rPr>
        <w:t>Especially since you either way defend your data.</w:t>
      </w:r>
    </w:p>
    <w:p w14:paraId="47DF3FB0" w14:textId="77777777" w:rsidR="00E269B6" w:rsidRDefault="00E269B6" w:rsidP="00E269B6"/>
    <w:p w14:paraId="270CA0C4" w14:textId="77777777" w:rsidR="00E269B6" w:rsidRDefault="00E269B6" w:rsidP="00E269B6">
      <w:r>
        <w:rPr>
          <w:rFonts w:asciiTheme="minorHAnsi" w:eastAsiaTheme="minorHAnsi" w:hAnsiTheme="minorHAnsi" w:cstheme="minorBidi"/>
          <w:color w:val="000000"/>
          <w:sz w:val="20"/>
          <w:szCs w:val="20"/>
        </w:rPr>
        <w:t>You say “few confounding clinical variables” but you mention only two. What about other? Are there any other?</w:t>
      </w:r>
    </w:p>
  </w:comment>
  <w:comment w:id="200" w:author="Wierzbicki, Igor" w:date="2024-04-03T19:53:00Z" w:initials="IW">
    <w:p w14:paraId="0512D727" w14:textId="0CA304D9" w:rsidR="00844241" w:rsidRDefault="00844241" w:rsidP="00844241">
      <w:r>
        <w:rPr>
          <w:rStyle w:val="CommentReference"/>
        </w:rPr>
        <w:annotationRef/>
      </w:r>
      <w:r>
        <w:rPr>
          <w:rFonts w:asciiTheme="minorHAnsi" w:eastAsiaTheme="minorHAnsi" w:hAnsiTheme="minorHAnsi" w:cstheme="minorBidi"/>
          <w:color w:val="000000"/>
          <w:sz w:val="20"/>
          <w:szCs w:val="20"/>
        </w:rPr>
        <w:t>10 biomarkers? where did this number come from?</w:t>
      </w:r>
    </w:p>
  </w:comment>
  <w:comment w:id="209" w:author="Wierzbicki, Igor" w:date="2024-04-03T19:54:00Z" w:initials="IW">
    <w:p w14:paraId="2607A279" w14:textId="77777777" w:rsidR="00844241" w:rsidRDefault="00844241" w:rsidP="00844241">
      <w:r>
        <w:rPr>
          <w:rStyle w:val="CommentReference"/>
        </w:rPr>
        <w:annotationRef/>
      </w:r>
      <w:r>
        <w:rPr>
          <w:rFonts w:asciiTheme="minorHAnsi" w:eastAsiaTheme="minorHAnsi" w:hAnsiTheme="minorHAnsi" w:cstheme="minorBidi"/>
          <w:color w:val="000000"/>
          <w:sz w:val="20"/>
          <w:szCs w:val="20"/>
        </w:rPr>
        <w:t>give full name</w:t>
      </w:r>
    </w:p>
  </w:comment>
  <w:comment w:id="208" w:author="Wierzbicki, Igor" w:date="2024-04-03T19:57:00Z" w:initials="IW">
    <w:p w14:paraId="10F33BA3" w14:textId="77777777" w:rsidR="00844241" w:rsidRDefault="00844241" w:rsidP="00844241">
      <w:r>
        <w:rPr>
          <w:rStyle w:val="CommentReference"/>
        </w:rPr>
        <w:annotationRef/>
      </w:r>
      <w:r>
        <w:rPr>
          <w:rFonts w:asciiTheme="minorHAnsi" w:eastAsiaTheme="minorHAnsi" w:hAnsiTheme="minorHAnsi" w:cstheme="minorBidi"/>
          <w:color w:val="000000"/>
          <w:sz w:val="20"/>
          <w:szCs w:val="20"/>
        </w:rPr>
        <w:t xml:space="preserve">I would potentially move this sentence after the next one. It interupts the flow and reader (for example me, can get confused) </w:t>
      </w:r>
    </w:p>
  </w:comment>
  <w:comment w:id="211" w:author="Wierzbicki, Igor" w:date="2024-04-03T20:08:00Z" w:initials="IW">
    <w:p w14:paraId="41301108" w14:textId="77777777" w:rsidR="00E269B6" w:rsidRDefault="00E269B6" w:rsidP="00E269B6">
      <w:r>
        <w:rPr>
          <w:rStyle w:val="CommentReference"/>
        </w:rPr>
        <w:annotationRef/>
      </w:r>
      <w:r>
        <w:rPr>
          <w:rFonts w:asciiTheme="minorHAnsi" w:eastAsiaTheme="minorHAnsi" w:hAnsiTheme="minorHAnsi" w:cstheme="minorBidi"/>
          <w:color w:val="000000"/>
          <w:sz w:val="20"/>
          <w:szCs w:val="20"/>
        </w:rPr>
        <w:t xml:space="preserve">The most important question - what are the biomarkers for distinguishing these two infections? </w:t>
      </w:r>
    </w:p>
    <w:p w14:paraId="6C0A26DC" w14:textId="77777777" w:rsidR="00E269B6" w:rsidRDefault="00E269B6" w:rsidP="00E269B6"/>
    <w:p w14:paraId="066E72AD" w14:textId="77777777" w:rsidR="00E269B6" w:rsidRDefault="00E269B6" w:rsidP="00E269B6">
      <w:r>
        <w:rPr>
          <w:rFonts w:asciiTheme="minorHAnsi" w:eastAsiaTheme="minorHAnsi" w:hAnsiTheme="minorHAnsi" w:cstheme="minorBidi"/>
          <w:color w:val="000000"/>
          <w:sz w:val="20"/>
          <w:szCs w:val="20"/>
        </w:rPr>
        <w:t>What about metabolites? I don’t see anything about metabolites</w:t>
      </w:r>
    </w:p>
  </w:comment>
  <w:comment w:id="212" w:author="Wierzbicki, Igor" w:date="2024-04-03T20:05:00Z" w:initials="IW">
    <w:p w14:paraId="12B0A359" w14:textId="79AEAA63" w:rsidR="00E269B6" w:rsidRDefault="00E269B6" w:rsidP="00E269B6">
      <w:r>
        <w:rPr>
          <w:rStyle w:val="CommentReference"/>
        </w:rPr>
        <w:annotationRef/>
      </w:r>
      <w:r>
        <w:rPr>
          <w:rFonts w:asciiTheme="minorHAnsi" w:eastAsiaTheme="minorHAnsi" w:hAnsiTheme="minorHAnsi" w:cstheme="minorBidi"/>
          <w:color w:val="000000"/>
          <w:sz w:val="20"/>
          <w:szCs w:val="20"/>
        </w:rPr>
        <w:t>Just one sentence here at the end? maybe add it before you discuss biomarkers</w:t>
      </w:r>
    </w:p>
  </w:comment>
  <w:comment w:id="213" w:author="Wierzbicki, Igor" w:date="2024-04-03T20:27:00Z" w:initials="IW">
    <w:p w14:paraId="772ABE5D" w14:textId="77777777" w:rsidR="00E85AC6" w:rsidRDefault="00E85AC6" w:rsidP="00E85AC6">
      <w:r>
        <w:rPr>
          <w:rStyle w:val="CommentReference"/>
        </w:rPr>
        <w:annotationRef/>
      </w:r>
      <w:r>
        <w:rPr>
          <w:rFonts w:asciiTheme="minorHAnsi" w:eastAsiaTheme="minorHAnsi" w:hAnsiTheme="minorHAnsi" w:cstheme="minorBidi"/>
          <w:color w:val="000000"/>
          <w:sz w:val="20"/>
          <w:szCs w:val="20"/>
        </w:rPr>
        <w:t>as “response” you mean survival or mortality? maybe alter the title a little bit, because it sounds like predicting immune respones</w:t>
      </w:r>
    </w:p>
  </w:comment>
  <w:comment w:id="218" w:author="Wierzbicki, Igor" w:date="2024-04-03T20:12:00Z" w:initials="IW">
    <w:p w14:paraId="61702B69" w14:textId="1B51750B" w:rsidR="00CC5D90" w:rsidRDefault="00CC5D90" w:rsidP="00CC5D90">
      <w:r>
        <w:rPr>
          <w:rStyle w:val="CommentReference"/>
        </w:rPr>
        <w:annotationRef/>
      </w:r>
      <w:r>
        <w:rPr>
          <w:rFonts w:asciiTheme="minorHAnsi" w:eastAsiaTheme="minorHAnsi" w:hAnsiTheme="minorHAnsi" w:cstheme="minorBidi"/>
          <w:color w:val="000000"/>
          <w:sz w:val="20"/>
          <w:szCs w:val="20"/>
        </w:rPr>
        <w:t>I would add this before talking about metabolites, to make the flow better</w:t>
      </w:r>
    </w:p>
  </w:comment>
  <w:comment w:id="219" w:author="Wierzbicki, Igor" w:date="2024-04-03T20:25:00Z" w:initials="IW">
    <w:p w14:paraId="43D08F64" w14:textId="77777777" w:rsidR="00E85AC6" w:rsidRDefault="00E85AC6" w:rsidP="00E85AC6">
      <w:r>
        <w:rPr>
          <w:rStyle w:val="CommentReference"/>
        </w:rPr>
        <w:annotationRef/>
      </w:r>
      <w:r>
        <w:rPr>
          <w:rFonts w:asciiTheme="minorHAnsi" w:eastAsiaTheme="minorHAnsi" w:hAnsiTheme="minorHAnsi" w:cstheme="minorBidi"/>
          <w:color w:val="000000"/>
          <w:sz w:val="20"/>
          <w:szCs w:val="20"/>
        </w:rPr>
        <w:t xml:space="preserve">A bit confused with this and the previous paragraph. </w:t>
      </w:r>
    </w:p>
  </w:comment>
  <w:comment w:id="220" w:author="Wierzbicki, Igor" w:date="2024-04-03T20:24:00Z" w:initials="IW">
    <w:p w14:paraId="0C1A137B" w14:textId="4BE4BEAF" w:rsidR="00E85AC6" w:rsidRDefault="00E85AC6" w:rsidP="00E85AC6">
      <w:r>
        <w:rPr>
          <w:rStyle w:val="CommentReference"/>
        </w:rPr>
        <w:annotationRef/>
      </w:r>
      <w:r>
        <w:rPr>
          <w:rFonts w:asciiTheme="minorHAnsi" w:eastAsiaTheme="minorHAnsi" w:hAnsiTheme="minorHAnsi" w:cstheme="minorBidi"/>
          <w:color w:val="000000"/>
          <w:sz w:val="20"/>
          <w:szCs w:val="20"/>
        </w:rPr>
        <w:t>But you observed some differences between strains right? Mabe it is worth to say a little bit about the analysis, what you observed… and, however, that it did not correlate with mortality</w:t>
      </w:r>
    </w:p>
  </w:comment>
  <w:comment w:id="223" w:author="Wierzbicki, Igor" w:date="2024-04-04T10:37:00Z" w:initials="IW">
    <w:p w14:paraId="15804CB5" w14:textId="77777777" w:rsidR="007B2A62" w:rsidRDefault="007B2A62" w:rsidP="007B2A62">
      <w:r>
        <w:rPr>
          <w:rStyle w:val="CommentReference"/>
        </w:rPr>
        <w:annotationRef/>
      </w:r>
      <w:r>
        <w:rPr>
          <w:rFonts w:asciiTheme="minorHAnsi" w:eastAsiaTheme="minorHAnsi" w:hAnsiTheme="minorHAnsi" w:cstheme="minorBidi"/>
          <w:color w:val="000000"/>
          <w:sz w:val="20"/>
          <w:szCs w:val="20"/>
        </w:rPr>
        <w:t>here you have EcB, next sentence you have non abreviated - be consistent</w:t>
      </w:r>
    </w:p>
  </w:comment>
  <w:comment w:id="232" w:author="Wierzbicki, Igor" w:date="2024-04-04T10:45:00Z" w:initials="IW">
    <w:p w14:paraId="4BAD6EA3" w14:textId="77777777" w:rsidR="00D269F0" w:rsidRDefault="00D269F0" w:rsidP="00D269F0">
      <w:r>
        <w:rPr>
          <w:rStyle w:val="CommentReference"/>
        </w:rPr>
        <w:annotationRef/>
      </w:r>
      <w:r>
        <w:rPr>
          <w:rFonts w:asciiTheme="minorHAnsi" w:eastAsiaTheme="minorHAnsi" w:hAnsiTheme="minorHAnsi" w:cstheme="minorBidi"/>
          <w:color w:val="000000"/>
          <w:sz w:val="20"/>
          <w:szCs w:val="20"/>
        </w:rPr>
        <w:t>you observed more protein associated with neutrophiles, but no direct evidence that there is more neutrophils</w:t>
      </w:r>
    </w:p>
  </w:comment>
  <w:comment w:id="233" w:author="Wierzbicki, Igor" w:date="2024-04-04T10:45:00Z" w:initials="IW">
    <w:p w14:paraId="5C14EDDB" w14:textId="77777777" w:rsidR="00D269F0" w:rsidRDefault="00D269F0" w:rsidP="00D269F0">
      <w:r>
        <w:rPr>
          <w:rStyle w:val="CommentReference"/>
        </w:rPr>
        <w:annotationRef/>
      </w:r>
      <w:r>
        <w:rPr>
          <w:rFonts w:asciiTheme="minorHAnsi" w:eastAsiaTheme="minorHAnsi" w:hAnsiTheme="minorHAnsi" w:cstheme="minorBidi"/>
          <w:color w:val="000000"/>
          <w:sz w:val="20"/>
          <w:szCs w:val="20"/>
        </w:rPr>
        <w:t xml:space="preserve">Role or recruitment or maybe modulation? </w:t>
      </w:r>
    </w:p>
  </w:comment>
  <w:comment w:id="234" w:author="Wierzbicki, Igor" w:date="2024-04-04T10:46:00Z" w:initials="IW">
    <w:p w14:paraId="2575E5FF" w14:textId="77777777" w:rsidR="00D269F0" w:rsidRDefault="00D269F0" w:rsidP="00D269F0">
      <w:r>
        <w:rPr>
          <w:rStyle w:val="CommentReference"/>
        </w:rPr>
        <w:annotationRef/>
      </w:r>
      <w:r>
        <w:rPr>
          <w:rFonts w:asciiTheme="minorHAnsi" w:eastAsiaTheme="minorHAnsi" w:hAnsiTheme="minorHAnsi" w:cstheme="minorBidi"/>
          <w:color w:val="000000"/>
          <w:sz w:val="20"/>
          <w:szCs w:val="20"/>
        </w:rPr>
        <w:t>so much inferring</w:t>
      </w:r>
    </w:p>
  </w:comment>
  <w:comment w:id="246" w:author="Wierzbicki, Igor" w:date="2024-04-04T10:52:00Z" w:initials="IW">
    <w:p w14:paraId="34A35AE9" w14:textId="77777777" w:rsidR="003078EB" w:rsidRDefault="003078EB" w:rsidP="003078EB">
      <w:r>
        <w:rPr>
          <w:rStyle w:val="CommentReference"/>
        </w:rPr>
        <w:annotationRef/>
      </w:r>
      <w:r>
        <w:rPr>
          <w:rFonts w:asciiTheme="minorHAnsi" w:eastAsiaTheme="minorHAnsi" w:hAnsiTheme="minorHAnsi" w:cstheme="minorBidi"/>
          <w:color w:val="000000"/>
          <w:sz w:val="20"/>
          <w:szCs w:val="20"/>
        </w:rPr>
        <w:t>which ones?</w:t>
      </w:r>
    </w:p>
  </w:comment>
  <w:comment w:id="247" w:author="Wierzbicki, Igor" w:date="2024-04-04T10:53:00Z" w:initials="IW">
    <w:p w14:paraId="45EE75C8" w14:textId="77777777" w:rsidR="003078EB" w:rsidRDefault="003078EB" w:rsidP="003078EB">
      <w:r>
        <w:rPr>
          <w:rStyle w:val="CommentReference"/>
        </w:rPr>
        <w:annotationRef/>
      </w:r>
      <w:r>
        <w:rPr>
          <w:rFonts w:asciiTheme="minorHAnsi" w:eastAsiaTheme="minorHAnsi" w:hAnsiTheme="minorHAnsi" w:cstheme="minorBidi"/>
          <w:color w:val="000000"/>
          <w:sz w:val="20"/>
          <w:szCs w:val="20"/>
        </w:rPr>
        <w:t>maybe start with something along the lines that this makes sens given role of cholesterol in blah blah blah</w:t>
      </w:r>
    </w:p>
  </w:comment>
  <w:comment w:id="248" w:author="Wierzbicki, Igor" w:date="2024-04-04T10:55:00Z" w:initials="IW">
    <w:p w14:paraId="0010D872" w14:textId="77777777" w:rsidR="003078EB" w:rsidRDefault="003078EB" w:rsidP="003078EB">
      <w:r>
        <w:rPr>
          <w:rStyle w:val="CommentReference"/>
        </w:rPr>
        <w:annotationRef/>
      </w:r>
      <w:r>
        <w:rPr>
          <w:rFonts w:asciiTheme="minorHAnsi" w:eastAsiaTheme="minorHAnsi" w:hAnsiTheme="minorHAnsi" w:cstheme="minorBidi"/>
          <w:color w:val="000000"/>
          <w:sz w:val="20"/>
          <w:szCs w:val="20"/>
        </w:rPr>
        <w:t>you start the sentence with enterococcal bacteria and you end the same sentanc with Enterococcal bacteremia</w:t>
      </w:r>
    </w:p>
  </w:comment>
  <w:comment w:id="253" w:author="Wierzbicki, Igor" w:date="2024-04-04T11:02:00Z" w:initials="IW">
    <w:p w14:paraId="51789FC3" w14:textId="77777777" w:rsidR="00BB0806" w:rsidRDefault="00BB0806" w:rsidP="00BB0806">
      <w:r>
        <w:rPr>
          <w:rStyle w:val="CommentReference"/>
        </w:rPr>
        <w:annotationRef/>
      </w:r>
      <w:r>
        <w:rPr>
          <w:rFonts w:asciiTheme="minorHAnsi" w:eastAsiaTheme="minorHAnsi" w:hAnsiTheme="minorHAnsi" w:cstheme="minorBidi"/>
          <w:color w:val="000000"/>
          <w:sz w:val="20"/>
          <w:szCs w:val="20"/>
        </w:rPr>
        <w:t>A bit more positive energy. How about say something like “in order to determine the specificity of these metabolite biomarkers for EcB, further metabolomics analysis of different bacterermia should be conducted”. Somethink like this,.</w:t>
      </w:r>
    </w:p>
  </w:comment>
  <w:comment w:id="254" w:author="Wierzbicki, Igor" w:date="2024-04-04T11:04:00Z" w:initials="IW">
    <w:p w14:paraId="0D1DF6F4" w14:textId="77777777" w:rsidR="00BB0806" w:rsidRDefault="00BB0806" w:rsidP="00BB0806">
      <w:r>
        <w:rPr>
          <w:rStyle w:val="CommentReference"/>
        </w:rPr>
        <w:annotationRef/>
      </w:r>
      <w:r>
        <w:rPr>
          <w:rFonts w:asciiTheme="minorHAnsi" w:eastAsiaTheme="minorHAnsi" w:hAnsiTheme="minorHAnsi" w:cstheme="minorBidi"/>
          <w:color w:val="000000"/>
          <w:sz w:val="20"/>
          <w:szCs w:val="20"/>
        </w:rPr>
        <w:t>we able were able</w:t>
      </w:r>
    </w:p>
  </w:comment>
  <w:comment w:id="264" w:author="Wierzbicki, Igor" w:date="2024-04-04T12:01:00Z" w:initials="IW">
    <w:p w14:paraId="278FADE6" w14:textId="77777777" w:rsidR="00277255" w:rsidRDefault="00277255" w:rsidP="00277255">
      <w:r>
        <w:rPr>
          <w:rStyle w:val="CommentReference"/>
        </w:rPr>
        <w:annotationRef/>
      </w:r>
      <w:r>
        <w:rPr>
          <w:rFonts w:asciiTheme="minorHAnsi" w:eastAsiaTheme="minorHAnsi" w:hAnsiTheme="minorHAnsi" w:cstheme="minorBidi"/>
          <w:color w:val="000000"/>
          <w:sz w:val="20"/>
          <w:szCs w:val="20"/>
        </w:rPr>
        <w:t>Bacterium can be virulent; infection is not virulent</w:t>
      </w:r>
    </w:p>
  </w:comment>
  <w:comment w:id="267" w:author="Wierzbicki, Igor" w:date="2024-04-04T12:03:00Z" w:initials="IW">
    <w:p w14:paraId="74EF35DF" w14:textId="77777777" w:rsidR="00277255" w:rsidRDefault="00277255" w:rsidP="00277255">
      <w:r>
        <w:rPr>
          <w:rStyle w:val="CommentReference"/>
        </w:rPr>
        <w:annotationRef/>
      </w:r>
      <w:r>
        <w:rPr>
          <w:rFonts w:asciiTheme="minorHAnsi" w:eastAsiaTheme="minorHAnsi" w:hAnsiTheme="minorHAnsi" w:cstheme="minorBidi"/>
          <w:color w:val="000000"/>
          <w:sz w:val="20"/>
          <w:szCs w:val="20"/>
        </w:rPr>
        <w:t>systemic responses… systemic host responses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EC50D" w15:done="0"/>
  <w15:commentEx w15:paraId="437E384B" w15:done="0"/>
  <w15:commentEx w15:paraId="19350488" w15:done="0"/>
  <w15:commentEx w15:paraId="1956C3F5" w15:done="0"/>
  <w15:commentEx w15:paraId="0718EC84" w15:done="0"/>
  <w15:commentEx w15:paraId="1EA9DDF9" w15:done="0"/>
  <w15:commentEx w15:paraId="62B55877" w15:done="0"/>
  <w15:commentEx w15:paraId="2EF1A051" w15:done="0"/>
  <w15:commentEx w15:paraId="058C2EDB" w15:done="0"/>
  <w15:commentEx w15:paraId="4C4D66D6" w15:done="0"/>
  <w15:commentEx w15:paraId="42359B6F" w15:done="0"/>
  <w15:commentEx w15:paraId="4879458D" w15:done="0"/>
  <w15:commentEx w15:paraId="36881D62" w15:done="0"/>
  <w15:commentEx w15:paraId="4992571E" w15:done="0"/>
  <w15:commentEx w15:paraId="2945C81C" w15:done="0"/>
  <w15:commentEx w15:paraId="21A2FF64" w15:done="0"/>
  <w15:commentEx w15:paraId="086AB0CC" w15:done="0"/>
  <w15:commentEx w15:paraId="7F480715" w15:done="0"/>
  <w15:commentEx w15:paraId="00664305" w15:done="0"/>
  <w15:commentEx w15:paraId="76847A66" w15:done="0"/>
  <w15:commentEx w15:paraId="298574F8" w15:done="0"/>
  <w15:commentEx w15:paraId="3C662237" w15:done="0"/>
  <w15:commentEx w15:paraId="1873FB6C" w15:done="0"/>
  <w15:commentEx w15:paraId="3C8C310E" w15:done="0"/>
  <w15:commentEx w15:paraId="1E801298" w15:done="0"/>
  <w15:commentEx w15:paraId="060C21F5" w15:done="0"/>
  <w15:commentEx w15:paraId="56B29DB5" w15:done="0"/>
  <w15:commentEx w15:paraId="7F91652A" w15:done="0"/>
  <w15:commentEx w15:paraId="3878B418" w15:done="0"/>
  <w15:commentEx w15:paraId="10025F3D" w15:done="0"/>
  <w15:commentEx w15:paraId="6B648F62" w15:done="0"/>
  <w15:commentEx w15:paraId="4C13A249" w15:done="0"/>
  <w15:commentEx w15:paraId="35D14667" w15:done="0"/>
  <w15:commentEx w15:paraId="7EE81E09" w15:done="0"/>
  <w15:commentEx w15:paraId="71E00A2E" w15:done="0"/>
  <w15:commentEx w15:paraId="270CA0C4" w15:done="0"/>
  <w15:commentEx w15:paraId="0512D727" w15:done="0"/>
  <w15:commentEx w15:paraId="2607A279" w15:done="0"/>
  <w15:commentEx w15:paraId="10F33BA3" w15:done="0"/>
  <w15:commentEx w15:paraId="066E72AD" w15:done="0"/>
  <w15:commentEx w15:paraId="12B0A359" w15:done="0"/>
  <w15:commentEx w15:paraId="772ABE5D" w15:done="0"/>
  <w15:commentEx w15:paraId="61702B69" w15:done="0"/>
  <w15:commentEx w15:paraId="43D08F64" w15:done="0"/>
  <w15:commentEx w15:paraId="0C1A137B" w15:done="0"/>
  <w15:commentEx w15:paraId="15804CB5" w15:done="0"/>
  <w15:commentEx w15:paraId="4BAD6EA3" w15:done="0"/>
  <w15:commentEx w15:paraId="5C14EDDB" w15:done="0"/>
  <w15:commentEx w15:paraId="2575E5FF" w15:done="0"/>
  <w15:commentEx w15:paraId="34A35AE9" w15:done="0"/>
  <w15:commentEx w15:paraId="45EE75C8" w15:done="0"/>
  <w15:commentEx w15:paraId="0010D872" w15:done="0"/>
  <w15:commentEx w15:paraId="51789FC3" w15:done="0"/>
  <w15:commentEx w15:paraId="0D1DF6F4" w15:done="0"/>
  <w15:commentEx w15:paraId="278FADE6" w15:done="0"/>
  <w15:commentEx w15:paraId="74EF3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21BE43" w16cex:dateUtc="2024-04-02T14:26:00Z"/>
  <w16cex:commentExtensible w16cex:durableId="18E6F6E3" w16cex:dateUtc="2024-04-02T14:32:00Z"/>
  <w16cex:commentExtensible w16cex:durableId="04C4B68A" w16cex:dateUtc="2024-04-02T14:38:00Z"/>
  <w16cex:commentExtensible w16cex:durableId="69517107" w16cex:dateUtc="2024-04-02T14:39:00Z"/>
  <w16cex:commentExtensible w16cex:durableId="7B9F55E3" w16cex:dateUtc="2024-04-02T14:59:00Z"/>
  <w16cex:commentExtensible w16cex:durableId="7DB89ACE" w16cex:dateUtc="2024-04-02T15:25:00Z"/>
  <w16cex:commentExtensible w16cex:durableId="1D05F5A0" w16cex:dateUtc="2024-04-02T15:29:00Z"/>
  <w16cex:commentExtensible w16cex:durableId="7D5BBD66" w16cex:dateUtc="2024-04-02T15:27:00Z"/>
  <w16cex:commentExtensible w16cex:durableId="698E6C04" w16cex:dateUtc="2024-04-02T15:40:00Z"/>
  <w16cex:commentExtensible w16cex:durableId="178B9509" w16cex:dateUtc="2024-04-02T15:34:00Z"/>
  <w16cex:commentExtensible w16cex:durableId="24D084B9" w16cex:dateUtc="2024-04-02T15:42:00Z"/>
  <w16cex:commentExtensible w16cex:durableId="5E7F29F2" w16cex:dateUtc="2024-04-02T15:45:00Z"/>
  <w16cex:commentExtensible w16cex:durableId="353336E1" w16cex:dateUtc="2024-04-02T16:35:00Z"/>
  <w16cex:commentExtensible w16cex:durableId="5A8AB34C" w16cex:dateUtc="2024-04-02T17:29:00Z"/>
  <w16cex:commentExtensible w16cex:durableId="57C6B924" w16cex:dateUtc="2024-04-02T17:30:00Z"/>
  <w16cex:commentExtensible w16cex:durableId="292B4242" w16cex:dateUtc="2024-04-02T17:32:00Z"/>
  <w16cex:commentExtensible w16cex:durableId="398AC740" w16cex:dateUtc="2024-04-02T17:41:00Z"/>
  <w16cex:commentExtensible w16cex:durableId="01980897" w16cex:dateUtc="2024-04-02T17:41:00Z"/>
  <w16cex:commentExtensible w16cex:durableId="0788EC5C" w16cex:dateUtc="2024-04-02T17:43:00Z"/>
  <w16cex:commentExtensible w16cex:durableId="132D681F" w16cex:dateUtc="2024-04-02T17:44:00Z"/>
  <w16cex:commentExtensible w16cex:durableId="642F7701" w16cex:dateUtc="2024-04-02T17:46:00Z"/>
  <w16cex:commentExtensible w16cex:durableId="7C47752A" w16cex:dateUtc="2024-04-02T17:50:00Z"/>
  <w16cex:commentExtensible w16cex:durableId="27897844" w16cex:dateUtc="2024-04-03T14:36:00Z"/>
  <w16cex:commentExtensible w16cex:durableId="01477016" w16cex:dateUtc="2024-04-03T14:34:00Z"/>
  <w16cex:commentExtensible w16cex:durableId="1D1E98CC" w16cex:dateUtc="2024-04-03T14:43:00Z"/>
  <w16cex:commentExtensible w16cex:durableId="6628B370" w16cex:dateUtc="2024-04-03T15:31:00Z"/>
  <w16cex:commentExtensible w16cex:durableId="7A78D716" w16cex:dateUtc="2024-04-03T15:37:00Z"/>
  <w16cex:commentExtensible w16cex:durableId="54941052" w16cex:dateUtc="2024-04-03T17:58:00Z"/>
  <w16cex:commentExtensible w16cex:durableId="0D3E257B" w16cex:dateUtc="2024-04-03T18:01:00Z"/>
  <w16cex:commentExtensible w16cex:durableId="1649F2C7" w16cex:dateUtc="2024-04-03T18:20:00Z"/>
  <w16cex:commentExtensible w16cex:durableId="2FA2676D" w16cex:dateUtc="2024-04-04T02:36:00Z"/>
  <w16cex:commentExtensible w16cex:durableId="20D3BF47" w16cex:dateUtc="2024-04-04T02:38:00Z"/>
  <w16cex:commentExtensible w16cex:durableId="5CBA0ED6" w16cex:dateUtc="2024-04-04T02:43:00Z"/>
  <w16cex:commentExtensible w16cex:durableId="4D3D51D2" w16cex:dateUtc="2024-04-04T02:47:00Z"/>
  <w16cex:commentExtensible w16cex:durableId="55FA8BFE" w16cex:dateUtc="2024-04-04T02:50:00Z"/>
  <w16cex:commentExtensible w16cex:durableId="4694A95F" w16cex:dateUtc="2024-04-04T03:03:00Z"/>
  <w16cex:commentExtensible w16cex:durableId="3F78F2C1" w16cex:dateUtc="2024-04-04T02:53:00Z"/>
  <w16cex:commentExtensible w16cex:durableId="37AD3DE4" w16cex:dateUtc="2024-04-04T02:54:00Z"/>
  <w16cex:commentExtensible w16cex:durableId="592E26DB" w16cex:dateUtc="2024-04-04T02:57:00Z"/>
  <w16cex:commentExtensible w16cex:durableId="54169491" w16cex:dateUtc="2024-04-04T03:08:00Z"/>
  <w16cex:commentExtensible w16cex:durableId="6C105B2B" w16cex:dateUtc="2024-04-04T03:05:00Z"/>
  <w16cex:commentExtensible w16cex:durableId="0B1B19F2" w16cex:dateUtc="2024-04-04T03:27:00Z"/>
  <w16cex:commentExtensible w16cex:durableId="182DF34F" w16cex:dateUtc="2024-04-04T03:12:00Z"/>
  <w16cex:commentExtensible w16cex:durableId="19F1E5AA" w16cex:dateUtc="2024-04-04T03:25:00Z"/>
  <w16cex:commentExtensible w16cex:durableId="6E84676A" w16cex:dateUtc="2024-04-04T03:24:00Z"/>
  <w16cex:commentExtensible w16cex:durableId="24C22920" w16cex:dateUtc="2024-04-04T17:37:00Z"/>
  <w16cex:commentExtensible w16cex:durableId="5310D703" w16cex:dateUtc="2024-04-04T17:45:00Z"/>
  <w16cex:commentExtensible w16cex:durableId="11814F2E" w16cex:dateUtc="2024-04-04T17:45:00Z"/>
  <w16cex:commentExtensible w16cex:durableId="1FEBEC00" w16cex:dateUtc="2024-04-04T17:46:00Z"/>
  <w16cex:commentExtensible w16cex:durableId="60FC5228" w16cex:dateUtc="2024-04-04T17:52:00Z"/>
  <w16cex:commentExtensible w16cex:durableId="7C7DC32E" w16cex:dateUtc="2024-04-04T17:53:00Z"/>
  <w16cex:commentExtensible w16cex:durableId="3C5E186B" w16cex:dateUtc="2024-04-04T17:55:00Z"/>
  <w16cex:commentExtensible w16cex:durableId="0CE963E5" w16cex:dateUtc="2024-04-04T18:02:00Z"/>
  <w16cex:commentExtensible w16cex:durableId="33CBC9E2" w16cex:dateUtc="2024-04-04T18:04:00Z"/>
  <w16cex:commentExtensible w16cex:durableId="74C9851D" w16cex:dateUtc="2024-04-04T19:01:00Z"/>
  <w16cex:commentExtensible w16cex:durableId="5135F2AE" w16cex:dateUtc="2024-04-0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EC50D" w16cid:durableId="6921BE43"/>
  <w16cid:commentId w16cid:paraId="437E384B" w16cid:durableId="18E6F6E3"/>
  <w16cid:commentId w16cid:paraId="19350488" w16cid:durableId="04C4B68A"/>
  <w16cid:commentId w16cid:paraId="1956C3F5" w16cid:durableId="69517107"/>
  <w16cid:commentId w16cid:paraId="0718EC84" w16cid:durableId="7B9F55E3"/>
  <w16cid:commentId w16cid:paraId="1EA9DDF9" w16cid:durableId="7DB89ACE"/>
  <w16cid:commentId w16cid:paraId="62B55877" w16cid:durableId="1D05F5A0"/>
  <w16cid:commentId w16cid:paraId="2EF1A051" w16cid:durableId="7D5BBD66"/>
  <w16cid:commentId w16cid:paraId="058C2EDB" w16cid:durableId="698E6C04"/>
  <w16cid:commentId w16cid:paraId="4C4D66D6" w16cid:durableId="178B9509"/>
  <w16cid:commentId w16cid:paraId="42359B6F" w16cid:durableId="24D084B9"/>
  <w16cid:commentId w16cid:paraId="4879458D" w16cid:durableId="5E7F29F2"/>
  <w16cid:commentId w16cid:paraId="36881D62" w16cid:durableId="353336E1"/>
  <w16cid:commentId w16cid:paraId="4992571E" w16cid:durableId="5A8AB34C"/>
  <w16cid:commentId w16cid:paraId="2945C81C" w16cid:durableId="57C6B924"/>
  <w16cid:commentId w16cid:paraId="21A2FF64" w16cid:durableId="292B4242"/>
  <w16cid:commentId w16cid:paraId="086AB0CC" w16cid:durableId="398AC740"/>
  <w16cid:commentId w16cid:paraId="7F480715" w16cid:durableId="01980897"/>
  <w16cid:commentId w16cid:paraId="00664305" w16cid:durableId="0788EC5C"/>
  <w16cid:commentId w16cid:paraId="76847A66" w16cid:durableId="132D681F"/>
  <w16cid:commentId w16cid:paraId="298574F8" w16cid:durableId="642F7701"/>
  <w16cid:commentId w16cid:paraId="3C662237" w16cid:durableId="7C47752A"/>
  <w16cid:commentId w16cid:paraId="1873FB6C" w16cid:durableId="27897844"/>
  <w16cid:commentId w16cid:paraId="3C8C310E" w16cid:durableId="01477016"/>
  <w16cid:commentId w16cid:paraId="1E801298" w16cid:durableId="1D1E98CC"/>
  <w16cid:commentId w16cid:paraId="060C21F5" w16cid:durableId="6628B370"/>
  <w16cid:commentId w16cid:paraId="56B29DB5" w16cid:durableId="7A78D716"/>
  <w16cid:commentId w16cid:paraId="7F91652A" w16cid:durableId="54941052"/>
  <w16cid:commentId w16cid:paraId="3878B418" w16cid:durableId="0D3E257B"/>
  <w16cid:commentId w16cid:paraId="10025F3D" w16cid:durableId="1649F2C7"/>
  <w16cid:commentId w16cid:paraId="6B648F62" w16cid:durableId="2FA2676D"/>
  <w16cid:commentId w16cid:paraId="4C13A249" w16cid:durableId="20D3BF47"/>
  <w16cid:commentId w16cid:paraId="35D14667" w16cid:durableId="5CBA0ED6"/>
  <w16cid:commentId w16cid:paraId="7EE81E09" w16cid:durableId="4D3D51D2"/>
  <w16cid:commentId w16cid:paraId="71E00A2E" w16cid:durableId="55FA8BFE"/>
  <w16cid:commentId w16cid:paraId="270CA0C4" w16cid:durableId="4694A95F"/>
  <w16cid:commentId w16cid:paraId="0512D727" w16cid:durableId="3F78F2C1"/>
  <w16cid:commentId w16cid:paraId="2607A279" w16cid:durableId="37AD3DE4"/>
  <w16cid:commentId w16cid:paraId="10F33BA3" w16cid:durableId="592E26DB"/>
  <w16cid:commentId w16cid:paraId="066E72AD" w16cid:durableId="54169491"/>
  <w16cid:commentId w16cid:paraId="12B0A359" w16cid:durableId="6C105B2B"/>
  <w16cid:commentId w16cid:paraId="772ABE5D" w16cid:durableId="0B1B19F2"/>
  <w16cid:commentId w16cid:paraId="61702B69" w16cid:durableId="182DF34F"/>
  <w16cid:commentId w16cid:paraId="43D08F64" w16cid:durableId="19F1E5AA"/>
  <w16cid:commentId w16cid:paraId="0C1A137B" w16cid:durableId="6E84676A"/>
  <w16cid:commentId w16cid:paraId="15804CB5" w16cid:durableId="24C22920"/>
  <w16cid:commentId w16cid:paraId="4BAD6EA3" w16cid:durableId="5310D703"/>
  <w16cid:commentId w16cid:paraId="5C14EDDB" w16cid:durableId="11814F2E"/>
  <w16cid:commentId w16cid:paraId="2575E5FF" w16cid:durableId="1FEBEC00"/>
  <w16cid:commentId w16cid:paraId="34A35AE9" w16cid:durableId="60FC5228"/>
  <w16cid:commentId w16cid:paraId="45EE75C8" w16cid:durableId="7C7DC32E"/>
  <w16cid:commentId w16cid:paraId="0010D872" w16cid:durableId="3C5E186B"/>
  <w16cid:commentId w16cid:paraId="51789FC3" w16cid:durableId="0CE963E5"/>
  <w16cid:commentId w16cid:paraId="0D1DF6F4" w16cid:durableId="33CBC9E2"/>
  <w16cid:commentId w16cid:paraId="278FADE6" w16cid:durableId="74C9851D"/>
  <w16cid:commentId w16cid:paraId="74EF35DF" w16cid:durableId="5135F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B5E3" w14:textId="77777777" w:rsidR="00C36D07" w:rsidRDefault="00C36D07" w:rsidP="00AF055C">
      <w:r>
        <w:separator/>
      </w:r>
    </w:p>
  </w:endnote>
  <w:endnote w:type="continuationSeparator" w:id="0">
    <w:p w14:paraId="1A7C24FE" w14:textId="77777777" w:rsidR="00C36D07" w:rsidRDefault="00C36D07"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6715" w14:textId="77777777" w:rsidR="00C36D07" w:rsidRDefault="00C36D07" w:rsidP="00AF055C">
      <w:r>
        <w:separator/>
      </w:r>
    </w:p>
  </w:footnote>
  <w:footnote w:type="continuationSeparator" w:id="0">
    <w:p w14:paraId="6F7C54A0" w14:textId="77777777" w:rsidR="00C36D07" w:rsidRDefault="00C36D07"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erzbicki, Igor">
    <w15:presenceInfo w15:providerId="AD" w15:userId="S::ihwierzbicki@health.ucsd.edu::14c3ab8c-af50-45d0-86d3-d18a1c35c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12C2"/>
    <w:rsid w:val="0000642F"/>
    <w:rsid w:val="000104C7"/>
    <w:rsid w:val="0001359F"/>
    <w:rsid w:val="00015A3D"/>
    <w:rsid w:val="00015A48"/>
    <w:rsid w:val="0002467A"/>
    <w:rsid w:val="00036582"/>
    <w:rsid w:val="00046019"/>
    <w:rsid w:val="000563BE"/>
    <w:rsid w:val="00060E65"/>
    <w:rsid w:val="00067CF5"/>
    <w:rsid w:val="0007064C"/>
    <w:rsid w:val="0007275D"/>
    <w:rsid w:val="00072C84"/>
    <w:rsid w:val="00074487"/>
    <w:rsid w:val="0007717D"/>
    <w:rsid w:val="00077278"/>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3FD2"/>
    <w:rsid w:val="00134EEE"/>
    <w:rsid w:val="00137FEA"/>
    <w:rsid w:val="001410ED"/>
    <w:rsid w:val="00142B1D"/>
    <w:rsid w:val="00143A91"/>
    <w:rsid w:val="00144C01"/>
    <w:rsid w:val="00146BC2"/>
    <w:rsid w:val="00151720"/>
    <w:rsid w:val="0016161F"/>
    <w:rsid w:val="00162B1C"/>
    <w:rsid w:val="00162F50"/>
    <w:rsid w:val="001636B3"/>
    <w:rsid w:val="00165884"/>
    <w:rsid w:val="00170496"/>
    <w:rsid w:val="00172B5E"/>
    <w:rsid w:val="001748E8"/>
    <w:rsid w:val="00176EAD"/>
    <w:rsid w:val="00186AB4"/>
    <w:rsid w:val="00192DC2"/>
    <w:rsid w:val="00196F12"/>
    <w:rsid w:val="001A0A25"/>
    <w:rsid w:val="001A1284"/>
    <w:rsid w:val="001A7882"/>
    <w:rsid w:val="001B2745"/>
    <w:rsid w:val="001C0663"/>
    <w:rsid w:val="001C5DC9"/>
    <w:rsid w:val="001D5162"/>
    <w:rsid w:val="001E4207"/>
    <w:rsid w:val="00201286"/>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5CF6"/>
    <w:rsid w:val="00253261"/>
    <w:rsid w:val="00255F74"/>
    <w:rsid w:val="002564E2"/>
    <w:rsid w:val="00265BEB"/>
    <w:rsid w:val="00272006"/>
    <w:rsid w:val="0027283A"/>
    <w:rsid w:val="00277255"/>
    <w:rsid w:val="00282A6E"/>
    <w:rsid w:val="002836BD"/>
    <w:rsid w:val="00293D41"/>
    <w:rsid w:val="0029437B"/>
    <w:rsid w:val="002A126A"/>
    <w:rsid w:val="002A2006"/>
    <w:rsid w:val="002A238C"/>
    <w:rsid w:val="002A4CE0"/>
    <w:rsid w:val="002A4F18"/>
    <w:rsid w:val="002A60F5"/>
    <w:rsid w:val="002B4F24"/>
    <w:rsid w:val="002E4507"/>
    <w:rsid w:val="00300BD1"/>
    <w:rsid w:val="00302365"/>
    <w:rsid w:val="00304837"/>
    <w:rsid w:val="00305D57"/>
    <w:rsid w:val="003078EB"/>
    <w:rsid w:val="00312A3C"/>
    <w:rsid w:val="00313CAE"/>
    <w:rsid w:val="0032050B"/>
    <w:rsid w:val="003215BB"/>
    <w:rsid w:val="00323516"/>
    <w:rsid w:val="003241E7"/>
    <w:rsid w:val="00331DF6"/>
    <w:rsid w:val="003411CE"/>
    <w:rsid w:val="00342962"/>
    <w:rsid w:val="0034347B"/>
    <w:rsid w:val="00345AE8"/>
    <w:rsid w:val="00352337"/>
    <w:rsid w:val="00352F2E"/>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B070A"/>
    <w:rsid w:val="003C4558"/>
    <w:rsid w:val="003C6AFC"/>
    <w:rsid w:val="003C70C3"/>
    <w:rsid w:val="003C76F1"/>
    <w:rsid w:val="003D1187"/>
    <w:rsid w:val="003D1F24"/>
    <w:rsid w:val="003D55DD"/>
    <w:rsid w:val="003D6755"/>
    <w:rsid w:val="003D6AC5"/>
    <w:rsid w:val="003D75C1"/>
    <w:rsid w:val="003D7B2D"/>
    <w:rsid w:val="003E7239"/>
    <w:rsid w:val="003E7693"/>
    <w:rsid w:val="003F53BF"/>
    <w:rsid w:val="003F5D6F"/>
    <w:rsid w:val="003F66B1"/>
    <w:rsid w:val="003F6701"/>
    <w:rsid w:val="003F6FC3"/>
    <w:rsid w:val="00402484"/>
    <w:rsid w:val="004044EE"/>
    <w:rsid w:val="004138C9"/>
    <w:rsid w:val="0041437E"/>
    <w:rsid w:val="00415C9C"/>
    <w:rsid w:val="00424161"/>
    <w:rsid w:val="004270A0"/>
    <w:rsid w:val="004345FB"/>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63DC"/>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3C38"/>
    <w:rsid w:val="004F4163"/>
    <w:rsid w:val="005034D8"/>
    <w:rsid w:val="005047CB"/>
    <w:rsid w:val="005057A6"/>
    <w:rsid w:val="00512EFC"/>
    <w:rsid w:val="00513482"/>
    <w:rsid w:val="00523C85"/>
    <w:rsid w:val="00530222"/>
    <w:rsid w:val="00535B08"/>
    <w:rsid w:val="005376D1"/>
    <w:rsid w:val="005402F8"/>
    <w:rsid w:val="005420D5"/>
    <w:rsid w:val="00542BE3"/>
    <w:rsid w:val="00545DA9"/>
    <w:rsid w:val="00554111"/>
    <w:rsid w:val="005653C4"/>
    <w:rsid w:val="00575645"/>
    <w:rsid w:val="00584A86"/>
    <w:rsid w:val="005A0DE2"/>
    <w:rsid w:val="005A0EC2"/>
    <w:rsid w:val="005A128B"/>
    <w:rsid w:val="005A277D"/>
    <w:rsid w:val="005A506C"/>
    <w:rsid w:val="005A7929"/>
    <w:rsid w:val="005B3607"/>
    <w:rsid w:val="005B544D"/>
    <w:rsid w:val="005C402D"/>
    <w:rsid w:val="005C53EE"/>
    <w:rsid w:val="005D2718"/>
    <w:rsid w:val="005D323F"/>
    <w:rsid w:val="005D66DA"/>
    <w:rsid w:val="005E29F3"/>
    <w:rsid w:val="005E473A"/>
    <w:rsid w:val="005E6752"/>
    <w:rsid w:val="005F5B63"/>
    <w:rsid w:val="005F6935"/>
    <w:rsid w:val="00603653"/>
    <w:rsid w:val="00610C57"/>
    <w:rsid w:val="006141D7"/>
    <w:rsid w:val="00620471"/>
    <w:rsid w:val="006213B6"/>
    <w:rsid w:val="0062166D"/>
    <w:rsid w:val="006216C4"/>
    <w:rsid w:val="006241EC"/>
    <w:rsid w:val="006241FC"/>
    <w:rsid w:val="00624ED0"/>
    <w:rsid w:val="006256FD"/>
    <w:rsid w:val="006277AC"/>
    <w:rsid w:val="00630363"/>
    <w:rsid w:val="00637BCB"/>
    <w:rsid w:val="006501D6"/>
    <w:rsid w:val="006563D8"/>
    <w:rsid w:val="00656A5D"/>
    <w:rsid w:val="0066197E"/>
    <w:rsid w:val="006666A8"/>
    <w:rsid w:val="006679E3"/>
    <w:rsid w:val="00675D46"/>
    <w:rsid w:val="006776B5"/>
    <w:rsid w:val="006813D5"/>
    <w:rsid w:val="00686C42"/>
    <w:rsid w:val="0069004B"/>
    <w:rsid w:val="00690C79"/>
    <w:rsid w:val="00691C1C"/>
    <w:rsid w:val="00696F18"/>
    <w:rsid w:val="006A531E"/>
    <w:rsid w:val="006B1F02"/>
    <w:rsid w:val="006B416A"/>
    <w:rsid w:val="006B6A4A"/>
    <w:rsid w:val="006B7A63"/>
    <w:rsid w:val="006C2FB7"/>
    <w:rsid w:val="006D510B"/>
    <w:rsid w:val="006E2228"/>
    <w:rsid w:val="006F16C1"/>
    <w:rsid w:val="006F68E7"/>
    <w:rsid w:val="006F7ABC"/>
    <w:rsid w:val="007022A4"/>
    <w:rsid w:val="00731CCD"/>
    <w:rsid w:val="0073208B"/>
    <w:rsid w:val="00732EA7"/>
    <w:rsid w:val="00734ABA"/>
    <w:rsid w:val="007373C3"/>
    <w:rsid w:val="00742A5B"/>
    <w:rsid w:val="00744CC4"/>
    <w:rsid w:val="007504AE"/>
    <w:rsid w:val="00753331"/>
    <w:rsid w:val="007571DC"/>
    <w:rsid w:val="00760043"/>
    <w:rsid w:val="007623AC"/>
    <w:rsid w:val="007677B2"/>
    <w:rsid w:val="00772457"/>
    <w:rsid w:val="00776AA8"/>
    <w:rsid w:val="00776B33"/>
    <w:rsid w:val="007915D5"/>
    <w:rsid w:val="00793E19"/>
    <w:rsid w:val="007A2783"/>
    <w:rsid w:val="007A353C"/>
    <w:rsid w:val="007A53FA"/>
    <w:rsid w:val="007A6F89"/>
    <w:rsid w:val="007B2A62"/>
    <w:rsid w:val="007B33CC"/>
    <w:rsid w:val="007B701F"/>
    <w:rsid w:val="007C4CBF"/>
    <w:rsid w:val="007D4F25"/>
    <w:rsid w:val="007D5D08"/>
    <w:rsid w:val="007D6373"/>
    <w:rsid w:val="007D693F"/>
    <w:rsid w:val="007E146F"/>
    <w:rsid w:val="007E316A"/>
    <w:rsid w:val="007E3D45"/>
    <w:rsid w:val="007F18BB"/>
    <w:rsid w:val="007F6C5B"/>
    <w:rsid w:val="008037C7"/>
    <w:rsid w:val="008122DD"/>
    <w:rsid w:val="0081237C"/>
    <w:rsid w:val="00817E45"/>
    <w:rsid w:val="0082011C"/>
    <w:rsid w:val="00821621"/>
    <w:rsid w:val="008250B1"/>
    <w:rsid w:val="00826DE5"/>
    <w:rsid w:val="00832289"/>
    <w:rsid w:val="00844241"/>
    <w:rsid w:val="00854675"/>
    <w:rsid w:val="00862235"/>
    <w:rsid w:val="00870D77"/>
    <w:rsid w:val="00871D56"/>
    <w:rsid w:val="008728FA"/>
    <w:rsid w:val="00872CC3"/>
    <w:rsid w:val="008858C5"/>
    <w:rsid w:val="00886191"/>
    <w:rsid w:val="00887578"/>
    <w:rsid w:val="008A099B"/>
    <w:rsid w:val="008B5FB9"/>
    <w:rsid w:val="008D3209"/>
    <w:rsid w:val="008D5B18"/>
    <w:rsid w:val="008D715D"/>
    <w:rsid w:val="008E1538"/>
    <w:rsid w:val="008E2E09"/>
    <w:rsid w:val="008E76C1"/>
    <w:rsid w:val="008F03B7"/>
    <w:rsid w:val="00903A7D"/>
    <w:rsid w:val="00904469"/>
    <w:rsid w:val="009049FB"/>
    <w:rsid w:val="0091541A"/>
    <w:rsid w:val="00920358"/>
    <w:rsid w:val="0092319F"/>
    <w:rsid w:val="00930AB0"/>
    <w:rsid w:val="00931B8B"/>
    <w:rsid w:val="00933FF1"/>
    <w:rsid w:val="009421FA"/>
    <w:rsid w:val="00945616"/>
    <w:rsid w:val="00960575"/>
    <w:rsid w:val="00960C16"/>
    <w:rsid w:val="00961C48"/>
    <w:rsid w:val="00962271"/>
    <w:rsid w:val="00965417"/>
    <w:rsid w:val="00971089"/>
    <w:rsid w:val="00972B79"/>
    <w:rsid w:val="0098315B"/>
    <w:rsid w:val="009858FC"/>
    <w:rsid w:val="00990CE5"/>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6138"/>
    <w:rsid w:val="00A0506C"/>
    <w:rsid w:val="00A110F4"/>
    <w:rsid w:val="00A12308"/>
    <w:rsid w:val="00A152E7"/>
    <w:rsid w:val="00A15902"/>
    <w:rsid w:val="00A160E4"/>
    <w:rsid w:val="00A1652D"/>
    <w:rsid w:val="00A211CB"/>
    <w:rsid w:val="00A2163E"/>
    <w:rsid w:val="00A23EB3"/>
    <w:rsid w:val="00A26A1F"/>
    <w:rsid w:val="00A33B63"/>
    <w:rsid w:val="00A364A4"/>
    <w:rsid w:val="00A40599"/>
    <w:rsid w:val="00A42EE7"/>
    <w:rsid w:val="00A5157E"/>
    <w:rsid w:val="00A525F2"/>
    <w:rsid w:val="00A637E7"/>
    <w:rsid w:val="00A63D7C"/>
    <w:rsid w:val="00A672C8"/>
    <w:rsid w:val="00A708B3"/>
    <w:rsid w:val="00A70D07"/>
    <w:rsid w:val="00A71040"/>
    <w:rsid w:val="00A815C0"/>
    <w:rsid w:val="00A81EB5"/>
    <w:rsid w:val="00A90092"/>
    <w:rsid w:val="00A96011"/>
    <w:rsid w:val="00A96A43"/>
    <w:rsid w:val="00A974F6"/>
    <w:rsid w:val="00AA1590"/>
    <w:rsid w:val="00AA3D94"/>
    <w:rsid w:val="00AA7ACC"/>
    <w:rsid w:val="00AB3D7C"/>
    <w:rsid w:val="00AB6BCF"/>
    <w:rsid w:val="00AC2220"/>
    <w:rsid w:val="00AC35E8"/>
    <w:rsid w:val="00AC51BE"/>
    <w:rsid w:val="00AC5586"/>
    <w:rsid w:val="00AD7AD0"/>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04FC"/>
    <w:rsid w:val="00B56FAB"/>
    <w:rsid w:val="00B612F5"/>
    <w:rsid w:val="00B71C6C"/>
    <w:rsid w:val="00B761B4"/>
    <w:rsid w:val="00B766EC"/>
    <w:rsid w:val="00B8008B"/>
    <w:rsid w:val="00BA6990"/>
    <w:rsid w:val="00BB0806"/>
    <w:rsid w:val="00BB16D4"/>
    <w:rsid w:val="00BB281C"/>
    <w:rsid w:val="00BB6A08"/>
    <w:rsid w:val="00BC3436"/>
    <w:rsid w:val="00BC7D8D"/>
    <w:rsid w:val="00BE385E"/>
    <w:rsid w:val="00BE5BE3"/>
    <w:rsid w:val="00BE7339"/>
    <w:rsid w:val="00BE7F03"/>
    <w:rsid w:val="00BF551F"/>
    <w:rsid w:val="00C07D47"/>
    <w:rsid w:val="00C124D8"/>
    <w:rsid w:val="00C12E46"/>
    <w:rsid w:val="00C1694A"/>
    <w:rsid w:val="00C32880"/>
    <w:rsid w:val="00C36D07"/>
    <w:rsid w:val="00C43629"/>
    <w:rsid w:val="00C511DA"/>
    <w:rsid w:val="00C5191D"/>
    <w:rsid w:val="00C54D4A"/>
    <w:rsid w:val="00C61F31"/>
    <w:rsid w:val="00C62062"/>
    <w:rsid w:val="00C66264"/>
    <w:rsid w:val="00C6760F"/>
    <w:rsid w:val="00C70857"/>
    <w:rsid w:val="00C801BE"/>
    <w:rsid w:val="00C8425B"/>
    <w:rsid w:val="00C852FF"/>
    <w:rsid w:val="00C930F7"/>
    <w:rsid w:val="00C97E89"/>
    <w:rsid w:val="00CA05EA"/>
    <w:rsid w:val="00CA300C"/>
    <w:rsid w:val="00CC5D90"/>
    <w:rsid w:val="00CD091E"/>
    <w:rsid w:val="00CD55DC"/>
    <w:rsid w:val="00CD5AE6"/>
    <w:rsid w:val="00CE0F85"/>
    <w:rsid w:val="00CF127C"/>
    <w:rsid w:val="00CF169D"/>
    <w:rsid w:val="00CF268C"/>
    <w:rsid w:val="00CF269F"/>
    <w:rsid w:val="00CF3DD2"/>
    <w:rsid w:val="00CF5003"/>
    <w:rsid w:val="00D04E26"/>
    <w:rsid w:val="00D131EB"/>
    <w:rsid w:val="00D1492E"/>
    <w:rsid w:val="00D15AE2"/>
    <w:rsid w:val="00D171F1"/>
    <w:rsid w:val="00D23ED9"/>
    <w:rsid w:val="00D25EA5"/>
    <w:rsid w:val="00D269F0"/>
    <w:rsid w:val="00D26B4D"/>
    <w:rsid w:val="00D31A26"/>
    <w:rsid w:val="00D3233A"/>
    <w:rsid w:val="00D329C8"/>
    <w:rsid w:val="00D33D72"/>
    <w:rsid w:val="00D355E8"/>
    <w:rsid w:val="00D37086"/>
    <w:rsid w:val="00D41882"/>
    <w:rsid w:val="00D43F7A"/>
    <w:rsid w:val="00D46237"/>
    <w:rsid w:val="00D4649B"/>
    <w:rsid w:val="00D57759"/>
    <w:rsid w:val="00D63E03"/>
    <w:rsid w:val="00D66108"/>
    <w:rsid w:val="00D74431"/>
    <w:rsid w:val="00D87260"/>
    <w:rsid w:val="00D8755F"/>
    <w:rsid w:val="00DB4D5B"/>
    <w:rsid w:val="00DB5868"/>
    <w:rsid w:val="00DD3FE8"/>
    <w:rsid w:val="00DD6827"/>
    <w:rsid w:val="00DE5A72"/>
    <w:rsid w:val="00DE7C3E"/>
    <w:rsid w:val="00DF1619"/>
    <w:rsid w:val="00DF4C9E"/>
    <w:rsid w:val="00DF7F70"/>
    <w:rsid w:val="00E05DBA"/>
    <w:rsid w:val="00E10F9E"/>
    <w:rsid w:val="00E11908"/>
    <w:rsid w:val="00E213BF"/>
    <w:rsid w:val="00E21E16"/>
    <w:rsid w:val="00E25688"/>
    <w:rsid w:val="00E269B6"/>
    <w:rsid w:val="00E36583"/>
    <w:rsid w:val="00E47602"/>
    <w:rsid w:val="00E61AA9"/>
    <w:rsid w:val="00E62270"/>
    <w:rsid w:val="00E65566"/>
    <w:rsid w:val="00E65C15"/>
    <w:rsid w:val="00E85AC6"/>
    <w:rsid w:val="00E91850"/>
    <w:rsid w:val="00E91AD4"/>
    <w:rsid w:val="00EA48A2"/>
    <w:rsid w:val="00EA4D80"/>
    <w:rsid w:val="00EB4982"/>
    <w:rsid w:val="00EB54C3"/>
    <w:rsid w:val="00EC0AAD"/>
    <w:rsid w:val="00EC2C02"/>
    <w:rsid w:val="00EC340E"/>
    <w:rsid w:val="00EC78F9"/>
    <w:rsid w:val="00ED028B"/>
    <w:rsid w:val="00ED0CF6"/>
    <w:rsid w:val="00ED2A53"/>
    <w:rsid w:val="00ED3B23"/>
    <w:rsid w:val="00EF1E12"/>
    <w:rsid w:val="00EF71C5"/>
    <w:rsid w:val="00F00C8C"/>
    <w:rsid w:val="00F065B3"/>
    <w:rsid w:val="00F102C2"/>
    <w:rsid w:val="00F156CF"/>
    <w:rsid w:val="00F17A89"/>
    <w:rsid w:val="00F262FD"/>
    <w:rsid w:val="00F27290"/>
    <w:rsid w:val="00F30CA2"/>
    <w:rsid w:val="00F32124"/>
    <w:rsid w:val="00F36D6D"/>
    <w:rsid w:val="00F40A0E"/>
    <w:rsid w:val="00F44343"/>
    <w:rsid w:val="00F467DA"/>
    <w:rsid w:val="00F53572"/>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rliebayne.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A2258"/>
    <w:rsid w:val="00234789"/>
    <w:rsid w:val="002C2888"/>
    <w:rsid w:val="00301E0E"/>
    <w:rsid w:val="00395D51"/>
    <w:rsid w:val="003A31AA"/>
    <w:rsid w:val="003D3200"/>
    <w:rsid w:val="003E6927"/>
    <w:rsid w:val="00446874"/>
    <w:rsid w:val="00460C05"/>
    <w:rsid w:val="004644B3"/>
    <w:rsid w:val="004A14B5"/>
    <w:rsid w:val="004E3A53"/>
    <w:rsid w:val="004E5141"/>
    <w:rsid w:val="00507441"/>
    <w:rsid w:val="005A6279"/>
    <w:rsid w:val="005B0A72"/>
    <w:rsid w:val="005D3F8B"/>
    <w:rsid w:val="00652F47"/>
    <w:rsid w:val="006D2CDF"/>
    <w:rsid w:val="006F7958"/>
    <w:rsid w:val="0071290B"/>
    <w:rsid w:val="00716845"/>
    <w:rsid w:val="00794B7C"/>
    <w:rsid w:val="007F47A6"/>
    <w:rsid w:val="007F4A59"/>
    <w:rsid w:val="00812BF9"/>
    <w:rsid w:val="00841126"/>
    <w:rsid w:val="00853C50"/>
    <w:rsid w:val="00870C7E"/>
    <w:rsid w:val="00897E6E"/>
    <w:rsid w:val="008A33B7"/>
    <w:rsid w:val="008C3172"/>
    <w:rsid w:val="008F58E6"/>
    <w:rsid w:val="009072F0"/>
    <w:rsid w:val="00910295"/>
    <w:rsid w:val="00913088"/>
    <w:rsid w:val="009502FD"/>
    <w:rsid w:val="009622FA"/>
    <w:rsid w:val="00984B45"/>
    <w:rsid w:val="00A12A02"/>
    <w:rsid w:val="00A57CDD"/>
    <w:rsid w:val="00A645E0"/>
    <w:rsid w:val="00AD458B"/>
    <w:rsid w:val="00AD6E50"/>
    <w:rsid w:val="00B43FD5"/>
    <w:rsid w:val="00C10CB6"/>
    <w:rsid w:val="00C12E47"/>
    <w:rsid w:val="00C13A63"/>
    <w:rsid w:val="00C27F19"/>
    <w:rsid w:val="00D17131"/>
    <w:rsid w:val="00D60735"/>
    <w:rsid w:val="00D77E7E"/>
    <w:rsid w:val="00DD11FE"/>
    <w:rsid w:val="00DE216D"/>
    <w:rsid w:val="00E01DF1"/>
    <w:rsid w:val="00E41A6F"/>
    <w:rsid w:val="00EC392F"/>
    <w:rsid w:val="00F2571F"/>
    <w:rsid w:val="00F45AC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33745</Words>
  <Characters>192350</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2024-04-04T19:55:00Z</dcterms:created>
  <dcterms:modified xsi:type="dcterms:W3CDTF">2024-04-04T19:55:00Z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