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F208" w14:textId="316B6524" w:rsidR="00143A91" w:rsidRPr="00A26A1F" w:rsidRDefault="00A2163E" w:rsidP="00A26A1F">
      <w:pPr>
        <w:tabs>
          <w:tab w:val="left" w:pos="360"/>
        </w:tabs>
        <w:spacing w:line="480" w:lineRule="auto"/>
        <w:rPr>
          <w:rFonts w:ascii="Helvetica Neue" w:eastAsiaTheme="minorHAnsi" w:hAnsi="Helvetica Neue" w:cs="Helvetica Neue"/>
          <w:b/>
          <w:bCs/>
          <w:color w:val="000000"/>
          <w:sz w:val="26"/>
          <w:szCs w:val="26"/>
          <w14:ligatures w14:val="standardContextual"/>
        </w:rPr>
      </w:pPr>
      <w:r w:rsidRPr="00A26A1F">
        <w:rPr>
          <w:rFonts w:ascii="Helvetica Neue" w:eastAsiaTheme="minorHAnsi" w:hAnsi="Helvetica Neue" w:cs="Helvetica Neue"/>
          <w:b/>
          <w:bCs/>
          <w:color w:val="000000"/>
          <w:sz w:val="26"/>
          <w:szCs w:val="26"/>
          <w14:ligatures w14:val="standardContextual"/>
        </w:rPr>
        <w:t>Multi-omic Signature</w:t>
      </w:r>
      <w:r w:rsidR="000A0D0B" w:rsidRPr="00A26A1F">
        <w:rPr>
          <w:rFonts w:ascii="Helvetica Neue" w:eastAsiaTheme="minorHAnsi" w:hAnsi="Helvetica Neue" w:cs="Helvetica Neue"/>
          <w:b/>
          <w:bCs/>
          <w:color w:val="000000"/>
          <w:sz w:val="26"/>
          <w:szCs w:val="26"/>
          <w14:ligatures w14:val="standardContextual"/>
        </w:rPr>
        <w:t>s</w:t>
      </w:r>
      <w:r w:rsidRPr="00A26A1F">
        <w:rPr>
          <w:rFonts w:ascii="Helvetica Neue" w:eastAsiaTheme="minorHAnsi" w:hAnsi="Helvetica Neue" w:cs="Helvetica Neue"/>
          <w:b/>
          <w:bCs/>
          <w:color w:val="000000"/>
          <w:sz w:val="26"/>
          <w:szCs w:val="26"/>
          <w14:ligatures w14:val="standardContextual"/>
        </w:rPr>
        <w:t xml:space="preserve"> of Host Response </w:t>
      </w:r>
      <w:r w:rsidR="007915D5" w:rsidRPr="00A26A1F">
        <w:rPr>
          <w:rFonts w:ascii="Helvetica Neue" w:eastAsiaTheme="minorHAnsi" w:hAnsi="Helvetica Neue" w:cs="Helvetica Neue"/>
          <w:b/>
          <w:bCs/>
          <w:color w:val="000000"/>
          <w:sz w:val="26"/>
          <w:szCs w:val="26"/>
          <w14:ligatures w14:val="standardContextual"/>
        </w:rPr>
        <w:t xml:space="preserve">Associated </w:t>
      </w:r>
      <w:r w:rsidR="006277AC" w:rsidRPr="00A26A1F">
        <w:rPr>
          <w:rFonts w:ascii="Helvetica Neue" w:eastAsiaTheme="minorHAnsi" w:hAnsi="Helvetica Neue" w:cs="Helvetica Neue"/>
          <w:b/>
          <w:bCs/>
          <w:color w:val="000000"/>
          <w:sz w:val="26"/>
          <w:szCs w:val="26"/>
          <w14:ligatures w14:val="standardContextual"/>
        </w:rPr>
        <w:t>with</w:t>
      </w:r>
      <w:r w:rsidR="000A0D0B" w:rsidRPr="00A26A1F">
        <w:rPr>
          <w:rFonts w:ascii="Helvetica Neue" w:eastAsiaTheme="minorHAnsi" w:hAnsi="Helvetica Neue" w:cs="Helvetica Neue"/>
          <w:b/>
          <w:bCs/>
          <w:color w:val="000000"/>
          <w:sz w:val="26"/>
          <w:szCs w:val="26"/>
          <w14:ligatures w14:val="standardContextual"/>
        </w:rPr>
        <w:t xml:space="preserve"> Presence, Type, and Outcome of Enterococcal Bacteremia</w:t>
      </w:r>
    </w:p>
    <w:p w14:paraId="6B6FBD08" w14:textId="0A1FEA63" w:rsidR="00CF169D" w:rsidRPr="00CF169D" w:rsidRDefault="00C43629" w:rsidP="00CF169D">
      <w:pPr>
        <w:spacing w:line="480" w:lineRule="auto"/>
        <w:rPr>
          <w:rFonts w:ascii="Arial" w:hAnsi="Arial" w:cs="Arial"/>
        </w:rPr>
      </w:pPr>
      <w:r w:rsidRPr="00CF169D">
        <w:rPr>
          <w:rFonts w:ascii="Arial" w:hAnsi="Arial" w:cs="Arial"/>
        </w:rPr>
        <w:t>Charlie Bayne</w:t>
      </w:r>
      <w:r>
        <w:rPr>
          <w:rFonts w:ascii="Arial" w:hAnsi="Arial" w:cs="Arial"/>
          <w:vertAlign w:val="superscript"/>
        </w:rPr>
        <w:t>1,2,3</w:t>
      </w:r>
      <w:r w:rsidRPr="00CF169D">
        <w:rPr>
          <w:rFonts w:ascii="Arial" w:hAnsi="Arial" w:cs="Arial"/>
        </w:rPr>
        <w:t xml:space="preserve">, </w:t>
      </w:r>
      <w:r w:rsidR="00CF169D" w:rsidRPr="00CF169D">
        <w:rPr>
          <w:rFonts w:ascii="Arial" w:hAnsi="Arial" w:cs="Arial"/>
        </w:rPr>
        <w:t>Dominic McGrosso</w:t>
      </w:r>
      <w:r w:rsidR="00CF169D" w:rsidRPr="00CF169D">
        <w:rPr>
          <w:rFonts w:ascii="Arial" w:hAnsi="Arial" w:cs="Arial"/>
          <w:vertAlign w:val="superscript"/>
        </w:rPr>
        <w:t>1,2,3</w:t>
      </w:r>
      <w:r w:rsidR="00CF169D" w:rsidRPr="00CF169D">
        <w:rPr>
          <w:rFonts w:ascii="Arial" w:hAnsi="Arial" w:cs="Arial"/>
        </w:rPr>
        <w:t>, Concepcion Sanchez</w:t>
      </w:r>
      <w:r w:rsidR="00CF169D" w:rsidRPr="00CF169D">
        <w:rPr>
          <w:rFonts w:ascii="Arial" w:hAnsi="Arial" w:cs="Arial"/>
          <w:vertAlign w:val="superscript"/>
        </w:rPr>
        <w:t>1,2,3</w:t>
      </w:r>
      <w:r w:rsidR="00CF169D" w:rsidRPr="00CF169D">
        <w:rPr>
          <w:rFonts w:ascii="Arial" w:hAnsi="Arial" w:cs="Arial"/>
        </w:rPr>
        <w:t>, Leigh-Ana R</w:t>
      </w:r>
      <w:ins w:id="0" w:author="Leigh-Ana M Rossitto" w:date="2024-05-02T13:16:00Z">
        <w:r w:rsidR="00E97E9B">
          <w:rPr>
            <w:rFonts w:ascii="Arial" w:hAnsi="Arial" w:cs="Arial"/>
          </w:rPr>
          <w:t>o</w:t>
        </w:r>
      </w:ins>
      <w:del w:id="1" w:author="Leigh-Ana M Rossitto" w:date="2024-05-02T13:16:00Z">
        <w:r w:rsidR="00CF169D" w:rsidRPr="00CF169D" w:rsidDel="00E97E9B">
          <w:rPr>
            <w:rFonts w:ascii="Arial" w:hAnsi="Arial" w:cs="Arial"/>
          </w:rPr>
          <w:delText>is</w:delText>
        </w:r>
      </w:del>
      <w:ins w:id="2" w:author="Leigh-Ana M Rossitto" w:date="2024-05-02T13:16:00Z">
        <w:r w:rsidR="00E97E9B">
          <w:rPr>
            <w:rFonts w:ascii="Arial" w:hAnsi="Arial" w:cs="Arial"/>
          </w:rPr>
          <w:t>ssi</w:t>
        </w:r>
      </w:ins>
      <w:del w:id="3" w:author="Leigh-Ana M Rossitto" w:date="2024-05-02T13:16:00Z">
        <w:r w:rsidR="00CF169D" w:rsidRPr="00CF169D" w:rsidDel="00E97E9B">
          <w:rPr>
            <w:rFonts w:ascii="Arial" w:hAnsi="Arial" w:cs="Arial"/>
          </w:rPr>
          <w:delText>o</w:delText>
        </w:r>
      </w:del>
      <w:r w:rsidR="00CF169D" w:rsidRPr="00CF169D">
        <w:rPr>
          <w:rFonts w:ascii="Arial" w:hAnsi="Arial" w:cs="Arial"/>
        </w:rPr>
        <w:t>tto</w:t>
      </w:r>
      <w:r w:rsidR="00CF169D" w:rsidRPr="00CF169D">
        <w:rPr>
          <w:rFonts w:ascii="Arial" w:hAnsi="Arial" w:cs="Arial"/>
          <w:vertAlign w:val="superscript"/>
        </w:rPr>
        <w:t>1,2,3</w:t>
      </w:r>
      <w:r>
        <w:rPr>
          <w:rFonts w:ascii="Arial" w:hAnsi="Arial" w:cs="Arial"/>
        </w:rPr>
        <w:t xml:space="preserve">, </w:t>
      </w:r>
      <w:r w:rsidR="00CF169D" w:rsidRPr="00CF169D">
        <w:rPr>
          <w:rFonts w:ascii="Arial" w:hAnsi="Arial" w:cs="Arial"/>
        </w:rPr>
        <w:t>Carlos Gonzalez</w:t>
      </w:r>
      <w:r w:rsidR="00CF169D" w:rsidRPr="00CF169D">
        <w:rPr>
          <w:rFonts w:ascii="Arial" w:hAnsi="Arial" w:cs="Arial"/>
          <w:vertAlign w:val="superscript"/>
        </w:rPr>
        <w:t>2,3</w:t>
      </w:r>
      <w:r w:rsidR="00CF169D" w:rsidRPr="00CF169D">
        <w:rPr>
          <w:rFonts w:ascii="Arial" w:hAnsi="Arial" w:cs="Arial"/>
        </w:rPr>
        <w:t xml:space="preserve">, </w:t>
      </w:r>
      <w:r w:rsidR="00C67B8D">
        <w:rPr>
          <w:rFonts w:ascii="Arial" w:hAnsi="Arial" w:cs="Arial"/>
        </w:rPr>
        <w:t>Courtney Baus</w:t>
      </w:r>
      <w:r w:rsidR="00C67B8D" w:rsidRPr="006816A5">
        <w:rPr>
          <w:rFonts w:ascii="Arial" w:hAnsi="Arial" w:cs="Arial"/>
          <w:vertAlign w:val="superscript"/>
        </w:rPr>
        <w:t>4</w:t>
      </w:r>
      <w:r w:rsidR="00C67B8D">
        <w:rPr>
          <w:rFonts w:ascii="Arial" w:hAnsi="Arial" w:cs="Arial"/>
        </w:rPr>
        <w:t>, Cecilia Volk</w:t>
      </w:r>
      <w:r w:rsidR="00C67B8D" w:rsidRPr="006816A5">
        <w:rPr>
          <w:rFonts w:ascii="Arial" w:hAnsi="Arial" w:cs="Arial"/>
          <w:vertAlign w:val="superscript"/>
        </w:rPr>
        <w:t>5</w:t>
      </w:r>
      <w:commentRangeStart w:id="4"/>
      <w:commentRangeStart w:id="5"/>
      <w:r w:rsidR="00C67B8D">
        <w:rPr>
          <w:rFonts w:ascii="Arial" w:hAnsi="Arial" w:cs="Arial"/>
        </w:rPr>
        <w:t>,</w:t>
      </w:r>
      <w:commentRangeEnd w:id="4"/>
      <w:r w:rsidR="00B71D0A">
        <w:rPr>
          <w:rStyle w:val="CommentReference"/>
          <w:rFonts w:asciiTheme="minorHAnsi" w:eastAsiaTheme="minorHAnsi" w:hAnsiTheme="minorHAnsi" w:cstheme="minorBidi"/>
        </w:rPr>
        <w:commentReference w:id="4"/>
      </w:r>
      <w:commentRangeEnd w:id="5"/>
      <w:r w:rsidR="00B71D0A">
        <w:rPr>
          <w:rStyle w:val="CommentReference"/>
          <w:rFonts w:asciiTheme="minorHAnsi" w:eastAsiaTheme="minorHAnsi" w:hAnsiTheme="minorHAnsi" w:cstheme="minorBidi"/>
        </w:rPr>
        <w:commentReference w:id="5"/>
      </w:r>
      <w:r w:rsidR="00C67B8D">
        <w:rPr>
          <w:rFonts w:ascii="Arial" w:hAnsi="Arial" w:cs="Arial"/>
        </w:rPr>
        <w:t xml:space="preserve"> </w:t>
      </w:r>
      <w:r w:rsidR="00CF169D" w:rsidRPr="00CF169D">
        <w:rPr>
          <w:rFonts w:ascii="Arial" w:hAnsi="Arial" w:cs="Arial"/>
        </w:rPr>
        <w:t>P</w:t>
      </w:r>
      <w:ins w:id="6" w:author="Leigh-Ana M Rossitto" w:date="2024-05-02T13:16:00Z">
        <w:r w:rsidR="00E97E9B">
          <w:rPr>
            <w:rFonts w:ascii="Arial" w:hAnsi="Arial" w:cs="Arial"/>
          </w:rPr>
          <w:t>ie</w:t>
        </w:r>
      </w:ins>
      <w:del w:id="7" w:author="Leigh-Ana M Rossitto" w:date="2024-05-02T13:16:00Z">
        <w:r w:rsidR="00CF169D" w:rsidRPr="00CF169D" w:rsidDel="00E97E9B">
          <w:rPr>
            <w:rFonts w:ascii="Arial" w:hAnsi="Arial" w:cs="Arial"/>
          </w:rPr>
          <w:delText>ei</w:delText>
        </w:r>
      </w:del>
      <w:r w:rsidR="00CF169D" w:rsidRPr="00CF169D">
        <w:rPr>
          <w:rFonts w:ascii="Arial" w:hAnsi="Arial" w:cs="Arial"/>
        </w:rPr>
        <w:t>ter Dorrestein</w:t>
      </w:r>
      <w:r w:rsidR="007022A4">
        <w:rPr>
          <w:rFonts w:ascii="Arial" w:hAnsi="Arial" w:cs="Arial"/>
          <w:vertAlign w:val="superscript"/>
        </w:rPr>
        <w:t>2,3,</w:t>
      </w:r>
      <w:r w:rsidR="00C67B8D">
        <w:rPr>
          <w:rFonts w:ascii="Arial" w:hAnsi="Arial" w:cs="Arial"/>
          <w:vertAlign w:val="superscript"/>
        </w:rPr>
        <w:t>6</w:t>
      </w:r>
      <w:r w:rsidR="00CF169D" w:rsidRPr="00CF169D">
        <w:rPr>
          <w:rFonts w:ascii="Arial" w:hAnsi="Arial" w:cs="Arial"/>
        </w:rPr>
        <w:t>, Victor Nizet</w:t>
      </w:r>
      <w:r w:rsidR="00CF169D" w:rsidRPr="00CF169D">
        <w:rPr>
          <w:rFonts w:ascii="Arial" w:hAnsi="Arial" w:cs="Arial"/>
          <w:vertAlign w:val="superscript"/>
        </w:rPr>
        <w:t>2,3,</w:t>
      </w:r>
      <w:r w:rsidR="00C67B8D">
        <w:rPr>
          <w:rFonts w:ascii="Arial" w:hAnsi="Arial" w:cs="Arial"/>
          <w:vertAlign w:val="superscript"/>
        </w:rPr>
        <w:t>6</w:t>
      </w:r>
      <w:r w:rsidR="00CF169D" w:rsidRPr="00CF169D">
        <w:rPr>
          <w:rFonts w:ascii="Arial" w:hAnsi="Arial" w:cs="Arial"/>
        </w:rPr>
        <w:t>, George Sakoulas</w:t>
      </w:r>
      <w:r w:rsidR="00C67B8D">
        <w:rPr>
          <w:rFonts w:ascii="Arial" w:hAnsi="Arial" w:cs="Arial"/>
          <w:vertAlign w:val="superscript"/>
        </w:rPr>
        <w:t>6,7</w:t>
      </w:r>
      <w:r w:rsidR="00CF169D" w:rsidRPr="00CF169D">
        <w:rPr>
          <w:rFonts w:ascii="Arial" w:hAnsi="Arial" w:cs="Arial"/>
        </w:rPr>
        <w:t>, David J</w:t>
      </w:r>
      <w:r w:rsidR="00EF71C5">
        <w:rPr>
          <w:rFonts w:ascii="Arial" w:hAnsi="Arial" w:cs="Arial"/>
        </w:rPr>
        <w:t>.</w:t>
      </w:r>
      <w:r w:rsidR="00CF169D" w:rsidRPr="00CF169D">
        <w:rPr>
          <w:rFonts w:ascii="Arial" w:hAnsi="Arial" w:cs="Arial"/>
        </w:rPr>
        <w:t xml:space="preserve"> </w:t>
      </w:r>
      <w:r w:rsidR="00CF169D" w:rsidRPr="00EF71C5">
        <w:rPr>
          <w:rFonts w:ascii="Arial" w:hAnsi="Arial" w:cs="Arial"/>
        </w:rPr>
        <w:t>Gonzalez</w:t>
      </w:r>
      <w:r w:rsidR="00EF71C5">
        <w:rPr>
          <w:rFonts w:ascii="Arial" w:hAnsi="Arial" w:cs="Arial"/>
          <w:vertAlign w:val="superscript"/>
        </w:rPr>
        <w:t>2,3,</w:t>
      </w:r>
      <w:r w:rsidR="00C67B8D">
        <w:rPr>
          <w:rFonts w:ascii="Arial" w:hAnsi="Arial" w:cs="Arial"/>
          <w:vertAlign w:val="superscript"/>
        </w:rPr>
        <w:t>8</w:t>
      </w:r>
      <w:r w:rsidR="008B6E16">
        <w:rPr>
          <w:rFonts w:ascii="Arial" w:hAnsi="Arial" w:cs="Arial"/>
          <w:vertAlign w:val="superscript"/>
        </w:rPr>
        <w:t>,</w:t>
      </w:r>
      <w:r w:rsidR="002E5A60">
        <w:rPr>
          <w:rFonts w:ascii="Arial" w:hAnsi="Arial" w:cs="Arial"/>
          <w:vertAlign w:val="superscript"/>
        </w:rPr>
        <w:t>#</w:t>
      </w:r>
      <w:r w:rsidR="00CF169D" w:rsidRPr="00CF169D">
        <w:rPr>
          <w:rFonts w:ascii="Arial" w:hAnsi="Arial" w:cs="Arial"/>
        </w:rPr>
        <w:t>, Warren Rose</w:t>
      </w:r>
      <w:r w:rsidR="00C67B8D">
        <w:rPr>
          <w:rFonts w:ascii="Arial" w:hAnsi="Arial" w:cs="Arial"/>
          <w:vertAlign w:val="superscript"/>
        </w:rPr>
        <w:t>5</w:t>
      </w:r>
      <w:r w:rsidR="008B6E16">
        <w:rPr>
          <w:rFonts w:ascii="Arial" w:hAnsi="Arial" w:cs="Arial"/>
          <w:vertAlign w:val="superscript"/>
        </w:rPr>
        <w:t>,</w:t>
      </w:r>
      <w:r w:rsidR="002E5A60">
        <w:rPr>
          <w:rFonts w:ascii="Arial" w:hAnsi="Arial" w:cs="Arial"/>
          <w:vertAlign w:val="superscript"/>
        </w:rPr>
        <w:t>#</w:t>
      </w:r>
    </w:p>
    <w:p w14:paraId="38B3CD0C" w14:textId="77777777" w:rsidR="00CF169D" w:rsidRPr="00CF169D" w:rsidRDefault="00CF169D" w:rsidP="00CF169D">
      <w:pPr>
        <w:spacing w:line="480" w:lineRule="auto"/>
        <w:rPr>
          <w:rFonts w:ascii="Arial" w:hAnsi="Arial" w:cs="Arial"/>
        </w:rPr>
      </w:pPr>
      <w:r w:rsidRPr="00CF169D">
        <w:rPr>
          <w:rFonts w:ascii="Arial" w:hAnsi="Arial" w:cs="Arial"/>
        </w:rPr>
        <w:t>Institutions:</w:t>
      </w:r>
    </w:p>
    <w:p w14:paraId="64CE29FC"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1</w:t>
      </w:r>
      <w:r w:rsidRPr="00CF169D">
        <w:rPr>
          <w:rFonts w:ascii="Arial" w:hAnsi="Arial" w:cs="Arial"/>
        </w:rPr>
        <w:t xml:space="preserve">Biomedical Sciences Graduate Program, UC San Diego, La Jolla, California 92093, </w:t>
      </w:r>
      <w:commentRangeStart w:id="8"/>
      <w:r w:rsidRPr="00CF169D">
        <w:rPr>
          <w:rFonts w:ascii="Arial" w:hAnsi="Arial" w:cs="Arial"/>
        </w:rPr>
        <w:t>USA</w:t>
      </w:r>
      <w:commentRangeEnd w:id="8"/>
      <w:r w:rsidR="00E97E9B">
        <w:rPr>
          <w:rStyle w:val="CommentReference"/>
          <w:rFonts w:asciiTheme="minorHAnsi" w:eastAsiaTheme="minorHAnsi" w:hAnsiTheme="minorHAnsi" w:cstheme="minorBidi"/>
        </w:rPr>
        <w:commentReference w:id="8"/>
      </w:r>
      <w:r w:rsidRPr="00CF169D">
        <w:rPr>
          <w:rFonts w:ascii="Arial" w:hAnsi="Arial" w:cs="Arial"/>
        </w:rPr>
        <w:t>.</w:t>
      </w:r>
    </w:p>
    <w:p w14:paraId="542DA693"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2</w:t>
      </w:r>
      <w:r w:rsidRPr="00CF169D">
        <w:rPr>
          <w:rFonts w:ascii="Arial" w:hAnsi="Arial" w:cs="Arial"/>
        </w:rPr>
        <w:t>Department of Pharmacology, University of California San Diego, La Jolla, California 92093, USA</w:t>
      </w:r>
    </w:p>
    <w:p w14:paraId="765C432B" w14:textId="77777777" w:rsidR="00CF169D" w:rsidRDefault="00CF169D" w:rsidP="00CF169D">
      <w:pPr>
        <w:spacing w:line="480" w:lineRule="auto"/>
        <w:rPr>
          <w:rFonts w:ascii="Arial" w:hAnsi="Arial" w:cs="Arial"/>
        </w:rPr>
      </w:pPr>
      <w:r w:rsidRPr="00CF169D">
        <w:rPr>
          <w:rFonts w:ascii="Arial" w:hAnsi="Arial" w:cs="Arial"/>
          <w:vertAlign w:val="superscript"/>
        </w:rPr>
        <w:t>3</w:t>
      </w:r>
      <w:r w:rsidRPr="00CF169D">
        <w:rPr>
          <w:rFonts w:ascii="Arial" w:hAnsi="Arial" w:cs="Arial"/>
        </w:rPr>
        <w:t>Skaggs School of Pharmacy and Pharmaceutical Sciences, University of California San Diego, La Jolla, California, USA</w:t>
      </w:r>
    </w:p>
    <w:p w14:paraId="6093372C" w14:textId="2C7575C5" w:rsidR="00C67B8D" w:rsidRPr="006816A5" w:rsidRDefault="00CF169D" w:rsidP="00C67B8D">
      <w:pPr>
        <w:spacing w:line="480" w:lineRule="auto"/>
        <w:ind w:left="1440" w:hanging="1440"/>
        <w:rPr>
          <w:rFonts w:ascii="Arial" w:hAnsi="Arial" w:cs="Arial"/>
        </w:rPr>
      </w:pPr>
      <w:r w:rsidRPr="00CF169D">
        <w:rPr>
          <w:rFonts w:ascii="Arial" w:hAnsi="Arial" w:cs="Arial"/>
          <w:vertAlign w:val="superscript"/>
        </w:rPr>
        <w:t>4</w:t>
      </w:r>
      <w:r w:rsidR="00C67B8D" w:rsidRPr="006816A5">
        <w:rPr>
          <w:rFonts w:ascii="Arial" w:hAnsi="Arial" w:cs="Arial"/>
        </w:rPr>
        <w:t>Department of Pharmacy, UW Health, Madison WI  53792, USA</w:t>
      </w:r>
    </w:p>
    <w:p w14:paraId="231FCA13" w14:textId="1AABE060" w:rsidR="00C67B8D" w:rsidRPr="006816A5" w:rsidRDefault="00C67B8D" w:rsidP="006816A5">
      <w:pPr>
        <w:spacing w:line="480" w:lineRule="auto"/>
        <w:ind w:left="1440" w:hanging="1440"/>
        <w:rPr>
          <w:rFonts w:ascii="Arial" w:hAnsi="Arial" w:cs="Arial"/>
        </w:rPr>
      </w:pPr>
      <w:r>
        <w:rPr>
          <w:rFonts w:ascii="Arial" w:hAnsi="Arial" w:cs="Arial"/>
          <w:vertAlign w:val="superscript"/>
        </w:rPr>
        <w:t>5</w:t>
      </w:r>
      <w:r w:rsidRPr="006816A5">
        <w:rPr>
          <w:rFonts w:ascii="Arial" w:hAnsi="Arial" w:cs="Arial"/>
        </w:rPr>
        <w:t>School of Pharmacy, University of Wisconsin-Madison, Madison, WI  53705, USA</w:t>
      </w:r>
    </w:p>
    <w:p w14:paraId="4C89CCCB" w14:textId="2AAF95AB" w:rsidR="00CF169D" w:rsidRPr="00CF169D" w:rsidRDefault="00C67B8D" w:rsidP="006816A5">
      <w:pPr>
        <w:spacing w:line="480" w:lineRule="auto"/>
        <w:ind w:left="720" w:hanging="720"/>
        <w:rPr>
          <w:rFonts w:ascii="Arial" w:hAnsi="Arial" w:cs="Arial"/>
        </w:rPr>
      </w:pPr>
      <w:r w:rsidRPr="006816A5">
        <w:rPr>
          <w:rFonts w:ascii="Arial" w:hAnsi="Arial" w:cs="Arial"/>
          <w:vertAlign w:val="superscript"/>
        </w:rPr>
        <w:t>6</w:t>
      </w:r>
      <w:r w:rsidR="00CF169D" w:rsidRPr="00CF169D">
        <w:rPr>
          <w:rFonts w:ascii="Arial" w:hAnsi="Arial" w:cs="Arial"/>
        </w:rPr>
        <w:t>Department of Pediatrics, UC San Diego, La Jolla, California 92093, USA</w:t>
      </w:r>
    </w:p>
    <w:p w14:paraId="5D827178" w14:textId="6614702E" w:rsidR="00CF169D" w:rsidRPr="00CF169D" w:rsidRDefault="00C67B8D" w:rsidP="00CF169D">
      <w:pPr>
        <w:spacing w:line="480" w:lineRule="auto"/>
        <w:rPr>
          <w:rFonts w:ascii="Arial" w:hAnsi="Arial" w:cs="Arial"/>
        </w:rPr>
      </w:pPr>
      <w:r>
        <w:rPr>
          <w:rFonts w:ascii="Arial" w:hAnsi="Arial" w:cs="Arial"/>
          <w:vertAlign w:val="superscript"/>
        </w:rPr>
        <w:t>7</w:t>
      </w:r>
      <w:r w:rsidR="00CF169D" w:rsidRPr="00CF169D">
        <w:rPr>
          <w:rFonts w:ascii="Arial" w:hAnsi="Arial" w:cs="Arial"/>
        </w:rPr>
        <w:t>Sharp Rees Stealy Medical</w:t>
      </w:r>
      <w:r w:rsidR="00AF378D">
        <w:rPr>
          <w:rFonts w:ascii="Arial" w:hAnsi="Arial" w:cs="Arial"/>
        </w:rPr>
        <w:t xml:space="preserve"> Group</w:t>
      </w:r>
      <w:r w:rsidR="00CF169D" w:rsidRPr="00CF169D">
        <w:rPr>
          <w:rFonts w:ascii="Arial" w:hAnsi="Arial" w:cs="Arial"/>
        </w:rPr>
        <w:t>, San Diego, CA</w:t>
      </w:r>
    </w:p>
    <w:p w14:paraId="79EE7D39" w14:textId="559231A3" w:rsidR="002E5A60" w:rsidRDefault="00C67B8D" w:rsidP="00CF169D">
      <w:pPr>
        <w:spacing w:line="480" w:lineRule="auto"/>
        <w:rPr>
          <w:rFonts w:ascii="Arial" w:hAnsi="Arial" w:cs="Arial"/>
        </w:rPr>
      </w:pPr>
      <w:r>
        <w:rPr>
          <w:rFonts w:ascii="Arial" w:hAnsi="Arial" w:cs="Arial"/>
          <w:vertAlign w:val="superscript"/>
        </w:rPr>
        <w:t>8</w:t>
      </w:r>
      <w:r w:rsidR="00CF169D" w:rsidRPr="00CF169D">
        <w:rPr>
          <w:rFonts w:ascii="Arial" w:hAnsi="Arial" w:cs="Arial"/>
        </w:rPr>
        <w:t>Center for Microbiome Innovation, University of California at San Diego, La Jolla, California 92093, USA</w:t>
      </w:r>
    </w:p>
    <w:p w14:paraId="44C36158" w14:textId="42C5956C" w:rsidR="002E5A60" w:rsidRPr="00CF169D" w:rsidRDefault="002E5A60" w:rsidP="00CF169D">
      <w:pPr>
        <w:spacing w:line="480" w:lineRule="auto"/>
        <w:rPr>
          <w:rFonts w:ascii="Arial" w:hAnsi="Arial" w:cs="Arial"/>
        </w:rPr>
      </w:pPr>
      <w:r>
        <w:rPr>
          <w:rFonts w:ascii="Arial" w:hAnsi="Arial" w:cs="Arial"/>
        </w:rPr>
        <w:t># co-corresponding authors</w:t>
      </w:r>
    </w:p>
    <w:p w14:paraId="28062422" w14:textId="77777777" w:rsidR="00CF169D" w:rsidRPr="00CF169D" w:rsidRDefault="00CF169D" w:rsidP="00CF169D">
      <w:pPr>
        <w:spacing w:line="480" w:lineRule="auto"/>
        <w:rPr>
          <w:rFonts w:ascii="Arial" w:hAnsi="Arial" w:cs="Arial"/>
        </w:rPr>
      </w:pPr>
    </w:p>
    <w:p w14:paraId="75BE0A3F" w14:textId="77777777" w:rsidR="00B56FAB" w:rsidRDefault="00B56FAB" w:rsidP="00CF169D">
      <w:pPr>
        <w:spacing w:line="480" w:lineRule="auto"/>
        <w:rPr>
          <w:rFonts w:ascii="Arial" w:hAnsi="Arial" w:cs="Arial"/>
        </w:rPr>
      </w:pPr>
    </w:p>
    <w:p w14:paraId="71A59452" w14:textId="77777777" w:rsidR="00192DC2" w:rsidRDefault="00192DC2" w:rsidP="00CF169D">
      <w:pPr>
        <w:spacing w:line="480" w:lineRule="auto"/>
        <w:rPr>
          <w:rFonts w:ascii="Arial" w:hAnsi="Arial" w:cs="Arial"/>
        </w:rPr>
      </w:pPr>
    </w:p>
    <w:p w14:paraId="522AD23F" w14:textId="77777777" w:rsidR="001C28B5" w:rsidRDefault="001C28B5" w:rsidP="00CF169D">
      <w:pPr>
        <w:spacing w:line="480" w:lineRule="auto"/>
        <w:rPr>
          <w:rFonts w:ascii="Arial" w:hAnsi="Arial" w:cs="Arial"/>
        </w:rPr>
      </w:pPr>
    </w:p>
    <w:p w14:paraId="15C345F6" w14:textId="77777777" w:rsidR="00192DC2" w:rsidRDefault="00192DC2" w:rsidP="00CF169D">
      <w:pPr>
        <w:spacing w:line="480" w:lineRule="auto"/>
        <w:rPr>
          <w:rFonts w:ascii="Arial" w:hAnsi="Arial" w:cs="Arial"/>
        </w:rPr>
      </w:pPr>
    </w:p>
    <w:p w14:paraId="64959083" w14:textId="67BB80CB" w:rsidR="00A26A1F" w:rsidRPr="00F11B63" w:rsidRDefault="00CF169D" w:rsidP="00F11B63">
      <w:pPr>
        <w:spacing w:line="480" w:lineRule="auto"/>
        <w:rPr>
          <w:rFonts w:ascii="Arial" w:hAnsi="Arial" w:cs="Arial"/>
          <w:b/>
          <w:bCs/>
        </w:rPr>
      </w:pPr>
      <w:r w:rsidRPr="00A26A1F">
        <w:rPr>
          <w:rFonts w:ascii="Arial" w:hAnsi="Arial" w:cs="Arial"/>
          <w:b/>
          <w:bCs/>
        </w:rPr>
        <w:t xml:space="preserve">Abstract: </w:t>
      </w:r>
    </w:p>
    <w:p w14:paraId="318FDA23" w14:textId="7E680300" w:rsidR="00E56505" w:rsidRPr="00E56505" w:rsidRDefault="00123567" w:rsidP="00BC40EE">
      <w:pPr>
        <w:spacing w:line="480" w:lineRule="auto"/>
        <w:ind w:firstLine="720"/>
        <w:rPr>
          <w:rFonts w:ascii="Arial" w:hAnsi="Arial" w:cs="Arial"/>
          <w:iCs/>
        </w:rPr>
      </w:pPr>
      <w:r>
        <w:rPr>
          <w:rFonts w:ascii="Arial" w:hAnsi="Arial" w:cs="Arial"/>
          <w:iCs/>
        </w:rPr>
        <w:t>Mechanisms associated with s</w:t>
      </w:r>
      <w:r w:rsidRPr="00123567">
        <w:rPr>
          <w:rFonts w:ascii="Arial" w:hAnsi="Arial" w:cs="Arial"/>
          <w:iCs/>
        </w:rPr>
        <w:t>ystemic host responses to Enterococcal bacteremia (EcB) remain unclear despite the prevalence and severity of the disease</w:t>
      </w:r>
      <w:r w:rsidR="00E56505" w:rsidRPr="00E56505">
        <w:rPr>
          <w:rFonts w:ascii="Arial" w:hAnsi="Arial" w:cs="Arial"/>
          <w:iCs/>
        </w:rPr>
        <w:t xml:space="preserve">. </w:t>
      </w:r>
      <w:r w:rsidR="00E56505">
        <w:rPr>
          <w:rFonts w:ascii="Arial" w:hAnsi="Arial" w:cs="Arial"/>
          <w:iCs/>
        </w:rPr>
        <w:t>Here w</w:t>
      </w:r>
      <w:r w:rsidR="00E56505" w:rsidRPr="00E56505">
        <w:rPr>
          <w:rFonts w:ascii="Arial" w:hAnsi="Arial" w:cs="Arial"/>
          <w:iCs/>
        </w:rPr>
        <w:t xml:space="preserve">e present an extensive study profiling molecular differences in EcB patient plasma using </w:t>
      </w:r>
      <w:r w:rsidR="00E56505">
        <w:rPr>
          <w:rFonts w:ascii="Arial" w:hAnsi="Arial" w:cs="Arial"/>
          <w:iCs/>
        </w:rPr>
        <w:t>a</w:t>
      </w:r>
      <w:r w:rsidR="00BC40EE">
        <w:rPr>
          <w:rFonts w:ascii="Arial" w:hAnsi="Arial" w:cs="Arial"/>
          <w:iCs/>
        </w:rPr>
        <w:t xml:space="preserve">n </w:t>
      </w:r>
      <w:r w:rsidR="00E56505" w:rsidRPr="00E56505">
        <w:rPr>
          <w:rFonts w:ascii="Arial" w:hAnsi="Arial" w:cs="Arial"/>
          <w:iCs/>
        </w:rPr>
        <w:t>unbiased multi-omics</w:t>
      </w:r>
      <w:r w:rsidR="00E56505">
        <w:rPr>
          <w:rFonts w:ascii="Arial" w:hAnsi="Arial" w:cs="Arial"/>
          <w:iCs/>
        </w:rPr>
        <w:t xml:space="preserve"> approach</w:t>
      </w:r>
      <w:r w:rsidR="00E56505" w:rsidRPr="00E56505">
        <w:rPr>
          <w:rFonts w:ascii="Arial" w:hAnsi="Arial" w:cs="Arial"/>
          <w:iCs/>
        </w:rPr>
        <w:t xml:space="preserve">. Shotgun proteomics and metabolomics were performed on 105 plasma samples, including EcB patients and healthy volunteers. </w:t>
      </w:r>
      <w:r w:rsidR="00E56505">
        <w:rPr>
          <w:rFonts w:ascii="Arial" w:hAnsi="Arial" w:cs="Arial"/>
        </w:rPr>
        <w:t xml:space="preserve">Comparison between healthy volunteer and EcB-infected patient samples revealed significant disparities in proteins and metabolites involved in the acute phase response, inflammatory processes, and cholestasis, with </w:t>
      </w:r>
      <w:r w:rsidR="00DE65B5">
        <w:rPr>
          <w:rFonts w:ascii="Arial" w:hAnsi="Arial" w:cs="Arial"/>
        </w:rPr>
        <w:t>several</w:t>
      </w:r>
      <w:r w:rsidR="00E56505">
        <w:rPr>
          <w:rFonts w:ascii="Arial" w:hAnsi="Arial" w:cs="Arial"/>
        </w:rPr>
        <w:t xml:space="preserve"> features distinguishing these two classes with remarkable accuracy. </w:t>
      </w:r>
      <w:r w:rsidR="00E56505" w:rsidRPr="00E56505">
        <w:rPr>
          <w:rFonts w:ascii="Arial" w:hAnsi="Arial" w:cs="Arial"/>
          <w:iCs/>
        </w:rPr>
        <w:t xml:space="preserve">Cross-referencing EcB signatures with those of </w:t>
      </w:r>
      <w:r w:rsidR="00E56505" w:rsidRPr="00E56505">
        <w:rPr>
          <w:rFonts w:ascii="Arial" w:hAnsi="Arial" w:cs="Arial"/>
          <w:i/>
        </w:rPr>
        <w:t>Staphylococcus aureus</w:t>
      </w:r>
      <w:r w:rsidR="00E56505" w:rsidRPr="00E56505">
        <w:rPr>
          <w:rFonts w:ascii="Arial" w:hAnsi="Arial" w:cs="Arial"/>
          <w:iCs/>
        </w:rPr>
        <w:t xml:space="preserve"> </w:t>
      </w:r>
      <w:r w:rsidR="00C63904">
        <w:rPr>
          <w:rFonts w:ascii="Arial" w:hAnsi="Arial" w:cs="Arial"/>
          <w:iCs/>
        </w:rPr>
        <w:t xml:space="preserve">bacteremia </w:t>
      </w:r>
      <w:r w:rsidR="00E56505" w:rsidRPr="00E56505">
        <w:rPr>
          <w:rFonts w:ascii="Arial" w:hAnsi="Arial" w:cs="Arial"/>
          <w:iCs/>
        </w:rPr>
        <w:t xml:space="preserve">showed shared reductions in cholesterol metabolism proteins, with </w:t>
      </w:r>
      <w:r w:rsidR="00E56505">
        <w:rPr>
          <w:rFonts w:ascii="Arial" w:hAnsi="Arial" w:cs="Arial"/>
          <w:iCs/>
        </w:rPr>
        <w:t xml:space="preserve">deviating responses </w:t>
      </w:r>
      <w:r w:rsidR="00E56505" w:rsidRPr="00E56505">
        <w:rPr>
          <w:rFonts w:ascii="Arial" w:hAnsi="Arial" w:cs="Arial"/>
          <w:iCs/>
        </w:rPr>
        <w:t xml:space="preserve">in platelet alpha granule and neutrophil-associated proteins. Profiling Enterococcus isolates </w:t>
      </w:r>
      <w:r w:rsidR="00BC40EE">
        <w:rPr>
          <w:rFonts w:ascii="Arial" w:hAnsi="Arial" w:cs="Arial"/>
          <w:iCs/>
        </w:rPr>
        <w:t xml:space="preserve">derived from patients </w:t>
      </w:r>
      <w:r w:rsidR="00E56505" w:rsidRPr="00E56505">
        <w:rPr>
          <w:rFonts w:ascii="Arial" w:hAnsi="Arial" w:cs="Arial"/>
          <w:iCs/>
        </w:rPr>
        <w:t xml:space="preserve">allowed </w:t>
      </w:r>
      <w:r w:rsidR="00BC40EE">
        <w:rPr>
          <w:rFonts w:ascii="Arial" w:hAnsi="Arial" w:cs="Arial"/>
          <w:iCs/>
        </w:rPr>
        <w:t xml:space="preserve">for </w:t>
      </w:r>
      <w:r w:rsidR="00E56505" w:rsidRPr="00E56505">
        <w:rPr>
          <w:rFonts w:ascii="Arial" w:hAnsi="Arial" w:cs="Arial"/>
          <w:iCs/>
        </w:rPr>
        <w:t xml:space="preserve">a nuanced comparison between EcB caused by </w:t>
      </w:r>
      <w:r w:rsidR="00E56505" w:rsidRPr="00E56505">
        <w:rPr>
          <w:rFonts w:ascii="Arial" w:hAnsi="Arial" w:cs="Arial"/>
          <w:i/>
        </w:rPr>
        <w:t>E. faecalis</w:t>
      </w:r>
      <w:r w:rsidR="00E56505" w:rsidRPr="00E56505">
        <w:rPr>
          <w:rFonts w:ascii="Arial" w:hAnsi="Arial" w:cs="Arial"/>
          <w:iCs/>
        </w:rPr>
        <w:t xml:space="preserve"> and E</w:t>
      </w:r>
      <w:r w:rsidR="00E56505" w:rsidRPr="00E56505">
        <w:rPr>
          <w:rFonts w:ascii="Arial" w:hAnsi="Arial" w:cs="Arial"/>
          <w:i/>
        </w:rPr>
        <w:t>. faecium,</w:t>
      </w:r>
      <w:r w:rsidR="00E56505" w:rsidRPr="00E56505">
        <w:rPr>
          <w:rFonts w:ascii="Arial" w:hAnsi="Arial" w:cs="Arial"/>
          <w:iCs/>
        </w:rPr>
        <w:t xml:space="preserve"> </w:t>
      </w:r>
      <w:r w:rsidR="00E56505">
        <w:rPr>
          <w:rFonts w:ascii="Arial" w:hAnsi="Arial" w:cs="Arial"/>
          <w:iCs/>
        </w:rPr>
        <w:t>uncovering</w:t>
      </w:r>
      <w:r w:rsidR="00E56505" w:rsidRPr="00E56505">
        <w:rPr>
          <w:rFonts w:ascii="Arial" w:hAnsi="Arial" w:cs="Arial"/>
          <w:iCs/>
        </w:rPr>
        <w:t xml:space="preserve"> reduced immunoglobulin abundances in </w:t>
      </w:r>
      <w:r w:rsidR="00E56505" w:rsidRPr="00E56505">
        <w:rPr>
          <w:rFonts w:ascii="Arial" w:hAnsi="Arial" w:cs="Arial"/>
          <w:i/>
        </w:rPr>
        <w:t>E. faecium</w:t>
      </w:r>
      <w:r w:rsidR="00E56505" w:rsidRPr="00E56505">
        <w:rPr>
          <w:rFonts w:ascii="Arial" w:hAnsi="Arial" w:cs="Arial"/>
          <w:iCs/>
        </w:rPr>
        <w:t xml:space="preserve"> cases</w:t>
      </w:r>
      <w:r w:rsidR="00E56505">
        <w:rPr>
          <w:rFonts w:ascii="Arial" w:hAnsi="Arial" w:cs="Arial"/>
          <w:iCs/>
        </w:rPr>
        <w:t xml:space="preserve"> and features capable of distinguishing the underlying microbe behind infection with moderate accuracy</w:t>
      </w:r>
      <w:r w:rsidR="00E56505" w:rsidRPr="00E56505">
        <w:rPr>
          <w:rFonts w:ascii="Arial" w:hAnsi="Arial" w:cs="Arial"/>
          <w:iCs/>
        </w:rPr>
        <w:t>. Leveraging</w:t>
      </w:r>
      <w:r w:rsidR="00BC40EE">
        <w:rPr>
          <w:rFonts w:ascii="Arial" w:hAnsi="Arial" w:cs="Arial"/>
          <w:iCs/>
        </w:rPr>
        <w:t xml:space="preserve"> extensive</w:t>
      </w:r>
      <w:r w:rsidR="00E56505" w:rsidRPr="00E56505">
        <w:rPr>
          <w:rFonts w:ascii="Arial" w:hAnsi="Arial" w:cs="Arial"/>
          <w:iCs/>
        </w:rPr>
        <w:t xml:space="preserve"> patient metadata</w:t>
      </w:r>
      <w:r w:rsidR="00BC40EE">
        <w:rPr>
          <w:rFonts w:ascii="Arial" w:hAnsi="Arial" w:cs="Arial"/>
          <w:iCs/>
        </w:rPr>
        <w:t xml:space="preserve"> allowed </w:t>
      </w:r>
      <w:r w:rsidR="00302C3D">
        <w:rPr>
          <w:rFonts w:ascii="Arial" w:hAnsi="Arial" w:cs="Arial"/>
          <w:iCs/>
        </w:rPr>
        <w:t>the</w:t>
      </w:r>
      <w:r w:rsidR="00BC40EE">
        <w:rPr>
          <w:rFonts w:ascii="Arial" w:hAnsi="Arial" w:cs="Arial"/>
          <w:iCs/>
        </w:rPr>
        <w:t xml:space="preserve"> identif</w:t>
      </w:r>
      <w:r w:rsidR="00302C3D">
        <w:rPr>
          <w:rFonts w:ascii="Arial" w:hAnsi="Arial" w:cs="Arial"/>
          <w:iCs/>
        </w:rPr>
        <w:t>ication of</w:t>
      </w:r>
      <w:r w:rsidR="00E56505" w:rsidRPr="00E56505">
        <w:rPr>
          <w:rFonts w:ascii="Arial" w:hAnsi="Arial" w:cs="Arial"/>
          <w:iCs/>
        </w:rPr>
        <w:t xml:space="preserve"> features associated with mortality or survival, revealing significant multi-omic differences and pinpointing HRG and FETUB as </w:t>
      </w:r>
      <w:r w:rsidR="00E56505">
        <w:rPr>
          <w:rFonts w:ascii="Arial" w:hAnsi="Arial" w:cs="Arial"/>
          <w:iCs/>
        </w:rPr>
        <w:t>features capable of distinguishing</w:t>
      </w:r>
      <w:r w:rsidR="00E56505" w:rsidRPr="00E56505">
        <w:rPr>
          <w:rFonts w:ascii="Arial" w:hAnsi="Arial" w:cs="Arial"/>
          <w:iCs/>
        </w:rPr>
        <w:t xml:space="preserve"> survival </w:t>
      </w:r>
      <w:r w:rsidR="00E56505">
        <w:rPr>
          <w:rFonts w:ascii="Arial" w:hAnsi="Arial" w:cs="Arial"/>
          <w:iCs/>
        </w:rPr>
        <w:t xml:space="preserve">status </w:t>
      </w:r>
      <w:r w:rsidR="00BC40EE">
        <w:rPr>
          <w:rFonts w:ascii="Arial" w:hAnsi="Arial" w:cs="Arial"/>
          <w:iCs/>
        </w:rPr>
        <w:t>with excellent accuracy</w:t>
      </w:r>
      <w:r w:rsidR="00E56505" w:rsidRPr="00E56505">
        <w:rPr>
          <w:rFonts w:ascii="Arial" w:hAnsi="Arial" w:cs="Arial"/>
          <w:iCs/>
        </w:rPr>
        <w:t xml:space="preserve">. </w:t>
      </w:r>
      <w:r w:rsidR="00E56505">
        <w:rPr>
          <w:rFonts w:ascii="Arial" w:hAnsi="Arial" w:cs="Arial"/>
        </w:rPr>
        <w:t>Altogether, this</w:t>
      </w:r>
      <w:r w:rsidR="00E56505" w:rsidRPr="003411CE">
        <w:rPr>
          <w:rFonts w:ascii="Arial" w:hAnsi="Arial" w:cs="Arial"/>
        </w:rPr>
        <w:t xml:space="preserve"> endeavor </w:t>
      </w:r>
      <w:del w:id="9" w:author="Leigh-Ana M Rossitto" w:date="2024-05-02T13:17:00Z">
        <w:r w:rsidR="00E56505" w:rsidDel="00E97E9B">
          <w:rPr>
            <w:rFonts w:ascii="Arial" w:hAnsi="Arial" w:cs="Arial"/>
          </w:rPr>
          <w:delText>aspires</w:delText>
        </w:r>
        <w:r w:rsidR="00E56505" w:rsidRPr="003411CE" w:rsidDel="00E97E9B">
          <w:rPr>
            <w:rFonts w:ascii="Arial" w:hAnsi="Arial" w:cs="Arial"/>
          </w:rPr>
          <w:delText xml:space="preserve"> to </w:delText>
        </w:r>
      </w:del>
      <w:r w:rsidR="00E56505" w:rsidRPr="003411CE">
        <w:rPr>
          <w:rFonts w:ascii="Arial" w:hAnsi="Arial" w:cs="Arial"/>
        </w:rPr>
        <w:t>culminate</w:t>
      </w:r>
      <w:ins w:id="10" w:author="Leigh-Ana M Rossitto" w:date="2024-05-02T13:17:00Z">
        <w:r w:rsidR="00E97E9B">
          <w:rPr>
            <w:rFonts w:ascii="Arial" w:hAnsi="Arial" w:cs="Arial"/>
          </w:rPr>
          <w:t>s</w:t>
        </w:r>
      </w:ins>
      <w:r w:rsidR="00E56505" w:rsidRPr="003411CE">
        <w:rPr>
          <w:rFonts w:ascii="Arial" w:hAnsi="Arial" w:cs="Arial"/>
        </w:rPr>
        <w:t xml:space="preserve"> in the creation of objective risk stratification algorithm</w:t>
      </w:r>
      <w:r w:rsidR="00E56505">
        <w:rPr>
          <w:rFonts w:ascii="Arial" w:hAnsi="Arial" w:cs="Arial"/>
        </w:rPr>
        <w:t xml:space="preserve">s </w:t>
      </w:r>
      <w:r w:rsidR="00E56505" w:rsidRPr="003411CE">
        <w:rPr>
          <w:rFonts w:ascii="Arial" w:hAnsi="Arial" w:cs="Arial"/>
        </w:rPr>
        <w:t xml:space="preserve">—a pivotal step toward enhancing patient management and </w:t>
      </w:r>
      <w:r w:rsidR="00E56505" w:rsidRPr="003411CE">
        <w:rPr>
          <w:rFonts w:ascii="Arial" w:hAnsi="Arial" w:cs="Arial"/>
        </w:rPr>
        <w:lastRenderedPageBreak/>
        <w:t>care.</w:t>
      </w:r>
      <w:r w:rsidR="00E56505" w:rsidRPr="001C28B5">
        <w:rPr>
          <w:rFonts w:ascii="Arial" w:hAnsi="Arial" w:cs="Arial"/>
        </w:rPr>
        <w:t xml:space="preserve"> </w:t>
      </w:r>
      <w:r w:rsidR="00E56505" w:rsidRPr="00E56505">
        <w:rPr>
          <w:rFonts w:ascii="Arial" w:hAnsi="Arial" w:cs="Arial"/>
          <w:iCs/>
        </w:rPr>
        <w:t>To aid exploration</w:t>
      </w:r>
      <w:r w:rsidR="00E56505">
        <w:rPr>
          <w:rFonts w:ascii="Arial" w:hAnsi="Arial" w:cs="Arial"/>
          <w:iCs/>
        </w:rPr>
        <w:t xml:space="preserve"> of this rich data source</w:t>
      </w:r>
      <w:r w:rsidR="00E56505" w:rsidRPr="00E56505">
        <w:rPr>
          <w:rFonts w:ascii="Arial" w:hAnsi="Arial" w:cs="Arial"/>
          <w:iCs/>
        </w:rPr>
        <w:t xml:space="preserve">, we </w:t>
      </w:r>
      <w:r w:rsidR="00E56505">
        <w:rPr>
          <w:rFonts w:ascii="Arial" w:hAnsi="Arial" w:cs="Arial"/>
          <w:iCs/>
        </w:rPr>
        <w:t>provide</w:t>
      </w:r>
      <w:r w:rsidR="00E56505" w:rsidRPr="00E56505">
        <w:rPr>
          <w:rFonts w:ascii="Arial" w:hAnsi="Arial" w:cs="Arial"/>
          <w:iCs/>
        </w:rPr>
        <w:t xml:space="preserve"> a user-friendly interface at https://gonzalezlab.shinyapps.io/EcB_multiomics/.</w:t>
      </w:r>
    </w:p>
    <w:p w14:paraId="70AC6F00" w14:textId="77777777" w:rsidR="00C55B7B" w:rsidRPr="00C55B7B" w:rsidRDefault="00C55B7B" w:rsidP="00C55B7B">
      <w:pPr>
        <w:spacing w:line="480" w:lineRule="auto"/>
        <w:rPr>
          <w:rFonts w:ascii="Arial" w:hAnsi="Arial" w:cs="Arial"/>
          <w:iCs/>
        </w:rPr>
      </w:pPr>
    </w:p>
    <w:p w14:paraId="032ED36C" w14:textId="77777777" w:rsidR="001C28B5" w:rsidRDefault="001C28B5" w:rsidP="001C28B5">
      <w:pPr>
        <w:spacing w:line="480" w:lineRule="auto"/>
        <w:rPr>
          <w:rFonts w:ascii="Arial" w:hAnsi="Arial" w:cs="Arial"/>
          <w:b/>
          <w:bCs/>
        </w:rPr>
      </w:pPr>
      <w:r>
        <w:rPr>
          <w:rFonts w:ascii="Arial" w:hAnsi="Arial" w:cs="Arial"/>
          <w:b/>
          <w:bCs/>
        </w:rPr>
        <w:t>Importance:</w:t>
      </w:r>
    </w:p>
    <w:p w14:paraId="24329454" w14:textId="7F982409" w:rsidR="008728FA" w:rsidRDefault="002E2AD9" w:rsidP="00C65450">
      <w:pPr>
        <w:spacing w:line="480" w:lineRule="auto"/>
        <w:ind w:firstLine="720"/>
        <w:rPr>
          <w:rFonts w:ascii="Arial" w:hAnsi="Arial" w:cs="Arial"/>
        </w:rPr>
      </w:pPr>
      <w:r w:rsidRPr="002E2AD9">
        <w:rPr>
          <w:rFonts w:ascii="Arial" w:hAnsi="Arial" w:cs="Arial"/>
        </w:rPr>
        <w:t xml:space="preserve">Enterococcus infections have emerged as the second most common nosocomial infection, with Enterococcal bacteremia (EcB) contributing to thousands of patient deaths annually. </w:t>
      </w:r>
      <w:r w:rsidR="00DE65B5">
        <w:rPr>
          <w:rFonts w:ascii="Arial" w:hAnsi="Arial" w:cs="Arial"/>
        </w:rPr>
        <w:t>To address a</w:t>
      </w:r>
      <w:r w:rsidRPr="002E2AD9">
        <w:rPr>
          <w:rFonts w:ascii="Arial" w:hAnsi="Arial" w:cs="Arial"/>
        </w:rPr>
        <w:t xml:space="preserve"> lack of detailed understanding regarding the specific systemic response to EcB, we conducted a comprehensive multi-omic evaluation of the systemic host response observed in patient plasma. Our findings reveal significant disparities in the metabolome and proteome associated with infection presence, </w:t>
      </w:r>
      <w:r w:rsidR="00CB5F26">
        <w:rPr>
          <w:rFonts w:ascii="Arial" w:hAnsi="Arial" w:cs="Arial"/>
        </w:rPr>
        <w:t>species</w:t>
      </w:r>
      <w:r w:rsidRPr="002E2AD9">
        <w:rPr>
          <w:rFonts w:ascii="Arial" w:hAnsi="Arial" w:cs="Arial"/>
        </w:rPr>
        <w:t xml:space="preserve">, and survival outcome. </w:t>
      </w:r>
      <w:r w:rsidR="00DE65B5">
        <w:rPr>
          <w:rFonts w:ascii="Arial" w:hAnsi="Arial" w:cs="Arial"/>
        </w:rPr>
        <w:t>We also</w:t>
      </w:r>
      <w:r>
        <w:rPr>
          <w:rFonts w:ascii="Arial" w:hAnsi="Arial" w:cs="Arial"/>
        </w:rPr>
        <w:t xml:space="preserve"> </w:t>
      </w:r>
      <w:r w:rsidRPr="002E2AD9">
        <w:rPr>
          <w:rFonts w:ascii="Arial" w:hAnsi="Arial" w:cs="Arial"/>
        </w:rPr>
        <w:t>identif</w:t>
      </w:r>
      <w:r>
        <w:rPr>
          <w:rFonts w:ascii="Arial" w:hAnsi="Arial" w:cs="Arial"/>
        </w:rPr>
        <w:t>y</w:t>
      </w:r>
      <w:r w:rsidRPr="002E2AD9">
        <w:rPr>
          <w:rFonts w:ascii="Arial" w:hAnsi="Arial" w:cs="Arial"/>
        </w:rPr>
        <w:t xml:space="preserve"> features capable of discriminating EcB infection from healthy states and survival from mortality with </w:t>
      </w:r>
      <w:del w:id="11" w:author="Leigh-Ana M Rossitto" w:date="2024-05-02T13:18:00Z">
        <w:r w:rsidRPr="002E2AD9" w:rsidDel="00E97E9B">
          <w:rPr>
            <w:rFonts w:ascii="Arial" w:hAnsi="Arial" w:cs="Arial"/>
          </w:rPr>
          <w:delText xml:space="preserve">excellent </w:delText>
        </w:r>
      </w:del>
      <w:ins w:id="12" w:author="Leigh-Ana M Rossitto" w:date="2024-05-02T13:18:00Z">
        <w:r w:rsidR="00E97E9B">
          <w:rPr>
            <w:rFonts w:ascii="Arial" w:hAnsi="Arial" w:cs="Arial"/>
          </w:rPr>
          <w:t>high</w:t>
        </w:r>
        <w:r w:rsidR="00E97E9B" w:rsidRPr="002E2AD9">
          <w:rPr>
            <w:rFonts w:ascii="Arial" w:hAnsi="Arial" w:cs="Arial"/>
          </w:rPr>
          <w:t xml:space="preserve"> </w:t>
        </w:r>
      </w:ins>
      <w:r w:rsidRPr="002E2AD9">
        <w:rPr>
          <w:rFonts w:ascii="Arial" w:hAnsi="Arial" w:cs="Arial"/>
        </w:rPr>
        <w:t xml:space="preserve">accuracy, </w:t>
      </w:r>
      <w:r w:rsidR="00DE65B5">
        <w:rPr>
          <w:rFonts w:ascii="Arial" w:hAnsi="Arial" w:cs="Arial"/>
        </w:rPr>
        <w:t xml:space="preserve">suggesting the </w:t>
      </w:r>
      <w:r w:rsidRPr="002E2AD9">
        <w:rPr>
          <w:rFonts w:ascii="Arial" w:hAnsi="Arial" w:cs="Arial"/>
        </w:rPr>
        <w:t xml:space="preserve">potential </w:t>
      </w:r>
      <w:r w:rsidR="002247E0">
        <w:rPr>
          <w:rFonts w:ascii="Arial" w:hAnsi="Arial" w:cs="Arial"/>
        </w:rPr>
        <w:t xml:space="preserve">for </w:t>
      </w:r>
      <w:r w:rsidRPr="002E2AD9">
        <w:rPr>
          <w:rFonts w:ascii="Arial" w:hAnsi="Arial" w:cs="Arial"/>
        </w:rPr>
        <w:t>practical clinical utility.</w:t>
      </w:r>
      <w:r w:rsidR="00DE65B5">
        <w:rPr>
          <w:rFonts w:ascii="Arial" w:hAnsi="Arial" w:cs="Arial"/>
        </w:rPr>
        <w:t xml:space="preserve"> </w:t>
      </w:r>
      <w:r w:rsidR="00077760">
        <w:rPr>
          <w:rFonts w:ascii="Arial" w:hAnsi="Arial" w:cs="Arial"/>
        </w:rPr>
        <w:t xml:space="preserve">We </w:t>
      </w:r>
      <w:r w:rsidR="008B6E16">
        <w:rPr>
          <w:rFonts w:ascii="Arial" w:hAnsi="Arial" w:cs="Arial"/>
        </w:rPr>
        <w:t>also</w:t>
      </w:r>
      <w:r w:rsidR="00077760">
        <w:rPr>
          <w:rFonts w:ascii="Arial" w:hAnsi="Arial" w:cs="Arial"/>
        </w:rPr>
        <w:t xml:space="preserve"> establish</w:t>
      </w:r>
      <w:r w:rsidR="00DE65B5">
        <w:rPr>
          <w:rFonts w:ascii="Arial" w:hAnsi="Arial" w:cs="Arial"/>
        </w:rPr>
        <w:t xml:space="preserve"> that </w:t>
      </w:r>
      <w:r w:rsidR="00077760">
        <w:rPr>
          <w:rFonts w:ascii="Arial" w:hAnsi="Arial" w:cs="Arial"/>
        </w:rPr>
        <w:t xml:space="preserve">systemic </w:t>
      </w:r>
      <w:r w:rsidR="00DE65B5">
        <w:rPr>
          <w:rFonts w:ascii="Arial" w:hAnsi="Arial" w:cs="Arial"/>
        </w:rPr>
        <w:t>features to distinguish</w:t>
      </w:r>
      <w:r w:rsidR="002247E0" w:rsidRPr="002247E0">
        <w:rPr>
          <w:rFonts w:ascii="Arial" w:hAnsi="Arial" w:cs="Arial"/>
        </w:rPr>
        <w:t xml:space="preserve"> </w:t>
      </w:r>
      <w:r w:rsidR="002247E0" w:rsidRPr="002247E0">
        <w:rPr>
          <w:rFonts w:ascii="Arial" w:hAnsi="Arial" w:cs="Arial"/>
          <w:i/>
          <w:iCs/>
        </w:rPr>
        <w:t>E. faecalis</w:t>
      </w:r>
      <w:r w:rsidR="002247E0" w:rsidRPr="002247E0">
        <w:rPr>
          <w:rFonts w:ascii="Arial" w:hAnsi="Arial" w:cs="Arial"/>
        </w:rPr>
        <w:t xml:space="preserve"> </w:t>
      </w:r>
      <w:r w:rsidR="00DE65B5">
        <w:rPr>
          <w:rFonts w:ascii="Arial" w:hAnsi="Arial" w:cs="Arial"/>
        </w:rPr>
        <w:t>from</w:t>
      </w:r>
      <w:r w:rsidR="002247E0" w:rsidRPr="002247E0">
        <w:rPr>
          <w:rFonts w:ascii="Arial" w:hAnsi="Arial" w:cs="Arial"/>
        </w:rPr>
        <w:t xml:space="preserve"> </w:t>
      </w:r>
      <w:r w:rsidR="002247E0" w:rsidRPr="002247E0">
        <w:rPr>
          <w:rFonts w:ascii="Arial" w:hAnsi="Arial" w:cs="Arial"/>
          <w:i/>
          <w:iCs/>
        </w:rPr>
        <w:t>E. faecium</w:t>
      </w:r>
      <w:r w:rsidR="002247E0" w:rsidRPr="002247E0">
        <w:rPr>
          <w:rFonts w:ascii="Arial" w:hAnsi="Arial" w:cs="Arial"/>
        </w:rPr>
        <w:t xml:space="preserve"> </w:t>
      </w:r>
      <w:r w:rsidR="00DE65B5">
        <w:rPr>
          <w:rFonts w:ascii="Arial" w:hAnsi="Arial" w:cs="Arial"/>
        </w:rPr>
        <w:t>EcB show a</w:t>
      </w:r>
      <w:r w:rsidR="002247E0" w:rsidRPr="002247E0">
        <w:rPr>
          <w:rFonts w:ascii="Arial" w:hAnsi="Arial" w:cs="Arial"/>
        </w:rPr>
        <w:t xml:space="preserve"> moderate </w:t>
      </w:r>
      <w:r w:rsidR="00DE65B5">
        <w:rPr>
          <w:rFonts w:ascii="Arial" w:hAnsi="Arial" w:cs="Arial"/>
        </w:rPr>
        <w:t xml:space="preserve">degree of </w:t>
      </w:r>
      <w:r w:rsidR="00077760" w:rsidRPr="00077760">
        <w:rPr>
          <w:rFonts w:ascii="Arial" w:hAnsi="Arial" w:cs="Arial"/>
        </w:rPr>
        <w:t>discriminatory</w:t>
      </w:r>
      <w:r w:rsidR="00077760">
        <w:rPr>
          <w:rFonts w:ascii="Arial" w:hAnsi="Arial" w:cs="Arial"/>
        </w:rPr>
        <w:t xml:space="preserve"> accuracy</w:t>
      </w:r>
      <w:r w:rsidR="00DE65B5">
        <w:rPr>
          <w:rFonts w:ascii="Arial" w:hAnsi="Arial" w:cs="Arial"/>
        </w:rPr>
        <w:t xml:space="preserve"> that </w:t>
      </w:r>
      <w:r w:rsidR="00077760">
        <w:rPr>
          <w:rFonts w:ascii="Arial" w:hAnsi="Arial" w:cs="Arial"/>
        </w:rPr>
        <w:t>is</w:t>
      </w:r>
      <w:r w:rsidR="00DE65B5">
        <w:rPr>
          <w:rFonts w:ascii="Arial" w:hAnsi="Arial" w:cs="Arial"/>
        </w:rPr>
        <w:t xml:space="preserve"> </w:t>
      </w:r>
      <w:r w:rsidR="002247E0" w:rsidRPr="002247E0">
        <w:rPr>
          <w:rFonts w:ascii="Arial" w:hAnsi="Arial" w:cs="Arial"/>
        </w:rPr>
        <w:t xml:space="preserve">unlikely to significantly </w:t>
      </w:r>
      <w:r w:rsidR="002247E0">
        <w:rPr>
          <w:rFonts w:ascii="Arial" w:hAnsi="Arial" w:cs="Arial"/>
        </w:rPr>
        <w:t>improve upon</w:t>
      </w:r>
      <w:r w:rsidR="002247E0" w:rsidRPr="002247E0">
        <w:rPr>
          <w:rFonts w:ascii="Arial" w:hAnsi="Arial" w:cs="Arial"/>
        </w:rPr>
        <w:t xml:space="preserve"> current</w:t>
      </w:r>
      <w:r w:rsidR="002247E0">
        <w:rPr>
          <w:rFonts w:ascii="Arial" w:hAnsi="Arial" w:cs="Arial"/>
        </w:rPr>
        <w:t>ly used</w:t>
      </w:r>
      <w:r w:rsidR="002247E0" w:rsidRPr="002247E0">
        <w:rPr>
          <w:rFonts w:ascii="Arial" w:hAnsi="Arial" w:cs="Arial"/>
        </w:rPr>
        <w:t xml:space="preserve"> clinical diagnostic</w:t>
      </w:r>
      <w:r w:rsidR="002247E0">
        <w:rPr>
          <w:rFonts w:ascii="Arial" w:hAnsi="Arial" w:cs="Arial"/>
        </w:rPr>
        <w:t xml:space="preserve"> methods.</w:t>
      </w:r>
      <w:r w:rsidR="00077760" w:rsidRPr="00077760">
        <w:t xml:space="preserve"> </w:t>
      </w:r>
      <w:r w:rsidR="006D3386" w:rsidRPr="006D3386">
        <w:rPr>
          <w:rFonts w:ascii="Arial" w:hAnsi="Arial" w:cs="Arial"/>
        </w:rPr>
        <w:t xml:space="preserve">Comparisons of differences in the plasma proteome relative to healthy samples between bacteremia caused by </w:t>
      </w:r>
      <w:r w:rsidR="006D3386" w:rsidRPr="006D3386">
        <w:rPr>
          <w:rFonts w:ascii="Arial" w:hAnsi="Arial" w:cs="Arial"/>
          <w:i/>
          <w:iCs/>
        </w:rPr>
        <w:t>Enterococcus</w:t>
      </w:r>
      <w:r w:rsidR="006D3386" w:rsidRPr="006D3386">
        <w:rPr>
          <w:rFonts w:ascii="Arial" w:hAnsi="Arial" w:cs="Arial"/>
        </w:rPr>
        <w:t xml:space="preserve"> and </w:t>
      </w:r>
      <w:r w:rsidR="006D3386" w:rsidRPr="006D3386">
        <w:rPr>
          <w:rFonts w:ascii="Arial" w:hAnsi="Arial" w:cs="Arial"/>
          <w:i/>
          <w:iCs/>
        </w:rPr>
        <w:t>Staphylococcus aureus</w:t>
      </w:r>
      <w:r w:rsidR="006D3386" w:rsidRPr="006D3386">
        <w:rPr>
          <w:rFonts w:ascii="Arial" w:hAnsi="Arial" w:cs="Arial"/>
        </w:rPr>
        <w:t xml:space="preserve"> suggest the presence of bacteria-specific responses alongside conserved inflammatory reactions.</w:t>
      </w:r>
    </w:p>
    <w:p w14:paraId="25652FA2" w14:textId="77777777" w:rsidR="002E2AD9" w:rsidRDefault="002E2AD9" w:rsidP="008728FA">
      <w:pPr>
        <w:spacing w:line="480" w:lineRule="auto"/>
        <w:rPr>
          <w:rFonts w:ascii="Arial" w:hAnsi="Arial" w:cs="Arial"/>
        </w:rPr>
      </w:pPr>
    </w:p>
    <w:p w14:paraId="1A8A381E" w14:textId="176DFA99" w:rsidR="00CF169D" w:rsidRPr="009F6138" w:rsidRDefault="00CF169D" w:rsidP="008728FA">
      <w:pPr>
        <w:spacing w:line="480" w:lineRule="auto"/>
        <w:rPr>
          <w:rFonts w:ascii="Arial" w:hAnsi="Arial" w:cs="Arial"/>
        </w:rPr>
      </w:pPr>
      <w:r w:rsidRPr="00CF169D">
        <w:rPr>
          <w:rFonts w:ascii="Arial" w:hAnsi="Arial" w:cs="Arial"/>
          <w:b/>
          <w:bCs/>
        </w:rPr>
        <w:t xml:space="preserve">Introduction: </w:t>
      </w:r>
    </w:p>
    <w:p w14:paraId="05658253" w14:textId="26F2C0EC" w:rsidR="0018660C" w:rsidRDefault="00CF169D" w:rsidP="002A5F6F">
      <w:pPr>
        <w:spacing w:line="480" w:lineRule="auto"/>
        <w:ind w:firstLine="720"/>
        <w:rPr>
          <w:rFonts w:ascii="Arial" w:hAnsi="Arial" w:cs="Arial"/>
        </w:rPr>
      </w:pPr>
      <w:r w:rsidRPr="00CF169D">
        <w:rPr>
          <w:rFonts w:ascii="Arial" w:hAnsi="Arial" w:cs="Arial"/>
        </w:rPr>
        <w:t xml:space="preserve">Enterococci are </w:t>
      </w:r>
      <w:r w:rsidR="00A2163E">
        <w:rPr>
          <w:rFonts w:ascii="Arial" w:hAnsi="Arial" w:cs="Arial"/>
        </w:rPr>
        <w:t xml:space="preserve">widely distributed in the </w:t>
      </w:r>
      <w:r w:rsidRPr="00CF169D">
        <w:rPr>
          <w:rFonts w:ascii="Arial" w:hAnsi="Arial" w:cs="Arial"/>
        </w:rPr>
        <w:t>environment</w:t>
      </w:r>
      <w:r w:rsidR="00C43629">
        <w:rPr>
          <w:rFonts w:ascii="Arial" w:hAnsi="Arial" w:cs="Arial"/>
        </w:rPr>
        <w:t xml:space="preserve"> </w:t>
      </w:r>
      <w:r w:rsidRPr="00CF169D">
        <w:rPr>
          <w:rFonts w:ascii="Arial" w:hAnsi="Arial" w:cs="Arial"/>
        </w:rPr>
        <w:t>and have co-evolved as common</w:t>
      </w:r>
      <w:r w:rsidR="00A2163E">
        <w:rPr>
          <w:rFonts w:ascii="Arial" w:hAnsi="Arial" w:cs="Arial"/>
        </w:rPr>
        <w:t xml:space="preserve"> microorganisms within the</w:t>
      </w:r>
      <w:r w:rsidRPr="00CF169D">
        <w:rPr>
          <w:rFonts w:ascii="Arial" w:hAnsi="Arial" w:cs="Arial"/>
        </w:rPr>
        <w:t xml:space="preserve"> gastrointestinal microbiota since </w:t>
      </w:r>
      <w:r w:rsidR="00A2163E">
        <w:rPr>
          <w:rFonts w:ascii="Arial" w:hAnsi="Arial" w:cs="Arial"/>
        </w:rPr>
        <w:t xml:space="preserve">the transition of </w:t>
      </w:r>
      <w:r w:rsidR="005376D1">
        <w:rPr>
          <w:rFonts w:ascii="Arial" w:hAnsi="Arial" w:cs="Arial"/>
        </w:rPr>
        <w:lastRenderedPageBreak/>
        <w:t>terrestrial</w:t>
      </w:r>
      <w:r w:rsidR="00A2163E" w:rsidRPr="00CF169D">
        <w:rPr>
          <w:rFonts w:ascii="Arial" w:hAnsi="Arial" w:cs="Arial"/>
        </w:rPr>
        <w:t xml:space="preserve"> </w:t>
      </w:r>
      <w:r w:rsidRPr="00CF169D">
        <w:rPr>
          <w:rFonts w:ascii="Arial" w:hAnsi="Arial" w:cs="Arial"/>
        </w:rPr>
        <w:t xml:space="preserve">animals </w:t>
      </w:r>
      <w:r w:rsidR="00A2163E">
        <w:rPr>
          <w:rFonts w:ascii="Arial" w:hAnsi="Arial" w:cs="Arial"/>
        </w:rPr>
        <w:t>from</w:t>
      </w:r>
      <w:r w:rsidR="00A2163E" w:rsidRPr="00CF169D">
        <w:rPr>
          <w:rFonts w:ascii="Arial" w:hAnsi="Arial" w:cs="Arial"/>
        </w:rPr>
        <w:t xml:space="preserve"> </w:t>
      </w:r>
      <w:r w:rsidR="00A2163E">
        <w:rPr>
          <w:rFonts w:ascii="Arial" w:hAnsi="Arial" w:cs="Arial"/>
        </w:rPr>
        <w:t>water</w:t>
      </w:r>
      <w:r w:rsidR="00A2163E" w:rsidRPr="00CF169D">
        <w:rPr>
          <w:rFonts w:ascii="Arial" w:hAnsi="Arial" w:cs="Arial"/>
        </w:rPr>
        <w:t xml:space="preserve"> </w:t>
      </w:r>
      <w:r w:rsidR="00A2163E">
        <w:rPr>
          <w:rFonts w:ascii="Arial" w:hAnsi="Arial" w:cs="Arial"/>
        </w:rPr>
        <w:t>to lan</w:t>
      </w:r>
      <w:r w:rsidR="004F4163">
        <w:rPr>
          <w:rFonts w:ascii="Arial" w:hAnsi="Arial" w:cs="Arial"/>
        </w:rPr>
        <w:t>d</w:t>
      </w:r>
      <w:r w:rsidR="00F11B63">
        <w:rPr>
          <w:rFonts w:ascii="Arial" w:hAnsi="Arial" w:cs="Arial"/>
        </w:rPr>
        <w:t xml:space="preserve"> </w:t>
      </w:r>
      <w:r w:rsidR="008F03B7">
        <w:rPr>
          <w:rFonts w:ascii="Arial" w:hAnsi="Arial" w:cs="Arial"/>
        </w:rPr>
        <w:fldChar w:fldCharType="begin"/>
      </w:r>
      <w:r w:rsidR="008F03B7">
        <w:rPr>
          <w:rFonts w:ascii="Arial" w:hAnsi="Arial" w:cs="Arial"/>
        </w:rPr>
        <w:instrText xml:space="preserve"> ADDIN ZOTERO_ITEM CSL_CITATION {"citationID":"WHW0LTdu","properties":{"formattedCitation":"\\super 1\\nosupersub{}","plainCitation":"1","noteIndex":0},"citationItems":[{"id":5676,"uris":["http://zotero.org/users/6494753/items/RP693UZA"],"itemData":{"id":5676,"type":"article-journal","abstract":"Enterococci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interest.","language":"en","source":"Zotero","title":"Enterococcus Diversity, Origins in Nature, and Gut Colonization","author":[{"family":"Lebreton","given":"Francois"},{"family":"Willems","given":"Rob J L"},{"family":"Gilmore","given":"Michael S"}]}}],"schema":"https://github.com/citation-style-language/schema/raw/master/csl-citation.json"}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1</w:t>
      </w:r>
      <w:r w:rsidR="008F03B7">
        <w:rPr>
          <w:rFonts w:ascii="Arial" w:hAnsi="Arial" w:cs="Arial"/>
        </w:rPr>
        <w:fldChar w:fldCharType="end"/>
      </w:r>
      <w:r w:rsidR="004F4163">
        <w:rPr>
          <w:rFonts w:ascii="Arial" w:hAnsi="Arial" w:cs="Arial"/>
        </w:rPr>
        <w:t>.</w:t>
      </w:r>
      <w:r w:rsidR="004F4163">
        <w:rPr>
          <w:rFonts w:ascii="Arial" w:hAnsi="Arial" w:cs="Arial"/>
        </w:rPr>
        <w:fldChar w:fldCharType="begin"/>
      </w:r>
      <w:r w:rsidR="004F4163">
        <w:rPr>
          <w:rFonts w:ascii="Arial" w:hAnsi="Arial" w:cs="Arial"/>
        </w:rPr>
        <w:instrText xml:space="preserve"> ADDIN ZOTERO_TEMP </w:instrText>
      </w:r>
      <w:r w:rsidR="004F4163">
        <w:rPr>
          <w:rFonts w:ascii="Arial" w:hAnsi="Arial" w:cs="Arial"/>
        </w:rPr>
        <w:fldChar w:fldCharType="separate"/>
      </w:r>
      <w:r w:rsidR="004F4163">
        <w:rPr>
          <w:rFonts w:ascii="Arial" w:hAnsi="Arial" w:cs="Arial"/>
          <w:noProof/>
        </w:rPr>
        <w:t xml:space="preserve"> </w:t>
      </w:r>
      <w:r w:rsidR="004F4163">
        <w:rPr>
          <w:rFonts w:ascii="Arial" w:hAnsi="Arial" w:cs="Arial"/>
        </w:rPr>
        <w:fldChar w:fldCharType="end"/>
      </w:r>
      <w:r w:rsidRPr="00CF169D">
        <w:rPr>
          <w:rFonts w:ascii="Arial" w:hAnsi="Arial" w:cs="Arial"/>
        </w:rPr>
        <w:t xml:space="preserve"> </w:t>
      </w:r>
      <w:r w:rsidR="00D93400">
        <w:rPr>
          <w:rFonts w:ascii="Arial" w:hAnsi="Arial" w:cs="Arial"/>
        </w:rPr>
        <w:t xml:space="preserve">From this diverse lineage, </w:t>
      </w:r>
      <w:r w:rsidR="0018660C">
        <w:rPr>
          <w:rFonts w:ascii="Arial" w:hAnsi="Arial" w:cs="Arial"/>
        </w:rPr>
        <w:t>the</w:t>
      </w:r>
      <w:r w:rsidR="00D93400">
        <w:rPr>
          <w:rFonts w:ascii="Arial" w:hAnsi="Arial" w:cs="Arial"/>
        </w:rPr>
        <w:t xml:space="preserve"> distantly related species</w:t>
      </w:r>
      <w:r w:rsidR="00F11B63">
        <w:rPr>
          <w:rFonts w:ascii="Arial" w:hAnsi="Arial" w:cs="Arial"/>
        </w:rPr>
        <w:t xml:space="preserve"> </w:t>
      </w:r>
      <w:r w:rsidR="00D93400" w:rsidRPr="00D93400">
        <w:rPr>
          <w:rFonts w:ascii="Arial" w:hAnsi="Arial" w:cs="Arial"/>
          <w:i/>
          <w:iCs/>
        </w:rPr>
        <w:t>Enterococcus faecalis</w:t>
      </w:r>
      <w:r w:rsidR="00D93400">
        <w:rPr>
          <w:rFonts w:ascii="Arial" w:hAnsi="Arial" w:cs="Arial"/>
        </w:rPr>
        <w:t xml:space="preserve"> and </w:t>
      </w:r>
      <w:r w:rsidR="00D93400" w:rsidRPr="00D93400">
        <w:rPr>
          <w:rFonts w:ascii="Arial" w:hAnsi="Arial" w:cs="Arial"/>
          <w:i/>
          <w:iCs/>
        </w:rPr>
        <w:t>Enterococcus faecium</w:t>
      </w:r>
      <w:r w:rsidR="00F11B63">
        <w:rPr>
          <w:rFonts w:ascii="Arial" w:hAnsi="Arial" w:cs="Arial"/>
          <w:i/>
          <w:iCs/>
        </w:rPr>
        <w:t>,</w:t>
      </w:r>
      <w:r w:rsidR="00D93400">
        <w:rPr>
          <w:rFonts w:ascii="Arial" w:hAnsi="Arial" w:cs="Arial"/>
          <w:i/>
          <w:iCs/>
        </w:rPr>
        <w:t xml:space="preserve"> </w:t>
      </w:r>
      <w:r w:rsidR="00D93400">
        <w:rPr>
          <w:rFonts w:ascii="Arial" w:hAnsi="Arial" w:cs="Arial"/>
        </w:rPr>
        <w:t>evolved</w:t>
      </w:r>
      <w:r w:rsidR="00F11B63">
        <w:rPr>
          <w:rFonts w:ascii="Arial" w:hAnsi="Arial" w:cs="Arial"/>
        </w:rPr>
        <w:t xml:space="preserve"> independently to become </w:t>
      </w:r>
      <w:r w:rsidR="00C17300">
        <w:rPr>
          <w:rFonts w:ascii="Arial" w:hAnsi="Arial" w:cs="Arial"/>
        </w:rPr>
        <w:t>members of</w:t>
      </w:r>
      <w:r w:rsidR="00F11B63">
        <w:rPr>
          <w:rFonts w:ascii="Arial" w:hAnsi="Arial" w:cs="Arial"/>
        </w:rPr>
        <w:t xml:space="preserve"> the human gut microbiome. These microbes establish their niche as commensals </w:t>
      </w:r>
      <w:r w:rsidR="00D93400">
        <w:rPr>
          <w:rFonts w:ascii="Arial" w:hAnsi="Arial" w:cs="Arial"/>
        </w:rPr>
        <w:t xml:space="preserve">within the first 10 days following birth </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{"citationID":"SAmrSim6","properties":{"formattedCitation":"\\super 2\\nosupersub{}","plainCitation":"2","noteIndex":0},"citationItems":[{"id":5887,"uris":["http://zotero.org/users/6494753/items/9NHY4CMF"],"itemData":{"id":5887,"type":"article-journal","abstract":"Enterococcus spp. are Gram-positive, facultative, anaerobic cocci, which are found in the intestinal ﬂora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beneﬁcial properties of these microorganisms and the risk factors related to their evolution towards pathogenicity.","container-title":"Microorganisms","DOI":"10.3390/microorganisms9091900","ISSN":"2076-2607","issue":"9","journalAbbreviation":"Microorganisms","language":"en","page":"1900","source":"DOI.org (Crossref)","title":"The Many Faces of Enterococcus spp.—Commensal, Probiotic and Opportunistic Pathogen","volume":"9","author":[{"family":"Krawczyk","given":"Beata"},{"family":"Wityk","given":"Paweł"},{"family":"Gałęcka","given":"Mirosława"},{"family":"Michalik","given":"Michał"}],"issued":{"date-parts":[["2021",9,7]]}}}],"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2</w:t>
      </w:r>
      <w:r w:rsidR="00D93400" w:rsidRPr="00F262FD">
        <w:rPr>
          <w:rFonts w:ascii="Arial" w:hAnsi="Arial" w:cs="Arial"/>
          <w:vertAlign w:val="superscript"/>
        </w:rPr>
        <w:fldChar w:fldCharType="end"/>
      </w:r>
      <w:r w:rsidR="00D93400" w:rsidRPr="00F262FD">
        <w:rPr>
          <w:rFonts w:ascii="Arial" w:hAnsi="Arial" w:cs="Arial"/>
          <w:vertAlign w:val="superscript"/>
        </w:rPr>
        <w:t>,</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{"citationID":"fU3TkyZL","properties":{"formattedCitation":"\\super 3\\nosupersub{}","plainCitation":"3","noteIndex":0},"citationItems":[{"id":5886,"uris":["http://zotero.org/users/6494753/items/PAVBXNRX"],"itemData":{"id":5886,"type":"article-journal","abstract":"Background: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patterns.\nMethods: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methods.\nResults: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dysplasia.\nConclusion: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enterococci.","container-title":"BMC Infectious Diseases","DOI":"10.1186/1471-2334-7-107","ISSN":"1471-2334","issue":"1","journalAbbreviation":"BMC Infect Dis","language":"en","page":"107","source":"DOI.org (Crossref)","title":"Enterococcal colonization of infants in a neonatal intensive care unit: associated predictors, risk factors and seasonal patterns","title-short":"Enterococcal colonization of infants in a neonatal intensive care unit","volume":"7","author":[{"family":"Hufnagel","given":"Markus"},{"family":"Liese","given":"Cathrin"},{"family":"Loescher","given":"Claudia"},{"family":"Kunze","given":"Mirjam"},{"family":"Proempeler","given":"Heinrich"},{"family":"Berner","given":"Reinhard"},{"family":"Krueger","given":"Marcus"}],"issued":{"date-parts":[["2007",12]]}}}],"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3</w:t>
      </w:r>
      <w:r w:rsidR="00D93400" w:rsidRPr="00F262FD">
        <w:rPr>
          <w:rFonts w:ascii="Arial" w:hAnsi="Arial" w:cs="Arial"/>
          <w:vertAlign w:val="superscript"/>
        </w:rPr>
        <w:fldChar w:fldCharType="end"/>
      </w:r>
      <w:r w:rsidR="00F11B63">
        <w:rPr>
          <w:rFonts w:ascii="Arial" w:hAnsi="Arial" w:cs="Arial"/>
        </w:rPr>
        <w:t xml:space="preserve"> and </w:t>
      </w:r>
      <w:r w:rsidR="00C17300">
        <w:rPr>
          <w:rFonts w:ascii="Arial" w:hAnsi="Arial" w:cs="Arial"/>
        </w:rPr>
        <w:t>typically</w:t>
      </w:r>
      <w:r w:rsidR="00F11B63">
        <w:rPr>
          <w:rFonts w:ascii="Arial" w:hAnsi="Arial" w:cs="Arial"/>
        </w:rPr>
        <w:t xml:space="preserve"> </w:t>
      </w:r>
      <w:r w:rsidR="00C17300">
        <w:rPr>
          <w:rFonts w:ascii="Arial" w:hAnsi="Arial" w:cs="Arial"/>
        </w:rPr>
        <w:t>compose</w:t>
      </w:r>
      <w:r w:rsidR="00D93400">
        <w:rPr>
          <w:rFonts w:ascii="Arial" w:hAnsi="Arial" w:cs="Arial"/>
        </w:rPr>
        <w:t xml:space="preserve"> &lt; 0.1% of the </w:t>
      </w:r>
      <w:r w:rsidR="002F0539">
        <w:rPr>
          <w:rFonts w:ascii="Arial" w:hAnsi="Arial" w:cs="Arial"/>
        </w:rPr>
        <w:t xml:space="preserve">gut </w:t>
      </w:r>
      <w:r w:rsidR="00D93400">
        <w:rPr>
          <w:rFonts w:ascii="Arial" w:hAnsi="Arial" w:cs="Arial"/>
        </w:rPr>
        <w:t>microbiome</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{"citationID":"UCmVZ5yj","properties":{"formattedCitation":"\\super 4\\nosupersub{}","plainCitation":"4","noteIndex":0},"citationItems":[{"id":6121,"uris":["http://zotero.org/users/6494753/items/5LV3HBDA"],"itemData":{"id":6121,"type":"article-journal","container-title":"Nature","DOI":"10.1038/nature11711","ISSN":"0028-0836, 1476-4687","issue":"7430","journalAbbreviation":"Nature","language":"en","license":"http://www.springer.com/tdm","page":"45-50","source":"DOI.org (Crossref)","title":"Genomic variation landscape of the human gut microbiome","volume":"493","author":[{"family":"Schloissnig","given":"Siegfried"},{"family":"Arumugam","given":"Manimozhiyan"},{"family":"Sunagawa","given":"Shinichi"},{"family":"Mitreva","given":"Makedonka"},{"family":"Tap","given":"Julien"},{"family":"Zhu","given":"Ana"},{"family":"Waller","given":"Alison"},{"family":"Mende","given":"Daniel R."},{"family":"Kultima","given":"Jens Roat"},{"family":"Martin","given":"John"},{"family":"Kota","given":"Karthik"},{"family":"Sunyaev","given":"Shamil R."},{"family":"Weinstock","given":"George M."},{"family":"Bork","given":"Peer"}],"issued":{"date-parts":[["2013",1]]}}}],"schema":"https://github.com/citation-style-language/schema/raw/master/csl-citation.json"}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4</w:t>
      </w:r>
      <w:r w:rsidR="0052446F">
        <w:rPr>
          <w:rFonts w:ascii="Arial" w:hAnsi="Arial" w:cs="Arial"/>
        </w:rPr>
        <w:fldChar w:fldCharType="end"/>
      </w:r>
      <w:r w:rsidR="00C17300">
        <w:rPr>
          <w:rFonts w:ascii="Arial" w:hAnsi="Arial" w:cs="Arial"/>
        </w:rPr>
        <w:t xml:space="preserve">. Under certain circumstances, </w:t>
      </w:r>
      <w:r w:rsidR="00D93400" w:rsidRPr="00D93400">
        <w:rPr>
          <w:rFonts w:ascii="Arial" w:hAnsi="Arial" w:cs="Arial"/>
          <w:i/>
          <w:iCs/>
        </w:rPr>
        <w:t>E. faecalis</w:t>
      </w:r>
      <w:r w:rsidR="00D93400">
        <w:rPr>
          <w:rFonts w:ascii="Arial" w:hAnsi="Arial" w:cs="Arial"/>
        </w:rPr>
        <w:t xml:space="preserve"> and </w:t>
      </w:r>
      <w:r w:rsidR="00D93400" w:rsidRPr="00D93400">
        <w:rPr>
          <w:rFonts w:ascii="Arial" w:hAnsi="Arial" w:cs="Arial"/>
          <w:i/>
          <w:iCs/>
        </w:rPr>
        <w:t>E. faecium</w:t>
      </w:r>
      <w:r w:rsidR="00D93400">
        <w:rPr>
          <w:rFonts w:ascii="Arial" w:hAnsi="Arial" w:cs="Arial"/>
          <w:i/>
          <w:iCs/>
        </w:rPr>
        <w:t xml:space="preserve"> </w:t>
      </w:r>
      <w:r w:rsidR="00D93400">
        <w:rPr>
          <w:rFonts w:ascii="Arial" w:hAnsi="Arial" w:cs="Arial"/>
        </w:rPr>
        <w:t>have the potential to become pathogen</w:t>
      </w:r>
      <w:r w:rsidR="00F27D24">
        <w:rPr>
          <w:rFonts w:ascii="Arial" w:hAnsi="Arial" w:cs="Arial"/>
        </w:rPr>
        <w:t>ic</w:t>
      </w:r>
      <w:r w:rsidR="00C17300">
        <w:rPr>
          <w:rFonts w:ascii="Arial" w:hAnsi="Arial" w:cs="Arial"/>
        </w:rPr>
        <w:t xml:space="preserve">. These conditions are commonly </w:t>
      </w:r>
      <w:r w:rsidR="00D93400">
        <w:rPr>
          <w:rFonts w:ascii="Arial" w:hAnsi="Arial" w:cs="Arial"/>
        </w:rPr>
        <w:t xml:space="preserve">met in the healthcare setting, where </w:t>
      </w:r>
      <w:r w:rsidR="00A47296">
        <w:rPr>
          <w:rFonts w:ascii="Arial" w:hAnsi="Arial" w:cs="Arial"/>
        </w:rPr>
        <w:t xml:space="preserve">several features acquired </w:t>
      </w:r>
      <w:r w:rsidR="0018660C">
        <w:rPr>
          <w:rFonts w:ascii="Arial" w:hAnsi="Arial" w:cs="Arial"/>
        </w:rPr>
        <w:t>over the course of their evolution</w:t>
      </w:r>
      <w:r w:rsidR="00A47296">
        <w:rPr>
          <w:rFonts w:ascii="Arial" w:hAnsi="Arial" w:cs="Arial"/>
        </w:rPr>
        <w:t xml:space="preserve"> have allowed </w:t>
      </w:r>
      <w:r w:rsidR="00A47296" w:rsidRPr="00A47296">
        <w:rPr>
          <w:rFonts w:ascii="Arial" w:hAnsi="Arial" w:cs="Arial"/>
          <w:i/>
          <w:iCs/>
        </w:rPr>
        <w:t>E. faecalis</w:t>
      </w:r>
      <w:r w:rsidR="00A47296">
        <w:rPr>
          <w:rFonts w:ascii="Arial" w:hAnsi="Arial" w:cs="Arial"/>
        </w:rPr>
        <w:t xml:space="preserve"> and </w:t>
      </w:r>
      <w:r w:rsidR="00A47296" w:rsidRPr="00A47296">
        <w:rPr>
          <w:rFonts w:ascii="Arial" w:hAnsi="Arial" w:cs="Arial"/>
          <w:i/>
          <w:iCs/>
        </w:rPr>
        <w:t>E. faecium</w:t>
      </w:r>
      <w:r w:rsidR="00A47296">
        <w:rPr>
          <w:rFonts w:ascii="Arial" w:hAnsi="Arial" w:cs="Arial"/>
        </w:rPr>
        <w:t xml:space="preserve"> to become important </w:t>
      </w:r>
      <w:r w:rsidR="00D93400">
        <w:rPr>
          <w:rFonts w:ascii="Arial" w:hAnsi="Arial" w:cs="Arial"/>
        </w:rPr>
        <w:t>healthcare-associated pathogens</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{"citationID":"xgPg1SrK","properties":{"formattedCitation":"\\super 5\\nosupersub{}","plainCitation":"5","noteIndex":0},"citationItems":[{"id":5958,"uris":["http://zotero.org/users/6494753/items/XDTUXG5P"],"itemData":{"id":5958,"type":"article-journal","abstract":"We examined the evolutionary history of leading multidrug resistant hospital pathogens, the enterococci, to their origin hundreds of millions of years ago. Our goal was to understand why, among the vast diversity of gut ﬂora, enterococci are so well adapted to the modern hospital environment. Molecular clock estimation, together with analysis of their environmental distribution, phenotypic diversity, and concordance with host fossil records, place the origins of the enterococci around the time of animal terrestrialization, 425–500 mya. Speciation appears to parallel the diversiﬁcation of hosts, including the rapid emergence of new enterococcal species following the End Permian Extinction. Major drivers of speciation include changing carbohydrate availability in the host gut. Life on land would have selected for the precise traits that now allow pathogenic enterococci to survive desiccation, starvation, and disinfection in the modern hospital, foreordaining their emergence as leading hospital pathogens.","container-title":"Cell","DOI":"10.1016/j.cell.2017.04.027","ISSN":"00928674","issue":"5","journalAbbreviation":"Cell","language":"en","page":"849-861.e13","source":"DOI.org (Crossref)","title":"Tracing the Enterococci from Paleozoic Origins to the Hospital","volume":"169","author":[{"family":"Lebreton","given":"François"},{"family":"Manson","given":"Abigail L."},{"family":"Saavedra","given":"Jose T."},{"family":"Straub","given":"Timothy J."},{"family":"Earl","given":"Ashlee M."},{"family":"Gilmore","given":"Michael S."}],"issued":{"date-parts":[["2017",5]]}}}],"schema":"https://github.com/citation-style-language/schema/raw/master/csl-citation.json"}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5</w:t>
      </w:r>
      <w:r w:rsidR="0052446F">
        <w:rPr>
          <w:rFonts w:ascii="Arial" w:hAnsi="Arial" w:cs="Arial"/>
        </w:rPr>
        <w:fldChar w:fldCharType="end"/>
      </w:r>
      <w:r w:rsidR="0052446F">
        <w:rPr>
          <w:rFonts w:ascii="Arial" w:hAnsi="Arial" w:cs="Arial"/>
        </w:rPr>
        <w:t>.</w:t>
      </w:r>
    </w:p>
    <w:p w14:paraId="447E66D9" w14:textId="77777777" w:rsidR="002A5F6F" w:rsidRDefault="002A5F6F" w:rsidP="002A5F6F">
      <w:pPr>
        <w:spacing w:line="480" w:lineRule="auto"/>
        <w:ind w:firstLine="720"/>
        <w:rPr>
          <w:rFonts w:ascii="Arial" w:hAnsi="Arial" w:cs="Arial"/>
        </w:rPr>
      </w:pPr>
    </w:p>
    <w:p w14:paraId="003590F8" w14:textId="5F091694" w:rsidR="006002D7" w:rsidRDefault="00A47296" w:rsidP="00B67950">
      <w:pPr>
        <w:spacing w:line="480" w:lineRule="auto"/>
        <w:ind w:firstLine="720"/>
        <w:rPr>
          <w:rFonts w:ascii="Arial" w:hAnsi="Arial" w:cs="Arial"/>
        </w:rPr>
      </w:pPr>
      <w:r>
        <w:rPr>
          <w:rFonts w:ascii="Arial" w:hAnsi="Arial" w:cs="Arial"/>
        </w:rPr>
        <w:t xml:space="preserve">These microbes </w:t>
      </w:r>
      <w:del w:id="13" w:author="Leigh-Ana M Rossitto" w:date="2024-05-02T13:19:00Z">
        <w:r w:rsidDel="00E97E9B">
          <w:rPr>
            <w:rFonts w:ascii="Arial" w:hAnsi="Arial" w:cs="Arial"/>
          </w:rPr>
          <w:delText xml:space="preserve">have </w:delText>
        </w:r>
        <w:r w:rsidR="002A5F6F" w:rsidDel="00E97E9B">
          <w:rPr>
            <w:rFonts w:ascii="Arial" w:hAnsi="Arial" w:cs="Arial"/>
          </w:rPr>
          <w:delText>the</w:delText>
        </w:r>
        <w:r w:rsidDel="00E97E9B">
          <w:rPr>
            <w:rFonts w:ascii="Arial" w:hAnsi="Arial" w:cs="Arial"/>
          </w:rPr>
          <w:delText xml:space="preserve"> </w:delText>
        </w:r>
        <w:r w:rsidR="0052446F" w:rsidDel="00E97E9B">
          <w:rPr>
            <w:rFonts w:ascii="Arial" w:hAnsi="Arial" w:cs="Arial"/>
          </w:rPr>
          <w:delText>inherent</w:delText>
        </w:r>
        <w:r w:rsidDel="00E97E9B">
          <w:rPr>
            <w:rFonts w:ascii="Arial" w:hAnsi="Arial" w:cs="Arial"/>
          </w:rPr>
          <w:delText xml:space="preserve"> ability to </w:delText>
        </w:r>
      </w:del>
      <w:ins w:id="14" w:author="Leigh-Ana M Rossitto" w:date="2024-05-02T13:19:00Z">
        <w:r w:rsidR="00E97E9B">
          <w:rPr>
            <w:rFonts w:ascii="Arial" w:hAnsi="Arial" w:cs="Arial"/>
          </w:rPr>
          <w:t xml:space="preserve">can </w:t>
        </w:r>
      </w:ins>
      <w:r>
        <w:rPr>
          <w:rFonts w:ascii="Arial" w:hAnsi="Arial" w:cs="Arial"/>
        </w:rPr>
        <w:t xml:space="preserve">survive commonly used disinfection routines and persist on surfaces in healthcare settings, </w:t>
      </w:r>
      <w:r w:rsidR="0054622D">
        <w:rPr>
          <w:rFonts w:ascii="Arial" w:hAnsi="Arial" w:cs="Arial"/>
        </w:rPr>
        <w:t>therefore facilitating patient-to-patient transmission</w:t>
      </w:r>
      <w:r w:rsidR="00AC7FEE">
        <w:rPr>
          <w:rFonts w:ascii="Arial" w:hAnsi="Arial" w:cs="Arial"/>
        </w:rPr>
        <w:t xml:space="preserve"> </w:t>
      </w:r>
      <w:r w:rsidR="00AC7FEE">
        <w:rPr>
          <w:rFonts w:ascii="Arial" w:hAnsi="Arial" w:cs="Arial"/>
        </w:rPr>
        <w:fldChar w:fldCharType="begin"/>
      </w:r>
      <w:r w:rsidR="00AC7FEE">
        <w:rPr>
          <w:rFonts w:ascii="Arial" w:hAnsi="Arial" w:cs="Arial"/>
        </w:rPr>
        <w:instrText xml:space="preserve"> ADDIN ZOTERO_ITEM CSL_CITATION {"citationID":"TlXRK3b7","properties":{"formattedCitation":"\\super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AC7FEE">
        <w:rPr>
          <w:rFonts w:ascii="Arial" w:hAnsi="Arial" w:cs="Arial"/>
        </w:rPr>
        <w:fldChar w:fldCharType="separate"/>
      </w:r>
      <w:r w:rsidR="00AC7FEE" w:rsidRPr="00AC7FEE">
        <w:rPr>
          <w:rFonts w:ascii="Arial" w:hAnsi="Arial" w:cs="Arial"/>
          <w:vertAlign w:val="superscript"/>
        </w:rPr>
        <w:t>6</w:t>
      </w:r>
      <w:r w:rsidR="00AC7FEE">
        <w:rPr>
          <w:rFonts w:ascii="Arial" w:hAnsi="Arial" w:cs="Arial"/>
        </w:rPr>
        <w:fldChar w:fldCharType="end"/>
      </w:r>
      <w:r>
        <w:rPr>
          <w:rFonts w:ascii="Arial" w:hAnsi="Arial" w:cs="Arial"/>
        </w:rPr>
        <w:t xml:space="preserve">. </w:t>
      </w:r>
      <w:r w:rsidR="002A5F6F">
        <w:rPr>
          <w:rFonts w:ascii="Arial" w:hAnsi="Arial" w:cs="Arial"/>
        </w:rPr>
        <w:t xml:space="preserve">They are also increasingly antibiotic resistant, both due to an intrinsic resistance to commonly used broad-spectrum antibiotics such as cephalosporins and carbapenems </w:t>
      </w:r>
      <w:r w:rsidR="002A5F6F">
        <w:rPr>
          <w:rFonts w:ascii="Arial" w:hAnsi="Arial" w:cs="Arial"/>
        </w:rPr>
        <w:fldChar w:fldCharType="begin"/>
      </w:r>
      <w:r w:rsidR="00AC7FEE">
        <w:rPr>
          <w:rFonts w:ascii="Arial" w:hAnsi="Arial" w:cs="Arial"/>
        </w:rPr>
        <w:instrText xml:space="preserve"> ADDIN ZOTERO_ITEM CSL_CITATION {"citationID":"9Gsd58uj","properties":{"formattedCitation":"\\super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2A5F6F">
        <w:rPr>
          <w:rFonts w:ascii="Arial" w:hAnsi="Arial" w:cs="Arial"/>
        </w:rPr>
        <w:fldChar w:fldCharType="separate"/>
      </w:r>
      <w:r w:rsidR="00AC7FEE" w:rsidRPr="00AC7FEE">
        <w:rPr>
          <w:rFonts w:ascii="Arial" w:hAnsi="Arial" w:cs="Arial"/>
          <w:vertAlign w:val="superscript"/>
        </w:rPr>
        <w:t>7</w:t>
      </w:r>
      <w:r w:rsidR="002A5F6F">
        <w:rPr>
          <w:rFonts w:ascii="Arial" w:hAnsi="Arial" w:cs="Arial"/>
        </w:rPr>
        <w:fldChar w:fldCharType="end"/>
      </w:r>
      <w:r w:rsidR="002A5F6F">
        <w:rPr>
          <w:rFonts w:ascii="Arial" w:hAnsi="Arial" w:cs="Arial"/>
        </w:rPr>
        <w:t xml:space="preserve"> as well as an impressive capacity to acquire mobile genetic elements through horizontal gene transfer to increase fitness</w:t>
      </w:r>
      <w:r w:rsidR="0052446F">
        <w:rPr>
          <w:rFonts w:ascii="Arial" w:hAnsi="Arial" w:cs="Arial"/>
        </w:rPr>
        <w:t xml:space="preserve"> </w:t>
      </w:r>
      <w:r w:rsidR="0052446F">
        <w:rPr>
          <w:rFonts w:ascii="Arial" w:hAnsi="Arial" w:cs="Arial"/>
        </w:rPr>
        <w:fldChar w:fldCharType="begin"/>
      </w:r>
      <w:r w:rsidR="00AC7FEE">
        <w:rPr>
          <w:rFonts w:ascii="Arial" w:hAnsi="Arial" w:cs="Arial"/>
        </w:rPr>
        <w:instrText xml:space="preserve"> ADDIN ZOTERO_ITEM CSL_CITATION {"citationID":"tLcfqjg3","properties":{"formattedCitation":"\\super 8\\nosupersub{}","plainCitation":"8","noteIndex":0},"citationItems":[{"id":5469,"uris":["http://zotero.org/users/6494753/items/YPPCPXR9"],"itemData":{"id":5469,"type":"article-journal","abstract":"SUMMARY The genus Enterococcus comprises a ubiquitous group of Gram-positive bacteria that are of great relevance to human health for their role as major causative agents of health care-associated infections. The enterococci are resilient and versatile species able to survive under harsh conditions, making them well adapted to the health care environment. Two species cause the majority of enterococcal infections: Enterococcus faecalis and Enterococcus faecium. Both species demonstrate intrinsic resistance to common antibiotics, such as virtually all cephalosporins, aminoglycosides, clindamycin, and trimethoprim-sulfamethoxazole. Additionally, a remarkably plastic genome allows these two species to readily acquire resistance to further antibiotics, such as high-level aminoglycoside resistance, high-level ampicillin resistance, and vancomycin resistance, either through mutation or by horizontal transfer of genetic elements conferring resistance determinants.","container-title":"Clinical Microbiology Reviews","DOI":"10.1128/CMR.00058-18","ISSN":"0893-8512, 1098-6618","issue":"2","journalAbbreviation":"Clin Microbiol Rev","language":"en","page":"e00058-18","source":"DOI.org (Crossref)","title":"The Enterococcus: a Model of Adaptability to Its Environment","title-short":"The Enterococcus","volume":"32","author":[{"family":"García-Solache","given":"Mónica"},{"family":"Rice","given":"Louis B."}],"issued":{"date-parts":[["2019",3,20]]}}}],"schema":"https://github.com/citation-style-language/schema/raw/master/csl-citation.json"} </w:instrText>
      </w:r>
      <w:r w:rsidR="0052446F">
        <w:rPr>
          <w:rFonts w:ascii="Arial" w:hAnsi="Arial" w:cs="Arial"/>
        </w:rPr>
        <w:fldChar w:fldCharType="separate"/>
      </w:r>
      <w:r w:rsidR="00AC7FEE" w:rsidRPr="00AC7FEE">
        <w:rPr>
          <w:rFonts w:ascii="Arial" w:hAnsi="Arial" w:cs="Arial"/>
          <w:vertAlign w:val="superscript"/>
        </w:rPr>
        <w:t>8</w:t>
      </w:r>
      <w:r w:rsidR="0052446F">
        <w:rPr>
          <w:rFonts w:ascii="Arial" w:hAnsi="Arial" w:cs="Arial"/>
        </w:rPr>
        <w:fldChar w:fldCharType="end"/>
      </w:r>
      <w:r w:rsidR="002A5F6F">
        <w:rPr>
          <w:rFonts w:ascii="Arial" w:hAnsi="Arial" w:cs="Arial"/>
        </w:rPr>
        <w:t xml:space="preserve">. </w:t>
      </w:r>
      <w:r w:rsidR="003043A9">
        <w:rPr>
          <w:rFonts w:ascii="Arial" w:hAnsi="Arial" w:cs="Arial"/>
        </w:rPr>
        <w:t>Even more pressing is that newly developed antibiotics targeting gram-positive pathogens are either inactive against Enterococci or have rapid resistance emergence develop</w:t>
      </w:r>
      <w:r w:rsidR="00360311">
        <w:rPr>
          <w:rFonts w:ascii="Arial" w:hAnsi="Arial" w:cs="Arial"/>
        </w:rPr>
        <w:t xml:space="preserve"> </w:t>
      </w:r>
      <w:r w:rsidR="00360311">
        <w:rPr>
          <w:rFonts w:ascii="Arial" w:hAnsi="Arial" w:cs="Arial"/>
        </w:rPr>
        <w:fldChar w:fldCharType="begin"/>
      </w:r>
      <w:r w:rsidR="00360311">
        <w:rPr>
          <w:rFonts w:ascii="Arial" w:hAnsi="Arial" w:cs="Arial"/>
        </w:rPr>
        <w:instrText xml:space="preserve"> ADDIN ZOTERO_ITEM CSL_CITATION {"citationID":"BNfy7x2D","properties":{"formattedCitation":"\\super 9\\nosupersub{}","plainCitation":"9","noteIndex":0},"citationItems":[{"id":5890,"uris":["http://zotero.org/users/6494753/items/DR9R5UJC"],"itemData":{"id":5890,"type":"article-journal","container-title":"New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9</w:t>
      </w:r>
      <w:r w:rsidR="00360311">
        <w:rPr>
          <w:rFonts w:ascii="Arial" w:hAnsi="Arial" w:cs="Arial"/>
        </w:rPr>
        <w:fldChar w:fldCharType="end"/>
      </w:r>
      <w:r w:rsidR="00360311" w:rsidRPr="00B67950">
        <w:rPr>
          <w:rFonts w:ascii="Arial" w:hAnsi="Arial" w:cs="Arial"/>
          <w:vertAlign w:val="superscript"/>
        </w:rPr>
        <w:t>,</w:t>
      </w:r>
      <w:r w:rsidR="00360311">
        <w:rPr>
          <w:rFonts w:ascii="Arial" w:hAnsi="Arial" w:cs="Arial"/>
        </w:rPr>
        <w:fldChar w:fldCharType="begin"/>
      </w:r>
      <w:r w:rsidR="00360311">
        <w:rPr>
          <w:rFonts w:ascii="Arial" w:hAnsi="Arial" w:cs="Arial"/>
        </w:rPr>
        <w:instrText xml:space="preserve"> ADDIN ZOTERO_ITEM CSL_CITATION {"citationID":"CUcyl5Vp","properties":{"formattedCitation":"\\super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10</w:t>
      </w:r>
      <w:r w:rsidR="00360311">
        <w:rPr>
          <w:rFonts w:ascii="Arial" w:hAnsi="Arial" w:cs="Arial"/>
        </w:rPr>
        <w:fldChar w:fldCharType="end"/>
      </w:r>
      <w:r w:rsidR="00360311" w:rsidRPr="00B67950">
        <w:rPr>
          <w:rFonts w:ascii="Arial" w:hAnsi="Arial" w:cs="Arial"/>
          <w:sz w:val="20"/>
          <w:szCs w:val="20"/>
          <w:vertAlign w:val="superscript"/>
        </w:rPr>
        <w:t>,</w:t>
      </w:r>
      <w:r w:rsidR="00360311">
        <w:rPr>
          <w:rFonts w:ascii="Arial" w:hAnsi="Arial" w:cs="Arial"/>
        </w:rPr>
        <w:fldChar w:fldCharType="begin"/>
      </w:r>
      <w:r w:rsidR="00360311">
        <w:rPr>
          <w:rFonts w:ascii="Arial" w:hAnsi="Arial" w:cs="Arial"/>
        </w:rPr>
        <w:instrText xml:space="preserve"> ADDIN ZOTERO_ITEM CSL_CITATION {"citationID":"F2fPM8QG","properties":{"formattedCitation":"\\super 11\\nosupersub{}","plainCitation":"11","noteIndex":0},"citationItems":[{"id":5892,"uris":["http://zotero.org/users/6494753/items/ABIGDYA4"],"itemData":{"id":5892,"type":"article-journal","container-title":"Antimicrobial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11</w:t>
      </w:r>
      <w:r w:rsidR="00360311">
        <w:rPr>
          <w:rFonts w:ascii="Arial" w:hAnsi="Arial" w:cs="Arial"/>
        </w:rPr>
        <w:fldChar w:fldCharType="end"/>
      </w:r>
      <w:r w:rsidR="00360311" w:rsidRPr="00B67950">
        <w:rPr>
          <w:rFonts w:ascii="Arial" w:hAnsi="Arial" w:cs="Arial"/>
          <w:vertAlign w:val="superscript"/>
        </w:rPr>
        <w:t>,</w:t>
      </w:r>
      <w:r w:rsidR="00360311">
        <w:rPr>
          <w:rFonts w:ascii="Arial" w:hAnsi="Arial" w:cs="Arial"/>
        </w:rPr>
        <w:fldChar w:fldCharType="begin"/>
      </w:r>
      <w:r w:rsidR="00360311">
        <w:rPr>
          <w:rFonts w:ascii="Arial" w:hAnsi="Arial" w:cs="Arial"/>
        </w:rPr>
        <w:instrText xml:space="preserve"> ADDIN ZOTERO_ITEM CSL_CITATION {"citationID":"42ertJkY","properties":{"formattedCitation":"\\super 12\\nosupersub{}","plainCitation":"12","noteIndex":0},"citationItems":[{"id":6131,"uris":["http://zotero.org/users/6494753/items/KZPTAM7Q"],"itemData":{"id":6131,"type":"article-journal","abstract":"The genus Enterococcus includes some of the most important nosocomial multidrug-resistant organisms, and these pathogens usually affect patients who are debilitated by other, concurrent illnesses and undergoing prolonged hospitalization. This Review discusses the factors involved in the changing epidemiology of enterococcal infections, with an emphasis on Enterococcus faecium as an emergent and challenging nosocomial problem. The effects of antibiotics on the gut microbiota and on colonization with vancomycin-resistant enterococci are highlighted, including how enterococci benefit from the antibiotic-mediated eradication of Gram-negative members of the gut microbiota. Analyses of enterococcal genomes indicate that there are certain genetic lineages, including an E. faecium clade of ancient origin, with the ability to succeed in the hospital environment, and the possible virulence determinants that are found in these genetic lineages are discussed. Finally, we review the most important mechanisms of resistance to the antibiotics that are used to treat vancomycin-resistant enterococci.","container-title":"Nature Reviews Microbiology","DOI":"10.1038/nrmicro2761","ISSN":"1740-1526, 1740-1534","issue":"4","journalAbbreviation":"Nat Rev Microbiol","language":"en","license":"http://www.springer.com/tdm","page":"266-278","source":"DOI.org (Crossref)","title":"The rise of the Enterococcus: beyond vancomycin resistance","title-short":"The rise of the Enterococcus","volume":"10","author":[{"family":"Arias","given":"Cesar A."},{"family":"Murray","given":"Barbara E."}],"issued":{"date-parts":[["2012",4]]}}}],"schema":"https://github.com/citation-style-language/schema/raw/master/csl-citation.json"}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12</w:t>
      </w:r>
      <w:r w:rsidR="00360311">
        <w:rPr>
          <w:rFonts w:ascii="Arial" w:hAnsi="Arial" w:cs="Arial"/>
        </w:rPr>
        <w:fldChar w:fldCharType="end"/>
      </w:r>
      <w:r w:rsidR="00360311">
        <w:rPr>
          <w:rFonts w:ascii="Arial" w:hAnsi="Arial" w:cs="Arial"/>
        </w:rPr>
        <w:t>.</w:t>
      </w:r>
      <w:r w:rsidR="003043A9">
        <w:rPr>
          <w:rFonts w:ascii="Arial" w:hAnsi="Arial" w:cs="Arial"/>
        </w:rPr>
        <w:t xml:space="preserve"> </w:t>
      </w:r>
      <w:r w:rsidR="00AF378D">
        <w:rPr>
          <w:rFonts w:ascii="Arial" w:hAnsi="Arial" w:cs="Arial"/>
        </w:rPr>
        <w:t xml:space="preserve">Finally, antibiotics with activity against enterococci, including beta-lactams in the case of </w:t>
      </w:r>
      <w:r w:rsidR="00AF378D" w:rsidRPr="00B67950">
        <w:rPr>
          <w:rFonts w:ascii="Arial" w:hAnsi="Arial" w:cs="Arial"/>
          <w:i/>
        </w:rPr>
        <w:t>E. faecalis</w:t>
      </w:r>
      <w:r w:rsidR="00AF378D">
        <w:rPr>
          <w:rFonts w:ascii="Arial" w:hAnsi="Arial" w:cs="Arial"/>
        </w:rPr>
        <w:t xml:space="preserve">, are bacteriostatic and therefore require prolonged </w:t>
      </w:r>
      <w:r w:rsidR="00AF378D" w:rsidRPr="0042057F">
        <w:rPr>
          <w:rFonts w:ascii="Arial" w:hAnsi="Arial" w:cs="Arial"/>
        </w:rPr>
        <w:t>courses of combination antibiotic therapy to prevent relapse</w:t>
      </w:r>
      <w:r w:rsidR="00B67950">
        <w:rPr>
          <w:rFonts w:ascii="Arial" w:hAnsi="Arial" w:cs="Arial"/>
        </w:rPr>
        <w:t xml:space="preserve"> </w:t>
      </w:r>
      <w:r w:rsidR="00B67950">
        <w:rPr>
          <w:rFonts w:ascii="Arial" w:hAnsi="Arial" w:cs="Arial"/>
        </w:rPr>
        <w:fldChar w:fldCharType="begin"/>
      </w:r>
      <w:r w:rsidR="00B67950">
        <w:rPr>
          <w:rFonts w:ascii="Arial" w:hAnsi="Arial" w:cs="Arial"/>
        </w:rPr>
        <w:instrText xml:space="preserve"> ADDIN ZOTERO_ITEM CSL_CITATION {"citationID":"IEeB3LxY","properties":{"formattedCitation":"\\super 13\\nosupersub{}","plainCitation":"13","noteIndex":0},"citationItems":[{"id":5679,"uris":["http://zotero.org/users/6494753/items/7LBSZMDC"],"itemData":{"id":5679,"type":"article-journal","abstract":"Persistent enterococcal bacteremia is a commonly encountered and morbid syndrome without a strong evidence base for optimal management practices. Here we highlight reports on the epidemiology of enterococcal bacteremia to better describe and define persistent enterococcal bacteremia, discuss factors specific to Enterococcus species that may contribute to persistent infections, and describe a measured approach to diagnostic and therapeutic strategies for patients with these frequently complicated infections. The diagnosis of persistent enterococcal bacteremia is typically clinically evident in the setting of repeatedly positive blood culture results; instead, the challenge is to determine in an accurate, cost-effective, and minimally invasive manner whether any underlying nidus of infection (eg, endocarditis or undrained abscess) is present and contributing to the persistent bacteremia. Clinical outcomes for patients with persistent enterococcal bacteremia remain suboptimal. Beyond addressing host immune status if relevant and pursuing source control for all patients, management decisions primarily involve the selection of the proper antimicrobial agent(s). Options for antimicrobial therapy are often limited in the setting of intrinsic and acquired antimicrobial resistance among enterococcal clinical isolates. The synergistic benefit of combination antimicrobial therapy has been demonstrated for enterococcal endocarditis, but it is not clear at present whether a similar approach will provide any clinical benefit to some or all patients with persistent enterococcal bacteremia.","container-title":"Clinical Infectious Diseases","DOI":"10.1093/cid/ciad612","ISSN":"1058-4838, 1537-6591","language":"en","page":"ciad612","source":"DOI.org (Crossref)","title":"State-of-the-Art Review: Persistent Enterococcal Bacteremia","title-short":"State-of-the-Art Review","author":[{"family":"Rogers","given":"Ralph"},{"family":"Rice","given":"Louis B"}],"issued":{"date-parts":[["2023",11,29]]}}}],"schema":"https://github.com/citation-style-language/schema/raw/master/csl-citation.json"} </w:instrText>
      </w:r>
      <w:r w:rsidR="00B67950">
        <w:rPr>
          <w:rFonts w:ascii="Arial" w:hAnsi="Arial" w:cs="Arial"/>
        </w:rPr>
        <w:fldChar w:fldCharType="separate"/>
      </w:r>
      <w:r w:rsidR="00B67950" w:rsidRPr="00B67950">
        <w:rPr>
          <w:rFonts w:ascii="Arial" w:hAnsi="Arial" w:cs="Arial"/>
          <w:vertAlign w:val="superscript"/>
        </w:rPr>
        <w:t>13</w:t>
      </w:r>
      <w:r w:rsidR="00B67950">
        <w:rPr>
          <w:rFonts w:ascii="Arial" w:hAnsi="Arial" w:cs="Arial"/>
        </w:rPr>
        <w:fldChar w:fldCharType="end"/>
      </w:r>
      <w:r w:rsidR="00AF378D" w:rsidRPr="00442E6F">
        <w:rPr>
          <w:rFonts w:ascii="Arial" w:hAnsi="Arial" w:cs="Arial"/>
        </w:rPr>
        <w:t>.</w:t>
      </w:r>
      <w:r w:rsidR="00AF378D">
        <w:rPr>
          <w:rFonts w:ascii="Arial" w:hAnsi="Arial" w:cs="Arial"/>
        </w:rPr>
        <w:t xml:space="preserve">These </w:t>
      </w:r>
      <w:r w:rsidR="00B154B7">
        <w:rPr>
          <w:rFonts w:ascii="Arial" w:hAnsi="Arial" w:cs="Arial"/>
        </w:rPr>
        <w:t>traits combined with inadequate antibiotic stewardship and increases in aggressive</w:t>
      </w:r>
      <w:r w:rsidR="00F11B63" w:rsidRPr="00CF169D">
        <w:rPr>
          <w:rFonts w:ascii="Arial" w:hAnsi="Arial" w:cs="Arial"/>
        </w:rPr>
        <w:t xml:space="preserve"> medical </w:t>
      </w:r>
      <w:r w:rsidR="00B154B7">
        <w:rPr>
          <w:rFonts w:ascii="Arial" w:hAnsi="Arial" w:cs="Arial"/>
        </w:rPr>
        <w:t>treatment undertaken by increasingly older patient populations</w:t>
      </w:r>
      <w:r w:rsidR="00F11B63" w:rsidRPr="00CF169D">
        <w:rPr>
          <w:rFonts w:ascii="Arial" w:hAnsi="Arial" w:cs="Arial"/>
        </w:rPr>
        <w:t xml:space="preserve"> </w:t>
      </w:r>
      <w:r w:rsidR="00F11B63" w:rsidRPr="00CF169D">
        <w:rPr>
          <w:rFonts w:ascii="Arial" w:hAnsi="Arial" w:cs="Arial"/>
        </w:rPr>
        <w:lastRenderedPageBreak/>
        <w:t xml:space="preserve">have resulted in </w:t>
      </w:r>
      <w:r w:rsidR="00F11B63">
        <w:rPr>
          <w:rFonts w:ascii="Arial" w:hAnsi="Arial" w:cs="Arial"/>
        </w:rPr>
        <w:t>a rise in severe,</w:t>
      </w:r>
      <w:r w:rsidR="00F11B63" w:rsidRPr="00CF169D">
        <w:rPr>
          <w:rFonts w:ascii="Arial" w:hAnsi="Arial" w:cs="Arial"/>
        </w:rPr>
        <w:t xml:space="preserve"> invasive </w:t>
      </w:r>
      <w:r w:rsidR="00F11B63">
        <w:rPr>
          <w:rFonts w:ascii="Arial" w:hAnsi="Arial" w:cs="Arial"/>
        </w:rPr>
        <w:t>infections</w:t>
      </w:r>
      <w:r w:rsidR="0054622D">
        <w:rPr>
          <w:rFonts w:ascii="Arial" w:hAnsi="Arial" w:cs="Arial"/>
        </w:rPr>
        <w:t xml:space="preserve"> with a mortality rate of 25-50% in EcB</w:t>
      </w:r>
      <w:r w:rsidR="00F11B63" w:rsidRPr="00CF169D">
        <w:rPr>
          <w:rFonts w:ascii="Arial" w:hAnsi="Arial" w:cs="Arial"/>
        </w:rPr>
        <w:t xml:space="preserve"> </w:t>
      </w:r>
      <w:sdt>
        <w:sdtPr>
          <w:rPr>
            <w:rFonts w:ascii="Arial" w:hAnsi="Arial" w:cs="Arial"/>
            <w:color w:val="000000"/>
            <w:vertAlign w:val="superscript"/>
          </w:rPr>
          <w:tag w:val="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
          <w:id w:val="1213849812"/>
          <w:placeholder>
            <w:docPart w:val="20E43EAFD81375428D9D508973448362"/>
          </w:placeholder>
        </w:sdtPr>
        <w:sdtContent>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{"citationID":"an9MUD8v","properties":{"formattedCitation":"\\super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7</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B67950">
            <w:rPr>
              <w:rFonts w:ascii="Arial" w:hAnsi="Arial" w:cs="Arial"/>
              <w:color w:val="000000"/>
              <w:vertAlign w:val="superscript"/>
            </w:rPr>
            <w:instrText xml:space="preserve"> ADDIN ZOTERO_ITEM CSL_CITATION {"citationID":"P1DwmB2W","properties":{"formattedCitation":"\\super 14\\nosupersub{}","plainCitation":"14","noteIndex":0},"citationItems":[{"id":5885,"uris":["http://zotero.org/users/6494753/items/8VP3R2W3"],"itemData":{"id":5885,"type":"article-journal","container-title":"Clinical Infectious Diseases","DOI":"10.1086/338461","ISSN":"1058-4838, 1537-6591","issue":"4","language":"en","page":"441-446","source":"DOI.org (Crossref)","title":"Patients in Long-Term Care Facilities: A Reservoir for Vancomycin-Resistant Enterococci","title-short":"Patients in Long-Term Care Facilities","volume":"34","author":[{"family":"Elizaga","given":"Marnie L."},{"family":"Weinstein","given":"Robert A."},{"family":"Hayden","given":"Mary K."}],"issued":{"date-parts":[["2002",2,15]]}}}],"schema":"https://github.com/citation-style-language/schema/raw/master/csl-citation.json"} </w:instrText>
          </w:r>
          <w:r w:rsidR="00F11B63">
            <w:rPr>
              <w:rFonts w:ascii="Arial" w:hAnsi="Arial" w:cs="Arial"/>
              <w:color w:val="000000"/>
              <w:vertAlign w:val="superscript"/>
            </w:rPr>
            <w:fldChar w:fldCharType="separate"/>
          </w:r>
          <w:r w:rsidR="00B67950" w:rsidRPr="00B67950">
            <w:rPr>
              <w:rFonts w:ascii="Arial" w:hAnsi="Arial" w:cs="Arial"/>
              <w:color w:val="000000"/>
              <w:vertAlign w:val="superscript"/>
            </w:rPr>
            <w:t>14</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{"citationID":"IvrxEBnK","properties":{"formattedCitation":"\\super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10</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{"citationID":"CCjTvS8A","properties":{"formattedCitation":"\\super 9\\nosupersub{}","plainCitation":"9","noteIndex":0},"citationItems":[{"id":5890,"uris":["http://zotero.org/users/6494753/items/DR9R5UJC"],"itemData":{"id":5890,"type":"article-journal","container-title":"New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9</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{"citationID":"WxKoQNOJ","properties":{"formattedCitation":"\\super 11\\nosupersub{}","plainCitation":"11","noteIndex":0},"citationItems":[{"id":5892,"uris":["http://zotero.org/users/6494753/items/ABIGDYA4"],"itemData":{"id":5892,"type":"article-journal","container-title":"Antimicrobial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11</w:t>
          </w:r>
          <w:r w:rsidR="00F11B63">
            <w:rPr>
              <w:rFonts w:ascii="Arial" w:hAnsi="Arial" w:cs="Arial"/>
              <w:color w:val="000000"/>
              <w:vertAlign w:val="superscript"/>
            </w:rPr>
            <w:fldChar w:fldCharType="end"/>
          </w:r>
          <w:r w:rsidR="00360311">
            <w:rPr>
              <w:rFonts w:ascii="Arial" w:hAnsi="Arial" w:cs="Arial"/>
              <w:color w:val="000000"/>
              <w:vertAlign w:val="superscript"/>
            </w:rPr>
            <w:t>,</w:t>
          </w:r>
        </w:sdtContent>
      </w:sdt>
      <w:r w:rsidR="00944B37">
        <w:rPr>
          <w:rFonts w:ascii="Arial" w:hAnsi="Arial" w:cs="Arial"/>
        </w:rPr>
        <w:fldChar w:fldCharType="begin"/>
      </w:r>
      <w:r w:rsidR="00944B37">
        <w:rPr>
          <w:rFonts w:ascii="Arial" w:hAnsi="Arial" w:cs="Arial"/>
        </w:rPr>
        <w:instrText xml:space="preserve"> ADDIN ZOTERO_ITEM CSL_CITATION {"citationID":"4UShHyfH","properties":{"formattedCitation":"\\super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944B37">
        <w:rPr>
          <w:rFonts w:ascii="Arial" w:hAnsi="Arial" w:cs="Arial"/>
        </w:rPr>
        <w:fldChar w:fldCharType="separate"/>
      </w:r>
      <w:r w:rsidR="00944B37" w:rsidRPr="00944B37">
        <w:rPr>
          <w:rFonts w:ascii="Arial" w:hAnsi="Arial" w:cs="Arial"/>
          <w:vertAlign w:val="superscript"/>
        </w:rPr>
        <w:t>6</w:t>
      </w:r>
      <w:r w:rsidR="00944B37">
        <w:rPr>
          <w:rFonts w:ascii="Arial" w:hAnsi="Arial" w:cs="Arial"/>
        </w:rPr>
        <w:fldChar w:fldCharType="end"/>
      </w:r>
      <w:ins w:id="15" w:author="Leigh-Ana M Rossitto" w:date="2024-05-02T13:21:00Z">
        <w:r w:rsidR="00E97E9B">
          <w:rPr>
            <w:rFonts w:ascii="Arial" w:hAnsi="Arial" w:cs="Arial"/>
          </w:rPr>
          <w:t>.</w:t>
        </w:r>
      </w:ins>
      <w:del w:id="16" w:author="Leigh-Ana M Rossitto" w:date="2024-05-02T13:21:00Z">
        <w:r w:rsidR="002A5F6F" w:rsidDel="00E97E9B">
          <w:rPr>
            <w:rFonts w:ascii="Arial" w:hAnsi="Arial" w:cs="Arial"/>
          </w:rPr>
          <w:delText xml:space="preserve"> </w:delText>
        </w:r>
      </w:del>
    </w:p>
    <w:p w14:paraId="0402DAE4" w14:textId="77777777" w:rsidR="00B67950" w:rsidRDefault="00B67950" w:rsidP="00B67950">
      <w:pPr>
        <w:spacing w:line="480" w:lineRule="auto"/>
        <w:ind w:firstLine="720"/>
        <w:rPr>
          <w:rFonts w:ascii="Arial" w:hAnsi="Arial" w:cs="Arial"/>
        </w:rPr>
      </w:pPr>
    </w:p>
    <w:p w14:paraId="389BA5F9" w14:textId="2F4488C6" w:rsidR="00F438D8" w:rsidRDefault="006002D7" w:rsidP="00F438D8">
      <w:pPr>
        <w:spacing w:line="480" w:lineRule="auto"/>
        <w:ind w:firstLine="720"/>
        <w:rPr>
          <w:rFonts w:ascii="Arial" w:hAnsi="Arial" w:cs="Arial"/>
          <w:color w:val="000000" w:themeColor="text1"/>
        </w:rPr>
      </w:pPr>
      <w:r w:rsidRPr="00616F2E">
        <w:rPr>
          <w:rFonts w:ascii="Arial" w:hAnsi="Arial" w:cs="Arial"/>
          <w:color w:val="000000" w:themeColor="text1"/>
        </w:rPr>
        <w:t xml:space="preserve">Host factors are </w:t>
      </w:r>
      <w:r w:rsidR="00616F2E">
        <w:rPr>
          <w:rFonts w:ascii="Arial" w:hAnsi="Arial" w:cs="Arial"/>
          <w:color w:val="000000" w:themeColor="text1"/>
        </w:rPr>
        <w:t xml:space="preserve">well appreciated to be </w:t>
      </w:r>
      <w:r w:rsidRPr="00616F2E">
        <w:rPr>
          <w:rFonts w:ascii="Arial" w:hAnsi="Arial" w:cs="Arial"/>
          <w:color w:val="000000" w:themeColor="text1"/>
        </w:rPr>
        <w:t>critical determinants of the outcome of host-microbe interactions</w:t>
      </w:r>
      <w:r w:rsidR="00295492">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{"citationID":"7BJYfKYt","properties":{"formattedCitation":"\\super 15\\nosupersub{}","plainCitation":"15","noteIndex":0},"citationItems":[{"id":6155,"uris":["http://zotero.org/users/6494753/items/DC7IL8Z7"],"itemData":{"id":6155,"type":"article-journal","container-title":"The Journal of Infectious Diseases","DOI":"10.1086/322044","ISSN":"0022-1899, 1537-6613","issue":"3","journalAbbreviation":"J INFECT DIS","language":"en","page":"337-344","source":"DOI.org (Crossref)","title":"Host</w:instrText>
      </w:r>
      <w:r w:rsidR="00B67950">
        <w:rPr>
          <w:rFonts w:ascii="Cambria Math" w:hAnsi="Cambria Math" w:cs="Cambria Math"/>
          <w:color w:val="000000" w:themeColor="text1"/>
        </w:rPr>
        <w:instrText>‐</w:instrText>
      </w:r>
      <w:r w:rsidR="00B67950">
        <w:rPr>
          <w:rFonts w:ascii="Arial" w:hAnsi="Arial" w:cs="Arial"/>
          <w:color w:val="000000" w:themeColor="text1"/>
        </w:rPr>
        <w:instrText>Pathogen Interactions: The Attributes of Virulence","title-short":"Host</w:instrText>
      </w:r>
      <w:r w:rsidR="00B67950">
        <w:rPr>
          <w:rFonts w:ascii="Cambria Math" w:hAnsi="Cambria Math" w:cs="Cambria Math"/>
          <w:color w:val="000000" w:themeColor="text1"/>
        </w:rPr>
        <w:instrText>‐</w:instrText>
      </w:r>
      <w:r w:rsidR="00B67950">
        <w:rPr>
          <w:rFonts w:ascii="Arial" w:hAnsi="Arial" w:cs="Arial"/>
          <w:color w:val="000000" w:themeColor="text1"/>
        </w:rPr>
        <w:instrText>Pathogen Interactions","volume":"184","author":[{"family":"Casadevall","given":"Arturo"},{"family":"Pirofski","given":"Liise</w:instrText>
      </w:r>
      <w:r w:rsidR="00B67950">
        <w:rPr>
          <w:rFonts w:ascii="Cambria Math" w:hAnsi="Cambria Math" w:cs="Cambria Math"/>
          <w:color w:val="000000" w:themeColor="text1"/>
        </w:rPr>
        <w:instrText>‐</w:instrText>
      </w:r>
      <w:r w:rsidR="00B67950">
        <w:rPr>
          <w:rFonts w:ascii="Arial" w:hAnsi="Arial" w:cs="Arial"/>
          <w:color w:val="000000" w:themeColor="text1"/>
        </w:rPr>
        <w:instrText xml:space="preserve">anne"}],"issued":{"date-parts":[["2001",8]]}}}],"schema":"https://github.com/citation-style-language/schema/raw/master/csl-citation.json"} </w:instrText>
      </w:r>
      <w:r w:rsidR="00295492">
        <w:rPr>
          <w:rFonts w:ascii="Arial" w:hAnsi="Arial" w:cs="Arial"/>
          <w:color w:val="000000" w:themeColor="text1"/>
        </w:rPr>
        <w:fldChar w:fldCharType="separate"/>
      </w:r>
      <w:r w:rsidR="00B67950" w:rsidRPr="00B67950">
        <w:rPr>
          <w:rFonts w:ascii="Arial" w:hAnsi="Arial" w:cs="Arial"/>
          <w:color w:val="000000"/>
          <w:vertAlign w:val="superscript"/>
        </w:rPr>
        <w:t>15</w:t>
      </w:r>
      <w:r w:rsidR="00295492">
        <w:rPr>
          <w:rFonts w:ascii="Arial" w:hAnsi="Arial" w:cs="Arial"/>
          <w:color w:val="000000" w:themeColor="text1"/>
        </w:rPr>
        <w:fldChar w:fldCharType="end"/>
      </w:r>
      <w:r w:rsidRPr="00616F2E">
        <w:rPr>
          <w:rFonts w:ascii="Arial" w:hAnsi="Arial" w:cs="Arial"/>
          <w:color w:val="000000" w:themeColor="text1"/>
        </w:rPr>
        <w:t xml:space="preserve">, and </w:t>
      </w:r>
      <w:r w:rsidR="006D0731">
        <w:rPr>
          <w:rFonts w:ascii="Arial" w:hAnsi="Arial" w:cs="Arial"/>
          <w:color w:val="000000" w:themeColor="text1"/>
        </w:rPr>
        <w:t xml:space="preserve">they have been utilized as prognostic biomarkers to inform on the </w:t>
      </w:r>
      <w:r w:rsidR="00616F2E">
        <w:rPr>
          <w:rFonts w:ascii="Arial" w:hAnsi="Arial" w:cs="Arial"/>
          <w:color w:val="000000" w:themeColor="text1"/>
        </w:rPr>
        <w:t>trajectory of patient outcome</w:t>
      </w:r>
      <w:r w:rsidR="00791612">
        <w:rPr>
          <w:rFonts w:ascii="Arial" w:hAnsi="Arial" w:cs="Arial"/>
          <w:color w:val="000000" w:themeColor="text1"/>
        </w:rPr>
        <w:t xml:space="preserve"> in </w:t>
      </w:r>
      <w:r w:rsidR="00F6573C">
        <w:rPr>
          <w:rFonts w:ascii="Arial" w:hAnsi="Arial" w:cs="Arial"/>
          <w:color w:val="000000" w:themeColor="text1"/>
        </w:rPr>
        <w:t xml:space="preserve">a variety of </w:t>
      </w:r>
      <w:r w:rsidR="00791612">
        <w:rPr>
          <w:rFonts w:ascii="Arial" w:hAnsi="Arial" w:cs="Arial"/>
          <w:color w:val="000000" w:themeColor="text1"/>
        </w:rPr>
        <w:t xml:space="preserve">diseases </w:t>
      </w:r>
      <w:r w:rsidR="006D0731">
        <w:rPr>
          <w:rFonts w:ascii="Arial" w:hAnsi="Arial" w:cs="Arial"/>
          <w:color w:val="000000" w:themeColor="text1"/>
        </w:rPr>
        <w:t>ranging from COVID-19 to cancer</w:t>
      </w:r>
      <w:r w:rsidR="00F6573C">
        <w:rPr>
          <w:rFonts w:ascii="Arial" w:hAnsi="Arial" w:cs="Arial"/>
          <w:color w:val="000000" w:themeColor="text1"/>
        </w:rPr>
        <w:t xml:space="preserve"> </w:t>
      </w:r>
      <w:r w:rsidR="00F438D8">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{"citationID":"ePbANAVc","properties":{"formattedCitation":"\\super 16\\nosupersub{}","plainCitation":"16","noteIndex":0},"citationItems":[{"id":6167,"uris":["http://zotero.org/users/6494753/items/I76G866U"],"itemData":{"id":6167,"type":"article-journal","abstract":"During a severe infection such as coronavirus disease 2019 (COVID-19), the level of almost all analytes can change, presenting a correlation with disease severity and survival; however, a biomarker cannot be translated into clinical practice for treatment guidance until it is proven to have a significant impact. Several studies have documented the association between COVID-19 severity and circulating levels of C-reactive protein (CRP) and interleukin-6, and the accuracy of the CRP level in predicting treatment responses has been evaluated. Moreover, promising findings on prothrombin and D-dimer have been reported. However, the clinical usefulness of these biomarkers in COVID-19 is far from proven. The burst of data generation during this pandemic has led to the publication of numerous studies with several notable drawbacks, weakening the strength of their findings. We provide an overview of the key findings of studies on biomarkers for the prognosis and treatment response in COVID-19 patients. We also highlight the main drawbacks of these studies that have limited the clinical use of these biomarkers.","container-title":"Annals of Laboratory Medicine","DOI":"10.3343/alm.2021.41.6.540","ISSN":"2234-3806, 2234-3814","issue":"6","journalAbbreviation":"Ann Lab Med","language":"en","page":"540-548","source":"DOI.org (Crossref)","title":"Biomarkers for Prognosis and Treatment Response in COVID-19 Patients","volume":"41","author":[{"family":"Bivona","given":"Giulia"},{"family":"Agnello","given":"Luisa"},{"family":"Ciaccio","given":"Marcello"}],"issued":{"date-parts":[["2021",11,1]]}}}],"schema":"https://github.com/citation-style-language/schema/raw/master/csl-citation.json"} </w:instrText>
      </w:r>
      <w:r w:rsidR="00F438D8">
        <w:rPr>
          <w:rFonts w:ascii="Arial" w:hAnsi="Arial" w:cs="Arial"/>
          <w:color w:val="000000" w:themeColor="text1"/>
        </w:rPr>
        <w:fldChar w:fldCharType="separate"/>
      </w:r>
      <w:r w:rsidR="00B67950" w:rsidRPr="00B67950">
        <w:rPr>
          <w:rFonts w:ascii="Arial" w:hAnsi="Arial" w:cs="Arial"/>
          <w:color w:val="000000"/>
          <w:vertAlign w:val="superscript"/>
        </w:rPr>
        <w:t>16</w:t>
      </w:r>
      <w:r w:rsidR="00F438D8">
        <w:rPr>
          <w:rFonts w:ascii="Arial" w:hAnsi="Arial" w:cs="Arial"/>
          <w:color w:val="000000" w:themeColor="text1"/>
        </w:rPr>
        <w:fldChar w:fldCharType="end"/>
      </w:r>
      <w:r w:rsidR="00F438D8" w:rsidRPr="00F438D8">
        <w:rPr>
          <w:rFonts w:ascii="Arial" w:hAnsi="Arial" w:cs="Arial"/>
          <w:color w:val="000000" w:themeColor="text1"/>
          <w:vertAlign w:val="superscript"/>
        </w:rPr>
        <w:t>,</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{"citationID":"X2gOVLqL","properties":{"formattedCitation":"\\super 17\\nosupersub{}","plainCitation":"17","noteIndex":0},"citationItems":[{"id":6164,"uris":["http://zotero.org/users/6494753/items/C84PYHEY"],"itemData":{"id":6164,"type":"article-journal","container-title":"Nature","DOI":"10.1038/35090585","ISSN":"0028-0836, 1476-4687","issue":"6849","journalAbbreviation":"Nature","language":"en","license":"http://www.springer.com/tdm","page":"822-826","source":"DOI.org (Crossref)","title":"Delineation of prognostic biomarkers in prostate cancer","volume":"412","author":[{"family":"Dhanasekaran","given":"Saravana M."},{"family":"Barrette","given":"Terrence R."},{"family":"Ghosh","given":"Debashis"},{"family":"Shah","given":"Rajal"},{"family":"Varambally","given":"Sooryanarayana"},{"family":"Kurachi","given":"Kotoku"},{"family":"Pienta","given":"Kenneth J."},{"family":"Rubin","given":"Mark A."},{"family":"Chinnaiyan","given":"Arul M."}],"issued":{"date-parts":[["2001",8]]}}}],"schema":"https://github.com/citation-style-language/schema/raw/master/csl-citation.json"}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17</w:t>
      </w:r>
      <w:r w:rsidR="00F6573C">
        <w:rPr>
          <w:rFonts w:ascii="Arial" w:hAnsi="Arial" w:cs="Arial"/>
          <w:color w:val="000000" w:themeColor="text1"/>
        </w:rPr>
        <w:fldChar w:fldCharType="end"/>
      </w:r>
      <w:r w:rsidR="006D0731">
        <w:rPr>
          <w:rFonts w:ascii="Arial" w:hAnsi="Arial" w:cs="Arial"/>
          <w:color w:val="000000" w:themeColor="text1"/>
        </w:rPr>
        <w:t xml:space="preserve">. </w:t>
      </w:r>
      <w:r w:rsidR="00616F2E">
        <w:rPr>
          <w:rFonts w:ascii="Arial" w:hAnsi="Arial" w:cs="Arial"/>
          <w:color w:val="000000" w:themeColor="text1"/>
        </w:rPr>
        <w:t xml:space="preserve"> </w:t>
      </w:r>
      <w:r w:rsidR="00791612">
        <w:rPr>
          <w:rFonts w:ascii="Arial" w:hAnsi="Arial" w:cs="Arial"/>
          <w:color w:val="000000" w:themeColor="text1"/>
        </w:rPr>
        <w:t>M</w:t>
      </w:r>
      <w:r w:rsidR="00616F2E">
        <w:rPr>
          <w:rFonts w:ascii="Arial" w:hAnsi="Arial" w:cs="Arial"/>
          <w:color w:val="000000" w:themeColor="text1"/>
        </w:rPr>
        <w:t xml:space="preserve">olecular features </w:t>
      </w:r>
      <w:r w:rsidR="00F6573C">
        <w:rPr>
          <w:rFonts w:ascii="Arial" w:hAnsi="Arial" w:cs="Arial"/>
          <w:color w:val="000000" w:themeColor="text1"/>
        </w:rPr>
        <w:t xml:space="preserve">associated with mortality have been described in </w:t>
      </w:r>
      <w:r w:rsidR="00F6573C" w:rsidRPr="00F6573C">
        <w:rPr>
          <w:rFonts w:ascii="Arial" w:hAnsi="Arial" w:cs="Arial"/>
          <w:i/>
          <w:iCs/>
          <w:color w:val="000000" w:themeColor="text1"/>
        </w:rPr>
        <w:t>S. aureus</w:t>
      </w:r>
      <w:r w:rsidR="00F6573C">
        <w:rPr>
          <w:rFonts w:ascii="Arial" w:hAnsi="Arial" w:cs="Arial"/>
          <w:color w:val="000000" w:themeColor="text1"/>
        </w:rPr>
        <w:t xml:space="preserve"> bacteremia </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{"citationID":"oMy8Mv2C","properties":{"formattedCitation":"\\super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18</w:t>
      </w:r>
      <w:r w:rsidR="00F6573C">
        <w:rPr>
          <w:rFonts w:ascii="Arial" w:hAnsi="Arial" w:cs="Arial"/>
          <w:color w:val="000000" w:themeColor="text1"/>
        </w:rPr>
        <w:fldChar w:fldCharType="end"/>
      </w:r>
      <w:r w:rsidR="00F6573C">
        <w:rPr>
          <w:rFonts w:ascii="Arial" w:hAnsi="Arial" w:cs="Arial"/>
          <w:color w:val="000000" w:themeColor="text1"/>
        </w:rPr>
        <w:t xml:space="preserve">, but in </w:t>
      </w:r>
      <w:r w:rsidR="00F6573C" w:rsidRPr="00616F2E">
        <w:rPr>
          <w:rFonts w:ascii="Arial" w:hAnsi="Arial" w:cs="Arial"/>
          <w:color w:val="000000" w:themeColor="text1"/>
        </w:rPr>
        <w:t>the context of EcB</w:t>
      </w:r>
      <w:r w:rsidR="00F6573C">
        <w:rPr>
          <w:rFonts w:ascii="Arial" w:hAnsi="Arial" w:cs="Arial"/>
          <w:color w:val="000000" w:themeColor="text1"/>
        </w:rPr>
        <w:t xml:space="preserve"> prediction of mortality has thus far been limited to crude clinical metrics such as severity of illness</w:t>
      </w:r>
      <w:del w:id="17" w:author="Leigh-Ana M Rossitto" w:date="2024-05-02T13:20:00Z">
        <w:r w:rsidR="00F6573C" w:rsidDel="00E97E9B">
          <w:rPr>
            <w:rFonts w:ascii="Arial" w:hAnsi="Arial" w:cs="Arial"/>
            <w:color w:val="000000" w:themeColor="text1"/>
          </w:rPr>
          <w:delText>,</w:delText>
        </w:r>
      </w:del>
      <w:r w:rsidR="00F6573C">
        <w:rPr>
          <w:rFonts w:ascii="Arial" w:hAnsi="Arial" w:cs="Arial"/>
          <w:color w:val="000000" w:themeColor="text1"/>
        </w:rPr>
        <w:t xml:space="preserve"> and age </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{"citationID":"AfZNZ7wg","properties":{"formattedCitation":"\\super 19\\nosupersub{}","plainCitation":"19","noteIndex":0},"citationItems":[{"id":6158,"uris":["http://zotero.org/users/6494753/items/BKXIHJHF"],"itemData":{"id":6158,"type":"article-journal","abstract":"Abstract\n            \n              Objective:\n              To identify risk factors for vancomycin resistance and mortality in enterococcal bacteremia.\n            \n            \n              Design:\n              Historical cohort study.\n            \n            \n              Setting:\n              A large academic medical center with a high prevalence of vancomycin-resistant enterococci (VRE).\n            \n            \n              Patients:\n              Two hundred sixty patients with enterococcal bacteremia, of whom 72 (28%) had VRE.\n            \n            \n              Results:\n              \n                Independent risk factors for infection with VRE were the mean number of antibiotic days (\n                P\n                &amp;lt;.001), renal insufficiency (\n                P\n                &amp;lt;.001), mean days of vancomycin use (\n                P\n                =.005), and neutropenia (\n                P\n                =.013). A trend toward a significant association between metronidazole use and VRE also was noted (\n                P\n                =.068). Mortality was attributable to the bacteremia in 96 patients (37%). Severity of illness (\n                P\n                &amp;lt;.001) and age (\n                P\n                =.020) were independent risk factors for mortality. Vancomycin resistance was not, however, an independent predictor of mortality.\n              \n            \n            \n              Conclusion:\n              These results suggest that restrictions on antibiotic use, particularly in patients with renal insufficiency and neutropenia, may help to combat the rising incidence of VRE. Although patients with VRE bacteremia demonstrated higher mortality rates than patients with infection due to susceptible isolates, vancomycin resistance was not an independent predictor of mortality in these patients and likely serves more as a marker of underlying severity of illness.","container-title":"Infection Control &amp; Hospital Epidemiology","DOI":"10.1086/501624","ISSN":"0899-823X, 1559-6834","issue":"05","journalAbbreviation":"Infect Control Hosp Epidemiol","language":"en","page":"318-323","source":"DOI.org (Crossref)","title":"Enterococcal Bacteremia: Risk Factors for Vancomycin Resistance and Predictors of Mortality","title-short":"Enterococcal Bacteremia","volume":"20","author":[{"family":"Lautenbach","given":"Ebbing"},{"family":"Bilker","given":"Warren B."},{"family":"Brennan","given":"Patrick J."}],"issued":{"date-parts":[["1999",5]]}}}],"schema":"https://github.com/citation-style-language/schema/raw/master/csl-citation.json"}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19</w:t>
      </w:r>
      <w:r w:rsidR="00F6573C">
        <w:rPr>
          <w:rFonts w:ascii="Arial" w:hAnsi="Arial" w:cs="Arial"/>
          <w:color w:val="000000" w:themeColor="text1"/>
        </w:rPr>
        <w:fldChar w:fldCharType="end"/>
      </w:r>
      <w:r w:rsidR="00F6573C">
        <w:rPr>
          <w:rFonts w:ascii="Arial" w:hAnsi="Arial" w:cs="Arial"/>
          <w:color w:val="000000" w:themeColor="text1"/>
        </w:rPr>
        <w:t xml:space="preserve">. A broad profile of the molecular features of systemic response </w:t>
      </w:r>
      <w:r w:rsidR="00F438D8">
        <w:rPr>
          <w:rFonts w:ascii="Arial" w:hAnsi="Arial" w:cs="Arial"/>
          <w:color w:val="000000" w:themeColor="text1"/>
        </w:rPr>
        <w:t>in a well-documented EcB patient cohort would</w:t>
      </w:r>
      <w:r w:rsidR="00F6573C">
        <w:rPr>
          <w:rFonts w:ascii="Arial" w:hAnsi="Arial" w:cs="Arial"/>
          <w:color w:val="000000" w:themeColor="text1"/>
        </w:rPr>
        <w:t xml:space="preserve"> facilitate the </w:t>
      </w:r>
      <w:r w:rsidR="00F438D8">
        <w:rPr>
          <w:rFonts w:ascii="Arial" w:hAnsi="Arial" w:cs="Arial"/>
          <w:color w:val="000000" w:themeColor="text1"/>
        </w:rPr>
        <w:t xml:space="preserve">discovery of </w:t>
      </w:r>
      <w:r w:rsidR="00F6573C">
        <w:rPr>
          <w:rFonts w:ascii="Arial" w:hAnsi="Arial" w:cs="Arial"/>
          <w:color w:val="000000" w:themeColor="text1"/>
        </w:rPr>
        <w:t xml:space="preserve">any associations with </w:t>
      </w:r>
      <w:r w:rsidR="0054622D">
        <w:rPr>
          <w:rFonts w:ascii="Arial" w:hAnsi="Arial" w:cs="Arial"/>
          <w:color w:val="000000" w:themeColor="text1"/>
        </w:rPr>
        <w:t>successful and suboptimal outcomes</w:t>
      </w:r>
      <w:r w:rsidR="00F6573C">
        <w:rPr>
          <w:rFonts w:ascii="Arial" w:hAnsi="Arial" w:cs="Arial"/>
          <w:color w:val="000000" w:themeColor="text1"/>
        </w:rPr>
        <w:t>.</w:t>
      </w:r>
      <w:r w:rsidR="00295492">
        <w:rPr>
          <w:rFonts w:ascii="Arial" w:hAnsi="Arial" w:cs="Arial"/>
          <w:color w:val="000000" w:themeColor="text1"/>
        </w:rPr>
        <w:t xml:space="preserve"> </w:t>
      </w:r>
    </w:p>
    <w:p w14:paraId="39D86E76" w14:textId="77777777" w:rsidR="00F438D8" w:rsidRPr="00F438D8" w:rsidRDefault="00F438D8" w:rsidP="00F438D8">
      <w:pPr>
        <w:spacing w:line="480" w:lineRule="auto"/>
        <w:ind w:firstLine="720"/>
        <w:rPr>
          <w:rFonts w:ascii="Arial" w:hAnsi="Arial" w:cs="Arial"/>
          <w:color w:val="000000" w:themeColor="text1"/>
        </w:rPr>
      </w:pPr>
    </w:p>
    <w:p w14:paraId="76473926" w14:textId="37F8BD58" w:rsidR="00CF169D" w:rsidRPr="009F6138" w:rsidRDefault="00FA644F" w:rsidP="00A44FEB">
      <w:pPr>
        <w:spacing w:line="480" w:lineRule="auto"/>
        <w:ind w:firstLine="720"/>
        <w:rPr>
          <w:rFonts w:ascii="Arial" w:hAnsi="Arial" w:cs="Arial"/>
        </w:rPr>
      </w:pPr>
      <w:r>
        <w:rPr>
          <w:rFonts w:ascii="Arial" w:hAnsi="Arial" w:cs="Arial"/>
        </w:rPr>
        <w:t xml:space="preserve">To </w:t>
      </w:r>
      <w:r w:rsidR="00A44FEB">
        <w:rPr>
          <w:rFonts w:ascii="Arial" w:hAnsi="Arial" w:cs="Arial"/>
        </w:rPr>
        <w:t>describe the systemic host response in</w:t>
      </w:r>
      <w:r w:rsidR="00046BE9">
        <w:rPr>
          <w:rFonts w:ascii="Arial" w:hAnsi="Arial" w:cs="Arial"/>
        </w:rPr>
        <w:t xml:space="preserve"> </w:t>
      </w:r>
      <w:r w:rsidR="00A44FEB">
        <w:rPr>
          <w:rFonts w:ascii="Arial" w:hAnsi="Arial" w:cs="Arial"/>
        </w:rPr>
        <w:t>EcB patients</w:t>
      </w:r>
      <w:r w:rsidR="00C07D47">
        <w:rPr>
          <w:rFonts w:ascii="Arial" w:hAnsi="Arial" w:cs="Arial"/>
        </w:rPr>
        <w:t>,</w:t>
      </w:r>
      <w:r>
        <w:rPr>
          <w:rFonts w:ascii="Arial" w:hAnsi="Arial" w:cs="Arial"/>
        </w:rPr>
        <w:t xml:space="preserve"> </w:t>
      </w:r>
      <w:r w:rsidR="00CF169D" w:rsidRPr="00CF169D">
        <w:rPr>
          <w:rFonts w:ascii="Arial" w:hAnsi="Arial" w:cs="Arial"/>
        </w:rPr>
        <w:t xml:space="preserve">we </w:t>
      </w:r>
      <w:r w:rsidR="004C2A64">
        <w:rPr>
          <w:rFonts w:ascii="Arial" w:hAnsi="Arial" w:cs="Arial"/>
        </w:rPr>
        <w:t>employed</w:t>
      </w:r>
      <w:r w:rsidR="004C2A64" w:rsidRPr="00CF169D">
        <w:rPr>
          <w:rFonts w:ascii="Arial" w:hAnsi="Arial" w:cs="Arial"/>
        </w:rPr>
        <w:t xml:space="preserve"> </w:t>
      </w:r>
      <w:r w:rsidR="003D6755">
        <w:rPr>
          <w:rFonts w:ascii="Arial" w:hAnsi="Arial" w:cs="Arial"/>
        </w:rPr>
        <w:t>high-resolution</w:t>
      </w:r>
      <w:r w:rsidR="00CF169D" w:rsidRPr="00CF169D">
        <w:rPr>
          <w:rFonts w:ascii="Arial" w:hAnsi="Arial" w:cs="Arial"/>
        </w:rPr>
        <w:t xml:space="preserve"> </w:t>
      </w:r>
      <w:r w:rsidR="003D6755">
        <w:rPr>
          <w:rFonts w:ascii="Arial" w:hAnsi="Arial" w:cs="Arial"/>
        </w:rPr>
        <w:t xml:space="preserve">Tandem Mass Tag (TMT) LCMS3 </w:t>
      </w:r>
      <w:r w:rsidR="00CF169D" w:rsidRPr="00CF169D">
        <w:rPr>
          <w:rFonts w:ascii="Arial" w:hAnsi="Arial" w:cs="Arial"/>
        </w:rPr>
        <w:t>mass spectrometry</w:t>
      </w:r>
      <w:r w:rsidR="00BE7339">
        <w:rPr>
          <w:rFonts w:ascii="Arial" w:hAnsi="Arial" w:cs="Arial"/>
        </w:rPr>
        <w:t xml:space="preserve"> </w:t>
      </w:r>
      <w:r w:rsidR="004C2A64">
        <w:rPr>
          <w:rFonts w:ascii="Arial" w:hAnsi="Arial" w:cs="Arial"/>
        </w:rPr>
        <w:t>(MS)</w:t>
      </w:r>
      <w:r w:rsidR="00CF169D" w:rsidRPr="00CF169D">
        <w:rPr>
          <w:rFonts w:ascii="Arial" w:hAnsi="Arial" w:cs="Arial"/>
        </w:rPr>
        <w:t>-based proteomics</w:t>
      </w:r>
      <w:r w:rsidR="007B33CC">
        <w:rPr>
          <w:rFonts w:ascii="Arial" w:hAnsi="Arial" w:cs="Arial"/>
        </w:rPr>
        <w:t xml:space="preserve"> and metabolomics</w:t>
      </w:r>
      <w:r w:rsidR="00CF169D" w:rsidRPr="00CF169D">
        <w:rPr>
          <w:rFonts w:ascii="Arial" w:hAnsi="Arial" w:cs="Arial"/>
        </w:rPr>
        <w:t xml:space="preserve"> to profile </w:t>
      </w:r>
      <w:r w:rsidR="008858C5">
        <w:rPr>
          <w:rFonts w:ascii="Arial" w:hAnsi="Arial" w:cs="Arial"/>
        </w:rPr>
        <w:t>plasma</w:t>
      </w:r>
      <w:r w:rsidR="00CF169D" w:rsidRPr="00CF169D">
        <w:rPr>
          <w:rFonts w:ascii="Arial" w:hAnsi="Arial" w:cs="Arial"/>
        </w:rPr>
        <w:t xml:space="preserve"> </w:t>
      </w:r>
      <w:r w:rsidR="004C2A64">
        <w:rPr>
          <w:rFonts w:ascii="Arial" w:hAnsi="Arial" w:cs="Arial"/>
        </w:rPr>
        <w:t xml:space="preserve">samples </w:t>
      </w:r>
      <w:r w:rsidR="00CF169D" w:rsidRPr="00CF169D">
        <w:rPr>
          <w:rFonts w:ascii="Arial" w:hAnsi="Arial" w:cs="Arial"/>
        </w:rPr>
        <w:t>collected</w:t>
      </w:r>
      <w:r w:rsidR="004C2A64">
        <w:rPr>
          <w:rFonts w:ascii="Arial" w:hAnsi="Arial" w:cs="Arial"/>
        </w:rPr>
        <w:t xml:space="preserve"> from clinical E</w:t>
      </w:r>
      <w:r w:rsidR="00C12E46">
        <w:rPr>
          <w:rFonts w:ascii="Arial" w:hAnsi="Arial" w:cs="Arial"/>
        </w:rPr>
        <w:t>c</w:t>
      </w:r>
      <w:r w:rsidR="004C2A64">
        <w:rPr>
          <w:rFonts w:ascii="Arial" w:hAnsi="Arial" w:cs="Arial"/>
        </w:rPr>
        <w:t>B cases</w:t>
      </w:r>
      <w:r w:rsidR="00CF169D" w:rsidRPr="00CF169D">
        <w:rPr>
          <w:rFonts w:ascii="Arial" w:hAnsi="Arial" w:cs="Arial"/>
        </w:rPr>
        <w:t xml:space="preserve"> </w:t>
      </w:r>
      <w:r w:rsidR="009F6138">
        <w:rPr>
          <w:rFonts w:ascii="Arial" w:hAnsi="Arial" w:cs="Arial"/>
        </w:rPr>
        <w:t>as well as healthy controls</w:t>
      </w:r>
      <w:r w:rsidR="004C2A64">
        <w:rPr>
          <w:rFonts w:ascii="Arial" w:hAnsi="Arial" w:cs="Arial"/>
        </w:rPr>
        <w:t xml:space="preserve">. </w:t>
      </w:r>
      <w:r w:rsidR="00A44FEB">
        <w:rPr>
          <w:rFonts w:ascii="Arial" w:hAnsi="Arial" w:cs="Arial"/>
        </w:rPr>
        <w:t>Furthermore, we utilized previously published results from our group</w:t>
      </w:r>
      <w:r w:rsidR="006D7FED">
        <w:rPr>
          <w:rFonts w:ascii="Arial" w:hAnsi="Arial" w:cs="Arial"/>
        </w:rPr>
        <w:t xml:space="preserve"> </w:t>
      </w:r>
      <w:r w:rsidR="00A44FEB">
        <w:rPr>
          <w:rFonts w:ascii="Arial" w:hAnsi="Arial" w:cs="Arial"/>
        </w:rPr>
        <w:t xml:space="preserve">to </w:t>
      </w:r>
      <w:r w:rsidR="00500129">
        <w:rPr>
          <w:rFonts w:ascii="Arial" w:hAnsi="Arial" w:cs="Arial"/>
        </w:rPr>
        <w:t>compare</w:t>
      </w:r>
      <w:r w:rsidR="00A44FEB">
        <w:rPr>
          <w:rFonts w:ascii="Arial" w:hAnsi="Arial" w:cs="Arial"/>
        </w:rPr>
        <w:t xml:space="preserve"> </w:t>
      </w:r>
      <w:r w:rsidR="00B043CD">
        <w:rPr>
          <w:rFonts w:ascii="Arial" w:hAnsi="Arial" w:cs="Arial"/>
        </w:rPr>
        <w:t>the deviations from homeostasis observed in</w:t>
      </w:r>
      <w:r w:rsidR="00A44FEB">
        <w:rPr>
          <w:rFonts w:ascii="Arial" w:hAnsi="Arial" w:cs="Arial"/>
        </w:rPr>
        <w:t xml:space="preserve"> EcB and </w:t>
      </w:r>
      <w:r w:rsidR="00A44FEB" w:rsidRPr="00A44FEB">
        <w:rPr>
          <w:rFonts w:ascii="Arial" w:hAnsi="Arial" w:cs="Arial"/>
          <w:i/>
          <w:iCs/>
        </w:rPr>
        <w:t>S. aureus</w:t>
      </w:r>
      <w:r w:rsidR="00A44FEB">
        <w:rPr>
          <w:rFonts w:ascii="Arial" w:hAnsi="Arial" w:cs="Arial"/>
        </w:rPr>
        <w:t xml:space="preserve"> bacteremia</w:t>
      </w:r>
      <w:commentRangeStart w:id="18"/>
      <w:r w:rsidR="00A44FEB">
        <w:rPr>
          <w:rFonts w:ascii="Arial" w:hAnsi="Arial" w:cs="Arial"/>
        </w:rPr>
        <w:t>.</w:t>
      </w:r>
      <w:commentRangeEnd w:id="18"/>
      <w:r w:rsidR="00E97E9B">
        <w:rPr>
          <w:rStyle w:val="CommentReference"/>
          <w:rFonts w:asciiTheme="minorHAnsi" w:eastAsiaTheme="minorHAnsi" w:hAnsiTheme="minorHAnsi" w:cstheme="minorBidi"/>
        </w:rPr>
        <w:commentReference w:id="18"/>
      </w:r>
      <w:r w:rsidR="0015068E">
        <w:rPr>
          <w:rFonts w:ascii="Arial" w:hAnsi="Arial" w:cs="Arial"/>
        </w:rPr>
        <w:t>T</w:t>
      </w:r>
      <w:r>
        <w:rPr>
          <w:rFonts w:ascii="Arial" w:hAnsi="Arial" w:cs="Arial"/>
        </w:rPr>
        <w:t xml:space="preserve">his data set </w:t>
      </w:r>
      <w:r w:rsidR="00C07D47">
        <w:rPr>
          <w:rFonts w:ascii="Arial" w:hAnsi="Arial" w:cs="Arial"/>
        </w:rPr>
        <w:t xml:space="preserve">provides </w:t>
      </w:r>
      <w:r w:rsidR="00732EA7">
        <w:rPr>
          <w:rFonts w:ascii="Arial" w:hAnsi="Arial" w:cs="Arial"/>
        </w:rPr>
        <w:t xml:space="preserve">an initial assessment of </w:t>
      </w:r>
      <w:r w:rsidR="00887578">
        <w:rPr>
          <w:rFonts w:ascii="Arial" w:hAnsi="Arial" w:cs="Arial"/>
        </w:rPr>
        <w:t xml:space="preserve">the </w:t>
      </w:r>
      <w:r w:rsidR="00C07D47">
        <w:rPr>
          <w:rFonts w:ascii="Arial" w:hAnsi="Arial" w:cs="Arial"/>
        </w:rPr>
        <w:t>ability to</w:t>
      </w:r>
      <w:r w:rsidR="00732EA7">
        <w:rPr>
          <w:rFonts w:ascii="Arial" w:hAnsi="Arial" w:cs="Arial"/>
        </w:rPr>
        <w:t xml:space="preserve"> use </w:t>
      </w:r>
      <w:r w:rsidR="00887578">
        <w:rPr>
          <w:rFonts w:ascii="Arial" w:hAnsi="Arial" w:cs="Arial"/>
        </w:rPr>
        <w:t xml:space="preserve">unbiased molecular </w:t>
      </w:r>
      <w:r w:rsidR="00732EA7">
        <w:rPr>
          <w:rFonts w:ascii="Arial" w:hAnsi="Arial" w:cs="Arial"/>
        </w:rPr>
        <w:t xml:space="preserve">features of the host response to </w:t>
      </w:r>
      <w:r w:rsidR="00C07D47">
        <w:rPr>
          <w:rFonts w:ascii="Arial" w:hAnsi="Arial" w:cs="Arial"/>
        </w:rPr>
        <w:t xml:space="preserve">predict the presence of </w:t>
      </w:r>
      <w:r w:rsidR="00C12E46">
        <w:rPr>
          <w:rFonts w:ascii="Arial" w:hAnsi="Arial" w:cs="Arial"/>
        </w:rPr>
        <w:t>EcB</w:t>
      </w:r>
      <w:r w:rsidR="00C07D47">
        <w:rPr>
          <w:rFonts w:ascii="Arial" w:hAnsi="Arial" w:cs="Arial"/>
        </w:rPr>
        <w:t xml:space="preserve">, </w:t>
      </w:r>
      <w:r w:rsidR="00732EA7">
        <w:rPr>
          <w:rFonts w:ascii="Arial" w:hAnsi="Arial" w:cs="Arial"/>
        </w:rPr>
        <w:t xml:space="preserve">whether the bacteremia is caused by </w:t>
      </w:r>
      <w:r w:rsidR="00732EA7" w:rsidRPr="00732EA7">
        <w:rPr>
          <w:rFonts w:ascii="Arial" w:hAnsi="Arial" w:cs="Arial"/>
          <w:i/>
          <w:iCs/>
        </w:rPr>
        <w:t>E. faecalis</w:t>
      </w:r>
      <w:r w:rsidR="00732EA7">
        <w:rPr>
          <w:rFonts w:ascii="Arial" w:hAnsi="Arial" w:cs="Arial"/>
        </w:rPr>
        <w:t xml:space="preserve"> or </w:t>
      </w:r>
      <w:r w:rsidR="00732EA7" w:rsidRPr="00732EA7">
        <w:rPr>
          <w:rFonts w:ascii="Arial" w:hAnsi="Arial" w:cs="Arial"/>
          <w:i/>
          <w:iCs/>
        </w:rPr>
        <w:t>E. faecium</w:t>
      </w:r>
      <w:r w:rsidR="00732EA7">
        <w:rPr>
          <w:rFonts w:ascii="Arial" w:hAnsi="Arial" w:cs="Arial"/>
        </w:rPr>
        <w:t>, and the outcome of the infection. T</w:t>
      </w:r>
      <w:r w:rsidR="00C07D47">
        <w:rPr>
          <w:rFonts w:ascii="Arial" w:hAnsi="Arial" w:cs="Arial"/>
        </w:rPr>
        <w:t>h</w:t>
      </w:r>
      <w:r w:rsidR="00732EA7">
        <w:rPr>
          <w:rFonts w:ascii="Arial" w:hAnsi="Arial" w:cs="Arial"/>
        </w:rPr>
        <w:t>e</w:t>
      </w:r>
      <w:r w:rsidR="00C07D47">
        <w:rPr>
          <w:rFonts w:ascii="Arial" w:hAnsi="Arial" w:cs="Arial"/>
        </w:rPr>
        <w:t xml:space="preserve"> </w:t>
      </w:r>
      <w:r w:rsidR="004C2A64">
        <w:rPr>
          <w:rFonts w:ascii="Arial" w:hAnsi="Arial" w:cs="Arial"/>
        </w:rPr>
        <w:t>enhanced understanding</w:t>
      </w:r>
      <w:r w:rsidR="00732EA7">
        <w:rPr>
          <w:rFonts w:ascii="Arial" w:hAnsi="Arial" w:cs="Arial"/>
        </w:rPr>
        <w:t xml:space="preserve"> provided by this multi-omic resource</w:t>
      </w:r>
      <w:r w:rsidR="00C07D47">
        <w:rPr>
          <w:rFonts w:ascii="Arial" w:hAnsi="Arial" w:cs="Arial"/>
        </w:rPr>
        <w:t xml:space="preserve"> can</w:t>
      </w:r>
      <w:r w:rsidR="00210E35">
        <w:rPr>
          <w:rFonts w:ascii="Arial" w:hAnsi="Arial" w:cs="Arial"/>
        </w:rPr>
        <w:t xml:space="preserve"> serve as a starting </w:t>
      </w:r>
      <w:r w:rsidR="00210E35">
        <w:rPr>
          <w:rFonts w:ascii="Arial" w:hAnsi="Arial" w:cs="Arial"/>
        </w:rPr>
        <w:lastRenderedPageBreak/>
        <w:t xml:space="preserve">point </w:t>
      </w:r>
      <w:r w:rsidR="004C2A64">
        <w:rPr>
          <w:rFonts w:ascii="Arial" w:hAnsi="Arial" w:cs="Arial"/>
        </w:rPr>
        <w:t>for</w:t>
      </w:r>
      <w:r w:rsidR="004C2A64" w:rsidRPr="00CF169D">
        <w:rPr>
          <w:rFonts w:ascii="Arial" w:hAnsi="Arial" w:cs="Arial"/>
        </w:rPr>
        <w:t xml:space="preserve"> </w:t>
      </w:r>
      <w:r w:rsidR="004C2A64">
        <w:rPr>
          <w:rFonts w:ascii="Arial" w:hAnsi="Arial" w:cs="Arial"/>
        </w:rPr>
        <w:t>developing</w:t>
      </w:r>
      <w:r w:rsidR="004C2A64" w:rsidRPr="00CF169D">
        <w:rPr>
          <w:rFonts w:ascii="Arial" w:hAnsi="Arial" w:cs="Arial"/>
        </w:rPr>
        <w:t xml:space="preserve"> </w:t>
      </w:r>
      <w:r w:rsidR="00CF169D" w:rsidRPr="00CF169D">
        <w:rPr>
          <w:rFonts w:ascii="Arial" w:hAnsi="Arial" w:cs="Arial"/>
        </w:rPr>
        <w:t>novel therapeutic</w:t>
      </w:r>
      <w:r w:rsidR="004C2A64">
        <w:rPr>
          <w:rFonts w:ascii="Arial" w:hAnsi="Arial" w:cs="Arial"/>
        </w:rPr>
        <w:t xml:space="preserve"> </w:t>
      </w:r>
      <w:r w:rsidR="009F6138">
        <w:rPr>
          <w:rFonts w:ascii="Arial" w:hAnsi="Arial" w:cs="Arial"/>
        </w:rPr>
        <w:t>strategies</w:t>
      </w:r>
      <w:r w:rsidR="00CF169D" w:rsidRPr="00CF169D">
        <w:rPr>
          <w:rFonts w:ascii="Arial" w:hAnsi="Arial" w:cs="Arial"/>
        </w:rPr>
        <w:t xml:space="preserve"> </w:t>
      </w:r>
      <w:r w:rsidR="004C2A64">
        <w:rPr>
          <w:rFonts w:ascii="Arial" w:hAnsi="Arial" w:cs="Arial"/>
        </w:rPr>
        <w:t xml:space="preserve">aimed at </w:t>
      </w:r>
      <w:r w:rsidR="00CF169D" w:rsidRPr="00CF169D">
        <w:rPr>
          <w:rFonts w:ascii="Arial" w:hAnsi="Arial" w:cs="Arial"/>
        </w:rPr>
        <w:t>improv</w:t>
      </w:r>
      <w:r w:rsidR="004C2A64">
        <w:rPr>
          <w:rFonts w:ascii="Arial" w:hAnsi="Arial" w:cs="Arial"/>
        </w:rPr>
        <w:t>ing</w:t>
      </w:r>
      <w:r w:rsidR="00CF169D" w:rsidRPr="00CF169D">
        <w:rPr>
          <w:rFonts w:ascii="Arial" w:hAnsi="Arial" w:cs="Arial"/>
        </w:rPr>
        <w:t xml:space="preserve"> patient outcomes</w:t>
      </w:r>
      <w:r w:rsidR="001A7882">
        <w:rPr>
          <w:rFonts w:ascii="Arial" w:hAnsi="Arial" w:cs="Arial"/>
        </w:rPr>
        <w:t xml:space="preserve"> in EcB</w:t>
      </w:r>
      <w:r w:rsidR="00CF169D" w:rsidRPr="00CF169D">
        <w:rPr>
          <w:rFonts w:ascii="Arial" w:hAnsi="Arial" w:cs="Arial"/>
        </w:rPr>
        <w:t xml:space="preserve">. </w:t>
      </w:r>
    </w:p>
    <w:p w14:paraId="723328A1" w14:textId="77777777" w:rsidR="009D3031" w:rsidRDefault="009D3031" w:rsidP="00CF169D">
      <w:pPr>
        <w:spacing w:line="480" w:lineRule="auto"/>
        <w:rPr>
          <w:rFonts w:ascii="Arial" w:hAnsi="Arial" w:cs="Arial"/>
          <w:b/>
          <w:bCs/>
          <w:u w:val="single"/>
        </w:rPr>
      </w:pPr>
    </w:p>
    <w:p w14:paraId="256862D0" w14:textId="0F21CB3C" w:rsidR="00CF169D" w:rsidRPr="00CF169D" w:rsidRDefault="0029437B" w:rsidP="00CF169D">
      <w:pPr>
        <w:spacing w:line="480" w:lineRule="auto"/>
        <w:rPr>
          <w:rFonts w:ascii="Arial" w:hAnsi="Arial" w:cs="Arial"/>
          <w:b/>
          <w:bCs/>
          <w:u w:val="single"/>
        </w:rPr>
      </w:pPr>
      <w:r>
        <w:rPr>
          <w:rFonts w:ascii="Arial" w:hAnsi="Arial" w:cs="Arial"/>
          <w:b/>
          <w:bCs/>
          <w:u w:val="single"/>
        </w:rPr>
        <w:t>Materials and Methods</w:t>
      </w:r>
      <w:r w:rsidR="00CF169D" w:rsidRPr="00CF169D">
        <w:rPr>
          <w:rFonts w:ascii="Arial" w:hAnsi="Arial" w:cs="Arial"/>
          <w:b/>
          <w:bCs/>
          <w:u w:val="single"/>
        </w:rPr>
        <w:t xml:space="preserve">: </w:t>
      </w:r>
    </w:p>
    <w:p w14:paraId="30A390B8" w14:textId="088D4A71" w:rsidR="00CF169D" w:rsidRDefault="00CF169D" w:rsidP="00CF169D">
      <w:pPr>
        <w:spacing w:line="480" w:lineRule="auto"/>
        <w:ind w:firstLine="720"/>
        <w:rPr>
          <w:rFonts w:ascii="Arial" w:hAnsi="Arial" w:cs="Arial"/>
        </w:rPr>
      </w:pPr>
      <w:r w:rsidRPr="0029437B">
        <w:rPr>
          <w:rFonts w:ascii="Arial" w:hAnsi="Arial" w:cs="Arial"/>
          <w:i/>
          <w:iCs/>
        </w:rPr>
        <w:t>Experimental Design and Statistical Rationale</w:t>
      </w:r>
      <w:r w:rsidRPr="00CF169D">
        <w:rPr>
          <w:rFonts w:ascii="Arial" w:hAnsi="Arial" w:cs="Arial"/>
        </w:rPr>
        <w:t xml:space="preserve"> – The study presented here </w:t>
      </w:r>
      <w:r w:rsidR="006501D6">
        <w:rPr>
          <w:rFonts w:ascii="Arial" w:hAnsi="Arial" w:cs="Arial"/>
        </w:rPr>
        <w:t xml:space="preserve">was </w:t>
      </w:r>
      <w:r w:rsidR="006501D6" w:rsidRPr="00CF169D">
        <w:rPr>
          <w:rFonts w:ascii="Arial" w:hAnsi="Arial" w:cs="Arial"/>
        </w:rPr>
        <w:t>conducted</w:t>
      </w:r>
      <w:r w:rsidRPr="00CF169D">
        <w:rPr>
          <w:rFonts w:ascii="Arial" w:hAnsi="Arial" w:cs="Arial"/>
        </w:rPr>
        <w:t xml:space="preserve"> on human </w:t>
      </w:r>
      <w:r w:rsidR="008858C5">
        <w:rPr>
          <w:rFonts w:ascii="Arial" w:hAnsi="Arial" w:cs="Arial"/>
        </w:rPr>
        <w:t>plasma</w:t>
      </w:r>
      <w:r w:rsidRPr="00CF169D">
        <w:rPr>
          <w:rFonts w:ascii="Arial" w:hAnsi="Arial" w:cs="Arial"/>
        </w:rPr>
        <w:t xml:space="preserve"> collected from patients </w:t>
      </w:r>
      <w:r w:rsidR="0054622D">
        <w:rPr>
          <w:rFonts w:ascii="Arial" w:hAnsi="Arial" w:cs="Arial"/>
        </w:rPr>
        <w:t xml:space="preserve">from 2018-2021 at UW Health, a </w:t>
      </w:r>
      <w:r w:rsidR="00A734C1">
        <w:rPr>
          <w:rFonts w:ascii="Arial" w:hAnsi="Arial" w:cs="Arial"/>
        </w:rPr>
        <w:t>450-bed</w:t>
      </w:r>
      <w:r w:rsidR="0054622D">
        <w:rPr>
          <w:rFonts w:ascii="Arial" w:hAnsi="Arial" w:cs="Arial"/>
        </w:rPr>
        <w:t xml:space="preserve"> tertiary academic medical center in Madison, WI</w:t>
      </w:r>
      <w:r w:rsidRPr="00CF169D">
        <w:rPr>
          <w:rFonts w:ascii="Arial" w:hAnsi="Arial" w:cs="Arial"/>
        </w:rPr>
        <w:t>. Sample size was selected based on technical considerations for multiplexed proteomics and metabolomics approaches</w:t>
      </w:r>
      <w:r w:rsidR="00620471">
        <w:rPr>
          <w:rFonts w:ascii="Arial" w:hAnsi="Arial" w:cs="Arial"/>
        </w:rPr>
        <w:t xml:space="preserve"> </w:t>
      </w:r>
      <w:r w:rsidR="007915D5">
        <w:rPr>
          <w:rFonts w:ascii="Arial" w:hAnsi="Arial" w:cs="Arial"/>
        </w:rPr>
        <w:t>as well as logistical constraints</w:t>
      </w:r>
      <w:r w:rsidR="00C12E46">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{"citationID":"mPU7XwV6","properties":{"formattedCitation":"\\super 20\\nosupersub{}","plainCitation":"20","noteIndex":0},"citationItems":[{"id":5882,"uris":["http://zotero.org/users/6494753/items/ZXEVUIVG"],"itemData":{"id":5882,"type":"article-journal","abstract":"Biomarker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20</w:t>
      </w:r>
      <w:r w:rsidR="00620471">
        <w:rPr>
          <w:rFonts w:ascii="Arial" w:hAnsi="Arial" w:cs="Arial"/>
        </w:rPr>
        <w:fldChar w:fldCharType="end"/>
      </w:r>
      <w:r w:rsidR="00C12E46" w:rsidRPr="00C12E46">
        <w:rPr>
          <w:rFonts w:ascii="Arial" w:hAnsi="Arial" w:cs="Arial"/>
          <w:vertAlign w:val="superscript"/>
        </w:rPr>
        <w:t>,</w:t>
      </w:r>
      <w:r w:rsidR="00620471">
        <w:rPr>
          <w:rFonts w:ascii="Arial" w:hAnsi="Arial" w:cs="Arial"/>
        </w:rPr>
        <w:fldChar w:fldCharType="begin"/>
      </w:r>
      <w:r w:rsidR="00B67950">
        <w:rPr>
          <w:rFonts w:ascii="Arial" w:hAnsi="Arial" w:cs="Arial"/>
        </w:rPr>
        <w:instrText xml:space="preserve"> ADDIN ZOTERO_ITEM CSL_CITATION {"citationID":"TQKV2LHB","properties":{"formattedCitation":"\\super 21\\nosupersub{}","plainCitation":"21","noteIndex":0},"citationItems":[{"id":5881,"uris":["http://zotero.org/users/6494753/items/PBPYB345"],"itemData":{"id":5881,"type":"article-journal","abstract":"Protein biomarkers are needed to deepen our understanding of cancer biology and to improve our ability to diagnose, monitor and treat cancers. Important analytical and clinical hurdles must be overcome to allow the most promising protein biomarker candidates to advance into clinical validation studies. Although contemporary proteomics technologies support the measurement of large numbers of proteins in individual clinical specimens, sample throughput remains comparatively low. This problem is amplified in typical clinical proteomics research studies, which routinely suffer from a lack of proper experimental design, resulting in analysis of too few biospecimens to achieve adequate statistical power at each stage of a biomarker pipeline. To address this critical shortcoming, a joint workshop was held by the National Cancer Institute (NCI), National Heart, Lung and Blood Institute (NHLBI), and American Association for Clinical Chemistry (AACC), with participation from the U.S. Food and Drug Administration (FDA). An important output from the workshop was a statistical framework for the design of biomarker discovery and verification studies. Herein, we describe the use of quantitative clinical judgments to set statistical criteria for clinical relevance, and the development of an approach to calculate biospecimen sample size for proteomic studies in discovery and verification stages prior to clinical validation stage. This represents a first step towards building a consensus on quantitative criteria for statistical design of proteomics biomarker discovery and verification research.","container-title":"Journal of Proteome Research","DOI":"10.1021/pr400132j","ISSN":"1535-3893, 1535-3907","issue":"12","journalAbbreviation":"J. Proteome Res.","language":"en","page":"5383-5394","source":"DOI.org (Crossref)","title":"Statistical Design for Biospecimen Cohort Size in Proteomics-based Biomarker Discovery and Verification Studies","volume":"12","author":[{"family":"Skates","given":"Steven J."},{"family":"Gillette","given":"Michael A."},{"family":"LaBaer","given":"Joshua"},{"family":"Carr","given":"Steven A."},{"family":"Anderson","given":"Leigh"},{"family":"Liebler","given":"Daniel C."},{"family":"Ransohoff","given":"David"},{"family":"Rifai","given":"Nader"},{"family":"Kondratovich","given":"Marina"},{"family":"Težak","given":"Živana"},{"family":"Mansfield","given":"Elizabeth"},{"family":"Oberg","given":"Ann L."},{"family":"Wright","given":"Ian"},{"family":"Barnes","given":"Grady"},{"family":"Gail","given":"Mitchell"},{"family":"Mesri","given":"Mehdi"},{"family":"Kinsinger","given":"Christopher R."},{"family":"Rodriguez","given":"Henry"},{"family":"Boja","given":"Emily S."}],"issued":{"date-parts":[["2013",12,6]]}}}],"schema":"https://github.com/citation-style-language/schema/raw/master/csl-citation.json"}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21</w:t>
      </w:r>
      <w:r w:rsidR="00620471">
        <w:rPr>
          <w:rFonts w:ascii="Arial" w:hAnsi="Arial" w:cs="Arial"/>
        </w:rPr>
        <w:fldChar w:fldCharType="end"/>
      </w:r>
      <w:r w:rsidRPr="00CF169D">
        <w:rPr>
          <w:rFonts w:ascii="Arial" w:hAnsi="Arial" w:cs="Arial"/>
        </w:rPr>
        <w:t xml:space="preserve">. Further details regarding statistical analysis, demographics, and clinical data are provided below. </w:t>
      </w:r>
    </w:p>
    <w:p w14:paraId="4DD78142" w14:textId="77777777" w:rsidR="00A26A1F" w:rsidRPr="00CF169D" w:rsidRDefault="00A26A1F" w:rsidP="00CF169D">
      <w:pPr>
        <w:spacing w:line="480" w:lineRule="auto"/>
        <w:ind w:firstLine="720"/>
        <w:rPr>
          <w:rFonts w:ascii="Arial" w:hAnsi="Arial" w:cs="Arial"/>
        </w:rPr>
      </w:pPr>
    </w:p>
    <w:p w14:paraId="0DF39D71" w14:textId="1A35A76D" w:rsidR="00CF169D" w:rsidRDefault="00CF169D" w:rsidP="00CF169D">
      <w:pPr>
        <w:spacing w:line="480" w:lineRule="auto"/>
        <w:ind w:firstLine="720"/>
        <w:rPr>
          <w:rFonts w:ascii="Arial" w:hAnsi="Arial" w:cs="Arial"/>
        </w:rPr>
      </w:pPr>
      <w:r w:rsidRPr="0029437B">
        <w:rPr>
          <w:rFonts w:ascii="Arial" w:hAnsi="Arial" w:cs="Arial"/>
          <w:i/>
          <w:iCs/>
        </w:rPr>
        <w:t xml:space="preserve">Human </w:t>
      </w:r>
      <w:r w:rsidR="008858C5" w:rsidRPr="0029437B">
        <w:rPr>
          <w:rFonts w:ascii="Arial" w:hAnsi="Arial" w:cs="Arial"/>
          <w:i/>
          <w:iCs/>
        </w:rPr>
        <w:t>Plasma</w:t>
      </w:r>
      <w:r w:rsidRPr="0029437B">
        <w:rPr>
          <w:rFonts w:ascii="Arial" w:hAnsi="Arial" w:cs="Arial"/>
          <w:i/>
          <w:iCs/>
        </w:rPr>
        <w:t xml:space="preserve"> Samples</w:t>
      </w:r>
      <w:r w:rsidRPr="00CF169D">
        <w:rPr>
          <w:rFonts w:ascii="Arial" w:hAnsi="Arial" w:cs="Arial"/>
        </w:rPr>
        <w:t xml:space="preserve"> – All human samples were approved by </w:t>
      </w:r>
      <w:r w:rsidR="008858C5" w:rsidRPr="008858C5">
        <w:rPr>
          <w:rFonts w:ascii="Arial" w:hAnsi="Arial" w:cs="Arial"/>
        </w:rPr>
        <w:t xml:space="preserve">UW Madison / UW </w:t>
      </w:r>
      <w:r w:rsidR="005376D1" w:rsidRPr="008858C5">
        <w:rPr>
          <w:rFonts w:ascii="Arial" w:hAnsi="Arial" w:cs="Arial"/>
        </w:rPr>
        <w:t>Health IRB</w:t>
      </w:r>
      <w:r w:rsidR="008858C5" w:rsidRPr="008858C5">
        <w:rPr>
          <w:rFonts w:ascii="Arial" w:hAnsi="Arial" w:cs="Arial"/>
        </w:rPr>
        <w:t># 2018-0098</w:t>
      </w:r>
      <w:r w:rsidR="008858C5">
        <w:rPr>
          <w:rFonts w:ascii="Arial" w:hAnsi="Arial" w:cs="Arial"/>
        </w:rPr>
        <w:t>.</w:t>
      </w:r>
      <w:r w:rsidRPr="00CF169D">
        <w:rPr>
          <w:rFonts w:ascii="Arial" w:hAnsi="Arial" w:cs="Arial"/>
        </w:rPr>
        <w:t xml:space="preserve"> On admission, </w:t>
      </w:r>
      <w:r w:rsidR="008858C5">
        <w:rPr>
          <w:rFonts w:ascii="Arial" w:hAnsi="Arial" w:cs="Arial"/>
        </w:rPr>
        <w:t>plasma</w:t>
      </w:r>
      <w:r w:rsidRPr="00CF169D">
        <w:rPr>
          <w:rFonts w:ascii="Arial" w:hAnsi="Arial" w:cs="Arial"/>
        </w:rPr>
        <w:t xml:space="preserve"> </w:t>
      </w:r>
      <w:r w:rsidR="008858C5">
        <w:rPr>
          <w:rFonts w:ascii="Arial" w:hAnsi="Arial" w:cs="Arial"/>
        </w:rPr>
        <w:t>was obtained from</w:t>
      </w:r>
      <w:r w:rsidRPr="00CF169D">
        <w:rPr>
          <w:rFonts w:ascii="Arial" w:hAnsi="Arial" w:cs="Arial"/>
        </w:rPr>
        <w:t xml:space="preserve">, </w:t>
      </w:r>
      <w:r w:rsidR="006256FD">
        <w:rPr>
          <w:rFonts w:ascii="Arial" w:hAnsi="Arial" w:cs="Arial"/>
          <w:color w:val="000000" w:themeColor="text1"/>
        </w:rPr>
        <w:t>3</w:t>
      </w:r>
      <w:r w:rsidR="00065726">
        <w:rPr>
          <w:rFonts w:ascii="Arial" w:hAnsi="Arial" w:cs="Arial"/>
          <w:color w:val="000000" w:themeColor="text1"/>
        </w:rPr>
        <w:t>2</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faecium</w:t>
      </w:r>
      <w:r w:rsidRPr="00CF169D">
        <w:rPr>
          <w:rFonts w:ascii="Arial" w:hAnsi="Arial" w:cs="Arial"/>
        </w:rPr>
        <w:t xml:space="preserve"> bacteremia and </w:t>
      </w:r>
      <w:r w:rsidR="006256FD" w:rsidRPr="006256FD">
        <w:rPr>
          <w:rFonts w:ascii="Arial" w:hAnsi="Arial" w:cs="Arial"/>
          <w:color w:val="000000" w:themeColor="text1"/>
        </w:rPr>
        <w:t>4</w:t>
      </w:r>
      <w:r w:rsidR="00065726">
        <w:rPr>
          <w:rFonts w:ascii="Arial" w:hAnsi="Arial" w:cs="Arial"/>
          <w:color w:val="000000" w:themeColor="text1"/>
        </w:rPr>
        <w:t>4</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faecalis</w:t>
      </w:r>
      <w:r w:rsidRPr="00CF169D">
        <w:rPr>
          <w:rFonts w:ascii="Arial" w:hAnsi="Arial" w:cs="Arial"/>
        </w:rPr>
        <w:t xml:space="preserve"> bacteremia</w:t>
      </w:r>
      <w:r w:rsidR="008858C5">
        <w:rPr>
          <w:rFonts w:ascii="Arial" w:hAnsi="Arial" w:cs="Arial"/>
        </w:rPr>
        <w:t xml:space="preserve">. Enterococcal bacteremia was diagnosed by positive blood cultures and treated with antibiotics. </w:t>
      </w:r>
      <w:r w:rsidR="005376D1" w:rsidRPr="008858C5">
        <w:rPr>
          <w:rFonts w:ascii="Arial" w:hAnsi="Arial" w:cs="Arial"/>
          <w:i/>
          <w:iCs/>
        </w:rPr>
        <w:t>E</w:t>
      </w:r>
      <w:r w:rsidR="005376D1">
        <w:rPr>
          <w:rFonts w:ascii="Arial" w:hAnsi="Arial" w:cs="Arial"/>
          <w:i/>
          <w:iCs/>
        </w:rPr>
        <w:t>. faecalis</w:t>
      </w:r>
      <w:r w:rsidR="008858C5">
        <w:rPr>
          <w:rFonts w:ascii="Arial" w:hAnsi="Arial" w:cs="Arial"/>
        </w:rPr>
        <w:t xml:space="preserve"> </w:t>
      </w:r>
      <w:r w:rsidR="008858C5" w:rsidRPr="008858C5">
        <w:rPr>
          <w:rFonts w:ascii="Arial" w:hAnsi="Arial" w:cs="Arial"/>
        </w:rPr>
        <w:t>and</w:t>
      </w:r>
      <w:r w:rsidR="008858C5" w:rsidRPr="008858C5">
        <w:rPr>
          <w:rFonts w:ascii="Arial" w:hAnsi="Arial" w:cs="Arial"/>
          <w:i/>
          <w:iCs/>
        </w:rPr>
        <w:t xml:space="preserve"> E.</w:t>
      </w:r>
      <w:r w:rsidR="005376D1">
        <w:rPr>
          <w:rFonts w:ascii="Arial" w:hAnsi="Arial" w:cs="Arial"/>
          <w:i/>
          <w:iCs/>
        </w:rPr>
        <w:t xml:space="preserve"> </w:t>
      </w:r>
      <w:r w:rsidR="008858C5" w:rsidRPr="008858C5">
        <w:rPr>
          <w:rFonts w:ascii="Arial" w:hAnsi="Arial" w:cs="Arial"/>
          <w:i/>
          <w:iCs/>
        </w:rPr>
        <w:t>faecium</w:t>
      </w:r>
      <w:r w:rsidR="008858C5">
        <w:rPr>
          <w:rFonts w:ascii="Arial" w:hAnsi="Arial" w:cs="Arial"/>
        </w:rPr>
        <w:t xml:space="preserve"> </w:t>
      </w:r>
      <w:r w:rsidR="005376D1">
        <w:rPr>
          <w:rFonts w:ascii="Arial" w:hAnsi="Arial" w:cs="Arial"/>
        </w:rPr>
        <w:t>bacteremia</w:t>
      </w:r>
      <w:r w:rsidR="008858C5">
        <w:rPr>
          <w:rFonts w:ascii="Arial" w:hAnsi="Arial" w:cs="Arial"/>
        </w:rPr>
        <w:t xml:space="preserve"> were differentiated using MALDI-TOF</w:t>
      </w:r>
      <w:ins w:id="19" w:author="Leigh-Ana M Rossitto" w:date="2024-05-02T13:24:00Z">
        <w:r w:rsidR="00E97E9B">
          <w:rPr>
            <w:rFonts w:ascii="Arial" w:hAnsi="Arial" w:cs="Arial"/>
          </w:rPr>
          <w:t>-</w:t>
        </w:r>
      </w:ins>
      <w:del w:id="20" w:author="Leigh-Ana M Rossitto" w:date="2024-05-02T13:24:00Z">
        <w:r w:rsidR="008858C5" w:rsidDel="00E97E9B">
          <w:rPr>
            <w:rFonts w:ascii="Arial" w:hAnsi="Arial" w:cs="Arial"/>
          </w:rPr>
          <w:delText xml:space="preserve"> </w:delText>
        </w:r>
      </w:del>
      <w:r w:rsidR="008858C5">
        <w:rPr>
          <w:rFonts w:ascii="Arial" w:hAnsi="Arial" w:cs="Arial"/>
        </w:rPr>
        <w:t xml:space="preserve">based rapid </w:t>
      </w:r>
      <w:r w:rsidR="007915D5">
        <w:rPr>
          <w:rFonts w:ascii="Arial" w:hAnsi="Arial" w:cs="Arial"/>
        </w:rPr>
        <w:t>identification and</w:t>
      </w:r>
      <w:r w:rsidR="008858C5">
        <w:rPr>
          <w:rFonts w:ascii="Arial" w:hAnsi="Arial" w:cs="Arial"/>
        </w:rPr>
        <w:t xml:space="preserve"> </w:t>
      </w:r>
      <w:r w:rsidR="005376D1">
        <w:rPr>
          <w:rFonts w:ascii="Arial" w:hAnsi="Arial" w:cs="Arial"/>
        </w:rPr>
        <w:t>confirmed</w:t>
      </w:r>
      <w:r w:rsidR="008858C5">
        <w:rPr>
          <w:rFonts w:ascii="Arial" w:hAnsi="Arial" w:cs="Arial"/>
        </w:rPr>
        <w:t xml:space="preserve"> using standard culture and biochemical methods. Plasma from </w:t>
      </w:r>
      <w:r w:rsidR="00065726">
        <w:rPr>
          <w:rFonts w:ascii="Arial" w:hAnsi="Arial" w:cs="Arial"/>
        </w:rPr>
        <w:t xml:space="preserve">29 </w:t>
      </w:r>
      <w:r w:rsidR="008858C5">
        <w:rPr>
          <w:rFonts w:ascii="Arial" w:hAnsi="Arial" w:cs="Arial"/>
        </w:rPr>
        <w:t xml:space="preserve">healthy controls was collected from blood bank volunteers. </w:t>
      </w:r>
    </w:p>
    <w:p w14:paraId="5F9E0FBE" w14:textId="3F0679DA" w:rsidR="00133FD2" w:rsidRDefault="00B60B5D" w:rsidP="00CF169D">
      <w:pPr>
        <w:spacing w:line="480" w:lineRule="auto"/>
        <w:rPr>
          <w:rFonts w:ascii="Arial" w:hAnsi="Arial" w:cs="Arial"/>
          <w:color w:val="FF0000"/>
        </w:rPr>
      </w:pPr>
      <w:r w:rsidRPr="00B60B5D">
        <w:rPr>
          <w:rFonts w:ascii="Arial" w:hAnsi="Arial" w:cs="Arial"/>
          <w:i/>
          <w:iCs/>
        </w:rPr>
        <w:t xml:space="preserve">Clinical </w:t>
      </w:r>
      <w:r>
        <w:rPr>
          <w:rFonts w:ascii="Arial" w:hAnsi="Arial" w:cs="Arial"/>
          <w:i/>
          <w:iCs/>
        </w:rPr>
        <w:t>Data Collection</w:t>
      </w:r>
      <w:r w:rsidR="00CE4201">
        <w:rPr>
          <w:rFonts w:ascii="Arial" w:hAnsi="Arial" w:cs="Arial"/>
          <w:i/>
          <w:iCs/>
        </w:rPr>
        <w:t xml:space="preserve"> – </w:t>
      </w:r>
      <w:r w:rsidRPr="006816A5">
        <w:rPr>
          <w:rFonts w:ascii="Arial" w:hAnsi="Arial" w:cs="Arial"/>
        </w:rPr>
        <w:t xml:space="preserve">Patient electronic medical records were reviewed to collect basic demographics including age, gender, and comorbidities. The infection and treatment </w:t>
      </w:r>
      <w:r w:rsidR="00CE4201" w:rsidRPr="006816A5">
        <w:rPr>
          <w:rFonts w:ascii="Arial" w:hAnsi="Arial" w:cs="Arial"/>
        </w:rPr>
        <w:t xml:space="preserve">(antibiotic and source control methods) </w:t>
      </w:r>
      <w:r w:rsidRPr="006816A5">
        <w:rPr>
          <w:rFonts w:ascii="Arial" w:hAnsi="Arial" w:cs="Arial"/>
        </w:rPr>
        <w:t>and clinical course data collected included organism type (</w:t>
      </w:r>
      <w:r w:rsidRPr="00CE4201">
        <w:rPr>
          <w:rFonts w:ascii="Arial" w:hAnsi="Arial" w:cs="Arial"/>
          <w:i/>
          <w:iCs/>
        </w:rPr>
        <w:t>E. faecalis</w:t>
      </w:r>
      <w:r w:rsidRPr="006816A5">
        <w:rPr>
          <w:rFonts w:ascii="Arial" w:hAnsi="Arial" w:cs="Arial"/>
        </w:rPr>
        <w:t xml:space="preserve"> /</w:t>
      </w:r>
      <w:r w:rsidRPr="00CE4201">
        <w:rPr>
          <w:rFonts w:ascii="Arial" w:hAnsi="Arial" w:cs="Arial"/>
          <w:i/>
          <w:iCs/>
        </w:rPr>
        <w:t xml:space="preserve"> E. faecium</w:t>
      </w:r>
      <w:r w:rsidRPr="006816A5">
        <w:rPr>
          <w:rFonts w:ascii="Arial" w:hAnsi="Arial" w:cs="Arial"/>
        </w:rPr>
        <w:t xml:space="preserve">), source of bloodstream infection (endovascular, urine, abdominal fluid, </w:t>
      </w:r>
      <w:r w:rsidR="00CE4201" w:rsidRPr="00CE4201">
        <w:rPr>
          <w:rFonts w:ascii="Arial" w:hAnsi="Arial" w:cs="Arial"/>
        </w:rPr>
        <w:t>etc.</w:t>
      </w:r>
      <w:r w:rsidRPr="006816A5">
        <w:rPr>
          <w:rFonts w:ascii="Arial" w:hAnsi="Arial" w:cs="Arial"/>
        </w:rPr>
        <w:t xml:space="preserve">) antibiotic susceptibility, and laboratory </w:t>
      </w:r>
      <w:r w:rsidRPr="006816A5">
        <w:rPr>
          <w:rFonts w:ascii="Arial" w:hAnsi="Arial" w:cs="Arial"/>
        </w:rPr>
        <w:lastRenderedPageBreak/>
        <w:t>values and markers of infection (</w:t>
      </w:r>
      <w:r w:rsidR="00CE4201" w:rsidRPr="006816A5">
        <w:rPr>
          <w:rFonts w:ascii="Arial" w:hAnsi="Arial" w:cs="Arial"/>
        </w:rPr>
        <w:t>e.g</w:t>
      </w:r>
      <w:r w:rsidR="0002182F">
        <w:rPr>
          <w:rFonts w:ascii="Arial" w:hAnsi="Arial" w:cs="Arial"/>
        </w:rPr>
        <w:t xml:space="preserve">., </w:t>
      </w:r>
      <w:r w:rsidR="0002182F" w:rsidRPr="0002182F">
        <w:rPr>
          <w:rFonts w:ascii="Arial" w:hAnsi="Arial" w:cs="Arial"/>
        </w:rPr>
        <w:t>serum</w:t>
      </w:r>
      <w:r w:rsidR="00CE4201" w:rsidRPr="006816A5">
        <w:rPr>
          <w:rFonts w:ascii="Arial" w:hAnsi="Arial" w:cs="Arial"/>
        </w:rPr>
        <w:t xml:space="preserve"> creatinine, </w:t>
      </w:r>
      <w:r w:rsidRPr="006816A5">
        <w:rPr>
          <w:rFonts w:ascii="Arial" w:hAnsi="Arial" w:cs="Arial"/>
        </w:rPr>
        <w:t>white blood cell count</w:t>
      </w:r>
      <w:r w:rsidR="00CE4201" w:rsidRPr="006816A5">
        <w:rPr>
          <w:rFonts w:ascii="Arial" w:hAnsi="Arial" w:cs="Arial"/>
        </w:rPr>
        <w:t xml:space="preserve"> with differential, temperature</w:t>
      </w:r>
      <w:r w:rsidR="00CE4201">
        <w:rPr>
          <w:rFonts w:ascii="Arial" w:hAnsi="Arial" w:cs="Arial"/>
        </w:rPr>
        <w:t>, vital signs)</w:t>
      </w:r>
      <w:r w:rsidRPr="006816A5">
        <w:rPr>
          <w:rFonts w:ascii="Arial" w:hAnsi="Arial" w:cs="Arial"/>
        </w:rPr>
        <w:t>. The mean age was 5</w:t>
      </w:r>
      <w:r w:rsidR="00BC3277">
        <w:rPr>
          <w:rFonts w:ascii="Arial" w:hAnsi="Arial" w:cs="Arial"/>
        </w:rPr>
        <w:t>9</w:t>
      </w:r>
      <w:r w:rsidRPr="006816A5">
        <w:rPr>
          <w:rFonts w:ascii="Arial" w:hAnsi="Arial" w:cs="Arial"/>
        </w:rPr>
        <w:t>.</w:t>
      </w:r>
      <w:r w:rsidR="00BC3277">
        <w:rPr>
          <w:rFonts w:ascii="Arial" w:hAnsi="Arial" w:cs="Arial"/>
        </w:rPr>
        <w:t>6</w:t>
      </w:r>
      <w:r w:rsidRPr="006816A5">
        <w:rPr>
          <w:rFonts w:ascii="Arial" w:hAnsi="Arial" w:cs="Arial"/>
        </w:rPr>
        <w:t>±1</w:t>
      </w:r>
      <w:r w:rsidR="00BC3277">
        <w:rPr>
          <w:rFonts w:ascii="Arial" w:hAnsi="Arial" w:cs="Arial"/>
        </w:rPr>
        <w:t>6</w:t>
      </w:r>
      <w:r w:rsidRPr="006816A5">
        <w:rPr>
          <w:rFonts w:ascii="Arial" w:hAnsi="Arial" w:cs="Arial"/>
        </w:rPr>
        <w:t>.</w:t>
      </w:r>
      <w:r w:rsidR="00BC3277">
        <w:rPr>
          <w:rFonts w:ascii="Arial" w:hAnsi="Arial" w:cs="Arial"/>
        </w:rPr>
        <w:t>3</w:t>
      </w:r>
      <w:r w:rsidRPr="006816A5">
        <w:rPr>
          <w:rFonts w:ascii="Arial" w:hAnsi="Arial" w:cs="Arial"/>
        </w:rPr>
        <w:t xml:space="preserve"> years and </w:t>
      </w:r>
      <w:r w:rsidR="00BC3277">
        <w:rPr>
          <w:rFonts w:ascii="Arial" w:hAnsi="Arial" w:cs="Arial"/>
        </w:rPr>
        <w:t>59</w:t>
      </w:r>
      <w:r w:rsidRPr="006816A5">
        <w:rPr>
          <w:rFonts w:ascii="Arial" w:hAnsi="Arial" w:cs="Arial"/>
        </w:rPr>
        <w:t>% of patients were male. In th</w:t>
      </w:r>
      <w:r w:rsidR="00BC3277">
        <w:rPr>
          <w:rFonts w:ascii="Arial" w:hAnsi="Arial" w:cs="Arial"/>
        </w:rPr>
        <w:t xml:space="preserve">e 83 patients with enterococcal bacteremia, </w:t>
      </w:r>
      <w:r w:rsidR="0002182F">
        <w:rPr>
          <w:rFonts w:ascii="Arial" w:hAnsi="Arial" w:cs="Arial"/>
        </w:rPr>
        <w:t>30.1</w:t>
      </w:r>
      <w:r w:rsidRPr="006816A5">
        <w:rPr>
          <w:rFonts w:ascii="Arial" w:hAnsi="Arial" w:cs="Arial"/>
        </w:rPr>
        <w:t xml:space="preserve">% were infected with </w:t>
      </w:r>
      <w:commentRangeStart w:id="21"/>
      <w:r w:rsidR="0002182F" w:rsidRPr="0002182F">
        <w:rPr>
          <w:rFonts w:ascii="Arial" w:hAnsi="Arial" w:cs="Arial"/>
        </w:rPr>
        <w:t>VRE</w:t>
      </w:r>
      <w:commentRangeEnd w:id="21"/>
      <w:r w:rsidR="00E97E9B">
        <w:rPr>
          <w:rStyle w:val="CommentReference"/>
          <w:rFonts w:asciiTheme="minorHAnsi" w:eastAsiaTheme="minorHAnsi" w:hAnsiTheme="minorHAnsi" w:cstheme="minorBidi"/>
        </w:rPr>
        <w:commentReference w:id="21"/>
      </w:r>
      <w:r w:rsidR="0002182F" w:rsidRPr="0002182F">
        <w:rPr>
          <w:rFonts w:ascii="Arial" w:hAnsi="Arial" w:cs="Arial"/>
        </w:rPr>
        <w:t xml:space="preserve">, </w:t>
      </w:r>
      <w:r w:rsidR="00F25369" w:rsidRPr="0002182F">
        <w:rPr>
          <w:rFonts w:ascii="Arial" w:hAnsi="Arial" w:cs="Arial"/>
        </w:rPr>
        <w:t>identified,</w:t>
      </w:r>
      <w:r w:rsidR="0002182F" w:rsidRPr="0002182F">
        <w:rPr>
          <w:rFonts w:ascii="Arial" w:hAnsi="Arial" w:cs="Arial"/>
        </w:rPr>
        <w:t xml:space="preserve"> </w:t>
      </w:r>
      <w:r w:rsidRPr="006816A5">
        <w:rPr>
          <w:rFonts w:ascii="Arial" w:hAnsi="Arial" w:cs="Arial"/>
        </w:rPr>
        <w:t xml:space="preserve">and confirmed by routine antimicrobial susceptibility testing in the clinical microbiology laboratory. Total duration of bacteremia included cases of persistent bacteremia (consecutive days of positive blood cultures) and in-hospital microbiologic relapse defined as recurrence of a positive blood culture after the first negative culture while receiving appropriate antibiotic. The </w:t>
      </w:r>
      <w:r w:rsidR="0002182F">
        <w:rPr>
          <w:rFonts w:ascii="Arial" w:hAnsi="Arial" w:cs="Arial"/>
        </w:rPr>
        <w:t>mean</w:t>
      </w:r>
      <w:r w:rsidRPr="006816A5">
        <w:rPr>
          <w:rFonts w:ascii="Arial" w:hAnsi="Arial" w:cs="Arial"/>
        </w:rPr>
        <w:t xml:space="preserve"> duration of bacteremia duration was 2</w:t>
      </w:r>
      <w:r w:rsidR="0002182F">
        <w:rPr>
          <w:rFonts w:ascii="Arial" w:hAnsi="Arial" w:cs="Arial"/>
        </w:rPr>
        <w:t>.7</w:t>
      </w:r>
      <w:r w:rsidR="0002182F" w:rsidRPr="000129D0">
        <w:rPr>
          <w:rFonts w:ascii="Arial" w:hAnsi="Arial" w:cs="Arial"/>
        </w:rPr>
        <w:t>±</w:t>
      </w:r>
      <w:r w:rsidR="0002182F">
        <w:rPr>
          <w:rFonts w:ascii="Arial" w:hAnsi="Arial" w:cs="Arial"/>
        </w:rPr>
        <w:t>1.9</w:t>
      </w:r>
      <w:r w:rsidRPr="006816A5">
        <w:rPr>
          <w:rFonts w:ascii="Arial" w:hAnsi="Arial" w:cs="Arial"/>
        </w:rPr>
        <w:t xml:space="preserve"> days </w:t>
      </w:r>
      <w:r w:rsidR="0002182F">
        <w:rPr>
          <w:rFonts w:ascii="Arial" w:hAnsi="Arial" w:cs="Arial"/>
        </w:rPr>
        <w:t>(median 2 days) with an range o</w:t>
      </w:r>
      <w:r w:rsidR="0057276E">
        <w:rPr>
          <w:rFonts w:ascii="Arial" w:hAnsi="Arial" w:cs="Arial"/>
        </w:rPr>
        <w:t>f</w:t>
      </w:r>
      <w:r w:rsidR="0002182F" w:rsidRPr="000129D0">
        <w:rPr>
          <w:rFonts w:ascii="Arial" w:hAnsi="Arial" w:cs="Arial"/>
        </w:rPr>
        <w:t xml:space="preserve"> 1-14 days</w:t>
      </w:r>
      <w:r w:rsidRPr="006816A5">
        <w:rPr>
          <w:rFonts w:ascii="Arial" w:hAnsi="Arial" w:cs="Arial"/>
        </w:rPr>
        <w:t>.</w:t>
      </w:r>
      <w:r w:rsidRPr="00B60B5D">
        <w:rPr>
          <w:rFonts w:ascii="Arial" w:hAnsi="Arial" w:cs="Arial"/>
          <w:i/>
          <w:iCs/>
        </w:rPr>
        <w:t xml:space="preserve"> </w:t>
      </w:r>
      <w:r w:rsidR="00F25369">
        <w:rPr>
          <w:rFonts w:ascii="Arial" w:hAnsi="Arial" w:cs="Arial"/>
          <w:i/>
          <w:iCs/>
        </w:rPr>
        <w:t xml:space="preserve">The mortality rate during hospitalization and within 1 year of infection onset was 21.7% and 38.6% respectively.  </w:t>
      </w:r>
    </w:p>
    <w:p w14:paraId="4D5F68DF" w14:textId="2A321D62"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 xml:space="preserve">Proteomics Arm: </w:t>
      </w:r>
    </w:p>
    <w:p w14:paraId="6046FE76" w14:textId="31940939" w:rsidR="00CF169D" w:rsidRDefault="00CF169D" w:rsidP="00CF169D">
      <w:pPr>
        <w:spacing w:line="480" w:lineRule="auto"/>
        <w:ind w:firstLine="720"/>
        <w:rPr>
          <w:rFonts w:ascii="Arial" w:hAnsi="Arial" w:cs="Arial"/>
        </w:rPr>
      </w:pPr>
      <w:r w:rsidRPr="0029437B">
        <w:rPr>
          <w:rFonts w:ascii="Arial" w:hAnsi="Arial" w:cs="Arial"/>
          <w:i/>
          <w:iCs/>
        </w:rPr>
        <w:t>Protein Preparation</w:t>
      </w:r>
      <w:r w:rsidRPr="00CF169D">
        <w:rPr>
          <w:rFonts w:ascii="Arial" w:hAnsi="Arial" w:cs="Arial"/>
        </w:rPr>
        <w:t xml:space="preserve"> – A 25</w:t>
      </w:r>
      <w:r w:rsidR="0000153B">
        <w:rPr>
          <w:rFonts w:ascii="Arial" w:hAnsi="Arial" w:cs="Arial"/>
        </w:rPr>
        <w:t xml:space="preserve"> µ</w:t>
      </w:r>
      <w:r w:rsidRPr="00CF169D">
        <w:rPr>
          <w:rFonts w:ascii="Arial" w:hAnsi="Arial" w:cs="Arial"/>
        </w:rPr>
        <w:t xml:space="preserve">L aliquot of </w:t>
      </w:r>
      <w:r w:rsidR="008858C5">
        <w:rPr>
          <w:rFonts w:ascii="Arial" w:hAnsi="Arial" w:cs="Arial"/>
        </w:rPr>
        <w:t>plasma</w:t>
      </w:r>
      <w:r w:rsidRPr="00CF169D">
        <w:rPr>
          <w:rFonts w:ascii="Arial" w:hAnsi="Arial" w:cs="Arial"/>
        </w:rPr>
        <w:t xml:space="preserve"> from each patient was added to 20</w:t>
      </w:r>
      <w:r w:rsidR="0000153B">
        <w:rPr>
          <w:rFonts w:ascii="Arial" w:hAnsi="Arial" w:cs="Arial"/>
        </w:rPr>
        <w:t>0 µ</w:t>
      </w:r>
      <w:r w:rsidR="0000153B" w:rsidRPr="00CF169D">
        <w:rPr>
          <w:rFonts w:ascii="Arial" w:hAnsi="Arial" w:cs="Arial"/>
        </w:rPr>
        <w:t>L</w:t>
      </w:r>
      <w:r w:rsidRPr="00CF169D">
        <w:rPr>
          <w:rFonts w:ascii="Arial" w:hAnsi="Arial" w:cs="Arial"/>
        </w:rPr>
        <w:t xml:space="preserve"> lysis buffer containing 6M urea, 7% SDS, 50mM </w:t>
      </w:r>
      <w:r w:rsidR="00CE3AD4">
        <w:rPr>
          <w:rFonts w:ascii="Arial" w:hAnsi="Arial" w:cs="Arial"/>
        </w:rPr>
        <w:t>t</w:t>
      </w:r>
      <w:r w:rsidR="0000153B" w:rsidRPr="0000153B">
        <w:rPr>
          <w:rFonts w:ascii="Arial" w:hAnsi="Arial" w:cs="Arial"/>
        </w:rPr>
        <w:t xml:space="preserve">etraethylammonium bromide </w:t>
      </w:r>
      <w:r w:rsidR="0000153B">
        <w:rPr>
          <w:rFonts w:ascii="Arial" w:hAnsi="Arial" w:cs="Arial"/>
        </w:rPr>
        <w:t>(</w:t>
      </w:r>
      <w:r w:rsidRPr="00CF169D">
        <w:rPr>
          <w:rFonts w:ascii="Arial" w:hAnsi="Arial" w:cs="Arial"/>
        </w:rPr>
        <w:t>TEAB</w:t>
      </w:r>
      <w:r w:rsidR="0000153B">
        <w:rPr>
          <w:rFonts w:ascii="Arial" w:hAnsi="Arial" w:cs="Arial"/>
        </w:rPr>
        <w:t>)</w:t>
      </w:r>
      <w:r w:rsidRPr="00CF169D">
        <w:rPr>
          <w:rFonts w:ascii="Arial" w:hAnsi="Arial" w:cs="Arial"/>
        </w:rPr>
        <w:t>, and one protease inhibitor tablet</w:t>
      </w:r>
      <w:r w:rsidR="0000153B">
        <w:rPr>
          <w:rFonts w:ascii="Arial" w:hAnsi="Arial" w:cs="Arial"/>
        </w:rPr>
        <w:t xml:space="preserve"> (Roche cat # </w:t>
      </w:r>
      <w:r w:rsidR="00734304">
        <w:rPr>
          <w:rFonts w:ascii="Arial" w:hAnsi="Arial" w:cs="Arial"/>
        </w:rPr>
        <w:t>06538282001</w:t>
      </w:r>
      <w:r w:rsidR="0000153B">
        <w:rPr>
          <w:rFonts w:ascii="Arial" w:hAnsi="Arial" w:cs="Arial"/>
        </w:rPr>
        <w:t>)</w:t>
      </w:r>
      <w:r w:rsidRPr="00CF169D">
        <w:rPr>
          <w:rFonts w:ascii="Arial" w:hAnsi="Arial" w:cs="Arial"/>
        </w:rPr>
        <w:t xml:space="preserve"> and PhosStop tablet (Roche</w:t>
      </w:r>
      <w:r w:rsidR="0000153B">
        <w:rPr>
          <w:rFonts w:ascii="Arial" w:hAnsi="Arial" w:cs="Arial"/>
        </w:rPr>
        <w:t xml:space="preserve"> cat #  </w:t>
      </w:r>
      <w:r w:rsidR="00734304">
        <w:rPr>
          <w:rFonts w:ascii="Arial" w:hAnsi="Arial" w:cs="Arial"/>
        </w:rPr>
        <w:t>04906845001</w:t>
      </w:r>
      <w:r w:rsidRPr="00CF169D">
        <w:rPr>
          <w:rFonts w:ascii="Arial" w:hAnsi="Arial" w:cs="Arial"/>
        </w:rPr>
        <w:t>), final pH 8.1 adjusted with phosphoric acid. Then samples were sonicated</w:t>
      </w:r>
      <w:r w:rsidR="0000153B">
        <w:rPr>
          <w:rFonts w:ascii="Arial" w:hAnsi="Arial" w:cs="Arial"/>
        </w:rPr>
        <w:t xml:space="preserve"> in a water bath </w:t>
      </w:r>
      <w:r w:rsidRPr="00CF169D">
        <w:rPr>
          <w:rFonts w:ascii="Arial" w:hAnsi="Arial" w:cs="Arial"/>
        </w:rPr>
        <w:t>and vortexed for 5 minutes each. Disulfide bonds were reduced with 100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d</w:t>
      </w:r>
      <w:r w:rsidR="0000153B" w:rsidRPr="0000153B">
        <w:rPr>
          <w:rFonts w:ascii="Arial" w:hAnsi="Arial" w:cs="Arial"/>
        </w:rPr>
        <w:t xml:space="preserve">ithiothreitol </w:t>
      </w:r>
      <w:r w:rsidR="0000153B">
        <w:rPr>
          <w:rFonts w:ascii="Arial" w:hAnsi="Arial" w:cs="Arial"/>
        </w:rPr>
        <w:t>(</w:t>
      </w:r>
      <w:r w:rsidRPr="00CF169D">
        <w:rPr>
          <w:rFonts w:ascii="Arial" w:hAnsi="Arial" w:cs="Arial"/>
        </w:rPr>
        <w:t>DTT</w:t>
      </w:r>
      <w:r w:rsidR="0000153B">
        <w:rPr>
          <w:rFonts w:ascii="Arial" w:hAnsi="Arial" w:cs="Arial"/>
        </w:rPr>
        <w:t>)</w:t>
      </w:r>
      <w:r w:rsidRPr="00CF169D">
        <w:rPr>
          <w:rFonts w:ascii="Arial" w:hAnsi="Arial" w:cs="Arial"/>
        </w:rPr>
        <w:t xml:space="preserve"> for 30 minutes at 47</w:t>
      </w:r>
      <w:r w:rsidR="00734304" w:rsidRPr="0000153B">
        <w:rPr>
          <w:rFonts w:ascii="Cambria Math" w:hAnsi="Cambria Math" w:cs="Cambria Math"/>
        </w:rPr>
        <w:t>℃</w:t>
      </w:r>
      <w:r w:rsidRPr="00CF169D">
        <w:rPr>
          <w:rFonts w:ascii="Arial" w:hAnsi="Arial" w:cs="Arial"/>
        </w:rPr>
        <w:t>, cooled briefly on ice, followed by alkylation with 300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i</w:t>
      </w:r>
      <w:r w:rsidR="0000153B" w:rsidRPr="0000153B">
        <w:rPr>
          <w:rFonts w:ascii="Arial" w:hAnsi="Arial" w:cs="Arial"/>
        </w:rPr>
        <w:t xml:space="preserve">odoacetamide </w:t>
      </w:r>
      <w:r w:rsidR="0000153B">
        <w:rPr>
          <w:rFonts w:ascii="Arial" w:hAnsi="Arial" w:cs="Arial"/>
        </w:rPr>
        <w:t>(</w:t>
      </w:r>
      <w:r w:rsidRPr="00CF169D">
        <w:rPr>
          <w:rFonts w:ascii="Arial" w:hAnsi="Arial" w:cs="Arial"/>
        </w:rPr>
        <w:t>IAA</w:t>
      </w:r>
      <w:r w:rsidR="0000153B">
        <w:rPr>
          <w:rFonts w:ascii="Arial" w:hAnsi="Arial" w:cs="Arial"/>
        </w:rPr>
        <w:t>)</w:t>
      </w:r>
      <w:r w:rsidRPr="00CF169D">
        <w:rPr>
          <w:rFonts w:ascii="Arial" w:hAnsi="Arial" w:cs="Arial"/>
        </w:rPr>
        <w:t xml:space="preserve"> for 45 minutes at room temperature in the dark. The reactions were quenched with 100</w:t>
      </w:r>
      <w:r w:rsidR="00734304">
        <w:rPr>
          <w:rFonts w:ascii="Arial" w:hAnsi="Arial" w:cs="Arial"/>
        </w:rPr>
        <w:t xml:space="preserve"> µ</w:t>
      </w:r>
      <w:r w:rsidRPr="00CF169D">
        <w:rPr>
          <w:rFonts w:ascii="Arial" w:hAnsi="Arial" w:cs="Arial"/>
        </w:rPr>
        <w:t xml:space="preserve">M DTT at room temperature for 5 minutes. Samples were loaded on S-Trap 96-well plates (Protifi) per </w:t>
      </w:r>
      <w:r w:rsidR="00D4649B">
        <w:rPr>
          <w:rFonts w:ascii="Arial" w:hAnsi="Arial" w:cs="Arial"/>
        </w:rPr>
        <w:t xml:space="preserve">the </w:t>
      </w:r>
      <w:r w:rsidRPr="00CF169D">
        <w:rPr>
          <w:rFonts w:ascii="Arial" w:hAnsi="Arial" w:cs="Arial"/>
        </w:rPr>
        <w:t>manufacturer’s instructions. Samples were digested with 5</w:t>
      </w:r>
      <w:r w:rsidR="0000153B" w:rsidRPr="0000153B">
        <w:rPr>
          <w:rFonts w:ascii="Arial" w:hAnsi="Arial" w:cs="Arial"/>
        </w:rPr>
        <w:t xml:space="preserve"> </w:t>
      </w:r>
      <w:r w:rsidR="0000153B">
        <w:rPr>
          <w:rFonts w:ascii="Arial" w:hAnsi="Arial" w:cs="Arial"/>
        </w:rPr>
        <w:t>µ</w:t>
      </w:r>
      <w:r w:rsidR="0000153B" w:rsidRPr="00CF169D">
        <w:rPr>
          <w:rFonts w:ascii="Arial" w:hAnsi="Arial" w:cs="Arial"/>
        </w:rPr>
        <w:t>g</w:t>
      </w:r>
      <w:r w:rsidRPr="00CF169D">
        <w:rPr>
          <w:rFonts w:ascii="Arial" w:hAnsi="Arial" w:cs="Arial"/>
        </w:rPr>
        <w:t xml:space="preserve"> of trypsin in 115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50</w:t>
      </w:r>
      <w:r w:rsidR="00CE3AD4">
        <w:rPr>
          <w:rFonts w:ascii="Arial" w:hAnsi="Arial" w:cs="Arial"/>
        </w:rPr>
        <w:t xml:space="preserve"> </w:t>
      </w:r>
      <w:r w:rsidRPr="00CF169D">
        <w:rPr>
          <w:rFonts w:ascii="Arial" w:hAnsi="Arial" w:cs="Arial"/>
        </w:rPr>
        <w:t>mM TEAB over 3 hours at 47</w:t>
      </w:r>
      <w:r w:rsidR="0000153B" w:rsidRPr="0000153B">
        <w:rPr>
          <w:rFonts w:ascii="Cambria Math" w:hAnsi="Cambria Math" w:cs="Cambria Math"/>
        </w:rPr>
        <w:t>℃</w:t>
      </w:r>
      <w:r w:rsidRPr="00CF169D">
        <w:rPr>
          <w:rFonts w:ascii="Arial" w:hAnsi="Arial" w:cs="Arial"/>
        </w:rPr>
        <w:t>. Peptides were eluted serially with 125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of 50</w:t>
      </w:r>
      <w:r w:rsidR="00CE3AD4">
        <w:rPr>
          <w:rFonts w:ascii="Arial" w:hAnsi="Arial" w:cs="Arial"/>
        </w:rPr>
        <w:t xml:space="preserve"> </w:t>
      </w:r>
      <w:r w:rsidRPr="00CF169D">
        <w:rPr>
          <w:rFonts w:ascii="Arial" w:hAnsi="Arial" w:cs="Arial"/>
        </w:rPr>
        <w:t xml:space="preserve">mM </w:t>
      </w:r>
      <w:r w:rsidRPr="00CF169D">
        <w:rPr>
          <w:rFonts w:ascii="Arial" w:hAnsi="Arial" w:cs="Arial"/>
        </w:rPr>
        <w:lastRenderedPageBreak/>
        <w:t>TEAB, then 5%</w:t>
      </w:r>
      <w:r w:rsidR="0000153B">
        <w:rPr>
          <w:rFonts w:ascii="Arial" w:hAnsi="Arial" w:cs="Arial"/>
        </w:rPr>
        <w:t xml:space="preserve"> formic acid (</w:t>
      </w:r>
      <w:r w:rsidRPr="00CF169D">
        <w:rPr>
          <w:rFonts w:ascii="Arial" w:hAnsi="Arial" w:cs="Arial"/>
        </w:rPr>
        <w:t>FA</w:t>
      </w:r>
      <w:r w:rsidR="0000153B">
        <w:rPr>
          <w:rFonts w:ascii="Arial" w:hAnsi="Arial" w:cs="Arial"/>
        </w:rPr>
        <w:t>)</w:t>
      </w:r>
      <w:r w:rsidRPr="00CF169D">
        <w:rPr>
          <w:rFonts w:ascii="Arial" w:hAnsi="Arial" w:cs="Arial"/>
        </w:rPr>
        <w:t xml:space="preserve">, finally 50% </w:t>
      </w:r>
      <w:r w:rsidR="0000153B">
        <w:rPr>
          <w:rFonts w:ascii="Arial" w:hAnsi="Arial" w:cs="Arial"/>
        </w:rPr>
        <w:t>acetonitrile (ACN),</w:t>
      </w:r>
      <w:r w:rsidRPr="00CF169D">
        <w:rPr>
          <w:rFonts w:ascii="Arial" w:hAnsi="Arial" w:cs="Arial"/>
        </w:rPr>
        <w:t xml:space="preserve"> 5% FA, </w:t>
      </w:r>
      <w:r w:rsidR="00374A52">
        <w:rPr>
          <w:rFonts w:ascii="Arial" w:hAnsi="Arial" w:cs="Arial"/>
        </w:rPr>
        <w:t xml:space="preserve">and </w:t>
      </w:r>
      <w:r w:rsidRPr="00CF169D">
        <w:rPr>
          <w:rFonts w:ascii="Arial" w:hAnsi="Arial" w:cs="Arial"/>
        </w:rPr>
        <w:t>then dried under vacuum centrifugation. Peptides were desalted using 50</w:t>
      </w:r>
      <w:r w:rsidR="0000153B">
        <w:rPr>
          <w:rFonts w:ascii="Arial" w:hAnsi="Arial" w:cs="Arial"/>
        </w:rPr>
        <w:t xml:space="preserve"> </w:t>
      </w:r>
      <w:r w:rsidRPr="00CF169D">
        <w:rPr>
          <w:rFonts w:ascii="Arial" w:hAnsi="Arial" w:cs="Arial"/>
        </w:rPr>
        <w:t>mg Sep-Pak tC-18 cartridges (Waters</w:t>
      </w:r>
      <w:r w:rsidR="0000153B">
        <w:rPr>
          <w:rFonts w:ascii="Arial" w:hAnsi="Arial" w:cs="Arial"/>
        </w:rPr>
        <w:t xml:space="preserve"> cat # </w:t>
      </w:r>
      <w:r w:rsidR="0000153B" w:rsidRPr="0000153B">
        <w:rPr>
          <w:rFonts w:ascii="Arial" w:hAnsi="Arial" w:cs="Arial"/>
        </w:rPr>
        <w:t>WAT054960</w:t>
      </w:r>
      <w:r w:rsidRPr="00CF169D">
        <w:rPr>
          <w:rFonts w:ascii="Arial" w:hAnsi="Arial" w:cs="Arial"/>
        </w:rPr>
        <w:t xml:space="preserve">) using manufacturer instructions and were then quantified with a </w:t>
      </w:r>
      <w:r w:rsidR="0000153B" w:rsidRPr="0000153B">
        <w:rPr>
          <w:rFonts w:ascii="Arial" w:hAnsi="Arial" w:cs="Arial"/>
        </w:rPr>
        <w:t xml:space="preserve">Pierce Quantitative Colorimetric Peptide Assay </w:t>
      </w:r>
      <w:r w:rsidRPr="00CF169D">
        <w:rPr>
          <w:rFonts w:ascii="Arial" w:hAnsi="Arial" w:cs="Arial"/>
        </w:rPr>
        <w:t>(</w:t>
      </w:r>
      <w:r w:rsidR="0000153B">
        <w:rPr>
          <w:rFonts w:ascii="Arial" w:hAnsi="Arial" w:cs="Arial"/>
        </w:rPr>
        <w:t xml:space="preserve">ThermoFisher cat # </w:t>
      </w:r>
      <w:r w:rsidR="0000153B" w:rsidRPr="0000153B">
        <w:rPr>
          <w:rFonts w:ascii="Arial" w:hAnsi="Arial" w:cs="Arial"/>
        </w:rPr>
        <w:t>23275</w:t>
      </w:r>
      <w:r w:rsidRPr="00CF169D">
        <w:rPr>
          <w:rFonts w:ascii="Arial" w:hAnsi="Arial" w:cs="Arial"/>
        </w:rPr>
        <w:t xml:space="preserve">). </w:t>
      </w:r>
      <w:r w:rsidR="0000153B">
        <w:rPr>
          <w:rFonts w:ascii="Arial" w:hAnsi="Arial" w:cs="Arial"/>
        </w:rPr>
        <w:t xml:space="preserve">50 µg </w:t>
      </w:r>
      <w:r w:rsidRPr="00CF169D">
        <w:rPr>
          <w:rFonts w:ascii="Arial" w:hAnsi="Arial" w:cs="Arial"/>
        </w:rPr>
        <w:t>of each sample were aliquoted for TMT labeling with a further 10</w:t>
      </w:r>
      <w:r w:rsidR="0000153B">
        <w:rPr>
          <w:rFonts w:ascii="Arial" w:hAnsi="Arial" w:cs="Arial"/>
        </w:rPr>
        <w:t xml:space="preserve"> µ</w:t>
      </w:r>
      <w:r w:rsidRPr="00CF169D">
        <w:rPr>
          <w:rFonts w:ascii="Arial" w:hAnsi="Arial" w:cs="Arial"/>
        </w:rPr>
        <w:t>g of each sample being combined and aliquoted in</w:t>
      </w:r>
      <w:r w:rsidR="00990CE5">
        <w:rPr>
          <w:rFonts w:ascii="Arial" w:hAnsi="Arial" w:cs="Arial"/>
        </w:rPr>
        <w:t>to a final</w:t>
      </w:r>
      <w:r w:rsidRPr="00CF169D">
        <w:rPr>
          <w:rFonts w:ascii="Arial" w:hAnsi="Arial" w:cs="Arial"/>
        </w:rPr>
        <w:t xml:space="preserve"> 50</w:t>
      </w:r>
      <w:r w:rsidR="0000153B">
        <w:rPr>
          <w:rFonts w:ascii="Arial" w:hAnsi="Arial" w:cs="Arial"/>
        </w:rPr>
        <w:t xml:space="preserve"> µ</w:t>
      </w:r>
      <w:r w:rsidRPr="00CF169D">
        <w:rPr>
          <w:rFonts w:ascii="Arial" w:hAnsi="Arial" w:cs="Arial"/>
        </w:rPr>
        <w:t xml:space="preserve">g </w:t>
      </w:r>
      <w:r w:rsidR="00990CE5">
        <w:rPr>
          <w:rFonts w:ascii="Arial" w:hAnsi="Arial" w:cs="Arial"/>
        </w:rPr>
        <w:t xml:space="preserve">aliquot </w:t>
      </w:r>
      <w:r w:rsidRPr="00CF169D">
        <w:rPr>
          <w:rFonts w:ascii="Arial" w:hAnsi="Arial" w:cs="Arial"/>
        </w:rPr>
        <w:t xml:space="preserve">for usage as the bridge channel. </w:t>
      </w:r>
    </w:p>
    <w:p w14:paraId="7FBFF3E4" w14:textId="77777777" w:rsidR="00A26A1F" w:rsidRPr="00CF169D" w:rsidRDefault="00A26A1F" w:rsidP="00CF169D">
      <w:pPr>
        <w:spacing w:line="480" w:lineRule="auto"/>
        <w:ind w:firstLine="720"/>
        <w:rPr>
          <w:rFonts w:ascii="Arial" w:hAnsi="Arial" w:cs="Arial"/>
        </w:rPr>
      </w:pPr>
    </w:p>
    <w:p w14:paraId="1E9CF1B3" w14:textId="2C61C08A" w:rsidR="00CF169D" w:rsidRDefault="00CF169D" w:rsidP="00CF169D">
      <w:pPr>
        <w:spacing w:line="480" w:lineRule="auto"/>
        <w:ind w:firstLine="720"/>
        <w:rPr>
          <w:rFonts w:ascii="Arial" w:hAnsi="Arial" w:cs="Arial"/>
        </w:rPr>
      </w:pPr>
      <w:r w:rsidRPr="0029437B">
        <w:rPr>
          <w:rFonts w:ascii="Arial" w:hAnsi="Arial" w:cs="Arial"/>
          <w:i/>
          <w:iCs/>
        </w:rPr>
        <w:t>TMT Labeling</w:t>
      </w:r>
      <w:r w:rsidRPr="00CF169D">
        <w:rPr>
          <w:rFonts w:ascii="Arial" w:hAnsi="Arial" w:cs="Arial"/>
        </w:rPr>
        <w:t xml:space="preserve"> – Aliquots were labeled with TMT-Pro 16-Plex reagents (</w:t>
      </w:r>
      <w:r w:rsidR="00BE7339">
        <w:rPr>
          <w:rFonts w:ascii="Arial" w:hAnsi="Arial" w:cs="Arial"/>
        </w:rPr>
        <w:t>Cat</w:t>
      </w:r>
      <w:r w:rsidRPr="00CF169D">
        <w:rPr>
          <w:rFonts w:ascii="Arial" w:hAnsi="Arial" w:cs="Arial"/>
        </w:rPr>
        <w:t xml:space="preserve"> #</w:t>
      </w:r>
      <w:r w:rsidR="00BE7339">
        <w:rPr>
          <w:rFonts w:ascii="Arial" w:hAnsi="Arial" w:cs="Arial"/>
        </w:rPr>
        <w:t xml:space="preserve"> </w:t>
      </w:r>
      <w:r w:rsidR="00BE7339" w:rsidRPr="00BE7339">
        <w:rPr>
          <w:rFonts w:ascii="Arial" w:hAnsi="Arial" w:cs="Arial"/>
        </w:rPr>
        <w:t>A44520</w:t>
      </w:r>
      <w:r w:rsidR="00BE7339">
        <w:rPr>
          <w:rFonts w:ascii="Arial" w:hAnsi="Arial" w:cs="Arial"/>
        </w:rPr>
        <w:t xml:space="preserve">, </w:t>
      </w:r>
      <w:r w:rsidRPr="00CF169D">
        <w:rPr>
          <w:rFonts w:ascii="Arial" w:hAnsi="Arial" w:cs="Arial"/>
        </w:rPr>
        <w:t>ThermoFisher Scientific</w:t>
      </w:r>
      <w:r w:rsidR="00D34282">
        <w:rPr>
          <w:rFonts w:ascii="Arial" w:hAnsi="Arial" w:cs="Arial"/>
        </w:rPr>
        <w:t xml:space="preserve">, </w:t>
      </w:r>
      <w:r w:rsidR="0000153B">
        <w:rPr>
          <w:rFonts w:ascii="Arial" w:hAnsi="Arial" w:cs="Arial"/>
        </w:rPr>
        <w:t xml:space="preserve">Lot # </w:t>
      </w:r>
      <w:r w:rsidR="00D34282">
        <w:rPr>
          <w:rFonts w:ascii="Arial" w:hAnsi="Arial" w:cs="Arial"/>
        </w:rPr>
        <w:t>WJ327115</w:t>
      </w:r>
      <w:r w:rsidRPr="00CF169D">
        <w:rPr>
          <w:rFonts w:ascii="Arial" w:hAnsi="Arial" w:cs="Arial"/>
        </w:rPr>
        <w:t>) as described previously with channel 134N reserved as the bridge channe</w:t>
      </w:r>
      <w:r w:rsidR="00620471">
        <w:rPr>
          <w:rFonts w:ascii="Arial" w:hAnsi="Arial" w:cs="Arial"/>
        </w:rPr>
        <w:t xml:space="preserve">l </w:t>
      </w:r>
      <w:commentRangeStart w:id="22"/>
      <w:commentRangeStart w:id="23"/>
      <w:r w:rsidR="00620471">
        <w:rPr>
          <w:rFonts w:ascii="Arial" w:hAnsi="Arial" w:cs="Arial"/>
        </w:rPr>
        <w:fldChar w:fldCharType="begin"/>
      </w:r>
      <w:r w:rsidR="00B67950">
        <w:rPr>
          <w:rFonts w:ascii="Arial" w:hAnsi="Arial" w:cs="Arial"/>
        </w:rPr>
        <w:instrText xml:space="preserve"> ADDIN ZOTERO_ITEM CSL_CITATION {"citationID":"Ws8MgUIQ","properties":{"formattedCitation":"\\super 22\\nosupersub{}","plainCitation":"22","noteIndex":0},"citationItems":[{"id":2078,"uris":["http://zotero.org/users/6494753/items/2WVFD5XU"],"itemData":{"id":2078,"type":"article-journal","container-title":"Cell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22</w:t>
      </w:r>
      <w:r w:rsidR="00620471">
        <w:rPr>
          <w:rFonts w:ascii="Arial" w:hAnsi="Arial" w:cs="Arial"/>
        </w:rPr>
        <w:fldChar w:fldCharType="end"/>
      </w:r>
      <w:commentRangeEnd w:id="22"/>
      <w:r w:rsidR="00E97E9B">
        <w:rPr>
          <w:rStyle w:val="CommentReference"/>
          <w:rFonts w:asciiTheme="minorHAnsi" w:eastAsiaTheme="minorHAnsi" w:hAnsiTheme="minorHAnsi" w:cstheme="minorBidi"/>
        </w:rPr>
        <w:commentReference w:id="22"/>
      </w:r>
      <w:commentRangeEnd w:id="23"/>
      <w:r w:rsidR="00E97E9B">
        <w:rPr>
          <w:rStyle w:val="CommentReference"/>
          <w:rFonts w:asciiTheme="minorHAnsi" w:eastAsiaTheme="minorHAnsi" w:hAnsiTheme="minorHAnsi" w:cstheme="minorBidi"/>
        </w:rPr>
        <w:commentReference w:id="23"/>
      </w:r>
      <w:r w:rsidRPr="00CF169D">
        <w:rPr>
          <w:rFonts w:ascii="Arial" w:hAnsi="Arial" w:cs="Arial"/>
          <w:color w:val="000000"/>
          <w:vertAlign w:val="superscript"/>
        </w:rPr>
        <w:t xml:space="preserve"> </w:t>
      </w:r>
      <w:r w:rsidRPr="00CF169D">
        <w:rPr>
          <w:rFonts w:ascii="Arial" w:hAnsi="Arial" w:cs="Arial"/>
        </w:rPr>
        <w:t>.</w:t>
      </w:r>
    </w:p>
    <w:p w14:paraId="01B039BC" w14:textId="77777777" w:rsidR="00A26A1F" w:rsidRPr="00CF169D" w:rsidRDefault="00A26A1F" w:rsidP="00CF169D">
      <w:pPr>
        <w:spacing w:line="480" w:lineRule="auto"/>
        <w:ind w:firstLine="720"/>
        <w:rPr>
          <w:rFonts w:ascii="Arial" w:hAnsi="Arial" w:cs="Arial"/>
        </w:rPr>
      </w:pPr>
    </w:p>
    <w:p w14:paraId="56F742AE" w14:textId="7F8E3AC6" w:rsidR="00BE7339" w:rsidRDefault="00CF169D" w:rsidP="00BE7339">
      <w:pPr>
        <w:spacing w:line="480" w:lineRule="auto"/>
        <w:ind w:firstLine="720"/>
        <w:rPr>
          <w:rFonts w:ascii="Arial" w:hAnsi="Arial" w:cs="Arial"/>
          <w:color w:val="000000" w:themeColor="text1"/>
        </w:rPr>
      </w:pPr>
      <w:r w:rsidRPr="0029437B">
        <w:rPr>
          <w:rFonts w:ascii="Arial" w:hAnsi="Arial" w:cs="Arial"/>
          <w:i/>
          <w:iCs/>
        </w:rPr>
        <w:t>Proteomics LC-LC-MSn</w:t>
      </w:r>
      <w:r w:rsidRPr="00CF169D">
        <w:rPr>
          <w:rFonts w:ascii="Arial" w:hAnsi="Arial" w:cs="Arial"/>
        </w:rPr>
        <w:t xml:space="preserve"> - Basic pH reverse-phase LC, followed by data acquisition through LC–MS2/MS3, was performed as previously described</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{"citationID":"yvbP8kCB","properties":{"formattedCitation":"\\super 22\\nosupersub{}","plainCitation":"22","noteIndex":0},"citationItems":[{"id":2078,"uris":["http://zotero.org/users/6494753/items/2WVFD5XU"],"itemData":{"id":2078,"type":"article-journal","container-title":"Cell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22</w:t>
      </w:r>
      <w:r w:rsidR="00620471">
        <w:rPr>
          <w:rFonts w:ascii="Arial" w:hAnsi="Arial" w:cs="Arial"/>
        </w:rPr>
        <w:fldChar w:fldCharType="end"/>
      </w:r>
      <w:r w:rsidRPr="00CF169D">
        <w:rPr>
          <w:rFonts w:ascii="Arial" w:hAnsi="Arial" w:cs="Arial"/>
        </w:rPr>
        <w:t>. Briefly, 75 min</w:t>
      </w:r>
      <w:r w:rsidR="007814C2">
        <w:rPr>
          <w:rFonts w:ascii="Arial" w:hAnsi="Arial" w:cs="Arial"/>
        </w:rPr>
        <w:t>ute</w:t>
      </w:r>
      <w:r w:rsidRPr="00CF169D">
        <w:rPr>
          <w:rFonts w:ascii="Arial" w:hAnsi="Arial" w:cs="Arial"/>
        </w:rPr>
        <w:t xml:space="preserve"> linear gradients of 22% to 35% acetonitrile and 10</w:t>
      </w:r>
      <w:r w:rsidR="00CE3AD4">
        <w:rPr>
          <w:rFonts w:ascii="Arial" w:hAnsi="Arial" w:cs="Arial"/>
        </w:rPr>
        <w:t xml:space="preserve"> </w:t>
      </w:r>
      <w:r w:rsidRPr="00CF169D">
        <w:rPr>
          <w:rFonts w:ascii="Arial" w:hAnsi="Arial" w:cs="Arial"/>
        </w:rPr>
        <w:t>mM ammonium bicarbonate were passed on HPLC C18 columns (Biobasic) with the resulting ninety-six fractions combined as previously described</w:t>
      </w:r>
      <w:r w:rsidR="00990CE5">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{"citationID":"uii7GbNN","properties":{"formattedCitation":"\\super 23\\nosupersub{}","plainCitation":"23","noteIndex":0},"citationItems":[{"id":5879,"uris":["http://zotero.org/users/6494753/items/46QQ47T6"],"itemData":{"id":5879,"type":"article-journal","abstract":"In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analysis.","container-title":"PROTEOMICS","DOI":"10.1002/pmic.201000722","ISSN":"1615-9853, 1615-9861","issue":"10","journalAbbreviation":"Proteomics","language":"en","page":"2019-2026","source":"DOI.org (Crossref)","title":"Reversed</w:instrText>
      </w:r>
      <w:r w:rsidR="00B67950">
        <w:rPr>
          <w:rFonts w:ascii="Cambria Math" w:hAnsi="Cambria Math" w:cs="Cambria Math"/>
        </w:rPr>
        <w:instrText>‐</w:instrText>
      </w:r>
      <w:r w:rsidR="00B67950">
        <w:rPr>
          <w:rFonts w:ascii="Arial" w:hAnsi="Arial" w:cs="Arial"/>
        </w:rPr>
        <w:instrText>phase chromatography with multiple fraction concatenation strategy for proteome profiling of human MCF10A cells","volume":"11","author":[{"family":"Wang","given":"Yuexi"},{"family":"Yang","given":"Feng"},{"family":"Gritsenko","given":"Marina A."},{"family":"Wang","given":"Yingchun"},{"family":"Clauss","given":"Therese"},{"family":"Liu","given":"Tao"},{"family":"Shen","given":"Yufeng"},{"family":"Monroe","given":"Matthew E."},{"family":"Lopez</w:instrText>
      </w:r>
      <w:r w:rsidR="00B67950">
        <w:rPr>
          <w:rFonts w:ascii="Cambria Math" w:hAnsi="Cambria Math" w:cs="Cambria Math"/>
        </w:rPr>
        <w:instrText>‐</w:instrText>
      </w:r>
      <w:r w:rsidR="00B67950">
        <w:rPr>
          <w:rFonts w:ascii="Arial" w:hAnsi="Arial" w:cs="Arial"/>
        </w:rPr>
        <w:instrText xml:space="preserve">Ferrer","given":"Daniel"},{"family":"Reno","given":"Theresa"},{"family":"Moore","given":"Ronald J."},{"family":"Klemke","given":"Richard L."},{"family":"Camp","given":"David G."},{"family":"Smith","given":"Richard D."}],"issued":{"date-parts":[["2011",5]]}}}],"schema":"https://github.com/citation-style-language/schema/raw/master/csl-citation.json"}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23</w:t>
      </w:r>
      <w:r w:rsidR="00620471">
        <w:rPr>
          <w:rFonts w:ascii="Arial" w:hAnsi="Arial" w:cs="Arial"/>
        </w:rPr>
        <w:fldChar w:fldCharType="end"/>
      </w:r>
      <w:r w:rsidR="00620471">
        <w:rPr>
          <w:rFonts w:ascii="Arial" w:hAnsi="Arial" w:cs="Arial"/>
        </w:rPr>
        <w:t>.</w:t>
      </w:r>
      <w:r w:rsidRPr="00CF169D">
        <w:rPr>
          <w:rFonts w:ascii="Arial" w:hAnsi="Arial" w:cs="Arial"/>
        </w:rPr>
        <w:t xml:space="preserve"> Fractions were next analyzed using tandem mass spectrometry (MS2/MS3) on an Orbitrap Fusion mass spectrometer (ThermoFisher) with an in-line EASY-nLC 1000 (ThermoFisher). </w:t>
      </w:r>
      <w:r w:rsidRPr="006256FD">
        <w:rPr>
          <w:rFonts w:ascii="Arial" w:hAnsi="Arial" w:cs="Arial"/>
          <w:color w:val="000000" w:themeColor="text1"/>
        </w:rPr>
        <w:t>Separation and acquisition settings were performed using previously defined methods</w:t>
      </w:r>
      <w:r w:rsidR="00990CE5">
        <w:rPr>
          <w:rFonts w:ascii="Arial" w:hAnsi="Arial" w:cs="Arial"/>
          <w:color w:val="000000" w:themeColor="text1"/>
        </w:rPr>
        <w:t xml:space="preserve"> </w:t>
      </w:r>
      <w:r w:rsidR="00620471" w:rsidRPr="006256FD">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{"citationID":"Ar1R5PiX","properties":{"formattedCitation":"\\super 24\\nosupersub{}","plainCitation":"24","noteIndex":0},"citationItems":[{"id":1077,"uris":["http://zotero.org/users/6494753/items/NMGREIFU"],"itemData":{"id":1077,"type":"article-journal","abstract":"Group A Streptococcus (GAS) is a human-speciﬁc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proﬁling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memory.","container-title":"Cell Reports","DOI":"10.1016/j.celrep.2019.11.001","ISSN":"22111247","issue":"10","journalAbbreviation":"Cell Reports","language":"en","page":"2979-2989.e15","source":"DOI.org (Crossref)","title":"Group A Streptococcal S Protein Utilizes Red Blood Cells as Immune Camouflage and Is a Critical Determinant for Immune Evasion","volume":"29","author":[{"family":"Wierzbicki","given":"Igor H."},{"family":"Campeau","given":"Anaamika"},{"family":"Dehaini","given":"Diana"},{"family":"Holay","given":"Maya"},{"family":"Wei","given":"Xiaoli"},{"family":"Greene","given":"Trever"},{"family":"Ying","given":"Man"},{"family":"Sands","given":"Jenna S."},{"family":"Lamsa","given":"Anne"},{"family":"Zuniga","given":"Elina"},{"family":"Pogliano","given":"Kit"},{"family":"Fang","given":"Ronnie H."},{"family":"LaRock","given":"Christopher N."},{"family":"Zhang","given":"Liangfang"},{"family":"Gonzalez","given":"David J."}],"issued":{"date-parts":[["2019",12]]}}}],"schema":"https://github.com/citation-style-language/schema/raw/master/csl-citation.json"} </w:instrText>
      </w:r>
      <w:r w:rsidR="00620471" w:rsidRPr="006256FD">
        <w:rPr>
          <w:rFonts w:ascii="Arial" w:hAnsi="Arial" w:cs="Arial"/>
          <w:color w:val="000000" w:themeColor="text1"/>
        </w:rPr>
        <w:fldChar w:fldCharType="separate"/>
      </w:r>
      <w:r w:rsidR="00B67950" w:rsidRPr="00B67950">
        <w:rPr>
          <w:rFonts w:ascii="Arial" w:hAnsi="Arial" w:cs="Arial"/>
          <w:color w:val="000000"/>
          <w:vertAlign w:val="superscript"/>
        </w:rPr>
        <w:t>24</w:t>
      </w:r>
      <w:r w:rsidR="00620471" w:rsidRPr="006256FD">
        <w:rPr>
          <w:rFonts w:ascii="Arial" w:hAnsi="Arial" w:cs="Arial"/>
          <w:color w:val="000000" w:themeColor="text1"/>
        </w:rPr>
        <w:fldChar w:fldCharType="end"/>
      </w:r>
      <w:r w:rsidR="00990CE5">
        <w:rPr>
          <w:rFonts w:ascii="Arial" w:hAnsi="Arial" w:cs="Arial"/>
          <w:color w:val="000000" w:themeColor="text1"/>
        </w:rPr>
        <w:t>.</w:t>
      </w:r>
    </w:p>
    <w:p w14:paraId="1ABA0A54" w14:textId="77777777" w:rsidR="00A26A1F" w:rsidRPr="00CF169D" w:rsidRDefault="00A26A1F" w:rsidP="00BE7339">
      <w:pPr>
        <w:spacing w:line="480" w:lineRule="auto"/>
        <w:ind w:firstLine="720"/>
        <w:rPr>
          <w:rFonts w:ascii="Arial" w:hAnsi="Arial" w:cs="Arial"/>
        </w:rPr>
      </w:pPr>
    </w:p>
    <w:p w14:paraId="393810AC" w14:textId="1E7F202D" w:rsidR="00EA4D80" w:rsidRDefault="00CF169D" w:rsidP="00FA4CB1">
      <w:pPr>
        <w:spacing w:line="480" w:lineRule="auto"/>
        <w:ind w:firstLine="720"/>
        <w:rPr>
          <w:rFonts w:ascii="Arial" w:hAnsi="Arial" w:cs="Arial"/>
        </w:rPr>
      </w:pPr>
      <w:r w:rsidRPr="0029437B">
        <w:rPr>
          <w:rFonts w:ascii="Arial" w:hAnsi="Arial" w:cs="Arial"/>
          <w:i/>
          <w:iCs/>
        </w:rPr>
        <w:t>Statistics and Data Analysis</w:t>
      </w:r>
      <w:r w:rsidR="00EA4D80">
        <w:rPr>
          <w:rFonts w:ascii="Arial" w:hAnsi="Arial" w:cs="Arial"/>
        </w:rPr>
        <w:t xml:space="preserve"> -</w:t>
      </w:r>
      <w:r w:rsidRPr="00CF169D">
        <w:rPr>
          <w:rFonts w:ascii="Arial" w:hAnsi="Arial" w:cs="Arial"/>
        </w:rPr>
        <w:t xml:space="preserve"> </w:t>
      </w:r>
      <w:r w:rsidR="00EA4D80" w:rsidRPr="00EA4D80">
        <w:rPr>
          <w:rFonts w:ascii="Arial" w:hAnsi="Arial" w:cs="Arial"/>
        </w:rPr>
        <w:t xml:space="preserve">Thermo .raw files were converted to </w:t>
      </w:r>
      <w:r w:rsidR="005376D1">
        <w:rPr>
          <w:rFonts w:ascii="Arial" w:hAnsi="Arial" w:cs="Arial"/>
        </w:rPr>
        <w:t>m</w:t>
      </w:r>
      <w:r w:rsidR="00EA4D80" w:rsidRPr="00EA4D80">
        <w:rPr>
          <w:rFonts w:ascii="Arial" w:hAnsi="Arial" w:cs="Arial"/>
        </w:rPr>
        <w:t xml:space="preserve">zML files using MSConvert with a </w:t>
      </w:r>
      <w:r w:rsidR="00FE11EB">
        <w:rPr>
          <w:rFonts w:ascii="Arial" w:hAnsi="Arial" w:cs="Arial"/>
        </w:rPr>
        <w:t>peak picking</w:t>
      </w:r>
      <w:r w:rsidR="00FE11EB" w:rsidRPr="00EA4D80">
        <w:rPr>
          <w:rFonts w:ascii="Arial" w:hAnsi="Arial" w:cs="Arial"/>
        </w:rPr>
        <w:t xml:space="preserve"> </w:t>
      </w:r>
      <w:r w:rsidR="00EA4D80" w:rsidRPr="00EA4D80">
        <w:rPr>
          <w:rFonts w:ascii="Arial" w:hAnsi="Arial" w:cs="Arial"/>
        </w:rPr>
        <w:t xml:space="preserve">(centroiding) filter applied to the conversion. </w:t>
      </w:r>
      <w:r w:rsidR="00EA4D80" w:rsidRPr="00EA4D80">
        <w:rPr>
          <w:rFonts w:ascii="Arial" w:hAnsi="Arial" w:cs="Arial"/>
        </w:rPr>
        <w:lastRenderedPageBreak/>
        <w:t xml:space="preserve">Resulting </w:t>
      </w:r>
      <w:r w:rsidR="005376D1">
        <w:rPr>
          <w:rFonts w:ascii="Arial" w:hAnsi="Arial" w:cs="Arial"/>
        </w:rPr>
        <w:t>m</w:t>
      </w:r>
      <w:r w:rsidR="00EA4D80" w:rsidRPr="00EA4D80">
        <w:rPr>
          <w:rFonts w:ascii="Arial" w:hAnsi="Arial" w:cs="Arial"/>
        </w:rPr>
        <w:t xml:space="preserve">zML files were then input into Fragpipe version 20.0 and analysis was performed using MSFragger version 3.8, IonQuant version 1.9.8, and Philosopher version 5.0.0. </w:t>
      </w:r>
      <w:r w:rsidR="00EA4D80">
        <w:rPr>
          <w:rFonts w:ascii="Arial" w:hAnsi="Arial" w:cs="Arial"/>
        </w:rPr>
        <w:t>Fr</w:t>
      </w:r>
      <w:r w:rsidR="009E5C01">
        <w:rPr>
          <w:rFonts w:ascii="Arial" w:hAnsi="Arial" w:cs="Arial"/>
        </w:rPr>
        <w:t xml:space="preserve">agpipe was run using the </w:t>
      </w:r>
      <w:r w:rsidR="009E5C01" w:rsidRPr="009E5C01">
        <w:rPr>
          <w:rFonts w:ascii="Arial" w:hAnsi="Arial" w:cs="Arial"/>
        </w:rPr>
        <w:t>TMT-16 MS3 quantification (TMT16-MS3)</w:t>
      </w:r>
      <w:r w:rsidR="009E5C01">
        <w:rPr>
          <w:rFonts w:ascii="Arial" w:hAnsi="Arial" w:cs="Arial"/>
        </w:rPr>
        <w:t xml:space="preserve"> workflow. Briefly, this workflow specifies the use of DDA mode with </w:t>
      </w:r>
      <w:r w:rsidR="009E5C01" w:rsidRPr="009E5C01">
        <w:rPr>
          <w:rFonts w:ascii="Arial" w:hAnsi="Arial" w:cs="Arial"/>
        </w:rPr>
        <w:t>low mass accuracy MS2 (ion trap)</w:t>
      </w:r>
      <w:r w:rsidR="009E5C01">
        <w:rPr>
          <w:rFonts w:ascii="Arial" w:hAnsi="Arial" w:cs="Arial"/>
        </w:rPr>
        <w:t xml:space="preserve"> for identification and </w:t>
      </w:r>
      <w:r w:rsidR="009E5C01" w:rsidRPr="009E5C01">
        <w:rPr>
          <w:rFonts w:ascii="Arial" w:hAnsi="Arial" w:cs="Arial"/>
        </w:rPr>
        <w:t xml:space="preserve">quantification </w:t>
      </w:r>
      <w:r w:rsidR="009E5C01">
        <w:rPr>
          <w:rFonts w:ascii="Arial" w:hAnsi="Arial" w:cs="Arial"/>
        </w:rPr>
        <w:t xml:space="preserve">utilizing a high mass accuracy (orbitrap) </w:t>
      </w:r>
      <w:r w:rsidR="009E5C01" w:rsidRPr="009E5C01">
        <w:rPr>
          <w:rFonts w:ascii="Arial" w:hAnsi="Arial" w:cs="Arial"/>
        </w:rPr>
        <w:t>MS3</w:t>
      </w:r>
      <w:r w:rsidR="009E5C01">
        <w:rPr>
          <w:rFonts w:ascii="Arial" w:hAnsi="Arial" w:cs="Arial"/>
        </w:rPr>
        <w:t xml:space="preserve">. </w:t>
      </w:r>
      <w:r w:rsidR="009E5C01" w:rsidRPr="00EA4D80">
        <w:rPr>
          <w:rFonts w:ascii="Arial" w:hAnsi="Arial" w:cs="Arial"/>
        </w:rPr>
        <w:t xml:space="preserve">MSFragger was </w:t>
      </w:r>
      <w:r w:rsidR="009E5C01">
        <w:rPr>
          <w:rFonts w:ascii="Arial" w:hAnsi="Arial" w:cs="Arial"/>
        </w:rPr>
        <w:t>run with pre</w:t>
      </w:r>
      <w:r w:rsidR="00EA4D80" w:rsidRPr="00EA4D80">
        <w:rPr>
          <w:rFonts w:ascii="Arial" w:hAnsi="Arial" w:cs="Arial"/>
        </w:rPr>
        <w:t xml:space="preserve">cursor mass upper and lower tolerance </w:t>
      </w:r>
      <w:r w:rsidR="009E5C01">
        <w:rPr>
          <w:rFonts w:ascii="Arial" w:hAnsi="Arial" w:cs="Arial"/>
        </w:rPr>
        <w:t xml:space="preserve">set to </w:t>
      </w:r>
      <w:r w:rsidR="00EA4D80" w:rsidRPr="00EA4D80">
        <w:rPr>
          <w:rFonts w:ascii="Arial" w:hAnsi="Arial" w:cs="Arial"/>
        </w:rPr>
        <w:t xml:space="preserve">20 ppm, </w:t>
      </w:r>
      <w:r w:rsidR="00FE11EB">
        <w:rPr>
          <w:rFonts w:ascii="Arial" w:hAnsi="Arial" w:cs="Arial"/>
        </w:rPr>
        <w:t>strict trypsin</w:t>
      </w:r>
      <w:r w:rsidR="00FE11EB" w:rsidRPr="00EA4D80">
        <w:rPr>
          <w:rFonts w:ascii="Arial" w:hAnsi="Arial" w:cs="Arial"/>
        </w:rPr>
        <w:t xml:space="preserve"> </w:t>
      </w:r>
      <w:r w:rsidR="00EA4D80" w:rsidRPr="00EA4D80">
        <w:rPr>
          <w:rFonts w:ascii="Arial" w:hAnsi="Arial" w:cs="Arial"/>
        </w:rPr>
        <w:t>digestion rules allowing for 2 missed cleavages</w:t>
      </w:r>
      <w:r w:rsidR="009E5C01">
        <w:rPr>
          <w:rFonts w:ascii="Arial" w:hAnsi="Arial" w:cs="Arial"/>
        </w:rPr>
        <w:t xml:space="preserve">, </w:t>
      </w:r>
      <w:r w:rsidR="00FA4CB1">
        <w:rPr>
          <w:rFonts w:ascii="Arial" w:hAnsi="Arial" w:cs="Arial"/>
        </w:rPr>
        <w:t xml:space="preserve">and the search </w:t>
      </w:r>
      <w:r w:rsidR="00FA4CB1" w:rsidRPr="006256FD">
        <w:rPr>
          <w:rFonts w:ascii="Arial" w:hAnsi="Arial" w:cs="Arial"/>
          <w:color w:val="000000" w:themeColor="text1"/>
        </w:rPr>
        <w:t>was set to include static modifications of</w:t>
      </w:r>
      <w:r w:rsidR="006241FC" w:rsidRPr="006256FD">
        <w:rPr>
          <w:rFonts w:ascii="Arial" w:hAnsi="Arial" w:cs="Arial"/>
          <w:color w:val="000000" w:themeColor="text1"/>
        </w:rPr>
        <w:t xml:space="preserve"> </w:t>
      </w:r>
      <w:r w:rsidR="00734304" w:rsidRPr="00734304">
        <w:rPr>
          <w:rFonts w:ascii="Arial" w:hAnsi="Arial" w:cs="Arial"/>
          <w:color w:val="000000" w:themeColor="text1"/>
        </w:rPr>
        <w:t>carbamidomethylation</w:t>
      </w:r>
      <w:r w:rsidR="00734304">
        <w:rPr>
          <w:rFonts w:ascii="Arial" w:hAnsi="Arial" w:cs="Arial"/>
          <w:color w:val="000000" w:themeColor="text1"/>
        </w:rPr>
        <w:t xml:space="preserve"> </w:t>
      </w:r>
      <w:r w:rsidR="006241FC" w:rsidRPr="006256FD">
        <w:rPr>
          <w:rFonts w:ascii="Arial" w:hAnsi="Arial" w:cs="Arial"/>
          <w:color w:val="000000" w:themeColor="text1"/>
        </w:rPr>
        <w:t>of cystines, TMTpro on lysine</w:t>
      </w:r>
      <w:r w:rsidR="00734304">
        <w:rPr>
          <w:rFonts w:ascii="Arial" w:hAnsi="Arial" w:cs="Arial"/>
          <w:color w:val="000000" w:themeColor="text1"/>
        </w:rPr>
        <w:t>s</w:t>
      </w:r>
      <w:r w:rsidR="006241FC" w:rsidRPr="006256FD">
        <w:rPr>
          <w:rFonts w:ascii="Arial" w:hAnsi="Arial" w:cs="Arial"/>
          <w:color w:val="000000" w:themeColor="text1"/>
        </w:rPr>
        <w:t xml:space="preserve"> and N termini</w:t>
      </w:r>
      <w:r w:rsidR="00734304">
        <w:rPr>
          <w:rFonts w:ascii="Arial" w:hAnsi="Arial" w:cs="Arial"/>
          <w:color w:val="000000" w:themeColor="text1"/>
        </w:rPr>
        <w:t>,</w:t>
      </w:r>
      <w:r w:rsidR="00FA4CB1" w:rsidRPr="006256FD">
        <w:rPr>
          <w:rFonts w:ascii="Arial" w:hAnsi="Arial" w:cs="Arial"/>
          <w:color w:val="000000" w:themeColor="text1"/>
        </w:rPr>
        <w:t xml:space="preserve"> and variable modifications of </w:t>
      </w:r>
      <w:r w:rsidR="006241FC" w:rsidRPr="006256FD">
        <w:rPr>
          <w:rFonts w:ascii="Arial" w:hAnsi="Arial" w:cs="Arial"/>
          <w:color w:val="000000" w:themeColor="text1"/>
        </w:rPr>
        <w:t>oxidized methionine</w:t>
      </w:r>
      <w:r w:rsidR="006241FC" w:rsidRPr="0029437B">
        <w:rPr>
          <w:rFonts w:ascii="Arial" w:hAnsi="Arial" w:cs="Arial"/>
          <w:color w:val="000000" w:themeColor="text1"/>
        </w:rPr>
        <w:t>.</w:t>
      </w:r>
      <w:r w:rsidR="006241FC">
        <w:rPr>
          <w:rFonts w:ascii="Arial" w:hAnsi="Arial" w:cs="Arial"/>
          <w:color w:val="FF0000"/>
        </w:rPr>
        <w:t xml:space="preserve"> </w:t>
      </w:r>
      <w:r w:rsidR="00FA4CB1">
        <w:rPr>
          <w:rFonts w:ascii="Arial" w:hAnsi="Arial" w:cs="Arial"/>
        </w:rPr>
        <w:t xml:space="preserve">A </w:t>
      </w:r>
      <w:r w:rsidR="00EA4D80" w:rsidRPr="00EA4D80">
        <w:rPr>
          <w:rFonts w:ascii="Arial" w:hAnsi="Arial" w:cs="Arial"/>
        </w:rPr>
        <w:t xml:space="preserve">database containing the human reference proteome (UP000005640) concatenated with the reference proteomes from </w:t>
      </w:r>
      <w:r w:rsidR="00EA4D80" w:rsidRPr="00EA4D80">
        <w:rPr>
          <w:rFonts w:ascii="Arial" w:hAnsi="Arial" w:cs="Arial"/>
          <w:i/>
          <w:iCs/>
        </w:rPr>
        <w:t xml:space="preserve">Enterococcus faecalis </w:t>
      </w:r>
      <w:r w:rsidR="00EA4D80" w:rsidRPr="00EA4D80">
        <w:rPr>
          <w:rFonts w:ascii="Arial" w:hAnsi="Arial" w:cs="Arial"/>
        </w:rPr>
        <w:t xml:space="preserve">(UP000001415) and </w:t>
      </w:r>
      <w:r w:rsidR="00EA4D80" w:rsidRPr="00EA4D80">
        <w:rPr>
          <w:rFonts w:ascii="Arial" w:hAnsi="Arial" w:cs="Arial"/>
          <w:i/>
          <w:iCs/>
        </w:rPr>
        <w:t>Enterococcus faecium</w:t>
      </w:r>
      <w:r w:rsidR="00EA4D80" w:rsidRPr="00EA4D80">
        <w:rPr>
          <w:rFonts w:ascii="Arial" w:hAnsi="Arial" w:cs="Arial"/>
        </w:rPr>
        <w:t xml:space="preserve"> (UP000321556)</w:t>
      </w:r>
      <w:r w:rsidR="00FA4CB1">
        <w:rPr>
          <w:rFonts w:ascii="Arial" w:hAnsi="Arial" w:cs="Arial"/>
        </w:rPr>
        <w:t xml:space="preserve"> was used to match spectral IDs</w:t>
      </w:r>
      <w:r w:rsidR="00EA4D80" w:rsidRPr="00EA4D80">
        <w:rPr>
          <w:rFonts w:ascii="Arial" w:hAnsi="Arial" w:cs="Arial"/>
        </w:rPr>
        <w:t xml:space="preserve">. All reference proteomes were downloaded from UniProt on </w:t>
      </w:r>
      <w:commentRangeStart w:id="24"/>
      <w:r w:rsidR="00EA4D80" w:rsidRPr="00EA4D80">
        <w:rPr>
          <w:rFonts w:ascii="Arial" w:hAnsi="Arial" w:cs="Arial"/>
        </w:rPr>
        <w:t>September 11</w:t>
      </w:r>
      <w:r w:rsidR="00EA4D80" w:rsidRPr="00EA4D80">
        <w:rPr>
          <w:rFonts w:ascii="Arial" w:hAnsi="Arial" w:cs="Arial"/>
          <w:vertAlign w:val="superscript"/>
        </w:rPr>
        <w:t>th</w:t>
      </w:r>
      <w:commentRangeEnd w:id="24"/>
      <w:r w:rsidR="00E97E9B">
        <w:rPr>
          <w:rStyle w:val="CommentReference"/>
          <w:rFonts w:asciiTheme="minorHAnsi" w:eastAsiaTheme="minorHAnsi" w:hAnsiTheme="minorHAnsi" w:cstheme="minorBidi"/>
        </w:rPr>
        <w:commentReference w:id="24"/>
      </w:r>
      <w:r w:rsidR="00EA4D80" w:rsidRPr="00EA4D80">
        <w:rPr>
          <w:rFonts w:ascii="Arial" w:hAnsi="Arial" w:cs="Arial"/>
        </w:rPr>
        <w:t>, 2023.</w:t>
      </w:r>
      <w:r w:rsidR="00EA4D80">
        <w:rPr>
          <w:rFonts w:ascii="Arial" w:hAnsi="Arial" w:cs="Arial"/>
        </w:rPr>
        <w:t xml:space="preserve"> </w:t>
      </w:r>
    </w:p>
    <w:p w14:paraId="012F53F5" w14:textId="77777777" w:rsidR="00A26A1F" w:rsidRPr="00EA4D80" w:rsidRDefault="00A26A1F" w:rsidP="00FA4CB1">
      <w:pPr>
        <w:spacing w:line="480" w:lineRule="auto"/>
        <w:ind w:firstLine="720"/>
        <w:rPr>
          <w:rFonts w:ascii="Arial" w:hAnsi="Arial" w:cs="Arial"/>
        </w:rPr>
      </w:pPr>
    </w:p>
    <w:p w14:paraId="36E46F33" w14:textId="7BB76AC6" w:rsidR="00EA4D80" w:rsidRDefault="00EA4D80" w:rsidP="00EA4D80">
      <w:pPr>
        <w:spacing w:line="480" w:lineRule="auto"/>
        <w:ind w:firstLine="720"/>
        <w:rPr>
          <w:rFonts w:ascii="Arial" w:hAnsi="Arial" w:cs="Arial"/>
        </w:rPr>
      </w:pPr>
      <w:r w:rsidRPr="00EA4D80">
        <w:rPr>
          <w:rFonts w:ascii="Arial" w:hAnsi="Arial" w:cs="Arial"/>
        </w:rPr>
        <w:t>Proteins identified as differentially abundant were subjected to Gene Ontology Analysis using all proteins identified in the experiment as the universe as implemented in ClusterProfiler4.0</w:t>
      </w:r>
      <w:r w:rsidR="006256FD">
        <w:rPr>
          <w:rFonts w:ascii="Arial" w:hAnsi="Arial" w:cs="Arial"/>
        </w:rPr>
        <w:t xml:space="preserve"> </w:t>
      </w:r>
      <w:r w:rsidR="006256FD">
        <w:rPr>
          <w:rFonts w:ascii="Arial" w:hAnsi="Arial" w:cs="Arial"/>
        </w:rPr>
        <w:fldChar w:fldCharType="begin"/>
      </w:r>
      <w:r w:rsidR="00B67950">
        <w:rPr>
          <w:rFonts w:ascii="Arial" w:hAnsi="Arial" w:cs="Arial"/>
        </w:rPr>
        <w:instrText xml:space="preserve"> ADDIN ZOTERO_ITEM CSL_CITATION {"citationID":"79uamUjC","properties":{"formattedCitation":"\\super 25\\nosupersub{}","plainCitation":"25","noteIndex":0},"citationItems":[{"id":4177,"uris":["http://zotero.org/users/6494753/items/WMSSTACP"],"itemData":{"id":4177,"type":"article-journal","container-title":"The Innovation","DOI":"10.1016/j.xinn.2021.100141","ISSN":"26666758","issue":"3","journalAbbreviation":"The Innovation","language":"en","page":"100141","source":"DOI.org (Crossref)","title":"clusterProfiler 4.0: A universal enrichment tool for interpreting omics data","title-short":"clusterProfiler 4.0","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issued":{"date-parts":[["2021",8]]}}}],"schema":"https://github.com/citation-style-language/schema/raw/master/csl-citation.json"} </w:instrText>
      </w:r>
      <w:r w:rsidR="006256FD">
        <w:rPr>
          <w:rFonts w:ascii="Arial" w:hAnsi="Arial" w:cs="Arial"/>
        </w:rPr>
        <w:fldChar w:fldCharType="separate"/>
      </w:r>
      <w:r w:rsidR="00B67950" w:rsidRPr="00B67950">
        <w:rPr>
          <w:rFonts w:ascii="Arial" w:hAnsi="Arial" w:cs="Arial"/>
          <w:vertAlign w:val="superscript"/>
        </w:rPr>
        <w:t>25</w:t>
      </w:r>
      <w:r w:rsidR="006256FD">
        <w:rPr>
          <w:rFonts w:ascii="Arial" w:hAnsi="Arial" w:cs="Arial"/>
        </w:rPr>
        <w:fldChar w:fldCharType="end"/>
      </w:r>
      <w:r w:rsidRPr="00EA4D80">
        <w:rPr>
          <w:rFonts w:ascii="Arial" w:hAnsi="Arial" w:cs="Arial"/>
        </w:rPr>
        <w:t>. All GO terms described have adjusted p values &lt;</w:t>
      </w:r>
      <w:r w:rsidR="00CE3AD4">
        <w:rPr>
          <w:rFonts w:ascii="Arial" w:hAnsi="Arial" w:cs="Arial"/>
        </w:rPr>
        <w:t>=</w:t>
      </w:r>
      <w:r w:rsidRPr="00EA4D80">
        <w:rPr>
          <w:rFonts w:ascii="Arial" w:hAnsi="Arial" w:cs="Arial"/>
        </w:rPr>
        <w:t xml:space="preserve">0.05 unless otherwise described. </w:t>
      </w:r>
    </w:p>
    <w:p w14:paraId="60EC10BA" w14:textId="77777777" w:rsidR="009B2A30" w:rsidRPr="00EA4D80" w:rsidRDefault="009B2A30" w:rsidP="00EA4D80">
      <w:pPr>
        <w:spacing w:line="480" w:lineRule="auto"/>
        <w:ind w:firstLine="720"/>
        <w:rPr>
          <w:rFonts w:ascii="Arial" w:hAnsi="Arial" w:cs="Arial"/>
        </w:rPr>
      </w:pPr>
    </w:p>
    <w:p w14:paraId="501FFBD4" w14:textId="77777777"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Metabolomics Arm:</w:t>
      </w:r>
    </w:p>
    <w:p w14:paraId="08E6427E" w14:textId="3B5BB6F9" w:rsidR="00FA4CB1" w:rsidRDefault="008858C5" w:rsidP="00CF169D">
      <w:pPr>
        <w:spacing w:line="480" w:lineRule="auto"/>
        <w:ind w:firstLine="720"/>
        <w:rPr>
          <w:rFonts w:ascii="Arial" w:hAnsi="Arial" w:cs="Arial"/>
        </w:rPr>
      </w:pPr>
      <w:r w:rsidRPr="0029437B">
        <w:rPr>
          <w:rFonts w:ascii="Arial" w:hAnsi="Arial" w:cs="Arial"/>
          <w:i/>
          <w:iCs/>
        </w:rPr>
        <w:t>Plasma</w:t>
      </w:r>
      <w:r w:rsidR="00CF169D" w:rsidRPr="0029437B">
        <w:rPr>
          <w:rFonts w:ascii="Arial" w:hAnsi="Arial" w:cs="Arial"/>
          <w:i/>
          <w:iCs/>
        </w:rPr>
        <w:t xml:space="preserve"> Metabolite Extraction</w:t>
      </w:r>
      <w:r w:rsidR="00FA4CB1">
        <w:rPr>
          <w:rFonts w:ascii="Arial" w:hAnsi="Arial" w:cs="Arial"/>
        </w:rPr>
        <w:t>-</w:t>
      </w:r>
      <w:r w:rsidR="00CF169D" w:rsidRPr="00CF169D">
        <w:rPr>
          <w:rFonts w:ascii="Arial" w:hAnsi="Arial" w:cs="Arial"/>
        </w:rPr>
        <w:t xml:space="preserve"> </w:t>
      </w:r>
      <w:r w:rsidR="00FA4CB1" w:rsidRPr="00FA4CB1">
        <w:rPr>
          <w:rFonts w:ascii="Arial" w:hAnsi="Arial" w:cs="Arial"/>
        </w:rPr>
        <w:t xml:space="preserve">All steps were done on ice unless otherwise indicated. Plasma samples (50 </w:t>
      </w:r>
      <w:r w:rsidR="00734304">
        <w:rPr>
          <w:rFonts w:ascii="Arial" w:hAnsi="Arial" w:cs="Arial"/>
        </w:rPr>
        <w:t>µl</w:t>
      </w:r>
      <w:r w:rsidR="00FA4CB1" w:rsidRPr="00FA4CB1">
        <w:rPr>
          <w:rFonts w:ascii="Arial" w:hAnsi="Arial" w:cs="Arial"/>
        </w:rPr>
        <w:t xml:space="preserve">) were thawed for 30 </w:t>
      </w:r>
      <w:r w:rsidR="00734304">
        <w:rPr>
          <w:rFonts w:ascii="Arial" w:hAnsi="Arial" w:cs="Arial"/>
        </w:rPr>
        <w:t>minutes</w:t>
      </w:r>
      <w:r w:rsidR="00FA4CB1" w:rsidRPr="00FA4CB1">
        <w:rPr>
          <w:rFonts w:ascii="Arial" w:hAnsi="Arial" w:cs="Arial"/>
        </w:rPr>
        <w:t xml:space="preserve">, </w:t>
      </w:r>
      <w:r w:rsidR="00D4649B">
        <w:rPr>
          <w:rFonts w:ascii="Arial" w:hAnsi="Arial" w:cs="Arial"/>
        </w:rPr>
        <w:t xml:space="preserve">and </w:t>
      </w:r>
      <w:r w:rsidR="00FA4CB1" w:rsidRPr="00FA4CB1">
        <w:rPr>
          <w:rFonts w:ascii="Arial" w:hAnsi="Arial" w:cs="Arial"/>
        </w:rPr>
        <w:t>then 200</w:t>
      </w:r>
      <w:r w:rsidR="00734304">
        <w:rPr>
          <w:rFonts w:ascii="Arial" w:hAnsi="Arial" w:cs="Arial"/>
        </w:rPr>
        <w:t xml:space="preserve"> µ</w:t>
      </w:r>
      <w:r w:rsidR="00FA4CB1" w:rsidRPr="00FA4CB1">
        <w:rPr>
          <w:rFonts w:ascii="Arial" w:hAnsi="Arial" w:cs="Arial"/>
        </w:rPr>
        <w:t xml:space="preserve">L of prechilled extraction solvent (100% </w:t>
      </w:r>
      <w:r w:rsidR="00734304">
        <w:rPr>
          <w:rFonts w:ascii="Arial" w:hAnsi="Arial" w:cs="Arial"/>
        </w:rPr>
        <w:t xml:space="preserve">methanol </w:t>
      </w:r>
      <w:r w:rsidR="00FA4CB1" w:rsidRPr="00FA4CB1">
        <w:rPr>
          <w:rFonts w:ascii="Arial" w:hAnsi="Arial" w:cs="Arial"/>
        </w:rPr>
        <w:t xml:space="preserve">with 1 mM sulfamethazine as an internal </w:t>
      </w:r>
      <w:r w:rsidR="00FA4CB1" w:rsidRPr="00FA4CB1">
        <w:rPr>
          <w:rFonts w:ascii="Arial" w:hAnsi="Arial" w:cs="Arial"/>
        </w:rPr>
        <w:lastRenderedPageBreak/>
        <w:t xml:space="preserve">standard) was added to each sample. Samples were mixed </w:t>
      </w:r>
      <w:r w:rsidR="005376D1">
        <w:rPr>
          <w:rFonts w:ascii="Arial" w:hAnsi="Arial" w:cs="Arial"/>
        </w:rPr>
        <w:t>by vortexing</w:t>
      </w:r>
      <w:r w:rsidR="00FA4CB1" w:rsidRPr="00FA4CB1">
        <w:rPr>
          <w:rFonts w:ascii="Arial" w:hAnsi="Arial" w:cs="Arial"/>
        </w:rPr>
        <w:t xml:space="preserve"> for 2 minutes </w:t>
      </w:r>
      <w:r w:rsidR="00374A52">
        <w:rPr>
          <w:rFonts w:ascii="Arial" w:hAnsi="Arial" w:cs="Arial"/>
        </w:rPr>
        <w:t xml:space="preserve">and </w:t>
      </w:r>
      <w:r w:rsidR="00FA4CB1" w:rsidRPr="00FA4CB1">
        <w:rPr>
          <w:rFonts w:ascii="Arial" w:hAnsi="Arial" w:cs="Arial"/>
        </w:rPr>
        <w:t>then incubated at 20C for 20 min</w:t>
      </w:r>
      <w:r w:rsidR="00734304">
        <w:rPr>
          <w:rFonts w:ascii="Arial" w:hAnsi="Arial" w:cs="Arial"/>
        </w:rPr>
        <w:t>utes</w:t>
      </w:r>
      <w:r w:rsidR="00FA4CB1" w:rsidRPr="00FA4CB1">
        <w:rPr>
          <w:rFonts w:ascii="Arial" w:hAnsi="Arial" w:cs="Arial"/>
        </w:rPr>
        <w:t xml:space="preserve"> to aid in protein precipitation. Samples were centrifuged at 16,000 x g for 15 min</w:t>
      </w:r>
      <w:r w:rsidR="00734304">
        <w:rPr>
          <w:rFonts w:ascii="Arial" w:hAnsi="Arial" w:cs="Arial"/>
        </w:rPr>
        <w:t>utes</w:t>
      </w:r>
      <w:r w:rsidR="00FA4CB1" w:rsidRPr="00FA4CB1">
        <w:rPr>
          <w:rFonts w:ascii="Arial" w:hAnsi="Arial" w:cs="Arial"/>
        </w:rPr>
        <w:t xml:space="preserve"> to pellet the protein precipitate. </w:t>
      </w:r>
      <w:r w:rsidR="005D323F">
        <w:rPr>
          <w:rFonts w:ascii="Arial" w:hAnsi="Arial" w:cs="Arial"/>
        </w:rPr>
        <w:t>The supernatant</w:t>
      </w:r>
      <w:r w:rsidR="005D323F" w:rsidRPr="00FA4CB1">
        <w:rPr>
          <w:rFonts w:ascii="Arial" w:hAnsi="Arial" w:cs="Arial"/>
        </w:rPr>
        <w:t xml:space="preserve"> </w:t>
      </w:r>
      <w:r w:rsidR="00FA4CB1" w:rsidRPr="00FA4CB1">
        <w:rPr>
          <w:rFonts w:ascii="Arial" w:hAnsi="Arial" w:cs="Arial"/>
        </w:rPr>
        <w:t>was then transferred into</w:t>
      </w:r>
      <w:r w:rsidR="00734304">
        <w:rPr>
          <w:rFonts w:ascii="Arial" w:hAnsi="Arial" w:cs="Arial"/>
        </w:rPr>
        <w:t xml:space="preserve"> a</w:t>
      </w:r>
      <w:r w:rsidR="00FA4CB1" w:rsidRPr="00FA4CB1">
        <w:rPr>
          <w:rFonts w:ascii="Arial" w:hAnsi="Arial" w:cs="Arial"/>
        </w:rPr>
        <w:t xml:space="preserve"> 96-</w:t>
      </w:r>
      <w:r w:rsidR="005376D1">
        <w:rPr>
          <w:rFonts w:ascii="Arial" w:hAnsi="Arial" w:cs="Arial"/>
        </w:rPr>
        <w:t>w</w:t>
      </w:r>
      <w:r w:rsidR="00FA4CB1" w:rsidRPr="00FA4CB1">
        <w:rPr>
          <w:rFonts w:ascii="Arial" w:hAnsi="Arial" w:cs="Arial"/>
        </w:rPr>
        <w:t xml:space="preserve">ell </w:t>
      </w:r>
      <w:r w:rsidR="005376D1">
        <w:rPr>
          <w:rFonts w:ascii="Arial" w:hAnsi="Arial" w:cs="Arial"/>
        </w:rPr>
        <w:t>deep well plate</w:t>
      </w:r>
      <w:r w:rsidR="00FA4CB1" w:rsidRPr="00FA4CB1">
        <w:rPr>
          <w:rFonts w:ascii="Arial" w:hAnsi="Arial" w:cs="Arial"/>
        </w:rPr>
        <w:t xml:space="preserve">, dried using </w:t>
      </w:r>
      <w:r w:rsidR="005D323F">
        <w:rPr>
          <w:rFonts w:ascii="Arial" w:hAnsi="Arial" w:cs="Arial"/>
        </w:rPr>
        <w:t xml:space="preserve">a </w:t>
      </w:r>
      <w:r w:rsidR="00FA4CB1" w:rsidRPr="00FA4CB1">
        <w:rPr>
          <w:rFonts w:ascii="Arial" w:hAnsi="Arial" w:cs="Arial"/>
        </w:rPr>
        <w:t>centrifugal low-pressure system</w:t>
      </w:r>
      <w:r w:rsidR="00FE11EB">
        <w:rPr>
          <w:rFonts w:ascii="Arial" w:hAnsi="Arial" w:cs="Arial"/>
        </w:rPr>
        <w:t>,</w:t>
      </w:r>
      <w:r w:rsidR="00FA4CB1" w:rsidRPr="00FA4CB1">
        <w:rPr>
          <w:rFonts w:ascii="Arial" w:hAnsi="Arial" w:cs="Arial"/>
        </w:rPr>
        <w:t xml:space="preserve"> and stored at -80</w:t>
      </w:r>
      <w:r w:rsidR="00734304" w:rsidRPr="0000153B">
        <w:rPr>
          <w:rFonts w:ascii="Cambria Math" w:hAnsi="Cambria Math" w:cs="Cambria Math"/>
        </w:rPr>
        <w:t>℃</w:t>
      </w:r>
      <w:r w:rsidR="00FA4CB1" w:rsidRPr="00FA4CB1">
        <w:rPr>
          <w:rFonts w:ascii="Arial" w:hAnsi="Arial" w:cs="Arial"/>
        </w:rPr>
        <w:t xml:space="preserve"> once dry. </w:t>
      </w:r>
    </w:p>
    <w:p w14:paraId="62E64BE1" w14:textId="669AF56D" w:rsidR="00CF169D" w:rsidRDefault="00CF169D" w:rsidP="00CF169D">
      <w:pPr>
        <w:spacing w:line="480" w:lineRule="auto"/>
        <w:ind w:firstLine="720"/>
        <w:rPr>
          <w:rFonts w:ascii="Arial" w:hAnsi="Arial" w:cs="Arial"/>
        </w:rPr>
      </w:pPr>
      <w:r w:rsidRPr="0029437B">
        <w:rPr>
          <w:rFonts w:ascii="Arial" w:hAnsi="Arial" w:cs="Arial"/>
          <w:i/>
          <w:iCs/>
        </w:rPr>
        <w:t>Metabolomics LC-MS2 Analysis</w:t>
      </w:r>
      <w:r w:rsidRPr="00CF169D">
        <w:rPr>
          <w:rFonts w:ascii="Arial" w:hAnsi="Arial" w:cs="Arial"/>
        </w:rPr>
        <w:t xml:space="preserve"> – </w:t>
      </w:r>
      <w:r w:rsidR="00FA4CB1" w:rsidRPr="00FA4CB1">
        <w:rPr>
          <w:rFonts w:ascii="Arial" w:hAnsi="Arial" w:cs="Arial"/>
        </w:rPr>
        <w:t xml:space="preserve">Metabolomic LC-MS2 was performed on a </w:t>
      </w:r>
      <w:r w:rsidR="00FA4CB1" w:rsidRPr="00EA48A2">
        <w:rPr>
          <w:rFonts w:ascii="Arial" w:hAnsi="Arial" w:cs="Arial"/>
          <w:color w:val="000000" w:themeColor="text1"/>
        </w:rPr>
        <w:t xml:space="preserve">Q-Exactive </w:t>
      </w:r>
      <w:r w:rsidR="00FA4CB1" w:rsidRPr="00FA4CB1">
        <w:rPr>
          <w:rFonts w:ascii="Arial" w:hAnsi="Arial" w:cs="Arial"/>
        </w:rPr>
        <w:t xml:space="preserve">mass spectrometer </w:t>
      </w:r>
      <w:r w:rsidR="00EA48A2">
        <w:rPr>
          <w:rFonts w:ascii="Arial" w:hAnsi="Arial" w:cs="Arial"/>
        </w:rPr>
        <w:t>coupled to a Thermo Vanquish HPLC system.</w:t>
      </w:r>
      <w:r w:rsidR="00FA4CB1" w:rsidRPr="00FA4CB1">
        <w:rPr>
          <w:rFonts w:ascii="Arial" w:hAnsi="Arial" w:cs="Arial"/>
        </w:rPr>
        <w:t xml:space="preserve"> </w:t>
      </w:r>
      <w:r w:rsidR="00EA48A2">
        <w:rPr>
          <w:rFonts w:ascii="Arial" w:hAnsi="Arial" w:cs="Arial"/>
        </w:rPr>
        <w:t xml:space="preserve">The chromatographic analysis was carried out on a Polar C18 100A LC Column 100x21mm (Catalog no. 00D-4759-AN). </w:t>
      </w:r>
      <w:r w:rsidR="00FA4CB1" w:rsidRPr="00FA4CB1">
        <w:rPr>
          <w:rFonts w:ascii="Arial" w:hAnsi="Arial" w:cs="Arial"/>
        </w:rPr>
        <w:t>5</w:t>
      </w:r>
      <w:r w:rsidR="00734304">
        <w:rPr>
          <w:rFonts w:ascii="Arial" w:hAnsi="Arial" w:cs="Arial"/>
        </w:rPr>
        <w:t xml:space="preserve"> µ</w:t>
      </w:r>
      <w:r w:rsidR="00FA4CB1" w:rsidRPr="00FA4CB1">
        <w:rPr>
          <w:rFonts w:ascii="Arial" w:hAnsi="Arial" w:cs="Arial"/>
        </w:rPr>
        <w:t>L of each sample was injected and run on a 10-minute gradient. The mobile phase solvents (solvent A, water- 0.1% formic acid; solvent B, acetonitrile-0.1% formic acid) were run at a flow rate of 0.500mL/min and chromatographic separation was achieved using the following gradient: 0 to 1 minute 5% B, 1 to 7 min</w:t>
      </w:r>
      <w:r w:rsidR="00734304">
        <w:rPr>
          <w:rFonts w:ascii="Arial" w:hAnsi="Arial" w:cs="Arial"/>
        </w:rPr>
        <w:t>ute</w:t>
      </w:r>
      <w:r w:rsidR="00FA4CB1" w:rsidRPr="00FA4CB1">
        <w:rPr>
          <w:rFonts w:ascii="Arial" w:hAnsi="Arial" w:cs="Arial"/>
        </w:rPr>
        <w:t xml:space="preserve"> a linear increase from 5 to 100% B, 7 to 7.5 minute held at 100% B, 7.5 minute to 8 minute a linear decrease from 100% to 5% B, and then 5% B from 8 minute to 10 minute.  </w:t>
      </w:r>
    </w:p>
    <w:p w14:paraId="5EA16795" w14:textId="77777777" w:rsidR="00A26A1F" w:rsidRPr="00CF169D" w:rsidRDefault="00A26A1F" w:rsidP="00CF169D">
      <w:pPr>
        <w:spacing w:line="480" w:lineRule="auto"/>
        <w:ind w:firstLine="720"/>
        <w:rPr>
          <w:rFonts w:ascii="Arial" w:hAnsi="Arial" w:cs="Arial"/>
        </w:rPr>
      </w:pPr>
    </w:p>
    <w:p w14:paraId="37F9D021" w14:textId="628205A9" w:rsidR="00CF169D" w:rsidRDefault="00CF169D" w:rsidP="00CF169D">
      <w:pPr>
        <w:spacing w:line="480" w:lineRule="auto"/>
        <w:ind w:firstLine="720"/>
        <w:rPr>
          <w:rFonts w:ascii="Arial" w:hAnsi="Arial" w:cs="Arial"/>
        </w:rPr>
      </w:pPr>
      <w:r w:rsidRPr="0029437B">
        <w:rPr>
          <w:rFonts w:ascii="Arial" w:hAnsi="Arial" w:cs="Arial"/>
          <w:i/>
          <w:iCs/>
        </w:rPr>
        <w:t>Metabolite Identification</w:t>
      </w:r>
      <w:r w:rsidRPr="00CF169D">
        <w:rPr>
          <w:rFonts w:ascii="Arial" w:hAnsi="Arial" w:cs="Arial"/>
        </w:rPr>
        <w:t xml:space="preserve"> –</w:t>
      </w:r>
      <w:r w:rsidR="00FA4CB1">
        <w:rPr>
          <w:rFonts w:ascii="Arial" w:hAnsi="Arial" w:cs="Arial"/>
        </w:rPr>
        <w:t xml:space="preserve"> </w:t>
      </w:r>
      <w:r w:rsidR="00FA4CB1" w:rsidRPr="00FA4CB1">
        <w:rPr>
          <w:rFonts w:ascii="Arial" w:hAnsi="Arial" w:cs="Arial"/>
        </w:rPr>
        <w:t>Full scan MS spectra (m/z 100 – 1500) were acquired and the top five most intense ions from a unique scan were fragmented</w:t>
      </w:r>
      <w:r w:rsidR="00EA48A2">
        <w:rPr>
          <w:rFonts w:ascii="Arial" w:hAnsi="Arial" w:cs="Arial"/>
        </w:rPr>
        <w:t xml:space="preserve">. </w:t>
      </w:r>
      <w:r w:rsidR="00FA4CB1" w:rsidRPr="00FA4CB1">
        <w:rPr>
          <w:rFonts w:ascii="Arial" w:hAnsi="Arial" w:cs="Arial"/>
        </w:rPr>
        <w:t>Dynamic exclusion was set to 10.0s. The isolation window was set to 3.0 m/z with an isolation offset of 0.5 m/</w:t>
      </w:r>
      <w:r w:rsidR="00FA4CB1">
        <w:rPr>
          <w:rFonts w:ascii="Arial" w:hAnsi="Arial" w:cs="Arial"/>
        </w:rPr>
        <w:t>z</w:t>
      </w:r>
      <w:r w:rsidR="00FA4CB1" w:rsidRPr="00FA4CB1">
        <w:rPr>
          <w:rFonts w:ascii="Arial" w:hAnsi="Arial" w:cs="Arial"/>
        </w:rPr>
        <w:t xml:space="preserve">, </w:t>
      </w:r>
      <w:r w:rsidR="00FA4CB1">
        <w:rPr>
          <w:rFonts w:ascii="Arial" w:hAnsi="Arial" w:cs="Arial"/>
        </w:rPr>
        <w:t xml:space="preserve">and the </w:t>
      </w:r>
      <w:r w:rsidR="00FA4CB1" w:rsidRPr="00FA4CB1">
        <w:rPr>
          <w:rFonts w:ascii="Arial" w:hAnsi="Arial" w:cs="Arial"/>
        </w:rPr>
        <w:t>intensity threshold was set to 5e4.</w:t>
      </w:r>
    </w:p>
    <w:p w14:paraId="0E28E2BB" w14:textId="77777777" w:rsidR="00A26A1F" w:rsidRPr="00CF169D" w:rsidRDefault="00A26A1F" w:rsidP="00CF169D">
      <w:pPr>
        <w:spacing w:line="480" w:lineRule="auto"/>
        <w:ind w:firstLine="720"/>
        <w:rPr>
          <w:rFonts w:ascii="Arial" w:hAnsi="Arial" w:cs="Arial"/>
        </w:rPr>
      </w:pPr>
    </w:p>
    <w:p w14:paraId="05B25038" w14:textId="39B72957" w:rsidR="00CF169D" w:rsidRDefault="00CF169D" w:rsidP="00CF169D">
      <w:pPr>
        <w:spacing w:line="480" w:lineRule="auto"/>
        <w:ind w:firstLine="720"/>
        <w:rPr>
          <w:rFonts w:ascii="Arial" w:hAnsi="Arial" w:cs="Arial"/>
        </w:rPr>
      </w:pPr>
      <w:r w:rsidRPr="0029437B">
        <w:rPr>
          <w:rFonts w:ascii="Arial" w:hAnsi="Arial" w:cs="Arial"/>
          <w:i/>
          <w:iCs/>
        </w:rPr>
        <w:t>Raw file processing</w:t>
      </w:r>
      <w:r w:rsidRPr="00CF169D">
        <w:rPr>
          <w:rFonts w:ascii="Arial" w:hAnsi="Arial" w:cs="Arial"/>
        </w:rPr>
        <w:t xml:space="preserve"> – Thermo .raw files were first converted to mzML using MSConvert</w:t>
      </w:r>
      <w:r w:rsidR="006256FD">
        <w:rPr>
          <w:rFonts w:ascii="Arial" w:hAnsi="Arial" w:cs="Arial"/>
        </w:rPr>
        <w:t xml:space="preserve"> (3.0.22155-0ff594) </w:t>
      </w:r>
      <w:r w:rsidR="006256FD">
        <w:rPr>
          <w:rFonts w:ascii="Arial" w:hAnsi="Arial" w:cs="Arial"/>
        </w:rPr>
        <w:fldChar w:fldCharType="begin"/>
      </w:r>
      <w:r w:rsidR="00B67950">
        <w:rPr>
          <w:rFonts w:ascii="Arial" w:hAnsi="Arial" w:cs="Arial"/>
        </w:rPr>
        <w:instrText xml:space="preserve"> ADDIN ZOTERO_ITEM CSL_CITATION {"citationID":"DMklTDf5","properties":{"formattedCitation":"\\super 26\\nosupersub{}","plainCitation":"26","noteIndex":0},"citationItems":[{"id":5899,"uris":["http://zotero.org/users/6494753/items/5A7I6KS3"],"itemData":{"id":5899,"type":"article-journal","abstract":"After raw data have been captured by mass spectrometers in biological LC-MS/MS experiments, they must be converted from vendor-specific binary files to open-format files for manipulation by most software. This protocol details the use of ProteoWizard software for this conversion, taking format features, coding options, and vendor particularities into account. This protocol will aid researchers in preparing their data for analysis by database search engines and other bioinformatics tools.","container-title":"Current Protocols in Bioinformatics","DOI":"10.1002/0471250953.bi1324s46","ISSN":"1934-3396, 1934-340X","issue":"1","journalAbbreviation":"CP in Bioinformatics","language":"en","source":"DOI.org (Crossref)","title":"Employing ProteoWizard to Convert Raw Mass Spectrometry Data","URL":"https://currentprotocols.onlinelibrary.wiley.com/doi/10.1002/0471250953.bi1324s46","volume":"46","author":[{"family":"Holman","given":"Jerry D."},{"family":"Tabb","given":"David L."},{"family":"Mallick","given":"Parag"}],"accessed":{"date-parts":[["2024",2,27]]},"issued":{"date-parts":[["2014",6]]}}}],"schema":"https://github.com/citation-style-language/schema/raw/master/csl-citation.json"} </w:instrText>
      </w:r>
      <w:r w:rsidR="006256FD">
        <w:rPr>
          <w:rFonts w:ascii="Arial" w:hAnsi="Arial" w:cs="Arial"/>
        </w:rPr>
        <w:fldChar w:fldCharType="separate"/>
      </w:r>
      <w:r w:rsidR="00B67950" w:rsidRPr="00B67950">
        <w:rPr>
          <w:rFonts w:ascii="Arial" w:hAnsi="Arial" w:cs="Arial"/>
          <w:vertAlign w:val="superscript"/>
        </w:rPr>
        <w:t>26</w:t>
      </w:r>
      <w:r w:rsidR="006256FD">
        <w:rPr>
          <w:rFonts w:ascii="Arial" w:hAnsi="Arial" w:cs="Arial"/>
        </w:rPr>
        <w:fldChar w:fldCharType="end"/>
      </w:r>
      <w:r w:rsidRPr="00CF169D">
        <w:rPr>
          <w:rFonts w:ascii="Arial" w:hAnsi="Arial" w:cs="Arial"/>
        </w:rPr>
        <w:t xml:space="preserve">. mzML files were processed together using MzMine  </w:t>
      </w:r>
      <w:r w:rsidRPr="00CF169D">
        <w:rPr>
          <w:rFonts w:ascii="Arial" w:hAnsi="Arial" w:cs="Arial"/>
        </w:rPr>
        <w:lastRenderedPageBreak/>
        <w:t>(3.5.0)</w:t>
      </w:r>
      <w:r w:rsidR="00620471">
        <w:rPr>
          <w:rFonts w:ascii="Arial" w:hAnsi="Arial" w:cs="Arial"/>
        </w:rPr>
        <w:fldChar w:fldCharType="begin"/>
      </w:r>
      <w:r w:rsidR="00B67950">
        <w:rPr>
          <w:rFonts w:ascii="Arial" w:hAnsi="Arial" w:cs="Arial"/>
        </w:rPr>
        <w:instrText xml:space="preserve"> ADDIN ZOTERO_ITEM CSL_CITATION {"citationID":"5irNiSOn","properties":{"formattedCitation":"\\super 27\\nosupersub{}","plainCitation":"27","noteIndex":0},"citationItems":[{"id":5836,"uris":["http://zotero.org/users/6494753/items/AL26UQVA"],"itemData":{"id":5836,"type":"article-journal","container-title":"Nature Biotechnology","DOI":"10.1038/s41587-023-01690-2","ISSN":"1087-0156, 1546-1696","issue":"4","journalAbbreviation":"Nat Biotechnol","language":"en","page":"447-449","source":"DOI.org (Crossref)","title":"Integrative analysis of multimodal mass spectrometry data in MZmine 3","volume":"41","author":[{"family":"Schmid","given":"Robin"},{"family":"Heuckeroth","given":"Steffen"},{"family":"Korf","given":"Ansgar"},{"family":"Smirnov","given":"Aleksandr"},{"family":"Myers","given":"Owen"},{"family":"Dyrlund","given":"Thomas S."},{"family":"Bushuiev","given":"Roman"},{"family":"Murray","given":"Kevin J."},{"family":"Hoffmann","given":"Nils"},{"family":"Lu","given":"Miaoshan"},{"family":"Sarvepalli","given":"Abinesh"},{"family":"Zhang","given":"Zheng"},{"family":"Fleischauer","given":"Markus"},{"family":"Dührkop","given":"Kai"},{"family":"Wesner","given":"Mark"},{"family":"Hoogstra","given":"Shawn J."},{"family":"Rudt","given":"Edward"},{"family":"Mokshyna","given":"Olena"},{"family":"Brungs","given":"Corinna"},{"family":"Ponomarov","given":"Kirill"},{"family":"Mutabdžija","given":"Lana"},{"family":"Damiani","given":"Tito"},{"family":"Pudney","given":"Chris J."},{"family":"Earll","given":"Mark"},{"family":"Helmer","given":"Patrick O."},{"family":"Fallon","given":"Timothy R."},{"family":"Schulze","given":"Tobias"},{"family":"Rivas-Ubach","given":"Albert"},{"family":"Bilbao","given":"Aivett"},{"family":"Richter","given":"Henning"},{"family":"Nothias","given":"Louis-Félix"},{"family":"Wang","given":"Mingxun"},{"family":"Orešič","given":"Matej"},{"family":"Weng","given":"Jing-Ke"},{"family":"Böcker","given":"Sebastian"},{"family":"Jeibmann","given":"Astrid"},{"family":"Hayen","given":"Heiko"},{"family":"Karst","given":"Uwe"},{"family":"Dorrestein","given":"Pieter C."},{"family":"Petras","given":"Daniel"},{"family":"Du","given":"Xiuxia"},{"family":"Pluskal","given":"Tomáš"}],"issued":{"date-parts":[["2023",4]]}}}],"schema":"https://github.com/citation-style-language/schema/raw/master/csl-citation.json"}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27</w:t>
      </w:r>
      <w:r w:rsidR="00620471">
        <w:rPr>
          <w:rFonts w:ascii="Arial" w:hAnsi="Arial" w:cs="Arial"/>
        </w:rPr>
        <w:fldChar w:fldCharType="end"/>
      </w:r>
      <w:r w:rsidRPr="00CF169D">
        <w:rPr>
          <w:rFonts w:ascii="Arial" w:hAnsi="Arial" w:cs="Arial"/>
        </w:rPr>
        <w:t xml:space="preserve"> to identify metabolite features. Parameters for individual sample metabolite feature identification were as follows: Mass Detection (MS1 Noise Level:1.0E3, MS2 Noise Level: 5.0E2), Feature Detection through ADAP Chromatogram Builder (min group size in # of scans= 4, group intensity threshold=3000, min highest intensity=1000, m/z tolerance = 0.005 Da or 10 ppm), Feature Detection Chromatogram Resolving (MS/MS scan pairing with RT Tolerance=0.10 min and MS1-MS2 precursor tolerance=0.0100 m/z; Local min search used with chromatographic threshold=90%, min RT range 0.50min, min relative height 0.01%, min absolute height 1000, min ratio of peak top/edge=1.7, peak duration 0.05-1 min, and min # data points=4), 13C Isotope filter (m/z tolerance= 0.01 m/z, RT tolerance=0.30min, and maximum charge=5). Parameters for </w:t>
      </w:r>
      <w:r w:rsidR="00584A86">
        <w:rPr>
          <w:rFonts w:ascii="Arial" w:hAnsi="Arial" w:cs="Arial"/>
        </w:rPr>
        <w:t xml:space="preserve">the </w:t>
      </w:r>
      <w:r w:rsidRPr="00CF169D">
        <w:rPr>
          <w:rFonts w:ascii="Arial" w:hAnsi="Arial" w:cs="Arial"/>
        </w:rPr>
        <w:t xml:space="preserve">metabolome feature bucket table were as follows: Join Aligner (m/z tolerance=0.01 m/z, m/z weight= 80, RT tolerance= 0.30min, RT weight= 20), Feature list filtering (at least 2 peaks per row), and Gap Filling (intensity tolerance=10%, m/z tolerance= 0 m/z, RT tolerance=0.4). Metabolite feature </w:t>
      </w:r>
      <w:r w:rsidR="00EC2C02">
        <w:rPr>
          <w:rFonts w:ascii="Arial" w:hAnsi="Arial" w:cs="Arial"/>
        </w:rPr>
        <w:t>tables</w:t>
      </w:r>
      <w:r w:rsidR="00EC2C02" w:rsidRPr="00CF169D">
        <w:rPr>
          <w:rFonts w:ascii="Arial" w:hAnsi="Arial" w:cs="Arial"/>
        </w:rPr>
        <w:t xml:space="preserve"> </w:t>
      </w:r>
      <w:r w:rsidRPr="00CF169D">
        <w:rPr>
          <w:rFonts w:ascii="Arial" w:hAnsi="Arial" w:cs="Arial"/>
        </w:rPr>
        <w:t xml:space="preserve">were then exported using GNPS FBMN option to generate </w:t>
      </w:r>
      <w:r w:rsidR="00D4649B">
        <w:rPr>
          <w:rFonts w:ascii="Arial" w:hAnsi="Arial" w:cs="Arial"/>
        </w:rPr>
        <w:t xml:space="preserve">the </w:t>
      </w:r>
      <w:r w:rsidRPr="00CF169D">
        <w:rPr>
          <w:rFonts w:ascii="Arial" w:hAnsi="Arial" w:cs="Arial"/>
        </w:rPr>
        <w:t>required files for online GNPS FBMN analysis.</w:t>
      </w:r>
    </w:p>
    <w:p w14:paraId="6441537E" w14:textId="77777777" w:rsidR="00A26A1F" w:rsidRPr="00CF169D" w:rsidRDefault="00A26A1F" w:rsidP="00CF169D">
      <w:pPr>
        <w:spacing w:line="480" w:lineRule="auto"/>
        <w:ind w:firstLine="720"/>
        <w:rPr>
          <w:rFonts w:ascii="Arial" w:hAnsi="Arial" w:cs="Arial"/>
        </w:rPr>
      </w:pPr>
    </w:p>
    <w:p w14:paraId="25796698" w14:textId="7A69810C" w:rsidR="00AA7ACC" w:rsidRDefault="00CF169D" w:rsidP="00AA7ACC">
      <w:pPr>
        <w:spacing w:line="480" w:lineRule="auto"/>
        <w:ind w:firstLine="720"/>
        <w:rPr>
          <w:rFonts w:ascii="Arial" w:hAnsi="Arial" w:cs="Arial"/>
        </w:rPr>
      </w:pPr>
      <w:r w:rsidRPr="0029437B">
        <w:rPr>
          <w:rFonts w:ascii="Arial" w:hAnsi="Arial" w:cs="Arial"/>
          <w:i/>
          <w:iCs/>
        </w:rPr>
        <w:t>Feature Annotations</w:t>
      </w:r>
      <w:r w:rsidRPr="00331DF6">
        <w:rPr>
          <w:rFonts w:ascii="Arial" w:hAnsi="Arial" w:cs="Arial"/>
        </w:rPr>
        <w:t xml:space="preserve"> –</w:t>
      </w:r>
      <w:r w:rsidRPr="00CF169D">
        <w:rPr>
          <w:rFonts w:ascii="Arial" w:hAnsi="Arial" w:cs="Arial"/>
        </w:rPr>
        <w:t xml:space="preserve"> Feature annotation done through the Global Natural Products Social molecular networking (GNPS) Feature-Based Molecular Networking</w:t>
      </w:r>
      <w:r w:rsidR="007E3D45">
        <w:rPr>
          <w:rFonts w:ascii="Arial" w:hAnsi="Arial" w:cs="Arial"/>
        </w:rPr>
        <w:t xml:space="preserve"> (FBMN)</w:t>
      </w:r>
      <w:r w:rsidRPr="00CF169D">
        <w:rPr>
          <w:rFonts w:ascii="Arial" w:hAnsi="Arial" w:cs="Arial"/>
        </w:rPr>
        <w:t xml:space="preserve"> workflow (Version 28.2)</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{"citationID":"SmgbebbL","properties":{"formattedCitation":"\\super 28\\nosupersub{}","plainCitation":"28","noteIndex":0},"citationItems":[{"id":5837,"uris":["http://zotero.org/users/6494753/items/SU7N2DBW"],"itemData":{"id":5837,"type":"article-journal","container-title":"Nature Biotechnology","DOI":"10.1038/nbt.3597","ISSN":"1087-0156, 1546-1696","issue":"8","journalAbbreviation":"Nat Biotechnol","language":"en","page":"828-837","source":"DOI.org (Crossref)","title":"Sharing and community curation of mass spectrometry data with Global Natural Products Social Molecular Networking","volume":"34","author":[{"family":"Wang","given":"Mingxun"},{"family":"Carver","given":"Jeremy J"},{"family":"Phelan","given":"Vanessa V"},{"family":"Sanchez","given":"Laura M"},{"family":"Garg","given":"Neha"},{"family":"Peng","given":"Yao"},{"family":"Nguyen","given":"Don Duy"},{"family":"Watrous","given":"Jeramie"},{"family":"Kapono","given":"Clifford A"},{"family":"Luzzatto-Knaan","given":"Tal"},{"family":"Porto","given":"Carla"},{"family":"Bouslimani","given":"Amina"},{"family":"Melnik","given":"Alexey V"},{"family":"Meehan","given":"Michael J"},{"family":"Liu","given":"Wei-Ting"},{"family":"Crüsemann","given":"Max"},{"family":"Boudreau","given":"Paul D"},{"family":"Esquenazi","given":"Eduardo"},{"family":"Sandoval-Calderón","given":"Mario"},{"family":"Kersten","given":"Roland D"},{"family":"Pace","given":"Laura A"},{"family":"Quinn","given":"Robert A"},{"family":"Duncan","given":"Katherine R"},{"family":"Hsu","given":"Cheng-Chih"},{"family":"Floros","given":"Dimitrios J"},{"family":"Gavilan","given":"Ronnie G"},{"family":"Kleigrewe","given":"Karin"},{"family":"Northen","given":"Trent"},{"family":"Dutton","given":"Rachel J"},{"family":"Parrot","given":"Delphine"},{"family":"Carlson","given":"Erin E"},{"family":"Aigle","given":"Bertrand"},{"family":"Michelsen","given":"Charlotte F"},{"family":"Jelsbak","given":"Lars"},{"family":"Sohlenkamp","given":"Christian"},{"family":"Pevzner","given":"Pavel"},{"family":"Edlund","given":"Anna"},{"family":"McLean","given":"Jeffrey"},{"family":"Piel","given":"Jörn"},{"family":"Murphy","given":"Brian T"},{"family":"Gerwick","given":"Lena"},{"family":"Liaw","given":"Chih-Chuang"},{"family":"Yang","given":"Yu-Liang"},{"family":"Humpf","given":"Hans-Ulrich"},{"family":"Maansson","given":"Maria"},{"family":"Keyzers","given":"Robert A"},{"family":"Sims","given":"Amy C"},{"family":"Johnson","given":"Andrew R"},{"family":"Sidebottom","given":"Ashley M"},{"family":"Sedio","given":"Brian E"},{"family":"Klitgaard","given":"Andreas"},{"family":"Larson","given":"Charles B"},{"family":"Boya P","given":"Cristopher A"},{"family":"Torres-Mendoza","given":"Daniel"},{"family":"Gonzalez","given":"David J"},{"family":"Silva","given":"Denise B"},{"family":"Marques","given":"Lucas M"},{"family":"Demarque","given":"Daniel P"},{"family":"Pociute","given":"Egle"},{"family":"O'Neill","given":"Ellis C"},{"family":"Briand","given":"Enora"},{"family":"Helfrich","given":"Eric J N"},{"family":"Granatosky","given":"Eve A"},{"family":"Glukhov","given":"Evgenia"},{"family":"Ryffel","given":"Florian"},{"family":"Houson","given":"Hailey"},{"family":"Mohimani","given":"Hosein"},{"family":"Kharbush","given":"Jenan J"},{"family":"Zeng","given":"Yi"},{"family":"Vorholt","given":"Julia A"},{"family":"Kurita","given":"Kenji L"},{"family":"Charusanti","given":"Pep"},{"family":"McPhail","given":"Kerry L"},{"family":"Nielsen","given":"Kristian Fog"},{"family":"Vuong","given":"Lisa"},{"family":"Elfeki","given":"Maryam"},{"family":"Traxler","given":"Matthew F"},{"family":"Engene","given":"Niclas"},{"family":"Koyama","given":"Nobuhiro"},{"family":"Vining","given":"Oliver B"},{"family":"Baric","given":"Ralph"},{"family":"Silva","given":"Ricardo R"},{"family":"Mascuch","given":"Samantha J"},{"family":"Tomasi","given":"Sophie"},{"family":"Jenkins","given":"Stefan"},{"family":"Macherla","given":"Venkat"},{"family":"Hoffman","given":"Thomas"},{"family":"Agarwal","given":"Vinayak"},{"family":"Williams","given":"Philip G"},{"family":"Dai","given":"Jingqui"},{"family":"Neupane","given":"Ram"},{"family":"Gurr","given":"Joshua"},{"family":"Rodríguez","given":"Andrés M C"},{"family":"Lamsa","given":"Anne"},{"family":"Zhang","given":"Chen"},{"family":"Dorrestein","given":"Kathleen"},{"family":"Duggan","given":"Brendan M"},{"family":"Almaliti","given":"Jehad"},{"family":"Allard","given":"Pierre-Marie"},{"family":"Phapale","given":"Prasad"},{"family":"Nothias","given":"Louis-Felix"},{"family":"Alexandrov","given":"Theodore"},{"family":"Litaudon","given":"Marc"},{"family":"Wolfender","given":"Jean-Luc"},{"family":"Kyle","given":"Jennifer E"},{"family":"Metz","given":"Thomas O"},{"family":"Peryea","given":"Tyler"},{"family":"Nguyen","given":"Dac-Trung"},{"family":"VanLeer","given":"Danielle"},{"family":"Shinn","given":"Paul"},{"family":"Jadhav","given":"Ajit"},{"family":"Müller","given":"Rolf"},{"family":"Waters","given":"Katrina M"},{"family":"Shi","given":"Wenyuan"},{"family":"Liu","given":"Xueting"},{"family":"Zhang","given":"Lixin"},{"family":"Knight","given":"Rob"},{"family":"Jensen","given":"Paul R"},{"family":"Palsson","given":"Bernhard Ø"},{"family":"Pogliano","given":"Kit"},{"family":"Linington","given":"Roger G"},{"family":"Gutiérrez","given":"Marcelino"},{"family":"Lopes","given":"Norberto P"},{"family":"Gerwick","given":"William H"},{"family":"Moore","given":"Bradley S"},{"family":"Dorrestein","given":"Pieter C"},{"family":"Bandeira","given":"Nuno"}],"issued":{"date-parts":[["2016",8]]}}}],"schema":"https://github.com/citation-style-language/schema/raw/master/csl-citation.json"}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28</w:t>
      </w:r>
      <w:r w:rsidR="00620471">
        <w:rPr>
          <w:rFonts w:ascii="Arial" w:hAnsi="Arial" w:cs="Arial"/>
        </w:rPr>
        <w:fldChar w:fldCharType="end"/>
      </w:r>
      <w:r w:rsidRPr="00CF169D">
        <w:rPr>
          <w:rFonts w:ascii="Arial" w:hAnsi="Arial" w:cs="Arial"/>
        </w:rPr>
        <w:t>. MS2 MGF files were exported from MzMine</w:t>
      </w:r>
      <w:r w:rsidR="007E3D45">
        <w:rPr>
          <w:rFonts w:ascii="Arial" w:hAnsi="Arial" w:cs="Arial"/>
        </w:rPr>
        <w:t>3</w:t>
      </w:r>
      <w:r w:rsidRPr="00CF169D">
        <w:rPr>
          <w:rFonts w:ascii="Arial" w:hAnsi="Arial" w:cs="Arial"/>
        </w:rPr>
        <w:t xml:space="preserve"> along with a feature quantification table and imported to the FBMN workflow. Spectral library files were set to search all GNPS Spectral Libraries (speclibs). Library search min matched peaks </w:t>
      </w:r>
      <w:r w:rsidR="00374A52">
        <w:rPr>
          <w:rFonts w:ascii="Arial" w:hAnsi="Arial" w:cs="Arial"/>
        </w:rPr>
        <w:t>were</w:t>
      </w:r>
      <w:r w:rsidR="00374A52" w:rsidRPr="00CF169D">
        <w:rPr>
          <w:rFonts w:ascii="Arial" w:hAnsi="Arial" w:cs="Arial"/>
        </w:rPr>
        <w:t xml:space="preserve"> </w:t>
      </w:r>
      <w:r w:rsidRPr="00CF169D">
        <w:rPr>
          <w:rFonts w:ascii="Arial" w:hAnsi="Arial" w:cs="Arial"/>
        </w:rPr>
        <w:t xml:space="preserve">set to 6 and </w:t>
      </w:r>
      <w:r w:rsidR="00374A52">
        <w:rPr>
          <w:rFonts w:ascii="Arial" w:hAnsi="Arial" w:cs="Arial"/>
        </w:rPr>
        <w:t xml:space="preserve">the </w:t>
      </w:r>
      <w:r w:rsidRPr="00CF169D">
        <w:rPr>
          <w:rFonts w:ascii="Arial" w:hAnsi="Arial" w:cs="Arial"/>
        </w:rPr>
        <w:t xml:space="preserve">score threshold to 0.7. Precursor mass tolerance </w:t>
      </w:r>
      <w:r w:rsidRPr="00CF169D">
        <w:rPr>
          <w:rFonts w:ascii="Arial" w:hAnsi="Arial" w:cs="Arial"/>
        </w:rPr>
        <w:lastRenderedPageBreak/>
        <w:t>was set to 0.02 Da and Fragment Ion Mass Tolerance to 0.02 Da. Features with annotation were then appended to the feature quantitation table exported from MzMine.</w:t>
      </w:r>
    </w:p>
    <w:p w14:paraId="331C319E" w14:textId="77777777" w:rsidR="00A26A1F" w:rsidRDefault="00A26A1F" w:rsidP="00AA7ACC">
      <w:pPr>
        <w:spacing w:line="480" w:lineRule="auto"/>
        <w:ind w:firstLine="720"/>
        <w:rPr>
          <w:rFonts w:ascii="Arial" w:hAnsi="Arial" w:cs="Arial"/>
        </w:rPr>
      </w:pPr>
    </w:p>
    <w:p w14:paraId="6263FF39" w14:textId="366F59D8" w:rsidR="00AA7ACC" w:rsidRDefault="00AA7ACC" w:rsidP="00CF169D">
      <w:pPr>
        <w:spacing w:line="480" w:lineRule="auto"/>
        <w:ind w:firstLine="720"/>
        <w:rPr>
          <w:rFonts w:ascii="Arial" w:hAnsi="Arial" w:cs="Arial"/>
          <w:color w:val="000000"/>
        </w:rPr>
      </w:pPr>
      <w:r w:rsidRPr="0029437B">
        <w:rPr>
          <w:rStyle w:val="Strong"/>
          <w:rFonts w:ascii="Arial" w:hAnsi="Arial" w:cs="Arial"/>
          <w:b w:val="0"/>
          <w:bCs w:val="0"/>
          <w:i/>
          <w:iCs/>
          <w:color w:val="000000"/>
        </w:rPr>
        <w:t>Molecular Networking</w:t>
      </w:r>
      <w:r w:rsidRPr="00331DF6">
        <w:rPr>
          <w:rStyle w:val="Strong"/>
          <w:rFonts w:ascii="Arial" w:hAnsi="Arial" w:cs="Arial"/>
          <w:b w:val="0"/>
          <w:bCs w:val="0"/>
          <w:color w:val="000000"/>
        </w:rPr>
        <w:t xml:space="preserve"> -</w:t>
      </w:r>
      <w:r w:rsidRPr="00AA7ACC">
        <w:rPr>
          <w:rStyle w:val="Strong"/>
          <w:rFonts w:ascii="Arial" w:hAnsi="Arial" w:cs="Arial"/>
          <w:color w:val="000000"/>
        </w:rPr>
        <w:t xml:space="preserve"> </w:t>
      </w:r>
      <w:r w:rsidRPr="00AA7ACC">
        <w:rPr>
          <w:rStyle w:val="Strong"/>
          <w:rFonts w:ascii="Arial" w:hAnsi="Arial" w:cs="Arial"/>
          <w:b w:val="0"/>
          <w:bCs w:val="0"/>
          <w:color w:val="000000"/>
        </w:rPr>
        <w:t>A</w:t>
      </w:r>
      <w:r w:rsidRPr="00AA7ACC">
        <w:rPr>
          <w:rStyle w:val="Strong"/>
          <w:rFonts w:ascii="Arial" w:hAnsi="Arial" w:cs="Arial"/>
          <w:color w:val="000000"/>
        </w:rPr>
        <w:t xml:space="preserve"> </w:t>
      </w:r>
      <w:r w:rsidRPr="00AA7ACC">
        <w:rPr>
          <w:rFonts w:ascii="Arial" w:hAnsi="Arial" w:cs="Arial"/>
          <w:color w:val="000000"/>
        </w:rPr>
        <w:t>molecular network was created using the online workflow (https://ccms-ucsd.github.io/GNPSDocumentation/) on the GNPS website (http://gnps.ucsd.edu). The data was filtered by removing all MS/MS fragment ions within +/- 17 Da of the precursor m/z. MS/MS spectra were window filtered by choosing only the top 6 fragment ions in the +/- 50Da window throughout the spectrum. The precursor ion mass tolerance was set to 2.0 Da and a MS/MS fragment ion tolerance of 0.5 Da. A network was then created where edges were filtered to have a cosine score above 0.7 and more than 6 matched peaks. Further, edges between two nodes were kept in the network if and only if each of the nodes appeared in each other's respective top 10 most similar nodes. Finally, the maximum size of a molecular family was set to 100, and the lowest scoring edges were removed from molecular families until the molecular family size was below this threshold. The spectra in the network were then searched against GNPS' spectral libraries. The library spectra were filtered in the same manner as the input data. All matches kept between network spectra and library spectra were required to have a score above 0.7 and at least 6 matched peaks.</w:t>
      </w:r>
    </w:p>
    <w:p w14:paraId="7F5CC005" w14:textId="77777777" w:rsidR="00A26A1F" w:rsidRPr="00AA7ACC" w:rsidRDefault="00A26A1F" w:rsidP="00CF169D">
      <w:pPr>
        <w:spacing w:line="480" w:lineRule="auto"/>
        <w:ind w:firstLine="720"/>
        <w:rPr>
          <w:rFonts w:ascii="Arial" w:hAnsi="Arial" w:cs="Arial"/>
        </w:rPr>
      </w:pPr>
    </w:p>
    <w:p w14:paraId="18EDFDD6" w14:textId="47EB0CD4" w:rsidR="00AA7ACC" w:rsidRDefault="00CF169D" w:rsidP="00AA7ACC">
      <w:pPr>
        <w:spacing w:line="480" w:lineRule="auto"/>
        <w:ind w:firstLine="720"/>
        <w:rPr>
          <w:rFonts w:ascii="Arial" w:hAnsi="Arial" w:cs="Arial"/>
        </w:rPr>
      </w:pPr>
      <w:r w:rsidRPr="00990CE5">
        <w:rPr>
          <w:rFonts w:ascii="Arial" w:hAnsi="Arial" w:cs="Arial"/>
          <w:i/>
          <w:iCs/>
        </w:rPr>
        <w:t xml:space="preserve">Data Processing </w:t>
      </w:r>
      <w:r w:rsidR="00990CE5" w:rsidRPr="00990CE5">
        <w:rPr>
          <w:rFonts w:ascii="Arial" w:hAnsi="Arial" w:cs="Arial"/>
          <w:i/>
          <w:iCs/>
        </w:rPr>
        <w:t xml:space="preserve">of </w:t>
      </w:r>
      <w:r w:rsidRPr="00990CE5">
        <w:rPr>
          <w:rFonts w:ascii="Arial" w:hAnsi="Arial" w:cs="Arial"/>
          <w:i/>
          <w:iCs/>
        </w:rPr>
        <w:t xml:space="preserve">Metabolite </w:t>
      </w:r>
      <w:r w:rsidR="00990CE5" w:rsidRPr="00990CE5">
        <w:rPr>
          <w:rFonts w:ascii="Arial" w:hAnsi="Arial" w:cs="Arial"/>
          <w:i/>
          <w:iCs/>
        </w:rPr>
        <w:t>F</w:t>
      </w:r>
      <w:r w:rsidRPr="00990CE5">
        <w:rPr>
          <w:rFonts w:ascii="Arial" w:hAnsi="Arial" w:cs="Arial"/>
          <w:i/>
          <w:iCs/>
        </w:rPr>
        <w:t>eatures</w:t>
      </w:r>
      <w:r w:rsidR="00990CE5">
        <w:rPr>
          <w:rFonts w:ascii="Arial" w:hAnsi="Arial" w:cs="Arial"/>
        </w:rPr>
        <w:t xml:space="preserve"> - </w:t>
      </w:r>
      <w:r w:rsidR="00FA4CB1" w:rsidRPr="00FA4CB1">
        <w:rPr>
          <w:rFonts w:ascii="Arial" w:hAnsi="Arial" w:cs="Arial"/>
        </w:rPr>
        <w:t>Metabolomics data was normalized using sulfamethazine as a single internal standard as described previously.</w:t>
      </w:r>
      <w:r w:rsidR="00731CCD">
        <w:rPr>
          <w:rFonts w:ascii="Arial" w:hAnsi="Arial" w:cs="Arial"/>
        </w:rPr>
        <w:fldChar w:fldCharType="begin"/>
      </w:r>
      <w:r w:rsidR="00B67950">
        <w:rPr>
          <w:rFonts w:ascii="Arial" w:hAnsi="Arial" w:cs="Arial"/>
        </w:rPr>
        <w:instrText xml:space="preserve"> ADDIN ZOTERO_ITEM CSL_CITATION {"citationID":"WB6zgOAB","properties":{"formattedCitation":"\\super 29\\nosupersub{}","plainCitation":"29","noteIndex":0},"citationItems":[{"id":5901,"uris":["http://zotero.org/users/6494753/items/2PJ4FDLX"],"itemData":{"id":5901,"type":"article-journal","abstract":"Abstract\n            Schizophrenia is a devastating psychiatric illness that detrimentally affects a significant portion of the worldwide population. Aging of schizophrenia patients is associated with reduced longevity, but the potential biological factors associated with aging in this population have not yet been investigated in a global manner. To address this gap in knowledge, the present study assesses proteomics and metabolomics profiles in the plasma of subjects afflicted with schizophrenia compared to non-psychiatric control patients over six decades of life. Global, unbiased analyses of circulating blood plasma can provide knowledge of prominently dysregulated molecular pathways and their association with schizophrenia, as well as features of aging and gender in this disease. The resulting data compiled in this study represent a compendium of molecular changes associated with schizophrenia over the human lifetime. Supporting the clinical finding of schizophrenia’s association with more rapid aging, both schizophrenia diagnosis and age significantly influenced the plasma proteome in subjects assayed. Schizophrenia was broadly associated with prominent dysregulation of inflammatory and metabolic system components. Proteome changes demonstrated increased abundance of biomarkers for risk of physiologic comorbidities of schizophrenia, especially in younger individuals. These findings advance our understanding of the molecular etiology of schizophrenia and its associated comorbidities throughout the aging process.","container-title":"Molecular Psychiatry","DOI":"10.1038/s41380-021-01339-z","ISSN":"1359-4184, 1476-5578","issue":"2","journalAbbreviation":"Mol Psychiatry","language":"en","page":"1217-1225","source":"DOI.org (Crossref)","title":"Multi-omics of human plasma reveals molecular features of dysregulated inflammation and accelerated aging in schizophrenia","volume":"27","author":[{"family":"Campeau","given":"Anaamika"},{"family":"Mills","given":"Robert H."},{"family":"Stevens","given":"Toer"},{"family":"Rossitto","given":"Leigh-Ana"},{"family":"Meehan","given":"Michael"},{"family":"Dorrestein","given":"Pieter"},{"family":"Daly","given":"Rebecca"},{"family":"Nguyen","given":"Tanya T."},{"family":"Gonzalez","given":"David J."},{"family":"Jeste","given":"Dilip V."},{"family":"Hook","given":"Vivian"}],"issued":{"date-parts":[["2022",2]]}}}],"schema":"https://github.com/citation-style-language/schema/raw/master/csl-citation.json"} </w:instrText>
      </w:r>
      <w:r w:rsidR="00731CCD">
        <w:rPr>
          <w:rFonts w:ascii="Arial" w:hAnsi="Arial" w:cs="Arial"/>
        </w:rPr>
        <w:fldChar w:fldCharType="separate"/>
      </w:r>
      <w:r w:rsidR="00B67950" w:rsidRPr="00B67950">
        <w:rPr>
          <w:rFonts w:ascii="Arial" w:hAnsi="Arial" w:cs="Arial"/>
          <w:vertAlign w:val="superscript"/>
        </w:rPr>
        <w:t>29</w:t>
      </w:r>
      <w:r w:rsidR="00731CCD">
        <w:rPr>
          <w:rFonts w:ascii="Arial" w:hAnsi="Arial" w:cs="Arial"/>
        </w:rPr>
        <w:fldChar w:fldCharType="end"/>
      </w:r>
      <w:r w:rsidR="00FA4CB1" w:rsidRPr="00FA4CB1">
        <w:rPr>
          <w:rFonts w:ascii="Arial" w:hAnsi="Arial" w:cs="Arial"/>
        </w:rPr>
        <w:t xml:space="preserve"> Briefly, any feature containing a 0 value across any sample was discarded, and values for each </w:t>
      </w:r>
      <w:r w:rsidR="00FA4CB1" w:rsidRPr="00FA4CB1">
        <w:rPr>
          <w:rFonts w:ascii="Arial" w:hAnsi="Arial" w:cs="Arial"/>
        </w:rPr>
        <w:lastRenderedPageBreak/>
        <w:t>remaining feature were divided by the observed value for sulfamethazine within each sample. This resulting value was then log10 transformed and multiplied by 1E6.</w:t>
      </w:r>
    </w:p>
    <w:p w14:paraId="18464E17" w14:textId="77777777" w:rsidR="00A26A1F" w:rsidRDefault="00A26A1F" w:rsidP="00AA7ACC">
      <w:pPr>
        <w:spacing w:line="480" w:lineRule="auto"/>
        <w:ind w:firstLine="720"/>
        <w:rPr>
          <w:rFonts w:ascii="Arial" w:hAnsi="Arial" w:cs="Arial"/>
        </w:rPr>
      </w:pPr>
    </w:p>
    <w:p w14:paraId="6AEE174F" w14:textId="3E98A1B9" w:rsidR="00CF169D" w:rsidRDefault="00CF169D" w:rsidP="00620471">
      <w:pPr>
        <w:spacing w:line="480" w:lineRule="auto"/>
        <w:ind w:firstLine="720"/>
        <w:rPr>
          <w:rFonts w:ascii="Arial" w:hAnsi="Arial" w:cs="Arial"/>
        </w:rPr>
      </w:pPr>
      <w:r w:rsidRPr="00990CE5">
        <w:rPr>
          <w:rFonts w:ascii="Arial" w:hAnsi="Arial" w:cs="Arial"/>
          <w:i/>
          <w:iCs/>
        </w:rPr>
        <w:t>Biomarker Identification</w:t>
      </w:r>
      <w:r w:rsidRPr="00CF169D">
        <w:rPr>
          <w:rFonts w:ascii="Arial" w:hAnsi="Arial" w:cs="Arial"/>
        </w:rPr>
        <w:t xml:space="preserve"> – An ensemble feature selection approach, which combines </w:t>
      </w:r>
      <w:r w:rsidR="0044126A">
        <w:rPr>
          <w:rFonts w:ascii="Arial" w:hAnsi="Arial" w:cs="Arial"/>
        </w:rPr>
        <w:t xml:space="preserve">the </w:t>
      </w:r>
      <w:r w:rsidRPr="00CF169D">
        <w:rPr>
          <w:rFonts w:ascii="Arial" w:hAnsi="Arial" w:cs="Arial"/>
        </w:rPr>
        <w:t xml:space="preserve">Mann-Whitney-U test, Pearson and Spearman correlations, logistic regression, and four variable importance measures derived from two different implementations of the random forest algorithms </w:t>
      </w:r>
      <w:r w:rsidRPr="00CF169D">
        <w:rPr>
          <w:rFonts w:ascii="Arial" w:hAnsi="Arial" w:cs="Arial"/>
          <w:i/>
          <w:iCs/>
        </w:rPr>
        <w:t>cforest</w:t>
      </w:r>
      <w:r w:rsidRPr="00CF169D">
        <w:rPr>
          <w:rFonts w:ascii="Arial" w:hAnsi="Arial" w:cs="Arial"/>
        </w:rPr>
        <w:t xml:space="preserve"> and </w:t>
      </w:r>
      <w:r w:rsidRPr="00CF169D">
        <w:rPr>
          <w:rFonts w:ascii="Arial" w:hAnsi="Arial" w:cs="Arial"/>
          <w:i/>
          <w:iCs/>
        </w:rPr>
        <w:t>randomforest</w:t>
      </w:r>
      <w:r w:rsidRPr="00CF169D">
        <w:rPr>
          <w:rFonts w:ascii="Arial" w:hAnsi="Arial" w:cs="Arial"/>
        </w:rPr>
        <w:t xml:space="preserve"> was employed as an R-package to select features with minimal bias</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{"citationID":"20uzAGWh","properties":{"formattedCitation":"\\super 30\\nosupersub{}","plainCitation":"30","noteIndex":0},"citationItems":[{"id":5541,"uris":["http://zotero.org/users/6494753/items/SJFMG4VF"],"itemData":{"id":5541,"type":"article-journal","abstract":"Background: 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biases.\nResults: The software EFS (Ensemble Feature Selection) makes use of multiple feature selection methods and combines their normalized outputs to a quantitative ensemble importance. Currently, eight different feature selection methods have been integrated in EFS, which can be used separately or combined in an ensemble.\nConclusion: EFS identifies relevant features while compensating specific biases of single methods due to an ensemble approach. Thereby, EFS can improve the prediction accuracy and interpretability in subsequent binary classification models. Availability: EFS can be downloaded as an R-package from CRAN or used via a web application at http://EFS.heiderlab.de.","container-title":"BioData Mining","DOI":"10.1186/s13040-017-0142-8","ISSN":"1756-0381","issue":"1","journalAbbreviation":"BioData Mining","language":"en","page":"21","source":"DOI.org (Crossref)","title":"EFS: an ensemble feature selection tool implemented as R-package and web-application","title-short":"EFS","volume":"10","author":[{"family":"Neumann","given":"Ursula"},{"family":"Genze","given":"Nikita"},{"family":"Heider","given":"Dominik"}],"issued":{"date-parts":[["2017",12]]}}}],"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30</w:t>
      </w:r>
      <w:r w:rsidR="00620471">
        <w:rPr>
          <w:rFonts w:ascii="Arial" w:hAnsi="Arial" w:cs="Arial"/>
        </w:rPr>
        <w:fldChar w:fldCharType="end"/>
      </w:r>
      <w:r w:rsidRPr="00CF169D">
        <w:rPr>
          <w:rFonts w:ascii="Arial" w:hAnsi="Arial" w:cs="Arial"/>
        </w:rPr>
        <w:t>.</w:t>
      </w:r>
    </w:p>
    <w:p w14:paraId="7FCF250F" w14:textId="77777777" w:rsidR="00A26A1F" w:rsidRPr="00CF169D" w:rsidRDefault="00A26A1F" w:rsidP="00620471">
      <w:pPr>
        <w:spacing w:line="480" w:lineRule="auto"/>
        <w:ind w:firstLine="720"/>
        <w:rPr>
          <w:rFonts w:ascii="Arial" w:hAnsi="Arial" w:cs="Arial"/>
        </w:rPr>
      </w:pPr>
    </w:p>
    <w:p w14:paraId="4B012C95" w14:textId="2C7CE14C" w:rsidR="00CF169D" w:rsidRDefault="00CF169D" w:rsidP="00CF169D">
      <w:pPr>
        <w:spacing w:line="480" w:lineRule="auto"/>
        <w:ind w:firstLine="720"/>
        <w:rPr>
          <w:rFonts w:ascii="Arial" w:hAnsi="Arial" w:cs="Arial"/>
        </w:rPr>
      </w:pPr>
      <w:r w:rsidRPr="00990CE5">
        <w:rPr>
          <w:rFonts w:ascii="Arial" w:hAnsi="Arial" w:cs="Arial"/>
          <w:i/>
          <w:iCs/>
        </w:rPr>
        <w:t>Metadata Assessment</w:t>
      </w:r>
      <w:r w:rsidRPr="00CF169D">
        <w:rPr>
          <w:rFonts w:ascii="Arial" w:hAnsi="Arial" w:cs="Arial"/>
        </w:rPr>
        <w:t xml:space="preserve"> – Metadata correlations were assessed in the following manner. First, categorical metadata associations were determined using MWU or Kruskall-Wallis tests when appropriate. Continuous </w:t>
      </w:r>
      <w:r w:rsidR="004909BA" w:rsidRPr="00CF169D">
        <w:rPr>
          <w:rFonts w:ascii="Arial" w:hAnsi="Arial" w:cs="Arial"/>
        </w:rPr>
        <w:t>metadata</w:t>
      </w:r>
      <w:r w:rsidRPr="00CF169D">
        <w:rPr>
          <w:rFonts w:ascii="Arial" w:hAnsi="Arial" w:cs="Arial"/>
        </w:rPr>
        <w:t xml:space="preserve"> associations were determined using Pearson correlation. Associations in the figures represent the -log10 (</w:t>
      </w:r>
      <w:r w:rsidR="00734304">
        <w:rPr>
          <w:rFonts w:ascii="Arial" w:hAnsi="Arial" w:cs="Arial"/>
        </w:rPr>
        <w:t>p</w:t>
      </w:r>
      <w:r w:rsidRPr="00CF169D">
        <w:rPr>
          <w:rFonts w:ascii="Arial" w:hAnsi="Arial" w:cs="Arial"/>
        </w:rPr>
        <w:t xml:space="preserve">-value) of each test. All tests were performed in </w:t>
      </w:r>
      <w:r w:rsidR="00FA4CB1">
        <w:rPr>
          <w:rFonts w:ascii="Arial" w:hAnsi="Arial" w:cs="Arial"/>
        </w:rPr>
        <w:t>R.</w:t>
      </w:r>
    </w:p>
    <w:p w14:paraId="3BD60209" w14:textId="77777777" w:rsidR="00A26A1F" w:rsidRPr="00CF169D" w:rsidRDefault="00A26A1F" w:rsidP="00CF169D">
      <w:pPr>
        <w:spacing w:line="480" w:lineRule="auto"/>
        <w:ind w:firstLine="720"/>
        <w:rPr>
          <w:rFonts w:ascii="Arial" w:hAnsi="Arial" w:cs="Arial"/>
        </w:rPr>
      </w:pPr>
    </w:p>
    <w:p w14:paraId="071825C7" w14:textId="3FDE7DF8" w:rsidR="00CF169D" w:rsidRPr="004345FB" w:rsidRDefault="00CF169D" w:rsidP="00CF169D">
      <w:pPr>
        <w:spacing w:line="480" w:lineRule="auto"/>
        <w:ind w:firstLine="720"/>
        <w:rPr>
          <w:rFonts w:ascii="Arial" w:hAnsi="Arial" w:cs="Arial"/>
          <w:color w:val="000000" w:themeColor="text1"/>
        </w:rPr>
      </w:pPr>
      <w:r w:rsidRPr="00990CE5">
        <w:rPr>
          <w:rFonts w:ascii="Arial" w:hAnsi="Arial" w:cs="Arial"/>
          <w:i/>
          <w:iCs/>
        </w:rPr>
        <w:t>Statistical Analysis</w:t>
      </w:r>
      <w:r w:rsidRPr="00CF169D">
        <w:rPr>
          <w:rFonts w:ascii="Arial" w:hAnsi="Arial" w:cs="Arial"/>
        </w:rPr>
        <w:t xml:space="preserve"> – All statistical analyses were completed as reported in the corresponding figure legends or methods details. </w:t>
      </w:r>
      <w:r w:rsidR="00236537">
        <w:rPr>
          <w:rFonts w:ascii="Arial" w:hAnsi="Arial" w:cs="Arial"/>
        </w:rPr>
        <w:t>R was used to conduct all tests</w:t>
      </w:r>
      <w:r w:rsidRPr="00CF169D">
        <w:rPr>
          <w:rFonts w:ascii="Arial" w:hAnsi="Arial" w:cs="Arial"/>
        </w:rPr>
        <w:t xml:space="preserve">. </w:t>
      </w:r>
      <w:r w:rsidRPr="004345FB">
        <w:rPr>
          <w:rFonts w:ascii="Arial" w:hAnsi="Arial" w:cs="Arial"/>
          <w:color w:val="000000" w:themeColor="text1"/>
        </w:rPr>
        <w:t>For all tests, significance is denoted as follows: **** p&lt;0.0001; *** p&lt;0.001; ** p&lt;0.01; *p&lt;0.05, ns – not significant.</w:t>
      </w:r>
    </w:p>
    <w:p w14:paraId="2C84544B" w14:textId="77777777" w:rsidR="00FA4CB1" w:rsidRDefault="00FA4CB1" w:rsidP="00CF169D">
      <w:pPr>
        <w:spacing w:line="480" w:lineRule="auto"/>
        <w:ind w:firstLine="720"/>
        <w:rPr>
          <w:rFonts w:ascii="Arial" w:hAnsi="Arial" w:cs="Arial"/>
        </w:rPr>
      </w:pPr>
    </w:p>
    <w:p w14:paraId="46045079" w14:textId="5690777C" w:rsidR="00FA4CB1" w:rsidRPr="00FA4CB1" w:rsidRDefault="00FA4CB1" w:rsidP="00FA4CB1">
      <w:pPr>
        <w:spacing w:line="480" w:lineRule="auto"/>
        <w:rPr>
          <w:rFonts w:ascii="Arial" w:hAnsi="Arial" w:cs="Arial"/>
          <w:b/>
          <w:bCs/>
          <w:u w:val="single"/>
        </w:rPr>
      </w:pPr>
      <w:r w:rsidRPr="00FA4CB1">
        <w:rPr>
          <w:rFonts w:ascii="Arial" w:hAnsi="Arial" w:cs="Arial"/>
          <w:b/>
          <w:bCs/>
          <w:u w:val="single"/>
        </w:rPr>
        <w:t>Nanopore Sequencing</w:t>
      </w:r>
      <w:r>
        <w:rPr>
          <w:rFonts w:ascii="Arial" w:hAnsi="Arial" w:cs="Arial"/>
          <w:b/>
          <w:bCs/>
          <w:u w:val="single"/>
        </w:rPr>
        <w:t>:</w:t>
      </w:r>
    </w:p>
    <w:p w14:paraId="105DBFB1" w14:textId="4EB9CF6C" w:rsidR="00FA4CB1" w:rsidRDefault="00FA4CB1" w:rsidP="009B2A30">
      <w:pPr>
        <w:spacing w:line="480" w:lineRule="auto"/>
        <w:ind w:firstLine="720"/>
        <w:rPr>
          <w:rFonts w:ascii="Arial" w:hAnsi="Arial" w:cs="Arial"/>
        </w:rPr>
      </w:pPr>
      <w:r w:rsidRPr="00990CE5">
        <w:rPr>
          <w:rFonts w:ascii="Arial" w:hAnsi="Arial" w:cs="Arial"/>
          <w:i/>
          <w:iCs/>
        </w:rPr>
        <w:t>Strain isolation</w:t>
      </w:r>
      <w:r>
        <w:rPr>
          <w:rFonts w:ascii="Arial" w:hAnsi="Arial" w:cs="Arial"/>
        </w:rPr>
        <w:t xml:space="preserve"> - </w:t>
      </w:r>
      <w:r w:rsidRPr="00B71D0A">
        <w:rPr>
          <w:rFonts w:ascii="Arial" w:hAnsi="Arial" w:cs="Arial"/>
          <w:i/>
          <w:iCs/>
          <w:rPrChange w:id="25" w:author="Leigh-Ana M Rossitto" w:date="2024-05-02T13:30:00Z">
            <w:rPr>
              <w:rFonts w:ascii="Arial" w:hAnsi="Arial" w:cs="Arial"/>
            </w:rPr>
          </w:rPrChange>
        </w:rPr>
        <w:t>Enterococcus faecium</w:t>
      </w:r>
      <w:r w:rsidRPr="00FA4CB1">
        <w:rPr>
          <w:rFonts w:ascii="Arial" w:hAnsi="Arial" w:cs="Arial"/>
        </w:rPr>
        <w:t xml:space="preserve"> and </w:t>
      </w:r>
      <w:r w:rsidRPr="00B71D0A">
        <w:rPr>
          <w:rFonts w:ascii="Arial" w:hAnsi="Arial" w:cs="Arial"/>
          <w:i/>
          <w:iCs/>
          <w:rPrChange w:id="26" w:author="Leigh-Ana M Rossitto" w:date="2024-05-02T13:30:00Z">
            <w:rPr>
              <w:rFonts w:ascii="Arial" w:hAnsi="Arial" w:cs="Arial"/>
            </w:rPr>
          </w:rPrChange>
        </w:rPr>
        <w:t>Enterococcus faecalis</w:t>
      </w:r>
      <w:r w:rsidRPr="00FA4CB1">
        <w:rPr>
          <w:rFonts w:ascii="Arial" w:hAnsi="Arial" w:cs="Arial"/>
        </w:rPr>
        <w:t xml:space="preserve"> clinical isolates were recovered </w:t>
      </w:r>
      <w:r w:rsidR="008858C5">
        <w:rPr>
          <w:rFonts w:ascii="Arial" w:hAnsi="Arial" w:cs="Arial"/>
        </w:rPr>
        <w:t xml:space="preserve">from blood </w:t>
      </w:r>
      <w:r w:rsidR="004909BA">
        <w:rPr>
          <w:rFonts w:ascii="Arial" w:hAnsi="Arial" w:cs="Arial"/>
        </w:rPr>
        <w:t>culture</w:t>
      </w:r>
      <w:r w:rsidR="008858C5">
        <w:rPr>
          <w:rFonts w:ascii="Arial" w:hAnsi="Arial" w:cs="Arial"/>
        </w:rPr>
        <w:t xml:space="preserve"> vials </w:t>
      </w:r>
      <w:r w:rsidRPr="00FA4CB1">
        <w:rPr>
          <w:rFonts w:ascii="Arial" w:hAnsi="Arial" w:cs="Arial"/>
        </w:rPr>
        <w:t xml:space="preserve">by </w:t>
      </w:r>
      <w:r w:rsidR="001C28B5">
        <w:rPr>
          <w:rFonts w:ascii="Arial" w:hAnsi="Arial" w:cs="Arial"/>
        </w:rPr>
        <w:t xml:space="preserve">plating </w:t>
      </w:r>
      <w:r w:rsidR="003E147E" w:rsidRPr="00FA4CB1">
        <w:rPr>
          <w:rFonts w:ascii="Arial" w:hAnsi="Arial" w:cs="Arial"/>
        </w:rPr>
        <w:t>patient</w:t>
      </w:r>
      <w:r w:rsidRPr="00FA4CB1">
        <w:rPr>
          <w:rFonts w:ascii="Arial" w:hAnsi="Arial" w:cs="Arial"/>
        </w:rPr>
        <w:t xml:space="preserve"> blood </w:t>
      </w:r>
      <w:r w:rsidR="008858C5" w:rsidRPr="008858C5">
        <w:rPr>
          <w:rFonts w:ascii="Arial" w:hAnsi="Arial" w:cs="Arial"/>
          <w:color w:val="000000" w:themeColor="text1"/>
        </w:rPr>
        <w:t xml:space="preserve">onto solid </w:t>
      </w:r>
      <w:r w:rsidR="008858C5" w:rsidRPr="008858C5">
        <w:rPr>
          <w:rFonts w:ascii="Arial" w:hAnsi="Arial" w:cs="Arial"/>
          <w:color w:val="000000" w:themeColor="text1"/>
        </w:rPr>
        <w:lastRenderedPageBreak/>
        <w:t>media</w:t>
      </w:r>
      <w:r w:rsidRPr="008858C5">
        <w:rPr>
          <w:rFonts w:ascii="Arial" w:hAnsi="Arial" w:cs="Arial"/>
          <w:color w:val="000000" w:themeColor="text1"/>
        </w:rPr>
        <w:t>.</w:t>
      </w:r>
      <w:r w:rsidRPr="00FA4CB1">
        <w:rPr>
          <w:rFonts w:ascii="Arial" w:hAnsi="Arial" w:cs="Arial"/>
        </w:rPr>
        <w:t xml:space="preserve"> Single isolated colonies were then recovered and inoculated into</w:t>
      </w:r>
      <w:r w:rsidR="008858C5">
        <w:rPr>
          <w:rFonts w:ascii="Arial" w:hAnsi="Arial" w:cs="Arial"/>
          <w:color w:val="FF0000"/>
        </w:rPr>
        <w:t xml:space="preserve"> </w:t>
      </w:r>
      <w:r w:rsidR="008858C5" w:rsidRPr="008858C5">
        <w:rPr>
          <w:rFonts w:ascii="Arial" w:hAnsi="Arial" w:cs="Arial"/>
          <w:color w:val="000000" w:themeColor="text1"/>
        </w:rPr>
        <w:t>liquid culture</w:t>
      </w:r>
      <w:r w:rsidR="008858C5">
        <w:rPr>
          <w:rFonts w:ascii="Arial" w:hAnsi="Arial" w:cs="Arial"/>
          <w:color w:val="000000" w:themeColor="text1"/>
        </w:rPr>
        <w:t xml:space="preserve"> and once cultures reached turbidity, a final concentration of 15% glycerol</w:t>
      </w:r>
      <w:r w:rsidR="00734304">
        <w:rPr>
          <w:rFonts w:ascii="Arial" w:hAnsi="Arial" w:cs="Arial"/>
          <w:color w:val="000000" w:themeColor="text1"/>
        </w:rPr>
        <w:t xml:space="preserve"> was </w:t>
      </w:r>
      <w:r w:rsidR="003E147E">
        <w:rPr>
          <w:rFonts w:ascii="Arial" w:hAnsi="Arial" w:cs="Arial"/>
          <w:color w:val="000000" w:themeColor="text1"/>
        </w:rPr>
        <w:t>added,</w:t>
      </w:r>
      <w:r w:rsidR="00734304">
        <w:rPr>
          <w:rFonts w:ascii="Arial" w:hAnsi="Arial" w:cs="Arial"/>
          <w:color w:val="000000" w:themeColor="text1"/>
        </w:rPr>
        <w:t xml:space="preserve"> and stocks were frozen at -80</w:t>
      </w:r>
      <w:r w:rsidR="00077760" w:rsidRPr="0000153B">
        <w:rPr>
          <w:rFonts w:ascii="Cambria Math" w:hAnsi="Cambria Math" w:cs="Cambria Math"/>
        </w:rPr>
        <w:t>℃</w:t>
      </w:r>
      <w:r w:rsidR="00077760">
        <w:rPr>
          <w:rFonts w:ascii="Arial" w:hAnsi="Arial" w:cs="Arial"/>
          <w:color w:val="000000" w:themeColor="text1"/>
        </w:rPr>
        <w:t>.</w:t>
      </w:r>
      <w:r w:rsidRPr="00FA4CB1">
        <w:rPr>
          <w:rFonts w:ascii="Arial" w:hAnsi="Arial" w:cs="Arial"/>
        </w:rPr>
        <w:t xml:space="preserve"> </w:t>
      </w:r>
      <w:r w:rsidR="008858C5">
        <w:rPr>
          <w:rFonts w:ascii="Arial" w:hAnsi="Arial" w:cs="Arial"/>
        </w:rPr>
        <w:t xml:space="preserve">Strain </w:t>
      </w:r>
      <w:r w:rsidR="00374A52">
        <w:rPr>
          <w:rFonts w:ascii="Arial" w:hAnsi="Arial" w:cs="Arial"/>
        </w:rPr>
        <w:t xml:space="preserve">identification </w:t>
      </w:r>
      <w:r w:rsidR="008858C5">
        <w:rPr>
          <w:rFonts w:ascii="Arial" w:hAnsi="Arial" w:cs="Arial"/>
        </w:rPr>
        <w:t>was differentiated via MALDI-TOF rapid identification and was confirmed using traditional culture based and biochemical methods</w:t>
      </w:r>
      <w:commentRangeStart w:id="27"/>
      <w:r w:rsidR="008858C5">
        <w:rPr>
          <w:rFonts w:ascii="Arial" w:hAnsi="Arial" w:cs="Arial"/>
        </w:rPr>
        <w:t xml:space="preserve">. </w:t>
      </w:r>
      <w:commentRangeEnd w:id="27"/>
      <w:r w:rsidR="00B71D0A">
        <w:rPr>
          <w:rStyle w:val="CommentReference"/>
          <w:rFonts w:asciiTheme="minorHAnsi" w:eastAsiaTheme="minorHAnsi" w:hAnsiTheme="minorHAnsi" w:cstheme="minorBidi"/>
        </w:rPr>
        <w:commentReference w:id="27"/>
      </w:r>
    </w:p>
    <w:p w14:paraId="7731F853" w14:textId="77777777" w:rsidR="00A26A1F" w:rsidRPr="00990CE5" w:rsidRDefault="00A26A1F" w:rsidP="009B2A30">
      <w:pPr>
        <w:spacing w:line="480" w:lineRule="auto"/>
        <w:ind w:firstLine="720"/>
        <w:rPr>
          <w:rFonts w:ascii="Arial" w:hAnsi="Arial" w:cs="Arial"/>
          <w:i/>
          <w:iCs/>
        </w:rPr>
      </w:pPr>
    </w:p>
    <w:p w14:paraId="111E743A" w14:textId="1FC43A38" w:rsidR="008858C5" w:rsidRDefault="00FA4CB1" w:rsidP="006241EC">
      <w:pPr>
        <w:spacing w:line="480" w:lineRule="auto"/>
        <w:ind w:firstLine="720"/>
        <w:rPr>
          <w:rFonts w:ascii="Arial" w:hAnsi="Arial" w:cs="Arial"/>
        </w:rPr>
      </w:pPr>
      <w:r w:rsidRPr="00990CE5">
        <w:rPr>
          <w:rFonts w:ascii="Arial" w:hAnsi="Arial" w:cs="Arial"/>
          <w:i/>
          <w:iCs/>
        </w:rPr>
        <w:t>DNA Extraction and QC</w:t>
      </w:r>
      <w:r>
        <w:rPr>
          <w:rFonts w:ascii="Arial" w:hAnsi="Arial" w:cs="Arial"/>
        </w:rPr>
        <w:t xml:space="preserve"> - </w:t>
      </w:r>
      <w:r w:rsidRPr="008858C5">
        <w:rPr>
          <w:rFonts w:ascii="Arial" w:hAnsi="Arial" w:cs="Arial"/>
          <w:i/>
          <w:iCs/>
        </w:rPr>
        <w:t>Enterococcus faecium</w:t>
      </w:r>
      <w:r w:rsidRPr="00FA4CB1">
        <w:rPr>
          <w:rFonts w:ascii="Arial" w:hAnsi="Arial" w:cs="Arial"/>
        </w:rPr>
        <w:t xml:space="preserve"> and </w:t>
      </w:r>
      <w:r w:rsidRPr="008858C5">
        <w:rPr>
          <w:rFonts w:ascii="Arial" w:hAnsi="Arial" w:cs="Arial"/>
          <w:i/>
          <w:iCs/>
        </w:rPr>
        <w:t>Enterococcus faecalis</w:t>
      </w:r>
      <w:r w:rsidRPr="00FA4CB1">
        <w:rPr>
          <w:rFonts w:ascii="Arial" w:hAnsi="Arial" w:cs="Arial"/>
        </w:rPr>
        <w:t xml:space="preserve"> </w:t>
      </w:r>
      <w:r w:rsidR="00734304">
        <w:rPr>
          <w:rFonts w:ascii="Arial" w:hAnsi="Arial" w:cs="Arial"/>
        </w:rPr>
        <w:t xml:space="preserve">from the frozen </w:t>
      </w:r>
      <w:r w:rsidRPr="00FA4CB1">
        <w:rPr>
          <w:rFonts w:ascii="Arial" w:hAnsi="Arial" w:cs="Arial"/>
        </w:rPr>
        <w:t xml:space="preserve">glycerol stocks were inoculated into </w:t>
      </w:r>
      <w:r w:rsidR="004C1041">
        <w:rPr>
          <w:rFonts w:ascii="Arial" w:hAnsi="Arial" w:cs="Arial"/>
        </w:rPr>
        <w:t>1 mL</w:t>
      </w:r>
      <w:r w:rsidR="004C1041" w:rsidRPr="00FA4CB1">
        <w:rPr>
          <w:rFonts w:ascii="Arial" w:hAnsi="Arial" w:cs="Arial"/>
        </w:rPr>
        <w:t xml:space="preserve"> </w:t>
      </w:r>
      <w:r w:rsidRPr="00FA4CB1">
        <w:rPr>
          <w:rFonts w:ascii="Arial" w:hAnsi="Arial" w:cs="Arial"/>
        </w:rPr>
        <w:t>of BHI. These cultures were subsequently incubated at 37</w:t>
      </w:r>
      <w:r w:rsidR="00734304" w:rsidRPr="0000153B">
        <w:rPr>
          <w:rFonts w:ascii="Cambria Math" w:hAnsi="Cambria Math" w:cs="Cambria Math"/>
        </w:rPr>
        <w:t>℃</w:t>
      </w:r>
      <w:r w:rsidRPr="00FA4CB1">
        <w:rPr>
          <w:rFonts w:ascii="Arial" w:hAnsi="Arial" w:cs="Arial"/>
        </w:rPr>
        <w:t xml:space="preserve"> shaking at 220 RPM overnight.  Bacteria were pelleted by centrifugation at 5000xg for 5 minutes, after which supernatant was discarded and the pellets were resuspended in a modified lysis buffer containing 1 mL of QIAGEN B1 buffer supplemented with 2.29 mg/mL lysozyme, 0.29 mg/mL Labiase (Cat no: OZ-30EX OZEKI Ci., Ltd), and 0.2 mg/mL RNAaseA (</w:t>
      </w:r>
      <w:r w:rsidR="006241EC">
        <w:rPr>
          <w:rFonts w:ascii="Arial" w:hAnsi="Arial" w:cs="Arial"/>
        </w:rPr>
        <w:t xml:space="preserve">Cat # </w:t>
      </w:r>
      <w:r w:rsidRPr="00FA4CB1">
        <w:rPr>
          <w:rFonts w:ascii="Arial" w:hAnsi="Arial" w:cs="Arial"/>
        </w:rPr>
        <w:t xml:space="preserve">1007885 QIAGEN). Labiase was added due to our observation that lysozyme alone was insufficient to lyse many of these clinical strains, </w:t>
      </w:r>
      <w:r w:rsidR="009B0986" w:rsidRPr="00FA4CB1">
        <w:rPr>
          <w:rFonts w:ascii="Arial" w:hAnsi="Arial" w:cs="Arial"/>
        </w:rPr>
        <w:t>due</w:t>
      </w:r>
      <w:r w:rsidRPr="00FA4CB1">
        <w:rPr>
          <w:rFonts w:ascii="Arial" w:hAnsi="Arial" w:cs="Arial"/>
        </w:rPr>
        <w:t xml:space="preserve"> to well</w:t>
      </w:r>
      <w:r w:rsidR="00734304">
        <w:rPr>
          <w:rFonts w:ascii="Arial" w:hAnsi="Arial" w:cs="Arial"/>
        </w:rPr>
        <w:t>-</w:t>
      </w:r>
      <w:r w:rsidRPr="00FA4CB1">
        <w:rPr>
          <w:rFonts w:ascii="Arial" w:hAnsi="Arial" w:cs="Arial"/>
        </w:rPr>
        <w:t xml:space="preserve">documented lysozyme resistance among enterococcal clinical isolates 10. These cells were then </w:t>
      </w:r>
      <w:r w:rsidR="00734304">
        <w:rPr>
          <w:rFonts w:ascii="Arial" w:hAnsi="Arial" w:cs="Arial"/>
        </w:rPr>
        <w:t xml:space="preserve">incubated overnight at </w:t>
      </w:r>
      <w:r w:rsidRPr="00FA4CB1">
        <w:rPr>
          <w:rFonts w:ascii="Arial" w:hAnsi="Arial" w:cs="Arial"/>
        </w:rPr>
        <w:t>37</w:t>
      </w:r>
      <w:r w:rsidR="00734304" w:rsidRPr="0000153B">
        <w:rPr>
          <w:rFonts w:ascii="Cambria Math" w:hAnsi="Cambria Math" w:cs="Cambria Math"/>
        </w:rPr>
        <w:t>℃</w:t>
      </w:r>
      <w:r w:rsidR="00734304">
        <w:rPr>
          <w:rFonts w:ascii="Arial" w:hAnsi="Arial" w:cs="Arial"/>
        </w:rPr>
        <w:t xml:space="preserve"> </w:t>
      </w:r>
      <w:r w:rsidRPr="00FA4CB1">
        <w:rPr>
          <w:rFonts w:ascii="Arial" w:hAnsi="Arial" w:cs="Arial"/>
        </w:rPr>
        <w:t xml:space="preserve">to facilitate lysis. The next day, 45 </w:t>
      </w:r>
      <w:r w:rsidR="00734304" w:rsidRPr="004909BA">
        <w:rPr>
          <w:rFonts w:ascii="Arial" w:hAnsi="Arial" w:cs="Arial"/>
        </w:rPr>
        <w:t>μ</w:t>
      </w:r>
      <w:r w:rsidRPr="00FA4CB1">
        <w:rPr>
          <w:rFonts w:ascii="Arial" w:hAnsi="Arial" w:cs="Arial"/>
        </w:rPr>
        <w:t>L of proteinase K solution (Cat #</w:t>
      </w:r>
      <w:r w:rsidR="006241EC">
        <w:rPr>
          <w:rFonts w:ascii="Arial" w:hAnsi="Arial" w:cs="Arial"/>
        </w:rPr>
        <w:t xml:space="preserve"> </w:t>
      </w:r>
      <w:r w:rsidR="006241EC" w:rsidRPr="006241EC">
        <w:rPr>
          <w:rFonts w:ascii="Arial" w:hAnsi="Arial" w:cs="Arial"/>
        </w:rPr>
        <w:t>RP107B-10</w:t>
      </w:r>
      <w:r w:rsidRPr="00FA4CB1">
        <w:rPr>
          <w:rFonts w:ascii="Arial" w:hAnsi="Arial" w:cs="Arial"/>
        </w:rPr>
        <w:t xml:space="preserve"> QIAGEN) was added to each sample and incubated for 1 hour at 37C. Next, 0.35 mL of QIAGEN Buffer B2 was added to each sample, tubes were mixed several times by inversion and then incubated at 50C for 30 minutes. </w:t>
      </w:r>
      <w:r w:rsidR="008122DD">
        <w:rPr>
          <w:rFonts w:ascii="Arial" w:hAnsi="Arial" w:cs="Arial"/>
        </w:rPr>
        <w:t>The resulting</w:t>
      </w:r>
      <w:r w:rsidR="008122DD" w:rsidRPr="00FA4CB1">
        <w:rPr>
          <w:rFonts w:ascii="Arial" w:hAnsi="Arial" w:cs="Arial"/>
        </w:rPr>
        <w:t xml:space="preserve"> </w:t>
      </w:r>
      <w:r w:rsidRPr="00FA4CB1">
        <w:rPr>
          <w:rFonts w:ascii="Arial" w:hAnsi="Arial" w:cs="Arial"/>
        </w:rPr>
        <w:t xml:space="preserve">high molecular weight DNA was then purified using QIAGEN Genomic-tip 20/G. A genomic tip was equilibrated with 1mL of buffer QBT. Samples were vortexed for 10 seconds at maximum speed and then applied to the equilibrated genomic tips. After all liquid had passed through, each genomic tip was </w:t>
      </w:r>
      <w:r w:rsidRPr="00FA4CB1">
        <w:rPr>
          <w:rFonts w:ascii="Arial" w:hAnsi="Arial" w:cs="Arial"/>
        </w:rPr>
        <w:lastRenderedPageBreak/>
        <w:t xml:space="preserve">washed </w:t>
      </w:r>
      <w:r w:rsidR="00817302">
        <w:rPr>
          <w:rFonts w:ascii="Arial" w:hAnsi="Arial" w:cs="Arial"/>
        </w:rPr>
        <w:t>three times with</w:t>
      </w:r>
      <w:r w:rsidRPr="00FA4CB1">
        <w:rPr>
          <w:rFonts w:ascii="Arial" w:hAnsi="Arial" w:cs="Arial"/>
        </w:rPr>
        <w:t xml:space="preserve"> 1 mL of QIAGEN buffer QC. Genomic DNA was then eluted by applying 1</w:t>
      </w:r>
      <w:r w:rsidR="00817302">
        <w:rPr>
          <w:rFonts w:ascii="Arial" w:hAnsi="Arial" w:cs="Arial"/>
        </w:rPr>
        <w:t xml:space="preserve"> </w:t>
      </w:r>
      <w:r w:rsidRPr="00FA4CB1">
        <w:rPr>
          <w:rFonts w:ascii="Arial" w:hAnsi="Arial" w:cs="Arial"/>
        </w:rPr>
        <w:t xml:space="preserve">mL of buffer QF twice. 1.4 mL of room temperature isopropanol was then added to the eluate, and it was inverted several times </w:t>
      </w:r>
      <w:r w:rsidR="008122DD">
        <w:rPr>
          <w:rFonts w:ascii="Arial" w:hAnsi="Arial" w:cs="Arial"/>
        </w:rPr>
        <w:t>to</w:t>
      </w:r>
      <w:r w:rsidRPr="00FA4CB1">
        <w:rPr>
          <w:rFonts w:ascii="Arial" w:hAnsi="Arial" w:cs="Arial"/>
        </w:rPr>
        <w:t xml:space="preserve"> precipitate the DNA. To collect the DNA, samples were centrifuged at 12,000xg for 15 minutes at </w:t>
      </w:r>
      <w:r w:rsidR="00817302" w:rsidRPr="00FA4CB1">
        <w:rPr>
          <w:rFonts w:ascii="Arial" w:hAnsi="Arial" w:cs="Arial"/>
        </w:rPr>
        <w:t>4</w:t>
      </w:r>
      <w:r w:rsidR="00817302">
        <w:rPr>
          <w:rFonts w:ascii="Cambria Math" w:hAnsi="Cambria Math" w:cs="Arial" w:hint="eastAsia"/>
          <w:lang w:eastAsia="ja-JP"/>
        </w:rPr>
        <w:t>℃</w:t>
      </w:r>
      <w:r w:rsidRPr="00FA4CB1">
        <w:rPr>
          <w:rFonts w:ascii="Arial" w:hAnsi="Arial" w:cs="Arial"/>
        </w:rPr>
        <w:t xml:space="preserve">. The supernatant was then carefully removed, and then the DNA pellet was washed with 1 mL of 70% </w:t>
      </w:r>
      <w:r w:rsidR="00817302">
        <w:rPr>
          <w:rFonts w:ascii="Arial" w:hAnsi="Arial" w:cs="Arial"/>
        </w:rPr>
        <w:t>e</w:t>
      </w:r>
      <w:r w:rsidRPr="00FA4CB1">
        <w:rPr>
          <w:rFonts w:ascii="Arial" w:hAnsi="Arial" w:cs="Arial"/>
        </w:rPr>
        <w:t>thanol. The samples were then vortexed briefly and then centrifuged at 12,000 x g for 10 minutes at 4C. This wash and centrifugation step was then repeated.  The supernatant was then removed, taking great care not to disturb the pellet, and was air</w:t>
      </w:r>
      <w:r w:rsidR="00817302">
        <w:rPr>
          <w:rFonts w:ascii="Arial" w:hAnsi="Arial" w:cs="Arial"/>
        </w:rPr>
        <w:t>-</w:t>
      </w:r>
      <w:r w:rsidRPr="00FA4CB1">
        <w:rPr>
          <w:rFonts w:ascii="Arial" w:hAnsi="Arial" w:cs="Arial"/>
        </w:rPr>
        <w:t>dried for 10 minutes before being resuspended in 50</w:t>
      </w:r>
      <w:r w:rsidR="00817302">
        <w:rPr>
          <w:rFonts w:ascii="Arial" w:hAnsi="Arial" w:cs="Arial"/>
        </w:rPr>
        <w:t xml:space="preserve"> </w:t>
      </w:r>
      <w:r w:rsidR="004909BA" w:rsidRPr="004909BA">
        <w:rPr>
          <w:rFonts w:ascii="Arial" w:hAnsi="Arial" w:cs="Arial"/>
        </w:rPr>
        <w:t>μ</w:t>
      </w:r>
      <w:r w:rsidRPr="00FA4CB1">
        <w:rPr>
          <w:rFonts w:ascii="Arial" w:hAnsi="Arial" w:cs="Arial"/>
        </w:rPr>
        <w:t>L of 10 mM Tris-Cl, pH 8.5. The DNA was then dissolved by shaking at room temperature overnight, followed by gentle pipetting with a wide bore pipette tip.</w:t>
      </w:r>
    </w:p>
    <w:p w14:paraId="064CED3F" w14:textId="77777777" w:rsidR="005376D1" w:rsidRPr="00FA4CB1" w:rsidRDefault="005376D1" w:rsidP="005376D1">
      <w:pPr>
        <w:spacing w:line="480" w:lineRule="auto"/>
        <w:ind w:firstLine="720"/>
        <w:rPr>
          <w:rFonts w:ascii="Arial" w:hAnsi="Arial" w:cs="Arial"/>
        </w:rPr>
      </w:pPr>
    </w:p>
    <w:p w14:paraId="1A2653AF" w14:textId="50FDF6BF" w:rsidR="008858C5" w:rsidRDefault="00212613" w:rsidP="005376D1">
      <w:pPr>
        <w:spacing w:line="480" w:lineRule="auto"/>
        <w:ind w:firstLine="720"/>
        <w:rPr>
          <w:rFonts w:ascii="Arial" w:hAnsi="Arial" w:cs="Arial"/>
        </w:rPr>
      </w:pPr>
      <w:r>
        <w:rPr>
          <w:rFonts w:ascii="Arial" w:hAnsi="Arial" w:cs="Arial"/>
        </w:rPr>
        <w:t>The resulting</w:t>
      </w:r>
      <w:r w:rsidRPr="00FA4CB1">
        <w:rPr>
          <w:rFonts w:ascii="Arial" w:hAnsi="Arial" w:cs="Arial"/>
        </w:rPr>
        <w:t xml:space="preserve"> </w:t>
      </w:r>
      <w:r w:rsidR="00FA4CB1" w:rsidRPr="00FA4CB1">
        <w:rPr>
          <w:rFonts w:ascii="Arial" w:hAnsi="Arial" w:cs="Arial"/>
        </w:rPr>
        <w:t>DNA was then checked for purity by Nanodrop and DNA concentration was assessed using Qubit™ dsDNA Quantification Assay Kit, broad range (ThermoFisher</w:t>
      </w:r>
      <w:r w:rsidR="00A22C66">
        <w:rPr>
          <w:rFonts w:ascii="Arial" w:hAnsi="Arial" w:cs="Arial"/>
        </w:rPr>
        <w:t xml:space="preserve"> cat # </w:t>
      </w:r>
      <w:r w:rsidR="00A22C66" w:rsidRPr="00FA4CB1">
        <w:rPr>
          <w:rFonts w:ascii="Arial" w:hAnsi="Arial" w:cs="Arial"/>
        </w:rPr>
        <w:t>Q32853</w:t>
      </w:r>
      <w:r w:rsidR="00FA4CB1" w:rsidRPr="00FA4CB1">
        <w:rPr>
          <w:rFonts w:ascii="Arial" w:hAnsi="Arial" w:cs="Arial"/>
        </w:rPr>
        <w:t xml:space="preserve">). A subset of purified DNA samples </w:t>
      </w:r>
      <w:r w:rsidR="00817302">
        <w:rPr>
          <w:rFonts w:ascii="Arial" w:hAnsi="Arial" w:cs="Arial"/>
        </w:rPr>
        <w:t>was</w:t>
      </w:r>
      <w:r w:rsidR="00FA4CB1" w:rsidRPr="00FA4CB1">
        <w:rPr>
          <w:rFonts w:ascii="Arial" w:hAnsi="Arial" w:cs="Arial"/>
        </w:rPr>
        <w:t xml:space="preserve"> run on a Genomic DNA ScreenTape (Agilent, </w:t>
      </w:r>
      <w:r w:rsidR="00A22C66">
        <w:rPr>
          <w:rFonts w:ascii="Arial" w:hAnsi="Arial" w:cs="Arial"/>
        </w:rPr>
        <w:t xml:space="preserve">cat # </w:t>
      </w:r>
      <w:r w:rsidR="00FA4CB1" w:rsidRPr="00FA4CB1">
        <w:rPr>
          <w:rFonts w:ascii="Arial" w:hAnsi="Arial" w:cs="Arial"/>
        </w:rPr>
        <w:t xml:space="preserve">5365) to assess DNA length and integrity. </w:t>
      </w:r>
    </w:p>
    <w:p w14:paraId="37E46289" w14:textId="77777777" w:rsidR="005376D1" w:rsidRPr="00FA4CB1" w:rsidRDefault="005376D1" w:rsidP="005376D1">
      <w:pPr>
        <w:spacing w:line="480" w:lineRule="auto"/>
        <w:ind w:firstLine="720"/>
        <w:rPr>
          <w:rFonts w:ascii="Arial" w:hAnsi="Arial" w:cs="Arial"/>
        </w:rPr>
      </w:pPr>
    </w:p>
    <w:p w14:paraId="03F814E3" w14:textId="33AB5890" w:rsidR="00FA4CB1" w:rsidRDefault="00FA4CB1" w:rsidP="00B56FAB">
      <w:pPr>
        <w:spacing w:line="480" w:lineRule="auto"/>
        <w:ind w:firstLine="720"/>
        <w:rPr>
          <w:rFonts w:ascii="Arial" w:hAnsi="Arial" w:cs="Arial"/>
        </w:rPr>
      </w:pPr>
      <w:r w:rsidRPr="00990CE5">
        <w:rPr>
          <w:rFonts w:ascii="Arial" w:hAnsi="Arial" w:cs="Arial"/>
          <w:i/>
          <w:iCs/>
        </w:rPr>
        <w:t>Barcoding and Pooling-</w:t>
      </w:r>
      <w:r>
        <w:rPr>
          <w:rFonts w:ascii="Arial" w:hAnsi="Arial" w:cs="Arial"/>
        </w:rPr>
        <w:t xml:space="preserve"> </w:t>
      </w:r>
      <w:r w:rsidRPr="00FA4CB1">
        <w:rPr>
          <w:rFonts w:ascii="Arial" w:hAnsi="Arial" w:cs="Arial"/>
        </w:rPr>
        <w:t>400ng of purified DNA from each enterococcal strain was barcoded using Native Barcoding Kit 96 V14 (</w:t>
      </w:r>
      <w:r w:rsidR="00A22C66">
        <w:rPr>
          <w:rFonts w:ascii="Arial" w:hAnsi="Arial" w:cs="Arial"/>
        </w:rPr>
        <w:t xml:space="preserve">Oxford Nanopore cat # </w:t>
      </w:r>
      <w:r w:rsidRPr="00FA4CB1">
        <w:rPr>
          <w:rFonts w:ascii="Arial" w:hAnsi="Arial" w:cs="Arial"/>
        </w:rPr>
        <w:t xml:space="preserve">SQK-NBD114.96). The </w:t>
      </w:r>
      <w:r w:rsidR="00EC2C02">
        <w:rPr>
          <w:rFonts w:ascii="Arial" w:hAnsi="Arial" w:cs="Arial"/>
        </w:rPr>
        <w:t>manufacturer's</w:t>
      </w:r>
      <w:r w:rsidR="00EC2C02" w:rsidRPr="00FA4CB1">
        <w:rPr>
          <w:rFonts w:ascii="Arial" w:hAnsi="Arial" w:cs="Arial"/>
        </w:rPr>
        <w:t xml:space="preserve"> </w:t>
      </w:r>
      <w:r w:rsidR="007E3D45">
        <w:rPr>
          <w:rFonts w:ascii="Arial" w:hAnsi="Arial" w:cs="Arial"/>
        </w:rPr>
        <w:t>l</w:t>
      </w:r>
      <w:r w:rsidRPr="00FA4CB1">
        <w:rPr>
          <w:rFonts w:ascii="Arial" w:hAnsi="Arial" w:cs="Arial"/>
        </w:rPr>
        <w:t>igation sequencing gDNA – Native Barcoding Kit 96 V14 version NBE_9171_v114_revl_15Sep2022</w:t>
      </w:r>
      <w:r w:rsidR="007E3D45">
        <w:rPr>
          <w:rFonts w:ascii="Arial" w:hAnsi="Arial" w:cs="Arial"/>
        </w:rPr>
        <w:t xml:space="preserve"> protocol</w:t>
      </w:r>
      <w:r w:rsidRPr="00FA4CB1">
        <w:rPr>
          <w:rFonts w:ascii="Arial" w:hAnsi="Arial" w:cs="Arial"/>
        </w:rPr>
        <w:t xml:space="preserve"> was followed as described to perform DNA repair and end prep, native barcode ligation, adapter ligation and clean up, priming and loading the SpotOn flow cell. </w:t>
      </w:r>
    </w:p>
    <w:p w14:paraId="03C9D9D7" w14:textId="77777777" w:rsidR="008858C5" w:rsidRPr="00FA4CB1" w:rsidRDefault="008858C5" w:rsidP="00B56FAB">
      <w:pPr>
        <w:spacing w:line="480" w:lineRule="auto"/>
        <w:ind w:firstLine="720"/>
        <w:rPr>
          <w:rFonts w:ascii="Arial" w:hAnsi="Arial" w:cs="Arial"/>
        </w:rPr>
      </w:pPr>
    </w:p>
    <w:p w14:paraId="47DBC56A" w14:textId="6F90CFE6" w:rsidR="00FA4CB1" w:rsidRDefault="00FA4CB1" w:rsidP="00FA4CB1">
      <w:pPr>
        <w:spacing w:line="480" w:lineRule="auto"/>
        <w:ind w:firstLine="720"/>
        <w:rPr>
          <w:rFonts w:ascii="Arial" w:hAnsi="Arial" w:cs="Arial"/>
        </w:rPr>
      </w:pPr>
      <w:r w:rsidRPr="00990CE5">
        <w:rPr>
          <w:rFonts w:ascii="Arial" w:hAnsi="Arial" w:cs="Arial"/>
          <w:i/>
          <w:iCs/>
        </w:rPr>
        <w:t>Data Acquisition</w:t>
      </w:r>
      <w:r>
        <w:rPr>
          <w:rFonts w:ascii="Arial" w:hAnsi="Arial" w:cs="Arial"/>
        </w:rPr>
        <w:t xml:space="preserve">- </w:t>
      </w:r>
      <w:r w:rsidRPr="00FA4CB1">
        <w:rPr>
          <w:rFonts w:ascii="Arial" w:hAnsi="Arial" w:cs="Arial"/>
        </w:rPr>
        <w:t xml:space="preserve">A 10.4.1 flow cell was loaded with ~20 fmol pooled barcoded DNA (estimated from the library concertation combined with the </w:t>
      </w:r>
      <w:r w:rsidR="004909BA">
        <w:rPr>
          <w:rFonts w:ascii="Arial" w:hAnsi="Arial" w:cs="Arial"/>
        </w:rPr>
        <w:t>TapeStation</w:t>
      </w:r>
      <w:r w:rsidRPr="00FA4CB1">
        <w:rPr>
          <w:rFonts w:ascii="Arial" w:hAnsi="Arial" w:cs="Arial"/>
        </w:rPr>
        <w:t xml:space="preserve"> derived distribution of molecular weight.) Minknow 23.07.5 was used to acquire the data in SAC basecalling mode, facilitated by a custom-built desktop computer equipped with a Nvidia GEForce RTX 3070 GPU.</w:t>
      </w:r>
    </w:p>
    <w:p w14:paraId="0CD890DA" w14:textId="77777777" w:rsidR="008858C5" w:rsidRPr="00CF169D" w:rsidRDefault="008858C5" w:rsidP="00FA4CB1">
      <w:pPr>
        <w:spacing w:line="480" w:lineRule="auto"/>
        <w:ind w:firstLine="720"/>
        <w:rPr>
          <w:rFonts w:ascii="Arial" w:hAnsi="Arial" w:cs="Arial"/>
        </w:rPr>
      </w:pPr>
    </w:p>
    <w:p w14:paraId="003F0C8C" w14:textId="1F6F5408" w:rsidR="00FA4CB1" w:rsidRDefault="00B56FAB" w:rsidP="00817302">
      <w:pPr>
        <w:spacing w:line="480" w:lineRule="auto"/>
        <w:ind w:firstLine="720"/>
        <w:rPr>
          <w:rFonts w:ascii="Arial" w:hAnsi="Arial" w:cs="Arial"/>
        </w:rPr>
      </w:pPr>
      <w:r w:rsidRPr="00990CE5">
        <w:rPr>
          <w:rFonts w:ascii="Arial" w:hAnsi="Arial" w:cs="Arial"/>
          <w:i/>
          <w:iCs/>
        </w:rPr>
        <w:t>Sequencing Analysis-</w:t>
      </w:r>
      <w:r>
        <w:rPr>
          <w:rFonts w:ascii="Arial" w:hAnsi="Arial" w:cs="Arial"/>
        </w:rPr>
        <w:t xml:space="preserve"> </w:t>
      </w:r>
      <w:r w:rsidR="00817302">
        <w:rPr>
          <w:rFonts w:ascii="Arial" w:hAnsi="Arial" w:cs="Arial"/>
        </w:rPr>
        <w:t xml:space="preserve">Unwanted </w:t>
      </w:r>
      <w:r w:rsidR="00817302" w:rsidRPr="004909BA">
        <w:rPr>
          <w:rFonts w:ascii="Arial" w:hAnsi="Arial" w:cs="Arial"/>
          <w:i/>
          <w:iCs/>
        </w:rPr>
        <w:t>Streptomyces fulvissimus</w:t>
      </w:r>
      <w:r w:rsidR="00817302">
        <w:rPr>
          <w:rFonts w:ascii="Arial" w:hAnsi="Arial" w:cs="Arial"/>
          <w:i/>
          <w:iCs/>
        </w:rPr>
        <w:t xml:space="preserve"> </w:t>
      </w:r>
      <w:r w:rsidR="00817302">
        <w:rPr>
          <w:rFonts w:ascii="Arial" w:hAnsi="Arial" w:cs="Arial"/>
        </w:rPr>
        <w:t>reads present in our Labiase preparation were bioinformatically decontaminated by mapping</w:t>
      </w:r>
      <w:r w:rsidR="00FA4CB1" w:rsidRPr="00FA4CB1">
        <w:rPr>
          <w:rFonts w:ascii="Arial" w:hAnsi="Arial" w:cs="Arial"/>
        </w:rPr>
        <w:t xml:space="preserve"> all reads to a reference database using </w:t>
      </w:r>
      <w:r w:rsidR="00CF269F">
        <w:rPr>
          <w:rFonts w:ascii="Arial" w:hAnsi="Arial" w:cs="Arial"/>
        </w:rPr>
        <w:t>Ce</w:t>
      </w:r>
      <w:r w:rsidR="00FA4CB1" w:rsidRPr="00FA4CB1">
        <w:rPr>
          <w:rFonts w:ascii="Arial" w:hAnsi="Arial" w:cs="Arial"/>
        </w:rPr>
        <w:t>ntrifuge</w:t>
      </w:r>
      <w:r w:rsidR="00CF269F">
        <w:rPr>
          <w:rFonts w:ascii="Arial" w:hAnsi="Arial" w:cs="Arial"/>
        </w:rPr>
        <w:fldChar w:fldCharType="begin"/>
      </w:r>
      <w:r w:rsidR="00B67950">
        <w:rPr>
          <w:rFonts w:ascii="Arial" w:hAnsi="Arial" w:cs="Arial"/>
        </w:rPr>
        <w:instrText xml:space="preserve"> ADDIN ZOTERO_ITEM CSL_CITATION {"citationID":"bK9qS7vt","properties":{"formattedCitation":"\\super 31\\nosupersub{}","plainCitation":"31","noteIndex":0},"citationItems":[{"id":5686,"uris":["http://zotero.org/users/6494753/items/BNGPWSPB"],"itemData":{"id":5686,"type":"article-journal","abstract":"Centrifuge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to\n              k\n              -mer-based indexing schemes, which require far more extensive space.","container-title":"Genome Research","DOI":"10.1101/gr.210641.116","ISSN":"1088-9051, 1549-5469","issue":"12","journalAbbreviation":"Genome Res.","language":"en","page":"1721-1729","source":"DOI.org (Crossref)","title":"Centrifuge: rapid and sensitive classification of metagenomic sequences","title-short":"Centrifuge","volume":"26","author":[{"family":"Kim","given":"Daehwan"},{"family":"Song","given":"Li"},{"family":"Breitwieser","given":"Florian P."},{"family":"Salzberg","given":"Steven L."}],"issued":{"date-parts":[["2016",12]]}}}],"schema":"https://github.com/citation-style-language/schema/raw/master/csl-citation.json"}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31</w:t>
      </w:r>
      <w:r w:rsidR="00CF269F">
        <w:rPr>
          <w:rFonts w:ascii="Arial" w:hAnsi="Arial" w:cs="Arial"/>
        </w:rPr>
        <w:fldChar w:fldCharType="end"/>
      </w:r>
      <w:r w:rsidR="00FA4CB1" w:rsidRPr="00FA4CB1">
        <w:rPr>
          <w:rFonts w:ascii="Arial" w:hAnsi="Arial" w:cs="Arial"/>
        </w:rPr>
        <w:t xml:space="preserve"> and reads mapping to streptomyces were then removed using seqtk</w:t>
      </w:r>
      <w:r w:rsidR="00CF269F">
        <w:rPr>
          <w:rFonts w:ascii="Arial" w:hAnsi="Arial" w:cs="Arial"/>
        </w:rPr>
        <w:fldChar w:fldCharType="begin"/>
      </w:r>
      <w:r w:rsidR="00B67950">
        <w:rPr>
          <w:rFonts w:ascii="Arial" w:hAnsi="Arial" w:cs="Arial"/>
        </w:rPr>
        <w:instrText xml:space="preserve"> ADDIN ZOTERO_ITEM CSL_CITATION {"citationID":"phyFGX69","properties":{"formattedCitation":"\\super 32\\nosupersub{}","plainCitation":"32","noteIndex":0},"citationItems":[{"id":5902,"uris":["http://zotero.org/users/6494753/items/GSA3XXN6"],"itemData":{"id":5902,"type":"software","title":"seqtk","title-short":"toolkit for processing sequences in FASTA/Q formats.","URL":"https://github.com/lh3/seqtk.","version":"1.4","author":[{"family":"Li","given":"Heng"}],"issued":{"date-parts":[["2023"]]}}}],"schema":"https://github.com/citation-style-language/schema/raw/master/csl-citation.json"}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32</w:t>
      </w:r>
      <w:r w:rsidR="00CF269F">
        <w:rPr>
          <w:rFonts w:ascii="Arial" w:hAnsi="Arial" w:cs="Arial"/>
        </w:rPr>
        <w:fldChar w:fldCharType="end"/>
      </w:r>
      <w:r w:rsidR="00FA4CB1" w:rsidRPr="00FA4CB1">
        <w:rPr>
          <w:rFonts w:ascii="Arial" w:hAnsi="Arial" w:cs="Arial"/>
        </w:rPr>
        <w:t xml:space="preserve">. </w:t>
      </w:r>
      <w:r w:rsidR="00817302">
        <w:rPr>
          <w:rFonts w:ascii="Arial" w:hAnsi="Arial" w:cs="Arial"/>
        </w:rPr>
        <w:t xml:space="preserve">Decontaminated </w:t>
      </w:r>
      <w:r w:rsidR="00FA4CB1" w:rsidRPr="00FA4CB1">
        <w:rPr>
          <w:rFonts w:ascii="Arial" w:hAnsi="Arial" w:cs="Arial"/>
        </w:rPr>
        <w:t>reads were then used as input into the Epi2me labs graphic interface which was used to run the wf-bacterial-genomes</w:t>
      </w:r>
      <w:r w:rsidR="00872CC3">
        <w:rPr>
          <w:rFonts w:ascii="Arial" w:hAnsi="Arial" w:cs="Arial"/>
        </w:rPr>
        <w:t xml:space="preserve"> </w:t>
      </w:r>
      <w:r w:rsidR="00FA4CB1" w:rsidRPr="00FA4CB1">
        <w:rPr>
          <w:rFonts w:ascii="Arial" w:hAnsi="Arial" w:cs="Arial"/>
        </w:rPr>
        <w:t>nextflow workflow</w:t>
      </w:r>
      <w:r w:rsidR="00872CC3">
        <w:rPr>
          <w:rFonts w:ascii="Arial" w:hAnsi="Arial" w:cs="Arial"/>
        </w:rPr>
        <w:fldChar w:fldCharType="begin"/>
      </w:r>
      <w:r w:rsidR="00B67950">
        <w:rPr>
          <w:rFonts w:ascii="Arial" w:hAnsi="Arial" w:cs="Arial"/>
        </w:rPr>
        <w:instrText xml:space="preserve"> ADDIN ZOTERO_ITEM CSL_CITATION {"citationID":"XlCj35Pu","properties":{"formattedCitation":"\\super 33\\nosupersub{}","plainCitation":"33","noteIndex":0},"citationItems":[{"id":5914,"uris":["http://zotero.org/users/6494753/items/ALCLVE7G"],"itemData":{"id":5914,"type":"software","title":"wf-bacterial-genomes","title-short":"Small variant calling for haploid samples","URL":"https://github.com/epi2me-labs/wf-bacterial-genomes?tab=readme-ov-file","author":[{"family":"Wright","given":"Chris"},{"family":"Griffiths, Sarah","given":""},{"family":"Parker, Matthew","given":""}]}}],"schema":"https://github.com/citation-style-language/schema/raw/master/csl-citation.json"}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33</w:t>
      </w:r>
      <w:r w:rsidR="00872CC3">
        <w:rPr>
          <w:rFonts w:ascii="Arial" w:hAnsi="Arial" w:cs="Arial"/>
        </w:rPr>
        <w:fldChar w:fldCharType="end"/>
      </w:r>
      <w:r w:rsidR="00FA4CB1" w:rsidRPr="00FA4CB1">
        <w:rPr>
          <w:rFonts w:ascii="Arial" w:hAnsi="Arial" w:cs="Arial"/>
        </w:rPr>
        <w:t>. Briefly, this workflow concatenates input files and generate per read stats via bamstats</w:t>
      </w:r>
      <w:r w:rsidR="00872CC3">
        <w:rPr>
          <w:rFonts w:ascii="Arial" w:hAnsi="Arial" w:cs="Arial"/>
        </w:rPr>
        <w:fldChar w:fldCharType="begin"/>
      </w:r>
      <w:r w:rsidR="00B67950">
        <w:rPr>
          <w:rFonts w:ascii="Arial" w:hAnsi="Arial" w:cs="Arial"/>
        </w:rPr>
        <w:instrText xml:space="preserve"> ADDIN ZOTERO_ITEM CSL_CITATION {"citationID":"zS2Az13q","properties":{"formattedCitation":"\\super 34\\nosupersub{}","plainCitation":"34","noteIndex":0},"citationItems":[{"id":5915,"uris":["http://zotero.org/users/6494753/items/MP5I6ZNM"],"itemData":{"id":5915,"type":"software","abstract":"A command line tool to compute mapping statistics from a BAM file","title":"bamstats","author":[{"family":"Palumbo","given":"Emilio"}]}}],"schema":"https://github.com/citation-style-language/schema/raw/master/csl-citation.json"}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34</w:t>
      </w:r>
      <w:r w:rsidR="00872CC3">
        <w:rPr>
          <w:rFonts w:ascii="Arial" w:hAnsi="Arial" w:cs="Arial"/>
        </w:rPr>
        <w:fldChar w:fldCharType="end"/>
      </w:r>
      <w:r w:rsidR="00FA4CB1" w:rsidRPr="00FA4CB1">
        <w:rPr>
          <w:rFonts w:ascii="Arial" w:hAnsi="Arial" w:cs="Arial"/>
        </w:rPr>
        <w:t xml:space="preserve">, performs </w:t>
      </w:r>
      <w:r w:rsidR="00FA4CB1" w:rsidRPr="00A22C66">
        <w:rPr>
          <w:rFonts w:ascii="Arial" w:hAnsi="Arial" w:cs="Arial"/>
          <w:i/>
          <w:iCs/>
        </w:rPr>
        <w:t>denovo</w:t>
      </w:r>
      <w:r w:rsidR="00FA4CB1" w:rsidRPr="00FA4CB1">
        <w:rPr>
          <w:rFonts w:ascii="Arial" w:hAnsi="Arial" w:cs="Arial"/>
        </w:rPr>
        <w:t xml:space="preserve"> assembly via flye</w:t>
      </w:r>
      <w:r w:rsidR="00CF269F">
        <w:rPr>
          <w:rFonts w:ascii="Arial" w:hAnsi="Arial" w:cs="Arial"/>
        </w:rPr>
        <w:fldChar w:fldCharType="begin"/>
      </w:r>
      <w:r w:rsidR="00B67950">
        <w:rPr>
          <w:rFonts w:ascii="Arial" w:hAnsi="Arial" w:cs="Arial"/>
        </w:rPr>
        <w:instrText xml:space="preserve"> ADDIN ZOTERO_ITEM CSL_CITATION {"citationID":"k7Zw7uHc","properties":{"formattedCitation":"\\super 35\\nosupersub{}","plainCitation":"35","noteIndex":0},"citationItems":[{"id":5904,"uris":["http://zotero.org/users/6494753/items/6QERAL8S"],"itemData":{"id":5904,"type":"article-journal","abstract":"In the past decade, next-generation sequencing (NGS) enabled the generation of genomic data in a cost-effective, highthroughput manner. The most recent third-generation sequencing technologies produce longer reads; however, their error rates are much higher, which complicates the assembly process. This generates time- and space- demanding long-read assemblers. Moreover, the advances in these technologies have allowed portable and real-time DNA sequencing, enabling in-ﬁeld analysis. In these scenarios, it becomes crucial to have more efﬁcient solutions that can be executed in computers or mobile devices with minimum hardware requirements. We re-implemented an existing assembler devoted for long reads, more concretely Flye, using compressed data structures. We then compare our version with the original software using real datasets, and evaluate their performance in terms of memory requirements, execution speed, and energy consumption. The assembly results are not affected, as the core of the algorithm is maintained, but the usage of advanced compact data structures leads to improvements in memory consumption that range from 22% to 47% less space, and in the processing time, which range from being on a par up to decreases of 25%. These improvements also cause reductions in energy consumption of around 3–8%, with some datasets obtaining decreases up to 26%.","container-title":"IEEE/ACM Transactions on Computational Biology and Bioinformatics","DOI":"10.1109/TCBB.2021.3108843","ISSN":"1545-5963, 1557-9964, 2374-0043","journalAbbreviation":"IEEE/ACM Trans. Comput. Biol. and Bioinf.","language":"en","page":"1-1","source":"DOI.org (Crossref)","title":"Memory-Efficient Assembly using Flye","author":[{"family":"Freire","given":"Borja"},{"family":"Ladra","given":"Susana"},{"family":"Parama","given":"Jose R."}],"issued":{"date-parts":[["2021"]]}}}],"schema":"https://github.com/citation-style-language/schema/raw/master/csl-citation.json"}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35</w:t>
      </w:r>
      <w:r w:rsidR="00CF269F">
        <w:rPr>
          <w:rFonts w:ascii="Arial" w:hAnsi="Arial" w:cs="Arial"/>
        </w:rPr>
        <w:fldChar w:fldCharType="end"/>
      </w:r>
      <w:r w:rsidR="00FA4CB1" w:rsidRPr="00FA4CB1">
        <w:rPr>
          <w:rFonts w:ascii="Arial" w:hAnsi="Arial" w:cs="Arial"/>
        </w:rPr>
        <w:t>, polishes with medaka</w:t>
      </w:r>
      <w:r w:rsidR="004E42B2">
        <w:rPr>
          <w:rFonts w:ascii="Arial" w:hAnsi="Arial" w:cs="Arial"/>
        </w:rPr>
        <w:fldChar w:fldCharType="begin"/>
      </w:r>
      <w:r w:rsidR="00B67950">
        <w:rPr>
          <w:rFonts w:ascii="Arial" w:hAnsi="Arial" w:cs="Arial"/>
        </w:rPr>
        <w:instrText xml:space="preserve"> ADDIN ZOTERO_ITEM CSL_CITATION {"citationID":"GqnuCBtS","properties":{"formattedCitation":"\\super 36\\nosupersub{}","plainCitation":"36","noteIndex":0},"citationItems":[{"id":5907,"uris":["http://zotero.org/users/6494753/items/HZUPS6I4"],"itemData":{"id":5907,"type":"software","title":"Medaka","title-short":"Sequence correction provided by ONT Research","URL":"https://github.com/nanoporetech/medaka","version":"1.11.3","author":[{"family":"Wright","given":"Chris"},{"family":"Wykes","given":"M"}],"issued":{"date-parts":[["2023"]]}}}],"schema":"https://github.com/citation-style-language/schema/raw/master/csl-citation.json"} </w:instrText>
      </w:r>
      <w:r w:rsidR="004E42B2">
        <w:rPr>
          <w:rFonts w:ascii="Arial" w:hAnsi="Arial" w:cs="Arial"/>
        </w:rPr>
        <w:fldChar w:fldCharType="separate"/>
      </w:r>
      <w:r w:rsidR="00B67950" w:rsidRPr="00B67950">
        <w:rPr>
          <w:rFonts w:ascii="Arial" w:hAnsi="Arial" w:cs="Arial"/>
          <w:vertAlign w:val="superscript"/>
        </w:rPr>
        <w:t>36</w:t>
      </w:r>
      <w:r w:rsidR="004E42B2">
        <w:rPr>
          <w:rFonts w:ascii="Arial" w:hAnsi="Arial" w:cs="Arial"/>
        </w:rPr>
        <w:fldChar w:fldCharType="end"/>
      </w:r>
      <w:r w:rsidR="00FA4CB1" w:rsidRPr="00FA4CB1">
        <w:rPr>
          <w:rFonts w:ascii="Arial" w:hAnsi="Arial" w:cs="Arial"/>
        </w:rPr>
        <w:t>, performs multi locus sequence typing</w:t>
      </w:r>
      <w:r w:rsidR="004E42B2">
        <w:rPr>
          <w:rFonts w:ascii="Arial" w:hAnsi="Arial" w:cs="Arial"/>
        </w:rPr>
        <w:t xml:space="preserve"> (MLST)</w:t>
      </w:r>
      <w:r w:rsidR="00872CC3">
        <w:rPr>
          <w:rFonts w:ascii="Arial" w:hAnsi="Arial" w:cs="Arial"/>
        </w:rPr>
        <w:fldChar w:fldCharType="begin"/>
      </w:r>
      <w:r w:rsidR="00B67950">
        <w:rPr>
          <w:rFonts w:ascii="Arial" w:hAnsi="Arial" w:cs="Arial"/>
        </w:rPr>
        <w:instrText xml:space="preserve"> ADDIN ZOTERO_ITEM CSL_CITATION {"citationID":"XmOjkESJ","properties":{"formattedCitation":"\\super 37\\nosupersub{}","plainCitation":"37","noteIndex":0},"citationItems":[{"id":5913,"uris":["http://zotero.org/users/6494753/items/PJMCF5Y2"],"itemData":{"id":5913,"type":"software","title":"mlst","title-short":"Scan contig files against PubMLST typing schemes","URL":"https://github.com/tseemann/mlst","author":[{"family":"Seeman","given":"Torsten"}]}}],"schema":"https://github.com/citation-style-language/schema/raw/master/csl-citation.json"} </w:instrText>
      </w:r>
      <w:r w:rsidR="00872CC3">
        <w:rPr>
          <w:rFonts w:ascii="Arial" w:hAnsi="Arial" w:cs="Arial"/>
        </w:rPr>
        <w:fldChar w:fldCharType="separate"/>
      </w:r>
      <w:r w:rsidR="00B67950" w:rsidRPr="00B67950">
        <w:rPr>
          <w:rFonts w:ascii="Arial" w:hAnsi="Arial" w:cs="Arial"/>
          <w:vertAlign w:val="superscript"/>
        </w:rPr>
        <w:t>37</w:t>
      </w:r>
      <w:r w:rsidR="00872CC3">
        <w:rPr>
          <w:rFonts w:ascii="Arial" w:hAnsi="Arial" w:cs="Arial"/>
        </w:rPr>
        <w:fldChar w:fldCharType="end"/>
      </w:r>
      <w:r w:rsidR="00FA4CB1" w:rsidRPr="00FA4CB1">
        <w:rPr>
          <w:rFonts w:ascii="Arial" w:hAnsi="Arial" w:cs="Arial"/>
        </w:rPr>
        <w:t xml:space="preserve"> to infer </w:t>
      </w:r>
      <w:r w:rsidR="00494897">
        <w:rPr>
          <w:rFonts w:ascii="Arial" w:hAnsi="Arial" w:cs="Arial"/>
        </w:rPr>
        <w:t xml:space="preserve">the </w:t>
      </w:r>
      <w:r w:rsidR="00FA4CB1" w:rsidRPr="00FA4CB1">
        <w:rPr>
          <w:rFonts w:ascii="Arial" w:hAnsi="Arial" w:cs="Arial"/>
        </w:rPr>
        <w:t xml:space="preserve">identity of the isolate, and lastly performs </w:t>
      </w:r>
      <w:r w:rsidR="00CF269F">
        <w:rPr>
          <w:rFonts w:ascii="Arial" w:hAnsi="Arial" w:cs="Arial"/>
        </w:rPr>
        <w:t>a</w:t>
      </w:r>
      <w:r w:rsidR="00FA4CB1" w:rsidRPr="00FA4CB1">
        <w:rPr>
          <w:rFonts w:ascii="Arial" w:hAnsi="Arial" w:cs="Arial"/>
        </w:rPr>
        <w:t>ntimicrobial resistance (AMR) calling via ResFinder</w:t>
      </w:r>
      <w:r w:rsidR="00CF269F">
        <w:rPr>
          <w:rFonts w:ascii="Arial" w:hAnsi="Arial" w:cs="Arial"/>
        </w:rPr>
        <w:t xml:space="preserve"> </w:t>
      </w:r>
      <w:r w:rsidR="00CF269F">
        <w:rPr>
          <w:rFonts w:ascii="Arial" w:hAnsi="Arial" w:cs="Arial"/>
        </w:rPr>
        <w:fldChar w:fldCharType="begin"/>
      </w:r>
      <w:r w:rsidR="00B67950">
        <w:rPr>
          <w:rFonts w:ascii="Arial" w:hAnsi="Arial" w:cs="Arial"/>
        </w:rPr>
        <w:instrText xml:space="preserve"> ADDIN ZOTERO_ITEM CSL_CITATION {"citationID":"dA4VuRGU","properties":{"formattedCitation":"\\super 38\\nosupersub{}","plainCitation":"38","noteIndex":0},"citationItems":[{"id":5906,"uris":["http://zotero.org/users/6494753/items/STHBGAIV"],"itemData":{"id":5906,"type":"article-journal","abstract":"Antimicrobial resistance (AMR) is one of the most important health threats globally. The ability to accurately identify resistant bacterial isolates and the individual antimicrobial resistance genes (ARGs) is essential for understanding the evolution and emergence of AMR and to provide appropriate treatment. The rapid developments in next-g­ eneration sequencing technologies have made this technology available to researchers and microbiologists at routine laboratories around the world. However, tools available for those with limited experience with bioinformatics are lacking, especially to enable researchers and microbiologists in low- and middle-i­ncome countries (LMICs) to perform their own studies. The CGE-t­ ools (Center for Genomic Epidemiology) including ResFinder (https://cge.cbs.dtu.dk/services/ResFinder/) was developed to provide freely available easy to use online bioinformatic tools allowing inexperienced researchers and microbiologists to perform simple bioinformatic analyses. The main purpose was and is to provide these solutions for people involved in frontline diagnosis especially in LMICs. Since its original publication in 2012, ResFinder has undergone a number of improvements including improvement of the code and databases, inclusion of point mutations for selected bacterial species and predictions of phenotypes also for selected species. As of 28 September 2021, 820 803 analyses have been performed using ResFinder from 61 776 IP-­addresses in 171 countries. ResFinder clearly fulfills a need for several people around the globe and we hope to be able to continue to provide this service free of charge in the future. We also hope and expect to provide further improvements including phenotypic predictions for additional bacterial species.","container-title":"Microbial Genomics","DOI":"10.1099/mgen.0.000748","ISSN":"2057-5858","issue":"1","language":"en","source":"DOI.org (Crossref)","title":"ResFinder – an open online resource for identification of antimicrobial resistance genes in next-generation sequencing data and prediction of phenotypes from genotypes","URL":"https://www.microbiologyresearch.org/content/journal/mgen/10.1099/mgen.0.000748","volume":"8","author":[{"family":"Florensa","given":"Alfred Ferrer"},{"family":"Kaas","given":"Rolf Sommer"},{"family":"Clausen","given":"Philip Thomas Lanken Conradsen"},{"family":"Aytan-Aktug","given":"Derya"},{"family":"Aarestrup","given":"Frank M."}],"accessed":{"date-parts":[["2024",2,28]]},"issued":{"date-parts":[["2022",1,17]]}}}],"schema":"https://github.com/citation-style-language/schema/raw/master/csl-citation.json"} </w:instrText>
      </w:r>
      <w:r w:rsidR="00CF269F">
        <w:rPr>
          <w:rFonts w:ascii="Arial" w:hAnsi="Arial" w:cs="Arial"/>
        </w:rPr>
        <w:fldChar w:fldCharType="separate"/>
      </w:r>
      <w:r w:rsidR="00B67950" w:rsidRPr="00B67950">
        <w:rPr>
          <w:rFonts w:ascii="Arial" w:hAnsi="Arial" w:cs="Arial"/>
          <w:vertAlign w:val="superscript"/>
        </w:rPr>
        <w:t>38</w:t>
      </w:r>
      <w:r w:rsidR="00CF269F">
        <w:rPr>
          <w:rFonts w:ascii="Arial" w:hAnsi="Arial" w:cs="Arial"/>
        </w:rPr>
        <w:fldChar w:fldCharType="end"/>
      </w:r>
      <w:r w:rsidR="00817302">
        <w:rPr>
          <w:rFonts w:ascii="Arial" w:hAnsi="Arial" w:cs="Arial"/>
        </w:rPr>
        <w:t xml:space="preserve"> </w:t>
      </w:r>
      <w:r w:rsidR="00FA4CB1" w:rsidRPr="00FA4CB1">
        <w:rPr>
          <w:rFonts w:ascii="Arial" w:hAnsi="Arial" w:cs="Arial"/>
        </w:rPr>
        <w:t>to identify genes associated with antimicrobial resistance. Basic assembly statistics such as N50 and the number of contigs were also generated using assembly_stats</w:t>
      </w:r>
      <w:r w:rsidR="004E42B2">
        <w:rPr>
          <w:rFonts w:ascii="Arial" w:hAnsi="Arial" w:cs="Arial"/>
        </w:rPr>
        <w:fldChar w:fldCharType="begin"/>
      </w:r>
      <w:r w:rsidR="00B67950">
        <w:rPr>
          <w:rFonts w:ascii="Arial" w:hAnsi="Arial" w:cs="Arial"/>
        </w:rPr>
        <w:instrText xml:space="preserve"> ADDIN ZOTERO_ITEM CSL_CITATION {"citationID":"mVQLotJK","properties":{"formattedCitation":"\\super 39\\nosupersub{}","plainCitation":"39","noteIndex":0},"citationItems":[{"id":5910,"uris":["http://zotero.org/users/6494753/items/A593NSX3"],"itemData":{"id":5910,"type":"software","title":"assembly_stats","title-short":"Calculates both scaffold and contig statistics (N50, L50, etc.) from a scaffold FASTA file.","URL":"https://github.com/MikeTrizna/assembly_stats","author":[{"family":"Trizna","given":"Mike"}]}}],"schema":"https://github.com/citation-style-language/schema/raw/master/csl-citation.json"} </w:instrText>
      </w:r>
      <w:r w:rsidR="004E42B2">
        <w:rPr>
          <w:rFonts w:ascii="Arial" w:hAnsi="Arial" w:cs="Arial"/>
        </w:rPr>
        <w:fldChar w:fldCharType="separate"/>
      </w:r>
      <w:r w:rsidR="00B67950" w:rsidRPr="00B67950">
        <w:rPr>
          <w:rFonts w:ascii="Arial" w:hAnsi="Arial" w:cs="Arial"/>
          <w:vertAlign w:val="superscript"/>
        </w:rPr>
        <w:t>39</w:t>
      </w:r>
      <w:r w:rsidR="004E42B2">
        <w:rPr>
          <w:rFonts w:ascii="Arial" w:hAnsi="Arial" w:cs="Arial"/>
        </w:rPr>
        <w:fldChar w:fldCharType="end"/>
      </w:r>
      <w:r w:rsidR="00FA4CB1" w:rsidRPr="00FA4CB1">
        <w:rPr>
          <w:rFonts w:ascii="Arial" w:hAnsi="Arial" w:cs="Arial"/>
        </w:rPr>
        <w:t>.</w:t>
      </w:r>
      <w:r w:rsidR="00817302">
        <w:rPr>
          <w:rFonts w:ascii="Arial" w:hAnsi="Arial" w:cs="Arial"/>
        </w:rPr>
        <w:t xml:space="preserve"> </w:t>
      </w:r>
      <w:r w:rsidR="00FA4CB1" w:rsidRPr="00FA4CB1">
        <w:rPr>
          <w:rFonts w:ascii="Arial" w:hAnsi="Arial" w:cs="Arial"/>
        </w:rPr>
        <w:t>The resulting FASTA assemblies were then used as input to Roary</w:t>
      </w:r>
      <w:r w:rsidR="004345FB">
        <w:rPr>
          <w:rFonts w:ascii="Arial" w:hAnsi="Arial" w:cs="Arial"/>
        </w:rPr>
        <w:t xml:space="preserve"> </w:t>
      </w:r>
      <w:r w:rsidR="004345FB">
        <w:rPr>
          <w:rFonts w:ascii="Arial" w:hAnsi="Arial" w:cs="Arial"/>
        </w:rPr>
        <w:fldChar w:fldCharType="begin"/>
      </w:r>
      <w:r w:rsidR="00B67950">
        <w:rPr>
          <w:rFonts w:ascii="Arial" w:hAnsi="Arial" w:cs="Arial"/>
        </w:rPr>
        <w:instrText xml:space="preserve"> ADDIN ZOTERO_ITEM CSL_CITATION {"citationID":"pI3lGAkn","properties":{"formattedCitation":"\\super 40\\nosupersub{}","plainCitation":"40","noteIndex":0},"citationItems":[{"id":5688,"uris":["http://zotero.org/users/6494753/items/M4A7FN8R"],"itemData":{"id":5688,"type":"article-journal","abstract":"Summary: 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processors.","container-title":"Bioinformatics","DOI":"10.1093/bioinformatics/btv421","ISSN":"1367-4811, 1367-4803","issue":"22","language":"en","page":"3691-3693","source":"DOI.org (Crossref)","title":"Roary: rapid large-scale prokaryote pan genome analysis","title-short":"Roary","volume":"31","author":[{"family":"Page","given":"Andrew J."},{"family":"Cummins","given":"Carla A."},{"family":"Hunt","given":"Martin"},{"family":"Wong","given":"Vanessa K."},{"family":"Reuter","given":"Sandra"},{"family":"Holden","given":"Matthew T.G."},{"family":"Fookes","given":"Maria"},{"family":"Falush","given":"Daniel"},{"family":"Keane","given":"Jacqueline A."},{"family":"Parkhill","given":"Julian"}],"issued":{"date-parts":[["2015",11,15]]}}}],"schema":"https://github.com/citation-style-language/schema/raw/master/csl-citation.json"} </w:instrText>
      </w:r>
      <w:r w:rsidR="004345FB">
        <w:rPr>
          <w:rFonts w:ascii="Arial" w:hAnsi="Arial" w:cs="Arial"/>
        </w:rPr>
        <w:fldChar w:fldCharType="separate"/>
      </w:r>
      <w:r w:rsidR="00B67950" w:rsidRPr="00B67950">
        <w:rPr>
          <w:rFonts w:ascii="Arial" w:hAnsi="Arial" w:cs="Arial"/>
          <w:vertAlign w:val="superscript"/>
        </w:rPr>
        <w:t>40</w:t>
      </w:r>
      <w:r w:rsidR="004345FB">
        <w:rPr>
          <w:rFonts w:ascii="Arial" w:hAnsi="Arial" w:cs="Arial"/>
        </w:rPr>
        <w:fldChar w:fldCharType="end"/>
      </w:r>
      <w:r w:rsidR="00FA4CB1" w:rsidRPr="00FA4CB1">
        <w:rPr>
          <w:rFonts w:ascii="Arial" w:hAnsi="Arial" w:cs="Arial"/>
        </w:rPr>
        <w:t xml:space="preserve"> to generate a pangenome</w:t>
      </w:r>
      <w:r>
        <w:rPr>
          <w:rFonts w:ascii="Arial" w:hAnsi="Arial" w:cs="Arial"/>
        </w:rPr>
        <w:t>.</w:t>
      </w:r>
    </w:p>
    <w:p w14:paraId="285DAA43" w14:textId="77777777" w:rsidR="002564E2" w:rsidRPr="002564E2" w:rsidRDefault="002564E2" w:rsidP="00CF169D">
      <w:pPr>
        <w:spacing w:line="480" w:lineRule="auto"/>
        <w:rPr>
          <w:rFonts w:ascii="Arial" w:hAnsi="Arial" w:cs="Arial"/>
        </w:rPr>
      </w:pPr>
    </w:p>
    <w:p w14:paraId="446DE802" w14:textId="1DB9E97C"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Results:</w:t>
      </w:r>
    </w:p>
    <w:p w14:paraId="476A6EB7" w14:textId="358066CB" w:rsidR="00CF169D" w:rsidRPr="00CF169D" w:rsidRDefault="00CF169D" w:rsidP="00CF169D">
      <w:pPr>
        <w:spacing w:line="480" w:lineRule="auto"/>
        <w:rPr>
          <w:rFonts w:ascii="Arial" w:hAnsi="Arial" w:cs="Arial"/>
          <w:b/>
          <w:bCs/>
        </w:rPr>
      </w:pPr>
      <w:r w:rsidRPr="00CF169D">
        <w:rPr>
          <w:rFonts w:ascii="Arial" w:hAnsi="Arial" w:cs="Arial"/>
          <w:b/>
          <w:bCs/>
        </w:rPr>
        <w:t xml:space="preserve">Overview of Multi-omic EcB Patient </w:t>
      </w:r>
      <w:r w:rsidR="008858C5">
        <w:rPr>
          <w:rFonts w:ascii="Arial" w:hAnsi="Arial" w:cs="Arial"/>
          <w:b/>
          <w:bCs/>
        </w:rPr>
        <w:t>Plasma</w:t>
      </w:r>
      <w:r w:rsidRPr="00CF169D">
        <w:rPr>
          <w:rFonts w:ascii="Arial" w:hAnsi="Arial" w:cs="Arial"/>
          <w:b/>
          <w:bCs/>
        </w:rPr>
        <w:t xml:space="preserve"> Analysis</w:t>
      </w:r>
    </w:p>
    <w:p w14:paraId="02C0EAB9" w14:textId="59146A36" w:rsidR="00A26A1F" w:rsidRDefault="00CF169D" w:rsidP="00A26A1F">
      <w:pPr>
        <w:spacing w:line="480" w:lineRule="auto"/>
        <w:ind w:firstLine="720"/>
        <w:rPr>
          <w:rFonts w:ascii="Arial" w:hAnsi="Arial" w:cs="Arial"/>
          <w:color w:val="000000" w:themeColor="text1"/>
        </w:rPr>
      </w:pPr>
      <w:r w:rsidRPr="00DD6827">
        <w:rPr>
          <w:rFonts w:ascii="Arial" w:hAnsi="Arial" w:cs="Arial"/>
        </w:rPr>
        <w:lastRenderedPageBreak/>
        <w:t>Using a</w:t>
      </w:r>
      <w:r w:rsidR="00EB4982" w:rsidRPr="00DD6827">
        <w:rPr>
          <w:rFonts w:ascii="Arial" w:hAnsi="Arial" w:cs="Arial"/>
        </w:rPr>
        <w:t xml:space="preserve"> comprehensive</w:t>
      </w:r>
      <w:r w:rsidRPr="00DD6827">
        <w:rPr>
          <w:rFonts w:ascii="Arial" w:hAnsi="Arial" w:cs="Arial"/>
        </w:rPr>
        <w:t xml:space="preserve"> multi-omic </w:t>
      </w:r>
      <w:r w:rsidR="00EB4982" w:rsidRPr="00DD6827">
        <w:rPr>
          <w:rFonts w:ascii="Arial" w:hAnsi="Arial" w:cs="Arial"/>
        </w:rPr>
        <w:t>strategy</w:t>
      </w:r>
      <w:r w:rsidRPr="00DD6827">
        <w:rPr>
          <w:rFonts w:ascii="Arial" w:hAnsi="Arial" w:cs="Arial"/>
        </w:rPr>
        <w:t xml:space="preserve">, we </w:t>
      </w:r>
      <w:r w:rsidR="00732EA7">
        <w:rPr>
          <w:rFonts w:ascii="Arial" w:hAnsi="Arial" w:cs="Arial"/>
        </w:rPr>
        <w:t xml:space="preserve">aimed to profile the host response to </w:t>
      </w:r>
      <w:ins w:id="28" w:author="Leigh-Ana M Rossitto" w:date="2024-05-02T13:31:00Z">
        <w:r w:rsidR="00B71D0A">
          <w:rPr>
            <w:rFonts w:ascii="Arial" w:hAnsi="Arial" w:cs="Arial"/>
          </w:rPr>
          <w:t>E</w:t>
        </w:r>
      </w:ins>
      <w:del w:id="29" w:author="Leigh-Ana M Rossitto" w:date="2024-05-02T13:31:00Z">
        <w:r w:rsidRPr="00DD6827" w:rsidDel="00B71D0A">
          <w:rPr>
            <w:rFonts w:ascii="Arial" w:hAnsi="Arial" w:cs="Arial"/>
          </w:rPr>
          <w:delText>e</w:delText>
        </w:r>
      </w:del>
      <w:r w:rsidRPr="00DD6827">
        <w:rPr>
          <w:rFonts w:ascii="Arial" w:hAnsi="Arial" w:cs="Arial"/>
        </w:rPr>
        <w:t xml:space="preserve">nterococcal bacteremia (Figure 1A). </w:t>
      </w:r>
      <w:r w:rsidR="00732EA7">
        <w:rPr>
          <w:rFonts w:ascii="Arial" w:hAnsi="Arial" w:cs="Arial"/>
        </w:rPr>
        <w:t>W</w:t>
      </w:r>
      <w:r w:rsidR="00EB4982" w:rsidRPr="00DD6827">
        <w:rPr>
          <w:rFonts w:ascii="Arial" w:hAnsi="Arial" w:cs="Arial"/>
        </w:rPr>
        <w:t xml:space="preserve">e analyzed </w:t>
      </w:r>
      <w:r w:rsidR="008858C5">
        <w:rPr>
          <w:rFonts w:ascii="Arial" w:hAnsi="Arial" w:cs="Arial"/>
        </w:rPr>
        <w:t>plasma</w:t>
      </w:r>
      <w:r w:rsidR="00EB4982" w:rsidRPr="00DD6827">
        <w:rPr>
          <w:rFonts w:ascii="Arial" w:hAnsi="Arial" w:cs="Arial"/>
        </w:rPr>
        <w:t xml:space="preserve"> </w:t>
      </w:r>
      <w:r w:rsidR="007E3D45" w:rsidRPr="00DD6827">
        <w:rPr>
          <w:rFonts w:ascii="Arial" w:hAnsi="Arial" w:cs="Arial"/>
        </w:rPr>
        <w:t xml:space="preserve">samples </w:t>
      </w:r>
      <w:r w:rsidR="007E3D45">
        <w:rPr>
          <w:rFonts w:ascii="Arial" w:hAnsi="Arial" w:cs="Arial"/>
        </w:rPr>
        <w:t>from</w:t>
      </w:r>
      <w:r w:rsidR="002A4CE0">
        <w:rPr>
          <w:rFonts w:ascii="Arial" w:hAnsi="Arial" w:cs="Arial"/>
        </w:rPr>
        <w:t xml:space="preserve"> </w:t>
      </w:r>
      <w:r w:rsidR="00732EA7">
        <w:rPr>
          <w:rFonts w:ascii="Arial" w:hAnsi="Arial" w:cs="Arial"/>
        </w:rPr>
        <w:t>cohor</w:t>
      </w:r>
      <w:r w:rsidR="00015A48">
        <w:rPr>
          <w:rFonts w:ascii="Arial" w:hAnsi="Arial" w:cs="Arial"/>
        </w:rPr>
        <w:t>ts</w:t>
      </w:r>
      <w:r w:rsidR="00EB4982" w:rsidRPr="006241FC">
        <w:rPr>
          <w:rFonts w:ascii="Arial" w:hAnsi="Arial" w:cs="Arial"/>
          <w:color w:val="000000" w:themeColor="text1"/>
        </w:rPr>
        <w:t xml:space="preserve"> </w:t>
      </w:r>
      <w:r w:rsidR="00015A48">
        <w:rPr>
          <w:rFonts w:ascii="Arial" w:hAnsi="Arial" w:cs="Arial"/>
          <w:color w:val="000000" w:themeColor="text1"/>
        </w:rPr>
        <w:t>consisting</w:t>
      </w:r>
      <w:r w:rsidR="00EB4982" w:rsidRPr="006241FC">
        <w:rPr>
          <w:rFonts w:ascii="Arial" w:hAnsi="Arial" w:cs="Arial"/>
          <w:color w:val="000000" w:themeColor="text1"/>
        </w:rPr>
        <w:t xml:space="preserve"> of </w:t>
      </w:r>
      <w:r w:rsidRPr="006241FC">
        <w:rPr>
          <w:rFonts w:ascii="Arial" w:hAnsi="Arial" w:cs="Arial"/>
          <w:color w:val="000000" w:themeColor="text1"/>
        </w:rPr>
        <w:t>29 healthy</w:t>
      </w:r>
      <w:r w:rsidR="00EB4982" w:rsidRPr="006241FC">
        <w:rPr>
          <w:rFonts w:ascii="Arial" w:hAnsi="Arial" w:cs="Arial"/>
          <w:color w:val="000000" w:themeColor="text1"/>
        </w:rPr>
        <w:t xml:space="preserve"> </w:t>
      </w:r>
      <w:r w:rsidR="00A22C66">
        <w:rPr>
          <w:rFonts w:ascii="Arial" w:hAnsi="Arial" w:cs="Arial"/>
          <w:color w:val="000000" w:themeColor="text1"/>
        </w:rPr>
        <w:t>volunteers</w:t>
      </w:r>
      <w:r w:rsidRPr="006241FC">
        <w:rPr>
          <w:rFonts w:ascii="Arial" w:hAnsi="Arial" w:cs="Arial"/>
          <w:color w:val="000000" w:themeColor="text1"/>
        </w:rPr>
        <w:t xml:space="preserve">, </w:t>
      </w:r>
      <w:r w:rsidR="006241FC" w:rsidRPr="006241FC">
        <w:rPr>
          <w:rFonts w:ascii="Arial" w:hAnsi="Arial" w:cs="Arial"/>
          <w:color w:val="000000" w:themeColor="text1"/>
        </w:rPr>
        <w:t>3</w:t>
      </w:r>
      <w:r w:rsidR="007E3D45">
        <w:rPr>
          <w:rFonts w:ascii="Arial" w:hAnsi="Arial" w:cs="Arial"/>
          <w:color w:val="000000" w:themeColor="text1"/>
        </w:rPr>
        <w:t>2</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6241FC">
        <w:rPr>
          <w:rFonts w:ascii="Arial" w:hAnsi="Arial" w:cs="Arial"/>
          <w:color w:val="000000" w:themeColor="text1"/>
        </w:rPr>
        <w:t>diagnosed</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faecium</w:t>
      </w:r>
      <w:r w:rsidRPr="006241FC">
        <w:rPr>
          <w:rFonts w:ascii="Arial" w:hAnsi="Arial" w:cs="Arial"/>
          <w:color w:val="000000" w:themeColor="text1"/>
        </w:rPr>
        <w:t xml:space="preserve"> bacteremia, </w:t>
      </w:r>
      <w:r w:rsidR="00EB4982" w:rsidRPr="006241FC">
        <w:rPr>
          <w:rFonts w:ascii="Arial" w:hAnsi="Arial" w:cs="Arial"/>
          <w:color w:val="000000" w:themeColor="text1"/>
        </w:rPr>
        <w:t xml:space="preserve">and </w:t>
      </w:r>
      <w:r w:rsidR="006241FC" w:rsidRPr="006241FC">
        <w:rPr>
          <w:rFonts w:ascii="Arial" w:hAnsi="Arial" w:cs="Arial"/>
          <w:color w:val="000000" w:themeColor="text1"/>
        </w:rPr>
        <w:t>4</w:t>
      </w:r>
      <w:r w:rsidR="007E3D45">
        <w:rPr>
          <w:rFonts w:ascii="Arial" w:hAnsi="Arial" w:cs="Arial"/>
          <w:color w:val="000000" w:themeColor="text1"/>
        </w:rPr>
        <w:t>4</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EB4982" w:rsidRPr="006241FC">
        <w:rPr>
          <w:rFonts w:ascii="Arial" w:hAnsi="Arial" w:cs="Arial"/>
          <w:color w:val="000000" w:themeColor="text1"/>
        </w:rPr>
        <w:t>with</w:t>
      </w:r>
      <w:r w:rsidRPr="006241FC">
        <w:rPr>
          <w:rFonts w:ascii="Arial" w:hAnsi="Arial" w:cs="Arial"/>
          <w:color w:val="000000" w:themeColor="text1"/>
        </w:rPr>
        <w:t xml:space="preserve"> </w:t>
      </w:r>
      <w:r w:rsidRPr="006241FC">
        <w:rPr>
          <w:rFonts w:ascii="Arial" w:hAnsi="Arial" w:cs="Arial"/>
          <w:i/>
          <w:iCs/>
          <w:color w:val="000000" w:themeColor="text1"/>
        </w:rPr>
        <w:t>E. faecalis</w:t>
      </w:r>
      <w:r w:rsidRPr="006241FC">
        <w:rPr>
          <w:rFonts w:ascii="Arial" w:hAnsi="Arial" w:cs="Arial"/>
          <w:color w:val="000000" w:themeColor="text1"/>
        </w:rPr>
        <w:t xml:space="preserve"> bacteremia.</w:t>
      </w:r>
      <w:r w:rsidR="009049FB">
        <w:rPr>
          <w:rFonts w:ascii="Arial" w:hAnsi="Arial" w:cs="Arial"/>
          <w:color w:val="000000" w:themeColor="text1"/>
        </w:rPr>
        <w:t xml:space="preserve"> Extensive clinical metadata </w:t>
      </w:r>
      <w:r w:rsidR="004909BA">
        <w:rPr>
          <w:rFonts w:ascii="Arial" w:hAnsi="Arial" w:cs="Arial"/>
          <w:color w:val="000000" w:themeColor="text1"/>
        </w:rPr>
        <w:t>corresponding</w:t>
      </w:r>
      <w:r w:rsidR="00304837">
        <w:rPr>
          <w:rFonts w:ascii="Arial" w:hAnsi="Arial" w:cs="Arial"/>
          <w:color w:val="000000" w:themeColor="text1"/>
        </w:rPr>
        <w:t xml:space="preserve"> to</w:t>
      </w:r>
      <w:r w:rsidR="009049FB">
        <w:rPr>
          <w:rFonts w:ascii="Arial" w:hAnsi="Arial" w:cs="Arial"/>
          <w:color w:val="000000" w:themeColor="text1"/>
        </w:rPr>
        <w:t xml:space="preserve"> each </w:t>
      </w:r>
      <w:r w:rsidR="00015A48">
        <w:rPr>
          <w:rFonts w:ascii="Arial" w:hAnsi="Arial" w:cs="Arial"/>
          <w:color w:val="000000" w:themeColor="text1"/>
        </w:rPr>
        <w:t xml:space="preserve">EB </w:t>
      </w:r>
      <w:r w:rsidR="009049FB">
        <w:rPr>
          <w:rFonts w:ascii="Arial" w:hAnsi="Arial" w:cs="Arial"/>
          <w:color w:val="000000" w:themeColor="text1"/>
        </w:rPr>
        <w:t xml:space="preserve">patient was collected, including gender, the Charleston </w:t>
      </w:r>
      <w:r w:rsidR="0099243B">
        <w:rPr>
          <w:rFonts w:ascii="Arial" w:hAnsi="Arial" w:cs="Arial"/>
          <w:color w:val="000000" w:themeColor="text1"/>
        </w:rPr>
        <w:t xml:space="preserve">comorbidity </w:t>
      </w:r>
      <w:r w:rsidR="009049FB">
        <w:rPr>
          <w:rFonts w:ascii="Arial" w:hAnsi="Arial" w:cs="Arial"/>
          <w:color w:val="000000" w:themeColor="text1"/>
        </w:rPr>
        <w:t>index,</w:t>
      </w:r>
      <w:r w:rsidR="00304837">
        <w:rPr>
          <w:rFonts w:ascii="Arial" w:hAnsi="Arial" w:cs="Arial"/>
          <w:color w:val="000000" w:themeColor="text1"/>
        </w:rPr>
        <w:t xml:space="preserve"> duration of bacteremia,</w:t>
      </w:r>
      <w:r w:rsidR="009049FB">
        <w:rPr>
          <w:rFonts w:ascii="Arial" w:hAnsi="Arial" w:cs="Arial"/>
          <w:color w:val="000000" w:themeColor="text1"/>
        </w:rPr>
        <w:t xml:space="preserve"> day of blood draw, and </w:t>
      </w:r>
      <w:r w:rsidR="00304837">
        <w:rPr>
          <w:rFonts w:ascii="Arial" w:hAnsi="Arial" w:cs="Arial"/>
          <w:color w:val="000000" w:themeColor="text1"/>
        </w:rPr>
        <w:t xml:space="preserve">mortality during admission </w:t>
      </w:r>
      <w:r w:rsidR="009049FB">
        <w:rPr>
          <w:rFonts w:ascii="Arial" w:hAnsi="Arial" w:cs="Arial"/>
          <w:color w:val="000000" w:themeColor="text1"/>
        </w:rPr>
        <w:t xml:space="preserve">(Figure </w:t>
      </w:r>
      <w:r w:rsidR="0099243B">
        <w:rPr>
          <w:rFonts w:ascii="Arial" w:hAnsi="Arial" w:cs="Arial"/>
          <w:color w:val="000000" w:themeColor="text1"/>
        </w:rPr>
        <w:t>1B</w:t>
      </w:r>
      <w:r w:rsidR="009049FB">
        <w:rPr>
          <w:rFonts w:ascii="Arial" w:hAnsi="Arial" w:cs="Arial"/>
          <w:color w:val="000000" w:themeColor="text1"/>
        </w:rPr>
        <w:t>)</w:t>
      </w:r>
      <w:r w:rsidR="00990CE5">
        <w:rPr>
          <w:rFonts w:ascii="Arial" w:hAnsi="Arial" w:cs="Arial"/>
          <w:color w:val="000000" w:themeColor="text1"/>
        </w:rPr>
        <w:t>.</w:t>
      </w:r>
      <w:r w:rsidR="009049FB">
        <w:rPr>
          <w:rFonts w:ascii="Arial" w:hAnsi="Arial" w:cs="Arial"/>
          <w:color w:val="000000" w:themeColor="text1"/>
        </w:rPr>
        <w:t xml:space="preserve"> </w:t>
      </w:r>
      <w:r w:rsidR="00304837">
        <w:rPr>
          <w:rFonts w:ascii="Arial" w:hAnsi="Arial" w:cs="Arial"/>
          <w:color w:val="000000" w:themeColor="text1"/>
        </w:rPr>
        <w:t xml:space="preserve">Additionally, anti-microbial susceptibility testing was performed on the enterococcal isolates that were isolated from each patient. As expected based on </w:t>
      </w:r>
      <w:r w:rsidR="00872CC3">
        <w:rPr>
          <w:rFonts w:ascii="Arial" w:hAnsi="Arial" w:cs="Arial"/>
          <w:color w:val="000000" w:themeColor="text1"/>
        </w:rPr>
        <w:t>reported</w:t>
      </w:r>
      <w:r w:rsidR="00304837">
        <w:rPr>
          <w:rFonts w:ascii="Arial" w:hAnsi="Arial" w:cs="Arial"/>
          <w:color w:val="000000" w:themeColor="text1"/>
        </w:rPr>
        <w:t xml:space="preserve"> </w:t>
      </w:r>
      <w:r w:rsidR="004909BA">
        <w:rPr>
          <w:rFonts w:ascii="Arial" w:hAnsi="Arial" w:cs="Arial"/>
          <w:color w:val="000000" w:themeColor="text1"/>
        </w:rPr>
        <w:t>susceptibilities</w:t>
      </w:r>
      <w:r w:rsidR="00FB03D2">
        <w:rPr>
          <w:rFonts w:ascii="Arial" w:hAnsi="Arial" w:cs="Arial"/>
          <w:color w:val="000000" w:themeColor="text1"/>
        </w:rPr>
        <w:t xml:space="preserve"> of clinical isolates</w:t>
      </w:r>
      <w:r w:rsidR="00304837">
        <w:rPr>
          <w:rFonts w:ascii="Arial" w:hAnsi="Arial" w:cs="Arial"/>
          <w:color w:val="000000" w:themeColor="text1"/>
        </w:rPr>
        <w:t xml:space="preserve">, we observed that all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faecalis</w:t>
      </w:r>
      <w:r w:rsidR="00304837">
        <w:rPr>
          <w:rFonts w:ascii="Arial" w:hAnsi="Arial" w:cs="Arial"/>
          <w:color w:val="000000" w:themeColor="text1"/>
        </w:rPr>
        <w:t xml:space="preserve"> isolates were resistant to vancomycin, while only a minority of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faecium</w:t>
      </w:r>
      <w:r w:rsidR="00304837">
        <w:rPr>
          <w:rFonts w:ascii="Arial" w:hAnsi="Arial" w:cs="Arial"/>
          <w:color w:val="000000" w:themeColor="text1"/>
        </w:rPr>
        <w:t xml:space="preserve"> isolates displayed resistance</w:t>
      </w:r>
      <w:r w:rsidR="003C76F1">
        <w:rPr>
          <w:rFonts w:ascii="Arial" w:hAnsi="Arial" w:cs="Arial"/>
          <w:color w:val="000000" w:themeColor="text1"/>
        </w:rPr>
        <w:t xml:space="preserve"> </w:t>
      </w:r>
      <w:r w:rsidR="003C76F1">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{"citationID":"cv3phDos","properties":{"formattedCitation":"\\super 41\\nosupersub{}","plainCitation":"41","noteIndex":0},"citationItems":[{"id":5597,"uris":["http://zotero.org/users/6494753/items/TJSTFSBK"],"itemData":{"id":5597,"type":"article-journal","abstract":"Background: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3C76F1">
        <w:rPr>
          <w:rFonts w:ascii="Arial" w:hAnsi="Arial" w:cs="Arial"/>
          <w:color w:val="000000" w:themeColor="text1"/>
        </w:rPr>
        <w:fldChar w:fldCharType="separate"/>
      </w:r>
      <w:r w:rsidR="00B67950" w:rsidRPr="00B67950">
        <w:rPr>
          <w:rFonts w:ascii="Arial" w:hAnsi="Arial" w:cs="Arial"/>
          <w:color w:val="000000"/>
          <w:vertAlign w:val="superscript"/>
        </w:rPr>
        <w:t>41</w:t>
      </w:r>
      <w:r w:rsidR="003C76F1">
        <w:rPr>
          <w:rFonts w:ascii="Arial" w:hAnsi="Arial" w:cs="Arial"/>
          <w:color w:val="000000" w:themeColor="text1"/>
        </w:rPr>
        <w:fldChar w:fldCharType="end"/>
      </w:r>
      <w:r w:rsidR="003C76F1">
        <w:rPr>
          <w:rFonts w:ascii="Arial" w:hAnsi="Arial" w:cs="Arial"/>
          <w:color w:val="000000" w:themeColor="text1"/>
        </w:rPr>
        <w:t xml:space="preserve">, highlighting that the identification of species can inform the selection </w:t>
      </w:r>
      <w:r w:rsidR="00331DF6">
        <w:rPr>
          <w:rFonts w:ascii="Arial" w:hAnsi="Arial" w:cs="Arial"/>
          <w:color w:val="000000" w:themeColor="text1"/>
        </w:rPr>
        <w:t xml:space="preserve">of </w:t>
      </w:r>
      <w:r w:rsidR="003C76F1">
        <w:rPr>
          <w:rFonts w:ascii="Arial" w:hAnsi="Arial" w:cs="Arial"/>
          <w:color w:val="000000" w:themeColor="text1"/>
        </w:rPr>
        <w:t xml:space="preserve">optimal antibiotic therapy. </w:t>
      </w:r>
    </w:p>
    <w:p w14:paraId="5653B87A" w14:textId="77777777" w:rsidR="00A26A1F" w:rsidRDefault="00A26A1F" w:rsidP="00A26A1F">
      <w:pPr>
        <w:spacing w:line="480" w:lineRule="auto"/>
        <w:ind w:firstLine="720"/>
        <w:rPr>
          <w:rFonts w:ascii="Arial" w:hAnsi="Arial" w:cs="Arial"/>
          <w:color w:val="000000" w:themeColor="text1"/>
        </w:rPr>
      </w:pPr>
    </w:p>
    <w:p w14:paraId="3147B00B" w14:textId="002F33D9" w:rsidR="00A26A1F" w:rsidRDefault="00CF169D" w:rsidP="006241EC">
      <w:pPr>
        <w:spacing w:line="480" w:lineRule="auto"/>
        <w:ind w:firstLine="720"/>
        <w:rPr>
          <w:rFonts w:ascii="Arial" w:hAnsi="Arial" w:cs="Arial"/>
          <w:color w:val="000000" w:themeColor="text1"/>
        </w:rPr>
      </w:pPr>
      <w:r w:rsidRPr="006241FC">
        <w:rPr>
          <w:rFonts w:ascii="Arial" w:hAnsi="Arial" w:cs="Arial"/>
          <w:color w:val="000000" w:themeColor="text1"/>
        </w:rPr>
        <w:t xml:space="preserve"> </w:t>
      </w:r>
      <w:r w:rsidR="00A525F2">
        <w:rPr>
          <w:rFonts w:ascii="Arial" w:hAnsi="Arial" w:cs="Arial"/>
          <w:color w:val="000000" w:themeColor="text1"/>
        </w:rPr>
        <w:t xml:space="preserve">In </w:t>
      </w:r>
      <w:r w:rsidR="006B7A63">
        <w:rPr>
          <w:rFonts w:ascii="Arial" w:hAnsi="Arial" w:cs="Arial"/>
          <w:color w:val="000000" w:themeColor="text1"/>
        </w:rPr>
        <w:t xml:space="preserve">the TMT-guided </w:t>
      </w:r>
      <w:r w:rsidR="00A525F2">
        <w:rPr>
          <w:rFonts w:ascii="Arial" w:hAnsi="Arial" w:cs="Arial"/>
          <w:color w:val="000000" w:themeColor="text1"/>
        </w:rPr>
        <w:t xml:space="preserve">proteomics dataset, we quantified a total of </w:t>
      </w:r>
      <w:r w:rsidR="0001359F">
        <w:rPr>
          <w:rFonts w:ascii="Arial" w:hAnsi="Arial" w:cs="Arial"/>
          <w:color w:val="000000" w:themeColor="text1"/>
        </w:rPr>
        <w:t>589</w:t>
      </w:r>
      <w:r w:rsidR="00A525F2">
        <w:rPr>
          <w:rFonts w:ascii="Arial" w:hAnsi="Arial" w:cs="Arial"/>
          <w:color w:val="000000" w:themeColor="text1"/>
        </w:rPr>
        <w:t xml:space="preserve"> proteins</w:t>
      </w:r>
      <w:r w:rsidR="00A22C66">
        <w:rPr>
          <w:rFonts w:ascii="Arial" w:hAnsi="Arial" w:cs="Arial"/>
          <w:color w:val="000000" w:themeColor="text1"/>
        </w:rPr>
        <w:t xml:space="preserve"> mapping to the human proteome</w:t>
      </w:r>
      <w:r w:rsidR="00A525F2">
        <w:rPr>
          <w:rFonts w:ascii="Arial" w:hAnsi="Arial" w:cs="Arial"/>
          <w:color w:val="000000" w:themeColor="text1"/>
        </w:rPr>
        <w:t xml:space="preserve">, of which </w:t>
      </w:r>
      <w:r w:rsidR="0001359F">
        <w:rPr>
          <w:rFonts w:ascii="Arial" w:hAnsi="Arial" w:cs="Arial"/>
          <w:color w:val="000000" w:themeColor="text1"/>
        </w:rPr>
        <w:t>278</w:t>
      </w:r>
      <w:r w:rsidR="00A525F2">
        <w:rPr>
          <w:rFonts w:ascii="Arial" w:hAnsi="Arial" w:cs="Arial"/>
          <w:color w:val="000000" w:themeColor="text1"/>
        </w:rPr>
        <w:t xml:space="preserve"> were quantified </w:t>
      </w:r>
      <w:r w:rsidR="003C6AFC">
        <w:rPr>
          <w:rFonts w:ascii="Arial" w:hAnsi="Arial" w:cs="Arial"/>
          <w:color w:val="000000" w:themeColor="text1"/>
        </w:rPr>
        <w:t>across</w:t>
      </w:r>
      <w:r w:rsidR="00A525F2">
        <w:rPr>
          <w:rFonts w:ascii="Arial" w:hAnsi="Arial" w:cs="Arial"/>
          <w:color w:val="000000" w:themeColor="text1"/>
        </w:rPr>
        <w:t xml:space="preserve"> all samples.</w:t>
      </w:r>
      <w:r w:rsidR="00A22C66">
        <w:rPr>
          <w:rFonts w:ascii="Arial" w:hAnsi="Arial" w:cs="Arial"/>
          <w:color w:val="000000" w:themeColor="text1"/>
        </w:rPr>
        <w:t xml:space="preserve"> No proteins were found to map to the Enterococcous proteomes</w:t>
      </w:r>
      <w:commentRangeStart w:id="30"/>
      <w:r w:rsidR="00A22C66">
        <w:rPr>
          <w:rFonts w:ascii="Arial" w:hAnsi="Arial" w:cs="Arial"/>
          <w:color w:val="000000" w:themeColor="text1"/>
        </w:rPr>
        <w:t>.</w:t>
      </w:r>
      <w:r w:rsidR="00A525F2">
        <w:rPr>
          <w:rFonts w:ascii="Arial" w:hAnsi="Arial" w:cs="Arial"/>
          <w:color w:val="000000" w:themeColor="text1"/>
        </w:rPr>
        <w:t xml:space="preserve"> </w:t>
      </w:r>
      <w:commentRangeEnd w:id="30"/>
      <w:r w:rsidR="00B71D0A">
        <w:rPr>
          <w:rStyle w:val="CommentReference"/>
          <w:rFonts w:asciiTheme="minorHAnsi" w:eastAsiaTheme="minorHAnsi" w:hAnsiTheme="minorHAnsi" w:cstheme="minorBidi"/>
        </w:rPr>
        <w:commentReference w:id="30"/>
      </w:r>
      <w:r w:rsidR="00A525F2">
        <w:rPr>
          <w:rFonts w:ascii="Arial" w:hAnsi="Arial" w:cs="Arial"/>
        </w:rPr>
        <w:t xml:space="preserve">In our metabolomics dataset, we quantified a total of 10092 features, of which </w:t>
      </w:r>
      <w:r w:rsidR="003C6AFC">
        <w:rPr>
          <w:rFonts w:ascii="Arial" w:hAnsi="Arial" w:cs="Arial"/>
        </w:rPr>
        <w:t>693</w:t>
      </w:r>
      <w:r w:rsidR="00A525F2">
        <w:rPr>
          <w:rFonts w:ascii="Arial" w:hAnsi="Arial" w:cs="Arial"/>
        </w:rPr>
        <w:t xml:space="preserve"> were </w:t>
      </w:r>
      <w:r w:rsidR="003C6AFC">
        <w:rPr>
          <w:rFonts w:ascii="Arial" w:hAnsi="Arial" w:cs="Arial"/>
        </w:rPr>
        <w:t xml:space="preserve">able to be </w:t>
      </w:r>
      <w:r w:rsidR="00A525F2">
        <w:rPr>
          <w:rFonts w:ascii="Arial" w:hAnsi="Arial" w:cs="Arial"/>
        </w:rPr>
        <w:t>putatively identified based on their MS2</w:t>
      </w:r>
      <w:r w:rsidR="003C6AFC">
        <w:rPr>
          <w:rFonts w:ascii="Arial" w:hAnsi="Arial" w:cs="Arial"/>
        </w:rPr>
        <w:t xml:space="preserve"> profiles using GNPS molecular networking.</w:t>
      </w:r>
      <w:r w:rsidR="00A525F2">
        <w:rPr>
          <w:rFonts w:ascii="Arial" w:hAnsi="Arial" w:cs="Arial"/>
        </w:rPr>
        <w:t xml:space="preserve"> </w:t>
      </w:r>
      <w:r w:rsidRPr="00DD6827">
        <w:rPr>
          <w:rFonts w:ascii="Arial" w:hAnsi="Arial" w:cs="Arial"/>
        </w:rPr>
        <w:t xml:space="preserve"> </w:t>
      </w:r>
      <w:r w:rsidR="003C6AFC">
        <w:rPr>
          <w:rFonts w:ascii="Arial" w:hAnsi="Arial" w:cs="Arial"/>
        </w:rPr>
        <w:t>Of these putatively identified metabolites, 212 were quantified across all samples</w:t>
      </w:r>
      <w:commentRangeStart w:id="31"/>
      <w:r w:rsidR="003C6AFC">
        <w:rPr>
          <w:rFonts w:ascii="Arial" w:hAnsi="Arial" w:cs="Arial"/>
        </w:rPr>
        <w:t xml:space="preserve">. </w:t>
      </w:r>
      <w:commentRangeEnd w:id="31"/>
      <w:r w:rsidR="00B71D0A">
        <w:rPr>
          <w:rStyle w:val="CommentReference"/>
          <w:rFonts w:asciiTheme="minorHAnsi" w:eastAsiaTheme="minorHAnsi" w:hAnsiTheme="minorHAnsi" w:cstheme="minorBidi"/>
        </w:rPr>
        <w:commentReference w:id="31"/>
      </w:r>
      <w:r w:rsidR="006E2228">
        <w:rPr>
          <w:rFonts w:ascii="Arial" w:hAnsi="Arial" w:cs="Arial"/>
          <w:color w:val="000000" w:themeColor="text1"/>
        </w:rPr>
        <w:t xml:space="preserve">This </w:t>
      </w:r>
      <w:r w:rsidR="00A22C66">
        <w:rPr>
          <w:rFonts w:ascii="Arial" w:hAnsi="Arial" w:cs="Arial"/>
          <w:color w:val="000000" w:themeColor="text1"/>
        </w:rPr>
        <w:t>allowed</w:t>
      </w:r>
      <w:r w:rsidR="006E2228">
        <w:rPr>
          <w:rFonts w:ascii="Arial" w:hAnsi="Arial" w:cs="Arial"/>
          <w:color w:val="000000" w:themeColor="text1"/>
        </w:rPr>
        <w:t xml:space="preserve"> us to</w:t>
      </w:r>
      <w:r w:rsidR="003C76F1">
        <w:rPr>
          <w:rFonts w:ascii="Arial" w:hAnsi="Arial" w:cs="Arial"/>
          <w:color w:val="000000" w:themeColor="text1"/>
        </w:rPr>
        <w:t xml:space="preserve"> examine the differences between healthy and infected</w:t>
      </w:r>
      <w:r w:rsidR="003C76F1" w:rsidRPr="003C76F1">
        <w:rPr>
          <w:rFonts w:ascii="Arial" w:hAnsi="Arial" w:cs="Arial"/>
          <w:i/>
          <w:iCs/>
          <w:color w:val="000000" w:themeColor="text1"/>
        </w:rPr>
        <w:t>, 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faecalis</w:t>
      </w:r>
      <w:r w:rsidR="003C76F1">
        <w:rPr>
          <w:rFonts w:ascii="Arial" w:hAnsi="Arial" w:cs="Arial"/>
          <w:color w:val="000000" w:themeColor="text1"/>
        </w:rPr>
        <w:t xml:space="preserve"> and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faecium</w:t>
      </w:r>
      <w:r w:rsidR="006E2228">
        <w:rPr>
          <w:rFonts w:ascii="Arial" w:hAnsi="Arial" w:cs="Arial"/>
          <w:color w:val="000000" w:themeColor="text1"/>
        </w:rPr>
        <w:t xml:space="preserve">, while providing </w:t>
      </w:r>
      <w:r w:rsidR="00FD2E7B">
        <w:rPr>
          <w:rFonts w:ascii="Arial" w:hAnsi="Arial" w:cs="Arial"/>
          <w:color w:val="000000" w:themeColor="text1"/>
        </w:rPr>
        <w:t>a</w:t>
      </w:r>
      <w:r w:rsidR="00BF551F">
        <w:rPr>
          <w:rFonts w:ascii="Arial" w:hAnsi="Arial" w:cs="Arial"/>
          <w:color w:val="000000" w:themeColor="text1"/>
        </w:rPr>
        <w:t xml:space="preserve"> </w:t>
      </w:r>
      <w:r w:rsidR="006E2228">
        <w:rPr>
          <w:rFonts w:ascii="Arial" w:hAnsi="Arial" w:cs="Arial"/>
          <w:color w:val="000000" w:themeColor="text1"/>
        </w:rPr>
        <w:t xml:space="preserve">unique </w:t>
      </w:r>
      <w:r w:rsidR="004909BA">
        <w:rPr>
          <w:rFonts w:ascii="Arial" w:hAnsi="Arial" w:cs="Arial"/>
          <w:color w:val="000000" w:themeColor="text1"/>
        </w:rPr>
        <w:t>opportunity</w:t>
      </w:r>
      <w:r w:rsidR="006E2228">
        <w:rPr>
          <w:rFonts w:ascii="Arial" w:hAnsi="Arial" w:cs="Arial"/>
          <w:color w:val="000000" w:themeColor="text1"/>
        </w:rPr>
        <w:t xml:space="preserve"> to </w:t>
      </w:r>
      <w:r w:rsidR="003C76F1">
        <w:rPr>
          <w:rFonts w:ascii="Arial" w:hAnsi="Arial" w:cs="Arial"/>
          <w:color w:val="000000" w:themeColor="text1"/>
        </w:rPr>
        <w:t xml:space="preserve">explore </w:t>
      </w:r>
      <w:r w:rsidR="007814C2">
        <w:rPr>
          <w:rFonts w:ascii="Arial" w:hAnsi="Arial" w:cs="Arial"/>
          <w:color w:val="000000" w:themeColor="text1"/>
        </w:rPr>
        <w:t>associations</w:t>
      </w:r>
      <w:r w:rsidR="003C76F1">
        <w:rPr>
          <w:rFonts w:ascii="Arial" w:hAnsi="Arial" w:cs="Arial"/>
          <w:color w:val="000000" w:themeColor="text1"/>
        </w:rPr>
        <w:t xml:space="preserve"> with</w:t>
      </w:r>
      <w:r w:rsidR="0001359F">
        <w:rPr>
          <w:rFonts w:ascii="Arial" w:hAnsi="Arial" w:cs="Arial"/>
          <w:color w:val="000000" w:themeColor="text1"/>
        </w:rPr>
        <w:t xml:space="preserve"> mortality or survival</w:t>
      </w:r>
      <w:r w:rsidR="006E2228">
        <w:rPr>
          <w:rFonts w:ascii="Arial" w:hAnsi="Arial" w:cs="Arial"/>
          <w:color w:val="000000" w:themeColor="text1"/>
        </w:rPr>
        <w:t xml:space="preserve">. </w:t>
      </w:r>
    </w:p>
    <w:p w14:paraId="6B87014C" w14:textId="77777777" w:rsidR="003C0895" w:rsidRPr="006E2228" w:rsidRDefault="003C0895" w:rsidP="006241EC">
      <w:pPr>
        <w:spacing w:line="480" w:lineRule="auto"/>
        <w:ind w:firstLine="720"/>
        <w:rPr>
          <w:rFonts w:ascii="Arial" w:hAnsi="Arial" w:cs="Arial"/>
          <w:color w:val="000000" w:themeColor="text1"/>
        </w:rPr>
      </w:pPr>
    </w:p>
    <w:p w14:paraId="404F07F2" w14:textId="7A56DC62" w:rsidR="00243500" w:rsidRDefault="00E65566" w:rsidP="00CD5AE6">
      <w:pPr>
        <w:spacing w:line="480" w:lineRule="auto"/>
        <w:ind w:firstLine="720"/>
        <w:rPr>
          <w:rFonts w:ascii="Arial" w:hAnsi="Arial" w:cs="Arial"/>
        </w:rPr>
      </w:pPr>
      <w:r>
        <w:rPr>
          <w:rFonts w:ascii="Arial" w:hAnsi="Arial" w:cs="Arial"/>
        </w:rPr>
        <w:lastRenderedPageBreak/>
        <w:t>Unsupervised</w:t>
      </w:r>
      <w:r w:rsidR="00243500">
        <w:rPr>
          <w:rFonts w:ascii="Arial" w:hAnsi="Arial" w:cs="Arial"/>
        </w:rPr>
        <w:t xml:space="preserve"> h</w:t>
      </w:r>
      <w:r w:rsidR="00CF169D" w:rsidRPr="00DD6827">
        <w:rPr>
          <w:rFonts w:ascii="Arial" w:hAnsi="Arial" w:cs="Arial"/>
        </w:rPr>
        <w:t xml:space="preserve">ierarchical clustering of </w:t>
      </w:r>
      <w:r w:rsidR="007D6373">
        <w:rPr>
          <w:rFonts w:ascii="Arial" w:hAnsi="Arial" w:cs="Arial"/>
        </w:rPr>
        <w:t xml:space="preserve">both </w:t>
      </w:r>
      <w:r w:rsidR="00EB4982" w:rsidRPr="00DD6827">
        <w:rPr>
          <w:rFonts w:ascii="Arial" w:hAnsi="Arial" w:cs="Arial"/>
        </w:rPr>
        <w:t xml:space="preserve">the </w:t>
      </w:r>
      <w:r w:rsidR="00CF169D" w:rsidRPr="00DD6827">
        <w:rPr>
          <w:rFonts w:ascii="Arial" w:hAnsi="Arial" w:cs="Arial"/>
        </w:rPr>
        <w:t>global proteomics data</w:t>
      </w:r>
      <w:r w:rsidR="007D6373">
        <w:rPr>
          <w:rFonts w:ascii="Arial" w:hAnsi="Arial" w:cs="Arial"/>
        </w:rPr>
        <w:t xml:space="preserve"> and metabolomics data</w:t>
      </w:r>
      <w:r w:rsidR="00CF169D" w:rsidRPr="00DD6827">
        <w:rPr>
          <w:rFonts w:ascii="Arial" w:hAnsi="Arial" w:cs="Arial"/>
        </w:rPr>
        <w:t xml:space="preserve"> </w:t>
      </w:r>
      <w:r w:rsidR="00EB4982" w:rsidRPr="00DD6827">
        <w:rPr>
          <w:rFonts w:ascii="Arial" w:hAnsi="Arial" w:cs="Arial"/>
        </w:rPr>
        <w:t xml:space="preserve">revealed </w:t>
      </w:r>
      <w:r w:rsidR="00CF169D" w:rsidRPr="00DD6827">
        <w:rPr>
          <w:rFonts w:ascii="Arial" w:hAnsi="Arial" w:cs="Arial"/>
        </w:rPr>
        <w:t>a clear delineation between</w:t>
      </w:r>
      <w:r w:rsidR="00EB4982" w:rsidRPr="00DD6827">
        <w:rPr>
          <w:rFonts w:ascii="Arial" w:hAnsi="Arial" w:cs="Arial"/>
        </w:rPr>
        <w:t xml:space="preserve"> the</w:t>
      </w:r>
      <w:r w:rsidR="00CF169D" w:rsidRPr="00DD6827">
        <w:rPr>
          <w:rFonts w:ascii="Arial" w:hAnsi="Arial" w:cs="Arial"/>
        </w:rPr>
        <w:t xml:space="preserve"> healthy and infected groups (Figure 1</w:t>
      </w:r>
      <w:r w:rsidR="009049FB">
        <w:rPr>
          <w:rFonts w:ascii="Arial" w:hAnsi="Arial" w:cs="Arial"/>
        </w:rPr>
        <w:t>C</w:t>
      </w:r>
      <w:del w:id="32" w:author="Leigh-Ana M Rossitto" w:date="2024-05-02T13:35:00Z">
        <w:r w:rsidR="00CF169D" w:rsidRPr="00DD6827" w:rsidDel="00B71D0A">
          <w:rPr>
            <w:rFonts w:ascii="Arial" w:hAnsi="Arial" w:cs="Arial"/>
          </w:rPr>
          <w:delText>)</w:delText>
        </w:r>
        <w:r w:rsidR="007D6373" w:rsidDel="00B71D0A">
          <w:rPr>
            <w:rFonts w:ascii="Arial" w:hAnsi="Arial" w:cs="Arial"/>
          </w:rPr>
          <w:delText xml:space="preserve"> (Figure </w:delText>
        </w:r>
      </w:del>
      <w:ins w:id="33" w:author="Leigh-Ana M Rossitto" w:date="2024-05-02T13:35:00Z">
        <w:r w:rsidR="00B71D0A">
          <w:rPr>
            <w:rFonts w:ascii="Arial" w:hAnsi="Arial" w:cs="Arial"/>
          </w:rPr>
          <w:t>-</w:t>
        </w:r>
      </w:ins>
      <w:del w:id="34" w:author="Leigh-Ana M Rossitto" w:date="2024-05-02T13:35:00Z">
        <w:r w:rsidR="007D6373" w:rsidDel="00B71D0A">
          <w:rPr>
            <w:rFonts w:ascii="Arial" w:hAnsi="Arial" w:cs="Arial"/>
          </w:rPr>
          <w:delText>1</w:delText>
        </w:r>
      </w:del>
      <w:r w:rsidR="007D6373">
        <w:rPr>
          <w:rFonts w:ascii="Arial" w:hAnsi="Arial" w:cs="Arial"/>
        </w:rPr>
        <w:t>D)</w:t>
      </w:r>
      <w:r w:rsidR="00CF169D" w:rsidRPr="00DD6827">
        <w:rPr>
          <w:rFonts w:ascii="Arial" w:hAnsi="Arial" w:cs="Arial"/>
        </w:rPr>
        <w:t xml:space="preserve">. </w:t>
      </w:r>
      <w:r w:rsidR="00FF0577">
        <w:rPr>
          <w:rFonts w:ascii="Arial" w:hAnsi="Arial" w:cs="Arial"/>
        </w:rPr>
        <w:t xml:space="preserve">Significant differences between </w:t>
      </w:r>
      <w:r w:rsidR="00FF0577" w:rsidRPr="00FF0577">
        <w:rPr>
          <w:rFonts w:ascii="Arial" w:hAnsi="Arial" w:cs="Arial"/>
          <w:i/>
          <w:iCs/>
        </w:rPr>
        <w:t>E. faecalis</w:t>
      </w:r>
      <w:r w:rsidR="00FF0577">
        <w:rPr>
          <w:rFonts w:ascii="Arial" w:hAnsi="Arial" w:cs="Arial"/>
        </w:rPr>
        <w:t xml:space="preserve"> and </w:t>
      </w:r>
      <w:r w:rsidR="00FF0577" w:rsidRPr="00FF0577">
        <w:rPr>
          <w:rFonts w:ascii="Arial" w:hAnsi="Arial" w:cs="Arial"/>
          <w:i/>
          <w:iCs/>
        </w:rPr>
        <w:t>E. faecium</w:t>
      </w:r>
      <w:r w:rsidR="00FF0577">
        <w:rPr>
          <w:rFonts w:ascii="Arial" w:hAnsi="Arial" w:cs="Arial"/>
        </w:rPr>
        <w:t xml:space="preserve"> bacteremia were observed at the level of individual features (Figure </w:t>
      </w:r>
      <w:r w:rsidR="007E38F8">
        <w:rPr>
          <w:rFonts w:ascii="Arial" w:hAnsi="Arial" w:cs="Arial"/>
        </w:rPr>
        <w:t>4</w:t>
      </w:r>
      <w:r w:rsidR="00FF0577">
        <w:rPr>
          <w:rFonts w:ascii="Arial" w:hAnsi="Arial" w:cs="Arial"/>
        </w:rPr>
        <w:t>A</w:t>
      </w:r>
      <w:ins w:id="35" w:author="Leigh-Ana M Rossitto" w:date="2024-05-02T13:36:00Z">
        <w:r w:rsidR="00B71D0A">
          <w:rPr>
            <w:rFonts w:ascii="Arial" w:hAnsi="Arial" w:cs="Arial"/>
          </w:rPr>
          <w:t>,</w:t>
        </w:r>
      </w:ins>
      <w:del w:id="36" w:author="Leigh-Ana M Rossitto" w:date="2024-05-02T13:36:00Z">
        <w:r w:rsidR="00FF0577" w:rsidDel="00B71D0A">
          <w:rPr>
            <w:rFonts w:ascii="Arial" w:hAnsi="Arial" w:cs="Arial"/>
          </w:rPr>
          <w:delText xml:space="preserve">) </w:delText>
        </w:r>
      </w:del>
      <w:del w:id="37" w:author="Leigh-Ana M Rossitto" w:date="2024-05-02T13:35:00Z">
        <w:r w:rsidR="00FF0577" w:rsidDel="00B71D0A">
          <w:rPr>
            <w:rFonts w:ascii="Arial" w:hAnsi="Arial" w:cs="Arial"/>
          </w:rPr>
          <w:delText>(Figure</w:delText>
        </w:r>
      </w:del>
      <w:r w:rsidR="00FF0577">
        <w:rPr>
          <w:rFonts w:ascii="Arial" w:hAnsi="Arial" w:cs="Arial"/>
        </w:rPr>
        <w:t xml:space="preserve"> </w:t>
      </w:r>
      <w:r w:rsidR="007E38F8">
        <w:rPr>
          <w:rFonts w:ascii="Arial" w:hAnsi="Arial" w:cs="Arial"/>
        </w:rPr>
        <w:t>5</w:t>
      </w:r>
      <w:r w:rsidR="00FF0577">
        <w:rPr>
          <w:rFonts w:ascii="Arial" w:hAnsi="Arial" w:cs="Arial"/>
        </w:rPr>
        <w:t>A)</w:t>
      </w:r>
      <w:ins w:id="38" w:author="Leigh-Ana M Rossitto" w:date="2024-05-02T13:36:00Z">
        <w:r w:rsidR="00B71D0A">
          <w:rPr>
            <w:rFonts w:ascii="Arial" w:hAnsi="Arial" w:cs="Arial"/>
          </w:rPr>
          <w:t>,</w:t>
        </w:r>
      </w:ins>
      <w:r w:rsidR="00FF0577">
        <w:rPr>
          <w:rFonts w:ascii="Arial" w:hAnsi="Arial" w:cs="Arial"/>
        </w:rPr>
        <w:t xml:space="preserve"> but global d</w:t>
      </w:r>
      <w:r w:rsidR="00EB4982" w:rsidRPr="00DD6827">
        <w:rPr>
          <w:rFonts w:ascii="Arial" w:hAnsi="Arial" w:cs="Arial"/>
        </w:rPr>
        <w:t>issimilarities</w:t>
      </w:r>
      <w:r w:rsidR="005A0DE2">
        <w:rPr>
          <w:rFonts w:ascii="Arial" w:hAnsi="Arial" w:cs="Arial"/>
        </w:rPr>
        <w:t xml:space="preserve"> </w:t>
      </w:r>
      <w:r w:rsidR="00CF169D" w:rsidRPr="00DD6827">
        <w:rPr>
          <w:rFonts w:ascii="Arial" w:hAnsi="Arial" w:cs="Arial"/>
        </w:rPr>
        <w:t>between the two types of bacteremia were more subtle</w:t>
      </w:r>
      <w:r w:rsidR="00EB4982" w:rsidRPr="00DD6827">
        <w:rPr>
          <w:rFonts w:ascii="Arial" w:hAnsi="Arial" w:cs="Arial"/>
        </w:rPr>
        <w:t>,</w:t>
      </w:r>
      <w:r w:rsidR="00CF169D" w:rsidRPr="00DD6827">
        <w:rPr>
          <w:rFonts w:ascii="Arial" w:hAnsi="Arial" w:cs="Arial"/>
        </w:rPr>
        <w:t xml:space="preserve"> indicating large-scale similarity</w:t>
      </w:r>
      <w:r w:rsidR="00FF0577">
        <w:rPr>
          <w:rFonts w:ascii="Arial" w:hAnsi="Arial" w:cs="Arial"/>
        </w:rPr>
        <w:t xml:space="preserve"> in the host response elicited by</w:t>
      </w:r>
      <w:r w:rsidR="00CF169D" w:rsidRPr="00DD6827">
        <w:rPr>
          <w:rFonts w:ascii="Arial" w:hAnsi="Arial" w:cs="Arial"/>
        </w:rPr>
        <w:t xml:space="preserve"> </w:t>
      </w:r>
      <w:r w:rsidR="00FF0577">
        <w:rPr>
          <w:rFonts w:ascii="Arial" w:hAnsi="Arial" w:cs="Arial"/>
        </w:rPr>
        <w:t xml:space="preserve">the </w:t>
      </w:r>
      <w:r w:rsidR="00FB03D2">
        <w:rPr>
          <w:rFonts w:ascii="Arial" w:hAnsi="Arial" w:cs="Arial"/>
        </w:rPr>
        <w:t>two closely</w:t>
      </w:r>
      <w:ins w:id="39" w:author="Leigh-Ana M Rossitto" w:date="2024-05-02T13:36:00Z">
        <w:r w:rsidR="00B71D0A">
          <w:rPr>
            <w:rFonts w:ascii="Arial" w:hAnsi="Arial" w:cs="Arial"/>
          </w:rPr>
          <w:t>-</w:t>
        </w:r>
      </w:ins>
      <w:del w:id="40" w:author="Leigh-Ana M Rossitto" w:date="2024-05-02T13:36:00Z">
        <w:r w:rsidR="00FB03D2" w:rsidDel="00B71D0A">
          <w:rPr>
            <w:rFonts w:ascii="Arial" w:hAnsi="Arial" w:cs="Arial"/>
          </w:rPr>
          <w:delText xml:space="preserve"> </w:delText>
        </w:r>
      </w:del>
      <w:r w:rsidR="00FB03D2">
        <w:rPr>
          <w:rFonts w:ascii="Arial" w:hAnsi="Arial" w:cs="Arial"/>
        </w:rPr>
        <w:t>related pathologies</w:t>
      </w:r>
      <w:r w:rsidR="00CF169D" w:rsidRPr="00DD6827">
        <w:rPr>
          <w:rFonts w:ascii="Arial" w:hAnsi="Arial" w:cs="Arial"/>
        </w:rPr>
        <w:t xml:space="preserve">. </w:t>
      </w:r>
    </w:p>
    <w:p w14:paraId="3894AE69" w14:textId="77777777" w:rsidR="00015A48" w:rsidRDefault="00015A48" w:rsidP="00243500">
      <w:pPr>
        <w:spacing w:line="480" w:lineRule="auto"/>
        <w:rPr>
          <w:rFonts w:ascii="Arial" w:hAnsi="Arial" w:cs="Arial"/>
          <w:b/>
          <w:bCs/>
        </w:rPr>
      </w:pPr>
    </w:p>
    <w:p w14:paraId="33952EDC" w14:textId="1843AB63" w:rsidR="00015A48" w:rsidRDefault="00015A48" w:rsidP="00243500">
      <w:pPr>
        <w:spacing w:line="480" w:lineRule="auto"/>
        <w:rPr>
          <w:rFonts w:ascii="Arial" w:hAnsi="Arial" w:cs="Arial"/>
          <w:b/>
          <w:bCs/>
        </w:rPr>
      </w:pPr>
      <w:r>
        <w:rPr>
          <w:rFonts w:ascii="Arial" w:hAnsi="Arial" w:cs="Arial"/>
          <w:b/>
          <w:bCs/>
        </w:rPr>
        <w:t xml:space="preserve">Differences </w:t>
      </w:r>
      <w:r w:rsidR="00DB5868">
        <w:rPr>
          <w:rFonts w:ascii="Arial" w:hAnsi="Arial" w:cs="Arial"/>
          <w:b/>
          <w:bCs/>
        </w:rPr>
        <w:t xml:space="preserve">In Plasma Profiles of Bacteremia Types Compared to Healthy </w:t>
      </w:r>
    </w:p>
    <w:p w14:paraId="768B63F6" w14:textId="57E14BF5" w:rsidR="008D715D" w:rsidRDefault="00243500" w:rsidP="00243500">
      <w:pPr>
        <w:spacing w:line="480" w:lineRule="auto"/>
        <w:rPr>
          <w:rFonts w:ascii="Arial" w:hAnsi="Arial" w:cs="Arial"/>
        </w:rPr>
      </w:pPr>
      <w:r>
        <w:rPr>
          <w:rFonts w:ascii="Arial" w:hAnsi="Arial" w:cs="Arial"/>
        </w:rPr>
        <w:tab/>
        <w:t xml:space="preserve">We first </w:t>
      </w:r>
      <w:r w:rsidR="001C28B5">
        <w:rPr>
          <w:rFonts w:ascii="Arial" w:hAnsi="Arial" w:cs="Arial"/>
        </w:rPr>
        <w:t>examined</w:t>
      </w:r>
      <w:r>
        <w:rPr>
          <w:rFonts w:ascii="Arial" w:hAnsi="Arial" w:cs="Arial"/>
        </w:rPr>
        <w:t xml:space="preserve"> which prot</w:t>
      </w:r>
      <w:r w:rsidR="00E65566">
        <w:rPr>
          <w:rFonts w:ascii="Arial" w:hAnsi="Arial" w:cs="Arial"/>
        </w:rPr>
        <w:t>ei</w:t>
      </w:r>
      <w:r>
        <w:rPr>
          <w:rFonts w:ascii="Arial" w:hAnsi="Arial" w:cs="Arial"/>
        </w:rPr>
        <w:t xml:space="preserve">ns are most effective at </w:t>
      </w:r>
      <w:r w:rsidR="009D1933">
        <w:rPr>
          <w:rFonts w:ascii="Arial" w:hAnsi="Arial" w:cs="Arial"/>
        </w:rPr>
        <w:t>differentiating</w:t>
      </w:r>
      <w:r>
        <w:rPr>
          <w:rFonts w:ascii="Arial" w:hAnsi="Arial" w:cs="Arial"/>
        </w:rPr>
        <w:t xml:space="preserve"> </w:t>
      </w:r>
      <w:ins w:id="41" w:author="Leigh-Ana M Rossitto" w:date="2024-05-02T13:36:00Z">
        <w:r w:rsidR="00B71D0A">
          <w:rPr>
            <w:rFonts w:ascii="Arial" w:hAnsi="Arial" w:cs="Arial"/>
          </w:rPr>
          <w:t>E</w:t>
        </w:r>
      </w:ins>
      <w:del w:id="42" w:author="Leigh-Ana M Rossitto" w:date="2024-05-02T13:36:00Z">
        <w:r w:rsidDel="00B71D0A">
          <w:rPr>
            <w:rFonts w:ascii="Arial" w:hAnsi="Arial" w:cs="Arial"/>
          </w:rPr>
          <w:delText>e</w:delText>
        </w:r>
      </w:del>
      <w:r>
        <w:rPr>
          <w:rFonts w:ascii="Arial" w:hAnsi="Arial" w:cs="Arial"/>
        </w:rPr>
        <w:t>nterococcal bacteremia in general from healthy populations. Relative to healthy volunteers,</w:t>
      </w:r>
      <w:r w:rsidR="0001359F">
        <w:rPr>
          <w:rFonts w:ascii="Arial" w:hAnsi="Arial" w:cs="Arial"/>
        </w:rPr>
        <w:t xml:space="preserve"> 204</w:t>
      </w:r>
      <w:r w:rsidRPr="00D8755F">
        <w:rPr>
          <w:rFonts w:ascii="Arial" w:hAnsi="Arial" w:cs="Arial"/>
          <w:color w:val="FF0000"/>
        </w:rPr>
        <w:t xml:space="preserve"> </w:t>
      </w:r>
      <w:r w:rsidRPr="0001359F">
        <w:rPr>
          <w:rFonts w:ascii="Arial" w:hAnsi="Arial" w:cs="Arial"/>
          <w:color w:val="000000" w:themeColor="text1"/>
        </w:rPr>
        <w:t xml:space="preserve">proteins </w:t>
      </w:r>
      <w:r>
        <w:rPr>
          <w:rFonts w:ascii="Arial" w:hAnsi="Arial" w:cs="Arial"/>
        </w:rPr>
        <w:t xml:space="preserve">were </w:t>
      </w:r>
      <w:r w:rsidR="00FF0577">
        <w:rPr>
          <w:rFonts w:ascii="Arial" w:hAnsi="Arial" w:cs="Arial"/>
        </w:rPr>
        <w:t>identified to be more</w:t>
      </w:r>
      <w:r>
        <w:rPr>
          <w:rFonts w:ascii="Arial" w:hAnsi="Arial" w:cs="Arial"/>
        </w:rPr>
        <w:t xml:space="preserve"> abundant in Enteroc</w:t>
      </w:r>
      <w:r w:rsidR="00E65566">
        <w:rPr>
          <w:rFonts w:ascii="Arial" w:hAnsi="Arial" w:cs="Arial"/>
        </w:rPr>
        <w:t>oc</w:t>
      </w:r>
      <w:r>
        <w:rPr>
          <w:rFonts w:ascii="Arial" w:hAnsi="Arial" w:cs="Arial"/>
        </w:rPr>
        <w:t>cal</w:t>
      </w:r>
      <w:r w:rsidR="00D8755F">
        <w:rPr>
          <w:rFonts w:ascii="Arial" w:hAnsi="Arial" w:cs="Arial"/>
        </w:rPr>
        <w:t xml:space="preserve"> </w:t>
      </w:r>
      <w:r>
        <w:rPr>
          <w:rFonts w:ascii="Arial" w:hAnsi="Arial" w:cs="Arial"/>
        </w:rPr>
        <w:t xml:space="preserve">bacteremia while </w:t>
      </w:r>
      <w:r w:rsidR="001410ED" w:rsidRPr="001410ED">
        <w:rPr>
          <w:rFonts w:ascii="Arial" w:hAnsi="Arial" w:cs="Arial"/>
          <w:color w:val="000000" w:themeColor="text1"/>
        </w:rPr>
        <w:t>85</w:t>
      </w:r>
      <w:r w:rsidRPr="001410ED">
        <w:rPr>
          <w:rFonts w:ascii="Arial" w:hAnsi="Arial" w:cs="Arial"/>
          <w:color w:val="000000" w:themeColor="text1"/>
        </w:rPr>
        <w:t xml:space="preserve"> were </w:t>
      </w:r>
      <w:r>
        <w:rPr>
          <w:rFonts w:ascii="Arial" w:hAnsi="Arial" w:cs="Arial"/>
        </w:rPr>
        <w:t xml:space="preserve">found to be significantly less abundant (Figure </w:t>
      </w:r>
      <w:r w:rsidR="00C32880">
        <w:rPr>
          <w:rFonts w:ascii="Arial" w:hAnsi="Arial" w:cs="Arial"/>
        </w:rPr>
        <w:t>2A</w:t>
      </w:r>
      <w:r w:rsidR="006241EC">
        <w:rPr>
          <w:rFonts w:ascii="Arial" w:hAnsi="Arial" w:cs="Arial"/>
        </w:rPr>
        <w:t xml:space="preserve">, </w:t>
      </w:r>
      <w:r w:rsidR="00C32880">
        <w:rPr>
          <w:rFonts w:ascii="Arial" w:hAnsi="Arial" w:cs="Arial"/>
        </w:rPr>
        <w:t xml:space="preserve">FDR adjusted </w:t>
      </w:r>
      <w:r w:rsidR="007E3D45">
        <w:rPr>
          <w:rFonts w:ascii="Arial" w:hAnsi="Arial" w:cs="Arial"/>
        </w:rPr>
        <w:t>p</w:t>
      </w:r>
      <w:r w:rsidR="009421FA">
        <w:rPr>
          <w:rFonts w:ascii="Arial" w:hAnsi="Arial" w:cs="Arial"/>
        </w:rPr>
        <w:t xml:space="preserve">-value </w:t>
      </w:r>
      <w:r w:rsidR="00C32880">
        <w:rPr>
          <w:rFonts w:ascii="Arial" w:hAnsi="Arial" w:cs="Arial"/>
        </w:rPr>
        <w:t>&lt;= 0.05)</w:t>
      </w:r>
      <w:r>
        <w:rPr>
          <w:rFonts w:ascii="Arial" w:hAnsi="Arial" w:cs="Arial"/>
        </w:rPr>
        <w:t>.</w:t>
      </w:r>
      <w:r w:rsidR="003C76F1">
        <w:rPr>
          <w:rFonts w:ascii="Arial" w:hAnsi="Arial" w:cs="Arial"/>
        </w:rPr>
        <w:t xml:space="preserve"> </w:t>
      </w:r>
      <w:commentRangeStart w:id="43"/>
      <w:r w:rsidR="003C76F1">
        <w:rPr>
          <w:rFonts w:ascii="Arial" w:hAnsi="Arial" w:cs="Arial"/>
        </w:rPr>
        <w:t xml:space="preserve">The </w:t>
      </w:r>
      <w:r w:rsidR="004A0FA7" w:rsidRPr="004A0FA7">
        <w:rPr>
          <w:rFonts w:ascii="Arial" w:hAnsi="Arial" w:cs="Arial"/>
        </w:rPr>
        <w:t>Benjamini-Hochberg</w:t>
      </w:r>
      <w:r w:rsidR="004A0FA7">
        <w:rPr>
          <w:rFonts w:ascii="Arial" w:hAnsi="Arial" w:cs="Arial"/>
        </w:rPr>
        <w:t xml:space="preserve"> adjusted </w:t>
      </w:r>
      <w:r w:rsidR="00BA6990">
        <w:rPr>
          <w:rFonts w:ascii="Arial" w:hAnsi="Arial" w:cs="Arial"/>
        </w:rPr>
        <w:t>p</w:t>
      </w:r>
      <w:ins w:id="44" w:author="Leigh-Ana M Rossitto" w:date="2024-05-02T13:36:00Z">
        <w:r w:rsidR="00B71D0A">
          <w:rPr>
            <w:rFonts w:ascii="Arial" w:hAnsi="Arial" w:cs="Arial"/>
          </w:rPr>
          <w:t>-</w:t>
        </w:r>
      </w:ins>
      <w:del w:id="45" w:author="Leigh-Ana M Rossitto" w:date="2024-05-02T13:36:00Z">
        <w:r w:rsidR="00BA6990" w:rsidDel="00B71D0A">
          <w:rPr>
            <w:rFonts w:ascii="Arial" w:hAnsi="Arial" w:cs="Arial"/>
          </w:rPr>
          <w:delText xml:space="preserve"> </w:delText>
        </w:r>
      </w:del>
      <w:r w:rsidR="00BA6990">
        <w:rPr>
          <w:rFonts w:ascii="Arial" w:hAnsi="Arial" w:cs="Arial"/>
        </w:rPr>
        <w:t xml:space="preserve">values for </w:t>
      </w:r>
      <w:r w:rsidR="004A0FA7">
        <w:rPr>
          <w:rFonts w:ascii="Arial" w:hAnsi="Arial" w:cs="Arial"/>
        </w:rPr>
        <w:t>several</w:t>
      </w:r>
      <w:r w:rsidR="00BA6990">
        <w:rPr>
          <w:rFonts w:ascii="Arial" w:hAnsi="Arial" w:cs="Arial"/>
        </w:rPr>
        <w:t xml:space="preserve"> proteins were </w:t>
      </w:r>
      <w:r w:rsidR="00DD3FE8">
        <w:rPr>
          <w:rFonts w:ascii="Arial" w:hAnsi="Arial" w:cs="Arial"/>
        </w:rPr>
        <w:t xml:space="preserve">highly </w:t>
      </w:r>
      <w:r w:rsidR="00E65566">
        <w:rPr>
          <w:rFonts w:ascii="Arial" w:hAnsi="Arial" w:cs="Arial"/>
        </w:rPr>
        <w:t>significant</w:t>
      </w:r>
      <w:r w:rsidR="00BA6990">
        <w:rPr>
          <w:rFonts w:ascii="Arial" w:hAnsi="Arial" w:cs="Arial"/>
        </w:rPr>
        <w:t>, reaching</w:t>
      </w:r>
      <w:r w:rsidR="008E1538">
        <w:rPr>
          <w:rFonts w:ascii="Arial" w:hAnsi="Arial" w:cs="Arial"/>
        </w:rPr>
        <w:t xml:space="preserve"> </w:t>
      </w:r>
      <w:r w:rsidR="00BA6990">
        <w:rPr>
          <w:rFonts w:ascii="Arial" w:hAnsi="Arial" w:cs="Arial"/>
        </w:rPr>
        <w:t xml:space="preserve">values as extreme </w:t>
      </w:r>
      <w:r w:rsidR="008E1538">
        <w:rPr>
          <w:rFonts w:ascii="Arial" w:hAnsi="Arial" w:cs="Arial"/>
        </w:rPr>
        <w:t xml:space="preserve">as </w:t>
      </w:r>
      <w:r w:rsidR="002A4F18">
        <w:rPr>
          <w:rFonts w:ascii="Arial" w:hAnsi="Arial" w:cs="Arial"/>
        </w:rPr>
        <w:t>1</w:t>
      </w:r>
      <w:r w:rsidR="00FF0577">
        <w:rPr>
          <w:rFonts w:ascii="Arial" w:hAnsi="Arial" w:cs="Arial"/>
        </w:rPr>
        <w:t>×</w:t>
      </w:r>
      <w:r w:rsidR="002A4F18">
        <w:rPr>
          <w:rFonts w:ascii="Arial" w:hAnsi="Arial" w:cs="Arial"/>
        </w:rPr>
        <w:t>10</w:t>
      </w:r>
      <w:r w:rsidR="002A4F18" w:rsidRPr="00E65566">
        <w:rPr>
          <w:rFonts w:ascii="Arial" w:hAnsi="Arial" w:cs="Arial"/>
          <w:vertAlign w:val="superscript"/>
        </w:rPr>
        <w:t>-25</w:t>
      </w:r>
      <w:r w:rsidR="00DD3FE8">
        <w:rPr>
          <w:rFonts w:ascii="Arial" w:hAnsi="Arial" w:cs="Arial"/>
        </w:rPr>
        <w:t xml:space="preserve">. </w:t>
      </w:r>
      <w:r w:rsidR="008E1538">
        <w:rPr>
          <w:rFonts w:ascii="Arial" w:hAnsi="Arial" w:cs="Arial"/>
        </w:rPr>
        <w:t xml:space="preserve"> </w:t>
      </w:r>
      <w:r w:rsidR="008D715D">
        <w:rPr>
          <w:rFonts w:ascii="Arial" w:hAnsi="Arial" w:cs="Arial"/>
        </w:rPr>
        <w:t xml:space="preserve"> </w:t>
      </w:r>
      <w:commentRangeEnd w:id="43"/>
      <w:r w:rsidR="00B71D0A">
        <w:rPr>
          <w:rStyle w:val="CommentReference"/>
          <w:rFonts w:asciiTheme="minorHAnsi" w:eastAsiaTheme="minorHAnsi" w:hAnsiTheme="minorHAnsi" w:cstheme="minorBidi"/>
        </w:rPr>
        <w:commentReference w:id="43"/>
      </w:r>
      <w:r w:rsidR="00DB5868">
        <w:rPr>
          <w:rFonts w:ascii="Arial" w:hAnsi="Arial" w:cs="Arial"/>
        </w:rPr>
        <w:t>Evaluation of the</w:t>
      </w:r>
      <w:r w:rsidR="00DB5868" w:rsidRPr="00DB5868">
        <w:rPr>
          <w:rFonts w:ascii="Arial" w:hAnsi="Arial" w:cs="Arial"/>
        </w:rPr>
        <w:t xml:space="preserve"> metabolomic data</w:t>
      </w:r>
      <w:r w:rsidR="00DB5868">
        <w:rPr>
          <w:rFonts w:ascii="Arial" w:hAnsi="Arial" w:cs="Arial"/>
        </w:rPr>
        <w:t xml:space="preserve"> showed similar results, where we observed that </w:t>
      </w:r>
      <w:r w:rsidR="00DB5868" w:rsidRPr="00DB5868">
        <w:rPr>
          <w:rFonts w:ascii="Arial" w:hAnsi="Arial" w:cs="Arial"/>
        </w:rPr>
        <w:t xml:space="preserve">427 features were significantly increased in infected relative to healthy, 968 were significantly </w:t>
      </w:r>
      <w:r w:rsidR="00DB5868">
        <w:rPr>
          <w:rFonts w:ascii="Arial" w:hAnsi="Arial" w:cs="Arial"/>
        </w:rPr>
        <w:t>decreased</w:t>
      </w:r>
      <w:ins w:id="46" w:author="Leigh-Ana M Rossitto" w:date="2024-05-02T13:37:00Z">
        <w:r w:rsidR="00B71D0A">
          <w:rPr>
            <w:rFonts w:ascii="Arial" w:hAnsi="Arial" w:cs="Arial"/>
          </w:rPr>
          <w:t xml:space="preserve"> </w:t>
        </w:r>
      </w:ins>
      <w:del w:id="47" w:author="Leigh-Ana M Rossitto" w:date="2024-05-02T13:37:00Z">
        <w:r w:rsidR="00DB5868" w:rsidDel="00B71D0A">
          <w:rPr>
            <w:rFonts w:ascii="Arial" w:hAnsi="Arial" w:cs="Arial"/>
          </w:rPr>
          <w:delText>, and FDR</w:delText>
        </w:r>
        <w:r w:rsidR="004A0FA7" w:rsidDel="00B71D0A">
          <w:rPr>
            <w:rFonts w:ascii="Arial" w:hAnsi="Arial" w:cs="Arial"/>
          </w:rPr>
          <w:delText>-</w:delText>
        </w:r>
        <w:r w:rsidR="00DB5868" w:rsidDel="00B71D0A">
          <w:rPr>
            <w:rFonts w:ascii="Arial" w:hAnsi="Arial" w:cs="Arial"/>
          </w:rPr>
          <w:delText>adjusted p values were as low as 1</w:delText>
        </w:r>
        <w:r w:rsidR="00FF0577" w:rsidDel="00B71D0A">
          <w:rPr>
            <w:rFonts w:ascii="Arial" w:hAnsi="Arial" w:cs="Arial"/>
          </w:rPr>
          <w:delText>×</w:delText>
        </w:r>
        <w:r w:rsidR="00DB5868" w:rsidDel="00B71D0A">
          <w:rPr>
            <w:rFonts w:ascii="Arial" w:hAnsi="Arial" w:cs="Arial"/>
          </w:rPr>
          <w:delText>10</w:delText>
        </w:r>
        <w:r w:rsidR="00DB5868" w:rsidRPr="00DB5868" w:rsidDel="00B71D0A">
          <w:rPr>
            <w:rFonts w:ascii="Arial" w:hAnsi="Arial" w:cs="Arial"/>
            <w:vertAlign w:val="superscript"/>
          </w:rPr>
          <w:delText>-50</w:delText>
        </w:r>
        <w:r w:rsidR="00AA7ACC" w:rsidDel="00B71D0A">
          <w:rPr>
            <w:rFonts w:ascii="Arial" w:hAnsi="Arial" w:cs="Arial"/>
            <w:vertAlign w:val="superscript"/>
          </w:rPr>
          <w:delText xml:space="preserve"> </w:delText>
        </w:r>
      </w:del>
      <w:r w:rsidR="00DB5868" w:rsidRPr="00DB5868">
        <w:rPr>
          <w:rFonts w:ascii="Arial" w:hAnsi="Arial" w:cs="Arial"/>
        </w:rPr>
        <w:t>(Figure 3A).</w:t>
      </w:r>
      <w:r w:rsidR="00DB5868">
        <w:rPr>
          <w:rFonts w:ascii="Arial" w:hAnsi="Arial" w:cs="Arial"/>
        </w:rPr>
        <w:t xml:space="preserve"> </w:t>
      </w:r>
      <w:r w:rsidR="00DB5868" w:rsidRPr="00DB5868">
        <w:rPr>
          <w:rFonts w:ascii="Arial" w:hAnsi="Arial" w:cs="Arial"/>
        </w:rPr>
        <w:t xml:space="preserve">Of </w:t>
      </w:r>
      <w:r w:rsidR="00DB5868">
        <w:rPr>
          <w:rFonts w:ascii="Arial" w:hAnsi="Arial" w:cs="Arial"/>
        </w:rPr>
        <w:t>the</w:t>
      </w:r>
      <w:r w:rsidR="00DB5868" w:rsidRPr="00DB5868">
        <w:rPr>
          <w:rFonts w:ascii="Arial" w:hAnsi="Arial" w:cs="Arial"/>
        </w:rPr>
        <w:t xml:space="preserve"> metabolite</w:t>
      </w:r>
      <w:r w:rsidR="00DB5868">
        <w:rPr>
          <w:rFonts w:ascii="Arial" w:hAnsi="Arial" w:cs="Arial"/>
        </w:rPr>
        <w:t xml:space="preserve"> features identified in our study, </w:t>
      </w:r>
      <w:r w:rsidR="00DB5868" w:rsidRPr="00DB5868">
        <w:rPr>
          <w:rFonts w:ascii="Arial" w:hAnsi="Arial" w:cs="Arial"/>
        </w:rPr>
        <w:t>29%</w:t>
      </w:r>
      <w:r w:rsidR="004A0FA7">
        <w:rPr>
          <w:rFonts w:ascii="Arial" w:hAnsi="Arial" w:cs="Arial"/>
        </w:rPr>
        <w:t xml:space="preserve"> </w:t>
      </w:r>
      <w:r w:rsidR="00DB5868" w:rsidRPr="00DB5868">
        <w:rPr>
          <w:rFonts w:ascii="Arial" w:hAnsi="Arial" w:cs="Arial"/>
        </w:rPr>
        <w:t xml:space="preserve">of </w:t>
      </w:r>
      <w:r w:rsidR="00DB5868">
        <w:rPr>
          <w:rFonts w:ascii="Arial" w:hAnsi="Arial" w:cs="Arial"/>
        </w:rPr>
        <w:t>them</w:t>
      </w:r>
      <w:r w:rsidR="00DB5868" w:rsidRPr="00DB5868">
        <w:rPr>
          <w:rFonts w:ascii="Arial" w:hAnsi="Arial" w:cs="Arial"/>
        </w:rPr>
        <w:t xml:space="preserve"> were putatively identified using GNPS molecular networking</w:t>
      </w:r>
      <w:r w:rsidR="004A0FA7">
        <w:rPr>
          <w:rFonts w:ascii="Arial" w:hAnsi="Arial" w:cs="Arial"/>
        </w:rPr>
        <w:t xml:space="preserve"> </w:t>
      </w:r>
      <w:r w:rsidR="004A0FA7" w:rsidRPr="00DB5868">
        <w:rPr>
          <w:rFonts w:ascii="Arial" w:hAnsi="Arial" w:cs="Arial"/>
        </w:rPr>
        <w:t>(Figure 3B</w:t>
      </w:r>
      <w:commentRangeStart w:id="48"/>
      <w:r w:rsidR="004A0FA7" w:rsidRPr="00DB5868">
        <w:rPr>
          <w:rFonts w:ascii="Arial" w:hAnsi="Arial" w:cs="Arial"/>
        </w:rPr>
        <w:t>).</w:t>
      </w:r>
      <w:r w:rsidR="004A0FA7">
        <w:rPr>
          <w:rFonts w:ascii="Arial" w:hAnsi="Arial" w:cs="Arial"/>
        </w:rPr>
        <w:t xml:space="preserve"> </w:t>
      </w:r>
      <w:commentRangeEnd w:id="48"/>
      <w:r w:rsidR="00B71D0A">
        <w:rPr>
          <w:rStyle w:val="CommentReference"/>
          <w:rFonts w:asciiTheme="minorHAnsi" w:eastAsiaTheme="minorHAnsi" w:hAnsiTheme="minorHAnsi" w:cstheme="minorBidi"/>
        </w:rPr>
        <w:commentReference w:id="48"/>
      </w:r>
      <w:r w:rsidR="004A0FA7">
        <w:rPr>
          <w:rFonts w:ascii="Arial" w:hAnsi="Arial" w:cs="Arial"/>
        </w:rPr>
        <w:t>The ability to only annotate a subset of features is a well-documented</w:t>
      </w:r>
      <w:r w:rsidR="00DB5868" w:rsidRPr="00DB5868">
        <w:rPr>
          <w:rFonts w:ascii="Arial" w:hAnsi="Arial" w:cs="Arial"/>
        </w:rPr>
        <w:t xml:space="preserve"> limitation inherent to current untargeted metabolomics analysis approaches</w:t>
      </w:r>
      <w:r w:rsidR="00DB5868">
        <w:rPr>
          <w:rFonts w:ascii="Arial" w:hAnsi="Arial" w:cs="Arial"/>
        </w:rPr>
        <w:t xml:space="preserve"> </w:t>
      </w:r>
      <w:r w:rsidR="00DB5868" w:rsidRPr="00DB5868">
        <w:rPr>
          <w:rFonts w:ascii="Arial" w:hAnsi="Arial" w:cs="Arial"/>
          <w:vertAlign w:val="superscript"/>
        </w:rPr>
        <w:t>34</w:t>
      </w:r>
      <w:r w:rsidR="004A0FA7">
        <w:rPr>
          <w:rFonts w:ascii="Arial" w:hAnsi="Arial" w:cs="Arial"/>
        </w:rPr>
        <w:t xml:space="preserve">. </w:t>
      </w:r>
    </w:p>
    <w:p w14:paraId="7E96B28D" w14:textId="77777777" w:rsidR="00E47602" w:rsidRDefault="00E47602" w:rsidP="00243500">
      <w:pPr>
        <w:spacing w:line="480" w:lineRule="auto"/>
        <w:rPr>
          <w:rFonts w:ascii="Arial" w:hAnsi="Arial" w:cs="Arial"/>
        </w:rPr>
      </w:pPr>
    </w:p>
    <w:p w14:paraId="4587179C" w14:textId="0586D95B" w:rsidR="00DB5868" w:rsidRPr="006241EC" w:rsidRDefault="00E47602" w:rsidP="007814C2">
      <w:pPr>
        <w:spacing w:line="480" w:lineRule="auto"/>
        <w:ind w:firstLine="720"/>
        <w:rPr>
          <w:rFonts w:ascii="Arial" w:hAnsi="Arial" w:cs="Arial"/>
        </w:rPr>
      </w:pPr>
      <w:r>
        <w:rPr>
          <w:rFonts w:ascii="Arial" w:hAnsi="Arial" w:cs="Arial"/>
        </w:rPr>
        <w:t xml:space="preserve">To further understand </w:t>
      </w:r>
      <w:r w:rsidR="00675D46">
        <w:rPr>
          <w:rFonts w:ascii="Arial" w:hAnsi="Arial" w:cs="Arial"/>
        </w:rPr>
        <w:t xml:space="preserve">the differences between these bacteremia types, we investigated the degree to which the specific proteins identified as significant relative to </w:t>
      </w:r>
      <w:r w:rsidR="00675D46">
        <w:rPr>
          <w:rFonts w:ascii="Arial" w:hAnsi="Arial" w:cs="Arial"/>
        </w:rPr>
        <w:lastRenderedPageBreak/>
        <w:t xml:space="preserve">healthy were shared among the types of bacteremia. </w:t>
      </w:r>
      <w:r w:rsidR="007814C2">
        <w:rPr>
          <w:rFonts w:ascii="Arial" w:hAnsi="Arial" w:cs="Arial"/>
        </w:rPr>
        <w:t xml:space="preserve">To reference the deviations from homeostasis observed upon infection to another clinically relevant pathogen, we also analyzed previously published </w:t>
      </w:r>
      <w:r w:rsidR="007814C2">
        <w:rPr>
          <w:rFonts w:ascii="Arial" w:hAnsi="Arial" w:cs="Arial"/>
        </w:rPr>
        <w:fldChar w:fldCharType="begin"/>
      </w:r>
      <w:r w:rsidR="00B67950">
        <w:rPr>
          <w:rFonts w:ascii="Arial" w:hAnsi="Arial" w:cs="Arial"/>
        </w:rPr>
        <w:instrText xml:space="preserve"> ADDIN ZOTERO_ITEM CSL_CITATION {"citationID":"eYdLqvD6","properties":{"formattedCitation":"\\super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7814C2">
        <w:rPr>
          <w:rFonts w:ascii="Arial" w:hAnsi="Arial" w:cs="Arial"/>
        </w:rPr>
        <w:fldChar w:fldCharType="separate"/>
      </w:r>
      <w:r w:rsidR="00B67950" w:rsidRPr="00B67950">
        <w:rPr>
          <w:rFonts w:ascii="Arial" w:hAnsi="Arial" w:cs="Arial"/>
          <w:vertAlign w:val="superscript"/>
        </w:rPr>
        <w:t>18</w:t>
      </w:r>
      <w:r w:rsidR="007814C2">
        <w:rPr>
          <w:rFonts w:ascii="Arial" w:hAnsi="Arial" w:cs="Arial"/>
        </w:rPr>
        <w:fldChar w:fldCharType="end"/>
      </w:r>
      <w:r w:rsidR="007814C2">
        <w:rPr>
          <w:rFonts w:ascii="Arial" w:hAnsi="Arial" w:cs="Arial"/>
        </w:rPr>
        <w:t xml:space="preserve"> </w:t>
      </w:r>
      <w:r w:rsidR="003C0895">
        <w:rPr>
          <w:rFonts w:ascii="Arial" w:hAnsi="Arial" w:cs="Arial"/>
        </w:rPr>
        <w:t xml:space="preserve">proteomic </w:t>
      </w:r>
      <w:r w:rsidR="007814C2">
        <w:rPr>
          <w:rFonts w:ascii="Arial" w:hAnsi="Arial" w:cs="Arial"/>
        </w:rPr>
        <w:t xml:space="preserve">differences between </w:t>
      </w:r>
      <w:r w:rsidR="007814C2" w:rsidRPr="007814C2">
        <w:rPr>
          <w:rFonts w:ascii="Arial" w:hAnsi="Arial" w:cs="Arial"/>
          <w:i/>
          <w:iCs/>
        </w:rPr>
        <w:t>S. aureus</w:t>
      </w:r>
      <w:r w:rsidR="007814C2">
        <w:rPr>
          <w:rFonts w:ascii="Arial" w:hAnsi="Arial" w:cs="Arial"/>
          <w:i/>
          <w:iCs/>
        </w:rPr>
        <w:t xml:space="preserve"> </w:t>
      </w:r>
      <w:r w:rsidR="007814C2" w:rsidRPr="007814C2">
        <w:rPr>
          <w:rFonts w:ascii="Arial" w:hAnsi="Arial" w:cs="Arial"/>
        </w:rPr>
        <w:t>bacteremia</w:t>
      </w:r>
      <w:r w:rsidR="007814C2">
        <w:rPr>
          <w:rFonts w:ascii="Arial" w:hAnsi="Arial" w:cs="Arial"/>
          <w:i/>
          <w:iCs/>
        </w:rPr>
        <w:t xml:space="preserve"> </w:t>
      </w:r>
      <w:r w:rsidR="007814C2">
        <w:rPr>
          <w:rFonts w:ascii="Arial" w:hAnsi="Arial" w:cs="Arial"/>
        </w:rPr>
        <w:t>patients</w:t>
      </w:r>
      <w:r w:rsidR="007814C2">
        <w:rPr>
          <w:rFonts w:ascii="Arial" w:hAnsi="Arial" w:cs="Arial"/>
          <w:i/>
          <w:iCs/>
        </w:rPr>
        <w:t xml:space="preserve"> </w:t>
      </w:r>
      <w:r w:rsidR="007814C2">
        <w:rPr>
          <w:rFonts w:ascii="Arial" w:hAnsi="Arial" w:cs="Arial"/>
        </w:rPr>
        <w:t xml:space="preserve">and healthy volunteers. </w:t>
      </w:r>
      <w:r w:rsidR="00CD091E">
        <w:rPr>
          <w:rFonts w:ascii="Arial" w:hAnsi="Arial" w:cs="Arial"/>
        </w:rPr>
        <w:t xml:space="preserve">We found that </w:t>
      </w:r>
      <w:r w:rsidR="001A1284">
        <w:rPr>
          <w:rFonts w:ascii="Arial" w:hAnsi="Arial" w:cs="Arial"/>
        </w:rPr>
        <w:t>24</w:t>
      </w:r>
      <w:r w:rsidR="00CD091E">
        <w:rPr>
          <w:rFonts w:ascii="Arial" w:hAnsi="Arial" w:cs="Arial"/>
        </w:rPr>
        <w:t>% (</w:t>
      </w:r>
      <w:r w:rsidR="001A1284">
        <w:rPr>
          <w:rFonts w:ascii="Arial" w:hAnsi="Arial" w:cs="Arial"/>
        </w:rPr>
        <w:t>53</w:t>
      </w:r>
      <w:ins w:id="49" w:author="Leigh-Ana M Rossitto" w:date="2024-05-02T13:38:00Z">
        <w:r w:rsidR="00B71D0A">
          <w:rPr>
            <w:rFonts w:ascii="Arial" w:hAnsi="Arial" w:cs="Arial"/>
          </w:rPr>
          <w:t>/</w:t>
        </w:r>
        <w:r w:rsidR="00B71D0A" w:rsidRPr="00B71D0A">
          <w:rPr>
            <w:rFonts w:ascii="Arial" w:hAnsi="Arial" w:cs="Arial"/>
            <w:highlight w:val="yellow"/>
            <w:rPrChange w:id="50" w:author="Leigh-Ana M Rossitto" w:date="2024-05-02T13:38:00Z">
              <w:rPr>
                <w:rFonts w:ascii="Arial" w:hAnsi="Arial" w:cs="Arial"/>
              </w:rPr>
            </w:rPrChange>
          </w:rPr>
          <w:t>denominator</w:t>
        </w:r>
      </w:ins>
      <w:r w:rsidR="00CD091E">
        <w:rPr>
          <w:rFonts w:ascii="Arial" w:hAnsi="Arial" w:cs="Arial"/>
        </w:rPr>
        <w:t xml:space="preserve">) of the </w:t>
      </w:r>
      <w:r w:rsidR="001A1284">
        <w:rPr>
          <w:rFonts w:ascii="Arial" w:hAnsi="Arial" w:cs="Arial"/>
        </w:rPr>
        <w:t xml:space="preserve">significant proteins identified to be increased upon infection were shared across all types </w:t>
      </w:r>
      <w:r w:rsidR="003D55DD">
        <w:rPr>
          <w:rFonts w:ascii="Arial" w:hAnsi="Arial" w:cs="Arial"/>
        </w:rPr>
        <w:t xml:space="preserve">of </w:t>
      </w:r>
      <w:r w:rsidR="001A1284">
        <w:rPr>
          <w:rFonts w:ascii="Arial" w:hAnsi="Arial" w:cs="Arial"/>
        </w:rPr>
        <w:t>bacteremia</w:t>
      </w:r>
      <w:r w:rsidR="003D55DD">
        <w:rPr>
          <w:rFonts w:ascii="Arial" w:hAnsi="Arial" w:cs="Arial"/>
        </w:rPr>
        <w:t xml:space="preserve">, while </w:t>
      </w:r>
      <w:r w:rsidR="007E38F8">
        <w:rPr>
          <w:rFonts w:ascii="Arial" w:hAnsi="Arial" w:cs="Arial"/>
        </w:rPr>
        <w:t>13</w:t>
      </w:r>
      <w:r w:rsidR="003D55DD">
        <w:rPr>
          <w:rFonts w:ascii="Arial" w:hAnsi="Arial" w:cs="Arial"/>
        </w:rPr>
        <w:t xml:space="preserve">% </w:t>
      </w:r>
      <w:r w:rsidR="007E38F8">
        <w:rPr>
          <w:rFonts w:ascii="Arial" w:hAnsi="Arial" w:cs="Arial"/>
        </w:rPr>
        <w:t xml:space="preserve">(30) </w:t>
      </w:r>
      <w:r w:rsidR="003D55DD">
        <w:rPr>
          <w:rFonts w:ascii="Arial" w:hAnsi="Arial" w:cs="Arial"/>
        </w:rPr>
        <w:t xml:space="preserve">of the significant proteins were specific to </w:t>
      </w:r>
      <w:r w:rsidR="003D55DD" w:rsidRPr="003D55DD">
        <w:rPr>
          <w:rFonts w:ascii="Arial" w:hAnsi="Arial" w:cs="Arial"/>
          <w:i/>
          <w:iCs/>
        </w:rPr>
        <w:t>E. faecium</w:t>
      </w:r>
      <w:r w:rsidR="003D55DD">
        <w:rPr>
          <w:rFonts w:ascii="Arial" w:hAnsi="Arial" w:cs="Arial"/>
        </w:rPr>
        <w:t xml:space="preserve"> bacteremia</w:t>
      </w:r>
      <w:r w:rsidR="007814C2">
        <w:rPr>
          <w:rFonts w:ascii="Arial" w:hAnsi="Arial" w:cs="Arial"/>
        </w:rPr>
        <w:t xml:space="preserve">, 0% were specific to </w:t>
      </w:r>
      <w:r w:rsidR="007814C2" w:rsidRPr="007814C2">
        <w:rPr>
          <w:rFonts w:ascii="Arial" w:hAnsi="Arial" w:cs="Arial"/>
          <w:i/>
          <w:iCs/>
        </w:rPr>
        <w:t xml:space="preserve">E. faecalis </w:t>
      </w:r>
      <w:r w:rsidR="007814C2">
        <w:rPr>
          <w:rFonts w:ascii="Arial" w:hAnsi="Arial" w:cs="Arial"/>
        </w:rPr>
        <w:t xml:space="preserve">bacteremia </w:t>
      </w:r>
      <w:r w:rsidR="003D55DD">
        <w:rPr>
          <w:rFonts w:ascii="Arial" w:hAnsi="Arial" w:cs="Arial"/>
        </w:rPr>
        <w:t>and 42%</w:t>
      </w:r>
      <w:r w:rsidR="007E38F8">
        <w:rPr>
          <w:rFonts w:ascii="Arial" w:hAnsi="Arial" w:cs="Arial"/>
        </w:rPr>
        <w:t xml:space="preserve"> (93)</w:t>
      </w:r>
      <w:r w:rsidR="003D55DD">
        <w:rPr>
          <w:rFonts w:ascii="Arial" w:hAnsi="Arial" w:cs="Arial"/>
        </w:rPr>
        <w:t xml:space="preserve"> were specific to </w:t>
      </w:r>
      <w:r w:rsidR="003D55DD" w:rsidRPr="003D55DD">
        <w:rPr>
          <w:rFonts w:ascii="Arial" w:hAnsi="Arial" w:cs="Arial"/>
          <w:i/>
          <w:iCs/>
        </w:rPr>
        <w:t>S. aureus</w:t>
      </w:r>
      <w:r w:rsidR="003D55DD">
        <w:rPr>
          <w:rFonts w:ascii="Arial" w:hAnsi="Arial" w:cs="Arial"/>
        </w:rPr>
        <w:t xml:space="preserve"> bacteremia (Figure 2D)</w:t>
      </w:r>
      <w:r w:rsidR="001A1284">
        <w:rPr>
          <w:rFonts w:ascii="Arial" w:hAnsi="Arial" w:cs="Arial"/>
        </w:rPr>
        <w:t xml:space="preserve">. </w:t>
      </w:r>
      <w:r w:rsidR="00CD091E">
        <w:rPr>
          <w:rFonts w:ascii="Arial" w:hAnsi="Arial" w:cs="Arial"/>
        </w:rPr>
        <w:t xml:space="preserve">When considering proteins that were found to be significantly decreased in infection, we found </w:t>
      </w:r>
      <w:r w:rsidR="008122DD">
        <w:rPr>
          <w:rFonts w:ascii="Arial" w:hAnsi="Arial" w:cs="Arial"/>
        </w:rPr>
        <w:t xml:space="preserve">that </w:t>
      </w:r>
      <w:r w:rsidR="003D55DD">
        <w:rPr>
          <w:rFonts w:ascii="Arial" w:hAnsi="Arial" w:cs="Arial"/>
        </w:rPr>
        <w:t>28</w:t>
      </w:r>
      <w:r w:rsidR="00CD091E">
        <w:rPr>
          <w:rFonts w:ascii="Arial" w:hAnsi="Arial" w:cs="Arial"/>
        </w:rPr>
        <w:t>% (</w:t>
      </w:r>
      <w:r w:rsidR="003D55DD">
        <w:rPr>
          <w:rFonts w:ascii="Arial" w:hAnsi="Arial" w:cs="Arial"/>
        </w:rPr>
        <w:t>94</w:t>
      </w:r>
      <w:r w:rsidR="00CD091E">
        <w:rPr>
          <w:rFonts w:ascii="Arial" w:hAnsi="Arial" w:cs="Arial"/>
        </w:rPr>
        <w:t>) of the proteins were shared</w:t>
      </w:r>
      <w:r w:rsidR="003D55DD">
        <w:rPr>
          <w:rFonts w:ascii="Arial" w:hAnsi="Arial" w:cs="Arial"/>
        </w:rPr>
        <w:t xml:space="preserve"> across all types of bacteremia</w:t>
      </w:r>
      <w:r w:rsidR="00CD091E">
        <w:rPr>
          <w:rFonts w:ascii="Arial" w:hAnsi="Arial" w:cs="Arial"/>
        </w:rPr>
        <w:t xml:space="preserve">, while </w:t>
      </w:r>
      <w:r w:rsidR="007E38F8">
        <w:rPr>
          <w:rFonts w:ascii="Arial" w:hAnsi="Arial" w:cs="Arial"/>
        </w:rPr>
        <w:t>2</w:t>
      </w:r>
      <w:r w:rsidR="002B6605">
        <w:rPr>
          <w:rFonts w:ascii="Arial" w:hAnsi="Arial" w:cs="Arial"/>
        </w:rPr>
        <w:t>%</w:t>
      </w:r>
      <w:r w:rsidR="007E38F8">
        <w:rPr>
          <w:rFonts w:ascii="Arial" w:hAnsi="Arial" w:cs="Arial"/>
        </w:rPr>
        <w:t xml:space="preserve">(6) </w:t>
      </w:r>
      <w:r w:rsidR="002B6605">
        <w:rPr>
          <w:rFonts w:ascii="Arial" w:hAnsi="Arial" w:cs="Arial"/>
        </w:rPr>
        <w:t xml:space="preserve">were specific to EcB, </w:t>
      </w:r>
      <w:r w:rsidR="007E38F8">
        <w:rPr>
          <w:rFonts w:ascii="Arial" w:hAnsi="Arial" w:cs="Arial"/>
        </w:rPr>
        <w:t>3</w:t>
      </w:r>
      <w:r w:rsidR="002B6605">
        <w:rPr>
          <w:rFonts w:ascii="Arial" w:hAnsi="Arial" w:cs="Arial"/>
        </w:rPr>
        <w:t>%</w:t>
      </w:r>
      <w:r w:rsidR="007E38F8">
        <w:rPr>
          <w:rFonts w:ascii="Arial" w:hAnsi="Arial" w:cs="Arial"/>
        </w:rPr>
        <w:t xml:space="preserve"> (10)</w:t>
      </w:r>
      <w:r w:rsidR="002B6605">
        <w:rPr>
          <w:rFonts w:ascii="Arial" w:hAnsi="Arial" w:cs="Arial"/>
        </w:rPr>
        <w:t xml:space="preserve"> were specific to </w:t>
      </w:r>
      <w:r w:rsidR="002B6605" w:rsidRPr="002B6605">
        <w:rPr>
          <w:rFonts w:ascii="Arial" w:hAnsi="Arial" w:cs="Arial"/>
          <w:i/>
          <w:iCs/>
        </w:rPr>
        <w:t>E. faecium</w:t>
      </w:r>
      <w:r w:rsidR="002B6605">
        <w:rPr>
          <w:rFonts w:ascii="Arial" w:hAnsi="Arial" w:cs="Arial"/>
        </w:rPr>
        <w:t xml:space="preserve"> bacteremia, </w:t>
      </w:r>
      <w:r w:rsidR="007E38F8">
        <w:rPr>
          <w:rFonts w:ascii="Arial" w:hAnsi="Arial" w:cs="Arial"/>
        </w:rPr>
        <w:t>2</w:t>
      </w:r>
      <w:r w:rsidR="002B6605">
        <w:rPr>
          <w:rFonts w:ascii="Arial" w:hAnsi="Arial" w:cs="Arial"/>
        </w:rPr>
        <w:t xml:space="preserve">% </w:t>
      </w:r>
      <w:r w:rsidR="007E38F8">
        <w:rPr>
          <w:rFonts w:ascii="Arial" w:hAnsi="Arial" w:cs="Arial"/>
        </w:rPr>
        <w:t xml:space="preserve">(7) </w:t>
      </w:r>
      <w:r w:rsidR="002B6605">
        <w:rPr>
          <w:rFonts w:ascii="Arial" w:hAnsi="Arial" w:cs="Arial"/>
        </w:rPr>
        <w:t xml:space="preserve">were specific to E. faecalis bacteremia, and </w:t>
      </w:r>
      <w:r w:rsidR="003D55DD">
        <w:rPr>
          <w:rFonts w:ascii="Arial" w:hAnsi="Arial" w:cs="Arial"/>
        </w:rPr>
        <w:t>32</w:t>
      </w:r>
      <w:r w:rsidR="00CD091E">
        <w:rPr>
          <w:rFonts w:ascii="Arial" w:hAnsi="Arial" w:cs="Arial"/>
        </w:rPr>
        <w:t>%</w:t>
      </w:r>
      <w:r w:rsidR="007E38F8">
        <w:rPr>
          <w:rFonts w:ascii="Arial" w:hAnsi="Arial" w:cs="Arial"/>
        </w:rPr>
        <w:t xml:space="preserve"> (106)</w:t>
      </w:r>
      <w:r w:rsidR="00CD091E">
        <w:rPr>
          <w:rFonts w:ascii="Arial" w:hAnsi="Arial" w:cs="Arial"/>
        </w:rPr>
        <w:t xml:space="preserve"> were only significant in </w:t>
      </w:r>
      <w:r w:rsidR="00CD091E" w:rsidRPr="00CD091E">
        <w:rPr>
          <w:rFonts w:ascii="Arial" w:hAnsi="Arial" w:cs="Arial"/>
          <w:i/>
          <w:iCs/>
        </w:rPr>
        <w:t>S. aureus</w:t>
      </w:r>
      <w:r w:rsidR="00CD091E">
        <w:rPr>
          <w:rFonts w:ascii="Arial" w:hAnsi="Arial" w:cs="Arial"/>
        </w:rPr>
        <w:t xml:space="preserve"> bacteremia </w:t>
      </w:r>
      <w:r w:rsidR="001A1284">
        <w:rPr>
          <w:rFonts w:ascii="Arial" w:hAnsi="Arial" w:cs="Arial"/>
        </w:rPr>
        <w:t>(</w:t>
      </w:r>
      <w:r w:rsidR="001A1284" w:rsidRPr="001A1284">
        <w:rPr>
          <w:rFonts w:ascii="Arial" w:hAnsi="Arial" w:cs="Arial"/>
          <w:color w:val="000000" w:themeColor="text1"/>
        </w:rPr>
        <w:t>Figure 2D)</w:t>
      </w:r>
      <w:r w:rsidR="006241EC">
        <w:rPr>
          <w:rFonts w:ascii="Arial" w:hAnsi="Arial" w:cs="Arial"/>
          <w:color w:val="000000" w:themeColor="text1"/>
        </w:rPr>
        <w:t>.</w:t>
      </w:r>
      <w:r w:rsidR="007814C2">
        <w:rPr>
          <w:rFonts w:ascii="Arial" w:hAnsi="Arial" w:cs="Arial"/>
          <w:color w:val="000000" w:themeColor="text1"/>
        </w:rPr>
        <w:t xml:space="preserve"> </w:t>
      </w:r>
    </w:p>
    <w:p w14:paraId="71C1F3FB" w14:textId="77777777" w:rsidR="003D55DD" w:rsidRPr="001A1284" w:rsidRDefault="003D55DD" w:rsidP="00243500">
      <w:pPr>
        <w:spacing w:line="480" w:lineRule="auto"/>
        <w:rPr>
          <w:rFonts w:ascii="Arial" w:hAnsi="Arial" w:cs="Arial"/>
        </w:rPr>
      </w:pPr>
    </w:p>
    <w:p w14:paraId="282B9F7A" w14:textId="6F7E2402" w:rsidR="00772457" w:rsidRDefault="00DB5868" w:rsidP="00A26A1F">
      <w:pPr>
        <w:spacing w:line="480" w:lineRule="auto"/>
        <w:ind w:firstLine="720"/>
        <w:rPr>
          <w:rFonts w:ascii="Arial" w:hAnsi="Arial" w:cs="Arial"/>
        </w:rPr>
      </w:pPr>
      <w:r>
        <w:rPr>
          <w:rFonts w:ascii="Arial" w:hAnsi="Arial" w:cs="Arial"/>
        </w:rPr>
        <w:t xml:space="preserve">We then asked what biological processes the proteins identified as statistically significant </w:t>
      </w:r>
      <w:r w:rsidR="00470075">
        <w:rPr>
          <w:rFonts w:ascii="Arial" w:hAnsi="Arial" w:cs="Arial"/>
        </w:rPr>
        <w:t>when comparing</w:t>
      </w:r>
      <w:r>
        <w:rPr>
          <w:rFonts w:ascii="Arial" w:hAnsi="Arial" w:cs="Arial"/>
        </w:rPr>
        <w:t xml:space="preserve"> infected to healthy were involved in, and how these processes differed when comparing bacteremia caused by </w:t>
      </w:r>
      <w:r w:rsidRPr="00470075">
        <w:rPr>
          <w:rFonts w:ascii="Arial" w:hAnsi="Arial" w:cs="Arial"/>
          <w:i/>
          <w:iCs/>
        </w:rPr>
        <w:t>Enterococcu</w:t>
      </w:r>
      <w:r w:rsidR="00470075" w:rsidRPr="00470075">
        <w:rPr>
          <w:rFonts w:ascii="Arial" w:hAnsi="Arial" w:cs="Arial"/>
          <w:i/>
          <w:iCs/>
        </w:rPr>
        <w:t>s</w:t>
      </w:r>
      <w:r w:rsidR="00470075">
        <w:rPr>
          <w:rFonts w:ascii="Arial" w:hAnsi="Arial" w:cs="Arial"/>
        </w:rPr>
        <w:t xml:space="preserve">, </w:t>
      </w:r>
      <w:r w:rsidR="00470075" w:rsidRPr="00470075">
        <w:rPr>
          <w:rFonts w:ascii="Arial" w:hAnsi="Arial" w:cs="Arial"/>
          <w:i/>
          <w:iCs/>
        </w:rPr>
        <w:t>E. faecalis</w:t>
      </w:r>
      <w:r w:rsidR="00470075">
        <w:rPr>
          <w:rFonts w:ascii="Arial" w:hAnsi="Arial" w:cs="Arial"/>
        </w:rPr>
        <w:t xml:space="preserve">, </w:t>
      </w:r>
      <w:r w:rsidR="00470075" w:rsidRPr="00470075">
        <w:rPr>
          <w:rFonts w:ascii="Arial" w:hAnsi="Arial" w:cs="Arial"/>
          <w:i/>
          <w:iCs/>
        </w:rPr>
        <w:t>E. faecium</w:t>
      </w:r>
      <w:r w:rsidR="00470075">
        <w:rPr>
          <w:rFonts w:ascii="Arial" w:hAnsi="Arial" w:cs="Arial"/>
        </w:rPr>
        <w:t xml:space="preserve">, and </w:t>
      </w:r>
      <w:r w:rsidR="00470075" w:rsidRPr="00470075">
        <w:rPr>
          <w:rFonts w:ascii="Arial" w:hAnsi="Arial" w:cs="Arial"/>
          <w:i/>
          <w:iCs/>
        </w:rPr>
        <w:t>S. aureus</w:t>
      </w:r>
      <w:r w:rsidR="00470075">
        <w:rPr>
          <w:rFonts w:ascii="Arial" w:hAnsi="Arial" w:cs="Arial"/>
        </w:rPr>
        <w:t xml:space="preserve">. </w:t>
      </w:r>
      <w:r w:rsidR="00772457">
        <w:rPr>
          <w:rFonts w:ascii="Arial" w:hAnsi="Arial" w:cs="Arial"/>
        </w:rPr>
        <w:t xml:space="preserve">To </w:t>
      </w:r>
      <w:r w:rsidR="00744CC4">
        <w:rPr>
          <w:rFonts w:ascii="Arial" w:hAnsi="Arial" w:cs="Arial"/>
        </w:rPr>
        <w:t>facilitate</w:t>
      </w:r>
      <w:r w:rsidR="00772457">
        <w:rPr>
          <w:rFonts w:ascii="Arial" w:hAnsi="Arial" w:cs="Arial"/>
        </w:rPr>
        <w:t xml:space="preserve"> this, we conducted GO enrichment analysis on the proteins identified as significantly different by binary comparisons (Supplementary Figure 5). </w:t>
      </w:r>
      <w:r w:rsidR="00470075">
        <w:rPr>
          <w:rFonts w:ascii="Arial" w:hAnsi="Arial" w:cs="Arial"/>
        </w:rPr>
        <w:t xml:space="preserve">In </w:t>
      </w:r>
      <w:r w:rsidR="004A0FA7">
        <w:rPr>
          <w:rFonts w:ascii="Arial" w:hAnsi="Arial" w:cs="Arial"/>
        </w:rPr>
        <w:t>both</w:t>
      </w:r>
      <w:r w:rsidR="00470075">
        <w:rPr>
          <w:rFonts w:ascii="Arial" w:hAnsi="Arial" w:cs="Arial"/>
        </w:rPr>
        <w:t xml:space="preserve"> </w:t>
      </w:r>
      <w:r w:rsidR="00772457">
        <w:rPr>
          <w:rFonts w:ascii="Arial" w:hAnsi="Arial" w:cs="Arial"/>
        </w:rPr>
        <w:t>EcB</w:t>
      </w:r>
      <w:r w:rsidR="00470075">
        <w:rPr>
          <w:rFonts w:ascii="Arial" w:hAnsi="Arial" w:cs="Arial"/>
        </w:rPr>
        <w:t xml:space="preserve"> types, we observed an enrichment in neutrophil chemotaxis, tertiary </w:t>
      </w:r>
      <w:r w:rsidR="00744CC4">
        <w:rPr>
          <w:rFonts w:ascii="Arial" w:hAnsi="Arial" w:cs="Arial"/>
        </w:rPr>
        <w:t>granule</w:t>
      </w:r>
      <w:r w:rsidR="00470075">
        <w:rPr>
          <w:rFonts w:ascii="Arial" w:hAnsi="Arial" w:cs="Arial"/>
        </w:rPr>
        <w:t xml:space="preserve"> lumen, focal adhesion, extracellular exosome, and inflammatory response</w:t>
      </w:r>
      <w:r w:rsidR="00772457">
        <w:rPr>
          <w:rFonts w:ascii="Arial" w:hAnsi="Arial" w:cs="Arial"/>
        </w:rPr>
        <w:t xml:space="preserve"> (Figure 2B)</w:t>
      </w:r>
      <w:r w:rsidR="00470075">
        <w:rPr>
          <w:rFonts w:ascii="Arial" w:hAnsi="Arial" w:cs="Arial"/>
        </w:rPr>
        <w:t>.</w:t>
      </w:r>
      <w:r w:rsidR="003A5C57">
        <w:rPr>
          <w:rFonts w:ascii="Arial" w:hAnsi="Arial" w:cs="Arial"/>
        </w:rPr>
        <w:t xml:space="preserve"> </w:t>
      </w:r>
    </w:p>
    <w:p w14:paraId="6F81D0A0" w14:textId="77777777" w:rsidR="00772457" w:rsidRDefault="00772457" w:rsidP="00243500">
      <w:pPr>
        <w:spacing w:line="480" w:lineRule="auto"/>
        <w:rPr>
          <w:rFonts w:ascii="Arial" w:hAnsi="Arial" w:cs="Arial"/>
        </w:rPr>
      </w:pPr>
    </w:p>
    <w:p w14:paraId="30D1FBF9" w14:textId="0FAE48AE" w:rsidR="006A531E" w:rsidRDefault="00CD091E" w:rsidP="00A26A1F">
      <w:pPr>
        <w:spacing w:line="480" w:lineRule="auto"/>
        <w:ind w:firstLine="720"/>
        <w:rPr>
          <w:rFonts w:ascii="Arial" w:hAnsi="Arial" w:cs="Arial"/>
        </w:rPr>
      </w:pPr>
      <w:r>
        <w:rPr>
          <w:rFonts w:ascii="Arial" w:hAnsi="Arial" w:cs="Arial"/>
        </w:rPr>
        <w:lastRenderedPageBreak/>
        <w:t>Enterococcal</w:t>
      </w:r>
      <w:r w:rsidR="00772457">
        <w:rPr>
          <w:rFonts w:ascii="Arial" w:hAnsi="Arial" w:cs="Arial"/>
        </w:rPr>
        <w:t xml:space="preserve"> and </w:t>
      </w:r>
      <w:r w:rsidR="00772457" w:rsidRPr="00CD091E">
        <w:rPr>
          <w:rFonts w:ascii="Arial" w:hAnsi="Arial" w:cs="Arial"/>
          <w:i/>
          <w:iCs/>
        </w:rPr>
        <w:t>S. aureus</w:t>
      </w:r>
      <w:r w:rsidR="00772457">
        <w:rPr>
          <w:rFonts w:ascii="Arial" w:hAnsi="Arial" w:cs="Arial"/>
        </w:rPr>
        <w:t xml:space="preserve"> bacteremia had</w:t>
      </w:r>
      <w:r w:rsidR="008122DD">
        <w:rPr>
          <w:rFonts w:ascii="Arial" w:hAnsi="Arial" w:cs="Arial"/>
        </w:rPr>
        <w:t xml:space="preserve"> several</w:t>
      </w:r>
      <w:r w:rsidR="00772457">
        <w:rPr>
          <w:rFonts w:ascii="Arial" w:hAnsi="Arial" w:cs="Arial"/>
        </w:rPr>
        <w:t xml:space="preserve"> conserved </w:t>
      </w:r>
      <w:r w:rsidR="003A5C57">
        <w:rPr>
          <w:rFonts w:ascii="Arial" w:hAnsi="Arial" w:cs="Arial"/>
        </w:rPr>
        <w:t>biological processes that were significantly depleted upon infection</w:t>
      </w:r>
      <w:r w:rsidR="00772457">
        <w:rPr>
          <w:rFonts w:ascii="Arial" w:hAnsi="Arial" w:cs="Arial"/>
        </w:rPr>
        <w:t>. We saw ev</w:t>
      </w:r>
      <w:r w:rsidR="00744CC4">
        <w:rPr>
          <w:rFonts w:ascii="Arial" w:hAnsi="Arial" w:cs="Arial"/>
        </w:rPr>
        <w:t xml:space="preserve">idence that </w:t>
      </w:r>
      <w:r w:rsidR="003A5C57">
        <w:rPr>
          <w:rFonts w:ascii="Arial" w:hAnsi="Arial" w:cs="Arial"/>
        </w:rPr>
        <w:t xml:space="preserve">proteins involved in </w:t>
      </w:r>
      <w:r w:rsidR="00744CC4">
        <w:rPr>
          <w:rFonts w:ascii="Arial" w:hAnsi="Arial" w:cs="Arial"/>
        </w:rPr>
        <w:t>cholesterol metabolism</w:t>
      </w:r>
      <w:r w:rsidR="003A5C57">
        <w:rPr>
          <w:rFonts w:ascii="Arial" w:hAnsi="Arial" w:cs="Arial"/>
        </w:rPr>
        <w:t xml:space="preserve"> were reduced in infected patients, noting the significant reduction in GO terms reverse cholesterol transport, cholesterol homeostasis, cholesterol metabolic process, very-low-density lipoprotein particle, high-density lipoprotein particle, and blood microparticle.</w:t>
      </w:r>
      <w:r w:rsidR="007D6373">
        <w:rPr>
          <w:rFonts w:ascii="Arial" w:hAnsi="Arial" w:cs="Arial"/>
        </w:rPr>
        <w:t xml:space="preserve"> </w:t>
      </w:r>
      <w:r w:rsidR="003A5C57">
        <w:rPr>
          <w:rFonts w:ascii="Arial" w:hAnsi="Arial" w:cs="Arial"/>
        </w:rPr>
        <w:t xml:space="preserve">We also observed similarities in processes related to blood clotting between EcB and </w:t>
      </w:r>
      <w:r w:rsidR="003A5C57" w:rsidRPr="003D55DD">
        <w:rPr>
          <w:rFonts w:ascii="Arial" w:hAnsi="Arial" w:cs="Arial"/>
          <w:i/>
          <w:iCs/>
        </w:rPr>
        <w:t>S. aureus</w:t>
      </w:r>
      <w:r w:rsidR="003A5C57">
        <w:rPr>
          <w:rFonts w:ascii="Arial" w:hAnsi="Arial" w:cs="Arial"/>
        </w:rPr>
        <w:t xml:space="preserve"> bacteremia noting significant depletion in the GO terms upon infection: blood coagulation, heparin binding, and zymogen activation.</w:t>
      </w:r>
      <w:r w:rsidR="007D6373">
        <w:rPr>
          <w:rFonts w:ascii="Arial" w:hAnsi="Arial" w:cs="Arial"/>
        </w:rPr>
        <w:t xml:space="preserve"> </w:t>
      </w:r>
      <w:r w:rsidR="003A5C57">
        <w:rPr>
          <w:rFonts w:ascii="Arial" w:hAnsi="Arial" w:cs="Arial"/>
        </w:rPr>
        <w:t xml:space="preserve">Platelet alpha granule lumen was the only GO Term that was observed to have </w:t>
      </w:r>
      <w:r w:rsidR="00B504FC">
        <w:rPr>
          <w:rFonts w:ascii="Arial" w:hAnsi="Arial" w:cs="Arial"/>
        </w:rPr>
        <w:t>the</w:t>
      </w:r>
      <w:r w:rsidR="00201286">
        <w:rPr>
          <w:rFonts w:ascii="Arial" w:hAnsi="Arial" w:cs="Arial"/>
        </w:rPr>
        <w:t xml:space="preserve"> </w:t>
      </w:r>
      <w:r w:rsidR="003A5C57">
        <w:rPr>
          <w:rFonts w:ascii="Arial" w:hAnsi="Arial" w:cs="Arial"/>
        </w:rPr>
        <w:t xml:space="preserve">opposite effect in different types of bacteremia, where it </w:t>
      </w:r>
      <w:r w:rsidR="00470075">
        <w:rPr>
          <w:rFonts w:ascii="Arial" w:hAnsi="Arial" w:cs="Arial"/>
        </w:rPr>
        <w:t>was</w:t>
      </w:r>
      <w:r w:rsidR="003A5C57">
        <w:rPr>
          <w:rFonts w:ascii="Arial" w:hAnsi="Arial" w:cs="Arial"/>
        </w:rPr>
        <w:t xml:space="preserve"> found to be</w:t>
      </w:r>
      <w:r w:rsidR="00470075">
        <w:rPr>
          <w:rFonts w:ascii="Arial" w:hAnsi="Arial" w:cs="Arial"/>
        </w:rPr>
        <w:t xml:space="preserve"> enriched in the infected samples from Ec</w:t>
      </w:r>
      <w:r w:rsidR="003A5C57">
        <w:rPr>
          <w:rFonts w:ascii="Arial" w:hAnsi="Arial" w:cs="Arial"/>
        </w:rPr>
        <w:t>B and</w:t>
      </w:r>
      <w:r w:rsidR="00470075">
        <w:rPr>
          <w:rFonts w:ascii="Arial" w:hAnsi="Arial" w:cs="Arial"/>
        </w:rPr>
        <w:t xml:space="preserve"> depleted in </w:t>
      </w:r>
      <w:r w:rsidR="00470075" w:rsidRPr="00CD091E">
        <w:rPr>
          <w:rFonts w:ascii="Arial" w:hAnsi="Arial" w:cs="Arial"/>
          <w:i/>
          <w:iCs/>
        </w:rPr>
        <w:t>S. aureus</w:t>
      </w:r>
      <w:r w:rsidR="00470075">
        <w:rPr>
          <w:rFonts w:ascii="Arial" w:hAnsi="Arial" w:cs="Arial"/>
        </w:rPr>
        <w:t xml:space="preserve"> infected </w:t>
      </w:r>
      <w:r>
        <w:rPr>
          <w:rFonts w:ascii="Arial" w:hAnsi="Arial" w:cs="Arial"/>
        </w:rPr>
        <w:t>samples</w:t>
      </w:r>
      <w:r w:rsidR="006241EC">
        <w:rPr>
          <w:rFonts w:ascii="Arial" w:hAnsi="Arial" w:cs="Arial"/>
        </w:rPr>
        <w:t xml:space="preserve"> (Figure 2B)</w:t>
      </w:r>
      <w:r w:rsidR="003A5C57">
        <w:rPr>
          <w:rFonts w:ascii="Arial" w:hAnsi="Arial" w:cs="Arial"/>
        </w:rPr>
        <w:t xml:space="preserve">. </w:t>
      </w:r>
      <w:r w:rsidR="00772457">
        <w:rPr>
          <w:rFonts w:ascii="Arial" w:hAnsi="Arial" w:cs="Arial"/>
        </w:rPr>
        <w:t xml:space="preserve"> </w:t>
      </w:r>
    </w:p>
    <w:p w14:paraId="1737FFB2" w14:textId="77777777" w:rsidR="005402F8" w:rsidRDefault="005402F8" w:rsidP="005402F8">
      <w:pPr>
        <w:spacing w:line="480" w:lineRule="auto"/>
        <w:rPr>
          <w:rFonts w:ascii="Arial" w:hAnsi="Arial" w:cs="Arial"/>
        </w:rPr>
      </w:pPr>
    </w:p>
    <w:p w14:paraId="1827D4FE" w14:textId="2E64BE34" w:rsidR="00AA7ACC" w:rsidRPr="00313CAE" w:rsidRDefault="005402F8" w:rsidP="00A26A1F">
      <w:pPr>
        <w:spacing w:line="480" w:lineRule="auto"/>
        <w:ind w:firstLine="720"/>
        <w:rPr>
          <w:rFonts w:ascii="Arial" w:hAnsi="Arial" w:cs="Arial"/>
          <w:color w:val="000000" w:themeColor="text1"/>
        </w:rPr>
      </w:pPr>
      <w:r>
        <w:rPr>
          <w:rFonts w:ascii="Arial" w:hAnsi="Arial" w:cs="Arial"/>
          <w:color w:val="000000" w:themeColor="text1"/>
        </w:rPr>
        <w:t xml:space="preserve">The metabolites that were significantly differentially abundant (p.adj value &lt;= 0.05) were also subjected to enrichment analysis to see if any class of molecule was </w:t>
      </w:r>
      <w:r w:rsidR="007D6373">
        <w:rPr>
          <w:rFonts w:ascii="Arial" w:hAnsi="Arial" w:cs="Arial"/>
          <w:color w:val="000000" w:themeColor="text1"/>
        </w:rPr>
        <w:t xml:space="preserve">significantly </w:t>
      </w:r>
      <w:r>
        <w:rPr>
          <w:rFonts w:ascii="Arial" w:hAnsi="Arial" w:cs="Arial"/>
          <w:color w:val="000000" w:themeColor="text1"/>
        </w:rPr>
        <w:t xml:space="preserve">enriched. Interestingly, steroids were found to be significantly enriched in infected patients relative to </w:t>
      </w:r>
      <w:r w:rsidR="004A0FA7">
        <w:rPr>
          <w:rFonts w:ascii="Arial" w:hAnsi="Arial" w:cs="Arial"/>
          <w:color w:val="000000" w:themeColor="text1"/>
        </w:rPr>
        <w:t>all features detected in</w:t>
      </w:r>
      <w:r>
        <w:rPr>
          <w:rFonts w:ascii="Arial" w:hAnsi="Arial" w:cs="Arial"/>
          <w:color w:val="000000" w:themeColor="text1"/>
        </w:rPr>
        <w:t xml:space="preserve"> the experiment (Figure 3C). </w:t>
      </w:r>
      <w:r w:rsidR="00475E90">
        <w:rPr>
          <w:rFonts w:ascii="Arial" w:hAnsi="Arial" w:cs="Arial"/>
          <w:color w:val="000000" w:themeColor="text1"/>
        </w:rPr>
        <w:t xml:space="preserve">A closer </w:t>
      </w:r>
      <w:r>
        <w:rPr>
          <w:rFonts w:ascii="Arial" w:hAnsi="Arial" w:cs="Arial"/>
          <w:color w:val="000000" w:themeColor="text1"/>
        </w:rPr>
        <w:t xml:space="preserve">examination of these molecules showed that 10/12 of these molecules annotated as steroids could be more specifically described as bile acids. These bile acids included the primary bile acid cholic acid as well as the secondary bile acids taurodeoxycholic acid, glycochenodeoxycholate, glycochenodeoxycholic acid, glycohyocholic acid, tauroursodeoxycholic acid, glycocholic acid, taurocholic acid, and taurohyodeoxycholic acid. The same functional enrichment was observed for </w:t>
      </w:r>
      <w:r w:rsidRPr="003C0895">
        <w:rPr>
          <w:rFonts w:ascii="Arial" w:hAnsi="Arial" w:cs="Arial"/>
          <w:i/>
          <w:iCs/>
          <w:color w:val="000000" w:themeColor="text1"/>
        </w:rPr>
        <w:t>S. aureus</w:t>
      </w:r>
      <w:r>
        <w:rPr>
          <w:rFonts w:ascii="Arial" w:hAnsi="Arial" w:cs="Arial"/>
          <w:color w:val="000000" w:themeColor="text1"/>
        </w:rPr>
        <w:t xml:space="preserve"> infected samples </w:t>
      </w:r>
      <w:r>
        <w:rPr>
          <w:rFonts w:ascii="Arial" w:hAnsi="Arial" w:cs="Arial"/>
          <w:color w:val="000000" w:themeColor="text1"/>
        </w:rPr>
        <w:lastRenderedPageBreak/>
        <w:t>(</w:t>
      </w:r>
      <w:r w:rsidR="006241EC">
        <w:rPr>
          <w:rFonts w:ascii="Arial" w:hAnsi="Arial" w:cs="Arial"/>
          <w:color w:val="000000" w:themeColor="text1"/>
        </w:rPr>
        <w:t>Supplementary</w:t>
      </w:r>
      <w:r>
        <w:rPr>
          <w:rFonts w:ascii="Arial" w:hAnsi="Arial" w:cs="Arial"/>
          <w:color w:val="000000" w:themeColor="text1"/>
        </w:rPr>
        <w:t xml:space="preserve"> Figure </w:t>
      </w:r>
      <w:r w:rsidR="00302365" w:rsidRPr="00302365">
        <w:rPr>
          <w:rFonts w:ascii="Arial" w:hAnsi="Arial" w:cs="Arial"/>
          <w:color w:val="000000" w:themeColor="text1"/>
        </w:rPr>
        <w:t>2</w:t>
      </w:r>
      <w:r>
        <w:rPr>
          <w:rFonts w:ascii="Arial" w:hAnsi="Arial" w:cs="Arial"/>
          <w:color w:val="000000" w:themeColor="text1"/>
        </w:rPr>
        <w:t>) where the abundances of</w:t>
      </w:r>
      <w:r w:rsidR="00AA7ACC">
        <w:rPr>
          <w:rFonts w:ascii="Arial" w:hAnsi="Arial" w:cs="Arial"/>
          <w:color w:val="000000" w:themeColor="text1"/>
        </w:rPr>
        <w:t xml:space="preserve"> </w:t>
      </w:r>
      <w:r w:rsidR="00AA7ACC" w:rsidRPr="00AA7ACC">
        <w:rPr>
          <w:rFonts w:ascii="Arial" w:hAnsi="Arial" w:cs="Arial"/>
          <w:color w:val="000000" w:themeColor="text1"/>
        </w:rPr>
        <w:t>Taurocholic acid</w:t>
      </w:r>
      <w:r w:rsidR="00AA7ACC">
        <w:rPr>
          <w:rFonts w:ascii="Arial" w:hAnsi="Arial" w:cs="Arial"/>
          <w:color w:val="000000" w:themeColor="text1"/>
        </w:rPr>
        <w:t>,</w:t>
      </w:r>
      <w:r w:rsidR="00AA7ACC" w:rsidRPr="00AA7ACC">
        <w:t xml:space="preserve"> </w:t>
      </w:r>
      <w:r w:rsidR="00AA7ACC" w:rsidRPr="00AA7ACC">
        <w:rPr>
          <w:rFonts w:ascii="Arial" w:hAnsi="Arial" w:cs="Arial"/>
          <w:color w:val="000000" w:themeColor="text1"/>
        </w:rPr>
        <w:t>Glycocholic acid</w:t>
      </w:r>
      <w:r w:rsidR="00AA7ACC">
        <w:rPr>
          <w:rFonts w:ascii="Arial" w:hAnsi="Arial" w:cs="Arial"/>
          <w:color w:val="000000" w:themeColor="text1"/>
        </w:rPr>
        <w:t>,</w:t>
      </w:r>
      <w:r w:rsidRPr="005402F8">
        <w:rPr>
          <w:rFonts w:ascii="Arial" w:hAnsi="Arial" w:cs="Arial"/>
          <w:color w:val="FF0000"/>
        </w:rPr>
        <w:t xml:space="preserve"> </w:t>
      </w:r>
      <w:r w:rsidR="00AA7ACC" w:rsidRPr="00AA7ACC">
        <w:rPr>
          <w:rFonts w:ascii="Arial" w:hAnsi="Arial" w:cs="Arial"/>
          <w:color w:val="000000" w:themeColor="text1"/>
        </w:rPr>
        <w:t xml:space="preserve">Tauroursodeoxycholic acid, 3beta−Hydroxy−5−cholenoic acid, and 12−Ketodeoxycholic acid </w:t>
      </w:r>
      <w:r>
        <w:rPr>
          <w:rFonts w:ascii="Arial" w:hAnsi="Arial" w:cs="Arial"/>
          <w:color w:val="000000" w:themeColor="text1"/>
        </w:rPr>
        <w:t xml:space="preserve">were enriched. </w:t>
      </w:r>
      <w:r w:rsidR="004A0FA7">
        <w:rPr>
          <w:rFonts w:ascii="Arial" w:hAnsi="Arial" w:cs="Arial"/>
          <w:color w:val="000000" w:themeColor="text1"/>
        </w:rPr>
        <w:t xml:space="preserve">Several phosphatidylcholine </w:t>
      </w:r>
      <w:r w:rsidR="00AA7ACC">
        <w:rPr>
          <w:rFonts w:ascii="Arial" w:hAnsi="Arial" w:cs="Arial"/>
          <w:color w:val="000000" w:themeColor="text1"/>
        </w:rPr>
        <w:t xml:space="preserve">molecules were identified as being significantly depleted </w:t>
      </w:r>
      <w:r w:rsidR="00313CAE">
        <w:rPr>
          <w:rFonts w:ascii="Arial" w:hAnsi="Arial" w:cs="Arial"/>
          <w:color w:val="000000" w:themeColor="text1"/>
        </w:rPr>
        <w:t xml:space="preserve">in </w:t>
      </w:r>
      <w:r w:rsidR="00313CAE" w:rsidRPr="00313CAE">
        <w:rPr>
          <w:rFonts w:ascii="Arial" w:hAnsi="Arial" w:cs="Arial"/>
          <w:i/>
          <w:iCs/>
          <w:color w:val="000000" w:themeColor="text1"/>
        </w:rPr>
        <w:t>S.</w:t>
      </w:r>
      <w:r w:rsidR="00313CAE">
        <w:rPr>
          <w:rFonts w:ascii="Arial" w:hAnsi="Arial" w:cs="Arial"/>
          <w:i/>
          <w:iCs/>
          <w:color w:val="000000" w:themeColor="text1"/>
        </w:rPr>
        <w:t xml:space="preserve"> </w:t>
      </w:r>
      <w:r w:rsidR="00313CAE" w:rsidRPr="00313CAE">
        <w:rPr>
          <w:rFonts w:ascii="Arial" w:hAnsi="Arial" w:cs="Arial"/>
          <w:i/>
          <w:iCs/>
          <w:color w:val="000000" w:themeColor="text1"/>
        </w:rPr>
        <w:t>aureus</w:t>
      </w:r>
      <w:r w:rsidR="00313CAE">
        <w:rPr>
          <w:rFonts w:ascii="Arial" w:hAnsi="Arial" w:cs="Arial"/>
          <w:color w:val="000000" w:themeColor="text1"/>
        </w:rPr>
        <w:t xml:space="preserve"> bacteremia (Supplementary Figure 2)</w:t>
      </w:r>
      <w:r w:rsidR="00AA7ACC">
        <w:rPr>
          <w:rFonts w:ascii="Arial" w:hAnsi="Arial" w:cs="Arial"/>
          <w:color w:val="000000" w:themeColor="text1"/>
        </w:rPr>
        <w:t xml:space="preserve">. While </w:t>
      </w:r>
      <w:r w:rsidR="00313CAE">
        <w:rPr>
          <w:rFonts w:ascii="Arial" w:hAnsi="Arial" w:cs="Arial"/>
          <w:color w:val="000000" w:themeColor="text1"/>
        </w:rPr>
        <w:t>this class of molecules did not rise to the level of</w:t>
      </w:r>
      <w:r w:rsidR="00AA7ACC">
        <w:rPr>
          <w:rFonts w:ascii="Arial" w:hAnsi="Arial" w:cs="Arial"/>
          <w:color w:val="000000" w:themeColor="text1"/>
        </w:rPr>
        <w:t xml:space="preserve"> </w:t>
      </w:r>
      <w:r w:rsidR="00313CAE">
        <w:rPr>
          <w:rFonts w:ascii="Arial" w:hAnsi="Arial" w:cs="Arial"/>
          <w:color w:val="000000" w:themeColor="text1"/>
        </w:rPr>
        <w:t>statistical</w:t>
      </w:r>
      <w:r w:rsidR="00AA7ACC">
        <w:rPr>
          <w:rFonts w:ascii="Arial" w:hAnsi="Arial" w:cs="Arial"/>
          <w:color w:val="000000" w:themeColor="text1"/>
        </w:rPr>
        <w:t xml:space="preserve"> significance </w:t>
      </w:r>
      <w:r w:rsidR="00313CAE">
        <w:rPr>
          <w:rFonts w:ascii="Arial" w:hAnsi="Arial" w:cs="Arial"/>
          <w:color w:val="000000" w:themeColor="text1"/>
        </w:rPr>
        <w:t>when utilizing GO enrichment in healthy to EcB patients</w:t>
      </w:r>
      <w:r w:rsidR="00AA7ACC">
        <w:rPr>
          <w:rFonts w:ascii="Arial" w:hAnsi="Arial" w:cs="Arial"/>
          <w:color w:val="000000" w:themeColor="text1"/>
        </w:rPr>
        <w:t xml:space="preserve">, we did note that </w:t>
      </w:r>
      <w:r w:rsidR="00554111">
        <w:rPr>
          <w:rFonts w:ascii="Arial" w:hAnsi="Arial" w:cs="Arial"/>
          <w:color w:val="000000" w:themeColor="text1"/>
        </w:rPr>
        <w:t>several</w:t>
      </w:r>
      <w:r w:rsidR="00313CAE">
        <w:rPr>
          <w:rFonts w:ascii="Arial" w:hAnsi="Arial" w:cs="Arial"/>
          <w:color w:val="000000" w:themeColor="text1"/>
        </w:rPr>
        <w:t xml:space="preserve"> </w:t>
      </w:r>
      <w:r w:rsidR="004A0FA7">
        <w:rPr>
          <w:rFonts w:ascii="Arial" w:hAnsi="Arial" w:cs="Arial"/>
          <w:color w:val="000000" w:themeColor="text1"/>
        </w:rPr>
        <w:t xml:space="preserve">phosphatidylcholines </w:t>
      </w:r>
      <w:r w:rsidR="00313CAE">
        <w:rPr>
          <w:rFonts w:ascii="Arial" w:hAnsi="Arial" w:cs="Arial"/>
          <w:color w:val="000000" w:themeColor="text1"/>
        </w:rPr>
        <w:t>were also significantly depleted in the case of EcB bacteremia (</w:t>
      </w:r>
      <w:r w:rsidR="00313CAE" w:rsidRPr="00945616">
        <w:rPr>
          <w:rFonts w:ascii="Arial" w:hAnsi="Arial" w:cs="Arial"/>
          <w:color w:val="000000" w:themeColor="text1"/>
        </w:rPr>
        <w:t xml:space="preserve">Supplementary Table </w:t>
      </w:r>
      <w:r w:rsidR="00945616">
        <w:rPr>
          <w:rFonts w:ascii="Arial" w:hAnsi="Arial" w:cs="Arial"/>
          <w:color w:val="000000" w:themeColor="text1"/>
        </w:rPr>
        <w:t>2</w:t>
      </w:r>
      <w:r w:rsidR="00313CAE">
        <w:rPr>
          <w:rFonts w:ascii="Arial" w:hAnsi="Arial" w:cs="Arial"/>
          <w:color w:val="000000" w:themeColor="text1"/>
        </w:rPr>
        <w:t>).</w:t>
      </w:r>
    </w:p>
    <w:p w14:paraId="3FF902AF" w14:textId="77777777" w:rsidR="00EC0AAD" w:rsidRDefault="00EC0AAD" w:rsidP="00243500">
      <w:pPr>
        <w:spacing w:line="480" w:lineRule="auto"/>
        <w:rPr>
          <w:rFonts w:ascii="Arial" w:hAnsi="Arial" w:cs="Arial"/>
        </w:rPr>
      </w:pPr>
    </w:p>
    <w:p w14:paraId="2B7F1786" w14:textId="349356FC" w:rsidR="009D636B" w:rsidRPr="005402F8" w:rsidRDefault="005402F8" w:rsidP="00A26A1F">
      <w:pPr>
        <w:spacing w:line="480" w:lineRule="auto"/>
        <w:ind w:firstLine="720"/>
        <w:rPr>
          <w:rFonts w:ascii="Arial" w:hAnsi="Arial" w:cs="Arial"/>
        </w:rPr>
      </w:pPr>
      <w:r>
        <w:rPr>
          <w:rFonts w:ascii="Arial" w:hAnsi="Arial" w:cs="Arial"/>
        </w:rPr>
        <w:t xml:space="preserve">We next set out to evaluate the </w:t>
      </w:r>
      <w:del w:id="51" w:author="Leigh-Ana M Rossitto" w:date="2024-05-02T13:44:00Z">
        <w:r w:rsidDel="007668FF">
          <w:rPr>
            <w:rFonts w:ascii="Arial" w:hAnsi="Arial" w:cs="Arial"/>
          </w:rPr>
          <w:delText xml:space="preserve">potential </w:delText>
        </w:r>
      </w:del>
      <w:r>
        <w:rPr>
          <w:rFonts w:ascii="Arial" w:hAnsi="Arial" w:cs="Arial"/>
        </w:rPr>
        <w:t xml:space="preserve">utility of features </w:t>
      </w:r>
      <w:del w:id="52" w:author="Leigh-Ana M Rossitto" w:date="2024-05-02T13:44:00Z">
        <w:r w:rsidDel="007668FF">
          <w:rPr>
            <w:rFonts w:ascii="Arial" w:hAnsi="Arial" w:cs="Arial"/>
          </w:rPr>
          <w:delText>collected within</w:delText>
        </w:r>
      </w:del>
      <w:ins w:id="53" w:author="Leigh-Ana M Rossitto" w:date="2024-05-02T13:44:00Z">
        <w:r w:rsidR="007668FF">
          <w:rPr>
            <w:rFonts w:ascii="Arial" w:hAnsi="Arial" w:cs="Arial"/>
          </w:rPr>
          <w:t>in</w:t>
        </w:r>
      </w:ins>
      <w:r>
        <w:rPr>
          <w:rFonts w:ascii="Arial" w:hAnsi="Arial" w:cs="Arial"/>
        </w:rPr>
        <w:t xml:space="preserve"> our dataset as biomarkers to </w:t>
      </w:r>
      <w:r w:rsidR="004A0FA7">
        <w:rPr>
          <w:rFonts w:ascii="Arial" w:hAnsi="Arial" w:cs="Arial"/>
        </w:rPr>
        <w:t>distinguish</w:t>
      </w:r>
      <w:r>
        <w:rPr>
          <w:rFonts w:ascii="Arial" w:hAnsi="Arial" w:cs="Arial"/>
        </w:rPr>
        <w:t xml:space="preserve"> healthy from infected samples. </w:t>
      </w:r>
      <w:r w:rsidR="00F17A89" w:rsidRPr="00DD6827">
        <w:rPr>
          <w:rFonts w:ascii="Arial" w:hAnsi="Arial" w:cs="Arial"/>
        </w:rPr>
        <w:t>To rank</w:t>
      </w:r>
      <w:r>
        <w:rPr>
          <w:rFonts w:ascii="Arial" w:hAnsi="Arial" w:cs="Arial"/>
        </w:rPr>
        <w:t xml:space="preserve"> these </w:t>
      </w:r>
      <w:r w:rsidR="00F17A89" w:rsidRPr="00DD6827">
        <w:rPr>
          <w:rFonts w:ascii="Arial" w:hAnsi="Arial" w:cs="Arial"/>
        </w:rPr>
        <w:t>biomarkers within our dataset, we used ensemble feature selection (EFS) as an unbiased approach</w:t>
      </w:r>
      <w:r w:rsidR="00226A9B">
        <w:rPr>
          <w:rFonts w:ascii="Arial" w:hAnsi="Arial" w:cs="Arial"/>
        </w:rPr>
        <w:t xml:space="preserve"> to rank </w:t>
      </w:r>
      <w:r w:rsidR="004A0FA7">
        <w:rPr>
          <w:rFonts w:ascii="Arial" w:hAnsi="Arial" w:cs="Arial"/>
        </w:rPr>
        <w:t>protein biomarkers for EcB</w:t>
      </w:r>
      <w:r w:rsidR="00620471">
        <w:rPr>
          <w:rFonts w:ascii="Arial" w:hAnsi="Arial" w:cs="Arial"/>
        </w:rPr>
        <w:fldChar w:fldCharType="begin"/>
      </w:r>
      <w:r w:rsidR="00620471">
        <w:rPr>
          <w:rFonts w:ascii="Arial" w:hAnsi="Arial" w:cs="Arial"/>
        </w:rPr>
        <w:instrText xml:space="preserve"> ADDIN ZOTERO_TEMP </w:instrText>
      </w:r>
      <w:r w:rsidR="00620471">
        <w:rPr>
          <w:rFonts w:ascii="Arial" w:hAnsi="Arial" w:cs="Arial"/>
        </w:rPr>
        <w:fldChar w:fldCharType="separate"/>
      </w:r>
      <w:r w:rsidR="0046644A" w:rsidRPr="0046644A">
        <w:rPr>
          <w:rFonts w:ascii="Arial" w:hAnsi="Arial" w:cs="Arial"/>
          <w:vertAlign w:val="superscript"/>
        </w:rPr>
        <w:t>17</w:t>
      </w:r>
      <w:r w:rsidR="00620471">
        <w:rPr>
          <w:rFonts w:ascii="Arial" w:hAnsi="Arial" w:cs="Arial"/>
        </w:rPr>
        <w:fldChar w:fldCharType="end"/>
      </w:r>
      <w:r w:rsidR="00F17A89" w:rsidRPr="00DD6827">
        <w:rPr>
          <w:rFonts w:ascii="Arial" w:hAnsi="Arial" w:cs="Arial"/>
        </w:rPr>
        <w:t>.</w:t>
      </w:r>
      <w:r w:rsidR="00226A9B">
        <w:rPr>
          <w:rFonts w:ascii="Arial" w:hAnsi="Arial" w:cs="Arial"/>
        </w:rPr>
        <w:t xml:space="preserve"> </w:t>
      </w:r>
      <w:r w:rsidR="00F17A89" w:rsidRPr="00DD6827">
        <w:rPr>
          <w:rFonts w:ascii="Arial" w:hAnsi="Arial" w:cs="Arial"/>
        </w:rPr>
        <w:t xml:space="preserve">This method integrates the outcomes of </w:t>
      </w:r>
      <w:r w:rsidR="00226A9B">
        <w:rPr>
          <w:rFonts w:ascii="Arial" w:hAnsi="Arial" w:cs="Arial"/>
        </w:rPr>
        <w:t>8</w:t>
      </w:r>
      <w:r w:rsidR="00F17A89" w:rsidRPr="00DD6827">
        <w:rPr>
          <w:rFonts w:ascii="Arial" w:hAnsi="Arial" w:cs="Arial"/>
        </w:rPr>
        <w:t xml:space="preserve"> distinct feature selection algorithms, </w:t>
      </w:r>
      <w:r w:rsidR="004909BA" w:rsidRPr="00DD6827">
        <w:rPr>
          <w:rFonts w:ascii="Arial" w:hAnsi="Arial" w:cs="Arial"/>
        </w:rPr>
        <w:t>subsequently</w:t>
      </w:r>
      <w:r w:rsidR="00F17A89" w:rsidRPr="00DD6827">
        <w:rPr>
          <w:rFonts w:ascii="Arial" w:hAnsi="Arial" w:cs="Arial"/>
        </w:rPr>
        <w:t xml:space="preserve"> aggregating and assigning ranks to the scores.</w:t>
      </w:r>
      <w:r w:rsidR="00226A9B">
        <w:rPr>
          <w:rFonts w:ascii="Arial" w:hAnsi="Arial" w:cs="Arial"/>
        </w:rPr>
        <w:t xml:space="preserve"> </w:t>
      </w:r>
      <w:r w:rsidR="00F17A89" w:rsidRPr="00DD6827">
        <w:rPr>
          <w:rFonts w:ascii="Arial" w:hAnsi="Arial" w:cs="Arial"/>
        </w:rPr>
        <w:t>This approach mitigates many of the inherent biases often associated with individual algorithm</w:t>
      </w:r>
      <w:r w:rsidR="0046644A">
        <w:rPr>
          <w:rFonts w:ascii="Arial" w:hAnsi="Arial" w:cs="Arial"/>
        </w:rPr>
        <w:t>s</w:t>
      </w:r>
      <w:r w:rsidR="004909BA">
        <w:rPr>
          <w:rFonts w:ascii="Arial" w:hAnsi="Arial" w:cs="Arial"/>
        </w:rPr>
        <w:t xml:space="preserve"> </w:t>
      </w:r>
      <w:r w:rsidR="0046644A" w:rsidRPr="00F32124">
        <w:rPr>
          <w:rFonts w:ascii="Arial" w:hAnsi="Arial" w:cs="Arial"/>
          <w:vertAlign w:val="superscript"/>
        </w:rPr>
        <w:fldChar w:fldCharType="begin"/>
      </w:r>
      <w:r w:rsidR="00B67950">
        <w:rPr>
          <w:rFonts w:ascii="Arial" w:hAnsi="Arial" w:cs="Arial"/>
          <w:vertAlign w:val="superscript"/>
        </w:rPr>
        <w:instrText xml:space="preserve"> ADDIN ZOTERO_ITEM CSL_CITATION {"citationID":"me95qkQD","properties":{"formattedCitation":"\\super 42\\nosupersub{}","plainCitation":"42","noteIndex":0},"citationItems":[{"id":5871,"uris":["http://zotero.org/users/6494753/items/VEE6FITI"],"itemData":{"id":5871,"type":"article-journal","abstract":"Feature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development.","container-title":"Computational Biology and Chemistry","DOI":"10.1016/j.compbiolchem.2010.07.002","ISSN":"14769271","issue":"4","journalAbbreviation":"Computational Biology and Chemistry","language":"en","page":"215-225","source":"DOI.org (Crossref)","title":"Stable feature selection for biomarker discovery","volume":"34","author":[{"family":"He","given":"Zengyou"},{"family":"Yu","given":"Weichuan"}],"issued":{"date-parts":[["2010",8]]}}}],"schema":"https://github.com/citation-style-language/schema/raw/master/csl-citation.json"} </w:instrText>
      </w:r>
      <w:r w:rsidR="0046644A" w:rsidRPr="00F32124">
        <w:rPr>
          <w:rFonts w:ascii="Arial" w:hAnsi="Arial" w:cs="Arial"/>
          <w:vertAlign w:val="superscript"/>
        </w:rPr>
        <w:fldChar w:fldCharType="separate"/>
      </w:r>
      <w:r w:rsidR="00B67950" w:rsidRPr="00B67950">
        <w:rPr>
          <w:rFonts w:ascii="Arial" w:hAnsi="Arial" w:cs="Arial"/>
          <w:vertAlign w:val="superscript"/>
        </w:rPr>
        <w:t>42</w:t>
      </w:r>
      <w:r w:rsidR="0046644A" w:rsidRPr="00F32124">
        <w:rPr>
          <w:rFonts w:ascii="Arial" w:hAnsi="Arial" w:cs="Arial"/>
          <w:vertAlign w:val="superscript"/>
        </w:rPr>
        <w:fldChar w:fldCharType="end"/>
      </w:r>
      <w:r w:rsidR="0046644A" w:rsidRPr="00F32124">
        <w:rPr>
          <w:rFonts w:ascii="Arial" w:hAnsi="Arial" w:cs="Arial"/>
          <w:vertAlign w:val="superscript"/>
        </w:rPr>
        <w:t xml:space="preserve">, </w:t>
      </w:r>
      <w:r w:rsidR="0046644A" w:rsidRPr="00F32124">
        <w:rPr>
          <w:rFonts w:ascii="Arial" w:hAnsi="Arial" w:cs="Arial"/>
          <w:vertAlign w:val="superscript"/>
        </w:rPr>
        <w:fldChar w:fldCharType="begin"/>
      </w:r>
      <w:r w:rsidR="00B67950">
        <w:rPr>
          <w:rFonts w:ascii="Arial" w:hAnsi="Arial" w:cs="Arial"/>
          <w:vertAlign w:val="superscript"/>
        </w:rPr>
        <w:instrText xml:space="preserve"> ADDIN ZOTERO_ITEM CSL_CITATION {"citationID":"AYHQd07z","properties":{"formattedCitation":"\\super 43\\nosupersub{}","plainCitation":"43","noteIndex":0},"citationItems":[{"id":5841,"uris":["http://zotero.org/users/6494753/items/F2RSLSHF"],"itemData":{"id":5841,"type":"article-journal","abstract":"Motivation: 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 Results: By using an ensemble of feature selection methods, a quantification of the importance of the features could be obtained. The prediction models that have been trained on the selected features showed improved prediction performance.","container-title":"BioData Mining","DOI":"10.1186/s13040-016-0114-4","ISSN":"1756-0381","issue":"1","journalAbbreviation":"BioData Mining","language":"en","page":"36","source":"DOI.org (Crossref)","title":"Compensation of feature selection biases accompanied with improved predictive performance for binary classification by using a novel ensemble feature selection approach","volume":"9","author":[{"family":"Neumann","given":"Ursula"},{"family":"Riemenschneider","given":"Mona"},{"family":"Sowa","given":"Jan-Peter"},{"family":"Baars","given":"Theodor"},{"family":"Kälsch","given":"Julia"},{"family":"Canbay","given":"Ali"},{"family":"Heider","given":"Dominik"}],"issued":{"date-parts":[["2016",12]]}}}],"schema":"https://github.com/citation-style-language/schema/raw/master/csl-citation.json"} </w:instrText>
      </w:r>
      <w:r w:rsidR="0046644A" w:rsidRPr="00F32124">
        <w:rPr>
          <w:rFonts w:ascii="Arial" w:hAnsi="Arial" w:cs="Arial"/>
          <w:vertAlign w:val="superscript"/>
        </w:rPr>
        <w:fldChar w:fldCharType="separate"/>
      </w:r>
      <w:r w:rsidR="00B67950" w:rsidRPr="00B67950">
        <w:rPr>
          <w:rFonts w:ascii="Arial" w:hAnsi="Arial" w:cs="Arial"/>
          <w:vertAlign w:val="superscript"/>
        </w:rPr>
        <w:t>43</w:t>
      </w:r>
      <w:r w:rsidR="0046644A" w:rsidRPr="00F32124">
        <w:rPr>
          <w:rFonts w:ascii="Arial" w:hAnsi="Arial" w:cs="Arial"/>
          <w:vertAlign w:val="superscript"/>
        </w:rPr>
        <w:fldChar w:fldCharType="end"/>
      </w:r>
      <w:r w:rsidR="004909BA">
        <w:rPr>
          <w:rFonts w:ascii="Arial" w:hAnsi="Arial" w:cs="Arial"/>
          <w:color w:val="000000"/>
        </w:rPr>
        <w:t xml:space="preserve">. </w:t>
      </w:r>
      <w:r w:rsidR="00F32124">
        <w:rPr>
          <w:rFonts w:ascii="Arial" w:hAnsi="Arial" w:cs="Arial"/>
          <w:color w:val="000000"/>
        </w:rPr>
        <w:t>S</w:t>
      </w:r>
      <w:r w:rsidR="00226A9B">
        <w:rPr>
          <w:rFonts w:ascii="Arial" w:hAnsi="Arial" w:cs="Arial"/>
          <w:color w:val="000000"/>
        </w:rPr>
        <w:t xml:space="preserve">ince EFS can be utilized as a feature selection tool, it </w:t>
      </w:r>
      <w:r w:rsidR="009B0986">
        <w:rPr>
          <w:rFonts w:ascii="Arial" w:hAnsi="Arial" w:cs="Arial"/>
          <w:color w:val="000000"/>
        </w:rPr>
        <w:t>can reduce</w:t>
      </w:r>
      <w:r w:rsidR="00226A9B">
        <w:rPr>
          <w:rFonts w:ascii="Arial" w:hAnsi="Arial" w:cs="Arial"/>
          <w:color w:val="000000"/>
        </w:rPr>
        <w:t xml:space="preserve"> redundant measurements by removing features that are highly correlated with each other. Here, we opted to set the correlation threshold to 0, ensuring that a we</w:t>
      </w:r>
      <w:r w:rsidR="004A0FA7">
        <w:rPr>
          <w:rFonts w:ascii="Arial" w:hAnsi="Arial" w:cs="Arial"/>
          <w:color w:val="000000"/>
        </w:rPr>
        <w:t>l</w:t>
      </w:r>
      <w:r w:rsidR="00226A9B">
        <w:rPr>
          <w:rFonts w:ascii="Arial" w:hAnsi="Arial" w:cs="Arial"/>
          <w:color w:val="000000"/>
        </w:rPr>
        <w:t>l</w:t>
      </w:r>
      <w:r w:rsidR="004A0FA7">
        <w:rPr>
          <w:rFonts w:ascii="Arial" w:hAnsi="Arial" w:cs="Arial"/>
          <w:color w:val="000000"/>
        </w:rPr>
        <w:t>-</w:t>
      </w:r>
      <w:r w:rsidR="00226A9B">
        <w:rPr>
          <w:rFonts w:ascii="Arial" w:hAnsi="Arial" w:cs="Arial"/>
          <w:color w:val="000000"/>
        </w:rPr>
        <w:t xml:space="preserve">performing biomarker would still score highly, even if it was highly correlated with another </w:t>
      </w:r>
      <w:r w:rsidR="00D8755F">
        <w:rPr>
          <w:rFonts w:ascii="Arial" w:hAnsi="Arial" w:cs="Arial"/>
          <w:color w:val="000000"/>
        </w:rPr>
        <w:t xml:space="preserve">potential </w:t>
      </w:r>
      <w:r w:rsidR="00226A9B">
        <w:rPr>
          <w:rFonts w:ascii="Arial" w:hAnsi="Arial" w:cs="Arial"/>
          <w:color w:val="000000"/>
        </w:rPr>
        <w:t>biomarker</w:t>
      </w:r>
      <w:r>
        <w:rPr>
          <w:rFonts w:ascii="Arial" w:hAnsi="Arial" w:cs="Arial"/>
          <w:color w:val="000000"/>
        </w:rPr>
        <w:t xml:space="preserve">. We observed that the </w:t>
      </w:r>
      <w:r>
        <w:rPr>
          <w:rFonts w:ascii="Arial" w:hAnsi="Arial" w:cs="Arial"/>
        </w:rPr>
        <w:t>top</w:t>
      </w:r>
      <w:r w:rsidR="008B65E9">
        <w:rPr>
          <w:rFonts w:ascii="Arial" w:hAnsi="Arial" w:cs="Arial"/>
        </w:rPr>
        <w:t>-</w:t>
      </w:r>
      <w:r>
        <w:rPr>
          <w:rFonts w:ascii="Arial" w:hAnsi="Arial" w:cs="Arial"/>
        </w:rPr>
        <w:t>r</w:t>
      </w:r>
      <w:r w:rsidR="00226A9B">
        <w:rPr>
          <w:rFonts w:ascii="Arial" w:hAnsi="Arial" w:cs="Arial"/>
        </w:rPr>
        <w:t>anked</w:t>
      </w:r>
      <w:r>
        <w:rPr>
          <w:rFonts w:ascii="Arial" w:hAnsi="Arial" w:cs="Arial"/>
        </w:rPr>
        <w:t xml:space="preserve"> protein and metabolite</w:t>
      </w:r>
      <w:r w:rsidR="00226A9B">
        <w:rPr>
          <w:rFonts w:ascii="Arial" w:hAnsi="Arial" w:cs="Arial"/>
        </w:rPr>
        <w:t xml:space="preserve"> biomarkers</w:t>
      </w:r>
      <w:r>
        <w:rPr>
          <w:rFonts w:ascii="Arial" w:hAnsi="Arial" w:cs="Arial"/>
        </w:rPr>
        <w:t xml:space="preserve">, </w:t>
      </w:r>
      <w:r w:rsidR="008B65E9" w:rsidRPr="003C0895">
        <w:rPr>
          <w:rStyle w:val="Strong"/>
          <w:rFonts w:ascii="Arial" w:hAnsi="Arial" w:cs="Arial"/>
          <w:b w:val="0"/>
          <w:bCs w:val="0"/>
          <w:color w:val="0A0A0A"/>
          <w:shd w:val="clear" w:color="auto" w:fill="FBFEFF"/>
        </w:rPr>
        <w:t>Serpin A3-1</w:t>
      </w:r>
      <w:r w:rsidR="008B65E9" w:rsidRPr="003C0895">
        <w:rPr>
          <w:rStyle w:val="Strong"/>
          <w:rFonts w:ascii="Arial" w:hAnsi="Arial" w:cs="Arial"/>
          <w:color w:val="0A0A0A"/>
          <w:shd w:val="clear" w:color="auto" w:fill="FBFEFF"/>
        </w:rPr>
        <w:t xml:space="preserve"> </w:t>
      </w:r>
      <w:r w:rsidR="008B65E9">
        <w:rPr>
          <w:rStyle w:val="Strong"/>
          <w:rFonts w:ascii="Lato" w:hAnsi="Lato"/>
          <w:color w:val="0A0A0A"/>
          <w:shd w:val="clear" w:color="auto" w:fill="FBFEFF"/>
        </w:rPr>
        <w:t>(</w:t>
      </w:r>
      <w:r>
        <w:rPr>
          <w:rFonts w:ascii="Arial" w:hAnsi="Arial" w:cs="Arial"/>
        </w:rPr>
        <w:t>SERPINA3</w:t>
      </w:r>
      <w:r w:rsidR="008B65E9">
        <w:rPr>
          <w:rFonts w:ascii="Arial" w:hAnsi="Arial" w:cs="Arial"/>
        </w:rPr>
        <w:t>)</w:t>
      </w:r>
      <w:r>
        <w:rPr>
          <w:rFonts w:ascii="Arial" w:hAnsi="Arial" w:cs="Arial"/>
        </w:rPr>
        <w:t xml:space="preserve">, </w:t>
      </w:r>
      <w:r w:rsidR="008B65E9" w:rsidRPr="008B65E9">
        <w:rPr>
          <w:rFonts w:ascii="Arial" w:hAnsi="Arial" w:cs="Arial"/>
        </w:rPr>
        <w:t>Leucine-rich alpha-2-glycoprotein</w:t>
      </w:r>
      <w:r w:rsidR="008B65E9">
        <w:rPr>
          <w:rFonts w:ascii="Arial" w:hAnsi="Arial" w:cs="Arial"/>
        </w:rPr>
        <w:t xml:space="preserve"> (</w:t>
      </w:r>
      <w:r>
        <w:rPr>
          <w:rFonts w:ascii="Arial" w:hAnsi="Arial" w:cs="Arial"/>
        </w:rPr>
        <w:t>LRG1</w:t>
      </w:r>
      <w:r w:rsidR="008B65E9">
        <w:rPr>
          <w:rFonts w:ascii="Arial" w:hAnsi="Arial" w:cs="Arial"/>
        </w:rPr>
        <w:t>)</w:t>
      </w:r>
      <w:r>
        <w:rPr>
          <w:rFonts w:ascii="Arial" w:hAnsi="Arial" w:cs="Arial"/>
        </w:rPr>
        <w:t xml:space="preserve">, </w:t>
      </w:r>
      <w:r w:rsidRPr="005402F8">
        <w:rPr>
          <w:rFonts w:ascii="Arial" w:hAnsi="Arial" w:cs="Arial"/>
        </w:rPr>
        <w:t>n6−threonylcarbamoyladenosine</w:t>
      </w:r>
      <w:r>
        <w:rPr>
          <w:rFonts w:ascii="Arial" w:hAnsi="Arial" w:cs="Arial"/>
        </w:rPr>
        <w:t xml:space="preserve">, and </w:t>
      </w:r>
      <w:r w:rsidRPr="005402F8">
        <w:rPr>
          <w:rFonts w:ascii="Arial" w:hAnsi="Arial" w:cs="Arial"/>
        </w:rPr>
        <w:t>13−keto−9z,11e−octadecadienoic</w:t>
      </w:r>
      <w:r>
        <w:rPr>
          <w:rFonts w:ascii="Arial" w:hAnsi="Arial" w:cs="Arial"/>
        </w:rPr>
        <w:t xml:space="preserve"> </w:t>
      </w:r>
      <w:r w:rsidRPr="005402F8">
        <w:rPr>
          <w:rFonts w:ascii="Arial" w:hAnsi="Arial" w:cs="Arial"/>
        </w:rPr>
        <w:t>acid</w:t>
      </w:r>
      <w:r>
        <w:rPr>
          <w:rFonts w:ascii="Arial" w:hAnsi="Arial" w:cs="Arial"/>
        </w:rPr>
        <w:t xml:space="preserve"> were highly effective at </w:t>
      </w:r>
      <w:r w:rsidR="00C32880">
        <w:rPr>
          <w:rFonts w:ascii="Arial" w:hAnsi="Arial" w:cs="Arial"/>
        </w:rPr>
        <w:t xml:space="preserve">distinguishing infected from </w:t>
      </w:r>
      <w:r w:rsidR="004909BA">
        <w:rPr>
          <w:rFonts w:ascii="Arial" w:hAnsi="Arial" w:cs="Arial"/>
        </w:rPr>
        <w:t>non-infected</w:t>
      </w:r>
      <w:r w:rsidR="00C32880">
        <w:rPr>
          <w:rFonts w:ascii="Arial" w:hAnsi="Arial" w:cs="Arial"/>
        </w:rPr>
        <w:t xml:space="preserve"> samples </w:t>
      </w:r>
      <w:r w:rsidR="00226A9B">
        <w:rPr>
          <w:rFonts w:ascii="Arial" w:hAnsi="Arial" w:cs="Arial"/>
        </w:rPr>
        <w:t>when evaluated using logistic regression, producing</w:t>
      </w:r>
      <w:r w:rsidR="00C32880">
        <w:rPr>
          <w:rFonts w:ascii="Arial" w:hAnsi="Arial" w:cs="Arial"/>
        </w:rPr>
        <w:t xml:space="preserve"> AUCs ranging from </w:t>
      </w:r>
      <w:r w:rsidR="00074487">
        <w:rPr>
          <w:rFonts w:ascii="Arial" w:hAnsi="Arial" w:cs="Arial"/>
        </w:rPr>
        <w:t>0.99</w:t>
      </w:r>
      <w:r w:rsidR="00C32880">
        <w:rPr>
          <w:rFonts w:ascii="Arial" w:hAnsi="Arial" w:cs="Arial"/>
        </w:rPr>
        <w:t>- 0.</w:t>
      </w:r>
      <w:r w:rsidR="00074487">
        <w:rPr>
          <w:rFonts w:ascii="Arial" w:hAnsi="Arial" w:cs="Arial"/>
        </w:rPr>
        <w:t>1</w:t>
      </w:r>
      <w:r w:rsidR="00C32880">
        <w:rPr>
          <w:rFonts w:ascii="Arial" w:hAnsi="Arial" w:cs="Arial"/>
        </w:rPr>
        <w:t xml:space="preserve"> </w:t>
      </w:r>
      <w:r w:rsidR="003D1187">
        <w:rPr>
          <w:rFonts w:ascii="Arial" w:hAnsi="Arial" w:cs="Arial"/>
        </w:rPr>
        <w:t>(Figure 2</w:t>
      </w:r>
      <w:r>
        <w:rPr>
          <w:rFonts w:ascii="Arial" w:hAnsi="Arial" w:cs="Arial"/>
        </w:rPr>
        <w:t>C</w:t>
      </w:r>
      <w:r w:rsidR="003D1187">
        <w:rPr>
          <w:rFonts w:ascii="Arial" w:hAnsi="Arial" w:cs="Arial"/>
        </w:rPr>
        <w:t>)</w:t>
      </w:r>
      <w:r>
        <w:rPr>
          <w:rFonts w:ascii="Arial" w:hAnsi="Arial" w:cs="Arial"/>
        </w:rPr>
        <w:t xml:space="preserve"> (Figure </w:t>
      </w:r>
      <w:r>
        <w:rPr>
          <w:rFonts w:ascii="Arial" w:hAnsi="Arial" w:cs="Arial"/>
        </w:rPr>
        <w:lastRenderedPageBreak/>
        <w:t>3D).</w:t>
      </w:r>
      <w:r w:rsidR="004A5E7B">
        <w:rPr>
          <w:rFonts w:ascii="Arial" w:hAnsi="Arial" w:cs="Arial"/>
        </w:rPr>
        <w:t xml:space="preserve"> </w:t>
      </w:r>
      <w:r w:rsidR="00074487">
        <w:rPr>
          <w:rFonts w:ascii="Arial" w:hAnsi="Arial" w:cs="Arial"/>
        </w:rPr>
        <w:t xml:space="preserve">Other top biomarkers identified in our study were also able to distinguish infected from healthy </w:t>
      </w:r>
      <w:r w:rsidR="009C459B">
        <w:rPr>
          <w:rFonts w:ascii="Arial" w:hAnsi="Arial" w:cs="Arial"/>
        </w:rPr>
        <w:t>nearly</w:t>
      </w:r>
      <w:r w:rsidR="00074487">
        <w:rPr>
          <w:rFonts w:ascii="Arial" w:hAnsi="Arial" w:cs="Arial"/>
        </w:rPr>
        <w:t xml:space="preserve"> </w:t>
      </w:r>
      <w:r w:rsidR="00D37086">
        <w:rPr>
          <w:rFonts w:ascii="Arial" w:hAnsi="Arial" w:cs="Arial"/>
        </w:rPr>
        <w:t>perfectly,</w:t>
      </w:r>
      <w:r w:rsidR="00074487">
        <w:rPr>
          <w:rFonts w:ascii="Arial" w:hAnsi="Arial" w:cs="Arial"/>
        </w:rPr>
        <w:t xml:space="preserve"> highlighting the extreme differences between healthy and EcB plasma (Supplementary Figure </w:t>
      </w:r>
      <w:commentRangeStart w:id="54"/>
      <w:r w:rsidR="00074487">
        <w:rPr>
          <w:rFonts w:ascii="Arial" w:hAnsi="Arial" w:cs="Arial"/>
        </w:rPr>
        <w:t>4</w:t>
      </w:r>
      <w:commentRangeEnd w:id="54"/>
      <w:r w:rsidR="007668FF">
        <w:rPr>
          <w:rStyle w:val="CommentReference"/>
          <w:rFonts w:asciiTheme="minorHAnsi" w:eastAsiaTheme="minorHAnsi" w:hAnsiTheme="minorHAnsi" w:cstheme="minorBidi"/>
        </w:rPr>
        <w:commentReference w:id="54"/>
      </w:r>
      <w:r w:rsidR="00074487">
        <w:rPr>
          <w:rFonts w:ascii="Arial" w:hAnsi="Arial" w:cs="Arial"/>
        </w:rPr>
        <w:t>).</w:t>
      </w:r>
    </w:p>
    <w:p w14:paraId="4F234A0E" w14:textId="77777777" w:rsidR="00165884" w:rsidRPr="004A5E7B" w:rsidRDefault="00165884" w:rsidP="00243500">
      <w:pPr>
        <w:spacing w:line="480" w:lineRule="auto"/>
        <w:rPr>
          <w:rFonts w:ascii="Arial" w:hAnsi="Arial" w:cs="Arial"/>
        </w:rPr>
      </w:pPr>
    </w:p>
    <w:p w14:paraId="0D981C60" w14:textId="0B642A77" w:rsidR="00F726F4" w:rsidRDefault="00C32880" w:rsidP="00A26A1F">
      <w:pPr>
        <w:spacing w:line="480" w:lineRule="auto"/>
        <w:ind w:firstLine="720"/>
        <w:rPr>
          <w:rFonts w:ascii="Arial" w:hAnsi="Arial" w:cs="Arial"/>
        </w:rPr>
      </w:pPr>
      <w:r>
        <w:rPr>
          <w:rFonts w:ascii="Arial" w:hAnsi="Arial" w:cs="Arial"/>
        </w:rPr>
        <w:t xml:space="preserve">To benchmark these findings, we queried our dataset for </w:t>
      </w:r>
      <w:r w:rsidR="001E4207">
        <w:rPr>
          <w:rFonts w:ascii="Arial" w:hAnsi="Arial" w:cs="Arial"/>
        </w:rPr>
        <w:t xml:space="preserve">two </w:t>
      </w:r>
      <w:r>
        <w:rPr>
          <w:rFonts w:ascii="Arial" w:hAnsi="Arial" w:cs="Arial"/>
        </w:rPr>
        <w:t xml:space="preserve">biomarkers of </w:t>
      </w:r>
      <w:r w:rsidR="00036C92">
        <w:rPr>
          <w:rFonts w:ascii="Arial" w:hAnsi="Arial" w:cs="Arial"/>
        </w:rPr>
        <w:t xml:space="preserve">inflammation </w:t>
      </w:r>
      <w:r w:rsidR="001E4207">
        <w:rPr>
          <w:rFonts w:ascii="Arial" w:hAnsi="Arial" w:cs="Arial"/>
        </w:rPr>
        <w:t>commonly used in the clinic</w:t>
      </w:r>
      <w:r w:rsidR="00036C92">
        <w:rPr>
          <w:rFonts w:ascii="Arial" w:hAnsi="Arial" w:cs="Arial"/>
        </w:rPr>
        <w:t xml:space="preserve"> for infection progression</w:t>
      </w:r>
      <w:r w:rsidR="006776B5">
        <w:rPr>
          <w:rFonts w:ascii="Arial" w:hAnsi="Arial" w:cs="Arial"/>
        </w:rPr>
        <w:t xml:space="preserve">, </w:t>
      </w:r>
      <w:r w:rsidR="00036C92">
        <w:rPr>
          <w:rFonts w:ascii="Arial" w:hAnsi="Arial" w:cs="Arial"/>
        </w:rPr>
        <w:t>C</w:t>
      </w:r>
      <w:r w:rsidR="005034D8">
        <w:rPr>
          <w:rFonts w:ascii="Arial" w:hAnsi="Arial" w:cs="Arial"/>
        </w:rPr>
        <w:t>-</w:t>
      </w:r>
      <w:r>
        <w:rPr>
          <w:rFonts w:ascii="Arial" w:hAnsi="Arial" w:cs="Arial"/>
        </w:rPr>
        <w:t>reactive protein</w:t>
      </w:r>
      <w:r w:rsidR="00375400">
        <w:rPr>
          <w:rFonts w:ascii="Arial" w:hAnsi="Arial" w:cs="Arial"/>
        </w:rPr>
        <w:t xml:space="preserve"> (CRP)</w:t>
      </w:r>
      <w:r>
        <w:rPr>
          <w:rFonts w:ascii="Arial" w:hAnsi="Arial" w:cs="Arial"/>
        </w:rPr>
        <w:t xml:space="preserve">, and </w:t>
      </w:r>
      <w:r w:rsidR="00960C16">
        <w:rPr>
          <w:rFonts w:ascii="Arial" w:hAnsi="Arial" w:cs="Arial"/>
        </w:rPr>
        <w:t>serum amyloid A</w:t>
      </w:r>
      <w:r w:rsidR="00375400">
        <w:rPr>
          <w:rFonts w:ascii="Arial" w:hAnsi="Arial" w:cs="Arial"/>
        </w:rPr>
        <w:t xml:space="preserve"> (SAA1)</w:t>
      </w:r>
      <w:r w:rsidR="00960C16">
        <w:rPr>
          <w:rFonts w:ascii="Arial" w:hAnsi="Arial" w:cs="Arial"/>
        </w:rPr>
        <w:t>.</w:t>
      </w:r>
      <w:r w:rsidR="00096F1E">
        <w:rPr>
          <w:rFonts w:ascii="Arial" w:hAnsi="Arial" w:cs="Arial"/>
        </w:rPr>
        <w:t xml:space="preserve"> </w:t>
      </w:r>
      <w:r w:rsidR="009B0986">
        <w:rPr>
          <w:rFonts w:ascii="Arial" w:hAnsi="Arial" w:cs="Arial"/>
        </w:rPr>
        <w:t>Both</w:t>
      </w:r>
      <w:r w:rsidR="008B65E9">
        <w:rPr>
          <w:rFonts w:ascii="Arial" w:hAnsi="Arial" w:cs="Arial"/>
        </w:rPr>
        <w:t xml:space="preserve"> proteins</w:t>
      </w:r>
      <w:r w:rsidR="00B44F58">
        <w:rPr>
          <w:rFonts w:ascii="Arial" w:hAnsi="Arial" w:cs="Arial"/>
        </w:rPr>
        <w:t xml:space="preserve"> were found to be significantly increased in infected samples compared to healthy</w:t>
      </w:r>
      <w:r w:rsidR="008B65E9">
        <w:rPr>
          <w:rFonts w:ascii="Arial" w:hAnsi="Arial" w:cs="Arial"/>
        </w:rPr>
        <w:t xml:space="preserve"> controls</w:t>
      </w:r>
      <w:r w:rsidR="001410ED">
        <w:rPr>
          <w:rFonts w:ascii="Arial" w:hAnsi="Arial" w:cs="Arial"/>
        </w:rPr>
        <w:t xml:space="preserve"> (Supplementary Figure </w:t>
      </w:r>
      <w:r w:rsidR="00074487">
        <w:rPr>
          <w:rFonts w:ascii="Arial" w:hAnsi="Arial" w:cs="Arial"/>
        </w:rPr>
        <w:t>3</w:t>
      </w:r>
      <w:r w:rsidR="001410ED">
        <w:rPr>
          <w:rFonts w:ascii="Arial" w:hAnsi="Arial" w:cs="Arial"/>
        </w:rPr>
        <w:t>).</w:t>
      </w:r>
      <w:r w:rsidR="006776B5">
        <w:rPr>
          <w:rFonts w:ascii="Arial" w:hAnsi="Arial" w:cs="Arial"/>
        </w:rPr>
        <w:t xml:space="preserve"> </w:t>
      </w:r>
      <w:r w:rsidR="00096F1E">
        <w:rPr>
          <w:rFonts w:ascii="Arial" w:hAnsi="Arial" w:cs="Arial"/>
        </w:rPr>
        <w:t xml:space="preserve"> As </w:t>
      </w:r>
      <w:r w:rsidR="004909BA">
        <w:rPr>
          <w:rFonts w:ascii="Arial" w:hAnsi="Arial" w:cs="Arial"/>
        </w:rPr>
        <w:t>expected,</w:t>
      </w:r>
      <w:r w:rsidR="00096F1E">
        <w:rPr>
          <w:rFonts w:ascii="Arial" w:hAnsi="Arial" w:cs="Arial"/>
        </w:rPr>
        <w:t xml:space="preserve"> they also displayed no </w:t>
      </w:r>
      <w:r w:rsidR="00B44F58">
        <w:rPr>
          <w:rFonts w:ascii="Arial" w:hAnsi="Arial" w:cs="Arial"/>
        </w:rPr>
        <w:t>significant differences between</w:t>
      </w:r>
      <w:r w:rsidR="008B65E9">
        <w:rPr>
          <w:rFonts w:ascii="Arial" w:hAnsi="Arial" w:cs="Arial"/>
        </w:rPr>
        <w:t xml:space="preserve"> samples infected with</w:t>
      </w:r>
      <w:r w:rsidR="00B44F58">
        <w:rPr>
          <w:rFonts w:ascii="Arial" w:hAnsi="Arial" w:cs="Arial"/>
        </w:rPr>
        <w:t xml:space="preserve"> </w:t>
      </w:r>
      <w:r w:rsidR="00B44F58" w:rsidRPr="00B44F58">
        <w:rPr>
          <w:rFonts w:ascii="Arial" w:hAnsi="Arial" w:cs="Arial"/>
          <w:i/>
          <w:iCs/>
        </w:rPr>
        <w:t>E.</w:t>
      </w:r>
      <w:r w:rsidR="004909BA">
        <w:rPr>
          <w:rFonts w:ascii="Arial" w:hAnsi="Arial" w:cs="Arial"/>
          <w:i/>
          <w:iCs/>
        </w:rPr>
        <w:t xml:space="preserve"> </w:t>
      </w:r>
      <w:r w:rsidR="004909BA" w:rsidRPr="00B44F58">
        <w:rPr>
          <w:rFonts w:ascii="Arial" w:hAnsi="Arial" w:cs="Arial"/>
          <w:i/>
          <w:iCs/>
        </w:rPr>
        <w:t>faecalis</w:t>
      </w:r>
      <w:r w:rsidR="00B44F58">
        <w:rPr>
          <w:rFonts w:ascii="Arial" w:hAnsi="Arial" w:cs="Arial"/>
        </w:rPr>
        <w:t xml:space="preserve"> and </w:t>
      </w:r>
      <w:r w:rsidR="00B44F58" w:rsidRPr="00B44F58">
        <w:rPr>
          <w:rFonts w:ascii="Arial" w:hAnsi="Arial" w:cs="Arial"/>
          <w:i/>
          <w:iCs/>
        </w:rPr>
        <w:t>E.</w:t>
      </w:r>
      <w:r w:rsidR="004909BA">
        <w:rPr>
          <w:rFonts w:ascii="Arial" w:hAnsi="Arial" w:cs="Arial"/>
          <w:i/>
          <w:iCs/>
        </w:rPr>
        <w:t xml:space="preserve"> </w:t>
      </w:r>
      <w:r w:rsidR="00B44F58" w:rsidRPr="00B44F58">
        <w:rPr>
          <w:rFonts w:ascii="Arial" w:hAnsi="Arial" w:cs="Arial"/>
          <w:i/>
          <w:iCs/>
        </w:rPr>
        <w:t>faecium</w:t>
      </w:r>
      <w:r w:rsidR="00B44F58">
        <w:rPr>
          <w:rFonts w:ascii="Arial" w:hAnsi="Arial" w:cs="Arial"/>
        </w:rPr>
        <w:t>.</w:t>
      </w:r>
      <w:r w:rsidR="00B44F58" w:rsidRPr="009D1933">
        <w:rPr>
          <w:rFonts w:ascii="Arial" w:hAnsi="Arial" w:cs="Arial"/>
          <w:color w:val="000000" w:themeColor="text1"/>
        </w:rPr>
        <w:t xml:space="preserve"> When evaluated via the EFS approach, these clinically validated biomarkers showed </w:t>
      </w:r>
      <w:r w:rsidR="004044EE">
        <w:rPr>
          <w:rFonts w:ascii="Arial" w:hAnsi="Arial" w:cs="Arial"/>
          <w:color w:val="000000" w:themeColor="text1"/>
        </w:rPr>
        <w:t xml:space="preserve">good, but not the best </w:t>
      </w:r>
      <w:r w:rsidR="00B44F58" w:rsidRPr="009D1933">
        <w:rPr>
          <w:rFonts w:ascii="Arial" w:hAnsi="Arial" w:cs="Arial"/>
          <w:color w:val="000000" w:themeColor="text1"/>
        </w:rPr>
        <w:t xml:space="preserve">performance in our dataset, ranking </w:t>
      </w:r>
      <w:r w:rsidR="009D1933" w:rsidRPr="009D1933">
        <w:rPr>
          <w:rFonts w:ascii="Arial" w:hAnsi="Arial" w:cs="Arial"/>
          <w:color w:val="000000" w:themeColor="text1"/>
        </w:rPr>
        <w:t>12</w:t>
      </w:r>
      <w:r w:rsidR="00B44F58" w:rsidRPr="009D1933">
        <w:rPr>
          <w:rFonts w:ascii="Arial" w:hAnsi="Arial" w:cs="Arial"/>
          <w:color w:val="000000" w:themeColor="text1"/>
          <w:vertAlign w:val="superscript"/>
        </w:rPr>
        <w:t>rd</w:t>
      </w:r>
      <w:r w:rsidR="00B44F58" w:rsidRPr="009D1933">
        <w:rPr>
          <w:rFonts w:ascii="Arial" w:hAnsi="Arial" w:cs="Arial"/>
          <w:color w:val="000000" w:themeColor="text1"/>
        </w:rPr>
        <w:t xml:space="preserve"> and </w:t>
      </w:r>
      <w:r w:rsidR="009D1933" w:rsidRPr="009D1933">
        <w:rPr>
          <w:rFonts w:ascii="Arial" w:hAnsi="Arial" w:cs="Arial"/>
          <w:color w:val="000000" w:themeColor="text1"/>
        </w:rPr>
        <w:t>47</w:t>
      </w:r>
      <w:r w:rsidR="00B44F58" w:rsidRPr="009D1933">
        <w:rPr>
          <w:rFonts w:ascii="Arial" w:hAnsi="Arial" w:cs="Arial"/>
          <w:color w:val="000000" w:themeColor="text1"/>
          <w:vertAlign w:val="superscript"/>
        </w:rPr>
        <w:t>th</w:t>
      </w:r>
      <w:r w:rsidR="00B44F58" w:rsidRPr="009D1933">
        <w:rPr>
          <w:rFonts w:ascii="Arial" w:hAnsi="Arial" w:cs="Arial"/>
          <w:color w:val="000000" w:themeColor="text1"/>
        </w:rPr>
        <w:t xml:space="preserve"> respectively.</w:t>
      </w:r>
      <w:r w:rsidR="009D1933">
        <w:rPr>
          <w:rFonts w:ascii="Arial" w:hAnsi="Arial" w:cs="Arial"/>
        </w:rPr>
        <w:t xml:space="preserve"> Subsequent</w:t>
      </w:r>
      <w:r w:rsidR="00B44F58">
        <w:rPr>
          <w:rFonts w:ascii="Arial" w:hAnsi="Arial" w:cs="Arial"/>
        </w:rPr>
        <w:t xml:space="preserve"> ROC analysis </w:t>
      </w:r>
      <w:r w:rsidR="00972B79">
        <w:rPr>
          <w:rFonts w:ascii="Arial" w:hAnsi="Arial" w:cs="Arial"/>
        </w:rPr>
        <w:t>showed these proteins were able to differentiate infected from uninfected samples with a high degree of sensitivity and specificity as expected, displaying AUC values of 0.97 and 0.92 respectively</w:t>
      </w:r>
      <w:r w:rsidR="00375400">
        <w:rPr>
          <w:rFonts w:ascii="Arial" w:hAnsi="Arial" w:cs="Arial"/>
        </w:rPr>
        <w:t xml:space="preserve"> (Supplementary Figure </w:t>
      </w:r>
      <w:r w:rsidR="00074487">
        <w:rPr>
          <w:rFonts w:ascii="Arial" w:hAnsi="Arial" w:cs="Arial"/>
        </w:rPr>
        <w:t>3</w:t>
      </w:r>
      <w:r w:rsidR="00375400">
        <w:rPr>
          <w:rFonts w:ascii="Arial" w:hAnsi="Arial" w:cs="Arial"/>
        </w:rPr>
        <w:t>)</w:t>
      </w:r>
      <w:r w:rsidR="00972B79">
        <w:rPr>
          <w:rFonts w:ascii="Arial" w:hAnsi="Arial" w:cs="Arial"/>
        </w:rPr>
        <w:t>.</w:t>
      </w:r>
    </w:p>
    <w:p w14:paraId="609C43BC" w14:textId="77777777" w:rsidR="005F5B63" w:rsidRDefault="005F5B63" w:rsidP="00243500">
      <w:pPr>
        <w:spacing w:line="480" w:lineRule="auto"/>
        <w:rPr>
          <w:rFonts w:ascii="Arial" w:hAnsi="Arial" w:cs="Arial"/>
        </w:rPr>
      </w:pPr>
    </w:p>
    <w:p w14:paraId="785B5C40" w14:textId="0C8C074F" w:rsidR="00015A48" w:rsidRDefault="005F5B63" w:rsidP="00A26A1F">
      <w:pPr>
        <w:spacing w:line="480" w:lineRule="auto"/>
        <w:ind w:firstLine="720"/>
        <w:rPr>
          <w:rFonts w:ascii="Arial" w:hAnsi="Arial" w:cs="Arial"/>
          <w:color w:val="000000" w:themeColor="text1"/>
        </w:rPr>
      </w:pPr>
      <w:r>
        <w:rPr>
          <w:rFonts w:ascii="Arial" w:hAnsi="Arial" w:cs="Arial"/>
          <w:color w:val="000000" w:themeColor="text1"/>
        </w:rPr>
        <w:t>Due to the importance of cytokines as modulators of the immune system, we were interested in querying our data to see if we could uncover any indication of differences in cytokine profiles</w:t>
      </w:r>
      <w:r w:rsidR="00AA7ACC">
        <w:rPr>
          <w:rFonts w:ascii="Arial" w:hAnsi="Arial" w:cs="Arial"/>
          <w:color w:val="000000" w:themeColor="text1"/>
        </w:rPr>
        <w:t xml:space="preserve"> by bacteremia type</w:t>
      </w:r>
      <w:r>
        <w:rPr>
          <w:rFonts w:ascii="Arial" w:hAnsi="Arial" w:cs="Arial"/>
          <w:i/>
          <w:iCs/>
          <w:color w:val="000000" w:themeColor="text1"/>
        </w:rPr>
        <w:t xml:space="preserve">. </w:t>
      </w:r>
      <w:r>
        <w:rPr>
          <w:rFonts w:ascii="Arial" w:hAnsi="Arial" w:cs="Arial"/>
          <w:color w:val="000000" w:themeColor="text1"/>
        </w:rPr>
        <w:t xml:space="preserve">Since cytokines are not readily detected in plasma using untargeted mass </w:t>
      </w:r>
      <w:r w:rsidR="009421FA">
        <w:rPr>
          <w:rFonts w:ascii="Arial" w:hAnsi="Arial" w:cs="Arial"/>
          <w:color w:val="000000" w:themeColor="text1"/>
        </w:rPr>
        <w:t>spectrometry-based</w:t>
      </w:r>
      <w:r>
        <w:rPr>
          <w:rFonts w:ascii="Arial" w:hAnsi="Arial" w:cs="Arial"/>
          <w:color w:val="000000" w:themeColor="text1"/>
        </w:rPr>
        <w:t xml:space="preserve"> proteomics due to their low levels of absolute abundance </w:t>
      </w:r>
      <w:r>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{"citationID":"Q7snVOJD","properties":{"formattedCitation":"\\super 44\\nosupersub{}","plainCitation":"44","noteIndex":0},"citationItems":[{"id":6029,"uris":["http://zotero.org/users/6494753/items/YJF9JKLZ"],"itemData":{"id":6029,"type":"article-journal","abstract":"Melanoma is a skin cancer with permanently increasing incidence and resistance to therapies in advanced stages. Reports of spontaneous regression and tumour infiltration with T-lymphocytes makes melanoma candidate for immunotherapies. Cytokines are key factors regulating immune response and intercellular communication in tumour microenvironment. Cytokines may be used in therapy of melanoma to modulate immune response. Cytokines also possess diagnostic and prognostic potential and cytokine production may reflect effects of immunotherapies. The purpose of this review is to give an overview of recent advances in proteomic techniques for the detection and quantification of cytokines in melanoma research. Approaches covered span from mass spectrometry to immunoassays for single molecule detection (ELISA, western blot), multiplex assays (chemiluminescent, bead-based (Luminex) and planar antibody arrays), ultrasensitive techniques (Singulex, Simoa, immuno-PCR, proximity ligation/extension assay, immunomagnetic reduction assay), to analyses of single cells producing cytokines (ELISpot, ﬂow cytometry, mass cytometry and emerging techniques for single cell secretomics). Although this review is focused mainly on cancer and particularly melanoma, the discussed techniques are in general applicable to broad research ﬁeld of biology and medicine, including stem cells, development, aging, immunology and intercellular communication.","container-title":"International Journal of Molecular Sciences","DOI":"10.3390/ijms18122697","ISSN":"1422-0067","issue":"12","journalAbbreviation":"IJMS","language":"en","page":"2697","source":"DOI.org (Crossref)","title":"Advances in Proteomic Techniques for Cytokine Analysis: Focus on Melanoma Research","title-short":"Advances in Proteomic Techniques for Cytokine Analysis","volume":"18","author":[{"family":"Kupcova Skalnikova","given":"Helena"},{"family":"Cizkova","given":"Jana"},{"family":"Cervenka","given":"Jakub"},{"family":"Vodicka","given":"Petr"}],"issued":{"date-parts":[["2017",12,13]]}}}],"schema":"https://github.com/citation-style-language/schema/raw/master/csl-citation.json"} </w:instrText>
      </w:r>
      <w:r>
        <w:rPr>
          <w:rFonts w:ascii="Arial" w:hAnsi="Arial" w:cs="Arial"/>
          <w:color w:val="000000" w:themeColor="text1"/>
        </w:rPr>
        <w:fldChar w:fldCharType="separate"/>
      </w:r>
      <w:r w:rsidR="00B67950" w:rsidRPr="00B67950">
        <w:rPr>
          <w:rFonts w:ascii="Arial" w:hAnsi="Arial" w:cs="Arial"/>
          <w:color w:val="000000"/>
          <w:vertAlign w:val="superscript"/>
        </w:rPr>
        <w:t>44</w:t>
      </w:r>
      <w:r>
        <w:rPr>
          <w:rFonts w:ascii="Arial" w:hAnsi="Arial" w:cs="Arial"/>
          <w:color w:val="000000" w:themeColor="text1"/>
        </w:rPr>
        <w:fldChar w:fldCharType="end"/>
      </w:r>
      <w:r>
        <w:rPr>
          <w:rFonts w:ascii="Arial" w:hAnsi="Arial" w:cs="Arial"/>
          <w:color w:val="000000" w:themeColor="text1"/>
        </w:rPr>
        <w:t xml:space="preserve">, we inferred cytokine profiles using previously reported methods in which known interactions between proteins and cytokines are leveraged to infer cytokine abundance </w:t>
      </w:r>
      <w:r>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{"citationID":"pBP7L4nW","properties":{"formattedCitation":"\\super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Pr>
          <w:rFonts w:ascii="Arial" w:hAnsi="Arial" w:cs="Arial"/>
          <w:color w:val="000000" w:themeColor="text1"/>
        </w:rPr>
        <w:fldChar w:fldCharType="separate"/>
      </w:r>
      <w:r w:rsidR="00B67950" w:rsidRPr="00B67950">
        <w:rPr>
          <w:rFonts w:ascii="Arial" w:hAnsi="Arial" w:cs="Arial"/>
          <w:color w:val="000000"/>
          <w:vertAlign w:val="superscript"/>
        </w:rPr>
        <w:t>18</w:t>
      </w:r>
      <w:r>
        <w:rPr>
          <w:rFonts w:ascii="Arial" w:hAnsi="Arial" w:cs="Arial"/>
          <w:color w:val="000000" w:themeColor="text1"/>
        </w:rPr>
        <w:fldChar w:fldCharType="end"/>
      </w:r>
      <w:r>
        <w:rPr>
          <w:rFonts w:ascii="Arial" w:hAnsi="Arial" w:cs="Arial"/>
          <w:color w:val="000000" w:themeColor="text1"/>
        </w:rPr>
        <w:t xml:space="preserve">. Using this technique, we saw that the inferred </w:t>
      </w:r>
      <w:r>
        <w:rPr>
          <w:rFonts w:ascii="Arial" w:hAnsi="Arial" w:cs="Arial"/>
          <w:color w:val="000000" w:themeColor="text1"/>
        </w:rPr>
        <w:lastRenderedPageBreak/>
        <w:t>amount of TNF</w:t>
      </w:r>
      <w:r w:rsidR="003E49C3">
        <w:rPr>
          <w:rFonts w:ascii="Arial" w:hAnsi="Arial" w:cs="Arial"/>
          <w:color w:val="000000" w:themeColor="text1"/>
        </w:rPr>
        <w:t>-</w:t>
      </w:r>
      <w:r w:rsidR="006241EC">
        <w:rPr>
          <w:rFonts w:ascii="Arial" w:hAnsi="Arial" w:cs="Arial"/>
          <w:color w:val="000000" w:themeColor="text1"/>
        </w:rPr>
        <w:t xml:space="preserve">alpha </w:t>
      </w:r>
      <w:r>
        <w:rPr>
          <w:rFonts w:ascii="Arial" w:hAnsi="Arial" w:cs="Arial"/>
          <w:color w:val="000000" w:themeColor="text1"/>
        </w:rPr>
        <w:t>was significantly increased in</w:t>
      </w:r>
      <w:r w:rsidR="00331DF6">
        <w:rPr>
          <w:rFonts w:ascii="Arial" w:hAnsi="Arial" w:cs="Arial"/>
          <w:color w:val="000000" w:themeColor="text1"/>
        </w:rPr>
        <w:t xml:space="preserve"> EcB</w:t>
      </w:r>
      <w:r>
        <w:rPr>
          <w:rFonts w:ascii="Arial" w:hAnsi="Arial" w:cs="Arial"/>
          <w:color w:val="000000" w:themeColor="text1"/>
        </w:rPr>
        <w:t xml:space="preserve"> infected samples compared to healthy samples (p.adj &lt;= 0.05) (Supplementary Figure 6). We also observed a trend </w:t>
      </w:r>
      <w:r w:rsidR="006241EC">
        <w:rPr>
          <w:rFonts w:ascii="Arial" w:hAnsi="Arial" w:cs="Arial"/>
          <w:color w:val="000000" w:themeColor="text1"/>
        </w:rPr>
        <w:t>where</w:t>
      </w:r>
      <w:r>
        <w:rPr>
          <w:rFonts w:ascii="Arial" w:hAnsi="Arial" w:cs="Arial"/>
          <w:color w:val="000000" w:themeColor="text1"/>
        </w:rPr>
        <w:t xml:space="preserve"> many other cytokines </w:t>
      </w:r>
      <w:r w:rsidR="006241EC">
        <w:rPr>
          <w:rFonts w:ascii="Arial" w:hAnsi="Arial" w:cs="Arial"/>
          <w:color w:val="000000" w:themeColor="text1"/>
        </w:rPr>
        <w:t>were</w:t>
      </w:r>
      <w:r>
        <w:rPr>
          <w:rFonts w:ascii="Arial" w:hAnsi="Arial" w:cs="Arial"/>
          <w:color w:val="000000" w:themeColor="text1"/>
        </w:rPr>
        <w:t xml:space="preserve"> increased in infected relative to healthy, </w:t>
      </w:r>
      <w:r w:rsidR="006241EC">
        <w:rPr>
          <w:rFonts w:ascii="Arial" w:hAnsi="Arial" w:cs="Arial"/>
          <w:color w:val="000000" w:themeColor="text1"/>
        </w:rPr>
        <w:t xml:space="preserve">most </w:t>
      </w:r>
      <w:r>
        <w:rPr>
          <w:rFonts w:ascii="Arial" w:hAnsi="Arial" w:cs="Arial"/>
          <w:color w:val="000000" w:themeColor="text1"/>
        </w:rPr>
        <w:t xml:space="preserve">notably in IL-6, but they did not rise to </w:t>
      </w:r>
      <w:r w:rsidR="006241EC">
        <w:rPr>
          <w:rFonts w:ascii="Arial" w:hAnsi="Arial" w:cs="Arial"/>
          <w:color w:val="000000" w:themeColor="text1"/>
        </w:rPr>
        <w:t>our alpha level of 0.05 denoting statistical significance</w:t>
      </w:r>
      <w:commentRangeStart w:id="55"/>
      <w:r>
        <w:rPr>
          <w:rFonts w:ascii="Arial" w:hAnsi="Arial" w:cs="Arial"/>
          <w:color w:val="000000" w:themeColor="text1"/>
        </w:rPr>
        <w:t xml:space="preserve">. </w:t>
      </w:r>
      <w:commentRangeEnd w:id="55"/>
      <w:r w:rsidR="007668FF">
        <w:rPr>
          <w:rStyle w:val="CommentReference"/>
          <w:rFonts w:asciiTheme="minorHAnsi" w:eastAsiaTheme="minorHAnsi" w:hAnsiTheme="minorHAnsi" w:cstheme="minorBidi"/>
        </w:rPr>
        <w:commentReference w:id="55"/>
      </w:r>
    </w:p>
    <w:p w14:paraId="4FC9D57F" w14:textId="77777777" w:rsidR="00A110F4" w:rsidRPr="003D7B2D" w:rsidRDefault="00A110F4" w:rsidP="00015A48">
      <w:pPr>
        <w:spacing w:line="480" w:lineRule="auto"/>
        <w:rPr>
          <w:rFonts w:ascii="Arial" w:hAnsi="Arial" w:cs="Arial"/>
          <w:color w:val="000000" w:themeColor="text1"/>
        </w:rPr>
      </w:pPr>
    </w:p>
    <w:p w14:paraId="55BE4CD6" w14:textId="1E64B160" w:rsidR="00CF169D" w:rsidRPr="00CF169D" w:rsidRDefault="00015A48" w:rsidP="00CF169D">
      <w:pPr>
        <w:spacing w:line="480" w:lineRule="auto"/>
        <w:rPr>
          <w:rFonts w:ascii="Arial" w:hAnsi="Arial" w:cs="Arial"/>
          <w:b/>
          <w:bCs/>
        </w:rPr>
      </w:pPr>
      <w:r>
        <w:rPr>
          <w:rFonts w:ascii="Arial" w:hAnsi="Arial" w:cs="Arial"/>
          <w:b/>
          <w:bCs/>
        </w:rPr>
        <w:t xml:space="preserve">Differences in Systemic Plasma Profiles </w:t>
      </w:r>
      <w:r w:rsidR="004A7C5A">
        <w:rPr>
          <w:rFonts w:ascii="Arial" w:hAnsi="Arial" w:cs="Arial"/>
          <w:b/>
          <w:bCs/>
        </w:rPr>
        <w:t>Between E</w:t>
      </w:r>
      <w:r w:rsidR="00C5103A">
        <w:rPr>
          <w:rFonts w:ascii="Arial" w:hAnsi="Arial" w:cs="Arial"/>
          <w:b/>
          <w:bCs/>
        </w:rPr>
        <w:t>c</w:t>
      </w:r>
      <w:r w:rsidR="004A7C5A">
        <w:rPr>
          <w:rFonts w:ascii="Arial" w:hAnsi="Arial" w:cs="Arial"/>
          <w:b/>
          <w:bCs/>
        </w:rPr>
        <w:t xml:space="preserve">B caused by E. </w:t>
      </w:r>
      <w:r w:rsidR="004A7C5A" w:rsidRPr="004A7C5A">
        <w:rPr>
          <w:rFonts w:ascii="Arial" w:hAnsi="Arial" w:cs="Arial"/>
          <w:b/>
          <w:bCs/>
          <w:i/>
          <w:iCs/>
        </w:rPr>
        <w:t>faecalis</w:t>
      </w:r>
      <w:r w:rsidR="004A7C5A">
        <w:rPr>
          <w:rFonts w:ascii="Arial" w:hAnsi="Arial" w:cs="Arial"/>
          <w:b/>
          <w:bCs/>
        </w:rPr>
        <w:t xml:space="preserve"> and </w:t>
      </w:r>
      <w:r w:rsidR="004A7C5A" w:rsidRPr="004A7C5A">
        <w:rPr>
          <w:rFonts w:ascii="Arial" w:hAnsi="Arial" w:cs="Arial"/>
          <w:b/>
          <w:bCs/>
          <w:i/>
          <w:iCs/>
        </w:rPr>
        <w:t>E. faeciu</w:t>
      </w:r>
      <w:r w:rsidR="00AB3D7C">
        <w:rPr>
          <w:rFonts w:ascii="Arial" w:hAnsi="Arial" w:cs="Arial"/>
          <w:b/>
          <w:bCs/>
          <w:i/>
          <w:iCs/>
        </w:rPr>
        <w:t>m</w:t>
      </w:r>
    </w:p>
    <w:p w14:paraId="04400EA3" w14:textId="29EA4232" w:rsidR="004A69A7" w:rsidRDefault="00BF551F" w:rsidP="00AB3D7C">
      <w:pPr>
        <w:spacing w:line="480" w:lineRule="auto"/>
        <w:ind w:firstLine="720"/>
        <w:rPr>
          <w:rFonts w:ascii="Arial" w:hAnsi="Arial" w:cs="Arial"/>
        </w:rPr>
      </w:pPr>
      <w:r>
        <w:rPr>
          <w:rFonts w:ascii="Arial" w:hAnsi="Arial" w:cs="Arial"/>
        </w:rPr>
        <w:t xml:space="preserve">We next set out to </w:t>
      </w:r>
      <w:r w:rsidRPr="00DD6827">
        <w:rPr>
          <w:rFonts w:ascii="Arial" w:hAnsi="Arial" w:cs="Arial"/>
        </w:rPr>
        <w:t>define</w:t>
      </w:r>
      <w:r w:rsidR="00CF169D" w:rsidRPr="00DD6827">
        <w:rPr>
          <w:rFonts w:ascii="Arial" w:hAnsi="Arial" w:cs="Arial"/>
        </w:rPr>
        <w:t xml:space="preserve"> </w:t>
      </w:r>
      <w:r w:rsidR="004A7C5A">
        <w:rPr>
          <w:rFonts w:ascii="Arial" w:hAnsi="Arial" w:cs="Arial"/>
        </w:rPr>
        <w:t>the difference in systemic plasma profile</w:t>
      </w:r>
      <w:r w:rsidR="00CF169D" w:rsidRPr="00DD6827">
        <w:rPr>
          <w:rFonts w:ascii="Arial" w:hAnsi="Arial" w:cs="Arial"/>
        </w:rPr>
        <w:t xml:space="preserve"> the </w:t>
      </w:r>
      <w:r w:rsidR="00AC35E8" w:rsidRPr="00DD6827">
        <w:rPr>
          <w:rFonts w:ascii="Arial" w:hAnsi="Arial" w:cs="Arial"/>
        </w:rPr>
        <w:t xml:space="preserve">causative </w:t>
      </w:r>
      <w:r w:rsidR="00CF169D" w:rsidRPr="00DD6827">
        <w:rPr>
          <w:rFonts w:ascii="Arial" w:hAnsi="Arial" w:cs="Arial"/>
        </w:rPr>
        <w:t xml:space="preserve">organism in </w:t>
      </w:r>
      <w:r w:rsidR="00AC35E8" w:rsidRPr="00DD6827">
        <w:rPr>
          <w:rFonts w:ascii="Arial" w:hAnsi="Arial" w:cs="Arial"/>
        </w:rPr>
        <w:t xml:space="preserve">cases of </w:t>
      </w:r>
      <w:ins w:id="56" w:author="Leigh-Ana M Rossitto" w:date="2024-05-02T13:49:00Z">
        <w:r w:rsidR="007668FF">
          <w:rPr>
            <w:rFonts w:ascii="Arial" w:hAnsi="Arial" w:cs="Arial"/>
          </w:rPr>
          <w:t>E</w:t>
        </w:r>
      </w:ins>
      <w:del w:id="57" w:author="Leigh-Ana M Rossitto" w:date="2024-05-02T13:49:00Z">
        <w:r w:rsidR="00CF169D" w:rsidRPr="00DD6827" w:rsidDel="007668FF">
          <w:rPr>
            <w:rFonts w:ascii="Arial" w:hAnsi="Arial" w:cs="Arial"/>
          </w:rPr>
          <w:delText>e</w:delText>
        </w:r>
      </w:del>
      <w:r w:rsidR="00CF169D" w:rsidRPr="00DD6827">
        <w:rPr>
          <w:rFonts w:ascii="Arial" w:hAnsi="Arial" w:cs="Arial"/>
        </w:rPr>
        <w:t xml:space="preserve">nterococcal bacteremia, </w:t>
      </w:r>
      <w:r w:rsidR="006241EC">
        <w:rPr>
          <w:rFonts w:ascii="Arial" w:hAnsi="Arial" w:cs="Arial"/>
        </w:rPr>
        <w:t>defined as cases where</w:t>
      </w:r>
      <w:r w:rsidR="00CF169D" w:rsidRPr="00DD6827">
        <w:rPr>
          <w:rFonts w:ascii="Arial" w:hAnsi="Arial" w:cs="Arial"/>
        </w:rPr>
        <w:t xml:space="preserve"> &gt;90% of </w:t>
      </w:r>
      <w:r w:rsidR="00AC35E8" w:rsidRPr="00DD6827">
        <w:rPr>
          <w:rFonts w:ascii="Arial" w:hAnsi="Arial" w:cs="Arial"/>
        </w:rPr>
        <w:t xml:space="preserve">the </w:t>
      </w:r>
      <w:r w:rsidR="00CF169D" w:rsidRPr="00DD6827">
        <w:rPr>
          <w:rFonts w:ascii="Arial" w:hAnsi="Arial" w:cs="Arial"/>
        </w:rPr>
        <w:t xml:space="preserve">isolates </w:t>
      </w:r>
      <w:r w:rsidR="006241EC">
        <w:rPr>
          <w:rFonts w:ascii="Arial" w:hAnsi="Arial" w:cs="Arial"/>
        </w:rPr>
        <w:t>were identified as</w:t>
      </w:r>
      <w:r w:rsidR="00CF169D" w:rsidRPr="00DD6827">
        <w:rPr>
          <w:rFonts w:ascii="Arial" w:hAnsi="Arial" w:cs="Arial"/>
        </w:rPr>
        <w:t xml:space="preserve"> either </w:t>
      </w:r>
      <w:r w:rsidR="00CF169D" w:rsidRPr="00DD6827">
        <w:rPr>
          <w:rFonts w:ascii="Arial" w:hAnsi="Arial" w:cs="Arial"/>
          <w:i/>
          <w:iCs/>
        </w:rPr>
        <w:t>E. faecalis</w:t>
      </w:r>
      <w:r w:rsidR="00CF169D" w:rsidRPr="00DD6827">
        <w:rPr>
          <w:rFonts w:ascii="Arial" w:hAnsi="Arial" w:cs="Arial"/>
        </w:rPr>
        <w:t xml:space="preserve"> or </w:t>
      </w:r>
      <w:r w:rsidR="00CF169D" w:rsidRPr="00DD6827">
        <w:rPr>
          <w:rFonts w:ascii="Arial" w:hAnsi="Arial" w:cs="Arial"/>
          <w:i/>
          <w:iCs/>
        </w:rPr>
        <w:t>E. faecium</w:t>
      </w:r>
      <w:r w:rsidR="00CF169D" w:rsidRPr="00DD6827">
        <w:rPr>
          <w:rFonts w:ascii="Arial" w:hAnsi="Arial" w:cs="Arial"/>
        </w:rPr>
        <w:t>.</w:t>
      </w:r>
      <w:r w:rsidR="005B544D">
        <w:rPr>
          <w:rFonts w:ascii="Arial" w:hAnsi="Arial" w:cs="Arial"/>
        </w:rPr>
        <w:t xml:space="preserve"> </w:t>
      </w:r>
      <w:r w:rsidR="00A974F6">
        <w:rPr>
          <w:rFonts w:ascii="Arial" w:hAnsi="Arial" w:cs="Arial"/>
        </w:rPr>
        <w:t xml:space="preserve">We observed </w:t>
      </w:r>
      <w:r w:rsidR="00046019">
        <w:rPr>
          <w:rFonts w:ascii="Arial" w:hAnsi="Arial" w:cs="Arial"/>
        </w:rPr>
        <w:t xml:space="preserve">70 proteins </w:t>
      </w:r>
      <w:r w:rsidR="00AB3D7C">
        <w:rPr>
          <w:rFonts w:ascii="Arial" w:hAnsi="Arial" w:cs="Arial"/>
        </w:rPr>
        <w:t>that were</w:t>
      </w:r>
      <w:r w:rsidR="00046019" w:rsidRPr="00046019">
        <w:rPr>
          <w:rFonts w:ascii="Arial" w:hAnsi="Arial" w:cs="Arial"/>
        </w:rPr>
        <w:t xml:space="preserve"> </w:t>
      </w:r>
      <w:r w:rsidR="00046019">
        <w:rPr>
          <w:rFonts w:ascii="Arial" w:hAnsi="Arial" w:cs="Arial"/>
        </w:rPr>
        <w:t xml:space="preserve">significantly enriched (adjusted p values &lt;= 0.05) in </w:t>
      </w:r>
      <w:r w:rsidR="00AF439F" w:rsidRPr="00AF439F">
        <w:rPr>
          <w:rFonts w:ascii="Arial" w:hAnsi="Arial" w:cs="Arial"/>
          <w:i/>
          <w:iCs/>
        </w:rPr>
        <w:t xml:space="preserve">E. </w:t>
      </w:r>
      <w:r w:rsidR="00046019" w:rsidRPr="00AF439F">
        <w:rPr>
          <w:rFonts w:ascii="Arial" w:hAnsi="Arial" w:cs="Arial"/>
          <w:i/>
          <w:iCs/>
        </w:rPr>
        <w:t>faecalis</w:t>
      </w:r>
      <w:r w:rsidR="00046019">
        <w:rPr>
          <w:rFonts w:ascii="Arial" w:hAnsi="Arial" w:cs="Arial"/>
        </w:rPr>
        <w:t xml:space="preserve"> infected plasma relative to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while 30 were found to be significantly enriched in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relative to </w:t>
      </w:r>
      <w:r w:rsidR="00AF439F" w:rsidRPr="00AF439F">
        <w:rPr>
          <w:rFonts w:ascii="Arial" w:hAnsi="Arial" w:cs="Arial"/>
          <w:i/>
          <w:iCs/>
        </w:rPr>
        <w:t>E. f</w:t>
      </w:r>
      <w:r w:rsidR="00046019" w:rsidRPr="00AF439F">
        <w:rPr>
          <w:rFonts w:ascii="Arial" w:hAnsi="Arial" w:cs="Arial"/>
          <w:i/>
          <w:iCs/>
        </w:rPr>
        <w:t>aecalis</w:t>
      </w:r>
      <w:r w:rsidR="00046019">
        <w:rPr>
          <w:rFonts w:ascii="Arial" w:hAnsi="Arial" w:cs="Arial"/>
        </w:rPr>
        <w:t xml:space="preserve"> </w:t>
      </w:r>
      <w:r w:rsidR="00A974F6">
        <w:rPr>
          <w:rFonts w:ascii="Arial" w:hAnsi="Arial" w:cs="Arial"/>
        </w:rPr>
        <w:t>(Figure 4A).</w:t>
      </w:r>
      <w:r w:rsidR="00AB3D7C">
        <w:rPr>
          <w:rFonts w:ascii="Arial" w:hAnsi="Arial" w:cs="Arial"/>
        </w:rPr>
        <w:t xml:space="preserve"> </w:t>
      </w:r>
      <w:r w:rsidR="008B65E9">
        <w:rPr>
          <w:rFonts w:ascii="Arial" w:hAnsi="Arial" w:cs="Arial"/>
        </w:rPr>
        <w:t>C</w:t>
      </w:r>
      <w:r w:rsidR="00AB3D7C">
        <w:rPr>
          <w:rFonts w:ascii="Arial" w:hAnsi="Arial" w:cs="Arial"/>
        </w:rPr>
        <w:t>omparable results</w:t>
      </w:r>
      <w:r w:rsidR="008B65E9">
        <w:rPr>
          <w:rFonts w:ascii="Arial" w:hAnsi="Arial" w:cs="Arial"/>
        </w:rPr>
        <w:t xml:space="preserve"> were seen</w:t>
      </w:r>
      <w:r w:rsidR="00AB3D7C">
        <w:rPr>
          <w:rFonts w:ascii="Arial" w:hAnsi="Arial" w:cs="Arial"/>
        </w:rPr>
        <w:t xml:space="preserve"> when investigating the metabolomic data, </w:t>
      </w:r>
      <w:r w:rsidR="008B65E9">
        <w:rPr>
          <w:rFonts w:ascii="Arial" w:hAnsi="Arial" w:cs="Arial"/>
        </w:rPr>
        <w:t xml:space="preserve">where we identified </w:t>
      </w:r>
      <w:r w:rsidR="00AB3D7C">
        <w:rPr>
          <w:rFonts w:ascii="Arial" w:hAnsi="Arial" w:cs="Arial"/>
        </w:rPr>
        <w:t>11</w:t>
      </w:r>
      <w:r w:rsidR="008B65E9">
        <w:rPr>
          <w:rFonts w:ascii="Arial" w:hAnsi="Arial" w:cs="Arial"/>
        </w:rPr>
        <w:t xml:space="preserve"> significantly increased</w:t>
      </w:r>
      <w:r w:rsidR="00AB3D7C">
        <w:rPr>
          <w:rFonts w:ascii="Arial" w:hAnsi="Arial" w:cs="Arial"/>
        </w:rPr>
        <w:t xml:space="preserve"> metabolites in </w:t>
      </w:r>
      <w:r w:rsidR="00AB3D7C" w:rsidRPr="00AE5396">
        <w:rPr>
          <w:rFonts w:ascii="Arial" w:hAnsi="Arial" w:cs="Arial"/>
          <w:i/>
          <w:iCs/>
        </w:rPr>
        <w:t>E.</w:t>
      </w:r>
      <w:r w:rsidR="00AB3D7C">
        <w:rPr>
          <w:rFonts w:ascii="Arial" w:hAnsi="Arial" w:cs="Arial"/>
          <w:i/>
          <w:iCs/>
        </w:rPr>
        <w:t xml:space="preserve"> </w:t>
      </w:r>
      <w:r w:rsidR="00AB3D7C" w:rsidRPr="00AE5396">
        <w:rPr>
          <w:rFonts w:ascii="Arial" w:hAnsi="Arial" w:cs="Arial"/>
          <w:i/>
          <w:iCs/>
        </w:rPr>
        <w:t>faecalis</w:t>
      </w:r>
      <w:r w:rsidR="00AB3D7C">
        <w:rPr>
          <w:rFonts w:ascii="Arial" w:hAnsi="Arial" w:cs="Arial"/>
        </w:rPr>
        <w:t xml:space="preserve"> relative to </w:t>
      </w:r>
      <w:r w:rsidR="00AB3D7C" w:rsidRPr="00AE5396">
        <w:rPr>
          <w:rFonts w:ascii="Arial" w:hAnsi="Arial" w:cs="Arial"/>
          <w:i/>
          <w:iCs/>
        </w:rPr>
        <w:t>E. faecium</w:t>
      </w:r>
      <w:r w:rsidR="00AB3D7C">
        <w:rPr>
          <w:rFonts w:ascii="Arial" w:hAnsi="Arial" w:cs="Arial"/>
        </w:rPr>
        <w:t xml:space="preserve">, and 33 significantly increased in </w:t>
      </w:r>
      <w:r w:rsidR="00AB3D7C" w:rsidRPr="00AE5396">
        <w:rPr>
          <w:rFonts w:ascii="Arial" w:hAnsi="Arial" w:cs="Arial"/>
          <w:i/>
          <w:iCs/>
        </w:rPr>
        <w:t>E. faecium</w:t>
      </w:r>
      <w:r w:rsidR="00AB3D7C">
        <w:rPr>
          <w:rFonts w:ascii="Arial" w:hAnsi="Arial" w:cs="Arial"/>
        </w:rPr>
        <w:t xml:space="preserve"> </w:t>
      </w:r>
      <w:r w:rsidR="008B65E9">
        <w:rPr>
          <w:rFonts w:ascii="Arial" w:hAnsi="Arial" w:cs="Arial"/>
        </w:rPr>
        <w:t xml:space="preserve">relative to </w:t>
      </w:r>
      <w:r w:rsidR="008B65E9" w:rsidRPr="008B65E9">
        <w:rPr>
          <w:rFonts w:ascii="Arial" w:hAnsi="Arial" w:cs="Arial"/>
          <w:i/>
          <w:iCs/>
        </w:rPr>
        <w:t>E. faecalis</w:t>
      </w:r>
      <w:r w:rsidR="008B65E9">
        <w:rPr>
          <w:rFonts w:ascii="Arial" w:hAnsi="Arial" w:cs="Arial"/>
        </w:rPr>
        <w:t xml:space="preserve"> </w:t>
      </w:r>
      <w:r w:rsidR="00AB3D7C">
        <w:rPr>
          <w:rFonts w:ascii="Arial" w:hAnsi="Arial" w:cs="Arial"/>
        </w:rPr>
        <w:t xml:space="preserve">(Figure 5A). </w:t>
      </w:r>
    </w:p>
    <w:p w14:paraId="198ACB3C" w14:textId="77777777" w:rsidR="00AB3D7C" w:rsidRDefault="00AB3D7C" w:rsidP="00AB3D7C">
      <w:pPr>
        <w:spacing w:line="480" w:lineRule="auto"/>
        <w:ind w:firstLine="720"/>
        <w:rPr>
          <w:rFonts w:ascii="Arial" w:hAnsi="Arial" w:cs="Arial"/>
        </w:rPr>
      </w:pPr>
    </w:p>
    <w:p w14:paraId="553A2D05" w14:textId="3CDD06CA" w:rsidR="00265BEB" w:rsidRDefault="00A974F6" w:rsidP="00A974F6">
      <w:pPr>
        <w:spacing w:line="480" w:lineRule="auto"/>
        <w:rPr>
          <w:rFonts w:ascii="Arial" w:hAnsi="Arial" w:cs="Arial"/>
        </w:rPr>
      </w:pPr>
      <w:r>
        <w:rPr>
          <w:rFonts w:ascii="Arial" w:hAnsi="Arial" w:cs="Arial"/>
        </w:rPr>
        <w:tab/>
      </w:r>
      <w:r w:rsidR="00A96011">
        <w:rPr>
          <w:rFonts w:ascii="Arial" w:hAnsi="Arial" w:cs="Arial"/>
        </w:rPr>
        <w:t xml:space="preserve">GO term </w:t>
      </w:r>
      <w:r w:rsidR="00046019">
        <w:rPr>
          <w:rFonts w:ascii="Arial" w:hAnsi="Arial" w:cs="Arial"/>
        </w:rPr>
        <w:t xml:space="preserve">enrichment </w:t>
      </w:r>
      <w:r w:rsidR="00A96011">
        <w:rPr>
          <w:rFonts w:ascii="Arial" w:hAnsi="Arial" w:cs="Arial"/>
        </w:rPr>
        <w:t>analysis o</w:t>
      </w:r>
      <w:r w:rsidR="0073208B">
        <w:rPr>
          <w:rFonts w:ascii="Arial" w:hAnsi="Arial" w:cs="Arial"/>
        </w:rPr>
        <w:t xml:space="preserve">f </w:t>
      </w:r>
      <w:r w:rsidR="00A96011">
        <w:rPr>
          <w:rFonts w:ascii="Arial" w:hAnsi="Arial" w:cs="Arial"/>
        </w:rPr>
        <w:t xml:space="preserve">the proteins that were found to be </w:t>
      </w:r>
      <w:r w:rsidR="00467745">
        <w:rPr>
          <w:rFonts w:ascii="Arial" w:hAnsi="Arial" w:cs="Arial"/>
        </w:rPr>
        <w:t>significantly</w:t>
      </w:r>
      <w:r w:rsidR="00A96011">
        <w:rPr>
          <w:rFonts w:ascii="Arial" w:hAnsi="Arial" w:cs="Arial"/>
        </w:rPr>
        <w:t xml:space="preserve"> increased in</w:t>
      </w:r>
      <w:r w:rsidR="00AF439F">
        <w:rPr>
          <w:rFonts w:ascii="Arial" w:hAnsi="Arial" w:cs="Arial"/>
        </w:rPr>
        <w:t xml:space="preserve"> </w:t>
      </w:r>
      <w:r w:rsidR="00AF439F" w:rsidRPr="00AF439F">
        <w:rPr>
          <w:rFonts w:ascii="Arial" w:hAnsi="Arial" w:cs="Arial"/>
          <w:i/>
          <w:iCs/>
        </w:rPr>
        <w:t>E.</w:t>
      </w:r>
      <w:r w:rsidR="00A96011" w:rsidRPr="00AF439F">
        <w:rPr>
          <w:rFonts w:ascii="Arial" w:hAnsi="Arial" w:cs="Arial"/>
          <w:i/>
          <w:iCs/>
        </w:rPr>
        <w:t xml:space="preserve"> faecalis</w:t>
      </w:r>
      <w:r w:rsidR="00A96011">
        <w:rPr>
          <w:rFonts w:ascii="Arial" w:hAnsi="Arial" w:cs="Arial"/>
        </w:rPr>
        <w:t xml:space="preserve"> showed </w:t>
      </w:r>
      <w:r w:rsidR="00467745">
        <w:rPr>
          <w:rFonts w:ascii="Arial" w:hAnsi="Arial" w:cs="Arial"/>
        </w:rPr>
        <w:t>dramatic difference</w:t>
      </w:r>
      <w:r w:rsidR="008B65E9">
        <w:rPr>
          <w:rFonts w:ascii="Arial" w:hAnsi="Arial" w:cs="Arial"/>
        </w:rPr>
        <w:t>s</w:t>
      </w:r>
      <w:r w:rsidR="00A96011">
        <w:rPr>
          <w:rFonts w:ascii="Arial" w:hAnsi="Arial" w:cs="Arial"/>
        </w:rPr>
        <w:t xml:space="preserve"> in immunoglobulin abundances</w:t>
      </w:r>
      <w:r w:rsidR="00AB3D7C">
        <w:rPr>
          <w:rFonts w:ascii="Arial" w:hAnsi="Arial" w:cs="Arial"/>
        </w:rPr>
        <w:t xml:space="preserve"> </w:t>
      </w:r>
      <w:r w:rsidR="00046019">
        <w:rPr>
          <w:rFonts w:ascii="Arial" w:hAnsi="Arial" w:cs="Arial"/>
        </w:rPr>
        <w:t>(Figure 4B)</w:t>
      </w:r>
      <w:r w:rsidR="00A96011">
        <w:rPr>
          <w:rFonts w:ascii="Arial" w:hAnsi="Arial" w:cs="Arial"/>
        </w:rPr>
        <w:t xml:space="preserve">. Further investigation </w:t>
      </w:r>
      <w:r w:rsidR="0073208B">
        <w:rPr>
          <w:rFonts w:ascii="Arial" w:hAnsi="Arial" w:cs="Arial"/>
        </w:rPr>
        <w:t xml:space="preserve">revealed that these increased </w:t>
      </w:r>
      <w:r w:rsidR="00467745">
        <w:rPr>
          <w:rFonts w:ascii="Arial" w:hAnsi="Arial" w:cs="Arial"/>
        </w:rPr>
        <w:t>abundances</w:t>
      </w:r>
      <w:r w:rsidR="0073208B">
        <w:rPr>
          <w:rFonts w:ascii="Arial" w:hAnsi="Arial" w:cs="Arial"/>
        </w:rPr>
        <w:t xml:space="preserve"> </w:t>
      </w:r>
      <w:r w:rsidR="0073208B" w:rsidRPr="0073208B">
        <w:rPr>
          <w:rFonts w:ascii="Arial" w:hAnsi="Arial" w:cs="Arial"/>
          <w:i/>
          <w:iCs/>
        </w:rPr>
        <w:t>in E. faecalis</w:t>
      </w:r>
      <w:r w:rsidR="0073208B">
        <w:rPr>
          <w:rFonts w:ascii="Arial" w:hAnsi="Arial" w:cs="Arial"/>
        </w:rPr>
        <w:t xml:space="preserve"> relative to </w:t>
      </w:r>
      <w:r w:rsidR="00467745" w:rsidRPr="0073208B">
        <w:rPr>
          <w:rFonts w:ascii="Arial" w:hAnsi="Arial" w:cs="Arial"/>
          <w:i/>
          <w:iCs/>
        </w:rPr>
        <w:t>E. faecium</w:t>
      </w:r>
      <w:r w:rsidR="00467745">
        <w:rPr>
          <w:rFonts w:ascii="Arial" w:hAnsi="Arial" w:cs="Arial"/>
          <w:i/>
          <w:iCs/>
        </w:rPr>
        <w:t xml:space="preserve"> </w:t>
      </w:r>
      <w:r w:rsidR="0073208B">
        <w:rPr>
          <w:rFonts w:ascii="Arial" w:hAnsi="Arial" w:cs="Arial"/>
        </w:rPr>
        <w:t xml:space="preserve">were due to reduced levels of antibodies in </w:t>
      </w:r>
      <w:r w:rsidR="00467745" w:rsidRPr="0073208B">
        <w:rPr>
          <w:rFonts w:ascii="Arial" w:hAnsi="Arial" w:cs="Arial"/>
          <w:i/>
          <w:iCs/>
        </w:rPr>
        <w:t>E. faecium</w:t>
      </w:r>
      <w:r w:rsidR="0073208B">
        <w:rPr>
          <w:rFonts w:ascii="Arial" w:hAnsi="Arial" w:cs="Arial"/>
        </w:rPr>
        <w:t xml:space="preserve"> infected samples </w:t>
      </w:r>
      <w:r w:rsidR="00302365">
        <w:rPr>
          <w:rFonts w:ascii="Arial" w:hAnsi="Arial" w:cs="Arial"/>
        </w:rPr>
        <w:t xml:space="preserve">as </w:t>
      </w:r>
      <w:r w:rsidR="00302365" w:rsidRPr="003C0895">
        <w:rPr>
          <w:rFonts w:ascii="Arial" w:hAnsi="Arial" w:cs="Arial"/>
          <w:i/>
          <w:iCs/>
        </w:rPr>
        <w:t>E. faecalis</w:t>
      </w:r>
      <w:r w:rsidR="00302365">
        <w:rPr>
          <w:rFonts w:ascii="Arial" w:hAnsi="Arial" w:cs="Arial"/>
        </w:rPr>
        <w:t xml:space="preserve"> and healthy had the same levels of immunoglobulins</w:t>
      </w:r>
      <w:r w:rsidR="00265BEB">
        <w:rPr>
          <w:rFonts w:ascii="Arial" w:hAnsi="Arial" w:cs="Arial"/>
        </w:rPr>
        <w:t xml:space="preserve"> (Figure </w:t>
      </w:r>
      <w:r w:rsidR="00D37086">
        <w:rPr>
          <w:rFonts w:ascii="Arial" w:hAnsi="Arial" w:cs="Arial"/>
        </w:rPr>
        <w:t>4C</w:t>
      </w:r>
      <w:r w:rsidR="00265BEB">
        <w:rPr>
          <w:rFonts w:ascii="Arial" w:hAnsi="Arial" w:cs="Arial"/>
        </w:rPr>
        <w:t>)</w:t>
      </w:r>
      <w:r w:rsidR="009E287D">
        <w:rPr>
          <w:rFonts w:ascii="Arial" w:hAnsi="Arial" w:cs="Arial"/>
        </w:rPr>
        <w:t>.</w:t>
      </w:r>
      <w:r w:rsidR="00AB3D7C">
        <w:rPr>
          <w:rFonts w:ascii="Arial" w:hAnsi="Arial" w:cs="Arial"/>
        </w:rPr>
        <w:t xml:space="preserve"> These differences were also apparent in the GO </w:t>
      </w:r>
      <w:ins w:id="58" w:author="Leigh-Ana M Rossitto" w:date="2024-05-02T13:49:00Z">
        <w:r w:rsidR="007668FF">
          <w:rPr>
            <w:rFonts w:ascii="Arial" w:hAnsi="Arial" w:cs="Arial"/>
          </w:rPr>
          <w:t>term</w:t>
        </w:r>
      </w:ins>
      <w:del w:id="59" w:author="Leigh-Ana M Rossitto" w:date="2024-05-02T13:49:00Z">
        <w:r w:rsidR="00AB3D7C" w:rsidDel="007668FF">
          <w:rPr>
            <w:rFonts w:ascii="Arial" w:hAnsi="Arial" w:cs="Arial"/>
          </w:rPr>
          <w:delText>TERM</w:delText>
        </w:r>
      </w:del>
      <w:r w:rsidR="00AB3D7C">
        <w:rPr>
          <w:rFonts w:ascii="Arial" w:hAnsi="Arial" w:cs="Arial"/>
        </w:rPr>
        <w:t xml:space="preserve"> analysis comparing</w:t>
      </w:r>
      <w:r w:rsidR="006F68E7">
        <w:rPr>
          <w:rFonts w:ascii="Arial" w:hAnsi="Arial" w:cs="Arial"/>
        </w:rPr>
        <w:t xml:space="preserve"> </w:t>
      </w:r>
      <w:r w:rsidR="006F68E7" w:rsidRPr="006F68E7">
        <w:rPr>
          <w:rFonts w:ascii="Arial" w:hAnsi="Arial" w:cs="Arial"/>
          <w:i/>
          <w:iCs/>
        </w:rPr>
        <w:lastRenderedPageBreak/>
        <w:t>E.</w:t>
      </w:r>
      <w:r w:rsidR="00AB3D7C" w:rsidRPr="006F68E7">
        <w:rPr>
          <w:rFonts w:ascii="Arial" w:hAnsi="Arial" w:cs="Arial"/>
          <w:i/>
          <w:iCs/>
        </w:rPr>
        <w:t xml:space="preserve"> </w:t>
      </w:r>
      <w:r w:rsidR="006F68E7" w:rsidRPr="006F68E7">
        <w:rPr>
          <w:rFonts w:ascii="Arial" w:hAnsi="Arial" w:cs="Arial"/>
          <w:i/>
          <w:iCs/>
        </w:rPr>
        <w:t>f</w:t>
      </w:r>
      <w:r w:rsidR="00AB3D7C" w:rsidRPr="006F68E7">
        <w:rPr>
          <w:rFonts w:ascii="Arial" w:hAnsi="Arial" w:cs="Arial"/>
          <w:i/>
          <w:iCs/>
        </w:rPr>
        <w:t>aecium</w:t>
      </w:r>
      <w:r w:rsidR="00AB3D7C">
        <w:rPr>
          <w:rFonts w:ascii="Arial" w:hAnsi="Arial" w:cs="Arial"/>
        </w:rPr>
        <w:t xml:space="preserve"> </w:t>
      </w:r>
      <w:r w:rsidR="006F68E7">
        <w:rPr>
          <w:rFonts w:ascii="Arial" w:hAnsi="Arial" w:cs="Arial"/>
        </w:rPr>
        <w:t xml:space="preserve">infected samples </w:t>
      </w:r>
      <w:r w:rsidR="00AB3D7C">
        <w:rPr>
          <w:rFonts w:ascii="Arial" w:hAnsi="Arial" w:cs="Arial"/>
        </w:rPr>
        <w:t xml:space="preserve">to </w:t>
      </w:r>
      <w:r w:rsidR="006F68E7">
        <w:rPr>
          <w:rFonts w:ascii="Arial" w:hAnsi="Arial" w:cs="Arial"/>
        </w:rPr>
        <w:t>h</w:t>
      </w:r>
      <w:r w:rsidR="00AB3D7C">
        <w:rPr>
          <w:rFonts w:ascii="Arial" w:hAnsi="Arial" w:cs="Arial"/>
        </w:rPr>
        <w:t>ealthy</w:t>
      </w:r>
      <w:r w:rsidR="008B65E9">
        <w:rPr>
          <w:rFonts w:ascii="Arial" w:hAnsi="Arial" w:cs="Arial"/>
        </w:rPr>
        <w:t xml:space="preserve"> ones</w:t>
      </w:r>
      <w:r w:rsidR="00AB3D7C">
        <w:rPr>
          <w:rFonts w:ascii="Arial" w:hAnsi="Arial" w:cs="Arial"/>
        </w:rPr>
        <w:t xml:space="preserve">, where </w:t>
      </w:r>
      <w:r w:rsidR="005F5B63">
        <w:rPr>
          <w:rFonts w:ascii="Arial" w:hAnsi="Arial" w:cs="Arial"/>
        </w:rPr>
        <w:t>there was a notable reduction in immunoglobulin</w:t>
      </w:r>
      <w:r w:rsidR="008B65E9">
        <w:rPr>
          <w:rFonts w:ascii="Arial" w:hAnsi="Arial" w:cs="Arial"/>
        </w:rPr>
        <w:t>-</w:t>
      </w:r>
      <w:r w:rsidR="005F5B63">
        <w:rPr>
          <w:rFonts w:ascii="Arial" w:hAnsi="Arial" w:cs="Arial"/>
        </w:rPr>
        <w:t>related GO terms</w:t>
      </w:r>
      <w:r w:rsidR="00AB3D7C">
        <w:rPr>
          <w:rFonts w:ascii="Arial" w:hAnsi="Arial" w:cs="Arial"/>
        </w:rPr>
        <w:t xml:space="preserve"> (Figure 2B) (Supplementary Figure 2)</w:t>
      </w:r>
      <w:r w:rsidR="005F5B63">
        <w:rPr>
          <w:rFonts w:ascii="Arial" w:hAnsi="Arial" w:cs="Arial"/>
        </w:rPr>
        <w:t>.</w:t>
      </w:r>
    </w:p>
    <w:p w14:paraId="70D0C1B9" w14:textId="77777777" w:rsidR="005F5B63" w:rsidRDefault="005F5B63" w:rsidP="00EB54C3">
      <w:pPr>
        <w:spacing w:line="480" w:lineRule="auto"/>
        <w:rPr>
          <w:rFonts w:ascii="Arial" w:hAnsi="Arial" w:cs="Arial"/>
        </w:rPr>
      </w:pPr>
    </w:p>
    <w:p w14:paraId="35FF7562" w14:textId="77777777" w:rsidR="001828B2" w:rsidRDefault="00AF77FA" w:rsidP="001828B2">
      <w:pPr>
        <w:spacing w:line="480" w:lineRule="auto"/>
        <w:ind w:firstLine="720"/>
        <w:rPr>
          <w:rFonts w:ascii="Arial" w:hAnsi="Arial" w:cs="Arial"/>
        </w:rPr>
      </w:pPr>
      <w:r>
        <w:rPr>
          <w:rFonts w:ascii="Arial" w:hAnsi="Arial" w:cs="Arial"/>
        </w:rPr>
        <w:t xml:space="preserve">When investigating the GO term enrichment of the proteins found to be more abundant in </w:t>
      </w:r>
      <w:r w:rsidR="008B65E9">
        <w:rPr>
          <w:rFonts w:ascii="Arial" w:hAnsi="Arial" w:cs="Arial"/>
        </w:rPr>
        <w:t xml:space="preserve">samples from patients infected with </w:t>
      </w:r>
      <w:r w:rsidR="006B6A4A">
        <w:rPr>
          <w:rFonts w:ascii="Arial" w:hAnsi="Arial" w:cs="Arial"/>
          <w:i/>
          <w:iCs/>
        </w:rPr>
        <w:t>E.</w:t>
      </w:r>
      <w:r w:rsidR="00467745">
        <w:rPr>
          <w:rFonts w:ascii="Arial" w:hAnsi="Arial" w:cs="Arial"/>
          <w:i/>
          <w:iCs/>
        </w:rPr>
        <w:t xml:space="preserve"> </w:t>
      </w:r>
      <w:r w:rsidRPr="008B5FB9">
        <w:rPr>
          <w:rFonts w:ascii="Arial" w:hAnsi="Arial" w:cs="Arial"/>
          <w:i/>
          <w:iCs/>
        </w:rPr>
        <w:t>faecali</w:t>
      </w:r>
      <w:r w:rsidR="008B65E9">
        <w:rPr>
          <w:rFonts w:ascii="Arial" w:hAnsi="Arial" w:cs="Arial"/>
          <w:i/>
          <w:iCs/>
        </w:rPr>
        <w:t>s</w:t>
      </w:r>
      <w:r>
        <w:rPr>
          <w:rFonts w:ascii="Arial" w:hAnsi="Arial" w:cs="Arial"/>
        </w:rPr>
        <w:t xml:space="preserve">, we observed </w:t>
      </w:r>
      <w:r w:rsidR="008B5FB9">
        <w:rPr>
          <w:rFonts w:ascii="Arial" w:hAnsi="Arial" w:cs="Arial"/>
        </w:rPr>
        <w:t xml:space="preserve">a significant enrichment in proteins </w:t>
      </w:r>
      <w:r w:rsidR="00467745">
        <w:rPr>
          <w:rFonts w:ascii="Arial" w:hAnsi="Arial" w:cs="Arial"/>
        </w:rPr>
        <w:t>associated with</w:t>
      </w:r>
      <w:r w:rsidR="008B5FB9">
        <w:rPr>
          <w:rFonts w:ascii="Arial" w:hAnsi="Arial" w:cs="Arial"/>
        </w:rPr>
        <w:t xml:space="preserve"> cholesterol metabolism, including reverse cholesterol transport, cholesterol efflux, chylomicron, and very low-density </w:t>
      </w:r>
      <w:r w:rsidR="005E29F3">
        <w:rPr>
          <w:rFonts w:ascii="Arial" w:hAnsi="Arial" w:cs="Arial"/>
        </w:rPr>
        <w:t>lipoprotein particle</w:t>
      </w:r>
      <w:r w:rsidR="0073208B">
        <w:rPr>
          <w:rFonts w:ascii="Arial" w:hAnsi="Arial" w:cs="Arial"/>
        </w:rPr>
        <w:t xml:space="preserve"> (Figure </w:t>
      </w:r>
      <w:r w:rsidR="00D37086">
        <w:rPr>
          <w:rFonts w:ascii="Arial" w:hAnsi="Arial" w:cs="Arial"/>
        </w:rPr>
        <w:t>4D</w:t>
      </w:r>
      <w:r w:rsidR="0073208B">
        <w:rPr>
          <w:rFonts w:ascii="Arial" w:hAnsi="Arial" w:cs="Arial"/>
        </w:rPr>
        <w:t>)</w:t>
      </w:r>
      <w:r w:rsidR="008B5FB9">
        <w:rPr>
          <w:rFonts w:ascii="Arial" w:hAnsi="Arial" w:cs="Arial"/>
        </w:rPr>
        <w:t>.</w:t>
      </w:r>
      <w:r w:rsidR="001828B2">
        <w:rPr>
          <w:rFonts w:ascii="Arial" w:hAnsi="Arial" w:cs="Arial"/>
        </w:rPr>
        <w:t xml:space="preserve"> </w:t>
      </w:r>
    </w:p>
    <w:p w14:paraId="6DA1011F" w14:textId="0C612B71" w:rsidR="001828B2" w:rsidRDefault="001828B2" w:rsidP="001828B2">
      <w:pPr>
        <w:spacing w:line="480" w:lineRule="auto"/>
        <w:rPr>
          <w:rFonts w:ascii="Arial" w:hAnsi="Arial" w:cs="Arial"/>
        </w:rPr>
      </w:pPr>
    </w:p>
    <w:p w14:paraId="4A964D1D" w14:textId="64F1E869" w:rsidR="00AA7ACC" w:rsidRDefault="001828B2" w:rsidP="001828B2">
      <w:pPr>
        <w:spacing w:line="480" w:lineRule="auto"/>
        <w:ind w:firstLine="720"/>
        <w:rPr>
          <w:rFonts w:ascii="Arial" w:hAnsi="Arial" w:cs="Arial"/>
          <w:color w:val="000000" w:themeColor="text1"/>
        </w:rPr>
      </w:pPr>
      <w:r>
        <w:rPr>
          <w:rFonts w:ascii="Arial" w:hAnsi="Arial" w:cs="Arial"/>
          <w:color w:val="000000" w:themeColor="text1"/>
        </w:rPr>
        <w:t xml:space="preserve">The top proteomic features for distinguishing </w:t>
      </w:r>
      <w:r w:rsidRPr="001828B2">
        <w:rPr>
          <w:rFonts w:ascii="Arial" w:hAnsi="Arial" w:cs="Arial"/>
          <w:i/>
          <w:iCs/>
          <w:color w:val="000000" w:themeColor="text1"/>
        </w:rPr>
        <w:t>E. faecalis</w:t>
      </w:r>
      <w:r>
        <w:rPr>
          <w:rFonts w:ascii="Arial" w:hAnsi="Arial" w:cs="Arial"/>
          <w:color w:val="000000" w:themeColor="text1"/>
        </w:rPr>
        <w:t xml:space="preserve"> infections from </w:t>
      </w:r>
      <w:r w:rsidRPr="001828B2">
        <w:rPr>
          <w:rFonts w:ascii="Arial" w:hAnsi="Arial" w:cs="Arial"/>
          <w:i/>
          <w:iCs/>
          <w:color w:val="000000" w:themeColor="text1"/>
        </w:rPr>
        <w:t>E. faecium</w:t>
      </w:r>
      <w:r>
        <w:rPr>
          <w:rFonts w:ascii="Arial" w:hAnsi="Arial" w:cs="Arial"/>
          <w:color w:val="000000" w:themeColor="text1"/>
        </w:rPr>
        <w:t xml:space="preserve"> were identified as i</w:t>
      </w:r>
      <w:r w:rsidRPr="001828B2">
        <w:rPr>
          <w:rFonts w:ascii="Arial" w:hAnsi="Arial" w:cs="Arial"/>
          <w:color w:val="000000" w:themeColor="text1"/>
        </w:rPr>
        <w:t xml:space="preserve">mmunoglobulin kappa variable 2-30 </w:t>
      </w:r>
      <w:r>
        <w:rPr>
          <w:rFonts w:ascii="Arial" w:hAnsi="Arial" w:cs="Arial"/>
          <w:color w:val="000000" w:themeColor="text1"/>
        </w:rPr>
        <w:t xml:space="preserve">(IGKV2-30) and retinol binding protein 4 (RBP4), which produced ROC AUCs of 0.76 and 0.79 respectively (Figure 4E). The top metabolomic features were retinol and C24H49N1O7P1, which had ROC AUCs of 0.77 and 0.82 respectively. When we queried the cytokine inference data for differences between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faecalis</w:t>
      </w:r>
      <w:r>
        <w:rPr>
          <w:rFonts w:ascii="Arial" w:hAnsi="Arial" w:cs="Arial"/>
          <w:color w:val="000000" w:themeColor="text1"/>
        </w:rPr>
        <w:t xml:space="preserve"> and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faecium</w:t>
      </w:r>
      <w:r>
        <w:rPr>
          <w:rFonts w:ascii="Arial" w:hAnsi="Arial" w:cs="Arial"/>
          <w:color w:val="000000" w:themeColor="text1"/>
        </w:rPr>
        <w:t xml:space="preserve"> inferred cytokine profiles, no significant differences were observed (Supplementary Figure </w:t>
      </w:r>
      <w:commentRangeStart w:id="60"/>
      <w:r>
        <w:rPr>
          <w:rFonts w:ascii="Arial" w:hAnsi="Arial" w:cs="Arial"/>
          <w:color w:val="000000" w:themeColor="text1"/>
        </w:rPr>
        <w:t>6</w:t>
      </w:r>
      <w:commentRangeEnd w:id="60"/>
      <w:r w:rsidR="007668FF">
        <w:rPr>
          <w:rStyle w:val="CommentReference"/>
          <w:rFonts w:asciiTheme="minorHAnsi" w:eastAsiaTheme="minorHAnsi" w:hAnsiTheme="minorHAnsi" w:cstheme="minorBidi"/>
        </w:rPr>
        <w:commentReference w:id="60"/>
      </w:r>
      <w:r>
        <w:rPr>
          <w:rFonts w:ascii="Arial" w:hAnsi="Arial" w:cs="Arial"/>
          <w:color w:val="000000" w:themeColor="text1"/>
        </w:rPr>
        <w:t>).</w:t>
      </w:r>
    </w:p>
    <w:p w14:paraId="2A591FA0" w14:textId="77777777" w:rsidR="001828B2" w:rsidRPr="001828B2" w:rsidRDefault="001828B2" w:rsidP="00AF77FA">
      <w:pPr>
        <w:spacing w:line="480" w:lineRule="auto"/>
        <w:rPr>
          <w:rFonts w:ascii="Arial" w:hAnsi="Arial" w:cs="Arial"/>
          <w:color w:val="000000" w:themeColor="text1"/>
        </w:rPr>
      </w:pPr>
    </w:p>
    <w:p w14:paraId="2597AC7E" w14:textId="082E2E0F" w:rsidR="00E144D3" w:rsidRDefault="0041437E" w:rsidP="009134FC">
      <w:pPr>
        <w:spacing w:line="480" w:lineRule="auto"/>
        <w:ind w:firstLine="720"/>
        <w:rPr>
          <w:rFonts w:ascii="Arial" w:hAnsi="Arial" w:cs="Arial"/>
        </w:rPr>
      </w:pPr>
      <w:r w:rsidRPr="0041437E">
        <w:rPr>
          <w:rFonts w:ascii="Arial" w:hAnsi="Arial" w:cs="Arial"/>
        </w:rPr>
        <w:t>An important factor in biomarker discover</w:t>
      </w:r>
      <w:r>
        <w:rPr>
          <w:rFonts w:ascii="Arial" w:hAnsi="Arial" w:cs="Arial"/>
        </w:rPr>
        <w:t>y</w:t>
      </w:r>
      <w:r w:rsidRPr="0041437E">
        <w:rPr>
          <w:rFonts w:ascii="Arial" w:hAnsi="Arial" w:cs="Arial"/>
        </w:rPr>
        <w:t xml:space="preserve"> is the consideration of </w:t>
      </w:r>
      <w:r>
        <w:rPr>
          <w:rFonts w:ascii="Arial" w:hAnsi="Arial" w:cs="Arial"/>
        </w:rPr>
        <w:t>additional</w:t>
      </w:r>
      <w:r w:rsidRPr="0041437E">
        <w:rPr>
          <w:rFonts w:ascii="Arial" w:hAnsi="Arial" w:cs="Arial"/>
        </w:rPr>
        <w:t xml:space="preserve"> factors</w:t>
      </w:r>
      <w:r>
        <w:rPr>
          <w:rFonts w:ascii="Arial" w:hAnsi="Arial" w:cs="Arial"/>
        </w:rPr>
        <w:t xml:space="preserve"> to best ensure that the difference in biomarker observed is truly due to the variable of interest and not confounded by additional factors</w:t>
      </w:r>
      <w:r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{"citationID":"UMsU7xHp","properties":{"formattedCitation":"\\super 10\\nosupersub{}","plainCitation":"10","dontUpdate":true,"noteIndex":0},"citationItems":[{"id":5882,"uris":["http://zotero.org/users/6494753/items/ZXEVUIVG"],"itemData":{"id":5882,"type":"article-journal","abstract":"Biomarker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Pr="006B6A4A">
        <w:rPr>
          <w:rFonts w:ascii="Arial" w:hAnsi="Arial" w:cs="Arial"/>
          <w:vertAlign w:val="superscript"/>
        </w:rPr>
        <w:fldChar w:fldCharType="separate"/>
      </w:r>
      <w:r w:rsidR="00DB4D5B">
        <w:rPr>
          <w:rFonts w:ascii="Arial" w:hAnsi="Arial" w:cs="Arial"/>
          <w:vertAlign w:val="superscript"/>
        </w:rPr>
        <w:t xml:space="preserve"> </w:t>
      </w:r>
      <w:r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B67950">
        <w:rPr>
          <w:rFonts w:ascii="Arial" w:hAnsi="Arial" w:cs="Arial"/>
          <w:vertAlign w:val="superscript"/>
        </w:rPr>
        <w:instrText xml:space="preserve"> ADDIN ZOTERO_ITEM CSL_CITATION {"citationID":"W2Ia5gj3","properties":{"formattedCitation":"\\super 45\\nosupersub{}","plainCitation":"45","noteIndex":0},"citationItems":[{"id":5844,"uris":["http://zotero.org/users/6494753/items/PQIKZXQ7"],"itemData":{"id":5844,"type":"article-journal","abstract":"Introduction: Plasma biomarkers will likely revolutionize the diagnostic work-up of Alzheimer’s disease (AD) globally. Before widespread use, we need to determine if confounding factors affect the levels of these biomarkers, and their clinical utility.","container-title":"Alzheimer's &amp; Dementia","DOI":"10.1002/alz.12787","ISSN":"1552-5260, 1552-5279","issue":"4","journalAbbreviation":"Alzheimer's &amp; Dementia","language":"en","page":"1403-1414","source":"DOI.org (Crossref)","title":"Confounding factors of Alzheimer's disease plasma biomarkers and their impact on clinical performance","volume":"19","author":[{"family":"Pichet Binette","given":"Alexa"},{"family":"Janelidze","given":"Shorena"},{"family":"Cullen","given":"Nicholas"},{"family":"Dage","given":"Jeffrey L."},{"family":"Bateman","given":"Randall J."},{"family":"Zetterberg","given":"Henrik"},{"family":"Blennow","given":"Kaj"},{"family":"Stomrud","given":"Erik"},{"family":"Mattsson</w:instrText>
      </w:r>
      <w:r w:rsidR="00B67950">
        <w:rPr>
          <w:rFonts w:ascii="Cambria Math" w:hAnsi="Cambria Math" w:cs="Cambria Math"/>
          <w:vertAlign w:val="superscript"/>
        </w:rPr>
        <w:instrText>‐</w:instrText>
      </w:r>
      <w:r w:rsidR="00B67950">
        <w:rPr>
          <w:rFonts w:ascii="Arial" w:hAnsi="Arial" w:cs="Arial"/>
          <w:vertAlign w:val="superscript"/>
        </w:rPr>
        <w:instrText xml:space="preserve">Carlgren","given":"Niklas"},{"family":"Hansson","given":"Oskar"}],"issued":{"date-parts":[["2023",4]]}}}],"schema":"https://github.com/citation-style-language/schema/raw/master/csl-citation.json"} </w:instrText>
      </w:r>
      <w:r w:rsidR="002E4507" w:rsidRPr="006B6A4A">
        <w:rPr>
          <w:rFonts w:ascii="Arial" w:hAnsi="Arial" w:cs="Arial"/>
          <w:vertAlign w:val="superscript"/>
        </w:rPr>
        <w:fldChar w:fldCharType="separate"/>
      </w:r>
      <w:r w:rsidR="00B67950" w:rsidRPr="00B67950">
        <w:rPr>
          <w:rFonts w:ascii="Arial" w:hAnsi="Arial" w:cs="Arial"/>
          <w:vertAlign w:val="superscript"/>
        </w:rPr>
        <w:t>45</w:t>
      </w:r>
      <w:r w:rsidR="002E4507"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B67950">
        <w:rPr>
          <w:rFonts w:ascii="Arial" w:hAnsi="Arial" w:cs="Arial"/>
          <w:vertAlign w:val="superscript"/>
        </w:rPr>
        <w:instrText xml:space="preserve"> ADDIN ZOTERO_ITEM CSL_CITATION {"citationID":"rTfEB6TW","properties":{"formattedCitation":"\\super 46\\nosupersub{}","plainCitation":"46","noteIndex":0},"citationItems":[{"id":5843,"uris":["http://zotero.org/users/6494753/items/Q2T5CJZK"],"itemData":{"id":5843,"type":"article-journal","abstract":"Proinﬂammatory biomarkers have been increasingly used in epidemiologic and intervention studies over the past decades to evaluate and identify an association of systemic inﬂammation with cardiovascular diseases. Although there is a strong correlation between the elevated level of inﬂammatory biomarkers and the pathology of various cardiovascular diseases, the mechanisms of the underlying cause are unclear. Identiﬁcation of pro-inﬂammatory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inﬂammatory biomarkers CRP, IL-1b, IL-6, TNFa, and the soluble TNF receptors on the concentration of these inﬂammatory biomarkers in serum.","container-title":"Biomolecules","DOI":"10.3390/biom11101464","ISSN":"2218-273X","issue":"10","journalAbbreviation":"Biomolecules","language":"en","page":"1464","source":"DOI.org (Crossref)","title":"Confounders in Identification and Analysis of Inflammatory Biomarkers in Cardiovascular Diseases","volume":"11","author":[{"family":"Ain","given":"Qurrat Ul"},{"family":"Sarfraz","given":"Mehak"},{"family":"Prasesti","given":"Gayuk Kalih"},{"family":"Dewi","given":"Triwedya Indra"},{"family":"Kurniati","given":"Neng Fisheri"}],"issued":{"date-parts":[["2021",10,5]]}}}],"schema":"https://github.com/citation-style-language/schema/raw/master/csl-citation.json"} </w:instrText>
      </w:r>
      <w:r w:rsidR="002E4507" w:rsidRPr="006B6A4A">
        <w:rPr>
          <w:rFonts w:ascii="Arial" w:hAnsi="Arial" w:cs="Arial"/>
          <w:vertAlign w:val="superscript"/>
        </w:rPr>
        <w:fldChar w:fldCharType="separate"/>
      </w:r>
      <w:r w:rsidR="00B67950" w:rsidRPr="00B67950">
        <w:rPr>
          <w:rFonts w:ascii="Arial" w:hAnsi="Arial" w:cs="Arial"/>
          <w:vertAlign w:val="superscript"/>
        </w:rPr>
        <w:t>46</w:t>
      </w:r>
      <w:r w:rsidR="002E4507" w:rsidRPr="006B6A4A">
        <w:rPr>
          <w:rFonts w:ascii="Arial" w:hAnsi="Arial" w:cs="Arial"/>
          <w:vertAlign w:val="superscript"/>
        </w:rPr>
        <w:fldChar w:fldCharType="end"/>
      </w:r>
      <w:r w:rsidR="006B6A4A">
        <w:rPr>
          <w:rFonts w:ascii="Arial" w:hAnsi="Arial" w:cs="Arial"/>
          <w:vertAlign w:val="superscript"/>
        </w:rPr>
        <w:t xml:space="preserve"> </w:t>
      </w:r>
      <w:r w:rsidR="006B6A4A">
        <w:rPr>
          <w:rFonts w:ascii="Arial" w:hAnsi="Arial" w:cs="Arial"/>
        </w:rPr>
        <w:t>.</w:t>
      </w:r>
      <w:r w:rsidR="00467745">
        <w:rPr>
          <w:rFonts w:ascii="Arial" w:hAnsi="Arial" w:cs="Arial"/>
        </w:rPr>
        <w:t xml:space="preserve"> </w:t>
      </w:r>
      <w:r w:rsidR="00AA3D94">
        <w:rPr>
          <w:rFonts w:ascii="Arial" w:hAnsi="Arial" w:cs="Arial"/>
        </w:rPr>
        <w:t xml:space="preserve">Evaluation of </w:t>
      </w:r>
      <w:r w:rsidR="009134FC">
        <w:rPr>
          <w:rFonts w:ascii="Arial" w:hAnsi="Arial" w:cs="Arial"/>
        </w:rPr>
        <w:t>our</w:t>
      </w:r>
      <w:r w:rsidR="00AA3D94">
        <w:rPr>
          <w:rFonts w:ascii="Arial" w:hAnsi="Arial" w:cs="Arial"/>
        </w:rPr>
        <w:t xml:space="preserve"> clinical metadata for associated correlations s</w:t>
      </w:r>
      <w:r w:rsidR="006F5C19">
        <w:rPr>
          <w:rFonts w:ascii="Arial" w:hAnsi="Arial" w:cs="Arial"/>
        </w:rPr>
        <w:t xml:space="preserve">uggested the </w:t>
      </w:r>
      <w:r w:rsidR="009134FC">
        <w:rPr>
          <w:rFonts w:ascii="Arial" w:hAnsi="Arial" w:cs="Arial"/>
        </w:rPr>
        <w:t xml:space="preserve">potential </w:t>
      </w:r>
      <w:r w:rsidR="006F5C19">
        <w:rPr>
          <w:rFonts w:ascii="Arial" w:hAnsi="Arial" w:cs="Arial"/>
        </w:rPr>
        <w:t xml:space="preserve">presence of </w:t>
      </w:r>
      <w:r w:rsidR="00AA3D94">
        <w:rPr>
          <w:rFonts w:ascii="Arial" w:hAnsi="Arial" w:cs="Arial"/>
        </w:rPr>
        <w:t xml:space="preserve">confounding </w:t>
      </w:r>
      <w:r>
        <w:rPr>
          <w:rFonts w:ascii="Arial" w:hAnsi="Arial" w:cs="Arial"/>
        </w:rPr>
        <w:t xml:space="preserve">variables </w:t>
      </w:r>
      <w:r w:rsidR="009134FC">
        <w:rPr>
          <w:rFonts w:ascii="Arial" w:hAnsi="Arial" w:cs="Arial"/>
        </w:rPr>
        <w:t>in our dataset.</w:t>
      </w:r>
      <w:r w:rsidR="00AA3D94">
        <w:rPr>
          <w:rFonts w:ascii="Arial" w:hAnsi="Arial" w:cs="Arial"/>
        </w:rPr>
        <w:t xml:space="preserve"> </w:t>
      </w:r>
      <w:r w:rsidR="006B6A4A">
        <w:rPr>
          <w:rFonts w:ascii="Arial" w:hAnsi="Arial" w:cs="Arial"/>
        </w:rPr>
        <w:t>Tr</w:t>
      </w:r>
      <w:r w:rsidR="00AA3D94">
        <w:rPr>
          <w:rFonts w:ascii="Arial" w:hAnsi="Arial" w:cs="Arial"/>
        </w:rPr>
        <w:t xml:space="preserve">ansplant type </w:t>
      </w:r>
      <w:r w:rsidR="00696F18">
        <w:rPr>
          <w:rFonts w:ascii="Arial" w:hAnsi="Arial" w:cs="Arial"/>
        </w:rPr>
        <w:t>was</w:t>
      </w:r>
      <w:r w:rsidR="00AA3D94">
        <w:rPr>
          <w:rFonts w:ascii="Arial" w:hAnsi="Arial" w:cs="Arial"/>
        </w:rPr>
        <w:t xml:space="preserve"> found to be </w:t>
      </w:r>
      <w:r w:rsidR="00696F18">
        <w:rPr>
          <w:rFonts w:ascii="Arial" w:hAnsi="Arial" w:cs="Arial"/>
        </w:rPr>
        <w:t>significantly associated with the levels of 9</w:t>
      </w:r>
      <w:r w:rsidR="00440D57">
        <w:rPr>
          <w:rFonts w:ascii="Arial" w:hAnsi="Arial" w:cs="Arial"/>
        </w:rPr>
        <w:t xml:space="preserve"> out of the top </w:t>
      </w:r>
      <w:r w:rsidR="00696F18">
        <w:rPr>
          <w:rFonts w:ascii="Arial" w:hAnsi="Arial" w:cs="Arial"/>
        </w:rPr>
        <w:t xml:space="preserve">10 </w:t>
      </w:r>
      <w:r w:rsidR="00764BD3">
        <w:rPr>
          <w:rFonts w:ascii="Arial" w:hAnsi="Arial" w:cs="Arial"/>
        </w:rPr>
        <w:t xml:space="preserve">protein </w:t>
      </w:r>
      <w:r w:rsidR="00440D57">
        <w:rPr>
          <w:rFonts w:ascii="Arial" w:hAnsi="Arial" w:cs="Arial"/>
        </w:rPr>
        <w:t>ranked</w:t>
      </w:r>
      <w:r w:rsidR="00696F18">
        <w:rPr>
          <w:rFonts w:ascii="Arial" w:hAnsi="Arial" w:cs="Arial"/>
        </w:rPr>
        <w:t xml:space="preserve"> biomarkers </w:t>
      </w:r>
      <w:r w:rsidR="00696F18">
        <w:rPr>
          <w:rFonts w:ascii="Arial" w:hAnsi="Arial" w:cs="Arial"/>
        </w:rPr>
        <w:lastRenderedPageBreak/>
        <w:t>(</w:t>
      </w:r>
      <w:r w:rsidR="00467745">
        <w:rPr>
          <w:rFonts w:ascii="Arial" w:hAnsi="Arial" w:cs="Arial"/>
        </w:rPr>
        <w:t>Supplementary</w:t>
      </w:r>
      <w:r w:rsidR="00696F18">
        <w:rPr>
          <w:rFonts w:ascii="Arial" w:hAnsi="Arial" w:cs="Arial"/>
        </w:rPr>
        <w:t xml:space="preserve"> Figure </w:t>
      </w:r>
      <w:r w:rsidR="005F5B63">
        <w:rPr>
          <w:rFonts w:ascii="Arial" w:hAnsi="Arial" w:cs="Arial"/>
        </w:rPr>
        <w:t>7</w:t>
      </w:r>
      <w:r w:rsidR="00696F18">
        <w:rPr>
          <w:rFonts w:ascii="Arial" w:hAnsi="Arial" w:cs="Arial"/>
        </w:rPr>
        <w:t xml:space="preserve">). </w:t>
      </w:r>
      <w:r w:rsidR="000B0B40">
        <w:rPr>
          <w:rFonts w:ascii="Arial" w:hAnsi="Arial" w:cs="Arial"/>
        </w:rPr>
        <w:t xml:space="preserve">Further investigation </w:t>
      </w:r>
      <w:r w:rsidR="00ED3B23">
        <w:rPr>
          <w:rFonts w:ascii="Arial" w:hAnsi="Arial" w:cs="Arial"/>
        </w:rPr>
        <w:t xml:space="preserve">suggested that this </w:t>
      </w:r>
      <w:r w:rsidR="006B6A4A">
        <w:rPr>
          <w:rFonts w:ascii="Arial" w:hAnsi="Arial" w:cs="Arial"/>
        </w:rPr>
        <w:t>would</w:t>
      </w:r>
      <w:r w:rsidR="00ED3B23">
        <w:rPr>
          <w:rFonts w:ascii="Arial" w:hAnsi="Arial" w:cs="Arial"/>
        </w:rPr>
        <w:t xml:space="preserve"> be </w:t>
      </w:r>
      <w:r w:rsidR="009134FC">
        <w:rPr>
          <w:rFonts w:ascii="Arial" w:hAnsi="Arial" w:cs="Arial"/>
        </w:rPr>
        <w:t>challenging</w:t>
      </w:r>
      <w:r w:rsidR="00ED3B23">
        <w:rPr>
          <w:rFonts w:ascii="Arial" w:hAnsi="Arial" w:cs="Arial"/>
        </w:rPr>
        <w:t xml:space="preserve"> to separate from the type of pathogen </w:t>
      </w:r>
      <w:r w:rsidR="009134FC">
        <w:rPr>
          <w:rFonts w:ascii="Arial" w:hAnsi="Arial" w:cs="Arial"/>
        </w:rPr>
        <w:t>causing the infection</w:t>
      </w:r>
      <w:r w:rsidR="00ED3B23">
        <w:rPr>
          <w:rFonts w:ascii="Arial" w:hAnsi="Arial" w:cs="Arial"/>
        </w:rPr>
        <w:t xml:space="preserve"> as</w:t>
      </w:r>
      <w:r w:rsidR="00ED3B23" w:rsidRPr="002E4507">
        <w:rPr>
          <w:rFonts w:ascii="Arial" w:hAnsi="Arial" w:cs="Arial"/>
          <w:i/>
          <w:iCs/>
        </w:rPr>
        <w:t xml:space="preserve"> </w:t>
      </w:r>
      <w:r w:rsidR="002E4507" w:rsidRPr="002E4507">
        <w:rPr>
          <w:rFonts w:ascii="Arial" w:hAnsi="Arial" w:cs="Arial"/>
          <w:i/>
          <w:iCs/>
        </w:rPr>
        <w:t xml:space="preserve">E. </w:t>
      </w:r>
      <w:r w:rsidR="00ED3B23" w:rsidRPr="002E4507">
        <w:rPr>
          <w:rFonts w:ascii="Arial" w:hAnsi="Arial" w:cs="Arial"/>
          <w:i/>
          <w:iCs/>
        </w:rPr>
        <w:t xml:space="preserve">faecium </w:t>
      </w:r>
      <w:r w:rsidR="00ED3B23">
        <w:rPr>
          <w:rFonts w:ascii="Arial" w:hAnsi="Arial" w:cs="Arial"/>
        </w:rPr>
        <w:t xml:space="preserve">infected patients were more </w:t>
      </w:r>
      <w:r>
        <w:rPr>
          <w:rFonts w:ascii="Arial" w:hAnsi="Arial" w:cs="Arial"/>
        </w:rPr>
        <w:t>likely</w:t>
      </w:r>
      <w:r w:rsidR="00ED3B23">
        <w:rPr>
          <w:rFonts w:ascii="Arial" w:hAnsi="Arial" w:cs="Arial"/>
        </w:rPr>
        <w:t xml:space="preserve"> to have </w:t>
      </w:r>
      <w:r w:rsidR="002E4507">
        <w:rPr>
          <w:rFonts w:ascii="Arial" w:hAnsi="Arial" w:cs="Arial"/>
        </w:rPr>
        <w:t>organ transplants in our cohort</w:t>
      </w:r>
      <w:r w:rsidR="00367BE1">
        <w:rPr>
          <w:rFonts w:ascii="Arial" w:hAnsi="Arial" w:cs="Arial"/>
        </w:rPr>
        <w:t>.</w:t>
      </w:r>
      <w:r w:rsidR="00CD5AE6">
        <w:rPr>
          <w:rFonts w:ascii="Arial" w:hAnsi="Arial" w:cs="Arial"/>
        </w:rPr>
        <w:t xml:space="preserve"> Thus</w:t>
      </w:r>
      <w:r w:rsidR="006B6A4A">
        <w:rPr>
          <w:rFonts w:ascii="Arial" w:hAnsi="Arial" w:cs="Arial"/>
        </w:rPr>
        <w:t>,</w:t>
      </w:r>
      <w:r w:rsidR="00CD5AE6">
        <w:rPr>
          <w:rFonts w:ascii="Arial" w:hAnsi="Arial" w:cs="Arial"/>
        </w:rPr>
        <w:t xml:space="preserve"> we considered the possibility that the </w:t>
      </w:r>
      <w:r w:rsidR="00764BD3">
        <w:rPr>
          <w:rFonts w:ascii="Arial" w:hAnsi="Arial" w:cs="Arial"/>
        </w:rPr>
        <w:t xml:space="preserve">biomarkers </w:t>
      </w:r>
      <w:r w:rsidR="00CD5AE6">
        <w:rPr>
          <w:rFonts w:ascii="Arial" w:hAnsi="Arial" w:cs="Arial"/>
        </w:rPr>
        <w:t xml:space="preserve">we observed </w:t>
      </w:r>
      <w:r w:rsidR="00764BD3">
        <w:rPr>
          <w:rFonts w:ascii="Arial" w:hAnsi="Arial" w:cs="Arial"/>
        </w:rPr>
        <w:t xml:space="preserve">as being associated with </w:t>
      </w:r>
      <w:r w:rsidR="00764BD3" w:rsidRPr="00764BD3">
        <w:rPr>
          <w:rFonts w:ascii="Arial" w:hAnsi="Arial" w:cs="Arial"/>
          <w:i/>
          <w:iCs/>
        </w:rPr>
        <w:t>E. faecalis</w:t>
      </w:r>
      <w:r w:rsidR="00764BD3">
        <w:rPr>
          <w:rFonts w:ascii="Arial" w:hAnsi="Arial" w:cs="Arial"/>
        </w:rPr>
        <w:t xml:space="preserve"> or </w:t>
      </w:r>
      <w:r w:rsidR="00764BD3" w:rsidRPr="00764BD3">
        <w:rPr>
          <w:rFonts w:ascii="Arial" w:hAnsi="Arial" w:cs="Arial"/>
          <w:i/>
          <w:iCs/>
        </w:rPr>
        <w:t>E. faecium</w:t>
      </w:r>
      <w:r w:rsidR="00764BD3">
        <w:rPr>
          <w:rFonts w:ascii="Arial" w:hAnsi="Arial" w:cs="Arial"/>
        </w:rPr>
        <w:t xml:space="preserve"> in</w:t>
      </w:r>
      <w:r w:rsidR="00CD5AE6">
        <w:rPr>
          <w:rFonts w:ascii="Arial" w:hAnsi="Arial" w:cs="Arial"/>
        </w:rPr>
        <w:t xml:space="preserve"> our study </w:t>
      </w:r>
      <w:r w:rsidR="00764BD3">
        <w:rPr>
          <w:rFonts w:ascii="Arial" w:hAnsi="Arial" w:cs="Arial"/>
        </w:rPr>
        <w:t>were</w:t>
      </w:r>
      <w:r w:rsidR="00CD5AE6">
        <w:rPr>
          <w:rFonts w:ascii="Arial" w:hAnsi="Arial" w:cs="Arial"/>
        </w:rPr>
        <w:t xml:space="preserve"> a function of unbalanced groupings</w:t>
      </w:r>
      <w:r>
        <w:rPr>
          <w:rFonts w:ascii="Arial" w:hAnsi="Arial" w:cs="Arial"/>
        </w:rPr>
        <w:t xml:space="preserve">. </w:t>
      </w:r>
      <w:r w:rsidR="00554111">
        <w:rPr>
          <w:rFonts w:ascii="Arial" w:hAnsi="Arial" w:cs="Arial"/>
        </w:rPr>
        <w:t>To</w:t>
      </w:r>
      <w:r w:rsidR="00ED3B23">
        <w:rPr>
          <w:rFonts w:ascii="Arial" w:hAnsi="Arial" w:cs="Arial"/>
        </w:rPr>
        <w:t xml:space="preserve"> assess this, we </w:t>
      </w:r>
      <w:r w:rsidR="00A74A43">
        <w:rPr>
          <w:rFonts w:ascii="Arial" w:hAnsi="Arial" w:cs="Arial"/>
        </w:rPr>
        <w:t xml:space="preserve">filtered </w:t>
      </w:r>
      <w:r w:rsidR="009134FC">
        <w:rPr>
          <w:rFonts w:ascii="Arial" w:hAnsi="Arial" w:cs="Arial"/>
        </w:rPr>
        <w:t xml:space="preserve">our data to </w:t>
      </w:r>
      <w:r w:rsidR="00ED3B23">
        <w:rPr>
          <w:rFonts w:ascii="Arial" w:hAnsi="Arial" w:cs="Arial"/>
        </w:rPr>
        <w:t xml:space="preserve">only </w:t>
      </w:r>
      <w:r w:rsidR="009134FC">
        <w:rPr>
          <w:rFonts w:ascii="Arial" w:hAnsi="Arial" w:cs="Arial"/>
        </w:rPr>
        <w:t>consider</w:t>
      </w:r>
      <w:r w:rsidR="00ED3B23">
        <w:rPr>
          <w:rFonts w:ascii="Arial" w:hAnsi="Arial" w:cs="Arial"/>
        </w:rPr>
        <w:t xml:space="preserve"> the patients </w:t>
      </w:r>
      <w:r w:rsidR="00440D57">
        <w:rPr>
          <w:rFonts w:ascii="Arial" w:hAnsi="Arial" w:cs="Arial"/>
        </w:rPr>
        <w:t>who</w:t>
      </w:r>
      <w:r w:rsidR="00ED3B23">
        <w:rPr>
          <w:rFonts w:ascii="Arial" w:hAnsi="Arial" w:cs="Arial"/>
        </w:rPr>
        <w:t xml:space="preserve"> did not have </w:t>
      </w:r>
      <w:r w:rsidR="00367BE1">
        <w:rPr>
          <w:rFonts w:ascii="Arial" w:hAnsi="Arial" w:cs="Arial"/>
        </w:rPr>
        <w:t xml:space="preserve">a </w:t>
      </w:r>
      <w:r w:rsidR="00467745">
        <w:rPr>
          <w:rFonts w:ascii="Arial" w:hAnsi="Arial" w:cs="Arial"/>
        </w:rPr>
        <w:t>transplant</w:t>
      </w:r>
      <w:r w:rsidR="009134FC">
        <w:rPr>
          <w:rFonts w:ascii="Arial" w:hAnsi="Arial" w:cs="Arial"/>
        </w:rPr>
        <w:t>. We found</w:t>
      </w:r>
      <w:r w:rsidR="00467745">
        <w:rPr>
          <w:rFonts w:ascii="Arial" w:hAnsi="Arial" w:cs="Arial"/>
        </w:rPr>
        <w:t xml:space="preserve"> </w:t>
      </w:r>
      <w:r w:rsidR="00367BE1">
        <w:rPr>
          <w:rFonts w:ascii="Arial" w:hAnsi="Arial" w:cs="Arial"/>
        </w:rPr>
        <w:t xml:space="preserve">that antibody levels were still </w:t>
      </w:r>
      <w:r w:rsidR="006B6A4A">
        <w:rPr>
          <w:rFonts w:ascii="Arial" w:hAnsi="Arial" w:cs="Arial"/>
        </w:rPr>
        <w:t>significantly</w:t>
      </w:r>
      <w:r w:rsidR="00367BE1">
        <w:rPr>
          <w:rFonts w:ascii="Arial" w:hAnsi="Arial" w:cs="Arial"/>
        </w:rPr>
        <w:t xml:space="preserve"> reduced in </w:t>
      </w:r>
      <w:r w:rsidRPr="0041437E">
        <w:rPr>
          <w:rFonts w:ascii="Arial" w:hAnsi="Arial" w:cs="Arial"/>
          <w:i/>
          <w:iCs/>
        </w:rPr>
        <w:t xml:space="preserve">E. </w:t>
      </w:r>
      <w:r w:rsidR="00367BE1" w:rsidRPr="0041437E">
        <w:rPr>
          <w:rFonts w:ascii="Arial" w:hAnsi="Arial" w:cs="Arial"/>
          <w:i/>
          <w:iCs/>
        </w:rPr>
        <w:t>faecium</w:t>
      </w:r>
      <w:r w:rsidR="00367BE1">
        <w:rPr>
          <w:rFonts w:ascii="Arial" w:hAnsi="Arial" w:cs="Arial"/>
        </w:rPr>
        <w:t xml:space="preserve"> </w:t>
      </w:r>
      <w:r>
        <w:rPr>
          <w:rFonts w:ascii="Arial" w:hAnsi="Arial" w:cs="Arial"/>
        </w:rPr>
        <w:t xml:space="preserve">infected samples </w:t>
      </w:r>
      <w:r w:rsidR="00367BE1">
        <w:rPr>
          <w:rFonts w:ascii="Arial" w:hAnsi="Arial" w:cs="Arial"/>
        </w:rPr>
        <w:t xml:space="preserve">relative to </w:t>
      </w:r>
      <w:r w:rsidRPr="0041437E">
        <w:rPr>
          <w:rFonts w:ascii="Arial" w:hAnsi="Arial" w:cs="Arial"/>
          <w:i/>
          <w:iCs/>
        </w:rPr>
        <w:t xml:space="preserve">E. </w:t>
      </w:r>
      <w:r w:rsidR="00367BE1" w:rsidRPr="0041437E">
        <w:rPr>
          <w:rFonts w:ascii="Arial" w:hAnsi="Arial" w:cs="Arial"/>
          <w:i/>
          <w:iCs/>
        </w:rPr>
        <w:t>faecalis</w:t>
      </w:r>
      <w:r>
        <w:rPr>
          <w:rFonts w:ascii="Arial" w:hAnsi="Arial" w:cs="Arial"/>
        </w:rPr>
        <w:t xml:space="preserve"> </w:t>
      </w:r>
      <w:r w:rsidR="002E4507">
        <w:rPr>
          <w:rFonts w:ascii="Arial" w:hAnsi="Arial" w:cs="Arial"/>
        </w:rPr>
        <w:t>(Supplementary Figure</w:t>
      </w:r>
      <w:r w:rsidR="007E146F">
        <w:rPr>
          <w:rFonts w:ascii="Arial" w:hAnsi="Arial" w:cs="Arial"/>
        </w:rPr>
        <w:t xml:space="preserve"> </w:t>
      </w:r>
      <w:r w:rsidR="00764BD3">
        <w:rPr>
          <w:rFonts w:ascii="Arial" w:hAnsi="Arial" w:cs="Arial"/>
        </w:rPr>
        <w:t>10A</w:t>
      </w:r>
      <w:r w:rsidR="009134FC" w:rsidRPr="0083250D">
        <w:rPr>
          <w:rFonts w:ascii="Arial" w:hAnsi="Arial" w:cs="Arial"/>
          <w:color w:val="000000" w:themeColor="text1"/>
        </w:rPr>
        <w:t>)</w:t>
      </w:r>
      <w:r w:rsidR="002E4507" w:rsidRPr="0083250D">
        <w:rPr>
          <w:rFonts w:ascii="Arial" w:hAnsi="Arial" w:cs="Arial"/>
          <w:color w:val="000000" w:themeColor="text1"/>
        </w:rPr>
        <w:t>.</w:t>
      </w:r>
      <w:r w:rsidR="00D04E26" w:rsidRPr="0083250D">
        <w:rPr>
          <w:rFonts w:ascii="Arial" w:hAnsi="Arial" w:cs="Arial"/>
          <w:color w:val="000000" w:themeColor="text1"/>
        </w:rPr>
        <w:t xml:space="preserve"> </w:t>
      </w:r>
      <w:r w:rsidR="00764BD3" w:rsidRPr="0083250D">
        <w:rPr>
          <w:rFonts w:ascii="Arial" w:hAnsi="Arial" w:cs="Arial"/>
          <w:color w:val="000000" w:themeColor="text1"/>
        </w:rPr>
        <w:t xml:space="preserve">We observed a loss of significance for </w:t>
      </w:r>
      <w:r w:rsidR="0083250D" w:rsidRPr="0083250D">
        <w:rPr>
          <w:rFonts w:ascii="Arial" w:hAnsi="Arial" w:cs="Arial"/>
          <w:color w:val="000000" w:themeColor="text1"/>
        </w:rPr>
        <w:t xml:space="preserve">the remaining protein biomarkers </w:t>
      </w:r>
      <w:r w:rsidR="00764BD3" w:rsidRPr="0083250D">
        <w:rPr>
          <w:rFonts w:ascii="Arial" w:hAnsi="Arial" w:cs="Arial"/>
          <w:color w:val="000000" w:themeColor="text1"/>
        </w:rPr>
        <w:t xml:space="preserve">APOC1, AZGP1, PCOX1, </w:t>
      </w:r>
      <w:r w:rsidR="0083250D" w:rsidRPr="0083250D">
        <w:rPr>
          <w:rFonts w:ascii="Arial" w:hAnsi="Arial" w:cs="Arial"/>
          <w:color w:val="000000" w:themeColor="text1"/>
        </w:rPr>
        <w:t xml:space="preserve">RBP4 and SERPINC1, </w:t>
      </w:r>
      <w:r w:rsidR="00764BD3" w:rsidRPr="0083250D">
        <w:rPr>
          <w:rFonts w:ascii="Arial" w:hAnsi="Arial" w:cs="Arial"/>
          <w:color w:val="000000" w:themeColor="text1"/>
        </w:rPr>
        <w:t>suggesting that the significance we observed for these biomarkers may be confounded by transplant status</w:t>
      </w:r>
      <w:r w:rsidR="0083250D">
        <w:rPr>
          <w:rFonts w:ascii="Arial" w:hAnsi="Arial" w:cs="Arial"/>
          <w:color w:val="000000" w:themeColor="text1"/>
        </w:rPr>
        <w:t xml:space="preserve"> (Supplementary Figure 10C)</w:t>
      </w:r>
      <w:r w:rsidR="00764BD3" w:rsidRPr="0083250D">
        <w:rPr>
          <w:rFonts w:ascii="Arial" w:hAnsi="Arial" w:cs="Arial"/>
          <w:color w:val="000000" w:themeColor="text1"/>
        </w:rPr>
        <w:t>.</w:t>
      </w:r>
      <w:r w:rsidR="00764BD3" w:rsidRPr="0083250D">
        <w:rPr>
          <w:rFonts w:ascii="Arial" w:hAnsi="Arial" w:cs="Arial"/>
          <w:color w:val="FF0000"/>
        </w:rPr>
        <w:t xml:space="preserve"> </w:t>
      </w:r>
      <w:r w:rsidR="0083250D" w:rsidRPr="0083250D">
        <w:rPr>
          <w:rFonts w:ascii="Arial" w:hAnsi="Arial" w:cs="Arial"/>
          <w:color w:val="000000" w:themeColor="text1"/>
        </w:rPr>
        <w:t>Importantly,</w:t>
      </w:r>
      <w:r w:rsidR="0083250D">
        <w:rPr>
          <w:rFonts w:ascii="Arial" w:hAnsi="Arial" w:cs="Arial"/>
          <w:color w:val="000000" w:themeColor="text1"/>
        </w:rPr>
        <w:t xml:space="preserve"> the direction of enrichment for</w:t>
      </w:r>
      <w:r w:rsidR="0083250D" w:rsidRPr="0083250D">
        <w:rPr>
          <w:rFonts w:ascii="Arial" w:hAnsi="Arial" w:cs="Arial"/>
          <w:color w:val="000000" w:themeColor="text1"/>
        </w:rPr>
        <w:t xml:space="preserve"> APOC3 and RBP4 </w:t>
      </w:r>
      <w:r w:rsidR="0083250D">
        <w:rPr>
          <w:rFonts w:ascii="Arial" w:hAnsi="Arial" w:cs="Arial"/>
          <w:color w:val="000000" w:themeColor="text1"/>
        </w:rPr>
        <w:t xml:space="preserve">was preserved, and they </w:t>
      </w:r>
      <w:r w:rsidR="0083250D" w:rsidRPr="0083250D">
        <w:rPr>
          <w:rFonts w:ascii="Arial" w:hAnsi="Arial" w:cs="Arial"/>
          <w:color w:val="000000" w:themeColor="text1"/>
        </w:rPr>
        <w:t xml:space="preserve">narrowly missed </w:t>
      </w:r>
      <w:r w:rsidR="0083250D">
        <w:rPr>
          <w:rFonts w:ascii="Arial" w:hAnsi="Arial" w:cs="Arial"/>
          <w:color w:val="000000" w:themeColor="text1"/>
        </w:rPr>
        <w:t>our threshold for statistical significance with p</w:t>
      </w:r>
      <w:ins w:id="61" w:author="Leigh-Ana M Rossitto" w:date="2024-05-02T13:50:00Z">
        <w:r w:rsidR="007668FF">
          <w:rPr>
            <w:rFonts w:ascii="Arial" w:hAnsi="Arial" w:cs="Arial"/>
            <w:color w:val="000000" w:themeColor="text1"/>
          </w:rPr>
          <w:t>-</w:t>
        </w:r>
      </w:ins>
      <w:del w:id="62" w:author="Leigh-Ana M Rossitto" w:date="2024-05-02T13:50:00Z">
        <w:r w:rsidR="0083250D" w:rsidDel="007668FF">
          <w:rPr>
            <w:rFonts w:ascii="Arial" w:hAnsi="Arial" w:cs="Arial"/>
            <w:color w:val="000000" w:themeColor="text1"/>
          </w:rPr>
          <w:delText xml:space="preserve"> </w:delText>
        </w:r>
      </w:del>
      <w:r w:rsidR="0083250D">
        <w:rPr>
          <w:rFonts w:ascii="Arial" w:hAnsi="Arial" w:cs="Arial"/>
          <w:color w:val="000000" w:themeColor="text1"/>
        </w:rPr>
        <w:t>values of 0.098, and 0.064 respectively.</w:t>
      </w:r>
      <w:r w:rsidR="00764BD3">
        <w:rPr>
          <w:rFonts w:ascii="Arial" w:hAnsi="Arial" w:cs="Arial"/>
        </w:rPr>
        <w:t xml:space="preserve"> When restricted to only include patients that had not had a transplant, </w:t>
      </w:r>
      <w:r w:rsidR="0083250D">
        <w:rPr>
          <w:rFonts w:ascii="Arial" w:hAnsi="Arial" w:cs="Arial"/>
        </w:rPr>
        <w:t xml:space="preserve">the metabolites </w:t>
      </w:r>
      <w:r w:rsidR="00764BD3">
        <w:rPr>
          <w:rFonts w:ascii="Arial" w:hAnsi="Arial" w:cs="Arial"/>
        </w:rPr>
        <w:t>C21H42N1O7P1</w:t>
      </w:r>
      <w:r w:rsidR="009134FC">
        <w:rPr>
          <w:rFonts w:ascii="Arial" w:hAnsi="Arial" w:cs="Arial"/>
        </w:rPr>
        <w:t xml:space="preserve">, mycophenolic acid, and lyso PC </w:t>
      </w:r>
      <w:r w:rsidR="003C0895">
        <w:rPr>
          <w:rFonts w:ascii="Arial" w:hAnsi="Arial" w:cs="Arial"/>
        </w:rPr>
        <w:t xml:space="preserve">also </w:t>
      </w:r>
      <w:r w:rsidR="009134FC">
        <w:rPr>
          <w:rFonts w:ascii="Arial" w:hAnsi="Arial" w:cs="Arial"/>
        </w:rPr>
        <w:t xml:space="preserve">no longer showed any statistically significant differences between </w:t>
      </w:r>
      <w:r w:rsidR="009134FC" w:rsidRPr="009134FC">
        <w:rPr>
          <w:rFonts w:ascii="Arial" w:hAnsi="Arial" w:cs="Arial"/>
          <w:i/>
          <w:iCs/>
        </w:rPr>
        <w:t>E. faecalis</w:t>
      </w:r>
      <w:r w:rsidR="009134FC">
        <w:rPr>
          <w:rFonts w:ascii="Arial" w:hAnsi="Arial" w:cs="Arial"/>
        </w:rPr>
        <w:t xml:space="preserve"> and </w:t>
      </w:r>
      <w:r w:rsidR="009134FC" w:rsidRPr="009134FC">
        <w:rPr>
          <w:rFonts w:ascii="Arial" w:hAnsi="Arial" w:cs="Arial"/>
          <w:i/>
          <w:iCs/>
        </w:rPr>
        <w:t>E. faecium</w:t>
      </w:r>
      <w:r w:rsidR="003C0895">
        <w:rPr>
          <w:rFonts w:ascii="Arial" w:hAnsi="Arial" w:cs="Arial"/>
          <w:i/>
          <w:iCs/>
        </w:rPr>
        <w:t xml:space="preserve">, </w:t>
      </w:r>
      <w:r w:rsidR="009134FC">
        <w:rPr>
          <w:rFonts w:ascii="Arial" w:hAnsi="Arial" w:cs="Arial"/>
        </w:rPr>
        <w:t>suggesting that the significance observed may have been driven by transplant type</w:t>
      </w:r>
      <w:r w:rsidR="003C0895">
        <w:rPr>
          <w:rFonts w:ascii="Arial" w:hAnsi="Arial" w:cs="Arial"/>
        </w:rPr>
        <w:t xml:space="preserve"> for these features as well</w:t>
      </w:r>
      <w:r w:rsidR="009134FC">
        <w:rPr>
          <w:rFonts w:ascii="Arial" w:hAnsi="Arial" w:cs="Arial"/>
        </w:rPr>
        <w:t xml:space="preserve">. C24H49N1O7P1, C25H51N1O7P1, and retinol still showed significant differences, suggesting </w:t>
      </w:r>
      <w:r w:rsidR="009943DB">
        <w:rPr>
          <w:rFonts w:ascii="Arial" w:hAnsi="Arial" w:cs="Arial"/>
        </w:rPr>
        <w:t>these</w:t>
      </w:r>
      <w:r w:rsidR="009134FC">
        <w:rPr>
          <w:rFonts w:ascii="Arial" w:hAnsi="Arial" w:cs="Arial"/>
        </w:rPr>
        <w:t xml:space="preserve"> conclusions were not confounded by other variables (Supplementary Figure 10D). </w:t>
      </w:r>
      <w:r w:rsidR="00367BE1">
        <w:rPr>
          <w:rFonts w:ascii="Arial" w:hAnsi="Arial" w:cs="Arial"/>
        </w:rPr>
        <w:t>Additionally,</w:t>
      </w:r>
      <w:r w:rsidR="00696F18">
        <w:rPr>
          <w:rFonts w:ascii="Arial" w:hAnsi="Arial" w:cs="Arial"/>
        </w:rPr>
        <w:t xml:space="preserve"> </w:t>
      </w:r>
      <w:r w:rsidR="009134FC">
        <w:rPr>
          <w:rFonts w:ascii="Arial" w:hAnsi="Arial" w:cs="Arial"/>
        </w:rPr>
        <w:t xml:space="preserve">we found </w:t>
      </w:r>
      <w:r w:rsidR="00696F18">
        <w:rPr>
          <w:rFonts w:ascii="Arial" w:hAnsi="Arial" w:cs="Arial"/>
        </w:rPr>
        <w:t xml:space="preserve">smoking </w:t>
      </w:r>
      <w:r w:rsidR="009134FC">
        <w:rPr>
          <w:rFonts w:ascii="Arial" w:hAnsi="Arial" w:cs="Arial"/>
        </w:rPr>
        <w:t>status to be s</w:t>
      </w:r>
      <w:r w:rsidR="006B6A4A">
        <w:rPr>
          <w:rFonts w:ascii="Arial" w:hAnsi="Arial" w:cs="Arial"/>
        </w:rPr>
        <w:t xml:space="preserve">ignificantly </w:t>
      </w:r>
      <w:r w:rsidR="00696F18">
        <w:rPr>
          <w:rFonts w:ascii="Arial" w:hAnsi="Arial" w:cs="Arial"/>
        </w:rPr>
        <w:t xml:space="preserve">associated with the abundances of 5/10 of the </w:t>
      </w:r>
      <w:r w:rsidR="006F68E7">
        <w:rPr>
          <w:rFonts w:ascii="Arial" w:hAnsi="Arial" w:cs="Arial"/>
        </w:rPr>
        <w:t>top</w:t>
      </w:r>
      <w:r w:rsidR="002C71B1">
        <w:rPr>
          <w:rFonts w:ascii="Arial" w:hAnsi="Arial" w:cs="Arial"/>
        </w:rPr>
        <w:t xml:space="preserve"> protein</w:t>
      </w:r>
      <w:r w:rsidR="006F68E7">
        <w:rPr>
          <w:rFonts w:ascii="Arial" w:hAnsi="Arial" w:cs="Arial"/>
        </w:rPr>
        <w:t xml:space="preserve"> </w:t>
      </w:r>
      <w:r w:rsidR="00696F18">
        <w:rPr>
          <w:rFonts w:ascii="Arial" w:hAnsi="Arial" w:cs="Arial"/>
        </w:rPr>
        <w:t>biomarkers (</w:t>
      </w:r>
      <w:r w:rsidR="00467745">
        <w:rPr>
          <w:rFonts w:ascii="Arial" w:hAnsi="Arial" w:cs="Arial"/>
        </w:rPr>
        <w:t>Supplementary</w:t>
      </w:r>
      <w:r w:rsidR="00696F18">
        <w:rPr>
          <w:rFonts w:ascii="Arial" w:hAnsi="Arial" w:cs="Arial"/>
        </w:rPr>
        <w:t xml:space="preserve"> Figure </w:t>
      </w:r>
      <w:r w:rsidR="00764BD3">
        <w:rPr>
          <w:rFonts w:ascii="Arial" w:hAnsi="Arial" w:cs="Arial"/>
        </w:rPr>
        <w:t>7</w:t>
      </w:r>
      <w:r w:rsidR="00696F18">
        <w:rPr>
          <w:rFonts w:ascii="Arial" w:hAnsi="Arial" w:cs="Arial"/>
        </w:rPr>
        <w:t>).</w:t>
      </w:r>
      <w:r w:rsidR="000B0B40">
        <w:rPr>
          <w:rFonts w:ascii="Arial" w:hAnsi="Arial" w:cs="Arial"/>
        </w:rPr>
        <w:t xml:space="preserve"> </w:t>
      </w:r>
      <w:r w:rsidR="006F7ABC">
        <w:rPr>
          <w:rFonts w:ascii="Arial" w:hAnsi="Arial" w:cs="Arial"/>
          <w:color w:val="000000" w:themeColor="text1"/>
        </w:rPr>
        <w:t xml:space="preserve">Upon </w:t>
      </w:r>
      <w:r w:rsidR="006F68E7">
        <w:rPr>
          <w:rFonts w:ascii="Arial" w:hAnsi="Arial" w:cs="Arial"/>
          <w:color w:val="000000" w:themeColor="text1"/>
        </w:rPr>
        <w:t>filtering</w:t>
      </w:r>
      <w:r w:rsidR="006F7ABC">
        <w:rPr>
          <w:rFonts w:ascii="Arial" w:hAnsi="Arial" w:cs="Arial"/>
          <w:color w:val="000000" w:themeColor="text1"/>
        </w:rPr>
        <w:t xml:space="preserve"> our data to only include patients who did not smoke, we observed that significant differences in the levels of these biomarkers between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faecalis</w:t>
      </w:r>
      <w:r w:rsidR="006F7ABC">
        <w:rPr>
          <w:rFonts w:ascii="Arial" w:hAnsi="Arial" w:cs="Arial"/>
          <w:color w:val="000000" w:themeColor="text1"/>
        </w:rPr>
        <w:t xml:space="preserve"> and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lastRenderedPageBreak/>
        <w:t>faecium</w:t>
      </w:r>
      <w:r w:rsidR="006F7ABC">
        <w:rPr>
          <w:rFonts w:ascii="Arial" w:hAnsi="Arial" w:cs="Arial"/>
          <w:color w:val="000000" w:themeColor="text1"/>
        </w:rPr>
        <w:t xml:space="preserve"> remained, suggesting that </w:t>
      </w:r>
      <w:r w:rsidR="006328A2">
        <w:rPr>
          <w:rFonts w:ascii="Arial" w:hAnsi="Arial" w:cs="Arial"/>
          <w:color w:val="000000" w:themeColor="text1"/>
        </w:rPr>
        <w:t>these</w:t>
      </w:r>
      <w:r w:rsidR="006F7ABC">
        <w:rPr>
          <w:rFonts w:ascii="Arial" w:hAnsi="Arial" w:cs="Arial"/>
          <w:color w:val="000000" w:themeColor="text1"/>
        </w:rPr>
        <w:t xml:space="preserve"> </w:t>
      </w:r>
      <w:r w:rsidR="006328A2">
        <w:rPr>
          <w:rFonts w:ascii="Arial" w:hAnsi="Arial" w:cs="Arial"/>
          <w:color w:val="000000" w:themeColor="text1"/>
        </w:rPr>
        <w:t>biomarkers were not</w:t>
      </w:r>
      <w:r w:rsidR="006F7ABC">
        <w:rPr>
          <w:rFonts w:ascii="Arial" w:hAnsi="Arial" w:cs="Arial"/>
          <w:color w:val="000000" w:themeColor="text1"/>
        </w:rPr>
        <w:t xml:space="preserve"> confounded by </w:t>
      </w:r>
      <w:r w:rsidR="003C0895">
        <w:rPr>
          <w:rFonts w:ascii="Arial" w:hAnsi="Arial" w:cs="Arial"/>
          <w:color w:val="000000" w:themeColor="text1"/>
        </w:rPr>
        <w:t>smoking status</w:t>
      </w:r>
      <w:r w:rsidR="00D04E26">
        <w:rPr>
          <w:rFonts w:ascii="Arial" w:hAnsi="Arial" w:cs="Arial"/>
          <w:color w:val="000000" w:themeColor="text1"/>
        </w:rPr>
        <w:t xml:space="preserve"> (Supplementary Figure </w:t>
      </w:r>
      <w:r w:rsidR="005F5B63">
        <w:rPr>
          <w:rFonts w:ascii="Arial" w:hAnsi="Arial" w:cs="Arial"/>
          <w:color w:val="000000" w:themeColor="text1"/>
        </w:rPr>
        <w:t>10</w:t>
      </w:r>
      <w:r w:rsidR="00764BD3">
        <w:rPr>
          <w:rFonts w:ascii="Arial" w:hAnsi="Arial" w:cs="Arial"/>
          <w:color w:val="000000" w:themeColor="text1"/>
        </w:rPr>
        <w:t>B</w:t>
      </w:r>
      <w:r w:rsidR="00D04E26">
        <w:rPr>
          <w:rFonts w:ascii="Arial" w:hAnsi="Arial" w:cs="Arial"/>
          <w:color w:val="000000" w:themeColor="text1"/>
        </w:rPr>
        <w:t>)</w:t>
      </w:r>
      <w:r w:rsidR="006F7ABC">
        <w:rPr>
          <w:rFonts w:ascii="Arial" w:hAnsi="Arial" w:cs="Arial"/>
          <w:color w:val="000000" w:themeColor="text1"/>
        </w:rPr>
        <w:t xml:space="preserve">. </w:t>
      </w:r>
      <w:r w:rsidR="00440D57">
        <w:rPr>
          <w:rFonts w:ascii="Arial" w:hAnsi="Arial" w:cs="Arial"/>
        </w:rPr>
        <w:t xml:space="preserve">Interestingly AZGP1, one of our top biomarkers for distinguishing </w:t>
      </w:r>
      <w:r w:rsidR="00440D57" w:rsidRPr="00D04E26">
        <w:rPr>
          <w:rFonts w:ascii="Arial" w:hAnsi="Arial" w:cs="Arial"/>
          <w:i/>
          <w:iCs/>
        </w:rPr>
        <w:t>E.</w:t>
      </w:r>
      <w:r w:rsidR="00440D57">
        <w:rPr>
          <w:rFonts w:ascii="Arial" w:hAnsi="Arial" w:cs="Arial"/>
          <w:i/>
          <w:iCs/>
        </w:rPr>
        <w:t xml:space="preserve"> </w:t>
      </w:r>
      <w:r w:rsidR="00440D57" w:rsidRPr="00D04E26">
        <w:rPr>
          <w:rFonts w:ascii="Arial" w:hAnsi="Arial" w:cs="Arial"/>
          <w:i/>
          <w:iCs/>
        </w:rPr>
        <w:t>faecalis</w:t>
      </w:r>
      <w:r w:rsidR="00440D57">
        <w:rPr>
          <w:rFonts w:ascii="Arial" w:hAnsi="Arial" w:cs="Arial"/>
        </w:rPr>
        <w:t xml:space="preserve"> from </w:t>
      </w:r>
      <w:r w:rsidR="00440D57" w:rsidRPr="00D04E26">
        <w:rPr>
          <w:rFonts w:ascii="Arial" w:hAnsi="Arial" w:cs="Arial"/>
          <w:i/>
          <w:iCs/>
        </w:rPr>
        <w:t>E. faecium</w:t>
      </w:r>
      <w:r w:rsidR="00440D57">
        <w:rPr>
          <w:rFonts w:ascii="Arial" w:hAnsi="Arial" w:cs="Arial"/>
        </w:rPr>
        <w:t xml:space="preserve"> and a gene reported to be overexpressed in the airway upon smoking </w:t>
      </w:r>
      <w:r w:rsidR="00440D57">
        <w:rPr>
          <w:rFonts w:ascii="Arial" w:hAnsi="Arial" w:cs="Arial"/>
        </w:rPr>
        <w:fldChar w:fldCharType="begin"/>
      </w:r>
      <w:r w:rsidR="00B67950">
        <w:rPr>
          <w:rFonts w:ascii="Arial" w:hAnsi="Arial" w:cs="Arial"/>
        </w:rPr>
        <w:instrText xml:space="preserve"> ADDIN ZOTERO_ITEM CSL_CITATION {"citationID":"amyXqq8v","properties":{"formattedCitation":"\\super 47\\nosupersub{}","plainCitation":"47","noteIndex":0},"citationItems":[{"id":6027,"uris":["http://zotero.org/users/6494753/items/PDMJ9TH7"],"itemData":{"id":6027,"type":"article-journal","abstract":"Background: Smokers weigh less and have less body fat than nonsmokers. Increased body fat and weight gain are observed following smoking cessation. To assess a possible molecular mechanism underlying the inverse association between smoking and body weight, we hypothesized that smoking may induce the expression of a fat-depleting gene in the airway epithelium, the cell population that takes the brunt of the stress of cigarette smoke.\nMethods: To assess whether smoking up-regulates expression in the airway epithelium of genes associated with weight loss, microarray analysis was used to evaluate genes associated with fat depletion in large airway epithelial samples obtained by fiberoptic bronchoscopy from healthy smokers and healthy nonsmokers. As a candidate gene we further evaluated the expression of </w:instrText>
      </w:r>
      <w:r w:rsidR="00B67950">
        <w:rPr>
          <w:rFonts w:ascii="Segoe UI Symbol" w:hAnsi="Segoe UI Symbol" w:cs="Segoe UI Symbol"/>
        </w:rPr>
        <w:instrText>␣</w:instrText>
      </w:r>
      <w:r w:rsidR="00B67950">
        <w:rPr>
          <w:rFonts w:ascii="Arial" w:hAnsi="Arial" w:cs="Arial"/>
        </w:rPr>
        <w:instrText xml:space="preserve">2-zinc-glycoprotein 1 (AZGP1), a soluble protein that stimulates lipolysis, induces a reduction in body fat in mice, is associated with the cachexia related to cancer, and is known to be expressed in secretory cells of lung epithelium. AZGP1 protein expression was assessed by Western analysis and localization in the large airway epithelium by immunohistochemistry.\nResults: Both microarray and TaqMan analysis demonstrated that AZGP1 messenger RNA levels were higher in the large airway epithelium of healthy smokers compared to healthy nonsmokers (p &lt; 0.05, all comparisons). Western analysis of airway biopsy specimens from smokers compared with those from nonsmokers demonstrated up-regulation of AZGP1 at the protein level, and immunohistochemical analysis demonstrated up-regulation of AZGP1 in secretory as well as neuroendocrine cells of smokers.\nConclusions: In the context that AZGP1 is involved in lipolysis and fat loss, its overexpression in the airway epithelium of chronic smokers may represent one mechanism for the weight difference in smokers vs nonsmokers.","container-title":"Chest","DOI":"10.1378/chest.08-1024","ISSN":"00123692","issue":"5","journalAbbreviation":"Chest","language":"en","page":"1197-1208","source":"DOI.org (Crossref)","title":"Cigarette Smoking Induces Overexpression of a Fat-Depleting Gene AZGP1 in the Human","volume":"135","author":[{"family":"Vanni","given":"Holly"},{"family":"Kazeros","given":"Angeliki"},{"family":"Wang","given":"Rui"},{"family":"Harvey","given":"Ben-Gary"},{"family":"Ferris","given":"Barbara"},{"family":"De","given":"Bishnu P."},{"family":"Carolan","given":"Brendan J."},{"family":"Hübner","given":"Ralf-Harto"},{"family":"O'Connor","given":"Timothy P."},{"family":"Crystal","given":"Ronald G."}],"issued":{"date-parts":[["2009",5]]}}}],"schema":"https://github.com/citation-style-language/schema/raw/master/csl-citation.json"} </w:instrText>
      </w:r>
      <w:r w:rsidR="00440D57">
        <w:rPr>
          <w:rFonts w:ascii="Arial" w:hAnsi="Arial" w:cs="Arial"/>
        </w:rPr>
        <w:fldChar w:fldCharType="separate"/>
      </w:r>
      <w:r w:rsidR="00B67950" w:rsidRPr="00B67950">
        <w:rPr>
          <w:rFonts w:ascii="Arial" w:hAnsi="Arial" w:cs="Arial"/>
          <w:vertAlign w:val="superscript"/>
        </w:rPr>
        <w:t>47</w:t>
      </w:r>
      <w:r w:rsidR="00440D57">
        <w:rPr>
          <w:rFonts w:ascii="Arial" w:hAnsi="Arial" w:cs="Arial"/>
        </w:rPr>
        <w:fldChar w:fldCharType="end"/>
      </w:r>
      <w:r w:rsidR="00440D57">
        <w:rPr>
          <w:rFonts w:ascii="Arial" w:hAnsi="Arial" w:cs="Arial"/>
        </w:rPr>
        <w:t xml:space="preserve">, was not found to be influenced by smoking status in our </w:t>
      </w:r>
      <w:commentRangeStart w:id="63"/>
      <w:r w:rsidR="00440D57">
        <w:rPr>
          <w:rFonts w:ascii="Arial" w:hAnsi="Arial" w:cs="Arial"/>
        </w:rPr>
        <w:t>dataset</w:t>
      </w:r>
      <w:commentRangeEnd w:id="63"/>
      <w:r w:rsidR="005958B3">
        <w:rPr>
          <w:rStyle w:val="CommentReference"/>
          <w:rFonts w:asciiTheme="minorHAnsi" w:eastAsiaTheme="minorHAnsi" w:hAnsiTheme="minorHAnsi" w:cstheme="minorBidi"/>
        </w:rPr>
        <w:commentReference w:id="63"/>
      </w:r>
      <w:r w:rsidR="00440D57">
        <w:rPr>
          <w:rFonts w:ascii="Arial" w:hAnsi="Arial" w:cs="Arial"/>
        </w:rPr>
        <w:t>.</w:t>
      </w:r>
    </w:p>
    <w:p w14:paraId="7CCA3BDA" w14:textId="77777777" w:rsidR="00E144D3" w:rsidRDefault="00E144D3" w:rsidP="00AA1590">
      <w:pPr>
        <w:spacing w:line="480" w:lineRule="auto"/>
        <w:rPr>
          <w:rFonts w:ascii="Arial" w:hAnsi="Arial" w:cs="Arial"/>
        </w:rPr>
      </w:pPr>
    </w:p>
    <w:p w14:paraId="1AECEB38" w14:textId="12574A53" w:rsidR="00B42B02" w:rsidRDefault="00AA1590" w:rsidP="00AA1590">
      <w:pPr>
        <w:spacing w:line="480" w:lineRule="auto"/>
        <w:rPr>
          <w:rFonts w:ascii="Arial" w:hAnsi="Arial" w:cs="Arial"/>
          <w:b/>
          <w:bCs/>
        </w:rPr>
      </w:pPr>
      <w:r>
        <w:rPr>
          <w:rFonts w:ascii="Arial" w:hAnsi="Arial" w:cs="Arial"/>
          <w:b/>
          <w:bCs/>
        </w:rPr>
        <w:t xml:space="preserve">Prediction of </w:t>
      </w:r>
      <w:r w:rsidR="00440D57">
        <w:rPr>
          <w:rFonts w:ascii="Arial" w:hAnsi="Arial" w:cs="Arial"/>
          <w:b/>
          <w:bCs/>
        </w:rPr>
        <w:t>Clinical Outcome</w:t>
      </w:r>
    </w:p>
    <w:p w14:paraId="45057326" w14:textId="7104A37A" w:rsidR="004E3429" w:rsidRDefault="004E3429" w:rsidP="00A26A1F">
      <w:pPr>
        <w:spacing w:line="480" w:lineRule="auto"/>
        <w:ind w:firstLine="720"/>
        <w:rPr>
          <w:rFonts w:ascii="Arial" w:hAnsi="Arial" w:cs="Arial"/>
        </w:rPr>
      </w:pPr>
      <w:r w:rsidRPr="004E3429">
        <w:rPr>
          <w:rFonts w:ascii="Arial" w:hAnsi="Arial" w:cs="Arial"/>
        </w:rPr>
        <w:t>Next</w:t>
      </w:r>
      <w:r w:rsidR="002836BD">
        <w:rPr>
          <w:rFonts w:ascii="Arial" w:hAnsi="Arial" w:cs="Arial"/>
        </w:rPr>
        <w:t>, we set out to</w:t>
      </w:r>
      <w:r>
        <w:rPr>
          <w:rFonts w:ascii="Arial" w:hAnsi="Arial" w:cs="Arial"/>
        </w:rPr>
        <w:t xml:space="preserve"> </w:t>
      </w:r>
      <w:r w:rsidR="002836BD">
        <w:rPr>
          <w:rFonts w:ascii="Arial" w:hAnsi="Arial" w:cs="Arial"/>
        </w:rPr>
        <w:t>combine the multi</w:t>
      </w:r>
      <w:r w:rsidR="00402484">
        <w:rPr>
          <w:rFonts w:ascii="Arial" w:hAnsi="Arial" w:cs="Arial"/>
        </w:rPr>
        <w:t>-</w:t>
      </w:r>
      <w:r w:rsidR="002836BD">
        <w:rPr>
          <w:rFonts w:ascii="Arial" w:hAnsi="Arial" w:cs="Arial"/>
        </w:rPr>
        <w:t>omic</w:t>
      </w:r>
      <w:r w:rsidR="00DF4C9E">
        <w:rPr>
          <w:rFonts w:ascii="Arial" w:hAnsi="Arial" w:cs="Arial"/>
        </w:rPr>
        <w:t xml:space="preserve"> data </w:t>
      </w:r>
      <w:r w:rsidR="002836BD">
        <w:rPr>
          <w:rFonts w:ascii="Arial" w:hAnsi="Arial" w:cs="Arial"/>
        </w:rPr>
        <w:t>with</w:t>
      </w:r>
      <w:r>
        <w:rPr>
          <w:rFonts w:ascii="Arial" w:hAnsi="Arial" w:cs="Arial"/>
        </w:rPr>
        <w:t xml:space="preserve"> the extensive medical metadata </w:t>
      </w:r>
      <w:r w:rsidR="002836BD">
        <w:rPr>
          <w:rFonts w:ascii="Arial" w:hAnsi="Arial" w:cs="Arial"/>
        </w:rPr>
        <w:t xml:space="preserve">associated with our patient </w:t>
      </w:r>
      <w:r w:rsidR="00DF4C9E">
        <w:rPr>
          <w:rFonts w:ascii="Arial" w:hAnsi="Arial" w:cs="Arial"/>
        </w:rPr>
        <w:t>cohort</w:t>
      </w:r>
      <w:r w:rsidR="002836BD">
        <w:rPr>
          <w:rFonts w:ascii="Arial" w:hAnsi="Arial" w:cs="Arial"/>
        </w:rPr>
        <w:t xml:space="preserve"> </w:t>
      </w:r>
      <w:r>
        <w:rPr>
          <w:rFonts w:ascii="Arial" w:hAnsi="Arial" w:cs="Arial"/>
        </w:rPr>
        <w:t xml:space="preserve">to </w:t>
      </w:r>
      <w:r w:rsidR="00DF4C9E">
        <w:rPr>
          <w:rFonts w:ascii="Arial" w:hAnsi="Arial" w:cs="Arial"/>
        </w:rPr>
        <w:t>determine</w:t>
      </w:r>
      <w:r>
        <w:rPr>
          <w:rFonts w:ascii="Arial" w:hAnsi="Arial" w:cs="Arial"/>
        </w:rPr>
        <w:t xml:space="preserve"> whether </w:t>
      </w:r>
      <w:r w:rsidR="002836BD">
        <w:rPr>
          <w:rFonts w:ascii="Arial" w:hAnsi="Arial" w:cs="Arial"/>
        </w:rPr>
        <w:t xml:space="preserve">we could identify biomarkers predictive of mortality upon </w:t>
      </w:r>
      <w:r w:rsidR="00036C92">
        <w:rPr>
          <w:rFonts w:ascii="Arial" w:hAnsi="Arial" w:cs="Arial"/>
        </w:rPr>
        <w:t xml:space="preserve">hospital </w:t>
      </w:r>
      <w:r w:rsidR="002E6B24">
        <w:rPr>
          <w:rFonts w:ascii="Arial" w:hAnsi="Arial" w:cs="Arial"/>
        </w:rPr>
        <w:t xml:space="preserve">presentation and </w:t>
      </w:r>
      <w:r w:rsidR="002836BD">
        <w:rPr>
          <w:rFonts w:ascii="Arial" w:hAnsi="Arial" w:cs="Arial"/>
        </w:rPr>
        <w:t xml:space="preserve">admission. </w:t>
      </w:r>
      <w:r w:rsidR="005F5B63">
        <w:rPr>
          <w:rFonts w:ascii="Arial" w:hAnsi="Arial" w:cs="Arial"/>
        </w:rPr>
        <w:t xml:space="preserve">No </w:t>
      </w:r>
      <w:r w:rsidR="00F74C3B">
        <w:rPr>
          <w:rFonts w:ascii="Arial" w:hAnsi="Arial" w:cs="Arial"/>
        </w:rPr>
        <w:t>association of</w:t>
      </w:r>
      <w:r w:rsidR="005F5B63">
        <w:rPr>
          <w:rFonts w:ascii="Arial" w:hAnsi="Arial" w:cs="Arial"/>
        </w:rPr>
        <w:t xml:space="preserve"> mortality </w:t>
      </w:r>
      <w:r w:rsidR="00F74C3B">
        <w:rPr>
          <w:rFonts w:ascii="Arial" w:hAnsi="Arial" w:cs="Arial"/>
        </w:rPr>
        <w:t>with overall proteomic or metabolomic profiles was</w:t>
      </w:r>
      <w:r w:rsidR="005F5B63">
        <w:rPr>
          <w:rFonts w:ascii="Arial" w:hAnsi="Arial" w:cs="Arial"/>
        </w:rPr>
        <w:t xml:space="preserve"> observed in the unsupervised </w:t>
      </w:r>
      <w:r w:rsidR="00F74C3B" w:rsidRPr="00F74C3B">
        <w:rPr>
          <w:rFonts w:ascii="Arial" w:hAnsi="Arial" w:cs="Arial"/>
        </w:rPr>
        <w:t xml:space="preserve">hierarchical </w:t>
      </w:r>
      <w:r w:rsidR="005F5B63">
        <w:rPr>
          <w:rFonts w:ascii="Arial" w:hAnsi="Arial" w:cs="Arial"/>
        </w:rPr>
        <w:t>clustering of proteomics data (Figure 1C) or metabolomics (Figure 1D).</w:t>
      </w:r>
    </w:p>
    <w:p w14:paraId="02D5B1AB" w14:textId="77777777" w:rsidR="005F5B63" w:rsidRDefault="005F5B63" w:rsidP="00AA1590">
      <w:pPr>
        <w:spacing w:line="480" w:lineRule="auto"/>
        <w:rPr>
          <w:rFonts w:ascii="Arial" w:hAnsi="Arial" w:cs="Arial"/>
        </w:rPr>
      </w:pPr>
    </w:p>
    <w:p w14:paraId="430F477B" w14:textId="6E5C1E60" w:rsidR="002836BD" w:rsidRDefault="002E6B24" w:rsidP="00A26A1F">
      <w:pPr>
        <w:spacing w:line="480" w:lineRule="auto"/>
        <w:ind w:firstLine="720"/>
        <w:rPr>
          <w:rFonts w:ascii="Arial" w:hAnsi="Arial" w:cs="Arial"/>
        </w:rPr>
      </w:pPr>
      <w:r>
        <w:rPr>
          <w:rFonts w:ascii="Arial" w:hAnsi="Arial" w:cs="Arial"/>
        </w:rPr>
        <w:t xml:space="preserve">Eighty seven </w:t>
      </w:r>
      <w:r w:rsidR="0000642F">
        <w:rPr>
          <w:rFonts w:ascii="Arial" w:hAnsi="Arial" w:cs="Arial"/>
        </w:rPr>
        <w:t xml:space="preserve">proteins were found to be significantly enriched in patients </w:t>
      </w:r>
      <w:r w:rsidR="00F66C9E">
        <w:rPr>
          <w:rFonts w:ascii="Arial" w:hAnsi="Arial" w:cs="Arial"/>
        </w:rPr>
        <w:t xml:space="preserve">who </w:t>
      </w:r>
      <w:r w:rsidR="00DF4C9E">
        <w:rPr>
          <w:rFonts w:ascii="Arial" w:hAnsi="Arial" w:cs="Arial"/>
        </w:rPr>
        <w:t>succumbed</w:t>
      </w:r>
      <w:r w:rsidR="0000642F">
        <w:rPr>
          <w:rFonts w:ascii="Arial" w:hAnsi="Arial" w:cs="Arial"/>
        </w:rPr>
        <w:t xml:space="preserve"> to mortality, while 29 proteins were found to be significantly enriched in patients </w:t>
      </w:r>
      <w:r w:rsidR="002C71B1">
        <w:rPr>
          <w:rFonts w:ascii="Arial" w:hAnsi="Arial" w:cs="Arial"/>
        </w:rPr>
        <w:t>who</w:t>
      </w:r>
      <w:r w:rsidR="0000642F">
        <w:rPr>
          <w:rFonts w:ascii="Arial" w:hAnsi="Arial" w:cs="Arial"/>
        </w:rPr>
        <w:t xml:space="preserve"> survived (Figure 6</w:t>
      </w:r>
      <w:r w:rsidR="005F5B63">
        <w:rPr>
          <w:rFonts w:ascii="Arial" w:hAnsi="Arial" w:cs="Arial"/>
        </w:rPr>
        <w:t>A</w:t>
      </w:r>
      <w:r w:rsidR="0000642F">
        <w:rPr>
          <w:rFonts w:ascii="Arial" w:hAnsi="Arial" w:cs="Arial"/>
        </w:rPr>
        <w:t xml:space="preserve">). </w:t>
      </w:r>
    </w:p>
    <w:p w14:paraId="0291E21B" w14:textId="77777777" w:rsidR="002836BD" w:rsidRDefault="002836BD" w:rsidP="00AA1590">
      <w:pPr>
        <w:spacing w:line="480" w:lineRule="auto"/>
        <w:rPr>
          <w:rFonts w:ascii="Arial" w:hAnsi="Arial" w:cs="Arial"/>
        </w:rPr>
      </w:pPr>
    </w:p>
    <w:p w14:paraId="07593161" w14:textId="4ED21FF8" w:rsidR="002836BD" w:rsidRDefault="002836BD" w:rsidP="00A26A1F">
      <w:pPr>
        <w:spacing w:line="480" w:lineRule="auto"/>
        <w:ind w:firstLine="720"/>
        <w:rPr>
          <w:rFonts w:ascii="Arial" w:hAnsi="Arial" w:cs="Arial"/>
        </w:rPr>
      </w:pPr>
      <w:r>
        <w:rPr>
          <w:rFonts w:ascii="Arial" w:hAnsi="Arial" w:cs="Arial"/>
        </w:rPr>
        <w:t xml:space="preserve">Enrichment analysis of </w:t>
      </w:r>
      <w:r w:rsidR="0000642F">
        <w:rPr>
          <w:rFonts w:ascii="Arial" w:hAnsi="Arial" w:cs="Arial"/>
        </w:rPr>
        <w:t xml:space="preserve">the significant proteins </w:t>
      </w:r>
      <w:r w:rsidR="000C37CE">
        <w:rPr>
          <w:rFonts w:ascii="Arial" w:hAnsi="Arial" w:cs="Arial"/>
        </w:rPr>
        <w:t>found to be associated with survival</w:t>
      </w:r>
      <w:r>
        <w:rPr>
          <w:rFonts w:ascii="Arial" w:hAnsi="Arial" w:cs="Arial"/>
        </w:rPr>
        <w:t xml:space="preserve"> </w:t>
      </w:r>
      <w:r w:rsidR="00DF4C9E">
        <w:rPr>
          <w:rFonts w:ascii="Arial" w:hAnsi="Arial" w:cs="Arial"/>
        </w:rPr>
        <w:t xml:space="preserve">showed </w:t>
      </w:r>
      <w:r w:rsidR="000C37CE">
        <w:rPr>
          <w:rFonts w:ascii="Arial" w:hAnsi="Arial" w:cs="Arial"/>
        </w:rPr>
        <w:t xml:space="preserve">enrichment </w:t>
      </w:r>
      <w:r>
        <w:rPr>
          <w:rFonts w:ascii="Arial" w:hAnsi="Arial" w:cs="Arial"/>
        </w:rPr>
        <w:t xml:space="preserve">for terms associated with the Golgi apparatus, external side of </w:t>
      </w:r>
      <w:r w:rsidR="00F66C9E">
        <w:rPr>
          <w:rFonts w:ascii="Arial" w:hAnsi="Arial" w:cs="Arial"/>
        </w:rPr>
        <w:t xml:space="preserve">the </w:t>
      </w:r>
      <w:r>
        <w:rPr>
          <w:rFonts w:ascii="Arial" w:hAnsi="Arial" w:cs="Arial"/>
        </w:rPr>
        <w:t>plasma membrane, calcium ion binding, and extracellular matrix</w:t>
      </w:r>
      <w:r w:rsidR="004A69A7">
        <w:rPr>
          <w:rFonts w:ascii="Arial" w:hAnsi="Arial" w:cs="Arial"/>
        </w:rPr>
        <w:t xml:space="preserve"> (Figure 6</w:t>
      </w:r>
      <w:r w:rsidR="00F74C3B">
        <w:rPr>
          <w:rFonts w:ascii="Arial" w:hAnsi="Arial" w:cs="Arial"/>
        </w:rPr>
        <w:t>B</w:t>
      </w:r>
      <w:r w:rsidR="004A69A7">
        <w:rPr>
          <w:rFonts w:ascii="Arial" w:hAnsi="Arial" w:cs="Arial"/>
        </w:rPr>
        <w:t>)</w:t>
      </w:r>
      <w:r>
        <w:rPr>
          <w:rFonts w:ascii="Arial" w:hAnsi="Arial" w:cs="Arial"/>
        </w:rPr>
        <w:t xml:space="preserve">. </w:t>
      </w:r>
      <w:r w:rsidR="000C37CE">
        <w:rPr>
          <w:rFonts w:ascii="Arial" w:hAnsi="Arial" w:cs="Arial"/>
        </w:rPr>
        <w:t xml:space="preserve">Proteins significantly associated with </w:t>
      </w:r>
      <w:r>
        <w:rPr>
          <w:rFonts w:ascii="Arial" w:hAnsi="Arial" w:cs="Arial"/>
        </w:rPr>
        <w:t>mortality</w:t>
      </w:r>
      <w:r w:rsidR="000C37CE">
        <w:rPr>
          <w:rFonts w:ascii="Arial" w:hAnsi="Arial" w:cs="Arial"/>
        </w:rPr>
        <w:t xml:space="preserve"> on the other hand</w:t>
      </w:r>
      <w:r>
        <w:rPr>
          <w:rFonts w:ascii="Arial" w:hAnsi="Arial" w:cs="Arial"/>
        </w:rPr>
        <w:t xml:space="preserve"> were found to have more proteins enriched in blood coagulation, blood microparticle, complement </w:t>
      </w:r>
      <w:r>
        <w:rPr>
          <w:rFonts w:ascii="Arial" w:hAnsi="Arial" w:cs="Arial"/>
        </w:rPr>
        <w:lastRenderedPageBreak/>
        <w:t xml:space="preserve">activation, alternative pathway, </w:t>
      </w:r>
      <w:r w:rsidR="00DF4C9E">
        <w:rPr>
          <w:rFonts w:ascii="Arial" w:hAnsi="Arial" w:cs="Arial"/>
        </w:rPr>
        <w:t>negative</w:t>
      </w:r>
      <w:r>
        <w:rPr>
          <w:rFonts w:ascii="Arial" w:hAnsi="Arial" w:cs="Arial"/>
        </w:rPr>
        <w:t xml:space="preserve"> regulation of endopeptidase activity </w:t>
      </w:r>
      <w:r w:rsidR="00F66C9E">
        <w:rPr>
          <w:rFonts w:ascii="Arial" w:hAnsi="Arial" w:cs="Arial"/>
        </w:rPr>
        <w:t>serine-type</w:t>
      </w:r>
      <w:r>
        <w:rPr>
          <w:rFonts w:ascii="Arial" w:hAnsi="Arial" w:cs="Arial"/>
        </w:rPr>
        <w:t xml:space="preserve"> endopeptidase inhibitor activity, and endopeptidase inhibitor </w:t>
      </w:r>
      <w:r w:rsidR="000C37CE">
        <w:rPr>
          <w:rFonts w:ascii="Arial" w:hAnsi="Arial" w:cs="Arial"/>
        </w:rPr>
        <w:t>activity</w:t>
      </w:r>
      <w:r w:rsidR="004A69A7">
        <w:rPr>
          <w:rFonts w:ascii="Arial" w:hAnsi="Arial" w:cs="Arial"/>
        </w:rPr>
        <w:t xml:space="preserve"> (Figure 6</w:t>
      </w:r>
      <w:r w:rsidR="00F74C3B">
        <w:rPr>
          <w:rFonts w:ascii="Arial" w:hAnsi="Arial" w:cs="Arial"/>
        </w:rPr>
        <w:t>C</w:t>
      </w:r>
      <w:r w:rsidR="004A69A7">
        <w:rPr>
          <w:rFonts w:ascii="Arial" w:hAnsi="Arial" w:cs="Arial"/>
        </w:rPr>
        <w:t>)</w:t>
      </w:r>
      <w:r w:rsidR="000C37CE">
        <w:rPr>
          <w:rFonts w:ascii="Arial" w:hAnsi="Arial" w:cs="Arial"/>
        </w:rPr>
        <w:t>.</w:t>
      </w:r>
    </w:p>
    <w:p w14:paraId="1170F399" w14:textId="77777777" w:rsidR="00F74C3B" w:rsidRDefault="00F74C3B" w:rsidP="00AA1590">
      <w:pPr>
        <w:spacing w:line="480" w:lineRule="auto"/>
        <w:rPr>
          <w:rFonts w:ascii="Arial" w:hAnsi="Arial" w:cs="Arial"/>
        </w:rPr>
      </w:pPr>
    </w:p>
    <w:p w14:paraId="2D4583F1" w14:textId="77777777" w:rsidR="002C71B1" w:rsidRDefault="00F74C3B" w:rsidP="00A26A1F">
      <w:pPr>
        <w:spacing w:line="480" w:lineRule="auto"/>
        <w:ind w:firstLine="720"/>
        <w:rPr>
          <w:rFonts w:ascii="Arial" w:hAnsi="Arial" w:cs="Arial"/>
        </w:rPr>
      </w:pPr>
      <w:r>
        <w:rPr>
          <w:rFonts w:ascii="Arial" w:hAnsi="Arial" w:cs="Arial"/>
        </w:rPr>
        <w:t xml:space="preserve">HRG and FETUB were identified as the two best performing biomarkers for distinguishing mortality from survival in our study, showing </w:t>
      </w:r>
      <w:r w:rsidR="006216C4">
        <w:rPr>
          <w:rFonts w:ascii="Arial" w:hAnsi="Arial" w:cs="Arial"/>
        </w:rPr>
        <w:t>excellent</w:t>
      </w:r>
      <w:r>
        <w:rPr>
          <w:rFonts w:ascii="Arial" w:hAnsi="Arial" w:cs="Arial"/>
        </w:rPr>
        <w:t xml:space="preserve"> predictive accuracy when evaluated by logistic regression where they produced ROC AUCs of 0.86 and 0.84 respectively (Figure 6D). </w:t>
      </w:r>
    </w:p>
    <w:p w14:paraId="2D73C721" w14:textId="77777777" w:rsidR="002C71B1" w:rsidRDefault="002C71B1" w:rsidP="002C71B1">
      <w:pPr>
        <w:spacing w:line="480" w:lineRule="auto"/>
        <w:rPr>
          <w:rFonts w:ascii="Arial" w:hAnsi="Arial" w:cs="Arial"/>
        </w:rPr>
      </w:pPr>
    </w:p>
    <w:p w14:paraId="00929C3B" w14:textId="4110B4C5" w:rsidR="00300BD1" w:rsidRDefault="002C71B1" w:rsidP="002C71B1">
      <w:pPr>
        <w:spacing w:line="480" w:lineRule="auto"/>
        <w:ind w:firstLine="720"/>
        <w:rPr>
          <w:rFonts w:ascii="Arial" w:hAnsi="Arial" w:cs="Arial"/>
        </w:rPr>
      </w:pPr>
      <w:r>
        <w:rPr>
          <w:rFonts w:ascii="Arial" w:hAnsi="Arial" w:cs="Arial"/>
        </w:rPr>
        <w:t xml:space="preserve">Very few metabolite features showed significant differences in mortality outcomes. 6 were found to be significantly increased in mortality, while only 3 were found to be significantly increased in patients that survived (Figure 6E). </w:t>
      </w:r>
      <w:r w:rsidR="00F74C3B">
        <w:rPr>
          <w:rFonts w:ascii="Arial" w:hAnsi="Arial" w:cs="Arial"/>
        </w:rPr>
        <w:t xml:space="preserve">The top 2 identified metabolite biomarkers, </w:t>
      </w:r>
      <w:r w:rsidR="00BD7AD7">
        <w:rPr>
          <w:rFonts w:ascii="Arial" w:hAnsi="Arial" w:cs="Arial"/>
        </w:rPr>
        <w:t>d</w:t>
      </w:r>
      <w:r w:rsidR="00F74C3B">
        <w:rPr>
          <w:rFonts w:ascii="Arial" w:hAnsi="Arial" w:cs="Arial"/>
        </w:rPr>
        <w:t>ecanoylcarninine and 1</w:t>
      </w:r>
      <w:r w:rsidR="00F74C3B" w:rsidRPr="00F74C3B">
        <w:rPr>
          <w:rFonts w:ascii="Arial" w:hAnsi="Arial" w:cs="Arial"/>
        </w:rPr>
        <w:t>−hexadecyl−sn−glycero−3−phosphocholine</w:t>
      </w:r>
      <w:r w:rsidR="00F74C3B">
        <w:rPr>
          <w:rFonts w:ascii="Arial" w:hAnsi="Arial" w:cs="Arial"/>
        </w:rPr>
        <w:t xml:space="preserve"> showed moderate predictive accuracy, producing ROC AU</w:t>
      </w:r>
      <w:r w:rsidR="00FC3DD5">
        <w:rPr>
          <w:rFonts w:ascii="Arial" w:hAnsi="Arial" w:cs="Arial"/>
        </w:rPr>
        <w:t>Cs</w:t>
      </w:r>
      <w:r w:rsidR="00F74C3B">
        <w:rPr>
          <w:rFonts w:ascii="Arial" w:hAnsi="Arial" w:cs="Arial"/>
        </w:rPr>
        <w:t xml:space="preserve"> of 0.75, and 0.79 respectively (Figure 6F). </w:t>
      </w:r>
      <w:r w:rsidR="00F957C7">
        <w:rPr>
          <w:rFonts w:ascii="Arial" w:hAnsi="Arial" w:cs="Arial"/>
        </w:rPr>
        <w:t xml:space="preserve">Assessing our </w:t>
      </w:r>
      <w:r w:rsidR="00F74C3B">
        <w:rPr>
          <w:rFonts w:ascii="Arial" w:hAnsi="Arial" w:cs="Arial"/>
        </w:rPr>
        <w:t xml:space="preserve">top </w:t>
      </w:r>
      <w:r>
        <w:rPr>
          <w:rFonts w:ascii="Arial" w:hAnsi="Arial" w:cs="Arial"/>
        </w:rPr>
        <w:t xml:space="preserve">10 protein and metabolite </w:t>
      </w:r>
      <w:r w:rsidR="00F957C7">
        <w:rPr>
          <w:rFonts w:ascii="Arial" w:hAnsi="Arial" w:cs="Arial"/>
        </w:rPr>
        <w:t xml:space="preserve">biomarkers of mortality for significant associations with potentially confounding variables </w:t>
      </w:r>
      <w:r w:rsidR="00424161">
        <w:rPr>
          <w:rFonts w:ascii="Arial" w:hAnsi="Arial" w:cs="Arial"/>
        </w:rPr>
        <w:t xml:space="preserve">showed </w:t>
      </w:r>
      <w:r w:rsidR="00300BD1">
        <w:rPr>
          <w:rFonts w:ascii="Arial" w:hAnsi="Arial" w:cs="Arial"/>
        </w:rPr>
        <w:t xml:space="preserve">no significant associations other than ICU admission status, an expected association with mortality (Supplementary Figure </w:t>
      </w:r>
      <w:r w:rsidR="00F74C3B">
        <w:rPr>
          <w:rFonts w:ascii="Arial" w:hAnsi="Arial" w:cs="Arial"/>
        </w:rPr>
        <w:t>7</w:t>
      </w:r>
      <w:r w:rsidR="00300BD1">
        <w:rPr>
          <w:rFonts w:ascii="Arial" w:hAnsi="Arial" w:cs="Arial"/>
        </w:rPr>
        <w:t xml:space="preserve">). </w:t>
      </w:r>
    </w:p>
    <w:p w14:paraId="4C956324" w14:textId="133C7E5C" w:rsidR="004963DC" w:rsidRDefault="004963DC" w:rsidP="00CF169D">
      <w:pPr>
        <w:spacing w:line="480" w:lineRule="auto"/>
        <w:rPr>
          <w:rFonts w:ascii="Arial" w:hAnsi="Arial" w:cs="Arial"/>
        </w:rPr>
      </w:pPr>
    </w:p>
    <w:p w14:paraId="16F2A82F" w14:textId="1C2AF16E" w:rsidR="004963DC" w:rsidRDefault="006216C4" w:rsidP="002C71B1">
      <w:pPr>
        <w:spacing w:line="480" w:lineRule="auto"/>
        <w:ind w:firstLine="720"/>
        <w:rPr>
          <w:rFonts w:ascii="Arial" w:hAnsi="Arial" w:cs="Arial"/>
        </w:rPr>
      </w:pPr>
      <w:r>
        <w:rPr>
          <w:rFonts w:ascii="Arial" w:hAnsi="Arial" w:cs="Arial"/>
        </w:rPr>
        <w:t>Lastly, w</w:t>
      </w:r>
      <w:r w:rsidR="004963DC">
        <w:rPr>
          <w:rFonts w:ascii="Arial" w:hAnsi="Arial" w:cs="Arial"/>
        </w:rPr>
        <w:t xml:space="preserve">e asked </w:t>
      </w:r>
      <w:r w:rsidR="00300BD1">
        <w:rPr>
          <w:rFonts w:ascii="Arial" w:hAnsi="Arial" w:cs="Arial"/>
        </w:rPr>
        <w:t>if there were any genomic features of</w:t>
      </w:r>
      <w:r w:rsidR="004963DC">
        <w:rPr>
          <w:rFonts w:ascii="Arial" w:hAnsi="Arial" w:cs="Arial"/>
        </w:rPr>
        <w:t xml:space="preserve"> the strains of </w:t>
      </w:r>
      <w:r w:rsidR="004963DC" w:rsidRPr="004963DC">
        <w:rPr>
          <w:rFonts w:ascii="Arial" w:hAnsi="Arial" w:cs="Arial"/>
          <w:i/>
          <w:iCs/>
        </w:rPr>
        <w:t>E. faecalis</w:t>
      </w:r>
      <w:r w:rsidR="004963DC">
        <w:rPr>
          <w:rFonts w:ascii="Arial" w:hAnsi="Arial" w:cs="Arial"/>
        </w:rPr>
        <w:t xml:space="preserve"> or </w:t>
      </w:r>
      <w:r w:rsidR="004963DC" w:rsidRPr="004963DC">
        <w:rPr>
          <w:rFonts w:ascii="Arial" w:hAnsi="Arial" w:cs="Arial"/>
          <w:i/>
          <w:iCs/>
        </w:rPr>
        <w:t>E. faecium</w:t>
      </w:r>
      <w:r w:rsidR="004963DC">
        <w:rPr>
          <w:rFonts w:ascii="Arial" w:hAnsi="Arial" w:cs="Arial"/>
        </w:rPr>
        <w:t xml:space="preserve"> </w:t>
      </w:r>
      <w:r w:rsidR="00300BD1">
        <w:rPr>
          <w:rFonts w:ascii="Arial" w:hAnsi="Arial" w:cs="Arial"/>
        </w:rPr>
        <w:t xml:space="preserve">that </w:t>
      </w:r>
      <w:r w:rsidR="004963DC">
        <w:rPr>
          <w:rFonts w:ascii="Arial" w:hAnsi="Arial" w:cs="Arial"/>
        </w:rPr>
        <w:t xml:space="preserve">were associated with mortality. To assess this, we performed nanopore sequencing and </w:t>
      </w:r>
      <w:r w:rsidR="004963DC" w:rsidRPr="002C71B1">
        <w:rPr>
          <w:rFonts w:ascii="Arial" w:hAnsi="Arial" w:cs="Arial"/>
          <w:i/>
          <w:iCs/>
        </w:rPr>
        <w:t xml:space="preserve">de novo </w:t>
      </w:r>
      <w:r w:rsidR="004963DC">
        <w:rPr>
          <w:rFonts w:ascii="Arial" w:hAnsi="Arial" w:cs="Arial"/>
        </w:rPr>
        <w:t xml:space="preserve">assembly on gDNA from the </w:t>
      </w:r>
      <w:r w:rsidR="004963DC" w:rsidRPr="004963DC">
        <w:rPr>
          <w:rFonts w:ascii="Arial" w:hAnsi="Arial" w:cs="Arial"/>
          <w:i/>
          <w:iCs/>
        </w:rPr>
        <w:t>E. faecium</w:t>
      </w:r>
      <w:r w:rsidR="004963DC">
        <w:rPr>
          <w:rFonts w:ascii="Arial" w:hAnsi="Arial" w:cs="Arial"/>
        </w:rPr>
        <w:t xml:space="preserve"> and </w:t>
      </w:r>
      <w:r w:rsidR="004963DC" w:rsidRPr="004963DC">
        <w:rPr>
          <w:rFonts w:ascii="Arial" w:hAnsi="Arial" w:cs="Arial"/>
          <w:i/>
          <w:iCs/>
        </w:rPr>
        <w:t>E. faecalis</w:t>
      </w:r>
      <w:r w:rsidR="004963DC">
        <w:rPr>
          <w:rFonts w:ascii="Arial" w:hAnsi="Arial" w:cs="Arial"/>
        </w:rPr>
        <w:t xml:space="preserve"> isolates isolated from patients in our study. </w:t>
      </w:r>
      <w:r w:rsidR="002C71B1">
        <w:rPr>
          <w:rFonts w:ascii="Arial" w:hAnsi="Arial" w:cs="Arial"/>
        </w:rPr>
        <w:t xml:space="preserve">We observed different gene content across the clinical strains assessed, but we observed no correlations with mortality </w:t>
      </w:r>
      <w:r w:rsidR="002C71B1">
        <w:rPr>
          <w:rFonts w:ascii="Arial" w:hAnsi="Arial" w:cs="Arial"/>
        </w:rPr>
        <w:lastRenderedPageBreak/>
        <w:t>through h</w:t>
      </w:r>
      <w:r w:rsidR="004963DC" w:rsidRPr="00DD6827">
        <w:rPr>
          <w:rFonts w:ascii="Arial" w:hAnsi="Arial" w:cs="Arial"/>
        </w:rPr>
        <w:t xml:space="preserve">ierarchical </w:t>
      </w:r>
      <w:r w:rsidR="004963DC">
        <w:rPr>
          <w:rFonts w:ascii="Arial" w:hAnsi="Arial" w:cs="Arial"/>
        </w:rPr>
        <w:t xml:space="preserve">clustering of </w:t>
      </w:r>
      <w:r w:rsidR="002C71B1">
        <w:rPr>
          <w:rFonts w:ascii="Arial" w:hAnsi="Arial" w:cs="Arial"/>
        </w:rPr>
        <w:t>gene content</w:t>
      </w:r>
      <w:r w:rsidR="004963DC">
        <w:rPr>
          <w:rFonts w:ascii="Arial" w:hAnsi="Arial" w:cs="Arial"/>
        </w:rPr>
        <w:t xml:space="preserve"> by presence or absence </w:t>
      </w:r>
      <w:r w:rsidR="002123DC">
        <w:rPr>
          <w:rFonts w:ascii="Arial" w:hAnsi="Arial" w:cs="Arial"/>
        </w:rPr>
        <w:t>(</w:t>
      </w:r>
      <w:r w:rsidR="004963DC">
        <w:rPr>
          <w:rFonts w:ascii="Arial" w:hAnsi="Arial" w:cs="Arial"/>
        </w:rPr>
        <w:t>Supplemental Figure 9)</w:t>
      </w:r>
      <w:r w:rsidR="002A2006">
        <w:rPr>
          <w:rFonts w:ascii="Arial" w:hAnsi="Arial" w:cs="Arial"/>
        </w:rPr>
        <w:t>.</w:t>
      </w:r>
    </w:p>
    <w:p w14:paraId="64B6425F" w14:textId="77777777" w:rsidR="004963DC" w:rsidRPr="00AC5586" w:rsidRDefault="004963DC" w:rsidP="00CF169D">
      <w:pPr>
        <w:spacing w:line="480" w:lineRule="auto"/>
        <w:rPr>
          <w:rFonts w:ascii="Arial" w:hAnsi="Arial" w:cs="Arial"/>
        </w:rPr>
      </w:pPr>
    </w:p>
    <w:p w14:paraId="3DD1B57E" w14:textId="0613FEAF" w:rsidR="00CF169D" w:rsidRPr="00CF169D" w:rsidRDefault="00CF169D" w:rsidP="00CF169D">
      <w:pPr>
        <w:spacing w:line="480" w:lineRule="auto"/>
        <w:rPr>
          <w:rFonts w:ascii="Arial" w:hAnsi="Arial" w:cs="Arial"/>
          <w:b/>
          <w:bCs/>
        </w:rPr>
      </w:pPr>
      <w:r w:rsidRPr="00CF169D">
        <w:rPr>
          <w:rFonts w:ascii="Arial" w:hAnsi="Arial" w:cs="Arial"/>
          <w:b/>
          <w:bCs/>
        </w:rPr>
        <w:t>Discussion:</w:t>
      </w:r>
    </w:p>
    <w:p w14:paraId="078B5A0F" w14:textId="2EE031D8" w:rsidR="00BE5BE3" w:rsidRDefault="00CF169D" w:rsidP="00930AB0">
      <w:pPr>
        <w:spacing w:line="480" w:lineRule="auto"/>
        <w:ind w:firstLine="720"/>
        <w:rPr>
          <w:rFonts w:ascii="Arial" w:hAnsi="Arial" w:cs="Arial"/>
        </w:rPr>
      </w:pPr>
      <w:r w:rsidRPr="00CF169D">
        <w:rPr>
          <w:rFonts w:ascii="Arial" w:hAnsi="Arial" w:cs="Arial"/>
        </w:rPr>
        <w:t xml:space="preserve">The </w:t>
      </w:r>
      <w:r w:rsidR="00D57759">
        <w:rPr>
          <w:rFonts w:ascii="Arial" w:hAnsi="Arial" w:cs="Arial"/>
        </w:rPr>
        <w:t>progress achieved</w:t>
      </w:r>
      <w:r w:rsidR="00D57759" w:rsidRPr="00CF169D">
        <w:rPr>
          <w:rFonts w:ascii="Arial" w:hAnsi="Arial" w:cs="Arial"/>
        </w:rPr>
        <w:t xml:space="preserve"> </w:t>
      </w:r>
      <w:r w:rsidR="00D57759">
        <w:rPr>
          <w:rFonts w:ascii="Arial" w:hAnsi="Arial" w:cs="Arial"/>
        </w:rPr>
        <w:t xml:space="preserve">in </w:t>
      </w:r>
      <w:r w:rsidRPr="00CF169D">
        <w:rPr>
          <w:rFonts w:ascii="Arial" w:hAnsi="Arial" w:cs="Arial"/>
        </w:rPr>
        <w:t xml:space="preserve">medical and surgical </w:t>
      </w:r>
      <w:r w:rsidR="00D57759">
        <w:rPr>
          <w:rFonts w:ascii="Arial" w:hAnsi="Arial" w:cs="Arial"/>
        </w:rPr>
        <w:t>interventions</w:t>
      </w:r>
      <w:r w:rsidR="00D57759" w:rsidRPr="00CF169D">
        <w:rPr>
          <w:rFonts w:ascii="Arial" w:hAnsi="Arial" w:cs="Arial"/>
        </w:rPr>
        <w:t xml:space="preserve"> </w:t>
      </w:r>
      <w:r w:rsidRPr="00CF169D">
        <w:rPr>
          <w:rFonts w:ascii="Arial" w:hAnsi="Arial" w:cs="Arial"/>
        </w:rPr>
        <w:t xml:space="preserve">has </w:t>
      </w:r>
      <w:r w:rsidR="00D57759">
        <w:rPr>
          <w:rFonts w:ascii="Arial" w:hAnsi="Arial" w:cs="Arial"/>
        </w:rPr>
        <w:t>brought about</w:t>
      </w:r>
      <w:r w:rsidRPr="00CF169D">
        <w:rPr>
          <w:rFonts w:ascii="Arial" w:hAnsi="Arial" w:cs="Arial"/>
        </w:rPr>
        <w:t xml:space="preserve"> </w:t>
      </w:r>
      <w:r w:rsidR="00D57759">
        <w:rPr>
          <w:rFonts w:ascii="Arial" w:hAnsi="Arial" w:cs="Arial"/>
        </w:rPr>
        <w:t>a demographic shift</w:t>
      </w:r>
      <w:r w:rsidRPr="00CF169D">
        <w:rPr>
          <w:rFonts w:ascii="Arial" w:hAnsi="Arial" w:cs="Arial"/>
        </w:rPr>
        <w:t xml:space="preserve"> </w:t>
      </w:r>
      <w:r w:rsidR="00D57759">
        <w:rPr>
          <w:rFonts w:ascii="Arial" w:hAnsi="Arial" w:cs="Arial"/>
        </w:rPr>
        <w:t>characterized by an aging population</w:t>
      </w:r>
      <w:r w:rsidRPr="00CF169D">
        <w:rPr>
          <w:rFonts w:ascii="Arial" w:hAnsi="Arial" w:cs="Arial"/>
        </w:rPr>
        <w:t xml:space="preserve"> </w:t>
      </w:r>
      <w:r w:rsidR="00D57759">
        <w:rPr>
          <w:rFonts w:ascii="Arial" w:hAnsi="Arial" w:cs="Arial"/>
        </w:rPr>
        <w:t>with</w:t>
      </w:r>
      <w:r w:rsidRPr="00CF169D">
        <w:rPr>
          <w:rFonts w:ascii="Arial" w:hAnsi="Arial" w:cs="Arial"/>
        </w:rPr>
        <w:t xml:space="preserve"> more comorbidities and compromised</w:t>
      </w:r>
      <w:r w:rsidR="00D57759">
        <w:rPr>
          <w:rFonts w:ascii="Arial" w:hAnsi="Arial" w:cs="Arial"/>
        </w:rPr>
        <w:t xml:space="preserve"> immune systems</w:t>
      </w:r>
      <w:r w:rsidRPr="00CF169D">
        <w:rPr>
          <w:rFonts w:ascii="Arial" w:hAnsi="Arial" w:cs="Arial"/>
        </w:rPr>
        <w:t xml:space="preserve">. </w:t>
      </w:r>
      <w:r w:rsidR="00D57759">
        <w:rPr>
          <w:rFonts w:ascii="Arial" w:hAnsi="Arial" w:cs="Arial"/>
        </w:rPr>
        <w:t>This, coupled</w:t>
      </w:r>
      <w:r w:rsidR="00D57759" w:rsidRPr="00CF169D">
        <w:rPr>
          <w:rFonts w:ascii="Arial" w:hAnsi="Arial" w:cs="Arial"/>
        </w:rPr>
        <w:t xml:space="preserve"> </w:t>
      </w:r>
      <w:r w:rsidRPr="00CF169D">
        <w:rPr>
          <w:rFonts w:ascii="Arial" w:hAnsi="Arial" w:cs="Arial"/>
        </w:rPr>
        <w:t xml:space="preserve">with an increasing rate of </w:t>
      </w:r>
      <w:r w:rsidR="00D57759" w:rsidRPr="00CF169D">
        <w:rPr>
          <w:rFonts w:ascii="Arial" w:hAnsi="Arial" w:cs="Arial"/>
        </w:rPr>
        <w:t>drug</w:t>
      </w:r>
      <w:r w:rsidR="00D57759">
        <w:rPr>
          <w:rFonts w:ascii="Arial" w:hAnsi="Arial" w:cs="Arial"/>
        </w:rPr>
        <w:t>-</w:t>
      </w:r>
      <w:r w:rsidRPr="00CF169D">
        <w:rPr>
          <w:rFonts w:ascii="Arial" w:hAnsi="Arial" w:cs="Arial"/>
        </w:rPr>
        <w:t xml:space="preserve">resistant pathogens </w:t>
      </w:r>
      <w:r w:rsidR="00D57759">
        <w:rPr>
          <w:rFonts w:ascii="Arial" w:hAnsi="Arial" w:cs="Arial"/>
        </w:rPr>
        <w:t>necessitating</w:t>
      </w:r>
      <w:r w:rsidR="00D57759" w:rsidRPr="00CF169D">
        <w:rPr>
          <w:rFonts w:ascii="Arial" w:hAnsi="Arial" w:cs="Arial"/>
        </w:rPr>
        <w:t xml:space="preserve"> </w:t>
      </w:r>
      <w:r w:rsidR="00D57759">
        <w:rPr>
          <w:rFonts w:ascii="Arial" w:hAnsi="Arial" w:cs="Arial"/>
        </w:rPr>
        <w:t>the</w:t>
      </w:r>
      <w:r w:rsidR="00D57759" w:rsidRPr="00CF169D">
        <w:rPr>
          <w:rFonts w:ascii="Arial" w:hAnsi="Arial" w:cs="Arial"/>
        </w:rPr>
        <w:t xml:space="preserve"> </w:t>
      </w:r>
      <w:r w:rsidRPr="00CF169D">
        <w:rPr>
          <w:rFonts w:ascii="Arial" w:hAnsi="Arial" w:cs="Arial"/>
        </w:rPr>
        <w:t xml:space="preserve">use of </w:t>
      </w:r>
      <w:r w:rsidR="00D57759" w:rsidRPr="00CF169D">
        <w:rPr>
          <w:rFonts w:ascii="Arial" w:hAnsi="Arial" w:cs="Arial"/>
        </w:rPr>
        <w:t>broad</w:t>
      </w:r>
      <w:r w:rsidR="00D57759">
        <w:rPr>
          <w:rFonts w:ascii="Arial" w:hAnsi="Arial" w:cs="Arial"/>
        </w:rPr>
        <w:t>-</w:t>
      </w:r>
      <w:r w:rsidRPr="00CF169D">
        <w:rPr>
          <w:rFonts w:ascii="Arial" w:hAnsi="Arial" w:cs="Arial"/>
        </w:rPr>
        <w:t xml:space="preserve">spectrum antibiotics, </w:t>
      </w:r>
      <w:r w:rsidR="00D57759">
        <w:rPr>
          <w:rFonts w:ascii="Arial" w:hAnsi="Arial" w:cs="Arial"/>
        </w:rPr>
        <w:t xml:space="preserve">has created </w:t>
      </w:r>
      <w:r w:rsidRPr="00CF169D">
        <w:rPr>
          <w:rFonts w:ascii="Arial" w:hAnsi="Arial" w:cs="Arial"/>
        </w:rPr>
        <w:t xml:space="preserve">a ‘perfect storm’ </w:t>
      </w:r>
      <w:r w:rsidR="00D57759">
        <w:rPr>
          <w:rFonts w:ascii="Arial" w:hAnsi="Arial" w:cs="Arial"/>
        </w:rPr>
        <w:t>paving the way</w:t>
      </w:r>
      <w:r w:rsidR="00D57759" w:rsidRPr="00CF169D">
        <w:rPr>
          <w:rFonts w:ascii="Arial" w:hAnsi="Arial" w:cs="Arial"/>
        </w:rPr>
        <w:t xml:space="preserve"> </w:t>
      </w:r>
      <w:r w:rsidRPr="00CF169D">
        <w:rPr>
          <w:rFonts w:ascii="Arial" w:hAnsi="Arial" w:cs="Arial"/>
        </w:rPr>
        <w:t xml:space="preserve">for the emergence of </w:t>
      </w:r>
      <w:r w:rsidR="009B0986" w:rsidRPr="00CF169D">
        <w:rPr>
          <w:rFonts w:ascii="Arial" w:hAnsi="Arial" w:cs="Arial"/>
        </w:rPr>
        <w:t>less</w:t>
      </w:r>
      <w:r w:rsidRPr="00CF169D">
        <w:rPr>
          <w:rFonts w:ascii="Arial" w:hAnsi="Arial" w:cs="Arial"/>
        </w:rPr>
        <w:t xml:space="preserve"> virulent but intrinsically </w:t>
      </w:r>
      <w:r w:rsidR="00312A3C">
        <w:rPr>
          <w:rFonts w:ascii="Arial" w:hAnsi="Arial" w:cs="Arial"/>
        </w:rPr>
        <w:t>antibiotic-resistant</w:t>
      </w:r>
      <w:r w:rsidRPr="00CF169D">
        <w:rPr>
          <w:rFonts w:ascii="Arial" w:hAnsi="Arial" w:cs="Arial"/>
        </w:rPr>
        <w:t xml:space="preserve"> commensals like </w:t>
      </w:r>
      <w:r w:rsidRPr="00CF169D">
        <w:rPr>
          <w:rFonts w:ascii="Arial" w:hAnsi="Arial" w:cs="Arial"/>
          <w:i/>
        </w:rPr>
        <w:t>Enterococcus</w:t>
      </w:r>
      <w:r w:rsidRPr="00CF169D">
        <w:rPr>
          <w:rFonts w:ascii="Arial" w:hAnsi="Arial" w:cs="Arial"/>
        </w:rPr>
        <w:t xml:space="preserve"> spp. </w:t>
      </w:r>
      <w:r w:rsidR="00D57759">
        <w:rPr>
          <w:rFonts w:ascii="Arial" w:hAnsi="Arial" w:cs="Arial"/>
        </w:rPr>
        <w:t>to become</w:t>
      </w:r>
      <w:r w:rsidR="00D57759" w:rsidRPr="00CF169D">
        <w:rPr>
          <w:rFonts w:ascii="Arial" w:hAnsi="Arial" w:cs="Arial"/>
        </w:rPr>
        <w:t xml:space="preserve"> </w:t>
      </w:r>
      <w:r w:rsidRPr="00CF169D">
        <w:rPr>
          <w:rFonts w:ascii="Arial" w:hAnsi="Arial" w:cs="Arial"/>
        </w:rPr>
        <w:t xml:space="preserve">significant pathogens in invasive diseases such as bacteremia. Despite the </w:t>
      </w:r>
      <w:r w:rsidR="00D57759">
        <w:rPr>
          <w:rFonts w:ascii="Arial" w:hAnsi="Arial" w:cs="Arial"/>
        </w:rPr>
        <w:t>increasing relevance</w:t>
      </w:r>
      <w:r w:rsidR="00D57759" w:rsidRPr="00CF169D">
        <w:rPr>
          <w:rFonts w:ascii="Arial" w:hAnsi="Arial" w:cs="Arial"/>
        </w:rPr>
        <w:t xml:space="preserve"> </w:t>
      </w:r>
      <w:r w:rsidRPr="00CF169D">
        <w:rPr>
          <w:rFonts w:ascii="Arial" w:hAnsi="Arial" w:cs="Arial"/>
        </w:rPr>
        <w:t xml:space="preserve">of </w:t>
      </w:r>
      <w:ins w:id="64" w:author="Leigh-Ana M Rossitto" w:date="2024-05-02T13:52:00Z">
        <w:r w:rsidR="005958B3">
          <w:rPr>
            <w:rFonts w:ascii="Arial" w:hAnsi="Arial" w:cs="Arial"/>
          </w:rPr>
          <w:t>E</w:t>
        </w:r>
      </w:ins>
      <w:del w:id="65" w:author="Leigh-Ana M Rossitto" w:date="2024-05-02T13:52:00Z">
        <w:r w:rsidRPr="00CF169D" w:rsidDel="005958B3">
          <w:rPr>
            <w:rFonts w:ascii="Arial" w:hAnsi="Arial" w:cs="Arial"/>
          </w:rPr>
          <w:delText>e</w:delText>
        </w:r>
      </w:del>
      <w:r w:rsidRPr="00CF169D">
        <w:rPr>
          <w:rFonts w:ascii="Arial" w:hAnsi="Arial" w:cs="Arial"/>
        </w:rPr>
        <w:t xml:space="preserve">nterococci as pathogens, </w:t>
      </w:r>
      <w:r w:rsidR="006B416A">
        <w:rPr>
          <w:rFonts w:ascii="Arial" w:hAnsi="Arial" w:cs="Arial"/>
        </w:rPr>
        <w:t xml:space="preserve">the host systemic response to </w:t>
      </w:r>
      <w:ins w:id="66" w:author="Leigh-Ana M Rossitto" w:date="2024-05-02T13:52:00Z">
        <w:r w:rsidR="005958B3">
          <w:rPr>
            <w:rFonts w:ascii="Arial" w:hAnsi="Arial" w:cs="Arial"/>
          </w:rPr>
          <w:t>E</w:t>
        </w:r>
      </w:ins>
      <w:del w:id="67" w:author="Leigh-Ana M Rossitto" w:date="2024-05-02T13:52:00Z">
        <w:r w:rsidR="00BE5BE3" w:rsidDel="005958B3">
          <w:rPr>
            <w:rFonts w:ascii="Arial" w:hAnsi="Arial" w:cs="Arial"/>
          </w:rPr>
          <w:delText>e</w:delText>
        </w:r>
      </w:del>
      <w:r w:rsidR="00BE5BE3">
        <w:rPr>
          <w:rFonts w:ascii="Arial" w:hAnsi="Arial" w:cs="Arial"/>
        </w:rPr>
        <w:t>nterococcal bacteremia</w:t>
      </w:r>
      <w:r w:rsidR="006B416A">
        <w:rPr>
          <w:rFonts w:ascii="Arial" w:hAnsi="Arial" w:cs="Arial"/>
        </w:rPr>
        <w:t xml:space="preserve"> has never been </w:t>
      </w:r>
      <w:r w:rsidR="00817E45">
        <w:rPr>
          <w:rFonts w:ascii="Arial" w:hAnsi="Arial" w:cs="Arial"/>
        </w:rPr>
        <w:t xml:space="preserve">unbiasedly </w:t>
      </w:r>
      <w:r w:rsidR="00BE5BE3">
        <w:rPr>
          <w:rFonts w:ascii="Arial" w:hAnsi="Arial" w:cs="Arial"/>
        </w:rPr>
        <w:t>described</w:t>
      </w:r>
      <w:r w:rsidR="00817E45">
        <w:rPr>
          <w:rFonts w:ascii="Arial" w:hAnsi="Arial" w:cs="Arial"/>
        </w:rPr>
        <w:t xml:space="preserve"> using a mut</w:t>
      </w:r>
      <w:r w:rsidR="007E3D45">
        <w:rPr>
          <w:rFonts w:ascii="Arial" w:hAnsi="Arial" w:cs="Arial"/>
        </w:rPr>
        <w:t>i-</w:t>
      </w:r>
      <w:r w:rsidR="00817E45">
        <w:rPr>
          <w:rFonts w:ascii="Arial" w:hAnsi="Arial" w:cs="Arial"/>
        </w:rPr>
        <w:t>omics approach</w:t>
      </w:r>
      <w:r w:rsidR="006B416A">
        <w:rPr>
          <w:rFonts w:ascii="Arial" w:hAnsi="Arial" w:cs="Arial"/>
        </w:rPr>
        <w:t xml:space="preserve">. </w:t>
      </w:r>
    </w:p>
    <w:p w14:paraId="2C6E2867" w14:textId="77777777" w:rsidR="00A26A1F" w:rsidRDefault="00A26A1F" w:rsidP="00930AB0">
      <w:pPr>
        <w:spacing w:line="480" w:lineRule="auto"/>
        <w:ind w:firstLine="720"/>
        <w:rPr>
          <w:rFonts w:ascii="Arial" w:hAnsi="Arial" w:cs="Arial"/>
        </w:rPr>
      </w:pPr>
    </w:p>
    <w:p w14:paraId="1A721566" w14:textId="6C2AA7CD" w:rsidR="006B416A" w:rsidRDefault="00BE5BE3" w:rsidP="00D46237">
      <w:pPr>
        <w:spacing w:line="480" w:lineRule="auto"/>
        <w:ind w:firstLine="720"/>
        <w:rPr>
          <w:rFonts w:ascii="Arial" w:hAnsi="Arial" w:cs="Arial"/>
        </w:rPr>
      </w:pPr>
      <w:r>
        <w:rPr>
          <w:rFonts w:ascii="Arial" w:hAnsi="Arial" w:cs="Arial"/>
        </w:rPr>
        <w:t xml:space="preserve">Outside of advancing </w:t>
      </w:r>
      <w:r w:rsidR="00272006">
        <w:rPr>
          <w:rFonts w:ascii="Arial" w:hAnsi="Arial" w:cs="Arial"/>
        </w:rPr>
        <w:t xml:space="preserve">our </w:t>
      </w:r>
      <w:r w:rsidR="006241EC">
        <w:rPr>
          <w:rFonts w:ascii="Arial" w:hAnsi="Arial" w:cs="Arial"/>
        </w:rPr>
        <w:t>understanding</w:t>
      </w:r>
      <w:r w:rsidR="00272006">
        <w:rPr>
          <w:rFonts w:ascii="Arial" w:hAnsi="Arial" w:cs="Arial"/>
        </w:rPr>
        <w:t xml:space="preserve">, </w:t>
      </w:r>
      <w:r w:rsidR="00312A3C">
        <w:rPr>
          <w:rFonts w:ascii="Arial" w:hAnsi="Arial" w:cs="Arial"/>
        </w:rPr>
        <w:t xml:space="preserve">a </w:t>
      </w:r>
      <w:r>
        <w:rPr>
          <w:rFonts w:ascii="Arial" w:hAnsi="Arial" w:cs="Arial"/>
        </w:rPr>
        <w:t>c</w:t>
      </w:r>
      <w:r w:rsidR="006B416A">
        <w:rPr>
          <w:rFonts w:ascii="Arial" w:hAnsi="Arial" w:cs="Arial"/>
        </w:rPr>
        <w:t xml:space="preserve">omprehensive evaluation of </w:t>
      </w:r>
      <w:r w:rsidR="00272006">
        <w:rPr>
          <w:rFonts w:ascii="Arial" w:hAnsi="Arial" w:cs="Arial"/>
        </w:rPr>
        <w:t>the systemic</w:t>
      </w:r>
      <w:r w:rsidR="006B416A">
        <w:rPr>
          <w:rFonts w:ascii="Arial" w:hAnsi="Arial" w:cs="Arial"/>
        </w:rPr>
        <w:t xml:space="preserve"> response</w:t>
      </w:r>
      <w:r w:rsidR="00272006">
        <w:rPr>
          <w:rFonts w:ascii="Arial" w:hAnsi="Arial" w:cs="Arial"/>
        </w:rPr>
        <w:t xml:space="preserve"> to EcB </w:t>
      </w:r>
      <w:r>
        <w:rPr>
          <w:rFonts w:ascii="Arial" w:hAnsi="Arial" w:cs="Arial"/>
        </w:rPr>
        <w:t>also</w:t>
      </w:r>
      <w:r w:rsidR="00272006">
        <w:rPr>
          <w:rFonts w:ascii="Arial" w:hAnsi="Arial" w:cs="Arial"/>
        </w:rPr>
        <w:t xml:space="preserve"> </w:t>
      </w:r>
      <w:r>
        <w:rPr>
          <w:rFonts w:ascii="Arial" w:hAnsi="Arial" w:cs="Arial"/>
        </w:rPr>
        <w:t xml:space="preserve">serves a practical purpose. </w:t>
      </w:r>
      <w:r w:rsidR="00D46237">
        <w:rPr>
          <w:rFonts w:ascii="Arial" w:hAnsi="Arial" w:cs="Arial"/>
        </w:rPr>
        <w:t>Patients</w:t>
      </w:r>
      <w:r w:rsidR="00930AB0" w:rsidRPr="00CF169D">
        <w:rPr>
          <w:rFonts w:ascii="Arial" w:hAnsi="Arial" w:cs="Arial"/>
        </w:rPr>
        <w:t xml:space="preserve"> with </w:t>
      </w:r>
      <w:r w:rsidR="002C71B1">
        <w:rPr>
          <w:rFonts w:ascii="Arial" w:hAnsi="Arial" w:cs="Arial"/>
        </w:rPr>
        <w:t>EcB</w:t>
      </w:r>
      <w:r w:rsidR="00930AB0" w:rsidRPr="00CF169D">
        <w:rPr>
          <w:rFonts w:ascii="Arial" w:hAnsi="Arial" w:cs="Arial"/>
        </w:rPr>
        <w:t xml:space="preserve"> </w:t>
      </w:r>
      <w:r w:rsidR="00930AB0">
        <w:rPr>
          <w:rFonts w:ascii="Arial" w:hAnsi="Arial" w:cs="Arial"/>
        </w:rPr>
        <w:t>may</w:t>
      </w:r>
      <w:r w:rsidR="00930AB0" w:rsidRPr="00CF169D">
        <w:rPr>
          <w:rFonts w:ascii="Arial" w:hAnsi="Arial" w:cs="Arial"/>
        </w:rPr>
        <w:t xml:space="preserve"> not present the </w:t>
      </w:r>
      <w:r w:rsidR="00930AB0">
        <w:rPr>
          <w:rFonts w:ascii="Arial" w:hAnsi="Arial" w:cs="Arial"/>
        </w:rPr>
        <w:t>classical</w:t>
      </w:r>
      <w:r w:rsidR="00930AB0" w:rsidRPr="00CF169D">
        <w:rPr>
          <w:rFonts w:ascii="Arial" w:hAnsi="Arial" w:cs="Arial"/>
        </w:rPr>
        <w:t xml:space="preserve"> signs and symptoms</w:t>
      </w:r>
      <w:r w:rsidR="00930AB0">
        <w:rPr>
          <w:rFonts w:ascii="Arial" w:hAnsi="Arial" w:cs="Arial"/>
        </w:rPr>
        <w:t xml:space="preserve"> of infection</w:t>
      </w:r>
      <w:r w:rsidR="00930AB0" w:rsidRPr="00CF169D">
        <w:rPr>
          <w:rFonts w:ascii="Arial" w:hAnsi="Arial" w:cs="Arial"/>
        </w:rPr>
        <w:t xml:space="preserve">, such as fever, elevated white blood cell count, and </w:t>
      </w:r>
      <w:r w:rsidR="002E6B24">
        <w:rPr>
          <w:rFonts w:ascii="Arial" w:hAnsi="Arial" w:cs="Arial"/>
        </w:rPr>
        <w:t>inflammation/</w:t>
      </w:r>
      <w:r w:rsidR="00930AB0" w:rsidRPr="00CF169D">
        <w:rPr>
          <w:rFonts w:ascii="Arial" w:hAnsi="Arial" w:cs="Arial"/>
        </w:rPr>
        <w:t xml:space="preserve">pain. Instead, </w:t>
      </w:r>
      <w:r w:rsidR="00930AB0">
        <w:rPr>
          <w:rFonts w:ascii="Arial" w:hAnsi="Arial" w:cs="Arial"/>
        </w:rPr>
        <w:t xml:space="preserve">they often </w:t>
      </w:r>
      <w:r w:rsidR="00463E5A">
        <w:rPr>
          <w:rFonts w:ascii="Arial" w:hAnsi="Arial" w:cs="Arial"/>
        </w:rPr>
        <w:t>manifest</w:t>
      </w:r>
      <w:r w:rsidR="00930AB0" w:rsidRPr="00CF169D">
        <w:rPr>
          <w:rFonts w:ascii="Arial" w:hAnsi="Arial" w:cs="Arial"/>
        </w:rPr>
        <w:t xml:space="preserve"> </w:t>
      </w:r>
      <w:r w:rsidR="00930AB0">
        <w:rPr>
          <w:rFonts w:ascii="Arial" w:hAnsi="Arial" w:cs="Arial"/>
        </w:rPr>
        <w:t>vague</w:t>
      </w:r>
      <w:r w:rsidR="00930AB0" w:rsidRPr="00CF169D">
        <w:rPr>
          <w:rFonts w:ascii="Arial" w:hAnsi="Arial" w:cs="Arial"/>
        </w:rPr>
        <w:t xml:space="preserve"> symptoms such as generalized weakness, malaise, </w:t>
      </w:r>
      <w:r w:rsidR="00930AB0">
        <w:rPr>
          <w:rFonts w:ascii="Arial" w:hAnsi="Arial" w:cs="Arial"/>
        </w:rPr>
        <w:t xml:space="preserve">and </w:t>
      </w:r>
      <w:r w:rsidR="00930AB0" w:rsidRPr="00CF169D">
        <w:rPr>
          <w:rFonts w:ascii="Arial" w:hAnsi="Arial" w:cs="Arial"/>
        </w:rPr>
        <w:t xml:space="preserve">weight loss, </w:t>
      </w:r>
      <w:r w:rsidR="00D46237">
        <w:rPr>
          <w:rFonts w:ascii="Arial" w:hAnsi="Arial" w:cs="Arial"/>
        </w:rPr>
        <w:t xml:space="preserve">making diagnosis and assessment challenging. </w:t>
      </w:r>
      <w:r w:rsidR="00272006">
        <w:rPr>
          <w:rFonts w:ascii="Arial" w:hAnsi="Arial" w:cs="Arial"/>
        </w:rPr>
        <w:t>M</w:t>
      </w:r>
      <w:r>
        <w:rPr>
          <w:rFonts w:ascii="Arial" w:hAnsi="Arial" w:cs="Arial"/>
        </w:rPr>
        <w:t xml:space="preserve">olecular tests </w:t>
      </w:r>
      <w:r w:rsidR="00272006">
        <w:rPr>
          <w:rFonts w:ascii="Arial" w:hAnsi="Arial" w:cs="Arial"/>
        </w:rPr>
        <w:t xml:space="preserve">of host systemic response </w:t>
      </w:r>
      <w:r>
        <w:rPr>
          <w:rFonts w:ascii="Arial" w:hAnsi="Arial" w:cs="Arial"/>
        </w:rPr>
        <w:t xml:space="preserve">are infrequently used in the clinic to diagnose bacteremia or inform on therapy, and the data presented here can be used to assess the feasibility of leveraging the systemic host response to predict the presence of Enterococcal bacteremia, whether an infection is driven by </w:t>
      </w:r>
      <w:r w:rsidRPr="00BE5BE3">
        <w:rPr>
          <w:rFonts w:ascii="Arial" w:hAnsi="Arial" w:cs="Arial"/>
          <w:i/>
          <w:iCs/>
        </w:rPr>
        <w:t xml:space="preserve">E. </w:t>
      </w:r>
      <w:r w:rsidRPr="00BE5BE3">
        <w:rPr>
          <w:rFonts w:ascii="Arial" w:hAnsi="Arial" w:cs="Arial"/>
          <w:i/>
          <w:iCs/>
        </w:rPr>
        <w:lastRenderedPageBreak/>
        <w:t>faecalis</w:t>
      </w:r>
      <w:r>
        <w:rPr>
          <w:rFonts w:ascii="Arial" w:hAnsi="Arial" w:cs="Arial"/>
        </w:rPr>
        <w:t xml:space="preserve"> or </w:t>
      </w:r>
      <w:r w:rsidRPr="00BE5BE3">
        <w:rPr>
          <w:rFonts w:ascii="Arial" w:hAnsi="Arial" w:cs="Arial"/>
          <w:i/>
          <w:iCs/>
        </w:rPr>
        <w:t>E. faecium</w:t>
      </w:r>
      <w:r>
        <w:rPr>
          <w:rFonts w:ascii="Arial" w:hAnsi="Arial" w:cs="Arial"/>
        </w:rPr>
        <w:t xml:space="preserve">, or whether a patient is </w:t>
      </w:r>
      <w:r w:rsidR="00930AB0">
        <w:rPr>
          <w:rFonts w:ascii="Arial" w:hAnsi="Arial" w:cs="Arial"/>
        </w:rPr>
        <w:t xml:space="preserve">responding well to the current treatment strategy. </w:t>
      </w:r>
    </w:p>
    <w:p w14:paraId="7705EB72" w14:textId="77777777" w:rsidR="003E49C3" w:rsidRDefault="003E49C3" w:rsidP="00D46237">
      <w:pPr>
        <w:spacing w:line="480" w:lineRule="auto"/>
        <w:ind w:firstLine="720"/>
        <w:rPr>
          <w:rFonts w:ascii="Arial" w:hAnsi="Arial" w:cs="Arial"/>
        </w:rPr>
      </w:pPr>
    </w:p>
    <w:p w14:paraId="1A78A849" w14:textId="092CB85C" w:rsidR="00A26A1F" w:rsidRDefault="00D46237" w:rsidP="003E49C3">
      <w:pPr>
        <w:spacing w:line="480" w:lineRule="auto"/>
        <w:ind w:firstLine="720"/>
        <w:rPr>
          <w:rFonts w:ascii="Arial" w:hAnsi="Arial" w:cs="Arial"/>
        </w:rPr>
      </w:pPr>
      <w:r>
        <w:rPr>
          <w:rFonts w:ascii="Arial" w:hAnsi="Arial" w:cs="Arial"/>
        </w:rPr>
        <w:t>In principle, m</w:t>
      </w:r>
      <w:r w:rsidR="00930AB0">
        <w:rPr>
          <w:rFonts w:ascii="Arial" w:hAnsi="Arial" w:cs="Arial"/>
        </w:rPr>
        <w:t xml:space="preserve">olecular diagnostics leveraging differences in systemic host response have </w:t>
      </w:r>
      <w:r w:rsidR="00312A3C">
        <w:rPr>
          <w:rFonts w:ascii="Arial" w:hAnsi="Arial" w:cs="Arial"/>
        </w:rPr>
        <w:t>several</w:t>
      </w:r>
      <w:r w:rsidR="00930AB0">
        <w:rPr>
          <w:rFonts w:ascii="Arial" w:hAnsi="Arial" w:cs="Arial"/>
        </w:rPr>
        <w:t xml:space="preserve"> desirable qualities. They utilize plasma, which is </w:t>
      </w:r>
      <w:r w:rsidR="00E11908">
        <w:rPr>
          <w:rFonts w:ascii="Arial" w:hAnsi="Arial" w:cs="Arial"/>
        </w:rPr>
        <w:t>a clinically accessible</w:t>
      </w:r>
      <w:r w:rsidR="007E3D45">
        <w:rPr>
          <w:rFonts w:ascii="Arial" w:hAnsi="Arial" w:cs="Arial"/>
        </w:rPr>
        <w:t xml:space="preserve">, </w:t>
      </w:r>
      <w:r w:rsidR="00A40599">
        <w:rPr>
          <w:rFonts w:ascii="Arial" w:hAnsi="Arial" w:cs="Arial"/>
        </w:rPr>
        <w:t>easy-to-obtain</w:t>
      </w:r>
      <w:r w:rsidR="00930AB0">
        <w:rPr>
          <w:rFonts w:ascii="Arial" w:hAnsi="Arial" w:cs="Arial"/>
        </w:rPr>
        <w:t xml:space="preserve"> biospecimen, and</w:t>
      </w:r>
      <w:r w:rsidR="008D5B18">
        <w:rPr>
          <w:rFonts w:ascii="Arial" w:hAnsi="Arial" w:cs="Arial"/>
        </w:rPr>
        <w:t xml:space="preserve"> disease</w:t>
      </w:r>
      <w:r w:rsidR="007C5E19">
        <w:rPr>
          <w:rFonts w:ascii="Arial" w:hAnsi="Arial" w:cs="Arial"/>
        </w:rPr>
        <w:t>-</w:t>
      </w:r>
      <w:r w:rsidR="008D5B18">
        <w:rPr>
          <w:rFonts w:ascii="Arial" w:hAnsi="Arial" w:cs="Arial"/>
        </w:rPr>
        <w:t xml:space="preserve">relevant host proteins can be detected without any </w:t>
      </w:r>
      <w:r w:rsidR="00930AB0">
        <w:rPr>
          <w:rFonts w:ascii="Arial" w:hAnsi="Arial" w:cs="Arial"/>
        </w:rPr>
        <w:t>amplification</w:t>
      </w:r>
      <w:r w:rsidR="00931B8B">
        <w:rPr>
          <w:rFonts w:ascii="Arial" w:hAnsi="Arial" w:cs="Arial"/>
        </w:rPr>
        <w:t xml:space="preserve"> of signal</w:t>
      </w:r>
      <w:r w:rsidR="00930AB0">
        <w:rPr>
          <w:rFonts w:ascii="Arial" w:hAnsi="Arial" w:cs="Arial"/>
        </w:rPr>
        <w:t xml:space="preserve">, as is necessary </w:t>
      </w:r>
      <w:r w:rsidR="00931B8B">
        <w:rPr>
          <w:rFonts w:ascii="Arial" w:hAnsi="Arial" w:cs="Arial"/>
        </w:rPr>
        <w:t>when</w:t>
      </w:r>
      <w:r w:rsidR="00930AB0">
        <w:rPr>
          <w:rFonts w:ascii="Arial" w:hAnsi="Arial" w:cs="Arial"/>
        </w:rPr>
        <w:t xml:space="preserve"> perform</w:t>
      </w:r>
      <w:r w:rsidR="00931B8B">
        <w:rPr>
          <w:rFonts w:ascii="Arial" w:hAnsi="Arial" w:cs="Arial"/>
        </w:rPr>
        <w:t>ing</w:t>
      </w:r>
      <w:r w:rsidR="00930AB0">
        <w:rPr>
          <w:rFonts w:ascii="Arial" w:hAnsi="Arial" w:cs="Arial"/>
        </w:rPr>
        <w:t xml:space="preserve"> blood culture-based testing. </w:t>
      </w:r>
      <w:r w:rsidR="00151720">
        <w:rPr>
          <w:rFonts w:ascii="Arial" w:hAnsi="Arial" w:cs="Arial"/>
        </w:rPr>
        <w:t>In result</w:t>
      </w:r>
      <w:r w:rsidR="00930AB0">
        <w:rPr>
          <w:rFonts w:ascii="Arial" w:hAnsi="Arial" w:cs="Arial"/>
        </w:rPr>
        <w:t xml:space="preserve">, these tests offer the potential to provide informative </w:t>
      </w:r>
      <w:r w:rsidR="008D5B18">
        <w:rPr>
          <w:rFonts w:ascii="Arial" w:hAnsi="Arial" w:cs="Arial"/>
        </w:rPr>
        <w:t>results</w:t>
      </w:r>
      <w:r w:rsidR="00151720">
        <w:rPr>
          <w:rFonts w:ascii="Arial" w:hAnsi="Arial" w:cs="Arial"/>
        </w:rPr>
        <w:t xml:space="preserve"> </w:t>
      </w:r>
      <w:r w:rsidR="00930AB0">
        <w:rPr>
          <w:rFonts w:ascii="Arial" w:hAnsi="Arial" w:cs="Arial"/>
        </w:rPr>
        <w:t>on the time scale of hours rather than days. If true differences in host systemic response exist, then th</w:t>
      </w:r>
      <w:r>
        <w:rPr>
          <w:rFonts w:ascii="Arial" w:hAnsi="Arial" w:cs="Arial"/>
        </w:rPr>
        <w:t xml:space="preserve">ey represent attractive targets </w:t>
      </w:r>
      <w:r w:rsidR="00821621">
        <w:rPr>
          <w:rFonts w:ascii="Arial" w:hAnsi="Arial" w:cs="Arial"/>
        </w:rPr>
        <w:t xml:space="preserve">to exploit for developing novel diagnostics. </w:t>
      </w:r>
    </w:p>
    <w:p w14:paraId="36F39E21" w14:textId="77777777" w:rsidR="003E49C3" w:rsidRPr="00CF169D" w:rsidRDefault="003E49C3" w:rsidP="003E49C3">
      <w:pPr>
        <w:spacing w:line="480" w:lineRule="auto"/>
        <w:ind w:firstLine="720"/>
        <w:rPr>
          <w:rFonts w:ascii="Arial" w:hAnsi="Arial" w:cs="Arial"/>
        </w:rPr>
      </w:pPr>
    </w:p>
    <w:p w14:paraId="649C8C20" w14:textId="155392C3" w:rsidR="00A26A1F" w:rsidRDefault="00D13E0C" w:rsidP="003E49C3">
      <w:pPr>
        <w:spacing w:line="480" w:lineRule="auto"/>
        <w:ind w:firstLine="720"/>
        <w:rPr>
          <w:rFonts w:ascii="Arial" w:hAnsi="Arial" w:cs="Arial"/>
        </w:rPr>
      </w:pPr>
      <w:r>
        <w:rPr>
          <w:rFonts w:ascii="Arial" w:hAnsi="Arial" w:cs="Arial"/>
        </w:rPr>
        <w:t>Considering</w:t>
      </w:r>
      <w:r w:rsidR="00D57759">
        <w:rPr>
          <w:rFonts w:ascii="Arial" w:hAnsi="Arial" w:cs="Arial"/>
        </w:rPr>
        <w:t xml:space="preserve"> </w:t>
      </w:r>
      <w:r w:rsidR="00BE5BE3">
        <w:rPr>
          <w:rFonts w:ascii="Arial" w:hAnsi="Arial" w:cs="Arial"/>
        </w:rPr>
        <w:t>thes</w:t>
      </w:r>
      <w:r w:rsidR="00930AB0">
        <w:rPr>
          <w:rFonts w:ascii="Arial" w:hAnsi="Arial" w:cs="Arial"/>
        </w:rPr>
        <w:t>e concepts</w:t>
      </w:r>
      <w:r w:rsidR="00D57759">
        <w:rPr>
          <w:rFonts w:ascii="Arial" w:hAnsi="Arial" w:cs="Arial"/>
        </w:rPr>
        <w:t xml:space="preserve">, </w:t>
      </w:r>
      <w:r w:rsidR="00AB6BCF">
        <w:rPr>
          <w:rFonts w:ascii="Arial" w:hAnsi="Arial" w:cs="Arial"/>
        </w:rPr>
        <w:t>our work</w:t>
      </w:r>
      <w:r w:rsidR="00CF169D" w:rsidRPr="00CF169D">
        <w:rPr>
          <w:rFonts w:ascii="Arial" w:hAnsi="Arial" w:cs="Arial"/>
        </w:rPr>
        <w:t xml:space="preserve"> </w:t>
      </w:r>
      <w:r w:rsidR="00AB6BCF">
        <w:rPr>
          <w:rFonts w:ascii="Arial" w:hAnsi="Arial" w:cs="Arial"/>
        </w:rPr>
        <w:t>uses high-</w:t>
      </w:r>
      <w:r w:rsidR="00CF169D" w:rsidRPr="00CF169D">
        <w:rPr>
          <w:rFonts w:ascii="Arial" w:hAnsi="Arial" w:cs="Arial"/>
        </w:rPr>
        <w:t xml:space="preserve">resolution </w:t>
      </w:r>
      <w:r w:rsidR="008858C5">
        <w:rPr>
          <w:rFonts w:ascii="Arial" w:hAnsi="Arial" w:cs="Arial"/>
        </w:rPr>
        <w:t>plasma</w:t>
      </w:r>
      <w:r w:rsidR="00CF169D" w:rsidRPr="00CF169D">
        <w:rPr>
          <w:rFonts w:ascii="Arial" w:hAnsi="Arial" w:cs="Arial"/>
        </w:rPr>
        <w:t xml:space="preserve"> profiling </w:t>
      </w:r>
      <w:r w:rsidR="00A81EB5">
        <w:rPr>
          <w:rFonts w:ascii="Arial" w:hAnsi="Arial" w:cs="Arial"/>
        </w:rPr>
        <w:t xml:space="preserve">TMT </w:t>
      </w:r>
      <w:r w:rsidR="00CF169D" w:rsidRPr="00CF169D">
        <w:rPr>
          <w:rFonts w:ascii="Arial" w:hAnsi="Arial" w:cs="Arial"/>
        </w:rPr>
        <w:t xml:space="preserve">multi-omics to begin to dissect the host responses </w:t>
      </w:r>
      <w:r w:rsidR="00AB6BCF">
        <w:rPr>
          <w:rFonts w:ascii="Arial" w:hAnsi="Arial" w:cs="Arial"/>
        </w:rPr>
        <w:t>of</w:t>
      </w:r>
      <w:r w:rsidR="00AB6BCF" w:rsidRPr="00CF169D">
        <w:rPr>
          <w:rFonts w:ascii="Arial" w:hAnsi="Arial" w:cs="Arial"/>
        </w:rPr>
        <w:t xml:space="preserve"> </w:t>
      </w:r>
      <w:r w:rsidR="00CF169D" w:rsidRPr="00CF169D">
        <w:rPr>
          <w:rFonts w:ascii="Arial" w:hAnsi="Arial" w:cs="Arial"/>
        </w:rPr>
        <w:t>patients</w:t>
      </w:r>
      <w:r w:rsidR="00F728A7">
        <w:rPr>
          <w:rFonts w:ascii="Arial" w:hAnsi="Arial" w:cs="Arial"/>
        </w:rPr>
        <w:t xml:space="preserve"> </w:t>
      </w:r>
      <w:r w:rsidR="00AB6BCF">
        <w:rPr>
          <w:rFonts w:ascii="Arial" w:hAnsi="Arial" w:cs="Arial"/>
        </w:rPr>
        <w:t>afflicted</w:t>
      </w:r>
      <w:r w:rsidR="00CF169D" w:rsidRPr="00CF169D">
        <w:rPr>
          <w:rFonts w:ascii="Arial" w:hAnsi="Arial" w:cs="Arial"/>
        </w:rPr>
        <w:t xml:space="preserve"> with enterococcal bacteremia, focusing on the two most common species: </w:t>
      </w:r>
      <w:r w:rsidR="00CF169D" w:rsidRPr="00CF169D">
        <w:rPr>
          <w:rFonts w:ascii="Arial" w:hAnsi="Arial" w:cs="Arial"/>
          <w:i/>
        </w:rPr>
        <w:t>E. faecalis</w:t>
      </w:r>
      <w:r w:rsidR="00CF169D" w:rsidRPr="00CF169D">
        <w:rPr>
          <w:rFonts w:ascii="Arial" w:hAnsi="Arial" w:cs="Arial"/>
        </w:rPr>
        <w:t xml:space="preserve"> and </w:t>
      </w:r>
      <w:r w:rsidR="00CF169D" w:rsidRPr="00CF169D">
        <w:rPr>
          <w:rFonts w:ascii="Arial" w:hAnsi="Arial" w:cs="Arial"/>
          <w:i/>
        </w:rPr>
        <w:t>E. faecium</w:t>
      </w:r>
      <w:r w:rsidR="00CF169D" w:rsidRPr="00CF169D">
        <w:rPr>
          <w:rFonts w:ascii="Arial" w:hAnsi="Arial" w:cs="Arial"/>
        </w:rPr>
        <w:t xml:space="preserve">. </w:t>
      </w:r>
      <w:r w:rsidR="00F728A7">
        <w:rPr>
          <w:rFonts w:ascii="Arial" w:hAnsi="Arial" w:cs="Arial"/>
        </w:rPr>
        <w:t xml:space="preserve">This </w:t>
      </w:r>
      <w:r w:rsidR="00CF169D" w:rsidRPr="00CF169D">
        <w:rPr>
          <w:rFonts w:ascii="Arial" w:hAnsi="Arial" w:cs="Arial"/>
        </w:rPr>
        <w:t xml:space="preserve">approach </w:t>
      </w:r>
      <w:r w:rsidR="00AB6BCF">
        <w:rPr>
          <w:rFonts w:ascii="Arial" w:hAnsi="Arial" w:cs="Arial"/>
        </w:rPr>
        <w:t xml:space="preserve">is driven by </w:t>
      </w:r>
      <w:r w:rsidR="00AF3246">
        <w:rPr>
          <w:rFonts w:ascii="Arial" w:hAnsi="Arial" w:cs="Arial"/>
        </w:rPr>
        <w:t>three</w:t>
      </w:r>
      <w:r w:rsidR="00AB6BCF">
        <w:rPr>
          <w:rFonts w:ascii="Arial" w:hAnsi="Arial" w:cs="Arial"/>
        </w:rPr>
        <w:t xml:space="preserve"> overarching goals: (1)</w:t>
      </w:r>
      <w:r w:rsidR="001A0A25">
        <w:rPr>
          <w:rFonts w:ascii="Arial" w:hAnsi="Arial" w:cs="Arial"/>
        </w:rPr>
        <w:t xml:space="preserve"> </w:t>
      </w:r>
      <w:r w:rsidR="00CF169D" w:rsidRPr="00CF169D">
        <w:rPr>
          <w:rFonts w:ascii="Arial" w:hAnsi="Arial" w:cs="Arial"/>
        </w:rPr>
        <w:t>characteriz</w:t>
      </w:r>
      <w:r w:rsidR="00AB6BCF">
        <w:rPr>
          <w:rFonts w:ascii="Arial" w:hAnsi="Arial" w:cs="Arial"/>
        </w:rPr>
        <w:t>ing</w:t>
      </w:r>
      <w:r w:rsidR="00CF169D" w:rsidRPr="00CF169D">
        <w:rPr>
          <w:rFonts w:ascii="Arial" w:hAnsi="Arial" w:cs="Arial"/>
        </w:rPr>
        <w:t xml:space="preserve"> the host response to </w:t>
      </w:r>
      <w:r w:rsidR="00AF3246">
        <w:rPr>
          <w:rFonts w:ascii="Arial" w:hAnsi="Arial" w:cs="Arial"/>
        </w:rPr>
        <w:t>enterococcal bacteremia</w:t>
      </w:r>
      <w:r w:rsidR="006F68E7">
        <w:rPr>
          <w:rFonts w:ascii="Arial" w:hAnsi="Arial" w:cs="Arial"/>
        </w:rPr>
        <w:t xml:space="preserve"> relative to </w:t>
      </w:r>
      <w:r w:rsidR="006B416A">
        <w:rPr>
          <w:rFonts w:ascii="Arial" w:hAnsi="Arial" w:cs="Arial"/>
        </w:rPr>
        <w:t>homeostasis</w:t>
      </w:r>
      <w:r w:rsidR="002E6B24">
        <w:rPr>
          <w:rFonts w:ascii="Arial" w:hAnsi="Arial" w:cs="Arial"/>
        </w:rPr>
        <w:t xml:space="preserve"> (i.e., healthy)</w:t>
      </w:r>
      <w:r w:rsidR="00AB6BCF">
        <w:rPr>
          <w:rFonts w:ascii="Arial" w:hAnsi="Arial" w:cs="Arial"/>
        </w:rPr>
        <w:t>; (2</w:t>
      </w:r>
      <w:r w:rsidR="00CF169D" w:rsidRPr="00CF169D">
        <w:rPr>
          <w:rFonts w:ascii="Arial" w:hAnsi="Arial" w:cs="Arial"/>
        </w:rPr>
        <w:t xml:space="preserve">) </w:t>
      </w:r>
      <w:r w:rsidR="006F68E7">
        <w:rPr>
          <w:rFonts w:ascii="Arial" w:hAnsi="Arial" w:cs="Arial"/>
        </w:rPr>
        <w:t xml:space="preserve">determining </w:t>
      </w:r>
      <w:r w:rsidR="006B416A">
        <w:rPr>
          <w:rFonts w:ascii="Arial" w:hAnsi="Arial" w:cs="Arial"/>
        </w:rPr>
        <w:t xml:space="preserve">the systemic </w:t>
      </w:r>
      <w:r w:rsidR="006F68E7">
        <w:rPr>
          <w:rFonts w:ascii="Arial" w:hAnsi="Arial" w:cs="Arial"/>
        </w:rPr>
        <w:t xml:space="preserve">differences between </w:t>
      </w:r>
      <w:r w:rsidR="006F68E7" w:rsidRPr="006F68E7">
        <w:rPr>
          <w:rFonts w:ascii="Arial" w:hAnsi="Arial" w:cs="Arial"/>
          <w:i/>
          <w:iCs/>
        </w:rPr>
        <w:t>E. faecalis</w:t>
      </w:r>
      <w:r w:rsidR="006F68E7">
        <w:rPr>
          <w:rFonts w:ascii="Arial" w:hAnsi="Arial" w:cs="Arial"/>
        </w:rPr>
        <w:t xml:space="preserve"> and </w:t>
      </w:r>
      <w:r w:rsidR="006F68E7" w:rsidRPr="006F68E7">
        <w:rPr>
          <w:rFonts w:ascii="Arial" w:hAnsi="Arial" w:cs="Arial"/>
          <w:i/>
          <w:iCs/>
        </w:rPr>
        <w:t>E. faecium</w:t>
      </w:r>
      <w:r w:rsidR="006F68E7">
        <w:rPr>
          <w:rFonts w:ascii="Arial" w:hAnsi="Arial" w:cs="Arial"/>
        </w:rPr>
        <w:t xml:space="preserve"> bacteremia</w:t>
      </w:r>
      <w:r w:rsidR="006B416A">
        <w:rPr>
          <w:rFonts w:ascii="Arial" w:hAnsi="Arial" w:cs="Arial"/>
        </w:rPr>
        <w:t>;</w:t>
      </w:r>
      <w:r w:rsidR="00AF3246">
        <w:rPr>
          <w:rFonts w:ascii="Arial" w:hAnsi="Arial" w:cs="Arial"/>
        </w:rPr>
        <w:t xml:space="preserve"> (3) defining </w:t>
      </w:r>
      <w:r w:rsidR="006F68E7">
        <w:rPr>
          <w:rFonts w:ascii="Arial" w:hAnsi="Arial" w:cs="Arial"/>
        </w:rPr>
        <w:t>the systemic response</w:t>
      </w:r>
      <w:r w:rsidR="00AF3246">
        <w:rPr>
          <w:rFonts w:ascii="Arial" w:hAnsi="Arial" w:cs="Arial"/>
        </w:rPr>
        <w:t xml:space="preserve"> associated with increased mortali</w:t>
      </w:r>
      <w:r w:rsidR="001A0A25">
        <w:rPr>
          <w:rFonts w:ascii="Arial" w:hAnsi="Arial" w:cs="Arial"/>
        </w:rPr>
        <w:t>ty</w:t>
      </w:r>
      <w:r w:rsidR="006F68E7">
        <w:rPr>
          <w:rFonts w:ascii="Arial" w:hAnsi="Arial" w:cs="Arial"/>
        </w:rPr>
        <w:t xml:space="preserve">, offering a starting point for </w:t>
      </w:r>
      <w:r w:rsidR="006B416A">
        <w:rPr>
          <w:rFonts w:ascii="Arial" w:hAnsi="Arial" w:cs="Arial"/>
        </w:rPr>
        <w:t>the future development of molecular methods that could be used to</w:t>
      </w:r>
      <w:r w:rsidR="001A0A25">
        <w:rPr>
          <w:rFonts w:ascii="Arial" w:hAnsi="Arial" w:cs="Arial"/>
        </w:rPr>
        <w:t xml:space="preserve"> stratify</w:t>
      </w:r>
      <w:r w:rsidR="006B416A">
        <w:rPr>
          <w:rFonts w:ascii="Arial" w:hAnsi="Arial" w:cs="Arial"/>
        </w:rPr>
        <w:t xml:space="preserve"> patients</w:t>
      </w:r>
      <w:r w:rsidR="001A0A25">
        <w:rPr>
          <w:rFonts w:ascii="Arial" w:hAnsi="Arial" w:cs="Arial"/>
        </w:rPr>
        <w:t xml:space="preserve"> based on predicted outcome and </w:t>
      </w:r>
      <w:r w:rsidR="006B416A">
        <w:rPr>
          <w:rFonts w:ascii="Arial" w:hAnsi="Arial" w:cs="Arial"/>
        </w:rPr>
        <w:t xml:space="preserve">subsequently </w:t>
      </w:r>
      <w:r w:rsidR="007623AC">
        <w:rPr>
          <w:rFonts w:ascii="Arial" w:hAnsi="Arial" w:cs="Arial"/>
        </w:rPr>
        <w:t>intervene</w:t>
      </w:r>
      <w:r w:rsidR="00DE5A72">
        <w:rPr>
          <w:rFonts w:ascii="Arial" w:hAnsi="Arial" w:cs="Arial"/>
        </w:rPr>
        <w:t xml:space="preserve"> to improve. </w:t>
      </w:r>
    </w:p>
    <w:p w14:paraId="60229299" w14:textId="77777777" w:rsidR="003E49C3" w:rsidRDefault="003E49C3" w:rsidP="003E49C3">
      <w:pPr>
        <w:spacing w:line="480" w:lineRule="auto"/>
        <w:ind w:firstLine="720"/>
        <w:rPr>
          <w:rFonts w:ascii="Arial" w:hAnsi="Arial" w:cs="Arial"/>
        </w:rPr>
      </w:pPr>
    </w:p>
    <w:p w14:paraId="488CC3FD" w14:textId="5C8E2518" w:rsidR="00172B5E" w:rsidRDefault="00931B8B" w:rsidP="00A26A1F">
      <w:pPr>
        <w:spacing w:line="480" w:lineRule="auto"/>
        <w:ind w:firstLine="720"/>
        <w:rPr>
          <w:rFonts w:ascii="Arial" w:hAnsi="Arial" w:cs="Arial"/>
        </w:rPr>
      </w:pPr>
      <w:r>
        <w:rPr>
          <w:rFonts w:ascii="Arial" w:hAnsi="Arial" w:cs="Arial"/>
        </w:rPr>
        <w:lastRenderedPageBreak/>
        <w:t>We</w:t>
      </w:r>
      <w:r w:rsidR="005C53EE">
        <w:rPr>
          <w:rFonts w:ascii="Arial" w:hAnsi="Arial" w:cs="Arial"/>
        </w:rPr>
        <w:t xml:space="preserve"> observed that the</w:t>
      </w:r>
      <w:r w:rsidR="00D46237">
        <w:rPr>
          <w:rFonts w:ascii="Arial" w:hAnsi="Arial" w:cs="Arial"/>
        </w:rPr>
        <w:t xml:space="preserve"> systemic response to EcB </w:t>
      </w:r>
      <w:r w:rsidR="005C53EE">
        <w:rPr>
          <w:rFonts w:ascii="Arial" w:hAnsi="Arial" w:cs="Arial"/>
        </w:rPr>
        <w:t>is</w:t>
      </w:r>
      <w:r w:rsidR="00D46237">
        <w:rPr>
          <w:rFonts w:ascii="Arial" w:hAnsi="Arial" w:cs="Arial"/>
        </w:rPr>
        <w:t xml:space="preserve"> dramatically different from homeostasis, both </w:t>
      </w:r>
      <w:r w:rsidR="00FB2083">
        <w:rPr>
          <w:rFonts w:ascii="Arial" w:hAnsi="Arial" w:cs="Arial"/>
        </w:rPr>
        <w:t>globally</w:t>
      </w:r>
      <w:r w:rsidR="00D46237">
        <w:rPr>
          <w:rFonts w:ascii="Arial" w:hAnsi="Arial" w:cs="Arial"/>
        </w:rPr>
        <w:t xml:space="preserve"> and on the scale of individual protein and metabolite features. As such, we </w:t>
      </w:r>
      <w:r>
        <w:rPr>
          <w:rFonts w:ascii="Arial" w:hAnsi="Arial" w:cs="Arial"/>
        </w:rPr>
        <w:t>identified several individual protein and metabolite biomarkers that were able</w:t>
      </w:r>
      <w:r w:rsidR="00D46237">
        <w:rPr>
          <w:rFonts w:ascii="Arial" w:hAnsi="Arial" w:cs="Arial"/>
        </w:rPr>
        <w:t xml:space="preserve"> to </w:t>
      </w:r>
      <w:r>
        <w:rPr>
          <w:rFonts w:ascii="Arial" w:hAnsi="Arial" w:cs="Arial"/>
        </w:rPr>
        <w:t>predict</w:t>
      </w:r>
      <w:r w:rsidR="00D46237">
        <w:rPr>
          <w:rFonts w:ascii="Arial" w:hAnsi="Arial" w:cs="Arial"/>
        </w:rPr>
        <w:t xml:space="preserve"> the presence of EcB relative to healthy</w:t>
      </w:r>
      <w:r w:rsidR="00691C1C">
        <w:rPr>
          <w:rFonts w:ascii="Arial" w:hAnsi="Arial" w:cs="Arial"/>
        </w:rPr>
        <w:t xml:space="preserve"> volunteers</w:t>
      </w:r>
      <w:r w:rsidR="00D46237">
        <w:rPr>
          <w:rFonts w:ascii="Arial" w:hAnsi="Arial" w:cs="Arial"/>
        </w:rPr>
        <w:t xml:space="preserve"> with near</w:t>
      </w:r>
      <w:r w:rsidR="007C5E19">
        <w:rPr>
          <w:rFonts w:ascii="Arial" w:hAnsi="Arial" w:cs="Arial"/>
        </w:rPr>
        <w:t>-</w:t>
      </w:r>
      <w:r w:rsidR="00D46237">
        <w:rPr>
          <w:rFonts w:ascii="Arial" w:hAnsi="Arial" w:cs="Arial"/>
        </w:rPr>
        <w:t>perfect discriminatory powe</w:t>
      </w:r>
      <w:r w:rsidR="00821621">
        <w:rPr>
          <w:rFonts w:ascii="Arial" w:hAnsi="Arial" w:cs="Arial"/>
        </w:rPr>
        <w:t>r</w:t>
      </w:r>
      <w:r w:rsidR="00D46237">
        <w:rPr>
          <w:rFonts w:ascii="Arial" w:hAnsi="Arial" w:cs="Arial"/>
        </w:rPr>
        <w:t xml:space="preserve">. </w:t>
      </w:r>
      <w:r w:rsidR="00471220">
        <w:rPr>
          <w:rFonts w:ascii="Arial" w:hAnsi="Arial" w:cs="Arial"/>
        </w:rPr>
        <w:t xml:space="preserve">This shows there is the potential for molecular diagnostics to predict Enterococcal bacteremia, but for these diagnostics to be more clinically useful than general molecular markers of inflammation such as CRP or SAA1, they must have some specificity to Enterococcal bacteremia rather than </w:t>
      </w:r>
      <w:r w:rsidR="00B30DC6">
        <w:rPr>
          <w:rFonts w:ascii="Arial" w:hAnsi="Arial" w:cs="Arial"/>
        </w:rPr>
        <w:t>solely</w:t>
      </w:r>
      <w:r w:rsidR="00471220">
        <w:rPr>
          <w:rFonts w:ascii="Arial" w:hAnsi="Arial" w:cs="Arial"/>
        </w:rPr>
        <w:t xml:space="preserve"> being an indicator of inflammation. </w:t>
      </w:r>
      <w:r w:rsidR="00821621">
        <w:rPr>
          <w:rFonts w:ascii="Arial" w:hAnsi="Arial" w:cs="Arial"/>
        </w:rPr>
        <w:t xml:space="preserve">When we leveraged a complementary dataset comparing </w:t>
      </w:r>
      <w:r w:rsidR="00821621" w:rsidRPr="00821621">
        <w:rPr>
          <w:rFonts w:ascii="Arial" w:hAnsi="Arial" w:cs="Arial"/>
          <w:i/>
          <w:iCs/>
        </w:rPr>
        <w:t>S. aureus</w:t>
      </w:r>
      <w:r w:rsidR="00821621">
        <w:rPr>
          <w:rFonts w:ascii="Arial" w:hAnsi="Arial" w:cs="Arial"/>
        </w:rPr>
        <w:t xml:space="preserve"> bacteremia to healthy volunteers to examine this possibility, we found that there were indeed several significant proteins and biological processes </w:t>
      </w:r>
      <w:r w:rsidR="00A12308">
        <w:rPr>
          <w:rFonts w:ascii="Arial" w:hAnsi="Arial" w:cs="Arial"/>
        </w:rPr>
        <w:t>t</w:t>
      </w:r>
      <w:r w:rsidR="00821621">
        <w:rPr>
          <w:rFonts w:ascii="Arial" w:hAnsi="Arial" w:cs="Arial"/>
        </w:rPr>
        <w:t xml:space="preserve">hat differed across these two types of bacteremia in addition to </w:t>
      </w:r>
      <w:r w:rsidR="00A12308">
        <w:rPr>
          <w:rFonts w:ascii="Arial" w:hAnsi="Arial" w:cs="Arial"/>
        </w:rPr>
        <w:t>many expected conserved respons</w:t>
      </w:r>
      <w:r>
        <w:rPr>
          <w:rFonts w:ascii="Arial" w:hAnsi="Arial" w:cs="Arial"/>
        </w:rPr>
        <w:t xml:space="preserve">es. </w:t>
      </w:r>
      <w:r w:rsidR="002E6B24">
        <w:rPr>
          <w:rFonts w:ascii="Arial" w:hAnsi="Arial" w:cs="Arial"/>
        </w:rPr>
        <w:t>Notably, we observed</w:t>
      </w:r>
      <w:r>
        <w:rPr>
          <w:rFonts w:ascii="Arial" w:hAnsi="Arial" w:cs="Arial"/>
        </w:rPr>
        <w:t xml:space="preserve"> that proteins associated with the platelet alpha granule lumen were decreased in </w:t>
      </w:r>
      <w:r w:rsidRPr="007C5E19">
        <w:rPr>
          <w:rFonts w:ascii="Arial" w:hAnsi="Arial" w:cs="Arial"/>
          <w:i/>
          <w:iCs/>
        </w:rPr>
        <w:t>S. aureus</w:t>
      </w:r>
      <w:r>
        <w:rPr>
          <w:rFonts w:ascii="Arial" w:hAnsi="Arial" w:cs="Arial"/>
        </w:rPr>
        <w:t xml:space="preserve"> bacteremia</w:t>
      </w:r>
      <w:r w:rsidR="00A152E7" w:rsidRPr="00CF127C">
        <w:rPr>
          <w:rFonts w:ascii="Arial" w:hAnsi="Arial" w:cs="Arial"/>
          <w:color w:val="000000" w:themeColor="text1"/>
        </w:rPr>
        <w:t xml:space="preserve">. </w:t>
      </w:r>
      <w:r w:rsidR="00CF3DD2">
        <w:rPr>
          <w:rFonts w:ascii="Arial" w:hAnsi="Arial" w:cs="Arial"/>
        </w:rPr>
        <w:t>P</w:t>
      </w:r>
      <w:r w:rsidR="00A152E7" w:rsidRPr="00A152E7">
        <w:rPr>
          <w:rFonts w:ascii="Arial" w:hAnsi="Arial" w:cs="Arial"/>
        </w:rPr>
        <w:t>latelet α-granules contain proteins with direct microbicidal properties</w:t>
      </w:r>
      <w:r w:rsidR="00D15AE2">
        <w:rPr>
          <w:rFonts w:ascii="Arial" w:hAnsi="Arial" w:cs="Arial"/>
        </w:rPr>
        <w:t xml:space="preserve"> as well as chemokine functions</w:t>
      </w:r>
      <w:r w:rsidR="00A152E7">
        <w:rPr>
          <w:rFonts w:ascii="Arial" w:hAnsi="Arial" w:cs="Arial"/>
        </w:rPr>
        <w:t>.</w:t>
      </w:r>
      <w:r w:rsidR="00D15AE2">
        <w:rPr>
          <w:rFonts w:ascii="Arial" w:hAnsi="Arial" w:cs="Arial"/>
        </w:rPr>
        <w:t xml:space="preserve"> Two of the proteins associated with p</w:t>
      </w:r>
      <w:r w:rsidR="00D15AE2" w:rsidRPr="00A152E7">
        <w:rPr>
          <w:rFonts w:ascii="Arial" w:hAnsi="Arial" w:cs="Arial"/>
        </w:rPr>
        <w:t>latelet α-granules</w:t>
      </w:r>
      <w:r w:rsidR="00D15AE2">
        <w:rPr>
          <w:rFonts w:ascii="Arial" w:hAnsi="Arial" w:cs="Arial"/>
        </w:rPr>
        <w:t>, PPBP</w:t>
      </w:r>
      <w:r w:rsidR="000A276E">
        <w:rPr>
          <w:rFonts w:ascii="Arial" w:hAnsi="Arial" w:cs="Arial"/>
        </w:rPr>
        <w:t xml:space="preserve"> (CXCL7)</w:t>
      </w:r>
      <w:r w:rsidR="00D15AE2">
        <w:rPr>
          <w:rFonts w:ascii="Arial" w:hAnsi="Arial" w:cs="Arial"/>
        </w:rPr>
        <w:t xml:space="preserve"> and PF4</w:t>
      </w:r>
      <w:r w:rsidR="0022779D">
        <w:rPr>
          <w:rFonts w:ascii="Arial" w:hAnsi="Arial" w:cs="Arial"/>
        </w:rPr>
        <w:t xml:space="preserve"> (CXCL4)</w:t>
      </w:r>
      <w:r w:rsidR="00D15AE2">
        <w:rPr>
          <w:rFonts w:ascii="Arial" w:hAnsi="Arial" w:cs="Arial"/>
        </w:rPr>
        <w:t xml:space="preserve"> are </w:t>
      </w:r>
      <w:r w:rsidR="0022779D">
        <w:rPr>
          <w:rFonts w:ascii="Arial" w:hAnsi="Arial" w:cs="Arial"/>
        </w:rPr>
        <w:t xml:space="preserve">potent </w:t>
      </w:r>
      <w:r w:rsidR="00D15AE2">
        <w:rPr>
          <w:rFonts w:ascii="Arial" w:hAnsi="Arial" w:cs="Arial"/>
        </w:rPr>
        <w:t>chemokines that attract neutrophils.</w:t>
      </w:r>
      <w:r w:rsidR="00CF3DD2">
        <w:rPr>
          <w:rFonts w:ascii="Arial" w:hAnsi="Arial" w:cs="Arial"/>
        </w:rPr>
        <w:t xml:space="preserve"> </w:t>
      </w:r>
      <w:r w:rsidR="006A531E">
        <w:rPr>
          <w:rFonts w:ascii="Arial" w:hAnsi="Arial" w:cs="Arial"/>
        </w:rPr>
        <w:t xml:space="preserve">This is </w:t>
      </w:r>
      <w:r>
        <w:rPr>
          <w:rFonts w:ascii="Arial" w:hAnsi="Arial" w:cs="Arial"/>
        </w:rPr>
        <w:t xml:space="preserve">in combination with the </w:t>
      </w:r>
      <w:r w:rsidR="006A531E">
        <w:rPr>
          <w:rFonts w:ascii="Arial" w:hAnsi="Arial" w:cs="Arial"/>
        </w:rPr>
        <w:t xml:space="preserve">observation that </w:t>
      </w:r>
      <w:r w:rsidR="00CF3DD2">
        <w:rPr>
          <w:rFonts w:ascii="Arial" w:hAnsi="Arial" w:cs="Arial"/>
        </w:rPr>
        <w:t>neutrophil</w:t>
      </w:r>
      <w:r w:rsidR="007C5E19">
        <w:rPr>
          <w:rFonts w:ascii="Arial" w:hAnsi="Arial" w:cs="Arial"/>
        </w:rPr>
        <w:t xml:space="preserve"> associated proteins</w:t>
      </w:r>
      <w:r w:rsidR="00CF3DD2">
        <w:rPr>
          <w:rFonts w:ascii="Arial" w:hAnsi="Arial" w:cs="Arial"/>
        </w:rPr>
        <w:t xml:space="preserve"> </w:t>
      </w:r>
      <w:r>
        <w:rPr>
          <w:rFonts w:ascii="Arial" w:hAnsi="Arial" w:cs="Arial"/>
        </w:rPr>
        <w:t>are</w:t>
      </w:r>
      <w:r w:rsidR="00CF3DD2">
        <w:rPr>
          <w:rFonts w:ascii="Arial" w:hAnsi="Arial" w:cs="Arial"/>
        </w:rPr>
        <w:t xml:space="preserve"> significantly enriched in EcB</w:t>
      </w:r>
      <w:r>
        <w:rPr>
          <w:rFonts w:ascii="Arial" w:hAnsi="Arial" w:cs="Arial"/>
        </w:rPr>
        <w:t xml:space="preserve"> but not</w:t>
      </w:r>
      <w:r w:rsidR="00CF3DD2">
        <w:rPr>
          <w:rFonts w:ascii="Arial" w:hAnsi="Arial" w:cs="Arial"/>
        </w:rPr>
        <w:t xml:space="preserve"> in </w:t>
      </w:r>
      <w:r w:rsidR="00CF3DD2" w:rsidRPr="00A152E7">
        <w:rPr>
          <w:rFonts w:ascii="Arial" w:hAnsi="Arial" w:cs="Arial"/>
          <w:i/>
          <w:iCs/>
        </w:rPr>
        <w:t>S. aureus</w:t>
      </w:r>
      <w:r w:rsidR="00CF3DD2">
        <w:rPr>
          <w:rFonts w:ascii="Arial" w:hAnsi="Arial" w:cs="Arial"/>
        </w:rPr>
        <w:t xml:space="preserve"> bacteremia</w:t>
      </w:r>
      <w:r>
        <w:rPr>
          <w:rFonts w:ascii="Arial" w:hAnsi="Arial" w:cs="Arial"/>
        </w:rPr>
        <w:t xml:space="preserve"> </w:t>
      </w:r>
      <w:r w:rsidR="000A276E">
        <w:rPr>
          <w:rFonts w:ascii="Arial" w:hAnsi="Arial" w:cs="Arial"/>
        </w:rPr>
        <w:t>suggests</w:t>
      </w:r>
      <w:r w:rsidR="006A531E">
        <w:rPr>
          <w:rFonts w:ascii="Arial" w:hAnsi="Arial" w:cs="Arial"/>
        </w:rPr>
        <w:t xml:space="preserve"> </w:t>
      </w:r>
      <w:r>
        <w:rPr>
          <w:rFonts w:ascii="Arial" w:hAnsi="Arial" w:cs="Arial"/>
        </w:rPr>
        <w:t xml:space="preserve">differences in the role of </w:t>
      </w:r>
      <w:r w:rsidR="00961390">
        <w:rPr>
          <w:rFonts w:ascii="Arial" w:hAnsi="Arial" w:cs="Arial"/>
        </w:rPr>
        <w:t>platelet/</w:t>
      </w:r>
      <w:r>
        <w:rPr>
          <w:rFonts w:ascii="Arial" w:hAnsi="Arial" w:cs="Arial"/>
        </w:rPr>
        <w:t xml:space="preserve">neutrophils between Enterococcal and </w:t>
      </w:r>
      <w:r w:rsidRPr="00931B8B">
        <w:rPr>
          <w:rFonts w:ascii="Arial" w:hAnsi="Arial" w:cs="Arial"/>
          <w:i/>
          <w:iCs/>
        </w:rPr>
        <w:t>S. aureus</w:t>
      </w:r>
      <w:r>
        <w:rPr>
          <w:rFonts w:ascii="Arial" w:hAnsi="Arial" w:cs="Arial"/>
        </w:rPr>
        <w:t xml:space="preserve"> bacteremia</w:t>
      </w:r>
      <w:r w:rsidR="00961390">
        <w:rPr>
          <w:rFonts w:ascii="Arial" w:hAnsi="Arial" w:cs="Arial"/>
        </w:rPr>
        <w:t xml:space="preserve"> and/or the differential effect of these organisms on platelet and neutrophil function</w:t>
      </w:r>
      <w:r w:rsidR="004448AF">
        <w:rPr>
          <w:rFonts w:ascii="Arial" w:hAnsi="Arial" w:cs="Arial"/>
        </w:rPr>
        <w:t xml:space="preserve"> </w:t>
      </w:r>
      <w:r w:rsidR="004448AF">
        <w:rPr>
          <w:rFonts w:ascii="Arial" w:hAnsi="Arial" w:cs="Arial"/>
        </w:rPr>
        <w:fldChar w:fldCharType="begin"/>
      </w:r>
      <w:r w:rsidR="004448AF">
        <w:rPr>
          <w:rFonts w:ascii="Arial" w:hAnsi="Arial" w:cs="Arial"/>
        </w:rPr>
        <w:instrText xml:space="preserve"> ADDIN ZOTERO_ITEM CSL_CITATION {"citationID":"8cCtz1zi","properties":{"formattedCitation":"\\super 48\\nosupersub{}","plainCitation":"48","noteIndex":0},"citationItems":[{"id":6222,"uris":["http://zotero.org/users/6494753/items/9GSLP6ME"],"itemData":{"id":6222,"type":"article-journal","abstract":"The clinically approved drugs ticagrelor and oseltamivir fortify a pathway of platelet-mediated immunity to clear staphylococcal bacteremia in mice.\n          , \n            Promoting platelet persistence\n            \n              Blood infection by\n              Staphylococcus aureus\n              (SA) can be fatal. Sun\n              et al.\n              found that lowered platelet counts associated with mortality in a cohort of patients with bacteremia, and pinpointed SA-induced desialylation and hepatic clearance of platelets as the cause. This reduction in circulating platelets was counteracted by either of two approved drugs, the sialidase inhibitor oseltamivir or ticagrelor, an inhibitor of platelet receptor P2Y12, leading to improved outcomes in a mouse model of SA-induced bacteremia. This study supports the possibility of repurposing two clinically prescribed drugs against bloodstream infection by SA.\n            \n          , \n            \n              Staphylococcus aureus\n              (SA) bloodstream infections cause high morbidity and mortality (20 to 30%) despite modern supportive care. In a human bacteremia cohort, we found that development of thrombocytopenia was correlated to increased mortality and increased α-toxin expression by the pathogen. Platelet-derived antibacterial peptides are important in bloodstream defense against SA, but α-toxin decreased platelet viability, induced platelet sialidase to cause desialylation of platelet glycoproteins, and accelerated platelet clearance by the hepatic Ashwell-Morell receptor (AMR). Ticagrelor (Brilinta), a commonly prescribed P2Y12 receptor inhibitor used after myocardial infarction, blocked α-toxin–mediated platelet injury and resulting thrombocytopenia, thereby providing protection from lethal SA infection in a murine intravenous challenge model. Genetic deletion or pharmacological inhibition of AMR stabilized platelet counts and enhanced resistance to SA infection, and the anti-influenza sialidase inhibitor oseltamivir (Tamiflu) provided similar therapeutic benefit. Thus, a “toxin-platelet-AMR” regulatory pathway plays a critical role in the pathogenesis of SA bloodstream infection, and its elucidation provides proof of concept for repurposing two commonly prescribed drugs as adjunctive therapies to improve patient outcomes.","container-title":"Science Translational Medicine","DOI":"10.1126/scitranslmed.abd6737","ISSN":"1946-6234, 1946-6242","issue":"586","journalAbbreviation":"Sci. Transl. Med.","language":"en","page":"eabd6737","source":"DOI.org (Crossref)","title":"Repurposed drugs block toxin-driven platelet clearance by the hepatic Ashwell-Morell receptor to clear &lt;i&gt;Staphylococcus aureus&lt;/i&gt; bacteremia","volume":"13","author":[{"family":"Sun","given":"Josh"},{"family":"Uchiyama","given":"Satoshi"},{"family":"Olson","given":"Joshua"},{"family":"Morodomi","given":"Yosuke"},{"family":"Cornax","given":"Ingrid"},{"family":"Ando","given":"Nao"},{"family":"Kohno","given":"Yohei"},{"family":"Kyaw","given":"May M. T."},{"family":"Aguilar","given":"Bernice"},{"family":"Haste","given":"Nina M."},{"family":"Kanaji","given":"Sachiko"},{"family":"Kanaji","given":"Taisuke"},{"family":"Rose","given":"Warren E."},{"family":"Sakoulas","given":"George"},{"family":"Marth","given":"Jamey D."},{"family":"Nizet","given":"Victor"}],"issued":{"date-parts":[["2021",3,24]]}}}],"schema":"https://github.com/citation-style-language/schema/raw/master/csl-citation.json"} </w:instrText>
      </w:r>
      <w:r w:rsidR="004448AF">
        <w:rPr>
          <w:rFonts w:ascii="Arial" w:hAnsi="Arial" w:cs="Arial"/>
        </w:rPr>
        <w:fldChar w:fldCharType="separate"/>
      </w:r>
      <w:r w:rsidR="004448AF" w:rsidRPr="004448AF">
        <w:rPr>
          <w:rFonts w:ascii="Arial" w:hAnsi="Arial" w:cs="Arial"/>
          <w:vertAlign w:val="superscript"/>
        </w:rPr>
        <w:t>48</w:t>
      </w:r>
      <w:r w:rsidR="004448AF">
        <w:rPr>
          <w:rFonts w:ascii="Arial" w:hAnsi="Arial" w:cs="Arial"/>
        </w:rPr>
        <w:fldChar w:fldCharType="end"/>
      </w:r>
      <w:r w:rsidR="004448AF" w:rsidRPr="004448AF">
        <w:rPr>
          <w:rFonts w:ascii="Arial" w:hAnsi="Arial" w:cs="Arial"/>
          <w:vertAlign w:val="superscript"/>
        </w:rPr>
        <w:t>,</w:t>
      </w:r>
      <w:r w:rsidR="004448AF">
        <w:rPr>
          <w:rFonts w:ascii="Arial" w:hAnsi="Arial" w:cs="Arial"/>
        </w:rPr>
        <w:fldChar w:fldCharType="begin"/>
      </w:r>
      <w:r w:rsidR="004448AF">
        <w:rPr>
          <w:rFonts w:ascii="Arial" w:hAnsi="Arial" w:cs="Arial"/>
        </w:rPr>
        <w:instrText xml:space="preserve"> ADDIN ZOTERO_ITEM CSL_CITATION {"citationID":"fep7SEF2","properties":{"formattedCitation":"\\super 49\\nosupersub{}","plainCitation":"49","noteIndex":0},"citationItems":[{"id":6221,"uris":["http://zotero.org/users/6494753/items/2GAFRG4U"],"itemData":{"id":6221,"type":"article-journal","abstract":"Hepatic failure is an important risk factor for poor outcome in septic patients. Using a chemical tagging workﬂow and high-resolution mass spectrometry, we demonstrate that rapid proteome remodeling of the vascular surfaces precedes hepatic damage in a murine model of Staphylococcus aureus sepsis. These early changes include vascular deposition of neutrophil-derived proteins, shedding of vascular receptors, and altered levels of heparin/heparan sulfate-binding factors. Modiﬁcation of endothelial heparan sulfate, a major component of the vascular glycocalyx, diminishes neutrophil trafﬁcking to the liver and reduces hepatic coagulopathy and organ damage during the systemic inﬂammatory response to infection. Modifying endothelial heparan sulfate likewise reduces neutrophil trafﬁcking in sterile hepatic injury, reﬂecting a more general role of heparan sulfate contribution to the modulation of leukocyte behavior during inﬂammation.","container-title":"mBio","DOI":"10.1128/mBio.01181-21","ISSN":"2150-7511","issue":"5","journalAbbreviation":"mBio","language":"en","page":"e01181-21","source":"DOI.org (Crossref)","title":"Endothelial Heparan Sulfate Mediates Hepatic Neutrophil Trafficking and Injury during Staphylococcus aureus Sepsis","volume":"12","author":[{"family":"Golden","given":"Gregory J."},{"family":"Toledo","given":"Alejandro Gómez"},{"family":"Marki","given":"Alex"},{"family":"Sorrentino","given":"James T."},{"family":"Morris","given":"Claire"},{"family":"Riley","given":"Raquel J."},{"family":"Spliid","given":"Charlotte"},{"family":"Chen","given":"Qiongyu"},{"family":"Cornax","given":"Ingrid"},{"family":"Lewis","given":"Nathan E."},{"family":"Varki","given":"Nissi"},{"family":"Le","given":"Dzung"},{"family":"Malmström","given":"Johan"},{"family":"Karlsson","given":"Christofer"},{"family":"Ley","given":"Klaus"},{"family":"Nizet","given":"Victor"},{"family":"Esko","given":"Jeffrey D."}],"editor":[{"family":"Conlon","given":"Brian"},{"family":"Whiteley","given":"Marvin"}],"issued":{"date-parts":[["2021",10,26]]}}}],"schema":"https://github.com/citation-style-language/schema/raw/master/csl-citation.json"} </w:instrText>
      </w:r>
      <w:r w:rsidR="004448AF">
        <w:rPr>
          <w:rFonts w:ascii="Arial" w:hAnsi="Arial" w:cs="Arial"/>
        </w:rPr>
        <w:fldChar w:fldCharType="separate"/>
      </w:r>
      <w:r w:rsidR="004448AF" w:rsidRPr="004448AF">
        <w:rPr>
          <w:rFonts w:ascii="Arial" w:hAnsi="Arial" w:cs="Arial"/>
          <w:vertAlign w:val="superscript"/>
        </w:rPr>
        <w:t>49</w:t>
      </w:r>
      <w:r w:rsidR="004448AF">
        <w:rPr>
          <w:rFonts w:ascii="Arial" w:hAnsi="Arial" w:cs="Arial"/>
        </w:rPr>
        <w:fldChar w:fldCharType="end"/>
      </w:r>
      <w:r w:rsidR="006A531E">
        <w:rPr>
          <w:rFonts w:ascii="Arial" w:hAnsi="Arial" w:cs="Arial"/>
        </w:rPr>
        <w:t>. Technical</w:t>
      </w:r>
      <w:r w:rsidR="00A152E7">
        <w:rPr>
          <w:rFonts w:ascii="Arial" w:hAnsi="Arial" w:cs="Arial"/>
        </w:rPr>
        <w:t xml:space="preserve"> considerations as to the experimental design of our </w:t>
      </w:r>
      <w:r w:rsidR="006A531E" w:rsidRPr="006A531E">
        <w:rPr>
          <w:rFonts w:ascii="Arial" w:hAnsi="Arial" w:cs="Arial"/>
          <w:i/>
          <w:iCs/>
        </w:rPr>
        <w:t>S. aureus</w:t>
      </w:r>
      <w:r w:rsidR="006A531E">
        <w:rPr>
          <w:rFonts w:ascii="Arial" w:hAnsi="Arial" w:cs="Arial"/>
        </w:rPr>
        <w:t xml:space="preserve"> and EcB </w:t>
      </w:r>
      <w:r w:rsidR="00A152E7">
        <w:rPr>
          <w:rFonts w:ascii="Arial" w:hAnsi="Arial" w:cs="Arial"/>
        </w:rPr>
        <w:t>study prevents the</w:t>
      </w:r>
      <w:r w:rsidR="006A531E">
        <w:rPr>
          <w:rFonts w:ascii="Arial" w:hAnsi="Arial" w:cs="Arial"/>
        </w:rPr>
        <w:t xml:space="preserve"> direct comparison of these two data sets</w:t>
      </w:r>
      <w:r w:rsidR="00A152E7">
        <w:rPr>
          <w:rFonts w:ascii="Arial" w:hAnsi="Arial" w:cs="Arial"/>
        </w:rPr>
        <w:t xml:space="preserve">, but the differences we observe relative to healthy patients suggest </w:t>
      </w:r>
      <w:r w:rsidR="00776AA8">
        <w:rPr>
          <w:rFonts w:ascii="Arial" w:hAnsi="Arial" w:cs="Arial"/>
        </w:rPr>
        <w:t>the existence of</w:t>
      </w:r>
      <w:r w:rsidR="00A152E7">
        <w:rPr>
          <w:rFonts w:ascii="Arial" w:hAnsi="Arial" w:cs="Arial"/>
        </w:rPr>
        <w:t xml:space="preserve"> </w:t>
      </w:r>
      <w:r w:rsidR="00776AA8">
        <w:rPr>
          <w:rFonts w:ascii="Arial" w:hAnsi="Arial" w:cs="Arial"/>
        </w:rPr>
        <w:t>features</w:t>
      </w:r>
      <w:r w:rsidR="00A152E7">
        <w:rPr>
          <w:rFonts w:ascii="Arial" w:hAnsi="Arial" w:cs="Arial"/>
        </w:rPr>
        <w:t xml:space="preserve"> </w:t>
      </w:r>
      <w:r w:rsidR="00776AA8">
        <w:rPr>
          <w:rFonts w:ascii="Arial" w:hAnsi="Arial" w:cs="Arial"/>
        </w:rPr>
        <w:t>of</w:t>
      </w:r>
      <w:r w:rsidR="00A152E7">
        <w:rPr>
          <w:rFonts w:ascii="Arial" w:hAnsi="Arial" w:cs="Arial"/>
        </w:rPr>
        <w:t xml:space="preserve"> </w:t>
      </w:r>
      <w:r w:rsidR="00A152E7">
        <w:rPr>
          <w:rFonts w:ascii="Arial" w:hAnsi="Arial" w:cs="Arial"/>
        </w:rPr>
        <w:lastRenderedPageBreak/>
        <w:t xml:space="preserve">host response that could </w:t>
      </w:r>
      <w:r w:rsidR="00D13E0C">
        <w:rPr>
          <w:rFonts w:ascii="Arial" w:hAnsi="Arial" w:cs="Arial"/>
        </w:rPr>
        <w:t>be</w:t>
      </w:r>
      <w:r w:rsidR="000A276E">
        <w:rPr>
          <w:rFonts w:ascii="Arial" w:hAnsi="Arial" w:cs="Arial"/>
        </w:rPr>
        <w:t xml:space="preserve"> </w:t>
      </w:r>
      <w:r w:rsidR="00A152E7">
        <w:rPr>
          <w:rFonts w:ascii="Arial" w:hAnsi="Arial" w:cs="Arial"/>
        </w:rPr>
        <w:t>exploited to distinguish these types of bacteremia. A larger study designed to direct</w:t>
      </w:r>
      <w:r w:rsidR="00776AA8">
        <w:rPr>
          <w:rFonts w:ascii="Arial" w:hAnsi="Arial" w:cs="Arial"/>
        </w:rPr>
        <w:t xml:space="preserve">ly compare these, and other types of bacteremia is warranted to uncover these differences </w:t>
      </w:r>
      <w:r w:rsidR="00D26B4D">
        <w:rPr>
          <w:rFonts w:ascii="Arial" w:hAnsi="Arial" w:cs="Arial"/>
        </w:rPr>
        <w:t>with greater confidence</w:t>
      </w:r>
      <w:r w:rsidR="006A531E">
        <w:rPr>
          <w:rFonts w:ascii="Arial" w:hAnsi="Arial" w:cs="Arial"/>
        </w:rPr>
        <w:t xml:space="preserve"> through direct comparisons</w:t>
      </w:r>
      <w:r w:rsidR="00D26B4D">
        <w:rPr>
          <w:rFonts w:ascii="Arial" w:hAnsi="Arial" w:cs="Arial"/>
        </w:rPr>
        <w:t xml:space="preserve">. </w:t>
      </w:r>
      <w:r w:rsidR="00776AA8">
        <w:rPr>
          <w:rFonts w:ascii="Arial" w:hAnsi="Arial" w:cs="Arial"/>
        </w:rPr>
        <w:t xml:space="preserve"> </w:t>
      </w:r>
    </w:p>
    <w:p w14:paraId="37E309C2" w14:textId="77777777" w:rsidR="00A26A1F" w:rsidRDefault="00A26A1F" w:rsidP="00A26A1F">
      <w:pPr>
        <w:spacing w:line="480" w:lineRule="auto"/>
        <w:ind w:firstLine="720"/>
        <w:rPr>
          <w:rFonts w:ascii="Arial" w:hAnsi="Arial" w:cs="Arial"/>
        </w:rPr>
      </w:pPr>
    </w:p>
    <w:p w14:paraId="3F05998F" w14:textId="0C37D4E8" w:rsidR="0016161F" w:rsidRDefault="00D26B4D" w:rsidP="007C5E19">
      <w:pPr>
        <w:spacing w:line="480" w:lineRule="auto"/>
        <w:ind w:firstLine="720"/>
        <w:rPr>
          <w:rFonts w:ascii="Arial" w:hAnsi="Arial" w:cs="Arial"/>
          <w:color w:val="000000" w:themeColor="text1"/>
        </w:rPr>
      </w:pPr>
      <w:r>
        <w:rPr>
          <w:rFonts w:ascii="Arial" w:hAnsi="Arial" w:cs="Arial"/>
        </w:rPr>
        <w:t xml:space="preserve">When we applied previously established methods of proteomics-based cytokine inference, we </w:t>
      </w:r>
      <w:r w:rsidR="00821621">
        <w:rPr>
          <w:rFonts w:ascii="Arial" w:hAnsi="Arial" w:cs="Arial"/>
        </w:rPr>
        <w:t>inferred there to be</w:t>
      </w:r>
      <w:r>
        <w:rPr>
          <w:rFonts w:ascii="Arial" w:hAnsi="Arial" w:cs="Arial"/>
        </w:rPr>
        <w:t xml:space="preserve"> a significant increase in TNF-alpha</w:t>
      </w:r>
      <w:r w:rsidR="00821621">
        <w:rPr>
          <w:rFonts w:ascii="Arial" w:hAnsi="Arial" w:cs="Arial"/>
        </w:rPr>
        <w:t xml:space="preserve"> in EcB</w:t>
      </w:r>
      <w:r>
        <w:rPr>
          <w:rFonts w:ascii="Arial" w:hAnsi="Arial" w:cs="Arial"/>
        </w:rPr>
        <w:t xml:space="preserve">. Notably, IL-6 showed a similar increase in EcB, but narrowly missed our threshold of statistical significance. </w:t>
      </w:r>
      <w:r>
        <w:rPr>
          <w:rFonts w:ascii="Arial" w:hAnsi="Arial" w:cs="Arial"/>
          <w:color w:val="000000" w:themeColor="text1"/>
        </w:rPr>
        <w:t>TNF-a</w:t>
      </w:r>
      <w:r w:rsidR="007C5E19">
        <w:rPr>
          <w:rFonts w:ascii="Arial" w:hAnsi="Arial" w:cs="Arial"/>
          <w:color w:val="000000" w:themeColor="text1"/>
        </w:rPr>
        <w:t xml:space="preserve">lpha </w:t>
      </w:r>
      <w:r>
        <w:rPr>
          <w:rFonts w:ascii="Arial" w:hAnsi="Arial" w:cs="Arial"/>
          <w:color w:val="000000" w:themeColor="text1"/>
        </w:rPr>
        <w:t>and IL-6 are two</w:t>
      </w:r>
      <w:r w:rsidR="006213B6">
        <w:rPr>
          <w:rFonts w:ascii="Arial" w:hAnsi="Arial" w:cs="Arial"/>
          <w:color w:val="000000" w:themeColor="text1"/>
        </w:rPr>
        <w:t xml:space="preserve"> of the major</w:t>
      </w:r>
      <w:r>
        <w:rPr>
          <w:rFonts w:ascii="Arial" w:hAnsi="Arial" w:cs="Arial"/>
          <w:color w:val="000000" w:themeColor="text1"/>
        </w:rPr>
        <w:t xml:space="preserve"> inflammatory cytokines that are increased in patients with bacteremia and sepsis </w:t>
      </w:r>
      <w:r>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{"citationID":"e8ARmSQE","properties":{"formattedCitation":"\\super 50\\nosupersub{}","plainCitation":"50","noteIndex":0},"citationItems":[{"id":6031,"uris":["http://zotero.org/users/6494753/items/HH6VZHAS"],"itemData":{"id":6031,"type":"article-journal","abstract":"Background: Sepsis is a deadly immunological disorder and its pathophysiology is still poorly understood. We aimed to determine if specific pro-inflammatory and antiinflammatory cytokines can be used as diagnostic and therapeutic targets for sepsis. Materials and Methods: Recent publications in the MEDLINE database were searched for articles regarding the clinical significance of inflammatory cytokines in sepsis. Results: In response to pathogen infection, pro-inflammatory cytokines [interleukin6 (IL-6), IL-8, IL-18 and tumor necrosis factor-α (TNF-α)] and anti-inflammatory cytokine (IL-10) increased in patients with sepsis. Importantly, a decrease in IL-6 was associated with a better prognosis and overproduction of IL-10 was found to be the main predictor of severity and fatal outcome. Conclusion: Both pro-inflammatory and anti-inflammatory cytokines constitute a double-edged sword in sepsis; on one hand they are critical to eliminate the infection while on the other, excessive production can cause tissue and organ damage. Increase in cytokines such as IL-6, Il-8, IL-10, IL18 and TNF-α may have implications in diagnosis and treatment of sepsis.","container-title":"in vivo","language":"en","source":"Zotero","title":"Role of Cytokines as a Double-edged Sword in Sepsis","author":[{"family":"Chaudhry","given":"Hina"},{"family":"Zhou","given":"Juhua"},{"family":"Zhong","given":"Yin"},{"family":"Ali","given":"Mir Mustafa"},{"family":"Mcguire","given":"Franklin"},{"family":"Nagarkatti","given":"Prakash S"},{"family":"Nagarkatti","given":"Mitzi"}],"issued":{"date-parts":[["2013"]]}}}],"schema":"https://github.com/citation-style-language/schema/raw/master/csl-citation.json"} </w:instrText>
      </w:r>
      <w:r>
        <w:rPr>
          <w:rFonts w:ascii="Arial" w:hAnsi="Arial" w:cs="Arial"/>
          <w:color w:val="000000" w:themeColor="text1"/>
        </w:rPr>
        <w:fldChar w:fldCharType="separate"/>
      </w:r>
      <w:r w:rsidR="004448AF" w:rsidRPr="004448AF">
        <w:rPr>
          <w:rFonts w:ascii="Arial" w:hAnsi="Arial" w:cs="Arial"/>
          <w:color w:val="000000"/>
          <w:vertAlign w:val="superscript"/>
        </w:rPr>
        <w:t>50</w:t>
      </w:r>
      <w:r>
        <w:rPr>
          <w:rFonts w:ascii="Arial" w:hAnsi="Arial" w:cs="Arial"/>
          <w:color w:val="000000" w:themeColor="text1"/>
        </w:rPr>
        <w:fldChar w:fldCharType="end"/>
      </w:r>
      <w:r>
        <w:rPr>
          <w:rFonts w:ascii="Arial" w:hAnsi="Arial" w:cs="Arial"/>
          <w:color w:val="000000" w:themeColor="text1"/>
        </w:rPr>
        <w:t xml:space="preserve">, and production of these cytokines by the innate immune system in response to the presence of bacteria are </w:t>
      </w:r>
      <w:r w:rsidR="006213B6">
        <w:rPr>
          <w:rFonts w:ascii="Arial" w:hAnsi="Arial" w:cs="Arial"/>
          <w:color w:val="000000" w:themeColor="text1"/>
        </w:rPr>
        <w:t xml:space="preserve">likely </w:t>
      </w:r>
      <w:r>
        <w:rPr>
          <w:rFonts w:ascii="Arial" w:hAnsi="Arial" w:cs="Arial"/>
          <w:color w:val="000000" w:themeColor="text1"/>
        </w:rPr>
        <w:t>major drivers of the general inflammatory responses that we observed. As such, these features are unlikely to be useful for predicting</w:t>
      </w:r>
      <w:r w:rsidR="007C5E19">
        <w:rPr>
          <w:rFonts w:ascii="Arial" w:hAnsi="Arial" w:cs="Arial"/>
          <w:color w:val="000000" w:themeColor="text1"/>
        </w:rPr>
        <w:t xml:space="preserve"> EcB </w:t>
      </w:r>
      <w:r>
        <w:rPr>
          <w:rFonts w:ascii="Arial" w:hAnsi="Arial" w:cs="Arial"/>
          <w:color w:val="000000" w:themeColor="text1"/>
        </w:rPr>
        <w:t>specifically, instead functioning as markers of general inflammation.</w:t>
      </w:r>
      <w:r w:rsidR="0022779D">
        <w:rPr>
          <w:rFonts w:ascii="Arial" w:hAnsi="Arial" w:cs="Arial"/>
          <w:color w:val="000000" w:themeColor="text1"/>
        </w:rPr>
        <w:t xml:space="preserve"> </w:t>
      </w:r>
    </w:p>
    <w:p w14:paraId="44251CDF" w14:textId="77777777" w:rsidR="00A26A1F" w:rsidRDefault="00A26A1F" w:rsidP="00FD2E7B">
      <w:pPr>
        <w:spacing w:line="480" w:lineRule="auto"/>
        <w:ind w:firstLine="720"/>
        <w:rPr>
          <w:rFonts w:ascii="Arial" w:hAnsi="Arial" w:cs="Arial"/>
          <w:color w:val="000000" w:themeColor="text1"/>
        </w:rPr>
      </w:pPr>
    </w:p>
    <w:p w14:paraId="48C70069" w14:textId="72247A3F" w:rsidR="00A26A1F" w:rsidRDefault="0016161F" w:rsidP="003C0895">
      <w:pPr>
        <w:spacing w:line="480" w:lineRule="auto"/>
        <w:ind w:firstLine="720"/>
        <w:rPr>
          <w:rFonts w:ascii="Arial" w:hAnsi="Arial" w:cs="Arial"/>
          <w:color w:val="000000" w:themeColor="text1"/>
        </w:rPr>
      </w:pPr>
      <w:r>
        <w:rPr>
          <w:rFonts w:ascii="Arial" w:hAnsi="Arial" w:cs="Arial"/>
        </w:rPr>
        <w:t xml:space="preserve">As expected, several proteins </w:t>
      </w:r>
      <w:r w:rsidR="00D13E0C">
        <w:rPr>
          <w:rFonts w:ascii="Arial" w:hAnsi="Arial" w:cs="Arial"/>
        </w:rPr>
        <w:t>involved</w:t>
      </w:r>
      <w:r>
        <w:rPr>
          <w:rFonts w:ascii="Arial" w:hAnsi="Arial" w:cs="Arial"/>
        </w:rPr>
        <w:t xml:space="preserve"> in the acute phase response, or inflammatory processes were observed to be enriched </w:t>
      </w:r>
      <w:r w:rsidR="007C5E19">
        <w:rPr>
          <w:rFonts w:ascii="Arial" w:hAnsi="Arial" w:cs="Arial"/>
        </w:rPr>
        <w:t>during systemic</w:t>
      </w:r>
      <w:r>
        <w:rPr>
          <w:rFonts w:ascii="Arial" w:hAnsi="Arial" w:cs="Arial"/>
        </w:rPr>
        <w:t xml:space="preserve"> infection </w:t>
      </w:r>
      <w:r w:rsidR="007C5E19">
        <w:rPr>
          <w:rFonts w:ascii="Arial" w:hAnsi="Arial" w:cs="Arial"/>
        </w:rPr>
        <w:t>with</w:t>
      </w:r>
      <w:r>
        <w:rPr>
          <w:rFonts w:ascii="Arial" w:hAnsi="Arial" w:cs="Arial"/>
        </w:rPr>
        <w:t xml:space="preserve"> both</w:t>
      </w:r>
      <w:r w:rsidR="007C5E19">
        <w:rPr>
          <w:rFonts w:ascii="Arial" w:hAnsi="Arial" w:cs="Arial"/>
        </w:rPr>
        <w:t xml:space="preserve"> analyzed</w:t>
      </w:r>
      <w:r>
        <w:rPr>
          <w:rFonts w:ascii="Arial" w:hAnsi="Arial" w:cs="Arial"/>
        </w:rPr>
        <w:t xml:space="preserve"> enterococcal </w:t>
      </w:r>
      <w:r w:rsidR="007C5E19">
        <w:rPr>
          <w:rFonts w:ascii="Arial" w:hAnsi="Arial" w:cs="Arial"/>
        </w:rPr>
        <w:t xml:space="preserve">species </w:t>
      </w:r>
      <w:r>
        <w:rPr>
          <w:rFonts w:ascii="Arial" w:hAnsi="Arial" w:cs="Arial"/>
        </w:rPr>
        <w:t xml:space="preserve">and </w:t>
      </w:r>
      <w:r w:rsidRPr="007C5E19">
        <w:rPr>
          <w:rFonts w:ascii="Arial" w:hAnsi="Arial" w:cs="Arial"/>
          <w:i/>
          <w:iCs/>
        </w:rPr>
        <w:t>S. aureus</w:t>
      </w:r>
      <w:r>
        <w:rPr>
          <w:rFonts w:ascii="Arial" w:hAnsi="Arial" w:cs="Arial"/>
          <w:color w:val="000000" w:themeColor="text1"/>
        </w:rPr>
        <w:t>. Most</w:t>
      </w:r>
      <w:r w:rsidR="00B8008B">
        <w:rPr>
          <w:rFonts w:ascii="Arial" w:hAnsi="Arial" w:cs="Arial"/>
        </w:rPr>
        <w:t xml:space="preserve"> of the features we identified as being most successful at distinguishing healthy from </w:t>
      </w:r>
      <w:r w:rsidR="002A126A">
        <w:rPr>
          <w:rFonts w:ascii="Arial" w:hAnsi="Arial" w:cs="Arial"/>
        </w:rPr>
        <w:t>infected have been previously reported to be biomarkers of other inflammatory processes; including</w:t>
      </w:r>
      <w:r w:rsidR="00B8008B" w:rsidRPr="00603653">
        <w:rPr>
          <w:rFonts w:ascii="Arial" w:hAnsi="Arial" w:cs="Arial"/>
        </w:rPr>
        <w:t xml:space="preserve"> </w:t>
      </w:r>
      <w:r w:rsidR="00B8008B" w:rsidRPr="00CF169D">
        <w:rPr>
          <w:rFonts w:ascii="Arial" w:hAnsi="Arial" w:cs="Arial"/>
        </w:rPr>
        <w:t>Gelsolin</w:t>
      </w:r>
      <w:r w:rsidR="00B8008B">
        <w:rPr>
          <w:rFonts w:ascii="Arial" w:hAnsi="Arial" w:cs="Arial"/>
        </w:rPr>
        <w:t xml:space="preserve"> </w:t>
      </w:r>
      <w:r w:rsidR="00B8008B">
        <w:rPr>
          <w:rFonts w:ascii="Arial" w:hAnsi="Arial" w:cs="Arial"/>
        </w:rPr>
        <w:fldChar w:fldCharType="begin"/>
      </w:r>
      <w:r w:rsidR="004448AF">
        <w:rPr>
          <w:rFonts w:ascii="Arial" w:hAnsi="Arial" w:cs="Arial"/>
        </w:rPr>
        <w:instrText xml:space="preserve"> ADDIN ZOTERO_ITEM CSL_CITATION {"citationID":"DIPDaLE8","properties":{"formattedCitation":"\\super 51\\nosupersub{}","plainCitation":"51","noteIndex":0},"citationItems":[{"id":5848,"uris":["http://zotero.org/users/6494753/items/K4GE8SKT"],"itemData":{"id":5848,"type":"article-journal","abstract":"Gelsolin, an actin-depolymerizing protein expressed both in extracellular ﬂuids and in the cytoplasm of a majority of human cells, has been recently implicated in a variety of both physiological and pathological processes. Its extracellular isoform, called plasma gelsolin (pGSN), is present in blood, cerebrospinal ﬂuid, milk, urine, and other extracellular ﬂuids. This isoform has been recognized as a potential biomarker of inﬂammatory-associated medical conditions, allowing for the prediction of illness severity, recovery, efﬁcacy of treatment, and clinical outcome. A compelling number of animal studies also demonstrate a broad spectrum of beneﬁcial effects mediated by gelsolin, suggesting therapeutic utility for extracellular recombinant gelsolin. In the review, we summarize the current data related to the potential of pGSN as an inﬂammatory predictor and therapeutic target, discuss gelsolin-mediated mechanisms of action, and highlight recent progress in the clinical use of pGSN.","container-title":"International Journal of Molecular Sciences","DOI":"10.3390/ijms19092516","ISSN":"1422-0067","issue":"9","journalAbbreviation":"IJMS","language":"en","page":"2516","source":"DOI.org (Crossref)","title":"Plasma Gelsolin: Indicator of Inflammation and Its Potential as a Diagnostic Tool and Therapeutic Target","title-short":"Plasma Gelsolin","volume":"19","author":[{"family":"Piktel","given":"Ewelina"},{"family":"Levental","given":"Ilya"},{"family":"Durnaś","given":"Bonita"},{"family":"Janmey","given":"Paul"},{"family":"Bucki","given":"Robert"}],"issued":{"date-parts":[["2018",8,25]]}}}],"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51</w:t>
      </w:r>
      <w:r w:rsidR="00B8008B">
        <w:rPr>
          <w:rFonts w:ascii="Arial" w:hAnsi="Arial" w:cs="Arial"/>
        </w:rPr>
        <w:fldChar w:fldCharType="end"/>
      </w:r>
      <w:r w:rsidR="00B8008B">
        <w:rPr>
          <w:rFonts w:ascii="Arial" w:hAnsi="Arial" w:cs="Arial"/>
        </w:rPr>
        <w:t xml:space="preserve"> </w:t>
      </w:r>
      <w:r w:rsidR="00B8008B">
        <w:rPr>
          <w:rFonts w:ascii="Arial" w:hAnsi="Arial" w:cs="Arial"/>
        </w:rPr>
        <w:fldChar w:fldCharType="begin"/>
      </w:r>
      <w:r w:rsidR="004448AF">
        <w:rPr>
          <w:rFonts w:ascii="Arial" w:hAnsi="Arial" w:cs="Arial"/>
        </w:rPr>
        <w:instrText xml:space="preserve"> ADDIN ZOTERO_ITEM CSL_CITATION {"citationID":"6XenawM1","properties":{"formattedCitation":"\\super 52\\nosupersub{}","plainCitation":"52","noteIndex":0},"citationItems":[{"id":5859,"uris":["http://zotero.org/users/6494753/items/CRHJJE3R"],"itemData":{"id":5859,"type":"article-journal","abstract":"Abstract\n            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resistance.","container-title":"The Journal of Infectious Diseases","DOI":"10.1093/infdis/jiz353","ISSN":"0022-1899, 1537-6613","issue":"9","language":"en","page":"1498-1502","source":"DOI.org (Crossref)","title":"Delayed Administration of Recombinant Plasma Gelsolin Improves Survival in a Murine Model of Penicillin-Susceptible and Penicillin-Resistant Pneumococcal Pneumonia","volume":"220","author":[{"family":"Yang","given":"Zhiping"},{"family":"Bedugnis","given":"Alice"},{"family":"Levinson","given":"Susan"},{"family":"Dinubile","given":"Mark"},{"family":"Stossel","given":"Thomas"},{"family":"Lu","given":"Quan"},{"family":"Kobzik","given":"Lester"}],"issued":{"date-parts":[["2019",9,26]]}}}],"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52</w:t>
      </w:r>
      <w:r w:rsidR="00B8008B">
        <w:rPr>
          <w:rFonts w:ascii="Arial" w:hAnsi="Arial" w:cs="Arial"/>
        </w:rPr>
        <w:fldChar w:fldCharType="end"/>
      </w:r>
      <w:r w:rsidR="00B8008B" w:rsidRPr="00CF169D">
        <w:rPr>
          <w:rFonts w:ascii="Arial" w:hAnsi="Arial" w:cs="Arial"/>
        </w:rPr>
        <w:t>, LRG1</w:t>
      </w:r>
      <w:r w:rsidR="00B8008B">
        <w:rPr>
          <w:rFonts w:ascii="Arial" w:hAnsi="Arial" w:cs="Arial"/>
        </w:rPr>
        <w:fldChar w:fldCharType="begin"/>
      </w:r>
      <w:r w:rsidR="004448AF">
        <w:rPr>
          <w:rFonts w:ascii="Arial" w:hAnsi="Arial" w:cs="Arial"/>
        </w:rPr>
        <w:instrText xml:space="preserve"> ADDIN ZOTERO_ITEM CSL_CITATION {"citationID":"5OKvpJZv","properties":{"formattedCitation":"\\super 53\\nosupersub{}","plainCitation":"53","noteIndex":0},"citationItems":[{"id":5849,"uris":["http://zotero.org/users/6494753/items/67RFYSES"],"itemData":{"id":5849,"type":"article-journal","container-title":"Journal of Artificial Organs","DOI":"10.1007/s10047-016-0936-3","ISSN":"1434-7229, 1619-0904","issue":"2","journalAbbreviation":"J Artif Organs","language":"en","page":"132-137","source":"DOI.org (Crossref)","title":"Proteome analysis of hemofilter adsorbates to identify novel substances of sepsis: a pilot study","title-short":"Proteome analysis of hemofilter adsorbates to identify novel substances of sepsis","volume":"20","author":[{"family":"Hashida","given":"Tomoaki"},{"family":"Nakada","given":"Taka-aki"},{"family":"Satoh","given":"Mamoru"},{"family":"Tomita","given":"Keisuke"},{"family":"Kawaguchi","given":"Rui"},{"family":"Nomura","given":"Fumio"},{"family":"Oda","given":"Shigeto"}],"issued":{"date-parts":[["2017",6]]}}}],"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53</w:t>
      </w:r>
      <w:r w:rsidR="00B8008B">
        <w:rPr>
          <w:rFonts w:ascii="Arial" w:hAnsi="Arial" w:cs="Arial"/>
        </w:rPr>
        <w:fldChar w:fldCharType="end"/>
      </w:r>
      <w:r w:rsidR="00B8008B" w:rsidRPr="00CF169D">
        <w:rPr>
          <w:rFonts w:ascii="Arial" w:hAnsi="Arial" w:cs="Arial"/>
        </w:rPr>
        <w:t xml:space="preserve">, </w:t>
      </w:r>
      <w:r w:rsidR="002A126A">
        <w:rPr>
          <w:rFonts w:ascii="Arial" w:hAnsi="Arial" w:cs="Arial"/>
        </w:rPr>
        <w:t xml:space="preserve">and </w:t>
      </w:r>
      <w:r w:rsidR="00B8008B" w:rsidRPr="00CF169D">
        <w:rPr>
          <w:rFonts w:ascii="Arial" w:hAnsi="Arial" w:cs="Arial"/>
        </w:rPr>
        <w:t>LBP</w:t>
      </w:r>
      <w:r w:rsidR="00B8008B">
        <w:rPr>
          <w:rFonts w:ascii="Arial" w:hAnsi="Arial" w:cs="Arial"/>
        </w:rPr>
        <w:t xml:space="preserve"> </w:t>
      </w:r>
      <w:r w:rsidR="00B8008B">
        <w:rPr>
          <w:rFonts w:ascii="Arial" w:hAnsi="Arial" w:cs="Arial"/>
        </w:rPr>
        <w:fldChar w:fldCharType="begin"/>
      </w:r>
      <w:r w:rsidR="004448AF">
        <w:rPr>
          <w:rFonts w:ascii="Arial" w:hAnsi="Arial" w:cs="Arial"/>
        </w:rPr>
        <w:instrText xml:space="preserve"> ADDIN ZOTERO_ITEM CSL_CITATION {"citationID":"k6pA0Q0S","properties":{"formattedCitation":"\\super 54\\nosupersub{}","plainCitation":"54","noteIndex":0},"citationItems":[{"id":5858,"uris":["http://zotero.org/users/6494753/items/PJ69XHZ4"],"itemData":{"id":5858,"type":"article-journal","container-title":"The Journal of Infectious Diseases","DOI":"10.1086/346046","ISSN":"0022-1899, 1537-6613","issue":"2","journalAbbreviation":"J INFECT DIS","language":"en","page":"287-291","source":"DOI.org (Crossref)","title":"Lipopolysaccharide</w:instrText>
      </w:r>
      <w:r w:rsidR="004448AF">
        <w:rPr>
          <w:rFonts w:ascii="Cambria Math" w:hAnsi="Cambria Math" w:cs="Cambria Math"/>
        </w:rPr>
        <w:instrText>‐</w:instrText>
      </w:r>
      <w:r w:rsidR="004448AF">
        <w:rPr>
          <w:rFonts w:ascii="Arial" w:hAnsi="Arial" w:cs="Arial"/>
        </w:rPr>
        <w:instrText>Binding Protein Serum Levels in Patients with Severe Sepsis Due to Gram</w:instrText>
      </w:r>
      <w:r w:rsidR="004448AF">
        <w:rPr>
          <w:rFonts w:ascii="Cambria Math" w:hAnsi="Cambria Math" w:cs="Cambria Math"/>
        </w:rPr>
        <w:instrText>‐</w:instrText>
      </w:r>
      <w:r w:rsidR="004448AF">
        <w:rPr>
          <w:rFonts w:ascii="Arial" w:hAnsi="Arial" w:cs="Arial"/>
        </w:rPr>
        <w:instrText>Positive and Fungal Infections","volume":"187","author":[{"family":"Blairon","given":"Laurent"},{"family":"Wittebole","given":"Xavier"},{"family":"Laterre","given":"Pierre</w:instrText>
      </w:r>
      <w:r w:rsidR="004448AF">
        <w:rPr>
          <w:rFonts w:ascii="Cambria Math" w:hAnsi="Cambria Math" w:cs="Cambria Math"/>
        </w:rPr>
        <w:instrText>‐</w:instrText>
      </w:r>
      <w:r w:rsidR="004448AF">
        <w:rPr>
          <w:rFonts w:ascii="Arial" w:hAnsi="Arial" w:cs="Arial"/>
        </w:rPr>
        <w:instrText xml:space="preserve">François"}],"issued":{"date-parts":[["2003",1,15]]}}}],"schema":"https://github.com/citation-style-language/schema/raw/master/csl-citation.json"}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54</w:t>
      </w:r>
      <w:r w:rsidR="00B8008B">
        <w:rPr>
          <w:rFonts w:ascii="Arial" w:hAnsi="Arial" w:cs="Arial"/>
        </w:rPr>
        <w:fldChar w:fldCharType="end"/>
      </w:r>
      <w:r w:rsidR="00B8008B">
        <w:rPr>
          <w:rFonts w:ascii="Arial" w:hAnsi="Arial" w:cs="Arial"/>
        </w:rPr>
        <w:t xml:space="preserve">. </w:t>
      </w:r>
      <w:r w:rsidR="00D26B4D">
        <w:rPr>
          <w:rFonts w:ascii="Arial" w:hAnsi="Arial" w:cs="Arial"/>
        </w:rPr>
        <w:t>Furthermore, p</w:t>
      </w:r>
      <w:r w:rsidR="00471220">
        <w:rPr>
          <w:rFonts w:ascii="Arial" w:hAnsi="Arial" w:cs="Arial"/>
        </w:rPr>
        <w:t xml:space="preserve">roteins involved in cholesterol metabolism were noted to be reduced upon infection in all bacteremia types. </w:t>
      </w:r>
      <w:r w:rsidR="007C5E19">
        <w:rPr>
          <w:rFonts w:ascii="Arial" w:hAnsi="Arial" w:cs="Arial"/>
        </w:rPr>
        <w:t>This makes sense given c</w:t>
      </w:r>
      <w:r w:rsidR="00471220">
        <w:rPr>
          <w:rFonts w:ascii="Arial" w:hAnsi="Arial" w:cs="Arial"/>
        </w:rPr>
        <w:t>holesterol</w:t>
      </w:r>
      <w:r w:rsidR="007C5E19">
        <w:rPr>
          <w:rFonts w:ascii="Arial" w:hAnsi="Arial" w:cs="Arial"/>
        </w:rPr>
        <w:t>’s</w:t>
      </w:r>
      <w:r w:rsidR="00471220">
        <w:rPr>
          <w:rFonts w:ascii="Arial" w:hAnsi="Arial" w:cs="Arial"/>
        </w:rPr>
        <w:t xml:space="preserve"> i</w:t>
      </w:r>
      <w:r w:rsidR="007C5E19">
        <w:rPr>
          <w:rFonts w:ascii="Arial" w:hAnsi="Arial" w:cs="Arial"/>
        </w:rPr>
        <w:t xml:space="preserve">nvolvement </w:t>
      </w:r>
      <w:r w:rsidR="00471220">
        <w:rPr>
          <w:rFonts w:ascii="Arial" w:hAnsi="Arial" w:cs="Arial"/>
        </w:rPr>
        <w:t xml:space="preserve">in a myriad of biological processes, </w:t>
      </w:r>
      <w:r w:rsidR="007C5E19">
        <w:rPr>
          <w:rFonts w:ascii="Arial" w:hAnsi="Arial" w:cs="Arial"/>
        </w:rPr>
        <w:t>where it has</w:t>
      </w:r>
      <w:r w:rsidR="00471220">
        <w:rPr>
          <w:rFonts w:ascii="Arial" w:hAnsi="Arial" w:cs="Arial"/>
        </w:rPr>
        <w:t xml:space="preserve"> roles in immunity, cellular membrane processes, signaling, pathway regulation, precursor for the </w:t>
      </w:r>
      <w:r w:rsidR="00471220">
        <w:rPr>
          <w:rFonts w:ascii="Arial" w:hAnsi="Arial" w:cs="Arial"/>
        </w:rPr>
        <w:lastRenderedPageBreak/>
        <w:t xml:space="preserve">synthesis of steroid hormones, bile acids, vitamin D, and oxysterols </w:t>
      </w:r>
      <w:r w:rsidR="00471220">
        <w:rPr>
          <w:rFonts w:ascii="Arial" w:hAnsi="Arial" w:cs="Arial"/>
        </w:rPr>
        <w:fldChar w:fldCharType="begin"/>
      </w:r>
      <w:r w:rsidR="004448AF">
        <w:rPr>
          <w:rFonts w:ascii="Arial" w:hAnsi="Arial" w:cs="Arial"/>
        </w:rPr>
        <w:instrText xml:space="preserve"> ADDIN ZOTERO_ITEM CSL_CITATION {"citationID":"nqpeJv7x","properties":{"formattedCitation":"\\super 55\\nosupersub{}","plainCitation":"55","noteIndex":0},"citationItems":[{"id":5950,"uris":["http://zotero.org/users/6494753/items/8T6WNC6D"],"itemData":{"id":5950,"type":"article-journal","container-title":"American Journal of Respiratory and Critical Care Medicine","DOI":"10.1164/rccm.202105-1197TR","ISSN":"1073-449X, 1535-4970","issue":"4","journalAbbreviation":"Am J Respir Crit Care Med","language":"en","page":"388-396","source":"DOI.org (Crossref)","title":"The Many Roles of Cholesterol in Sepsis: A Review","title-short":"The Many Roles of Cholesterol in Sepsis","volume":"205","author":[{"family":"Hofmaenner","given":"Daniel A."},{"family":"Kleyman","given":"Anna"},{"family":"Press","given":"Adrian"},{"family":"Bauer","given":"Michael"},{"family":"Singer","given":"Mervyn"}],"issued":{"date-parts":[["2022",2,15]]}}}],"schema":"https://github.com/citation-style-language/schema/raw/master/csl-citation.json"} </w:instrText>
      </w:r>
      <w:r w:rsidR="00471220">
        <w:rPr>
          <w:rFonts w:ascii="Arial" w:hAnsi="Arial" w:cs="Arial"/>
        </w:rPr>
        <w:fldChar w:fldCharType="separate"/>
      </w:r>
      <w:r w:rsidR="004448AF" w:rsidRPr="004448AF">
        <w:rPr>
          <w:rFonts w:ascii="Arial" w:hAnsi="Arial" w:cs="Arial"/>
          <w:vertAlign w:val="superscript"/>
        </w:rPr>
        <w:t>55</w:t>
      </w:r>
      <w:r w:rsidR="00471220">
        <w:rPr>
          <w:rFonts w:ascii="Arial" w:hAnsi="Arial" w:cs="Arial"/>
        </w:rPr>
        <w:fldChar w:fldCharType="end"/>
      </w:r>
      <w:r w:rsidR="00471220">
        <w:rPr>
          <w:rFonts w:ascii="Arial" w:hAnsi="Arial" w:cs="Arial"/>
        </w:rPr>
        <w:t xml:space="preserve">.  Both LDL and HDL are reported to be reduced in cases of sepsis, regardless of the causative organism </w:t>
      </w:r>
      <w:r w:rsidR="00471220">
        <w:rPr>
          <w:rFonts w:ascii="Arial" w:hAnsi="Arial" w:cs="Arial"/>
        </w:rPr>
        <w:fldChar w:fldCharType="begin"/>
      </w:r>
      <w:r w:rsidR="004448AF">
        <w:rPr>
          <w:rFonts w:ascii="Arial" w:hAnsi="Arial" w:cs="Arial"/>
        </w:rPr>
        <w:instrText xml:space="preserve"> ADDIN ZOTERO_ITEM CSL_CITATION {"citationID":"xA1dtvcx","properties":{"formattedCitation":"\\super 56\\nosupersub{}","plainCitation":"56","noteIndex":0},"citationItems":[{"id":5947,"uris":["http://zotero.org/users/6494753/items/RGYMIBY7"],"itemData":{"id":5947,"type":"article-journal","abstract":"Abstract\n            Sepsis with multiple organ failure is frequently associated\nwith a substantial decrease of cholesterol levels.\nThis decrease of cholesterol is strongly associated\nwith mortality suggesting a direct relation between inflammatory\nconditions and altered cholesterol homeostasis.\nThe host response during sepsis is mediated by\ncytokines and growth factors, which are capable of influencing\nlipid metabolism. Conversely lipoproteins\nare also capable of modulating cytokine production\nduring the inflammatory response. Therefore the decrease\nin circulating cholesterol levels seems to play a\ncrucial role in the pathophysiology of sepsis. In this review\nthe interaction between cytokines and lipid metabolism\nand its clinical consequences will be discussed.","container-title":"cclm","DOI":"10.1515/CCLM.1999.059","ISSN":"1434-6621","issue":"3","language":"en","page":"357-362","source":"DOI.org (Crossref)","title":"Reduction of Circulating Cholesterol and Apolipoprotein Levels during Sepsis","volume":"37","author":[{"family":"Fraunberger","given":"Peter"},{"family":"Schaefer","given":"Steffen"},{"family":"Werdan","given":"Karl"},{"family":"Walli","given":"Autar K."},{"family":"Seidel","given":"Dietrich"}],"issued":{"date-parts":[["1999",3,1]]}}}],"schema":"https://github.com/citation-style-language/schema/raw/master/csl-citation.json"} </w:instrText>
      </w:r>
      <w:r w:rsidR="00471220">
        <w:rPr>
          <w:rFonts w:ascii="Arial" w:hAnsi="Arial" w:cs="Arial"/>
        </w:rPr>
        <w:fldChar w:fldCharType="separate"/>
      </w:r>
      <w:r w:rsidR="004448AF" w:rsidRPr="004448AF">
        <w:rPr>
          <w:rFonts w:ascii="Arial" w:hAnsi="Arial" w:cs="Arial"/>
          <w:vertAlign w:val="superscript"/>
        </w:rPr>
        <w:t>56</w:t>
      </w:r>
      <w:r w:rsidR="00471220">
        <w:rPr>
          <w:rFonts w:ascii="Arial" w:hAnsi="Arial" w:cs="Arial"/>
        </w:rPr>
        <w:fldChar w:fldCharType="end"/>
      </w:r>
      <w:r w:rsidR="00D26B4D">
        <w:rPr>
          <w:rFonts w:ascii="Arial" w:hAnsi="Arial" w:cs="Arial"/>
        </w:rPr>
        <w:t xml:space="preserve">, and here </w:t>
      </w:r>
      <w:r w:rsidR="00471220">
        <w:rPr>
          <w:rFonts w:ascii="Arial" w:hAnsi="Arial" w:cs="Arial"/>
        </w:rPr>
        <w:t xml:space="preserve">we show </w:t>
      </w:r>
      <w:r w:rsidR="00D31A26">
        <w:rPr>
          <w:rFonts w:ascii="Arial" w:hAnsi="Arial" w:cs="Arial"/>
        </w:rPr>
        <w:t xml:space="preserve">that hypocholesteremia is also one of the major features of </w:t>
      </w:r>
      <w:r w:rsidR="00471220">
        <w:rPr>
          <w:rFonts w:ascii="Arial" w:hAnsi="Arial" w:cs="Arial"/>
        </w:rPr>
        <w:t>Enterococcal bacteremia.</w:t>
      </w:r>
      <w:r w:rsidR="00D31A26">
        <w:rPr>
          <w:rFonts w:ascii="Arial" w:hAnsi="Arial" w:cs="Arial"/>
        </w:rPr>
        <w:t xml:space="preserve"> </w:t>
      </w:r>
      <w:r w:rsidRPr="0016161F">
        <w:rPr>
          <w:rFonts w:ascii="Arial" w:hAnsi="Arial" w:cs="Arial"/>
          <w:color w:val="000000" w:themeColor="text1"/>
        </w:rPr>
        <w:t xml:space="preserve"> </w:t>
      </w:r>
    </w:p>
    <w:p w14:paraId="7CC22DA6" w14:textId="77777777" w:rsidR="003C0895" w:rsidRDefault="003C0895" w:rsidP="003C0895">
      <w:pPr>
        <w:spacing w:line="480" w:lineRule="auto"/>
        <w:ind w:firstLine="720"/>
        <w:rPr>
          <w:rFonts w:ascii="Arial" w:hAnsi="Arial" w:cs="Arial"/>
          <w:color w:val="000000" w:themeColor="text1"/>
        </w:rPr>
      </w:pPr>
    </w:p>
    <w:p w14:paraId="35625C58" w14:textId="1B03A226" w:rsidR="00637BCB" w:rsidRDefault="00D31A26" w:rsidP="00080925">
      <w:pPr>
        <w:spacing w:line="480" w:lineRule="auto"/>
        <w:ind w:firstLine="720"/>
        <w:rPr>
          <w:rFonts w:ascii="Arial" w:hAnsi="Arial" w:cs="Arial"/>
          <w:color w:val="000000" w:themeColor="text1"/>
        </w:rPr>
      </w:pPr>
      <w:r>
        <w:rPr>
          <w:rFonts w:ascii="Arial" w:hAnsi="Arial" w:cs="Arial"/>
          <w:color w:val="000000" w:themeColor="text1"/>
        </w:rPr>
        <w:t>Our observations that primary and secondary bile acids were significantly enriched upon infection in all bacteremia types is a clear indicator of cholestasis, where t</w:t>
      </w:r>
      <w:r w:rsidR="0016161F">
        <w:rPr>
          <w:rFonts w:ascii="Arial" w:hAnsi="Arial" w:cs="Arial"/>
          <w:color w:val="000000" w:themeColor="text1"/>
        </w:rPr>
        <w:t>he increase in inflammation caused by proinflammatory cytokines results in impaired bile acid flow</w:t>
      </w:r>
      <w:r>
        <w:rPr>
          <w:rFonts w:ascii="Arial" w:hAnsi="Arial" w:cs="Arial"/>
          <w:color w:val="000000" w:themeColor="text1"/>
        </w:rPr>
        <w:t xml:space="preserve"> and </w:t>
      </w:r>
      <w:r w:rsidR="0016161F">
        <w:rPr>
          <w:rFonts w:ascii="Arial" w:hAnsi="Arial" w:cs="Arial"/>
          <w:color w:val="000000" w:themeColor="text1"/>
        </w:rPr>
        <w:t xml:space="preserve">increased bile acid concentrations in serum/plasma </w:t>
      </w:r>
      <w:r w:rsidR="0016161F">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{"citationID":"gXTB2zY8","properties":{"formattedCitation":"\\super 57\\nosupersub{}","plainCitation":"57","noteIndex":0},"citationItems":[{"id":5938,"uris":["http://zotero.org/users/6494753/items/4JE2HZ65"],"itemData":{"id":5938,"type":"article-journal","abstract":"Sepsis-induced cholestasis is a complication of infection. Infections cause systemic and intrahepatic increase in proinflammatory cytokines which result in impaired bile flow ie. cholestasis. Several other mediators of impairment in bile flow have been identified under conditions of sepsis such as increased nitric oxide production and decreased aquaporin channels. The development of cholestasis may also further worsen inflammation. The molecular basis of normal bile flow and mechanisms of impairment in sepsis are discussed.","container-title":"Frontiers in Bioscience","DOI":"10.2741/E598","ISSN":"1945-0494, 1945-0508","issue":"1","journalAbbreviation":"Front Biosci","language":"en","page":"87-96","source":"DOI.org (Crossref)","title":"The molecular pathogenesis of cholestasis in sepsis","volume":"E5","author":[{"family":"Bhogal","given":"Harjit K"}],"issued":{"date-parts":[["2013"]]}}}],"schema":"https://github.com/citation-style-language/schema/raw/master/csl-citation.json"} </w:instrText>
      </w:r>
      <w:r w:rsidR="0016161F">
        <w:rPr>
          <w:rFonts w:ascii="Arial" w:hAnsi="Arial" w:cs="Arial"/>
          <w:color w:val="000000" w:themeColor="text1"/>
        </w:rPr>
        <w:fldChar w:fldCharType="separate"/>
      </w:r>
      <w:r w:rsidR="004448AF" w:rsidRPr="004448AF">
        <w:rPr>
          <w:rFonts w:ascii="Arial" w:hAnsi="Arial" w:cs="Arial"/>
          <w:color w:val="000000"/>
          <w:vertAlign w:val="superscript"/>
        </w:rPr>
        <w:t>57</w:t>
      </w:r>
      <w:r w:rsidR="0016161F">
        <w:rPr>
          <w:rFonts w:ascii="Arial" w:hAnsi="Arial" w:cs="Arial"/>
          <w:color w:val="000000" w:themeColor="text1"/>
        </w:rPr>
        <w:fldChar w:fldCharType="end"/>
      </w:r>
      <w:r>
        <w:rPr>
          <w:rFonts w:ascii="Arial" w:hAnsi="Arial" w:cs="Arial"/>
          <w:color w:val="000000" w:themeColor="text1"/>
        </w:rPr>
        <w:t xml:space="preserve">. </w:t>
      </w:r>
      <w:r w:rsidR="00B8008B">
        <w:rPr>
          <w:rFonts w:ascii="Arial" w:hAnsi="Arial" w:cs="Arial"/>
        </w:rPr>
        <w:t xml:space="preserve">Systemic inflammation </w:t>
      </w:r>
      <w:r w:rsidR="00080925">
        <w:rPr>
          <w:rFonts w:ascii="Arial" w:hAnsi="Arial" w:cs="Arial"/>
        </w:rPr>
        <w:t xml:space="preserve">also </w:t>
      </w:r>
      <w:r w:rsidR="00B8008B">
        <w:rPr>
          <w:rFonts w:ascii="Arial" w:hAnsi="Arial" w:cs="Arial"/>
        </w:rPr>
        <w:t xml:space="preserve">has the capacity to activate and amplify coagulation, and as such, changes in proteins associated with coagulation have been reported as a general response to sepsis regardless of the causative organism </w:t>
      </w:r>
      <w:r w:rsidR="00B8008B">
        <w:rPr>
          <w:rFonts w:ascii="Arial" w:hAnsi="Arial" w:cs="Arial"/>
        </w:rPr>
        <w:fldChar w:fldCharType="begin"/>
      </w:r>
      <w:r w:rsidR="004448AF">
        <w:rPr>
          <w:rFonts w:ascii="Arial" w:hAnsi="Arial" w:cs="Arial"/>
        </w:rPr>
        <w:instrText xml:space="preserve"> ADDIN ZOTERO_ITEM CSL_CITATION {"citationID":"yTjqybyi","properties":{"formattedCitation":"\\super 58\\nosupersub{}","plainCitation":"58","noteIndex":0},"citationItems":[{"id":5941,"uris":["http://zotero.org/users/6494753/items/46PRQ4HK"],"itemData":{"id":5941,"type":"article-journal","abstract":"Disseminated intravascular coagulation (DIC) is a frequent complication in sepsis that is associated with worse outcomes and higher mortality in patients. In addition to the uncontrolled generation of thrombi throughout the patient's vasculature, DIC often consumes large quantities of clotting factors leaving the patient susceptible to hemorrhaging. Owing to these complications, patients often receive anticoagulants to treat the uncontrolled clotting, often with mixed outcomes. This lack of success with the current array of anticoagulants can be partly explained by the fact that during sepsis clotting is often initiated by the immune system. Systemic inflammation has the capacity to activate and amplify coagulation and, as such, potential therapies for the treatment of sepsis</w:instrText>
      </w:r>
      <w:r w:rsidR="004448AF">
        <w:rPr>
          <w:rFonts w:ascii="Cambria Math" w:hAnsi="Cambria Math" w:cs="Cambria Math"/>
        </w:rPr>
        <w:instrText>‐</w:instrText>
      </w:r>
      <w:r w:rsidR="004448AF">
        <w:rPr>
          <w:rFonts w:ascii="Arial" w:hAnsi="Arial" w:cs="Arial"/>
        </w:rPr>
        <w:instrText>associated DIC need to address the interaction between inflammation and coagulation. Recent studies have suggested that platelets and neutrophil extracellular traps (NETs) are the key mediators of infection</w:instrText>
      </w:r>
      <w:r w:rsidR="004448AF">
        <w:rPr>
          <w:rFonts w:ascii="Cambria Math" w:hAnsi="Cambria Math" w:cs="Cambria Math"/>
        </w:rPr>
        <w:instrText>‐</w:instrText>
      </w:r>
      <w:r w:rsidR="004448AF">
        <w:rPr>
          <w:rFonts w:ascii="Arial" w:hAnsi="Arial" w:cs="Arial"/>
        </w:rPr>
        <w:instrText>induced coagulation. This review explores current anticoagulant therapies and discusses the development of future therapies to target platelet and NET</w:instrText>
      </w:r>
      <w:r w:rsidR="004448AF">
        <w:rPr>
          <w:rFonts w:ascii="Cambria Math" w:hAnsi="Cambria Math" w:cs="Cambria Math"/>
        </w:rPr>
        <w:instrText>‐</w:instrText>
      </w:r>
      <w:r w:rsidR="004448AF">
        <w:rPr>
          <w:rFonts w:ascii="Arial" w:hAnsi="Arial" w:cs="Arial"/>
        </w:rPr>
        <w:instrText>mediated coagulation.","container-title":"Clinical &amp; Translational Immunology","DOI":"10.1038/cti.2016.39","ISSN":"2050-0068, 2050-0068","issue":"7","journalAbbreviation":"Clin &amp;amp; Trans Imm","language":"en","page":"e89","source":"DOI.org (Crossref)","title":"Platelets and coagulation in infection","volume":"5","author":[{"family":"Davis","given":"Rachelle P"},{"family":"Miller</w:instrText>
      </w:r>
      <w:r w:rsidR="004448AF">
        <w:rPr>
          <w:rFonts w:ascii="Cambria Math" w:hAnsi="Cambria Math" w:cs="Cambria Math"/>
        </w:rPr>
        <w:instrText>‐</w:instrText>
      </w:r>
      <w:r w:rsidR="004448AF">
        <w:rPr>
          <w:rFonts w:ascii="Arial" w:hAnsi="Arial" w:cs="Arial"/>
        </w:rPr>
        <w:instrText xml:space="preserve">Dorey","given":"Sarah"},{"family":"Jenne","given":"Craig N"}],"issued":{"date-parts":[["2016",7]]}}}],"schema":"https://github.com/citation-style-language/schema/raw/master/csl-citation.json"} </w:instrText>
      </w:r>
      <w:r w:rsidR="00B8008B">
        <w:rPr>
          <w:rFonts w:ascii="Arial" w:hAnsi="Arial" w:cs="Arial"/>
        </w:rPr>
        <w:fldChar w:fldCharType="separate"/>
      </w:r>
      <w:r w:rsidR="004448AF" w:rsidRPr="004448AF">
        <w:rPr>
          <w:rFonts w:ascii="Arial" w:hAnsi="Arial" w:cs="Arial"/>
          <w:vertAlign w:val="superscript"/>
        </w:rPr>
        <w:t>58</w:t>
      </w:r>
      <w:r w:rsidR="00B8008B">
        <w:rPr>
          <w:rFonts w:ascii="Arial" w:hAnsi="Arial" w:cs="Arial"/>
        </w:rPr>
        <w:fldChar w:fldCharType="end"/>
      </w:r>
      <w:r w:rsidR="00B8008B">
        <w:rPr>
          <w:rFonts w:ascii="Arial" w:hAnsi="Arial" w:cs="Arial"/>
        </w:rPr>
        <w:t>. We observe</w:t>
      </w:r>
      <w:r w:rsidR="002A126A">
        <w:rPr>
          <w:rFonts w:ascii="Arial" w:hAnsi="Arial" w:cs="Arial"/>
        </w:rPr>
        <w:t xml:space="preserve">d that </w:t>
      </w:r>
      <w:r w:rsidR="00B8008B">
        <w:rPr>
          <w:rFonts w:ascii="Arial" w:hAnsi="Arial" w:cs="Arial"/>
        </w:rPr>
        <w:t xml:space="preserve">several of our top identified </w:t>
      </w:r>
      <w:r w:rsidR="002A126A">
        <w:rPr>
          <w:rFonts w:ascii="Arial" w:hAnsi="Arial" w:cs="Arial"/>
        </w:rPr>
        <w:t>features for distinguishing healthy from infected</w:t>
      </w:r>
      <w:r w:rsidR="00B8008B">
        <w:rPr>
          <w:rFonts w:ascii="Arial" w:hAnsi="Arial" w:cs="Arial"/>
        </w:rPr>
        <w:t xml:space="preserve"> </w:t>
      </w:r>
      <w:r w:rsidR="00CF127C">
        <w:rPr>
          <w:rFonts w:ascii="Arial" w:hAnsi="Arial" w:cs="Arial"/>
        </w:rPr>
        <w:t xml:space="preserve">are known to be involved in </w:t>
      </w:r>
      <w:r w:rsidR="00637BCB">
        <w:rPr>
          <w:rFonts w:ascii="Arial" w:hAnsi="Arial" w:cs="Arial"/>
        </w:rPr>
        <w:t>degradation of fibrin clots or platelet aggregation</w:t>
      </w:r>
      <w:r w:rsidR="00CF127C">
        <w:rPr>
          <w:rFonts w:ascii="Arial" w:hAnsi="Arial" w:cs="Arial"/>
        </w:rPr>
        <w:t xml:space="preserve"> including</w:t>
      </w:r>
      <w:r w:rsidR="00B8008B" w:rsidRPr="00603653">
        <w:rPr>
          <w:rFonts w:ascii="Arial" w:hAnsi="Arial" w:cs="Arial"/>
        </w:rPr>
        <w:t xml:space="preserve"> </w:t>
      </w:r>
      <w:r w:rsidR="00B8008B" w:rsidRPr="00CF169D">
        <w:rPr>
          <w:rFonts w:ascii="Arial" w:hAnsi="Arial" w:cs="Arial"/>
        </w:rPr>
        <w:t>SERPINA3</w:t>
      </w:r>
      <w:r w:rsidR="00B8008B">
        <w:rPr>
          <w:rFonts w:ascii="Arial" w:hAnsi="Arial" w:cs="Arial"/>
          <w:color w:val="000000"/>
          <w:vertAlign w:val="superscript"/>
        </w:rPr>
        <w:t xml:space="preserve"> </w:t>
      </w:r>
      <w:r w:rsidR="00B8008B">
        <w:rPr>
          <w:rFonts w:ascii="Arial" w:hAnsi="Arial" w:cs="Arial"/>
          <w:color w:val="000000"/>
          <w:vertAlign w:val="superscript"/>
        </w:rPr>
        <w:fldChar w:fldCharType="begin"/>
      </w:r>
      <w:r w:rsidR="004448AF">
        <w:rPr>
          <w:rFonts w:ascii="Arial" w:hAnsi="Arial" w:cs="Arial"/>
          <w:color w:val="000000"/>
          <w:vertAlign w:val="superscript"/>
        </w:rPr>
        <w:instrText xml:space="preserve"> ADDIN ZOTERO_ITEM CSL_CITATION {"citationID":"k4n1hmav","properties":{"formattedCitation":"\\super 59\\nosupersub{}","plainCitation":"59","noteIndex":0},"citationItems":[{"id":5850,"uris":["http://zotero.org/users/6494753/items/AQYQG7NX"],"itemData":{"id":5850,"type":"article-journal","abstract":"Serpins are a superfamily of proteins characterized by their common function as serine protease inhibitors. So far, 36 serpins from nine clades have been identiﬁed. These proteins are expressed in all the organs and are involved in multiple important functions such as the regulation of blood pressure, hormone transport, insulin sensitivity, and the inﬂammatory response. Diseases such as obesity, diabetes, cardiovascular diseases, and kidney disorders are intensively studied to ﬁnd effective therapeutic targets. Given the serpins' outstanding functionality, the deﬁciency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ﬁbrosis, oxidative stress, and the inﬂammatory response.","container-title":"American Journal of Physiology-Cell Physiology","DOI":"10.1152/ajpcell.00366.2020","ISSN":"0363-6143, 1522-1563","journalAbbreviation":"American Journal of Physiology-Cell Physiology","language":"en","page":"ajpcell.00366.2020","source":"DOI.org (Crossref)","title":"Integrative view of serpins in health and disease: the contribution of serpinA3","title-short":"Integrative view of serpins in health and disease","author":[{"family":"Sanchez-Navarro","given":"Andrea"},{"family":"González-Soria","given":"Isaac"},{"family":"Caldiño-Bohn","given":"Rebecca"},{"family":"Bobadilla","given":"Norma A."}],"issued":{"date-parts":[["2020",10,28]]}}}],"schema":"https://github.com/citation-style-language/schema/raw/master/csl-citation.json"} </w:instrText>
      </w:r>
      <w:r w:rsidR="00B8008B">
        <w:rPr>
          <w:rFonts w:ascii="Arial" w:hAnsi="Arial" w:cs="Arial"/>
          <w:color w:val="000000"/>
          <w:vertAlign w:val="superscript"/>
        </w:rPr>
        <w:fldChar w:fldCharType="separate"/>
      </w:r>
      <w:r w:rsidR="004448AF" w:rsidRPr="004448AF">
        <w:rPr>
          <w:rFonts w:ascii="Arial" w:hAnsi="Arial" w:cs="Arial"/>
          <w:color w:val="000000"/>
          <w:vertAlign w:val="superscript"/>
        </w:rPr>
        <w:t>59</w:t>
      </w:r>
      <w:r w:rsidR="00B8008B">
        <w:rPr>
          <w:rFonts w:ascii="Arial" w:hAnsi="Arial" w:cs="Arial"/>
          <w:color w:val="000000"/>
          <w:vertAlign w:val="superscript"/>
        </w:rPr>
        <w:fldChar w:fldCharType="end"/>
      </w:r>
      <w:r w:rsidR="00B8008B">
        <w:rPr>
          <w:rFonts w:ascii="Arial" w:hAnsi="Arial" w:cs="Arial"/>
          <w:color w:val="000000"/>
          <w:vertAlign w:val="superscript"/>
        </w:rPr>
        <w:t>,</w:t>
      </w:r>
      <w:r w:rsidR="00B8008B">
        <w:rPr>
          <w:rFonts w:ascii="Arial" w:hAnsi="Arial" w:cs="Arial"/>
          <w:color w:val="000000"/>
          <w:vertAlign w:val="superscript"/>
        </w:rPr>
        <w:fldChar w:fldCharType="begin"/>
      </w:r>
      <w:r w:rsidR="004448AF">
        <w:rPr>
          <w:rFonts w:ascii="Arial" w:hAnsi="Arial" w:cs="Arial"/>
          <w:color w:val="000000"/>
          <w:vertAlign w:val="superscript"/>
        </w:rPr>
        <w:instrText xml:space="preserve"> ADDIN ZOTERO_ITEM CSL_CITATION {"citationID":"mTTgIkyC","properties":{"formattedCitation":"\\super 60\\nosupersub{}","plainCitation":"60","noteIndex":0},"citationItems":[{"id":5857,"uris":["http://zotero.org/users/6494753/items/HSGD74P4"],"itemData":{"id":5857,"type":"article-journal","abstract":"Bleeding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thrombosis.","container-title":"Frontiers in Cardiovascular Medicine","DOI":"10.3389/fcvm.2020.622778","ISSN":"2297-055X","journalAbbreviation":"Front. Cardiovasc. Med.","language":"en","page":"622778","source":"DOI.org (Crossref)","title":"Serpins in Hemostasis as Therapeutic Targets for Bleeding or Thrombotic Disorders","volume":"7","author":[{"family":"Bianchini","given":"Elsa P."},{"family":"Auditeau","given":"Claire"},{"family":"Razanakolona","given":"Mahita"},{"family":"Vasse","given":"Marc"},{"family":"Borgel","given":"Delphine"}],"issued":{"date-parts":[["2021",1,7]]}}}],"schema":"https://github.com/citation-style-language/schema/raw/master/csl-citation.json"} </w:instrText>
      </w:r>
      <w:r w:rsidR="00B8008B">
        <w:rPr>
          <w:rFonts w:ascii="Arial" w:hAnsi="Arial" w:cs="Arial"/>
          <w:color w:val="000000"/>
          <w:vertAlign w:val="superscript"/>
        </w:rPr>
        <w:fldChar w:fldCharType="separate"/>
      </w:r>
      <w:r w:rsidR="004448AF" w:rsidRPr="004448AF">
        <w:rPr>
          <w:rFonts w:ascii="Arial" w:hAnsi="Arial" w:cs="Arial"/>
          <w:color w:val="000000"/>
          <w:vertAlign w:val="superscript"/>
        </w:rPr>
        <w:t>60</w:t>
      </w:r>
      <w:r w:rsidR="00B8008B">
        <w:rPr>
          <w:rFonts w:ascii="Arial" w:hAnsi="Arial" w:cs="Arial"/>
          <w:color w:val="000000"/>
          <w:vertAlign w:val="superscript"/>
        </w:rPr>
        <w:fldChar w:fldCharType="end"/>
      </w:r>
      <w:r w:rsidR="00B8008B" w:rsidRPr="00CF169D">
        <w:rPr>
          <w:rFonts w:ascii="Arial" w:hAnsi="Arial" w:cs="Arial"/>
        </w:rPr>
        <w:t xml:space="preserve">, </w:t>
      </w:r>
      <w:r w:rsidR="00E65C15">
        <w:rPr>
          <w:rFonts w:ascii="Arial" w:hAnsi="Arial" w:cs="Arial"/>
        </w:rPr>
        <w:t>and</w:t>
      </w:r>
      <w:r w:rsidR="00B8008B">
        <w:rPr>
          <w:rFonts w:ascii="Arial" w:hAnsi="Arial" w:cs="Arial"/>
        </w:rPr>
        <w:t xml:space="preserve"> ENO1</w:t>
      </w:r>
      <w:r w:rsidR="00FA26E9">
        <w:rPr>
          <w:rFonts w:ascii="Arial" w:hAnsi="Arial" w:cs="Arial"/>
        </w:rPr>
        <w:fldChar w:fldCharType="begin"/>
      </w:r>
      <w:r w:rsidR="004448AF">
        <w:rPr>
          <w:rFonts w:ascii="Arial" w:hAnsi="Arial" w:cs="Arial"/>
        </w:rPr>
        <w:instrText xml:space="preserve"> ADDIN ZOTERO_ITEM CSL_CITATION {"citationID":"lEsqf1uu","properties":{"formattedCitation":"\\super 61\\nosupersub{}","plainCitation":"61","noteIndex":0},"citationItems":[{"id":5987,"uris":["http://zotero.org/users/6494753/items/6R9E8W9I"],"itemData":{"id":5987,"type":"article-journal","language":"en","source":"Zotero","title":"The Role of Enolase in Tissue Invasion and Metastasis of Pathogens and Tumor Cells","author":[{"family":"Liu","given":"Ko-Jiunn"},{"family":"Shih","given":"Neng-Yao"}],"issued":{"date-parts":[["2007"]]}}}],"schema":"https://github.com/citation-style-language/schema/raw/master/csl-citation.json"} </w:instrText>
      </w:r>
      <w:r w:rsidR="00FA26E9">
        <w:rPr>
          <w:rFonts w:ascii="Arial" w:hAnsi="Arial" w:cs="Arial"/>
        </w:rPr>
        <w:fldChar w:fldCharType="separate"/>
      </w:r>
      <w:r w:rsidR="004448AF" w:rsidRPr="004448AF">
        <w:rPr>
          <w:rFonts w:ascii="Arial" w:hAnsi="Arial" w:cs="Arial"/>
          <w:vertAlign w:val="superscript"/>
        </w:rPr>
        <w:t>61</w:t>
      </w:r>
      <w:r w:rsidR="00FA26E9">
        <w:rPr>
          <w:rFonts w:ascii="Arial" w:hAnsi="Arial" w:cs="Arial"/>
        </w:rPr>
        <w:fldChar w:fldCharType="end"/>
      </w:r>
      <w:r w:rsidR="00E65C15">
        <w:rPr>
          <w:rFonts w:ascii="Arial" w:hAnsi="Arial" w:cs="Arial"/>
        </w:rPr>
        <w:t xml:space="preserve"> which were increased in infection</w:t>
      </w:r>
      <w:r w:rsidR="00B8008B">
        <w:rPr>
          <w:rFonts w:ascii="Arial" w:hAnsi="Arial" w:cs="Arial"/>
        </w:rPr>
        <w:t>,</w:t>
      </w:r>
      <w:r w:rsidR="00E65C15">
        <w:rPr>
          <w:rFonts w:ascii="Arial" w:hAnsi="Arial" w:cs="Arial"/>
        </w:rPr>
        <w:t xml:space="preserve"> as well as </w:t>
      </w:r>
      <w:r w:rsidR="00E65C15" w:rsidRPr="00CF169D">
        <w:rPr>
          <w:rFonts w:ascii="Arial" w:hAnsi="Arial" w:cs="Arial"/>
        </w:rPr>
        <w:t>SERPINA5</w:t>
      </w:r>
      <w:r w:rsidR="00E65C15">
        <w:rPr>
          <w:rFonts w:ascii="Arial" w:hAnsi="Arial" w:cs="Arial"/>
        </w:rPr>
        <w:t xml:space="preserve"> </w:t>
      </w:r>
      <w:r w:rsidR="00E65C15" w:rsidRPr="00603653">
        <w:rPr>
          <w:rFonts w:ascii="Arial" w:hAnsi="Arial" w:cs="Arial"/>
          <w:vertAlign w:val="superscript"/>
        </w:rPr>
        <w:fldChar w:fldCharType="begin"/>
      </w:r>
      <w:r w:rsidR="004448AF">
        <w:rPr>
          <w:rFonts w:ascii="Arial" w:hAnsi="Arial" w:cs="Arial"/>
          <w:vertAlign w:val="superscript"/>
        </w:rPr>
        <w:instrText xml:space="preserve"> ADDIN ZOTERO_ITEM CSL_CITATION {"citationID":"MRyn8E1A","properties":{"formattedCitation":"\\super 62\\nosupersub{}","plainCitation":"62","noteIndex":0},"citationItems":[{"id":5851,"uris":["http://zotero.org/users/6494753/items/ZWT4H2GU"],"itemData":{"id":5851,"type":"article-journal","abstract":"The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ﬁbrinolytic)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inﬂammatory responses. These hemostatic pathways are one of the ﬁrst response systems after injury with the ﬁbrinolytic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ﬁbrinolysis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coagulopathies.","container-title":"Frontiers in Cardiovascular Medicine","DOI":"10.3389/fcvm.2021.648947","ISSN":"2297-055X","journalAbbreviation":"Front. Cardiovasc. Med.","language":"en","page":"648947","source":"DOI.org (Crossref)","title":"Fibrinolytic Serine Proteases, Therapeutic Serpins and Inflammation: Fire Dancers and Firestorms","title-short":"Fibrinolytic Serine Proteases, Therapeutic Serpins and Inflammation","volume":"8","author":[{"family":"Yaron","given":"Jordan R."},{"family":"Zhang","given":"Liqiang"},{"family":"Guo","given":"Qiuyun"},{"family":"Haydel","given":"Shelley E."},{"family":"Lucas","given":"Alexandra R."}],"issued":{"date-parts":[["2021",3,25]]}}}],"schema":"https://github.com/citation-style-language/schema/raw/master/csl-citation.json"} </w:instrText>
      </w:r>
      <w:r w:rsidR="00E65C15" w:rsidRPr="00603653">
        <w:rPr>
          <w:rFonts w:ascii="Arial" w:hAnsi="Arial" w:cs="Arial"/>
          <w:vertAlign w:val="superscript"/>
        </w:rPr>
        <w:fldChar w:fldCharType="separate"/>
      </w:r>
      <w:r w:rsidR="004448AF" w:rsidRPr="004448AF">
        <w:rPr>
          <w:rFonts w:ascii="Arial" w:hAnsi="Arial" w:cs="Arial"/>
          <w:vertAlign w:val="superscript"/>
        </w:rPr>
        <w:t>62</w:t>
      </w:r>
      <w:r w:rsidR="00E65C15" w:rsidRPr="00603653">
        <w:rPr>
          <w:rFonts w:ascii="Arial" w:hAnsi="Arial" w:cs="Arial"/>
          <w:vertAlign w:val="superscript"/>
        </w:rPr>
        <w:fldChar w:fldCharType="end"/>
      </w:r>
      <w:r w:rsidR="00E65C15" w:rsidRPr="00603653">
        <w:rPr>
          <w:rFonts w:ascii="Arial" w:hAnsi="Arial" w:cs="Arial"/>
          <w:vertAlign w:val="superscript"/>
        </w:rPr>
        <w:t>,</w:t>
      </w:r>
      <w:r w:rsidR="00E65C15" w:rsidRPr="00603653">
        <w:rPr>
          <w:rFonts w:ascii="Arial" w:hAnsi="Arial" w:cs="Arial"/>
          <w:vertAlign w:val="superscript"/>
        </w:rPr>
        <w:fldChar w:fldCharType="begin"/>
      </w:r>
      <w:r w:rsidR="004448AF">
        <w:rPr>
          <w:rFonts w:ascii="Arial" w:hAnsi="Arial" w:cs="Arial"/>
          <w:vertAlign w:val="superscript"/>
        </w:rPr>
        <w:instrText xml:space="preserve"> ADDIN ZOTERO_ITEM CSL_CITATION {"citationID":"NqoaBGAX","properties":{"formattedCitation":"\\super 63\\nosupersub{}","plainCitation":"63","noteIndex":0},"citationItems":[{"id":5852,"uris":["http://zotero.org/users/6494753/items/93UNV2Y2"],"itemData":{"id":5852,"type":"article-journal","abstract":"Serine proteases drive important physiological processes such as coagulation, ﬁbrinolysis, inﬂammation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deﬁciency (either qualitative or quantitative) can lead to disease. Several SERPIN resupplementation strategies have been developed to treat SERPIN deﬁciencies, including concentrates derived from plasma and recombinant SERPINs. SERPINs usually inhibit multiple proteases, but only in their active state. Over the past decades, considerable insights have been acquired in the identiﬁcation of SERPIN biological functions, their inhibitory mechanisms and speciﬁcity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modiﬁcations and backbone stabilization. We will discuss the lessons learned from these recombinant SERPINs and explore novel techniques and strategies that will be essential for the creation and application of the future generation of therapeutic SERPINs.","container-title":"Frontiers in Cardiovascular Medicine","DOI":"10.3389/fcvm.2021.648349","ISSN":"2297-055X","journalAbbreviation":"Front. Cardiovasc. Med.","language":"en","page":"648349","source":"DOI.org (Crossref)","title":"Therapeutic SERPINs: Improving on Nature","title-short":"Therapeutic SERPINs","volume":"8","author":[{"family":"Maas","given":"Coen"},{"family":"De Maat","given":"Steven"}],"issued":{"date-parts":[["2021",3,31]]}}}],"schema":"https://github.com/citation-style-language/schema/raw/master/csl-citation.json"} </w:instrText>
      </w:r>
      <w:r w:rsidR="00E65C15" w:rsidRPr="00603653">
        <w:rPr>
          <w:rFonts w:ascii="Arial" w:hAnsi="Arial" w:cs="Arial"/>
          <w:vertAlign w:val="superscript"/>
        </w:rPr>
        <w:fldChar w:fldCharType="separate"/>
      </w:r>
      <w:r w:rsidR="004448AF" w:rsidRPr="004448AF">
        <w:rPr>
          <w:rFonts w:ascii="Arial" w:hAnsi="Arial" w:cs="Arial"/>
          <w:vertAlign w:val="superscript"/>
        </w:rPr>
        <w:t>63</w:t>
      </w:r>
      <w:r w:rsidR="00E65C15" w:rsidRPr="00603653">
        <w:rPr>
          <w:rFonts w:ascii="Arial" w:hAnsi="Arial" w:cs="Arial"/>
          <w:vertAlign w:val="superscript"/>
        </w:rPr>
        <w:fldChar w:fldCharType="end"/>
      </w:r>
      <w:del w:id="68" w:author="Leigh-Ana M Rossitto" w:date="2024-05-02T13:53:00Z">
        <w:r w:rsidR="00B8008B" w:rsidDel="005958B3">
          <w:rPr>
            <w:rFonts w:ascii="Arial" w:hAnsi="Arial" w:cs="Arial"/>
          </w:rPr>
          <w:delText xml:space="preserve"> </w:delText>
        </w:r>
      </w:del>
      <w:r w:rsidR="00E65C15">
        <w:rPr>
          <w:rFonts w:ascii="Arial" w:hAnsi="Arial" w:cs="Arial"/>
        </w:rPr>
        <w:t>,</w:t>
      </w:r>
      <w:ins w:id="69" w:author="Leigh-Ana M Rossitto" w:date="2024-05-02T13:53:00Z">
        <w:r w:rsidR="005958B3">
          <w:rPr>
            <w:rFonts w:ascii="Arial" w:hAnsi="Arial" w:cs="Arial"/>
          </w:rPr>
          <w:t xml:space="preserve"> </w:t>
        </w:r>
      </w:ins>
      <w:r w:rsidR="00B8008B">
        <w:rPr>
          <w:rFonts w:ascii="Arial" w:hAnsi="Arial" w:cs="Arial"/>
        </w:rPr>
        <w:t>CLEC3B</w:t>
      </w:r>
      <w:r w:rsidR="00FA26E9">
        <w:rPr>
          <w:rFonts w:ascii="Arial" w:hAnsi="Arial" w:cs="Arial"/>
        </w:rPr>
        <w:t xml:space="preserve"> (</w:t>
      </w:r>
      <w:r w:rsidR="00FA26E9" w:rsidRPr="00FA26E9">
        <w:rPr>
          <w:rFonts w:ascii="Arial" w:hAnsi="Arial" w:cs="Arial"/>
        </w:rPr>
        <w:t>Tetranectin</w:t>
      </w:r>
      <w:r w:rsidR="00FA26E9">
        <w:rPr>
          <w:rFonts w:ascii="Arial" w:hAnsi="Arial" w:cs="Arial"/>
        </w:rPr>
        <w:t>)</w:t>
      </w:r>
      <w:r w:rsidR="00FA26E9">
        <w:rPr>
          <w:rFonts w:ascii="Arial" w:hAnsi="Arial" w:cs="Arial"/>
        </w:rPr>
        <w:fldChar w:fldCharType="begin"/>
      </w:r>
      <w:r w:rsidR="004448AF">
        <w:rPr>
          <w:rFonts w:ascii="Arial" w:hAnsi="Arial" w:cs="Arial"/>
        </w:rPr>
        <w:instrText xml:space="preserve"> ADDIN ZOTERO_ITEM CSL_CITATION {"citationID":"9A4FS3Hu","properties":{"formattedCitation":"\\super 64\\nosupersub{}","plainCitation":"64","noteIndex":0},"citationItems":[{"id":6095,"uris":["http://zotero.org/users/6494753/items/JZNGQUES"],"itemData":{"id":6095,"type":"article-journal","abstract":"Tetranectin (TN), a serum protein, is closely associated with different types of cancers. TN binds plasminogen and promotes the proteolytic activation of plasminogen into plasmin, which sug­ gests that TN is involved in remodeling the extracellular matrix and cancer tissues during cancer development. TN is also associated with other diseases, such as developmental disorders, car­ diovascular diseases, neurological diseases, inflammation, and diabetes. Although the functional mechanism of TN in diseases is not fully elucidated, TN binds different proteins, such as structural protein, a growth factor, and a transcription regulator. Moreover, TN changes and regulates protein functions, indicating that TN-binding proteins mediate the association between TN and diseases. This review summarizes the current knowledge of TN-associated diseases and TN functions with TN-binding proteins in different diseases. In addition, potential TN-targeted dis­ ease treatment by inhibiting the interaction between TN and its binding proteins is discussed.","container-title":"Heliyon","DOI":"10.1016/j.heliyon.2023.e23512","ISSN":"24058440","issue":"1","journalAbbreviation":"Heliyon","language":"en","page":"e23512","source":"DOI.org (Crossref)","title":"Insight into the function of tetranectin in human diseases: A review and prospects for tetranectin-targeted disease treatment","title-short":"Insight into the function of tetranectin in human diseases","volume":"10","author":[{"family":"Iram","given":"Sana"},{"family":"Rahman","given":"Safikur"},{"family":"Choi","given":"Inho"},{"family":"Kim","given":"Jihoe"}],"issued":{"date-parts":[["2024",1]]}}}],"schema":"https://github.com/citation-style-language/schema/raw/master/csl-citation.json"} </w:instrText>
      </w:r>
      <w:r w:rsidR="00FA26E9">
        <w:rPr>
          <w:rFonts w:ascii="Arial" w:hAnsi="Arial" w:cs="Arial"/>
        </w:rPr>
        <w:fldChar w:fldCharType="separate"/>
      </w:r>
      <w:r w:rsidR="004448AF" w:rsidRPr="004448AF">
        <w:rPr>
          <w:rFonts w:ascii="Arial" w:hAnsi="Arial" w:cs="Arial"/>
          <w:vertAlign w:val="superscript"/>
        </w:rPr>
        <w:t>64</w:t>
      </w:r>
      <w:r w:rsidR="00FA26E9">
        <w:rPr>
          <w:rFonts w:ascii="Arial" w:hAnsi="Arial" w:cs="Arial"/>
        </w:rPr>
        <w:fldChar w:fldCharType="end"/>
      </w:r>
      <w:r w:rsidR="00B8008B">
        <w:rPr>
          <w:rFonts w:ascii="Arial" w:hAnsi="Arial" w:cs="Arial"/>
        </w:rPr>
        <w:t xml:space="preserve">, and </w:t>
      </w:r>
      <w:r w:rsidR="00B8008B">
        <w:rPr>
          <w:rFonts w:ascii="Arial" w:hAnsi="Arial" w:cs="Arial"/>
          <w:color w:val="000000" w:themeColor="text1"/>
        </w:rPr>
        <w:t>1</w:t>
      </w:r>
      <w:r w:rsidR="00B8008B" w:rsidRPr="00375FA5">
        <w:rPr>
          <w:rFonts w:ascii="Arial" w:hAnsi="Arial" w:cs="Arial"/>
          <w:color w:val="000000" w:themeColor="text1"/>
        </w:rPr>
        <w:t>3−keto−9z,11e−octadecadienoic acid</w:t>
      </w:r>
      <w:r w:rsidR="00B8008B">
        <w:rPr>
          <w:rFonts w:ascii="Arial" w:hAnsi="Arial" w:cs="Arial"/>
          <w:color w:val="000000" w:themeColor="text1"/>
        </w:rPr>
        <w:t xml:space="preserve"> </w:t>
      </w:r>
      <w:r w:rsidR="00B8008B">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{"citationID":"Aq3sfFfA","properties":{"formattedCitation":"\\super 65\\nosupersub{}","plainCitation":"65","noteIndex":0},"citationItems":[{"id":6024,"uris":["http://zotero.org/users/6494753/items/VR325UP9"],"itemData":{"id":6024,"type":"article-journal","container-title":"Journal of Lipid Research","DOI":"10.1016/S0022-2275(20)32149-0","ISSN":"00222275","issue":"4","journalAbbreviation":"Journal of Lipid Research","language":"en","page":"699-707","source":"DOI.org (Crossref)","title":"13-(S)-Hydroxyoctadecadienoic acid (13-HODE) incorporation and conversion to novel products by endothelial cells","volume":"40","author":[{"family":"Fang","given":"Xiang"},{"family":"Kaduce","given":"Terry L."},{"family":"Spector","given":"Arthur A."}],"issued":{"date-parts":[["1999",4]]}}}],"schema":"https://github.com/citation-style-language/schema/raw/master/csl-citation.json"} </w:instrText>
      </w:r>
      <w:r w:rsidR="00B8008B">
        <w:rPr>
          <w:rFonts w:ascii="Arial" w:hAnsi="Arial" w:cs="Arial"/>
          <w:color w:val="000000" w:themeColor="text1"/>
        </w:rPr>
        <w:fldChar w:fldCharType="separate"/>
      </w:r>
      <w:r w:rsidR="004448AF" w:rsidRPr="004448AF">
        <w:rPr>
          <w:rFonts w:ascii="Arial" w:hAnsi="Arial" w:cs="Arial"/>
          <w:color w:val="000000"/>
          <w:vertAlign w:val="superscript"/>
        </w:rPr>
        <w:t>65</w:t>
      </w:r>
      <w:r w:rsidR="00B8008B">
        <w:rPr>
          <w:rFonts w:ascii="Arial" w:hAnsi="Arial" w:cs="Arial"/>
          <w:color w:val="000000" w:themeColor="text1"/>
        </w:rPr>
        <w:fldChar w:fldCharType="end"/>
      </w:r>
      <w:r w:rsidR="00E65C15">
        <w:rPr>
          <w:rFonts w:ascii="Arial" w:hAnsi="Arial" w:cs="Arial"/>
          <w:color w:val="000000" w:themeColor="text1"/>
        </w:rPr>
        <w:t xml:space="preserve"> which were decreased. </w:t>
      </w:r>
    </w:p>
    <w:p w14:paraId="7A3C5A7C" w14:textId="77777777" w:rsidR="00E65C15" w:rsidRPr="00776B33" w:rsidRDefault="00E65C15" w:rsidP="00E65C15">
      <w:pPr>
        <w:spacing w:line="480" w:lineRule="auto"/>
        <w:ind w:firstLine="720"/>
        <w:rPr>
          <w:rFonts w:ascii="Arial" w:hAnsi="Arial" w:cs="Arial"/>
          <w:color w:val="000000" w:themeColor="text1"/>
        </w:rPr>
      </w:pPr>
    </w:p>
    <w:p w14:paraId="5F14C7F8" w14:textId="3265ED08" w:rsidR="007A2946" w:rsidRDefault="002A126A" w:rsidP="00272006">
      <w:pPr>
        <w:spacing w:line="480" w:lineRule="auto"/>
        <w:ind w:firstLine="720"/>
        <w:rPr>
          <w:rFonts w:ascii="Arial" w:hAnsi="Arial" w:cs="Arial"/>
        </w:rPr>
      </w:pPr>
      <w:r>
        <w:rPr>
          <w:rFonts w:ascii="Arial" w:hAnsi="Arial" w:cs="Arial"/>
        </w:rPr>
        <w:t>Most</w:t>
      </w:r>
      <w:r w:rsidR="00FC1CFC">
        <w:rPr>
          <w:rFonts w:ascii="Arial" w:hAnsi="Arial" w:cs="Arial"/>
        </w:rPr>
        <w:t xml:space="preserve"> </w:t>
      </w:r>
      <w:r w:rsidR="007623AC">
        <w:rPr>
          <w:rFonts w:ascii="Arial" w:hAnsi="Arial" w:cs="Arial"/>
        </w:rPr>
        <w:t xml:space="preserve">of the top metabolite </w:t>
      </w:r>
      <w:r>
        <w:rPr>
          <w:rFonts w:ascii="Arial" w:hAnsi="Arial" w:cs="Arial"/>
        </w:rPr>
        <w:t>features</w:t>
      </w:r>
      <w:r w:rsidR="007623AC">
        <w:rPr>
          <w:rFonts w:ascii="Arial" w:hAnsi="Arial" w:cs="Arial"/>
        </w:rPr>
        <w:t xml:space="preserve"> </w:t>
      </w:r>
      <w:r>
        <w:rPr>
          <w:rFonts w:ascii="Arial" w:hAnsi="Arial" w:cs="Arial"/>
        </w:rPr>
        <w:t>associated with</w:t>
      </w:r>
      <w:r w:rsidR="007623AC">
        <w:rPr>
          <w:rFonts w:ascii="Arial" w:hAnsi="Arial" w:cs="Arial"/>
        </w:rPr>
        <w:t xml:space="preserve"> the presence of </w:t>
      </w:r>
      <w:r w:rsidR="007C5E19">
        <w:rPr>
          <w:rFonts w:ascii="Arial" w:hAnsi="Arial" w:cs="Arial"/>
        </w:rPr>
        <w:t xml:space="preserve">EcB </w:t>
      </w:r>
      <w:r w:rsidR="007623AC">
        <w:rPr>
          <w:rFonts w:ascii="Arial" w:hAnsi="Arial" w:cs="Arial"/>
        </w:rPr>
        <w:t xml:space="preserve">reported in this study </w:t>
      </w:r>
      <w:r w:rsidR="00E65C15">
        <w:rPr>
          <w:rFonts w:ascii="Arial" w:hAnsi="Arial" w:cs="Arial"/>
        </w:rPr>
        <w:t>are</w:t>
      </w:r>
      <w:r w:rsidR="007623AC">
        <w:rPr>
          <w:rFonts w:ascii="Arial" w:hAnsi="Arial" w:cs="Arial"/>
        </w:rPr>
        <w:t xml:space="preserve"> novel</w:t>
      </w:r>
      <w:r w:rsidR="00776B33">
        <w:rPr>
          <w:rFonts w:ascii="Arial" w:hAnsi="Arial" w:cs="Arial"/>
        </w:rPr>
        <w:t xml:space="preserve"> associations with bacteremia</w:t>
      </w:r>
      <w:r w:rsidR="00E65C15">
        <w:rPr>
          <w:rFonts w:ascii="Arial" w:hAnsi="Arial" w:cs="Arial"/>
        </w:rPr>
        <w:t xml:space="preserve"> to our </w:t>
      </w:r>
      <w:r w:rsidR="007A2946">
        <w:rPr>
          <w:rFonts w:ascii="Arial" w:hAnsi="Arial" w:cs="Arial"/>
        </w:rPr>
        <w:t>knowledge. This</w:t>
      </w:r>
      <w:r w:rsidR="007623AC">
        <w:rPr>
          <w:rFonts w:ascii="Arial" w:hAnsi="Arial" w:cs="Arial"/>
        </w:rPr>
        <w:t xml:space="preserve"> </w:t>
      </w:r>
      <w:r w:rsidR="007A2946">
        <w:rPr>
          <w:rFonts w:ascii="Arial" w:hAnsi="Arial" w:cs="Arial"/>
        </w:rPr>
        <w:t>suggests</w:t>
      </w:r>
      <w:r w:rsidR="007623AC">
        <w:rPr>
          <w:rFonts w:ascii="Arial" w:hAnsi="Arial" w:cs="Arial"/>
        </w:rPr>
        <w:t xml:space="preserve"> </w:t>
      </w:r>
      <w:r w:rsidR="00D131EB">
        <w:rPr>
          <w:rFonts w:ascii="Arial" w:hAnsi="Arial" w:cs="Arial"/>
        </w:rPr>
        <w:t xml:space="preserve">there is </w:t>
      </w:r>
      <w:r w:rsidR="007623AC">
        <w:rPr>
          <w:rFonts w:ascii="Arial" w:hAnsi="Arial" w:cs="Arial"/>
        </w:rPr>
        <w:t xml:space="preserve">potential for these to be specific markers </w:t>
      </w:r>
      <w:r w:rsidR="007A2946">
        <w:rPr>
          <w:rFonts w:ascii="Arial" w:hAnsi="Arial" w:cs="Arial"/>
        </w:rPr>
        <w:t xml:space="preserve">to </w:t>
      </w:r>
      <w:r w:rsidR="007623AC">
        <w:rPr>
          <w:rFonts w:ascii="Arial" w:hAnsi="Arial" w:cs="Arial"/>
        </w:rPr>
        <w:t>Enterococcal bacteremia.</w:t>
      </w:r>
      <w:r>
        <w:rPr>
          <w:rFonts w:ascii="Arial" w:hAnsi="Arial" w:cs="Arial"/>
        </w:rPr>
        <w:t xml:space="preserve"> </w:t>
      </w:r>
      <w:r w:rsidR="007A2946">
        <w:rPr>
          <w:rFonts w:ascii="Arial" w:hAnsi="Arial" w:cs="Arial"/>
        </w:rPr>
        <w:t>Two</w:t>
      </w:r>
      <w:r w:rsidR="00B2466A">
        <w:rPr>
          <w:rFonts w:ascii="Arial" w:hAnsi="Arial" w:cs="Arial"/>
          <w:color w:val="000000" w:themeColor="text1"/>
        </w:rPr>
        <w:t xml:space="preserve"> of the top </w:t>
      </w:r>
      <w:r>
        <w:rPr>
          <w:rFonts w:ascii="Arial" w:hAnsi="Arial" w:cs="Arial"/>
          <w:color w:val="000000" w:themeColor="text1"/>
        </w:rPr>
        <w:t>features associated with EcB</w:t>
      </w:r>
      <w:r w:rsidR="00B2466A">
        <w:rPr>
          <w:rFonts w:ascii="Arial" w:hAnsi="Arial" w:cs="Arial"/>
          <w:color w:val="000000" w:themeColor="text1"/>
        </w:rPr>
        <w:t xml:space="preserve">, 9-oxootre and cyclo(l-phe-d-pro) have been reported to have antimicrobial activity. 9-oxootre belongs to a class of molecules called oxylipins that can be produced by the </w:t>
      </w:r>
      <w:r w:rsidR="00B2466A" w:rsidRPr="007677B2">
        <w:rPr>
          <w:rFonts w:ascii="Arial" w:hAnsi="Arial" w:cs="Arial"/>
          <w:color w:val="000000" w:themeColor="text1"/>
        </w:rPr>
        <w:t>LOX, COX</w:t>
      </w:r>
      <w:ins w:id="70" w:author="Leigh-Ana M Rossitto" w:date="2024-05-02T13:53:00Z">
        <w:r w:rsidR="005958B3">
          <w:rPr>
            <w:rFonts w:ascii="Arial" w:hAnsi="Arial" w:cs="Arial"/>
            <w:color w:val="000000" w:themeColor="text1"/>
          </w:rPr>
          <w:t>,</w:t>
        </w:r>
      </w:ins>
      <w:r w:rsidR="00B2466A" w:rsidRPr="007677B2">
        <w:rPr>
          <w:rFonts w:ascii="Arial" w:hAnsi="Arial" w:cs="Arial"/>
          <w:color w:val="000000" w:themeColor="text1"/>
        </w:rPr>
        <w:t xml:space="preserve"> and CYP450 pathway</w:t>
      </w:r>
      <w:r w:rsidR="00B2466A">
        <w:rPr>
          <w:rFonts w:ascii="Arial" w:hAnsi="Arial" w:cs="Arial"/>
          <w:color w:val="000000" w:themeColor="text1"/>
        </w:rPr>
        <w:t xml:space="preserve">s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{"citationID":"cyFpPbEO","properties":{"formattedCitation":"\\super 66\\nosupersub{}","plainCitation":"66","noteIndex":0},"citationItems":[{"id":6006,"uris":["http://zotero.org/users/6494753/items/3VQ9APV6"],"itemData":{"id":6006,"type":"article-journal","abstract":"α-linolenic acid (ALA) is an essential C-18 n-3 polyunsaturated fatty acid (PUFA), which can be elongated to longer n-3 PUFAs, such as eicosapentaenoic acid (EPA). These long-chain n-3 PUFAs have anti-inflammatory and pro-resolution effects either directly or through their oxylipin metabolites. However, there is evidence that the conversion of ALA to the long-chain PUFAs is limited. On the other hand, there is evidence in humans that supplementation of ALA in the diet is associated with an improved lipid profile, a reduction in the inflammatory biomarker C-reactive protein (CRP) and a reduction in cardiovascular diseases (CVDs) and all-cause mortality. Studies investigating the cellular mechanism for these beneficial effects showed that ALA is metabolized to oxylipins through the Lipoxygenase (LOX), the Cyclooxygenase (COX) and the Cytochrome P450 (CYP450) pathways, leading to hydroperoxy-, epoxy-, mono- and dihydroxylated oxylipins. In several mouse and cell models, it has been shown that ALA and some of its oxylipins, including 9- and 13-hydroxy-octadecatrienoic acids (9-HOTrE and 13-HOTrE), have immunomodulating effects. Taken together, the current literature suggests a beneficial role for diets rich in ALA in human CVDs, however, it is not always clear whether the described effects are attributable to ALA, its oxylipins or other substances present in the supplemented diets.","container-title":"International Journal of Molecular Sciences","DOI":"10.3390/ijms24076110","ISSN":"1422-0067","issue":"7","journalAbbreviation":"IJMS","language":"en","page":"6110","source":"DOI.org (Crossref)","title":"The Role of α-Linolenic Acid and Its Oxylipins in Human Cardiovascular Diseases","volume":"24","author":[{"family":"Cambiaggi","given":"Lucia"},{"family":"Chakravarty","given":"Akash"},{"family":"Noureddine","given":"Nazek"},{"family":"Hersberger","given":"Martin"}],"issued":{"date-parts":[["2023",3,24]]}}}],"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66</w:t>
      </w:r>
      <w:r w:rsidR="00B2466A">
        <w:rPr>
          <w:rFonts w:ascii="Arial" w:hAnsi="Arial" w:cs="Arial"/>
          <w:color w:val="000000" w:themeColor="text1"/>
        </w:rPr>
        <w:fldChar w:fldCharType="end"/>
      </w:r>
      <w:r w:rsidR="00B2466A">
        <w:rPr>
          <w:rFonts w:ascii="Arial" w:hAnsi="Arial" w:cs="Arial"/>
          <w:color w:val="000000" w:themeColor="text1"/>
        </w:rPr>
        <w:t xml:space="preserve">, has been </w:t>
      </w:r>
      <w:r w:rsidR="00B2466A">
        <w:rPr>
          <w:rFonts w:ascii="Arial" w:hAnsi="Arial" w:cs="Arial"/>
          <w:color w:val="000000" w:themeColor="text1"/>
        </w:rPr>
        <w:lastRenderedPageBreak/>
        <w:t xml:space="preserve">reported to possess antimicrobial activity on a variety of bacterial and fungal species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{"citationID":"bGnT0EdN","properties":{"formattedCitation":"\\super 67\\nosupersub{}","plainCitation":"67","noteIndex":0},"citationItems":[{"id":6008,"uris":["http://zotero.org/users/6494753/items/TLBFLRDL"],"itemData":{"id":6008,"type":"article-journal","abstract":"Abstract\n            Plant oxylipins are a large family of metabolites derived from polyunsaturated fatty acids. The characterization of mutants or transgenic plants affected in the biosynthesis or perception of oxylipins has recently emphasized the role of the so-called oxylipin pathway in plant defense against pests and pathogens. In this context, presumed functions of oxylipins include direct antimicrobial effect, stimulation of plant defense gene expression, and regulation of plant cell death. However, the precise contribution of individual oxylipins to plant defense remains essentially unknown. To get a better insight into the biological activities of oxylipins, in vitro growth inhibition assays were used to investigate the direct antimicrobial activities of 43 natural oxylipins against a set of 13 plant pathogenic microorganisms including bacteria, oomycetes, and fungi. This study showed unequivocally that most oxylipins are able to impair growth of some plant microbial pathogens, with only two out of 43 oxylipins being completely inactive against all the tested organisms, and 26 oxylipins showing inhibitory activity toward at least three different microbes. Six oxylipins strongly inhibited mycelial growth and spore germination of eukaryotic microbes, including compounds that had not previously been ascribed an antimicrobial activity, such as 13-keto-9(Z),11(E),15(Z)-octadecatrienoic acid and 12-oxo-10,15(Z)-phytodienoic acid. Interestingly, this first large-scale comparative assessment of the antimicrobial effects of oxylipins reveals that regulators of plant defense responses are also the most active oxylipins against eukaryotic microorganisms, suggesting that such oxylipins might contribute to plant defense through their effects both on the plant and on pathogens, possibly through related mechanisms.","container-title":"Plant Physiology","DOI":"10.1104/pp.105.066274","ISSN":"1532-2548, 0032-0889","issue":"4","language":"en","page":"1902-1913","source":"DOI.org (Crossref)","title":"Evaluation of the Antimicrobial Activities of Plant Oxylipins Supports Their Involvement in Defense against Pathogens","volume":"139","author":[{"family":"Prost","given":"Isabelle"},{"family":"Dhondt","given":"Sandrine"},{"family":"Rothe","given":"Grit"},{"family":"Vicente","given":"Jorge"},{"family":"Rodriguez","given":"Maria José"},{"family":"Kift","given":"Neil"},{"family":"Carbonne","given":"Francis"},{"family":"Griffiths","given":"Gareth"},{"family":"Esquerré-Tugayé","given":"Marie-Thérèse"},{"family":"Rosahl","given":"Sabine"},{"family":"Castresana","given":"Carmen"},{"family":"Hamberg","given":"Mats"},{"family":"Fournier","given":"Joëlle"}],"issued":{"date-parts":[["2005",12,1]]}}}],"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67</w:t>
      </w:r>
      <w:r w:rsidR="00B2466A">
        <w:rPr>
          <w:rFonts w:ascii="Arial" w:hAnsi="Arial" w:cs="Arial"/>
          <w:color w:val="000000" w:themeColor="text1"/>
        </w:rPr>
        <w:fldChar w:fldCharType="end"/>
      </w:r>
      <w:r w:rsidR="00B2466A">
        <w:rPr>
          <w:rFonts w:ascii="Arial" w:hAnsi="Arial" w:cs="Arial"/>
          <w:color w:val="000000" w:themeColor="text1"/>
        </w:rPr>
        <w:t xml:space="preserve">, </w:t>
      </w:r>
      <w:r w:rsidR="00776B33">
        <w:rPr>
          <w:rFonts w:ascii="Arial" w:hAnsi="Arial" w:cs="Arial"/>
          <w:color w:val="000000" w:themeColor="text1"/>
        </w:rPr>
        <w:t>while also</w:t>
      </w:r>
      <w:r w:rsidR="00B2466A">
        <w:rPr>
          <w:rFonts w:ascii="Arial" w:hAnsi="Arial" w:cs="Arial"/>
          <w:color w:val="000000" w:themeColor="text1"/>
        </w:rPr>
        <w:t xml:space="preserve"> possess</w:t>
      </w:r>
      <w:r w:rsidR="00776B33">
        <w:rPr>
          <w:rFonts w:ascii="Arial" w:hAnsi="Arial" w:cs="Arial"/>
          <w:color w:val="000000" w:themeColor="text1"/>
        </w:rPr>
        <w:t>ing</w:t>
      </w:r>
      <w:r w:rsidR="00B2466A">
        <w:rPr>
          <w:rFonts w:ascii="Arial" w:hAnsi="Arial" w:cs="Arial"/>
          <w:color w:val="000000" w:themeColor="text1"/>
        </w:rPr>
        <w:t xml:space="preserve"> anti-inflammatory activity. Cyclo(l-phe-d-pro) belongs to a class of molecules called </w:t>
      </w:r>
      <w:r w:rsidR="00B2466A" w:rsidRPr="003F66B1">
        <w:rPr>
          <w:rFonts w:ascii="Arial" w:hAnsi="Arial" w:cs="Arial"/>
          <w:color w:val="000000" w:themeColor="text1"/>
        </w:rPr>
        <w:t>Diketopiperazine</w:t>
      </w:r>
      <w:r w:rsidR="00B2466A">
        <w:rPr>
          <w:rFonts w:ascii="Arial" w:hAnsi="Arial" w:cs="Arial"/>
          <w:color w:val="000000" w:themeColor="text1"/>
        </w:rPr>
        <w:t xml:space="preserve">s which are the smallest cyclic peptides known and have been isolated from Gram-positive bacteria, fungus, and higher organisms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{"citationID":"t8gUJYLC","properties":{"formattedCitation":"\\super 68\\nosupersub{}","plainCitation":"68","noteIndex":0},"citationItems":[{"id":6014,"uris":["http://zotero.org/users/6494753/items/Z6FPPYSW"],"itemData":{"id":6014,"type":"article-journal","abstract":"Diketopiperazines are the smallest cyclic peptides known. 90% of Gram-negative bacteria produce diketopiperazines and they have also been isolated from Gram-positive bacteria, fungi and higher organisms. Biosynthesis of cyclodipeptides can be achieved by dedicated nonribosomal peptide synthetases or by a novel type of synthetases named cyclopeptide synthases. Since the first report in 1924 a large number of bioactive diketopiperazines was discovered spanning activities as antitumor, antiviral, antifungal, antibacterial, antiprion, antihyperglycemic or glycosidase inhibitor agents. As infections are of increasing concern for human health and resistances against existing antibiotics are growing this review focuses on the antimicrobial activities of diketopiperazines. The antibiotic bicyclomycin is a diketopiperazine and structure activity studies revealed the unique nature of this compound which was finally developed for clinical applications. The antimicrobial activities of a number of other diketopiperazines along with structure activity relationships are discussed. Here a special focus is on the activity-toxicity problem of many compounds setting tight limitations to their application as drugs. Not only these classical antimicrobial activities but also proposed action in modulating bacterial communication as a new target to control biofilms will be evaluated. Pathogens organized in biofilms are difficult to eradicate because of the increase of their tolerance for antibiotics for several orders. Diketopiperazines were reported to modulate LuxR-mediated quorum-sensing systems of bacteria, and they are considered to influence cell-cell signaling offering alternative ways of biofilm control by interfering with microbial communication. Concluding the review we will finally discuss the potential of diketopiperazines in the clinic to erase biofilm infections.","container-title":"Current Medicinal Chemistry","DOI":"10.2174/092986712801323243","ISSN":"09298673","issue":"21","journalAbbreviation":"CMC","language":"en","page":"3564-3577","source":"DOI.org (Crossref)","title":"Antimicrobial and Biofilm Inhibiting Diketopiperazines","volume":"19","author":[{"family":"P. De Carvalho","given":"M."},{"family":"Abraham","given":"W.-R."}],"issued":{"date-parts":[["2012",6,1]]}}}],"schema":"https://github.com/citation-style-language/schema/raw/master/csl-citation.json"}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68</w:t>
      </w:r>
      <w:r w:rsidR="00B2466A">
        <w:rPr>
          <w:rFonts w:ascii="Arial" w:hAnsi="Arial" w:cs="Arial"/>
          <w:color w:val="000000" w:themeColor="text1"/>
        </w:rPr>
        <w:fldChar w:fldCharType="end"/>
      </w:r>
      <w:r w:rsidR="00B2466A">
        <w:rPr>
          <w:rFonts w:ascii="Arial" w:hAnsi="Arial" w:cs="Arial"/>
          <w:color w:val="000000" w:themeColor="text1"/>
        </w:rPr>
        <w:t xml:space="preserve">. It has been demonstrated to possess strong antibiotic activity against </w:t>
      </w:r>
      <w:r w:rsidR="00B2466A" w:rsidRPr="00E213BF">
        <w:rPr>
          <w:rFonts w:ascii="Arial" w:hAnsi="Arial" w:cs="Arial"/>
          <w:i/>
          <w:iCs/>
          <w:color w:val="000000" w:themeColor="text1"/>
        </w:rPr>
        <w:t xml:space="preserve">Vibrio </w:t>
      </w:r>
      <w:r w:rsidR="007A2946">
        <w:rPr>
          <w:rFonts w:ascii="Arial" w:hAnsi="Arial" w:cs="Arial"/>
          <w:i/>
          <w:iCs/>
          <w:color w:val="000000" w:themeColor="text1"/>
        </w:rPr>
        <w:t>a</w:t>
      </w:r>
      <w:r w:rsidR="00B2466A" w:rsidRPr="00E213BF">
        <w:rPr>
          <w:rFonts w:ascii="Arial" w:hAnsi="Arial" w:cs="Arial"/>
          <w:i/>
          <w:iCs/>
          <w:color w:val="000000" w:themeColor="text1"/>
        </w:rPr>
        <w:t>nguillarum</w:t>
      </w:r>
      <w:r w:rsidR="00B2466A">
        <w:rPr>
          <w:rFonts w:ascii="Arial" w:hAnsi="Arial" w:cs="Arial"/>
          <w:color w:val="000000" w:themeColor="text1"/>
        </w:rPr>
        <w:t xml:space="preserve"> </w:t>
      </w:r>
      <w:r w:rsidR="00B2466A">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{"citationID":"r0OKPTvp","properties":{"formattedCitation":"\\super 69\\nosupersub{}","plainCitation":"69","noteIndex":0},"citationItems":[{"id":6017,"uris":["http://zotero.org/users/6494753/items/VUWFKCM3"],"itemData":{"id":6017,"type":"article-journal","abstract":"Bacterial strains CF-20 (CECT5719) and C-148 (CECT5718), isolated from cultures of larvae of molluscs, are shown to produce substances 1-5 with strong antibiotic activity against Vibrio anguillarum (MIC: 0.03-0.07 µg/mL) and identified as the DD-diketopiperazines cyclo(D)-Pro-(D)-Phe (1), cyclo(D)-Pro-(D)-Leu (2), cyclo(D)-Pro-(D)-Val (3), cyclo(D)Pro-(D)-Ile (4), and cyclo-trans-4-OH-(D)-Pro-(D)-Phe (5). Comparison with other stereoisomers indicates that inhibition of V. anguillarum is associated with the presence of at least one D-amino acid in the diketopiperazine system. This is the first time a series of DD-diketopiperazines has been isolated from a single natural source and their inhibitory activity against V. anguillarum described.","container-title":"Journal of Natural Products","DOI":"10.1021/np030233e","ISSN":"0163-3864, 1520-6025","issue":"10","journalAbbreviation":"J. Nat. Prod.","language":"en","page":"1299-1301","source":"DOI.org (Crossref)","title":"&lt;span style=\"font-variant:small-caps;\"&gt;dd&lt;/span&gt; -Diketopiperazines: Antibiotics Active against &lt;i&gt;Vibrio&lt;/i&gt; &lt;i&gt;a&lt;/i&gt; &lt;i&gt;nguillarum&lt;/i&gt; Isolated from Marine Bacteria Associated with Cultures of &lt;i&gt;Pecten&lt;/i&gt; &lt;i&gt;m&lt;/i&gt; &lt;i&gt;aximus&lt;/i&gt;","title-short":"&lt;span style=\"font-variant","volume":"66","author":[{"family":"Fdhila","given":"Faouzi"},{"family":"Vázquez","given":"Victoriano"},{"family":"Sánchez","given":"José Luis"},{"family":"Riguera","given":"Ricardo"}],"issued":{"date-parts":[["2003",10,1]]}}}],"schema":"https://github.com/citation-style-language/schema/raw/master/csl-citation.json"} </w:instrText>
      </w:r>
      <w:r w:rsidR="00B2466A">
        <w:rPr>
          <w:rFonts w:ascii="Arial" w:hAnsi="Arial" w:cs="Arial"/>
          <w:color w:val="000000" w:themeColor="text1"/>
        </w:rPr>
        <w:fldChar w:fldCharType="separate"/>
      </w:r>
      <w:r w:rsidR="004448AF" w:rsidRPr="004448AF">
        <w:rPr>
          <w:rFonts w:ascii="Arial" w:hAnsi="Arial" w:cs="Arial"/>
          <w:color w:val="000000"/>
          <w:vertAlign w:val="superscript"/>
        </w:rPr>
        <w:t>69</w:t>
      </w:r>
      <w:r w:rsidR="00B2466A">
        <w:rPr>
          <w:rFonts w:ascii="Arial" w:hAnsi="Arial" w:cs="Arial"/>
          <w:color w:val="000000" w:themeColor="text1"/>
        </w:rPr>
        <w:fldChar w:fldCharType="end"/>
      </w:r>
      <w:r w:rsidR="00B2466A">
        <w:rPr>
          <w:rFonts w:ascii="Arial" w:hAnsi="Arial" w:cs="Arial"/>
          <w:color w:val="000000" w:themeColor="text1"/>
        </w:rPr>
        <w:t xml:space="preserve"> and likely has antimicrobial activity in other contexts. The reduction in these metabolites observed in infection could indicate consumption of these antimicrobial metabolites produced by the host </w:t>
      </w:r>
      <w:r w:rsidR="00A33B63">
        <w:rPr>
          <w:rFonts w:ascii="Arial" w:hAnsi="Arial" w:cs="Arial"/>
          <w:color w:val="000000" w:themeColor="text1"/>
        </w:rPr>
        <w:t>throughout</w:t>
      </w:r>
      <w:r w:rsidR="00B2466A">
        <w:rPr>
          <w:rFonts w:ascii="Arial" w:hAnsi="Arial" w:cs="Arial"/>
          <w:color w:val="000000" w:themeColor="text1"/>
        </w:rPr>
        <w:t xml:space="preserve"> combating infection.</w:t>
      </w:r>
      <w:r w:rsidR="006679E3">
        <w:rPr>
          <w:rFonts w:ascii="Arial" w:hAnsi="Arial" w:cs="Arial"/>
          <w:color w:val="000000" w:themeColor="text1"/>
        </w:rPr>
        <w:t xml:space="preserve"> One of the other top biomarkers, </w:t>
      </w:r>
      <w:r w:rsidR="00776B33">
        <w:rPr>
          <w:rFonts w:ascii="Arial" w:hAnsi="Arial" w:cs="Arial"/>
          <w:color w:val="000000" w:themeColor="text1"/>
        </w:rPr>
        <w:t>N</w:t>
      </w:r>
      <w:r w:rsidR="00776B33" w:rsidRPr="00FC592F">
        <w:rPr>
          <w:rFonts w:ascii="Arial" w:hAnsi="Arial" w:cs="Arial"/>
          <w:color w:val="000000" w:themeColor="text1"/>
        </w:rPr>
        <w:t>6−threonylcarbamoyladenosine</w:t>
      </w:r>
      <w:r w:rsidR="006679E3">
        <w:rPr>
          <w:rFonts w:ascii="Arial" w:hAnsi="Arial" w:cs="Arial"/>
          <w:color w:val="000000" w:themeColor="text1"/>
        </w:rPr>
        <w:t xml:space="preserve">, </w:t>
      </w:r>
      <w:r w:rsidR="00776B33">
        <w:rPr>
          <w:rFonts w:ascii="Arial" w:hAnsi="Arial" w:cs="Arial"/>
          <w:color w:val="000000" w:themeColor="text1"/>
        </w:rPr>
        <w:t xml:space="preserve">is a nucleoside modification that is found in all kingdoms of life and has been reported to restrict translation initiation to AUG and suppress frameshifting at tandem ANN codons </w:t>
      </w:r>
      <w:r w:rsidR="00776B33">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{"citationID":"4B2eczvM","properties":{"formattedCitation":"\\super 70\\nosupersub{}","plainCitation":"70","noteIndex":0},"citationItems":[{"id":6033,"uris":["http://zotero.org/users/6494753/items/Z23UWB8N"],"itemData":{"id":6033,"type":"article-journal","abstract":"N6-threonylcarbamoyl adenosine (t6A) is a nucleoside modification found in all kingdoms of life at position 37 of tRNAs decoding ANN codons, which functions in part to restrict translation initiation to AUG and suppress frameshifting at tandem ANN codons. In Bacteria the proteins TsaB, TsaC (or C2), TsaD, and TsaE, comprise the biosynthetic apparatus responsible for t6A formation. TsaC(C2) and TsaD harbor the relevant active sites, with TsaC(C2) catalyzing the formation of the intermediate threonylcarbamoyladenosine monophosphate (TC-AMP) from ATP, threonine, and CO2, and TsaD catalyzing the transfer of the threonylcarbamoyl moiety from TC-AMP to A37 of substrate tRNAs. Several related modified nucleosides, including hydroxynorvalylcarbamoyl adenosine (hn6A), have been identified in select organisms, but nothing is known about their biosynthesis. To better understand the mechanism and structural constraints on t6A formation, and to determine if related modified nucleosides are formed via parallel biosynthetic pathways or the t6A pathway, we carried out biochemical and biophysical investigations of the t6A systems from E. coli and T. maritima to address these questions. Using kinetic assays of TsaC(C2), tRNA modification assays, and NMR, our data demonstrate that TsaC(C2) exhibit relaxed substrate specificity, producing a variety of TC-AMP analogs that can differ in both the identity of the amino acid and nucleotide component, whereas TsaD displays more stringent specificity, but efficiently produces hn6A in E. coli and T. maritima tRNA. Thus, in organisms that contain modifications such as hn6A in their tRNA, we conclude that their origin is due to formation via the t6A pathway.","container-title":"RNA","DOI":"10.1261/rna.075747.120","ISSN":"1355-8382, 1469-9001","issue":"9","journalAbbreviation":"RNA","language":"en","page":"1094-1103","source":"DOI.org (Crossref)","title":"Specificity in the biosynthesis of the universal tRNA nucleoside &lt;i&gt;N&lt;/i&gt; &lt;sup&gt;6&lt;/sup&gt; -threonylcarbamoyl adenosine (t &lt;sup&gt;6&lt;/sup&gt; A)—TsaD is the gatekeeper","volume":"26","author":[{"family":"Swinehart","given":"William"},{"family":"Deutsch","given":"Christopher"},{"family":"Sarachan","given":"Kathryn L."},{"family":"Luthra","given":"Amit"},{"family":"Bacusmo","given":"Jo Marie"},{"family":"De Crécy-Lagard","given":"Valérie"},{"family":"Swairjo","given":"Manal A."},{"family":"Agris","given":"Paul F."},{"family":"Iwata-Reuyl","given":"Dirk"}],"issued":{"date-parts":[["2020",9]]}}}],"schema":"https://github.com/citation-style-language/schema/raw/master/csl-citation.json"} </w:instrText>
      </w:r>
      <w:r w:rsidR="00776B33">
        <w:rPr>
          <w:rFonts w:ascii="Arial" w:hAnsi="Arial" w:cs="Arial"/>
          <w:color w:val="000000" w:themeColor="text1"/>
        </w:rPr>
        <w:fldChar w:fldCharType="separate"/>
      </w:r>
      <w:r w:rsidR="004448AF" w:rsidRPr="004448AF">
        <w:rPr>
          <w:rFonts w:ascii="Arial" w:hAnsi="Arial" w:cs="Arial"/>
          <w:color w:val="000000"/>
          <w:vertAlign w:val="superscript"/>
        </w:rPr>
        <w:t>70</w:t>
      </w:r>
      <w:r w:rsidR="00776B33">
        <w:rPr>
          <w:rFonts w:ascii="Arial" w:hAnsi="Arial" w:cs="Arial"/>
          <w:color w:val="000000" w:themeColor="text1"/>
        </w:rPr>
        <w:fldChar w:fldCharType="end"/>
      </w:r>
      <w:r w:rsidR="006679E3">
        <w:rPr>
          <w:rFonts w:ascii="Arial" w:hAnsi="Arial" w:cs="Arial"/>
          <w:color w:val="000000" w:themeColor="text1"/>
        </w:rPr>
        <w:t>, having previously been</w:t>
      </w:r>
      <w:r w:rsidR="00776B33">
        <w:rPr>
          <w:rFonts w:ascii="Arial" w:hAnsi="Arial" w:cs="Arial"/>
          <w:color w:val="000000" w:themeColor="text1"/>
        </w:rPr>
        <w:t xml:space="preserve"> proposed to be a strong candidate biomarker for COVID-19 infection and severity </w:t>
      </w:r>
      <w:r w:rsidR="00776B33">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{"citationID":"KfKyi1Hp","properties":{"formattedCitation":"\\super 71\\nosupersub{}","plainCitation":"71","noteIndex":0},"citationItems":[{"id":5869,"uris":["http://zotero.org/users/6494753/items/R22G62RL"],"itemData":{"id":5869,"type":"article-journal","abstract":"SARS-CoV-2 infection alters cellular RNA content. Cellular RNAs are chemically modiﬁed and eventually degraded, depositing modiﬁed nucleosides into extracellular ﬂuids such as serum and urine. Here we searched for COVID-19-speciﬁc changes in modiﬁed nucleoside levels contained in serum and urine of 308 COVID-19 patients using liquid chromatography-mass spectrometry (LC-MS). We found that two modiﬁed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modiﬁed nucleosides was observed regardless of COVID-19 variants. These ﬁndings illuminate speciﬁc modiﬁed RNA nucleosides in the extracellular ﬂuids as biomarkers for COVID-19 infection and severity.","container-title":"Biomolecules","DOI":"10.3390/biom12091233","ISSN":"2218-273X","issue":"9","journalAbbreviation":"Biomolecules","language":"en","page":"1233","source":"DOI.org (Crossref)","title":"t6A and ms2t6A Modified Nucleosides in Serum and Urine as Strong Candidate Biomarkers of COVID-19 Infection and Severity","volume":"12","author":[{"family":"Nagayoshi","given":"Yu"},{"family":"Nishiguchi","given":"Kayo"},{"family":"Yamamura","given":"Ryosuke"},{"family":"Chujo","given":"Takeshi"},{"family":"Oshiumi","given":"Hiroyuki"},{"family":"Nagata","given":"Hiroko"},{"family":"Kaneko","given":"Hitomi"},{"family":"Yamamoto","given":"Keiichi"},{"family":"Nakata","given":"Hirotomo"},{"family":"Sakakida","given":"Korin"},{"family":"Kunisawa","given":"Akihiro"},{"family":"Adachi","given":"Masataka"},{"family":"Kakizoe","given":"Yutaka"},{"family":"Mizobe","given":"Takanori"},{"family":"Kuratsu","given":"Jun-ichi"},{"family":"Shimada","given":"Shinya"},{"family":"Nakamori","given":"Yasushi"},{"family":"Matsuoka","given":"Masao"},{"family":"Mukoyama","given":"Masashi"},{"family":"Wei","given":"Fan-Yan"},{"family":"Tomizawa","given":"Kazuhito"}],"issued":{"date-parts":[["2022",9,3]]}}}],"schema":"https://github.com/citation-style-language/schema/raw/master/csl-citation.json"} </w:instrText>
      </w:r>
      <w:r w:rsidR="00776B33">
        <w:rPr>
          <w:rFonts w:ascii="Arial" w:hAnsi="Arial" w:cs="Arial"/>
          <w:color w:val="000000" w:themeColor="text1"/>
        </w:rPr>
        <w:fldChar w:fldCharType="separate"/>
      </w:r>
      <w:r w:rsidR="004448AF" w:rsidRPr="004448AF">
        <w:rPr>
          <w:rFonts w:ascii="Arial" w:hAnsi="Arial" w:cs="Arial"/>
          <w:color w:val="000000"/>
          <w:vertAlign w:val="superscript"/>
        </w:rPr>
        <w:t>71</w:t>
      </w:r>
      <w:r w:rsidR="00776B33">
        <w:rPr>
          <w:rFonts w:ascii="Arial" w:hAnsi="Arial" w:cs="Arial"/>
          <w:color w:val="000000" w:themeColor="text1"/>
        </w:rPr>
        <w:fldChar w:fldCharType="end"/>
      </w:r>
      <w:r w:rsidR="00776B33">
        <w:rPr>
          <w:rFonts w:ascii="Arial" w:hAnsi="Arial" w:cs="Arial"/>
          <w:color w:val="000000" w:themeColor="text1"/>
        </w:rPr>
        <w:t>.</w:t>
      </w:r>
      <w:r w:rsidR="00AF055C">
        <w:rPr>
          <w:rFonts w:ascii="Arial" w:hAnsi="Arial" w:cs="Arial"/>
          <w:color w:val="000000" w:themeColor="text1"/>
        </w:rPr>
        <w:t xml:space="preserve">Three of the most effective metabolites at differentiating healthy from infected have roles as </w:t>
      </w:r>
      <w:r w:rsidR="00AF055C" w:rsidRPr="00A70D07">
        <w:rPr>
          <w:rFonts w:ascii="Arial" w:hAnsi="Arial" w:cs="Arial"/>
          <w:color w:val="000000" w:themeColor="text1"/>
        </w:rPr>
        <w:t>plasticizers</w:t>
      </w:r>
      <w:r w:rsidR="00AF055C">
        <w:rPr>
          <w:rFonts w:ascii="Arial" w:hAnsi="Arial" w:cs="Arial"/>
          <w:color w:val="000000" w:themeColor="text1"/>
        </w:rPr>
        <w:t xml:space="preserve"> including phthalic anhydride, </w:t>
      </w:r>
      <w:r w:rsidR="00AF055C" w:rsidRPr="0039522F">
        <w:rPr>
          <w:rFonts w:ascii="Arial" w:hAnsi="Arial" w:cs="Arial"/>
          <w:color w:val="000000" w:themeColor="text1"/>
        </w:rPr>
        <w:t>7</w:t>
      </w:r>
      <w:r w:rsidR="00AF055C">
        <w:rPr>
          <w:rFonts w:ascii="Arial" w:hAnsi="Arial" w:cs="Arial"/>
          <w:color w:val="000000" w:themeColor="text1"/>
        </w:rPr>
        <w:t>-</w:t>
      </w:r>
      <w:r w:rsidR="00AF055C" w:rsidRPr="0039522F">
        <w:rPr>
          <w:rFonts w:ascii="Arial" w:hAnsi="Arial" w:cs="Arial"/>
          <w:color w:val="000000" w:themeColor="text1"/>
        </w:rPr>
        <w:t>bis(2−ethylhexyl) phthalate</w:t>
      </w:r>
      <w:r w:rsidR="00AF055C">
        <w:rPr>
          <w:rFonts w:ascii="Arial" w:hAnsi="Arial" w:cs="Arial"/>
          <w:color w:val="000000" w:themeColor="text1"/>
        </w:rPr>
        <w:t xml:space="preserve">, and </w:t>
      </w:r>
      <w:r w:rsidR="00AF055C" w:rsidRPr="005B544D">
        <w:rPr>
          <w:rFonts w:ascii="Arial" w:hAnsi="Arial" w:cs="Arial"/>
          <w:color w:val="000000" w:themeColor="text1"/>
        </w:rPr>
        <w:t>5</w:t>
      </w:r>
      <w:r w:rsidR="00AF055C">
        <w:rPr>
          <w:rFonts w:ascii="Arial" w:hAnsi="Arial" w:cs="Arial"/>
          <w:color w:val="000000" w:themeColor="text1"/>
        </w:rPr>
        <w:t>-</w:t>
      </w:r>
      <w:r w:rsidR="00AF055C" w:rsidRPr="005B544D">
        <w:rPr>
          <w:rFonts w:ascii="Arial" w:hAnsi="Arial" w:cs="Arial"/>
          <w:color w:val="000000" w:themeColor="text1"/>
        </w:rPr>
        <w:t xml:space="preserve">tris(2−butoxyethyl) </w:t>
      </w:r>
      <w:r w:rsidR="00AF055C">
        <w:rPr>
          <w:rFonts w:ascii="Arial" w:hAnsi="Arial" w:cs="Arial"/>
          <w:color w:val="000000" w:themeColor="text1"/>
        </w:rPr>
        <w:t>phosphat</w:t>
      </w:r>
      <w:r w:rsidR="00AF055C" w:rsidRPr="005B544D">
        <w:rPr>
          <w:rFonts w:ascii="Arial" w:hAnsi="Arial" w:cs="Arial"/>
          <w:color w:val="000000" w:themeColor="text1"/>
        </w:rPr>
        <w:t>e</w:t>
      </w:r>
      <w:r w:rsidR="00AF055C">
        <w:rPr>
          <w:rFonts w:ascii="Arial" w:hAnsi="Arial" w:cs="Arial"/>
          <w:color w:val="000000" w:themeColor="text1"/>
        </w:rPr>
        <w:t xml:space="preserve"> </w:t>
      </w:r>
      <w:r w:rsidR="00AF055C">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{"citationID":"gMnRV0Ir","properties":{"formattedCitation":"\\super 72\\nosupersub{}","plainCitation":"72","noteIndex":0},"citationItems":[{"id":6019,"uris":["http://zotero.org/users/6494753/items/TDCTGQS4"],"itemData":{"id":6019,"type":"article-journal","abstract":"Phthalates are a series of widely used chemicals that demonstrate to be endocrine disruptors and are detrimental to human health. Phthalates can be found in most products that have contact with plastics during producing, packaging, or delivering. Despite the short half-lives in tissues, chronic exposure to phthalates will adversely inﬂuence the endocrine system and functioning of multiple organs, which has negative long-term impacts on the success of pregnancy, child growth and development, and reproductive systems in both young children and adolescents. Several countries have established restrictions and regulations on some types of phthalates; however, we think that more countries should establish constraints or substitute measures for phthalates to reduce health risks. This article aims to summarize the adverse impacts of phthalates on human health, analyze the toxicity mechanism, assess the risks, and ﬁnally provide feasible strategies to reduce exposure of the public to phthalates.","container-title":"Healthcare","DOI":"10.3390/healthcare9050603","ISSN":"2227-9032","issue":"5","journalAbbreviation":"Healthcare","language":"en","page":"603","source":"DOI.org (Crossref)","title":"Phthalates and Their Impacts on Human Health","volume":"9","author":[{"family":"Wang","given":"Yufei"},{"family":"Qian","given":"Haifeng"}],"issued":{"date-parts":[["2021",5,18]]}}}],"schema":"https://github.com/citation-style-language/schema/raw/master/csl-citation.json"} </w:instrText>
      </w:r>
      <w:r w:rsidR="00AF055C">
        <w:rPr>
          <w:rFonts w:ascii="Arial" w:hAnsi="Arial" w:cs="Arial"/>
          <w:color w:val="000000" w:themeColor="text1"/>
        </w:rPr>
        <w:fldChar w:fldCharType="separate"/>
      </w:r>
      <w:r w:rsidR="004448AF" w:rsidRPr="004448AF">
        <w:rPr>
          <w:rFonts w:ascii="Arial" w:hAnsi="Arial" w:cs="Arial"/>
          <w:color w:val="000000"/>
          <w:vertAlign w:val="superscript"/>
        </w:rPr>
        <w:t>72</w:t>
      </w:r>
      <w:r w:rsidR="00AF055C">
        <w:rPr>
          <w:rFonts w:ascii="Arial" w:hAnsi="Arial" w:cs="Arial"/>
          <w:color w:val="000000" w:themeColor="text1"/>
        </w:rPr>
        <w:fldChar w:fldCharType="end"/>
      </w:r>
      <w:r w:rsidR="00AF055C" w:rsidRPr="00A70D07">
        <w:rPr>
          <w:rFonts w:ascii="Arial" w:hAnsi="Arial" w:cs="Arial"/>
          <w:color w:val="000000" w:themeColor="text1"/>
          <w:vertAlign w:val="superscript"/>
        </w:rPr>
        <w:t>,</w:t>
      </w:r>
      <w:r w:rsidR="00AF055C">
        <w:rPr>
          <w:rFonts w:ascii="Arial" w:hAnsi="Arial" w:cs="Arial"/>
          <w:color w:val="000000" w:themeColor="text1"/>
        </w:rPr>
        <w:fldChar w:fldCharType="begin"/>
      </w:r>
      <w:r w:rsidR="004448AF">
        <w:rPr>
          <w:rFonts w:ascii="Arial" w:hAnsi="Arial" w:cs="Arial"/>
          <w:color w:val="000000" w:themeColor="text1"/>
        </w:rPr>
        <w:instrText xml:space="preserve"> ADDIN ZOTERO_ITEM CSL_CITATION {"citationID":"H5f6Rqmf","properties":{"formattedCitation":"\\super 73\\nosupersub{}","plainCitation":"73","noteIndex":0},"citationItems":[{"id":6022,"uris":["http://zotero.org/users/6494753/items/65AZI95A"],"itemData":{"id":6022,"type":"article-journal","abstract":"Tris (2-butoxyethyl) phosphate (TBEP) is an organophosphate ﬂame retardant and used as a plasticizer in various household products such as plastics, ﬂoor polish, varnish, textiles, furniture, and electronic equipment. However, little is known about the effects of TBEP on the brain and behavior. We aimed to examine the effects of dietary exposure of TBEP on memory functions, theirrelated genes, and inﬂammatory molecular markers in the brain of allergic asthmatic mouse models. C3H/HeJSlc male mice were given diet containing TBEP (0.02 (TBEP-L), 0.2 (TBEP-M), or 2 (TBEP-H) µg/kg/day) and ovalbumin (OVA) intratracheally every other week from 5 to 11 weeks old. A novel object recognition test was conducted in each mouse at 11 weeks old. The hippocampi were collected to detect neurological, glia, and immunological molecular markers using the real-time RT-PCR method and immunohistochemical analyses. Mast cells and microglia were examined by toluidine blue staining and ionized calcium-binding adapter molecule (Iba)-1 immunoreactivity, respectively. Impaired discrimination ability was observed in TBEP-H-exposed mice with or without allergen. The mRNA expression levels of N-methyl-D aspartate receptor subunits Nr1 and Nr2b, inﬂammatory molecular markers tumor necrosis factor-α oxidative stress marker heme oxygenase 1, microglia marker Iba1, and astrocyte marker glial ﬁbrillary acidic protein were signiﬁcantly increased in TBEPH-exposed mice with or without allergen. Microglia and mast cells activation were remarkable in TBEP-H-exposed allergic asthmatic mice. Our results indicate that chronic exposure to TBEP with or without allergen impaired object recognition ability accompanied with alteration of molecular expression of neuronal and glial markers and inﬂammatory markers in the hippocampus of mice. Neuron-glia-mast cells interaction may play a role in TBEP-induced neurobehavioral toxicity.","container-title":"International Journal of Molecular Sciences","DOI":"10.3390/ijms23020655","ISSN":"1422-0067","issue":"2","journalAbbreviation":"IJMS","language":"en","page":"655","source":"DOI.org (Crossref)","title":"Dietary Exposure to Flame Retardant Tris (2-Butoxyethyl) Phosphate Altered Neurobehavior and Neuroinflammatory Responses in a Mouse Model of Allergic Asthma","volume":"23","author":[{"family":"Win-Shwe","given":"Tin-Tin"},{"family":"Yanagisawa","given":"Rie"},{"family":"Lwin","given":"Thet-Thet"},{"family":"Kawakami","given":"Fumitaka"},{"family":"Koike","given":"Eiko"},{"family":"Takano","given":"Hirohisa"}],"issued":{"date-parts":[["2022",1,7]]}}}],"schema":"https://github.com/citation-style-language/schema/raw/master/csl-citation.json"} </w:instrText>
      </w:r>
      <w:r w:rsidR="00AF055C">
        <w:rPr>
          <w:rFonts w:ascii="Arial" w:hAnsi="Arial" w:cs="Arial"/>
          <w:color w:val="000000" w:themeColor="text1"/>
        </w:rPr>
        <w:fldChar w:fldCharType="separate"/>
      </w:r>
      <w:r w:rsidR="004448AF" w:rsidRPr="004448AF">
        <w:rPr>
          <w:rFonts w:ascii="Arial" w:hAnsi="Arial" w:cs="Arial"/>
          <w:color w:val="000000"/>
          <w:vertAlign w:val="superscript"/>
        </w:rPr>
        <w:t>73</w:t>
      </w:r>
      <w:r w:rsidR="00AF055C">
        <w:rPr>
          <w:rFonts w:ascii="Arial" w:hAnsi="Arial" w:cs="Arial"/>
          <w:color w:val="000000" w:themeColor="text1"/>
        </w:rPr>
        <w:fldChar w:fldCharType="end"/>
      </w:r>
      <w:r w:rsidR="00AF055C">
        <w:rPr>
          <w:rFonts w:ascii="Arial" w:hAnsi="Arial" w:cs="Arial"/>
          <w:color w:val="000000" w:themeColor="text1"/>
        </w:rPr>
        <w:t xml:space="preserve">.  These differences </w:t>
      </w:r>
      <w:r w:rsidR="00AF055C">
        <w:rPr>
          <w:rFonts w:ascii="Arial" w:hAnsi="Arial" w:cs="Arial"/>
        </w:rPr>
        <w:t xml:space="preserve">were </w:t>
      </w:r>
      <w:r w:rsidR="00D13E0C">
        <w:rPr>
          <w:rFonts w:ascii="Arial" w:hAnsi="Arial" w:cs="Arial"/>
        </w:rPr>
        <w:t>due</w:t>
      </w:r>
      <w:r w:rsidR="00AF055C">
        <w:rPr>
          <w:rFonts w:ascii="Arial" w:hAnsi="Arial" w:cs="Arial"/>
        </w:rPr>
        <w:t xml:space="preserve"> to logistical constraints that resulted in subtle differences in the </w:t>
      </w:r>
      <w:r w:rsidR="00776B33">
        <w:rPr>
          <w:rFonts w:ascii="Arial" w:hAnsi="Arial" w:cs="Arial"/>
        </w:rPr>
        <w:t xml:space="preserve">plastics used for </w:t>
      </w:r>
      <w:r w:rsidR="00AF055C">
        <w:rPr>
          <w:rFonts w:ascii="Arial" w:hAnsi="Arial" w:cs="Arial"/>
        </w:rPr>
        <w:t>plasma collection between sources. This highlights the importance of seemingly innocuous components of experimental design when utilizing highly sensitive, untargeted multi-omic approaches, as has been reported elsewhere</w:t>
      </w:r>
      <w:r w:rsidR="006679E3">
        <w:rPr>
          <w:rFonts w:ascii="Arial" w:hAnsi="Arial" w:cs="Arial"/>
        </w:rPr>
        <w:t xml:space="preserve"> </w:t>
      </w:r>
      <w:r w:rsidR="006679E3">
        <w:rPr>
          <w:rFonts w:ascii="Arial" w:hAnsi="Arial" w:cs="Arial"/>
        </w:rPr>
        <w:fldChar w:fldCharType="begin"/>
      </w:r>
      <w:r w:rsidR="004448AF">
        <w:rPr>
          <w:rFonts w:ascii="Arial" w:hAnsi="Arial" w:cs="Arial"/>
        </w:rPr>
        <w:instrText xml:space="preserve"> ADDIN ZOTERO_ITEM CSL_CITATION {"citationID":"hZunPFYg","properties":{"formattedCitation":"\\super 74\\nosupersub{}","plainCitation":"74","noteIndex":0},"citationItems":[{"id":6010,"uris":["http://zotero.org/users/6494753/items/W9W25ZNL"],"itemData":{"id":6010,"type":"article-journal","abstract":"Background: Metabolomics is emerging as a valuable tool in clinical science. However, one major challenge in clinical metabolomics is the limited use of standardized guidelines for sample collection and handling. In this study, we conducted a pilot analysis of serum and plasma to determine the effects of processing time and collection tube on the metabolome. Methods: Blood was collected in 3 tubes: Vacutainer serum separator tube (SST, serum), EDTA (plasma) and P100 (plasma) and stored at 4 degrees for 0, 0.5, 1, 2, 4 and 24 h prior to centrifugation. Compounds were extracted using liquid-liquid extraction to obtain a hydrophilic and a hydrophobic fraction and analyzed using liquid chromatography mass spectrometry. Differences among the blood collection tubes and sample processing time were evaluated (ANOVA, Bonferroni FWER ≤ 0.05 and ANOVA, Benjamini Hochberg FDR ≤ 0.1, respectively). Results: Among the serum and plasma tubes 93.5% of compounds overlapped, 382 compounds were unique to serum and one compound was unique to plasma. There were 46, 50 and 86 compounds affected by processing time in SST, EDTA and P100 tubes, respectively, including many lipids. In contrast, 496 hydrophilic and 242 hydrophobic compounds differed by collection tube. Forty-ﬁve different chemical classes including alcohols, sugars, amino acids and prenol lipids were affected by the choice of blood collection tube. Conclusion: Our results suggest that the choice of blood collection tube has a signiﬁcant effect on detected metabolites and their overall abundances. Perhaps surprisingly, variation in sample processing time has less of an effect compared to collection tube; however, a larger sample size is needed to conﬁrm this.","container-title":"Metabolites","DOI":"10.3390/metabo8040088","ISSN":"2218-1989","issue":"4","journalAbbreviation":"Metabolites","language":"en","page":"88","source":"DOI.org (Crossref)","title":"Impact of Blood Collection Tubes and Sample Handling Time on Serum and Plasma Metabolome and Lipidome","volume":"8","author":[{"family":"Cruickshank-Quinn","given":"Charmion"},{"family":"Zheng","given":"Laura K."},{"family":"Quinn","given":"Kevin"},{"family":"Bowler","given":"Russell"},{"family":"Reisdorph","given":"Richard"},{"family":"Reisdorph","given":"Nichole"}],"issued":{"date-parts":[["2018",12,4]]}}}],"schema":"https://github.com/citation-style-language/schema/raw/master/csl-citation.json"} </w:instrText>
      </w:r>
      <w:r w:rsidR="006679E3">
        <w:rPr>
          <w:rFonts w:ascii="Arial" w:hAnsi="Arial" w:cs="Arial"/>
        </w:rPr>
        <w:fldChar w:fldCharType="separate"/>
      </w:r>
      <w:r w:rsidR="004448AF" w:rsidRPr="004448AF">
        <w:rPr>
          <w:rFonts w:ascii="Arial" w:hAnsi="Arial" w:cs="Arial"/>
          <w:vertAlign w:val="superscript"/>
        </w:rPr>
        <w:t>74</w:t>
      </w:r>
      <w:r w:rsidR="006679E3">
        <w:rPr>
          <w:rFonts w:ascii="Arial" w:hAnsi="Arial" w:cs="Arial"/>
        </w:rPr>
        <w:fldChar w:fldCharType="end"/>
      </w:r>
      <w:r w:rsidR="00AF055C">
        <w:rPr>
          <w:rFonts w:ascii="Arial" w:hAnsi="Arial" w:cs="Arial"/>
        </w:rPr>
        <w:t>.</w:t>
      </w:r>
      <w:r>
        <w:rPr>
          <w:rFonts w:ascii="Arial" w:hAnsi="Arial" w:cs="Arial"/>
        </w:rPr>
        <w:t xml:space="preserve"> </w:t>
      </w:r>
      <w:r w:rsidR="00D13E0C">
        <w:rPr>
          <w:rFonts w:ascii="Arial" w:hAnsi="Arial" w:cs="Arial"/>
        </w:rPr>
        <w:t>To</w:t>
      </w:r>
      <w:r w:rsidR="007A2946" w:rsidRPr="007A2946">
        <w:rPr>
          <w:rFonts w:ascii="Arial" w:hAnsi="Arial" w:cs="Arial"/>
        </w:rPr>
        <w:t xml:space="preserve"> determine the specificity of these metabolite biomarkers for EcB, </w:t>
      </w:r>
      <w:r w:rsidR="007A2946">
        <w:rPr>
          <w:rFonts w:ascii="Arial" w:hAnsi="Arial" w:cs="Arial"/>
        </w:rPr>
        <w:t>a comprehensive study directly comparing plasma from multiple types of bacteremia patient populations should be conducted.</w:t>
      </w:r>
    </w:p>
    <w:p w14:paraId="6150A9C0" w14:textId="77777777" w:rsidR="007A2946" w:rsidRDefault="007A2946" w:rsidP="00272006">
      <w:pPr>
        <w:spacing w:line="480" w:lineRule="auto"/>
        <w:ind w:firstLine="720"/>
        <w:rPr>
          <w:rFonts w:ascii="Arial" w:hAnsi="Arial" w:cs="Arial"/>
        </w:rPr>
      </w:pPr>
    </w:p>
    <w:p w14:paraId="0FB83D90" w14:textId="6C7D3FE9" w:rsidR="00D131EB" w:rsidRDefault="007D693F" w:rsidP="00272006">
      <w:pPr>
        <w:spacing w:line="480" w:lineRule="auto"/>
        <w:ind w:firstLine="720"/>
        <w:rPr>
          <w:rFonts w:ascii="Arial" w:hAnsi="Arial" w:cs="Arial"/>
        </w:rPr>
      </w:pPr>
      <w:r>
        <w:rPr>
          <w:rFonts w:ascii="Arial" w:hAnsi="Arial" w:cs="Arial"/>
        </w:rPr>
        <w:lastRenderedPageBreak/>
        <w:t>Differences between</w:t>
      </w:r>
      <w:r w:rsidR="006679E3">
        <w:rPr>
          <w:rFonts w:ascii="Arial" w:hAnsi="Arial" w:cs="Arial"/>
        </w:rPr>
        <w:t xml:space="preserve"> </w:t>
      </w:r>
      <w:r w:rsidR="006679E3" w:rsidRPr="006679E3">
        <w:rPr>
          <w:rFonts w:ascii="Arial" w:hAnsi="Arial" w:cs="Arial"/>
          <w:i/>
          <w:iCs/>
        </w:rPr>
        <w:t>E. faecalis</w:t>
      </w:r>
      <w:r w:rsidR="006679E3">
        <w:rPr>
          <w:rFonts w:ascii="Arial" w:hAnsi="Arial" w:cs="Arial"/>
        </w:rPr>
        <w:t xml:space="preserve"> infected samples from </w:t>
      </w:r>
      <w:r w:rsidR="006679E3" w:rsidRPr="006679E3">
        <w:rPr>
          <w:rFonts w:ascii="Arial" w:hAnsi="Arial" w:cs="Arial"/>
          <w:i/>
          <w:iCs/>
        </w:rPr>
        <w:t>E. faeciu</w:t>
      </w:r>
      <w:r w:rsidR="006679E3">
        <w:rPr>
          <w:rFonts w:ascii="Arial" w:hAnsi="Arial" w:cs="Arial"/>
          <w:i/>
          <w:iCs/>
        </w:rPr>
        <w:t xml:space="preserve">m </w:t>
      </w:r>
      <w:r w:rsidR="006679E3">
        <w:rPr>
          <w:rFonts w:ascii="Arial" w:hAnsi="Arial" w:cs="Arial"/>
        </w:rPr>
        <w:t xml:space="preserve">proved to be </w:t>
      </w:r>
      <w:r>
        <w:rPr>
          <w:rFonts w:ascii="Arial" w:hAnsi="Arial" w:cs="Arial"/>
        </w:rPr>
        <w:t>less stark than those observed when comparing healthy to infecte</w:t>
      </w:r>
      <w:r w:rsidR="003A7F75">
        <w:rPr>
          <w:rFonts w:ascii="Arial" w:hAnsi="Arial" w:cs="Arial"/>
        </w:rPr>
        <w:t>d</w:t>
      </w:r>
      <w:r>
        <w:rPr>
          <w:rFonts w:ascii="Arial" w:hAnsi="Arial" w:cs="Arial"/>
        </w:rPr>
        <w:t xml:space="preserve"> but </w:t>
      </w:r>
      <w:r w:rsidR="007A2946">
        <w:rPr>
          <w:rFonts w:ascii="Arial" w:hAnsi="Arial" w:cs="Arial"/>
        </w:rPr>
        <w:t xml:space="preserve">we </w:t>
      </w:r>
      <w:r>
        <w:rPr>
          <w:rFonts w:ascii="Arial" w:hAnsi="Arial" w:cs="Arial"/>
        </w:rPr>
        <w:t>identif</w:t>
      </w:r>
      <w:r w:rsidR="007A2946">
        <w:rPr>
          <w:rFonts w:ascii="Arial" w:hAnsi="Arial" w:cs="Arial"/>
        </w:rPr>
        <w:t>ied several</w:t>
      </w:r>
      <w:r>
        <w:rPr>
          <w:rFonts w:ascii="Arial" w:hAnsi="Arial" w:cs="Arial"/>
        </w:rPr>
        <w:t xml:space="preserve"> </w:t>
      </w:r>
      <w:r w:rsidR="00D131EB">
        <w:rPr>
          <w:rFonts w:ascii="Arial" w:hAnsi="Arial" w:cs="Arial"/>
        </w:rPr>
        <w:t xml:space="preserve">features that </w:t>
      </w:r>
      <w:r w:rsidR="007A2946">
        <w:rPr>
          <w:rFonts w:ascii="Arial" w:hAnsi="Arial" w:cs="Arial"/>
        </w:rPr>
        <w:t xml:space="preserve">could </w:t>
      </w:r>
      <w:r>
        <w:rPr>
          <w:rFonts w:ascii="Arial" w:hAnsi="Arial" w:cs="Arial"/>
        </w:rPr>
        <w:t xml:space="preserve">distinguish the two infection types with moderate performance, correctly predicting the outcome in around ~80% of cases in our dataset. </w:t>
      </w:r>
      <w:r w:rsidR="00D131EB">
        <w:rPr>
          <w:rFonts w:ascii="Arial" w:hAnsi="Arial" w:cs="Arial"/>
        </w:rPr>
        <w:t xml:space="preserve">Distinguishing </w:t>
      </w:r>
      <w:r w:rsidR="00D131EB" w:rsidRPr="00D131EB">
        <w:rPr>
          <w:rFonts w:ascii="Arial" w:hAnsi="Arial" w:cs="Arial"/>
          <w:i/>
          <w:iCs/>
        </w:rPr>
        <w:t>E. faecalis</w:t>
      </w:r>
      <w:r w:rsidR="00D131EB">
        <w:rPr>
          <w:rFonts w:ascii="Arial" w:hAnsi="Arial" w:cs="Arial"/>
        </w:rPr>
        <w:t xml:space="preserve"> from </w:t>
      </w:r>
      <w:r w:rsidR="00D131EB" w:rsidRPr="00D131EB">
        <w:rPr>
          <w:rFonts w:ascii="Arial" w:hAnsi="Arial" w:cs="Arial"/>
          <w:i/>
          <w:iCs/>
        </w:rPr>
        <w:t>E. faecium</w:t>
      </w:r>
      <w:r w:rsidR="00D131EB">
        <w:rPr>
          <w:rFonts w:ascii="Arial" w:hAnsi="Arial" w:cs="Arial"/>
        </w:rPr>
        <w:t xml:space="preserve"> by host response </w:t>
      </w:r>
      <w:r w:rsidR="00A12308">
        <w:rPr>
          <w:rFonts w:ascii="Arial" w:hAnsi="Arial" w:cs="Arial"/>
        </w:rPr>
        <w:t>has</w:t>
      </w:r>
      <w:r w:rsidR="00B30DC6">
        <w:rPr>
          <w:rFonts w:ascii="Arial" w:hAnsi="Arial" w:cs="Arial"/>
        </w:rPr>
        <w:t xml:space="preserve"> the potential to be a clinically</w:t>
      </w:r>
      <w:r w:rsidR="00D131EB">
        <w:rPr>
          <w:rFonts w:ascii="Arial" w:hAnsi="Arial" w:cs="Arial"/>
        </w:rPr>
        <w:t xml:space="preserve"> important</w:t>
      </w:r>
      <w:r w:rsidR="00B30DC6">
        <w:rPr>
          <w:rFonts w:ascii="Arial" w:hAnsi="Arial" w:cs="Arial"/>
        </w:rPr>
        <w:t xml:space="preserve"> diagnostic</w:t>
      </w:r>
      <w:r w:rsidR="00D131EB">
        <w:rPr>
          <w:rFonts w:ascii="Arial" w:hAnsi="Arial" w:cs="Arial"/>
        </w:rPr>
        <w:t xml:space="preserve">, as it could inform the optimal choice of </w:t>
      </w:r>
      <w:r w:rsidR="003A7F75">
        <w:rPr>
          <w:rFonts w:ascii="Arial" w:hAnsi="Arial" w:cs="Arial"/>
        </w:rPr>
        <w:t xml:space="preserve">antimicrobial </w:t>
      </w:r>
      <w:r w:rsidR="00D131EB">
        <w:rPr>
          <w:rFonts w:ascii="Arial" w:hAnsi="Arial" w:cs="Arial"/>
        </w:rPr>
        <w:t xml:space="preserve">therapy </w:t>
      </w:r>
      <w:r w:rsidR="003A7F75">
        <w:rPr>
          <w:rFonts w:ascii="Arial" w:hAnsi="Arial" w:cs="Arial"/>
        </w:rPr>
        <w:t>more quickly than the current state of the art</w:t>
      </w:r>
      <w:r w:rsidR="00BB281C">
        <w:rPr>
          <w:rFonts w:ascii="Arial" w:hAnsi="Arial" w:cs="Arial"/>
        </w:rPr>
        <w:t xml:space="preserve"> and</w:t>
      </w:r>
      <w:r w:rsidR="00FD2E7B">
        <w:rPr>
          <w:rFonts w:ascii="Arial" w:hAnsi="Arial" w:cs="Arial"/>
        </w:rPr>
        <w:t xml:space="preserve"> </w:t>
      </w:r>
      <w:r w:rsidR="00D13E0C">
        <w:rPr>
          <w:rFonts w:ascii="Arial" w:hAnsi="Arial" w:cs="Arial"/>
        </w:rPr>
        <w:t>improve</w:t>
      </w:r>
      <w:r w:rsidR="00BB281C">
        <w:rPr>
          <w:rFonts w:ascii="Arial" w:hAnsi="Arial" w:cs="Arial"/>
        </w:rPr>
        <w:t xml:space="preserve"> patient outcome</w:t>
      </w:r>
      <w:r w:rsidR="00B30DC6">
        <w:rPr>
          <w:rFonts w:ascii="Arial" w:hAnsi="Arial" w:cs="Arial"/>
        </w:rPr>
        <w:t>s</w:t>
      </w:r>
      <w:r w:rsidR="00FD2E7B">
        <w:rPr>
          <w:rFonts w:ascii="Arial" w:hAnsi="Arial" w:cs="Arial"/>
        </w:rPr>
        <w:t xml:space="preserve"> as a result</w:t>
      </w:r>
      <w:r w:rsidR="003A7F75">
        <w:rPr>
          <w:rFonts w:ascii="Arial" w:hAnsi="Arial" w:cs="Arial"/>
        </w:rPr>
        <w:t>.</w:t>
      </w:r>
      <w:r w:rsidR="00D131EB">
        <w:rPr>
          <w:rFonts w:ascii="Arial" w:hAnsi="Arial" w:cs="Arial"/>
        </w:rPr>
        <w:t xml:space="preserve"> However, our data suggests that the ability to distinguish these highly related infections </w:t>
      </w:r>
      <w:r w:rsidR="003A7F75">
        <w:rPr>
          <w:rFonts w:ascii="Arial" w:hAnsi="Arial" w:cs="Arial"/>
        </w:rPr>
        <w:t xml:space="preserve">based on systemic host response as observed in plasma </w:t>
      </w:r>
      <w:r w:rsidR="00D131EB">
        <w:rPr>
          <w:rFonts w:ascii="Arial" w:hAnsi="Arial" w:cs="Arial"/>
        </w:rPr>
        <w:t xml:space="preserve">is limited to a best case of around </w:t>
      </w:r>
      <w:r w:rsidR="003A7F75">
        <w:rPr>
          <w:rFonts w:ascii="Arial" w:hAnsi="Arial" w:cs="Arial"/>
        </w:rPr>
        <w:t>80</w:t>
      </w:r>
      <w:r w:rsidR="00D131EB">
        <w:rPr>
          <w:rFonts w:ascii="Arial" w:hAnsi="Arial" w:cs="Arial"/>
        </w:rPr>
        <w:t>% accuracy</w:t>
      </w:r>
      <w:r w:rsidR="003A7F75">
        <w:rPr>
          <w:rFonts w:ascii="Arial" w:hAnsi="Arial" w:cs="Arial"/>
        </w:rPr>
        <w:t xml:space="preserve">, a </w:t>
      </w:r>
      <w:r w:rsidR="00D131EB">
        <w:rPr>
          <w:rFonts w:ascii="Arial" w:hAnsi="Arial" w:cs="Arial"/>
        </w:rPr>
        <w:t>degree of predictive power not sufficient to be useful for clinicians</w:t>
      </w:r>
      <w:r w:rsidR="00A12308">
        <w:rPr>
          <w:rFonts w:ascii="Arial" w:hAnsi="Arial" w:cs="Arial"/>
        </w:rPr>
        <w:t xml:space="preserve"> who would certainly utilize </w:t>
      </w:r>
      <w:r w:rsidR="006213B6">
        <w:rPr>
          <w:rFonts w:ascii="Arial" w:hAnsi="Arial" w:cs="Arial"/>
        </w:rPr>
        <w:t>the slower, but more accurate current methods.</w:t>
      </w:r>
    </w:p>
    <w:p w14:paraId="35018337" w14:textId="77777777" w:rsidR="00B30DC6" w:rsidRDefault="00B30DC6" w:rsidP="002A126A">
      <w:pPr>
        <w:spacing w:line="480" w:lineRule="auto"/>
        <w:rPr>
          <w:rFonts w:ascii="Arial" w:hAnsi="Arial" w:cs="Arial"/>
        </w:rPr>
      </w:pPr>
    </w:p>
    <w:p w14:paraId="3F69C4D6" w14:textId="1BB10660" w:rsidR="00523C85" w:rsidRDefault="00B30DC6" w:rsidP="00272006">
      <w:pPr>
        <w:spacing w:line="480" w:lineRule="auto"/>
        <w:ind w:firstLine="720"/>
        <w:rPr>
          <w:rFonts w:ascii="Arial" w:hAnsi="Arial" w:cs="Arial"/>
        </w:rPr>
      </w:pPr>
      <w:r>
        <w:rPr>
          <w:rFonts w:ascii="Arial" w:hAnsi="Arial" w:cs="Arial"/>
        </w:rPr>
        <w:t>Even so,</w:t>
      </w:r>
      <w:r w:rsidR="00D25EA5">
        <w:rPr>
          <w:rFonts w:ascii="Arial" w:hAnsi="Arial" w:cs="Arial"/>
        </w:rPr>
        <w:t xml:space="preserve"> interesting</w:t>
      </w:r>
      <w:r w:rsidR="003A7F75">
        <w:rPr>
          <w:rFonts w:ascii="Arial" w:hAnsi="Arial" w:cs="Arial"/>
        </w:rPr>
        <w:t xml:space="preserve"> differences between </w:t>
      </w:r>
      <w:r w:rsidR="003A7F75" w:rsidRPr="003A7F75">
        <w:rPr>
          <w:rFonts w:ascii="Arial" w:hAnsi="Arial" w:cs="Arial"/>
          <w:i/>
          <w:iCs/>
        </w:rPr>
        <w:t>E. faecium</w:t>
      </w:r>
      <w:r w:rsidR="003A7F75">
        <w:rPr>
          <w:rFonts w:ascii="Arial" w:hAnsi="Arial" w:cs="Arial"/>
        </w:rPr>
        <w:t xml:space="preserve"> and </w:t>
      </w:r>
      <w:r w:rsidR="003A7F75" w:rsidRPr="003A7F75">
        <w:rPr>
          <w:rFonts w:ascii="Arial" w:hAnsi="Arial" w:cs="Arial"/>
          <w:i/>
          <w:iCs/>
        </w:rPr>
        <w:t>E. faecalis</w:t>
      </w:r>
      <w:r w:rsidR="003A7F75">
        <w:rPr>
          <w:rFonts w:ascii="Arial" w:hAnsi="Arial" w:cs="Arial"/>
        </w:rPr>
        <w:t xml:space="preserve"> bacteremia</w:t>
      </w:r>
      <w:r w:rsidR="00D25EA5">
        <w:rPr>
          <w:rFonts w:ascii="Arial" w:hAnsi="Arial" w:cs="Arial"/>
        </w:rPr>
        <w:t xml:space="preserve"> were uncovered through our approach</w:t>
      </w:r>
      <w:r w:rsidR="003A7F75">
        <w:rPr>
          <w:rFonts w:ascii="Arial" w:hAnsi="Arial" w:cs="Arial"/>
        </w:rPr>
        <w:t xml:space="preserve">. Most </w:t>
      </w:r>
      <w:r w:rsidR="00BB281C">
        <w:rPr>
          <w:rFonts w:ascii="Arial" w:hAnsi="Arial" w:cs="Arial"/>
        </w:rPr>
        <w:t>strikingly</w:t>
      </w:r>
      <w:r w:rsidR="003A7F75">
        <w:rPr>
          <w:rFonts w:ascii="Arial" w:hAnsi="Arial" w:cs="Arial"/>
        </w:rPr>
        <w:t xml:space="preserve">, </w:t>
      </w:r>
      <w:r w:rsidR="000C3805">
        <w:rPr>
          <w:rFonts w:ascii="Arial" w:hAnsi="Arial" w:cs="Arial"/>
        </w:rPr>
        <w:t>consistent</w:t>
      </w:r>
      <w:r w:rsidR="00734ABA">
        <w:rPr>
          <w:rFonts w:ascii="Arial" w:hAnsi="Arial" w:cs="Arial"/>
        </w:rPr>
        <w:t xml:space="preserve"> reduction</w:t>
      </w:r>
      <w:r w:rsidR="000C3805">
        <w:rPr>
          <w:rFonts w:ascii="Arial" w:hAnsi="Arial" w:cs="Arial"/>
        </w:rPr>
        <w:t>s</w:t>
      </w:r>
      <w:r w:rsidR="00734ABA">
        <w:rPr>
          <w:rFonts w:ascii="Arial" w:hAnsi="Arial" w:cs="Arial"/>
        </w:rPr>
        <w:t xml:space="preserve"> in immunoglobulins </w:t>
      </w:r>
      <w:r w:rsidR="000C3805">
        <w:rPr>
          <w:rFonts w:ascii="Arial" w:hAnsi="Arial" w:cs="Arial"/>
        </w:rPr>
        <w:t>were</w:t>
      </w:r>
      <w:r w:rsidR="00734ABA">
        <w:rPr>
          <w:rFonts w:ascii="Arial" w:hAnsi="Arial" w:cs="Arial"/>
        </w:rPr>
        <w:t xml:space="preserve"> observed in </w:t>
      </w:r>
      <w:r w:rsidR="00734ABA" w:rsidRPr="00734ABA">
        <w:rPr>
          <w:rFonts w:ascii="Arial" w:hAnsi="Arial" w:cs="Arial"/>
          <w:i/>
          <w:iCs/>
        </w:rPr>
        <w:t xml:space="preserve">E. faecium </w:t>
      </w:r>
      <w:r w:rsidR="00734ABA">
        <w:rPr>
          <w:rFonts w:ascii="Arial" w:hAnsi="Arial" w:cs="Arial"/>
        </w:rPr>
        <w:t>relative to both</w:t>
      </w:r>
      <w:r w:rsidR="00734ABA" w:rsidRPr="00734ABA">
        <w:rPr>
          <w:rFonts w:ascii="Arial" w:hAnsi="Arial" w:cs="Arial"/>
          <w:i/>
          <w:iCs/>
        </w:rPr>
        <w:t xml:space="preserve"> E. faecalis </w:t>
      </w:r>
      <w:r w:rsidR="00734ABA">
        <w:rPr>
          <w:rFonts w:ascii="Arial" w:hAnsi="Arial" w:cs="Arial"/>
        </w:rPr>
        <w:t xml:space="preserve">and healthy samples. </w:t>
      </w:r>
      <w:r w:rsidR="00067CF5">
        <w:rPr>
          <w:rFonts w:ascii="Arial" w:hAnsi="Arial" w:cs="Arial"/>
        </w:rPr>
        <w:t>Statistical assessment</w:t>
      </w:r>
      <w:r w:rsidR="00D25EA5">
        <w:rPr>
          <w:rFonts w:ascii="Arial" w:hAnsi="Arial" w:cs="Arial"/>
        </w:rPr>
        <w:t xml:space="preserve"> of </w:t>
      </w:r>
      <w:r w:rsidR="001C0663">
        <w:rPr>
          <w:rFonts w:ascii="Arial" w:hAnsi="Arial" w:cs="Arial"/>
        </w:rPr>
        <w:t>the extensive clinical</w:t>
      </w:r>
      <w:r w:rsidR="00D25EA5">
        <w:rPr>
          <w:rFonts w:ascii="Arial" w:hAnsi="Arial" w:cs="Arial"/>
        </w:rPr>
        <w:t xml:space="preserve"> </w:t>
      </w:r>
      <w:r w:rsidR="001C0663">
        <w:rPr>
          <w:rFonts w:ascii="Arial" w:hAnsi="Arial" w:cs="Arial"/>
        </w:rPr>
        <w:t>metadata collected</w:t>
      </w:r>
      <w:r w:rsidR="00D25EA5">
        <w:rPr>
          <w:rFonts w:ascii="Arial" w:hAnsi="Arial" w:cs="Arial"/>
        </w:rPr>
        <w:t xml:space="preserve"> indicated that this association was unlikely to be driven by any confounding differences such as organ transplant status, offering strong evidence that immunoglobulins are truly reduced in </w:t>
      </w:r>
      <w:r w:rsidR="00D25EA5" w:rsidRPr="00523C85">
        <w:rPr>
          <w:rFonts w:ascii="Arial" w:hAnsi="Arial" w:cs="Arial"/>
          <w:i/>
          <w:iCs/>
        </w:rPr>
        <w:t>E. faecium</w:t>
      </w:r>
      <w:r w:rsidR="00D25EA5">
        <w:rPr>
          <w:rFonts w:ascii="Arial" w:hAnsi="Arial" w:cs="Arial"/>
        </w:rPr>
        <w:t xml:space="preserve"> bacteremia compared to </w:t>
      </w:r>
      <w:r w:rsidR="00D25EA5" w:rsidRPr="00523C85">
        <w:rPr>
          <w:rFonts w:ascii="Arial" w:hAnsi="Arial" w:cs="Arial"/>
          <w:i/>
          <w:iCs/>
        </w:rPr>
        <w:t>E. faecalis</w:t>
      </w:r>
      <w:r w:rsidR="00D25EA5">
        <w:rPr>
          <w:rFonts w:ascii="Arial" w:hAnsi="Arial" w:cs="Arial"/>
        </w:rPr>
        <w:t xml:space="preserve">. </w:t>
      </w:r>
      <w:r w:rsidR="00B33B24">
        <w:rPr>
          <w:rFonts w:ascii="Arial" w:hAnsi="Arial" w:cs="Arial"/>
        </w:rPr>
        <w:t xml:space="preserve">This raises the question of whether this observation is due to the manipulation of host processes by the pathogen after infection, or whether they predate the infection and instead influence susceptibility. The potential for this reduction in immunoglobulins to be a direct consequence of </w:t>
      </w:r>
      <w:r w:rsidR="00B33B24" w:rsidRPr="00172B5E">
        <w:rPr>
          <w:rFonts w:ascii="Arial" w:hAnsi="Arial" w:cs="Arial"/>
          <w:i/>
          <w:iCs/>
        </w:rPr>
        <w:t xml:space="preserve">E. faecium </w:t>
      </w:r>
      <w:r w:rsidR="00B33B24">
        <w:rPr>
          <w:rFonts w:ascii="Arial" w:hAnsi="Arial" w:cs="Arial"/>
        </w:rPr>
        <w:t>infection exists, as t</w:t>
      </w:r>
      <w:r w:rsidR="00734ABA">
        <w:rPr>
          <w:rFonts w:ascii="Arial" w:hAnsi="Arial" w:cs="Arial"/>
        </w:rPr>
        <w:t xml:space="preserve">here are many reports of important human pathogens reducing </w:t>
      </w:r>
      <w:r w:rsidR="00734ABA">
        <w:rPr>
          <w:rFonts w:ascii="Arial" w:hAnsi="Arial" w:cs="Arial"/>
        </w:rPr>
        <w:lastRenderedPageBreak/>
        <w:t xml:space="preserve">immunoglobulins through various mechanisms, including the direct degradation of antibodies </w:t>
      </w:r>
      <w:r w:rsidR="000C6EAC">
        <w:rPr>
          <w:rFonts w:ascii="Arial" w:hAnsi="Arial" w:cs="Arial"/>
        </w:rPr>
        <w:t xml:space="preserve">as </w:t>
      </w:r>
      <w:r w:rsidR="00734ABA">
        <w:rPr>
          <w:rFonts w:ascii="Arial" w:hAnsi="Arial" w:cs="Arial"/>
        </w:rPr>
        <w:t xml:space="preserve">demonstrated to be important virulence strategies in several bacterial species </w:t>
      </w:r>
      <w:r w:rsidR="00734ABA">
        <w:rPr>
          <w:rFonts w:ascii="Arial" w:hAnsi="Arial" w:cs="Arial"/>
        </w:rPr>
        <w:fldChar w:fldCharType="begin"/>
      </w:r>
      <w:r w:rsidR="004448AF">
        <w:rPr>
          <w:rFonts w:ascii="Arial" w:hAnsi="Arial" w:cs="Arial"/>
        </w:rPr>
        <w:instrText xml:space="preserve"> ADDIN ZOTERO_ITEM CSL_CITATION {"citationID":"HmX8dO06","properties":{"formattedCitation":"\\super 75\\nosupersub{}","plainCitation":"75","noteIndex":0},"citationItems":[{"id":5623,"uris":["http://zotero.org/users/6494753/items/9B6RVX8E"],"itemData":{"id":5623,"type":"article-journal","abstract":"Streptococcus pyogenes (Group A streptococcus; GAS) is a human pathogen causing diseases from uncomplicated tonsillitis to life-threatening invasive infections. GAS secretes EndoS, an endoglycosidase that specifically cleaves the conserved N-glycan on IgG antibodies. In vitro, removal of this glycan impairs IgG effector functions, but its relevance to GAS infection in vivo is unclear. Using targeted mass spectrometry, we characterized the effects of EndoS on host IgG glycosylation during the course of infections in humans. Substantial IgG glycan hydrolysis occurred at the site of infection and systemically in the severe cases. We demonstrated decreased resistance to phagocytic killing of GAS lacking EndoS in vitro and decreased virulence in a mouse model of invasive infection. This is the first described example of specific bacterial IgG glycan hydrolysis during infection and thereby verifies the hypothesis that EndoS modifies antibodies in vivo. This mechanisms of immune evasion could have implications for treatment of severe GAS infections and for future efforts at vaccine development.","container-title":"Journal of Experimental Medicine","DOI":"10.1084/jem.20190293","ISSN":"0022-1007, 1540-9538","issue":"7","language":"en","page":"1615-1629","source":"DOI.org (Crossref)","title":"&lt;i&gt;Streptococcus pyogenes&lt;/i&gt; evades adaptive immunity through specific IgG glycan hydrolysis","volume":"216","author":[{"family":"Naegeli","given":"Andreas"},{"family":"Bratanis","given":"Eleni"},{"family":"Karlsson","given":"Christofer"},{"family":"Shannon","given":"Oonagh"},{"family":"Kalluru","given":"Raja"},{"family":"Linder","given":"Adam"},{"family":"Malmström","given":"Johan"},{"family":"Collin","given":"Mattias"}],"issued":{"date-parts":[["2019",7,1]]}}}],"schema":"https://github.com/citation-style-language/schema/raw/master/csl-citation.json"} </w:instrText>
      </w:r>
      <w:r w:rsidR="00734ABA">
        <w:rPr>
          <w:rFonts w:ascii="Arial" w:hAnsi="Arial" w:cs="Arial"/>
        </w:rPr>
        <w:fldChar w:fldCharType="separate"/>
      </w:r>
      <w:r w:rsidR="004448AF" w:rsidRPr="004448AF">
        <w:rPr>
          <w:rFonts w:ascii="Arial" w:hAnsi="Arial" w:cs="Arial"/>
          <w:vertAlign w:val="superscript"/>
        </w:rPr>
        <w:t>75</w:t>
      </w:r>
      <w:r w:rsidR="00734ABA">
        <w:rPr>
          <w:rFonts w:ascii="Arial" w:hAnsi="Arial" w:cs="Arial"/>
        </w:rPr>
        <w:fldChar w:fldCharType="end"/>
      </w:r>
      <w:r w:rsidR="00734ABA" w:rsidRPr="00734ABA">
        <w:rPr>
          <w:rFonts w:ascii="Arial" w:hAnsi="Arial" w:cs="Arial"/>
          <w:vertAlign w:val="superscript"/>
        </w:rPr>
        <w:t>,</w:t>
      </w:r>
      <w:r w:rsidR="00734ABA">
        <w:rPr>
          <w:rFonts w:ascii="Arial" w:hAnsi="Arial" w:cs="Arial"/>
        </w:rPr>
        <w:fldChar w:fldCharType="begin"/>
      </w:r>
      <w:r w:rsidR="004448AF">
        <w:rPr>
          <w:rFonts w:ascii="Arial" w:hAnsi="Arial" w:cs="Arial"/>
        </w:rPr>
        <w:instrText xml:space="preserve"> ADDIN ZOTERO_ITEM CSL_CITATION {"citationID":"eqiWJ96H","properties":{"formattedCitation":"\\super 76\\nosupersub{}","plainCitation":"76","noteIndex":0},"citationItems":[{"id":5426,"uris":["http://zotero.org/users/6494753/items/EKQVWD5J"],"itemData":{"id":5426,"type":"article-journal","abstract":"Pathogenic bacteria secrete protein toxins that weaken or disable their host, and thereby act as virulence factors. We have determined the crystal structure of streptococcal pyrogenic exotoxin B (SpeB), a cysteine protease that is a major virulence factor of the human pathogen\n              Streptococcus pyogenes\n              and participates in invasive disease episodes, including necrotizing fasciitis. The structure, determined for the 40-kDa precursor form of SpeB at 1.6-Å resolution, reveals that the protein is a distant homologue of the papain superfamily that includes the mammalian cathepsins B, K, L, and S. Despite negligible sequence identity, the protease portion has the canonical papain fold, albeit with major loop insertions and deletions. The catalytic site differs from most other cysteine proteases in that it lacks the Asn residue of the Cys-His-Asn triad. The prosegment has a unique fold and inactivation mechanism that involves displacement of the catalytically essential His residue by a loop inserted into the active site. The structure also reveals the surface location of an integrin-binding Arg-Gly-Asp (RGD) motif that is a feature unique to SpeB among cysteine proteases and is linked to the pathogenesis of the most invasive strains of\n              S. pyogenes\n              .","container-title":"Proceedings of the National Academy of Sciences","DOI":"10.1073/pnas.040549997","ISSN":"0027-8424, 1091-6490","issue":"5","journalAbbreviation":"Proc. Natl. Acad. Sci. U.S.A.","language":"en","page":"2235-2240","source":"DOI.org (Crossref)","title":"Crystal structure of the zymogen form of the group A &lt;i&gt;Streptococcus&lt;/i&gt; virulence factor SpeB: An integrin-binding cysteine protease","title-short":"Crystal structure of the zymogen form of the group A &lt;i&gt;Streptococcus&lt;/i&gt; virulence factor SpeB","volume":"97","author":[{"family":"Kagawa","given":"Todd F."},{"family":"Cooney","given":"Jakki C."},{"family":"Baker","given":"Heather M."},{"family":"McSweeney","given":"Sean"},{"family":"Liu","given":"Mengyao"},{"family":"Gubba","given":"Siddeswar"},{"family":"Musser","given":"James M."},{"family":"Baker","given":"Edward N."}],"issued":{"date-parts":[["2000",2,29]]}}}],"schema":"https://github.com/citation-style-language/schema/raw/master/csl-citation.json"} </w:instrText>
      </w:r>
      <w:r w:rsidR="00734ABA">
        <w:rPr>
          <w:rFonts w:ascii="Arial" w:hAnsi="Arial" w:cs="Arial"/>
        </w:rPr>
        <w:fldChar w:fldCharType="separate"/>
      </w:r>
      <w:r w:rsidR="004448AF" w:rsidRPr="004448AF">
        <w:rPr>
          <w:rFonts w:ascii="Arial" w:hAnsi="Arial" w:cs="Arial"/>
          <w:vertAlign w:val="superscript"/>
        </w:rPr>
        <w:t>76</w:t>
      </w:r>
      <w:r w:rsidR="00734ABA">
        <w:rPr>
          <w:rFonts w:ascii="Arial" w:hAnsi="Arial" w:cs="Arial"/>
        </w:rPr>
        <w:fldChar w:fldCharType="end"/>
      </w:r>
      <w:r w:rsidR="00734ABA">
        <w:rPr>
          <w:rFonts w:ascii="Arial" w:hAnsi="Arial" w:cs="Arial"/>
        </w:rPr>
        <w:t xml:space="preserve">. </w:t>
      </w:r>
      <w:r w:rsidR="00D25EA5">
        <w:rPr>
          <w:rFonts w:ascii="Arial" w:hAnsi="Arial" w:cs="Arial"/>
        </w:rPr>
        <w:t xml:space="preserve">Alternatively, the reduction we observe in </w:t>
      </w:r>
      <w:r w:rsidR="00D25EA5" w:rsidRPr="00082FAB">
        <w:rPr>
          <w:rFonts w:ascii="Arial" w:hAnsi="Arial" w:cs="Arial"/>
          <w:i/>
          <w:iCs/>
        </w:rPr>
        <w:t>E. faecium</w:t>
      </w:r>
      <w:r w:rsidR="00D25EA5">
        <w:rPr>
          <w:rFonts w:ascii="Arial" w:hAnsi="Arial" w:cs="Arial"/>
        </w:rPr>
        <w:t xml:space="preserve"> bacteremia may </w:t>
      </w:r>
      <w:r w:rsidR="00082FAB">
        <w:rPr>
          <w:rFonts w:ascii="Arial" w:hAnsi="Arial" w:cs="Arial"/>
        </w:rPr>
        <w:t>be an indication</w:t>
      </w:r>
      <w:r w:rsidR="00D25EA5">
        <w:rPr>
          <w:rFonts w:ascii="Arial" w:hAnsi="Arial" w:cs="Arial"/>
        </w:rPr>
        <w:t xml:space="preserve"> that patients with lower titers of immunoglobulins are </w:t>
      </w:r>
      <w:r w:rsidR="00082FAB">
        <w:rPr>
          <w:rFonts w:ascii="Arial" w:hAnsi="Arial" w:cs="Arial"/>
        </w:rPr>
        <w:t xml:space="preserve">particularly susceptible to </w:t>
      </w:r>
      <w:r w:rsidR="00082FAB" w:rsidRPr="00082FAB">
        <w:rPr>
          <w:rFonts w:ascii="Arial" w:hAnsi="Arial" w:cs="Arial"/>
          <w:i/>
          <w:iCs/>
        </w:rPr>
        <w:t>E. faecium</w:t>
      </w:r>
      <w:r w:rsidR="007A2946">
        <w:rPr>
          <w:rFonts w:ascii="Arial" w:hAnsi="Arial" w:cs="Arial"/>
        </w:rPr>
        <w:t>,</w:t>
      </w:r>
      <w:r w:rsidR="00082FAB">
        <w:rPr>
          <w:rFonts w:ascii="Arial" w:hAnsi="Arial" w:cs="Arial"/>
        </w:rPr>
        <w:t xml:space="preserve"> perhaps highlighting </w:t>
      </w:r>
      <w:r w:rsidR="000C6EAC">
        <w:rPr>
          <w:rFonts w:ascii="Arial" w:hAnsi="Arial" w:cs="Arial"/>
        </w:rPr>
        <w:t xml:space="preserve">that antibodies are more important for preventing </w:t>
      </w:r>
      <w:r w:rsidR="000C6EAC" w:rsidRPr="000C6EAC">
        <w:rPr>
          <w:rFonts w:ascii="Arial" w:hAnsi="Arial" w:cs="Arial"/>
          <w:i/>
          <w:iCs/>
        </w:rPr>
        <w:t xml:space="preserve">E. </w:t>
      </w:r>
      <w:r w:rsidR="000C6EAC">
        <w:rPr>
          <w:rFonts w:ascii="Arial" w:hAnsi="Arial" w:cs="Arial"/>
          <w:i/>
          <w:iCs/>
        </w:rPr>
        <w:t>faecium</w:t>
      </w:r>
      <w:r w:rsidR="000C6EAC">
        <w:rPr>
          <w:rFonts w:ascii="Arial" w:hAnsi="Arial" w:cs="Arial"/>
        </w:rPr>
        <w:t xml:space="preserve"> bacteremia than they are for </w:t>
      </w:r>
      <w:r w:rsidR="000C6EAC" w:rsidRPr="000C6EAC">
        <w:rPr>
          <w:rFonts w:ascii="Arial" w:hAnsi="Arial" w:cs="Arial"/>
          <w:i/>
          <w:iCs/>
        </w:rPr>
        <w:t>E.</w:t>
      </w:r>
      <w:r w:rsidR="000C6EAC">
        <w:rPr>
          <w:rFonts w:ascii="Arial" w:hAnsi="Arial" w:cs="Arial"/>
          <w:i/>
          <w:iCs/>
        </w:rPr>
        <w:t xml:space="preserve"> faecali</w:t>
      </w:r>
      <w:r w:rsidR="000C6EAC" w:rsidRPr="00D353AE">
        <w:rPr>
          <w:rFonts w:ascii="Arial" w:hAnsi="Arial" w:cs="Arial"/>
          <w:i/>
          <w:iCs/>
        </w:rPr>
        <w:t xml:space="preserve">s. </w:t>
      </w:r>
      <w:r w:rsidR="00465413" w:rsidRPr="00D353AE">
        <w:rPr>
          <w:rFonts w:ascii="Arial" w:hAnsi="Arial" w:cs="Arial"/>
          <w:i/>
          <w:iCs/>
        </w:rPr>
        <w:t>E. faecium</w:t>
      </w:r>
      <w:r w:rsidR="00465413">
        <w:rPr>
          <w:rFonts w:ascii="Arial" w:hAnsi="Arial" w:cs="Arial"/>
        </w:rPr>
        <w:t xml:space="preserve"> is highly prevalent in patients with immunosuppressive diseases, notably solid organ transplant patients, support</w:t>
      </w:r>
      <w:r w:rsidR="00D441F9">
        <w:rPr>
          <w:rFonts w:ascii="Arial" w:hAnsi="Arial" w:cs="Arial"/>
        </w:rPr>
        <w:t>ing</w:t>
      </w:r>
      <w:r w:rsidR="00465413">
        <w:rPr>
          <w:rFonts w:ascii="Arial" w:hAnsi="Arial" w:cs="Arial"/>
        </w:rPr>
        <w:t xml:space="preserve"> this notion</w:t>
      </w:r>
      <w:r w:rsidR="00D441F9">
        <w:rPr>
          <w:rFonts w:ascii="Arial" w:hAnsi="Arial" w:cs="Arial"/>
        </w:rPr>
        <w:t xml:space="preserve"> </w:t>
      </w:r>
      <w:r w:rsidR="00D441F9">
        <w:rPr>
          <w:rFonts w:ascii="Arial" w:hAnsi="Arial" w:cs="Arial"/>
        </w:rPr>
        <w:fldChar w:fldCharType="begin"/>
      </w:r>
      <w:r w:rsidR="00D441F9">
        <w:rPr>
          <w:rFonts w:ascii="Arial" w:hAnsi="Arial" w:cs="Arial"/>
        </w:rPr>
        <w:instrText xml:space="preserve"> ADDIN ZOTERO_ITEM CSL_CITATION {"citationID":"9cLl8UNj","properties":{"formattedCitation":"\\super 77\\nosupersub{}","plainCitation":"77","noteIndex":0},"citationItems":[{"id":6225,"uris":["http://zotero.org/users/6494753/items/8ADENXQL"],"itemData":{"id":6225,"type":"article-journal","abstract":"Background: Enterococcus faecium is a leading cause of hospital-acquired infection, particularly in the immunocompromised. Here, we use whole genome sequencing of E. faecium to study within-host evolution and the transition from gut carriage to invasive disease.\nMethods: We isolated and sequenced 180 E. faecium from four immunocompromised patients who developed bloodstream infection during longitudinal surveillance of E. faecium in stool and their immediate environment.\nResults: A phylogenetic tree based on single nucleotide polymorphisms (SNPs) in the core genome of the 180 isolates demonstrated several distinct clones. This was highly concordant with the population structure inferred by Bayesian methods, which contained four main BAPS (Bayesian Analysis of Population Structure) groups. The majority of isolates from each patient resided in a single group, but all four patients also carried minority populations in stool from multiple phylogenetic groups. Bloodstream isolates from each case belonged to a single BAPS group, which differed in all four patients. Analysis of 87 isolates (56 from blood) belonging to a single BAPS group that were cultured from the same patient over 54 days identified 30 SNPs in the core genome (nine intergenic, 13 non-synonymous, eight synonymous), and 250 accessory genes that were variably present. Comparison of these genetic variants in blood isolates versus those from stool or environment did not identify any variants associated with bloodstream infection. The substitution rate for these isolates was estimated to be 128 (95% confidence interval 79.82 181.77) mutations per genome per year, more than ten times higher than previous estimates for E. faecium. Within-patient variation in vancomycin resistance associated with vanA was common and could be explained by plasmid loss, or less often by transposon loss.\nConclusions: These findings demonstrate the diversity of E. faecium carriage by individual patients and significant within-host diversity of E. faecium, but do not provide evidence for adaptive genetic variation associated with invasion.","container-title":"Genome Medicine","DOI":"10.1186/s13073-017-0507-0","ISSN":"1756-994X","issue":"1","journalAbbreviation":"Genome Med","language":"en","page":"119","source":"DOI.org (Crossref)","title":"Within-host evolution of Enterococcus faecium during longitudinal carriage and transition to bloodstream infection in immunocompromised patients","volume":"9","author":[{"family":"Moradigaravand","given":"Danesh"},{"family":"Gouliouris","given":"Theodore"},{"family":"Blane","given":"Beth"},{"family":"Naydenova","given":"Plamena"},{"family":"Ludden","given":"Catherine"},{"family":"Crawley","given":"Charles"},{"family":"Brown","given":"Nicholas M."},{"family":"Török","given":"M. Estée"},{"family":"Parkhill","given":"Julian"},{"family":"Peacock","given":"Sharon J."}],"issued":{"date-parts":[["2017",12]]}}}],"schema":"https://github.com/citation-style-language/schema/raw/master/csl-citation.json"} </w:instrText>
      </w:r>
      <w:r w:rsidR="00D441F9">
        <w:rPr>
          <w:rFonts w:ascii="Arial" w:hAnsi="Arial" w:cs="Arial"/>
        </w:rPr>
        <w:fldChar w:fldCharType="separate"/>
      </w:r>
      <w:r w:rsidR="00D441F9" w:rsidRPr="00D441F9">
        <w:rPr>
          <w:rFonts w:ascii="Arial" w:hAnsi="Arial" w:cs="Arial"/>
          <w:vertAlign w:val="superscript"/>
        </w:rPr>
        <w:t>77</w:t>
      </w:r>
      <w:r w:rsidR="00D441F9">
        <w:rPr>
          <w:rFonts w:ascii="Arial" w:hAnsi="Arial" w:cs="Arial"/>
        </w:rPr>
        <w:fldChar w:fldCharType="end"/>
      </w:r>
      <w:r w:rsidR="00D441F9">
        <w:rPr>
          <w:rFonts w:ascii="Arial" w:hAnsi="Arial" w:cs="Arial"/>
        </w:rPr>
        <w:t xml:space="preserve">. </w:t>
      </w:r>
      <w:r w:rsidR="00B33B24">
        <w:rPr>
          <w:rFonts w:ascii="Arial" w:hAnsi="Arial" w:cs="Arial"/>
        </w:rPr>
        <w:t xml:space="preserve">More research is necessary to conclusively determine which of </w:t>
      </w:r>
      <w:r w:rsidR="00D31A26">
        <w:rPr>
          <w:rFonts w:ascii="Arial" w:hAnsi="Arial" w:cs="Arial"/>
        </w:rPr>
        <w:t>these</w:t>
      </w:r>
      <w:r w:rsidR="00B33B24">
        <w:rPr>
          <w:rFonts w:ascii="Arial" w:hAnsi="Arial" w:cs="Arial"/>
        </w:rPr>
        <w:t xml:space="preserve"> two possibilities </w:t>
      </w:r>
      <w:r w:rsidR="00D31A26">
        <w:rPr>
          <w:rFonts w:ascii="Arial" w:hAnsi="Arial" w:cs="Arial"/>
        </w:rPr>
        <w:t>explains</w:t>
      </w:r>
      <w:r w:rsidR="00B33B24">
        <w:rPr>
          <w:rFonts w:ascii="Arial" w:hAnsi="Arial" w:cs="Arial"/>
        </w:rPr>
        <w:t xml:space="preserve"> the difference in immunoglobulins reported between the two cohorts.</w:t>
      </w:r>
    </w:p>
    <w:p w14:paraId="1CD8397D" w14:textId="77777777" w:rsidR="001C0663" w:rsidRDefault="001C0663" w:rsidP="00523C85">
      <w:pPr>
        <w:spacing w:line="480" w:lineRule="auto"/>
        <w:rPr>
          <w:rFonts w:ascii="Arial" w:hAnsi="Arial" w:cs="Arial"/>
        </w:rPr>
      </w:pPr>
    </w:p>
    <w:p w14:paraId="0AA01421" w14:textId="0A620FD6" w:rsidR="00067CF5" w:rsidRPr="000F21DF" w:rsidRDefault="007A2946" w:rsidP="0054376B">
      <w:pPr>
        <w:spacing w:line="480" w:lineRule="auto"/>
        <w:ind w:firstLine="720"/>
        <w:rPr>
          <w:rFonts w:ascii="Arial" w:hAnsi="Arial" w:cs="Arial"/>
        </w:rPr>
      </w:pPr>
      <w:r>
        <w:rPr>
          <w:rFonts w:ascii="Arial" w:hAnsi="Arial" w:cs="Arial"/>
        </w:rPr>
        <w:t>Both</w:t>
      </w:r>
      <w:r w:rsidR="003D75C1">
        <w:rPr>
          <w:rFonts w:ascii="Arial" w:hAnsi="Arial" w:cs="Arial"/>
        </w:rPr>
        <w:t xml:space="preserve"> the metabolomics and proteomics data pointed to differences in retinol (vitamin A) </w:t>
      </w:r>
      <w:r w:rsidR="00512EFC">
        <w:rPr>
          <w:rFonts w:ascii="Arial" w:hAnsi="Arial" w:cs="Arial"/>
        </w:rPr>
        <w:t>abundance and transport</w:t>
      </w:r>
      <w:r w:rsidR="003D75C1">
        <w:rPr>
          <w:rFonts w:ascii="Arial" w:hAnsi="Arial" w:cs="Arial"/>
        </w:rPr>
        <w:t xml:space="preserve"> </w:t>
      </w:r>
      <w:r w:rsidR="00B612F5">
        <w:rPr>
          <w:rFonts w:ascii="Arial" w:hAnsi="Arial" w:cs="Arial"/>
        </w:rPr>
        <w:t>between the two types of EcB bacteremia</w:t>
      </w:r>
      <w:r w:rsidR="003D75C1">
        <w:rPr>
          <w:rFonts w:ascii="Arial" w:hAnsi="Arial" w:cs="Arial"/>
        </w:rPr>
        <w:t xml:space="preserve">, as both retinol and retinol binding protein 4 (RBP4) were increased in </w:t>
      </w:r>
      <w:r w:rsidR="003D75C1" w:rsidRPr="003D75C1">
        <w:rPr>
          <w:rFonts w:ascii="Arial" w:hAnsi="Arial" w:cs="Arial"/>
          <w:i/>
          <w:iCs/>
        </w:rPr>
        <w:t>E. faecium</w:t>
      </w:r>
      <w:r w:rsidR="003D75C1">
        <w:rPr>
          <w:rFonts w:ascii="Arial" w:hAnsi="Arial" w:cs="Arial"/>
        </w:rPr>
        <w:t xml:space="preserve"> bacteremia relative to </w:t>
      </w:r>
      <w:r w:rsidR="003D75C1" w:rsidRPr="003D75C1">
        <w:rPr>
          <w:rFonts w:ascii="Arial" w:hAnsi="Arial" w:cs="Arial"/>
          <w:i/>
          <w:iCs/>
        </w:rPr>
        <w:t>E. faecalis</w:t>
      </w:r>
      <w:r w:rsidR="003D75C1">
        <w:rPr>
          <w:rFonts w:ascii="Arial" w:hAnsi="Arial" w:cs="Arial"/>
        </w:rPr>
        <w:t xml:space="preserve"> bacteremia</w:t>
      </w:r>
      <w:r w:rsidR="00D31A26">
        <w:rPr>
          <w:rFonts w:ascii="Arial" w:hAnsi="Arial" w:cs="Arial"/>
        </w:rPr>
        <w:t xml:space="preserve"> and were among the top 2 proteomic and metabolomic features capable of discriminating the infections</w:t>
      </w:r>
      <w:r w:rsidR="003D75C1">
        <w:rPr>
          <w:rFonts w:ascii="Arial" w:hAnsi="Arial" w:cs="Arial"/>
        </w:rPr>
        <w:t xml:space="preserve">. </w:t>
      </w:r>
      <w:r w:rsidR="00512EFC">
        <w:rPr>
          <w:rFonts w:ascii="Arial" w:hAnsi="Arial" w:cs="Arial"/>
        </w:rPr>
        <w:t xml:space="preserve"> </w:t>
      </w:r>
      <w:r w:rsidR="00DB1E06">
        <w:rPr>
          <w:rFonts w:ascii="Arial" w:hAnsi="Arial" w:cs="Arial"/>
        </w:rPr>
        <w:t xml:space="preserve">While RBP4 levels were found to be potentially confounded by transplant status in our data set, </w:t>
      </w:r>
      <w:r w:rsidR="0054376B">
        <w:rPr>
          <w:rFonts w:ascii="Arial" w:hAnsi="Arial" w:cs="Arial"/>
        </w:rPr>
        <w:t xml:space="preserve">narrowly missing our threshold for significance when only considering patients without a transplant, retinol levels </w:t>
      </w:r>
      <w:r w:rsidR="00A26F8E">
        <w:rPr>
          <w:rFonts w:ascii="Arial" w:hAnsi="Arial" w:cs="Arial"/>
        </w:rPr>
        <w:t>remained</w:t>
      </w:r>
      <w:r w:rsidR="0054376B">
        <w:rPr>
          <w:rFonts w:ascii="Arial" w:hAnsi="Arial" w:cs="Arial"/>
        </w:rPr>
        <w:t xml:space="preserve"> significantly different. Together, this suggests that the differences in these retinol associated features were most likely truly due to </w:t>
      </w:r>
      <w:r w:rsidR="0054376B" w:rsidRPr="0054376B">
        <w:rPr>
          <w:rFonts w:ascii="Arial" w:hAnsi="Arial" w:cs="Arial"/>
          <w:i/>
          <w:iCs/>
        </w:rPr>
        <w:t>E. faecalis</w:t>
      </w:r>
      <w:r w:rsidR="0054376B">
        <w:rPr>
          <w:rFonts w:ascii="Arial" w:hAnsi="Arial" w:cs="Arial"/>
        </w:rPr>
        <w:t xml:space="preserve"> and </w:t>
      </w:r>
      <w:r w:rsidR="0054376B" w:rsidRPr="0054376B">
        <w:rPr>
          <w:rFonts w:ascii="Arial" w:hAnsi="Arial" w:cs="Arial"/>
          <w:i/>
          <w:iCs/>
        </w:rPr>
        <w:t>E. faecium</w:t>
      </w:r>
      <w:r w:rsidR="0054376B">
        <w:rPr>
          <w:rFonts w:ascii="Arial" w:hAnsi="Arial" w:cs="Arial"/>
        </w:rPr>
        <w:t xml:space="preserve">. </w:t>
      </w:r>
      <w:r w:rsidR="00512EFC">
        <w:rPr>
          <w:rFonts w:ascii="Arial" w:hAnsi="Arial" w:cs="Arial"/>
        </w:rPr>
        <w:t>Retinol levels decline during the acute-phase response to infection</w:t>
      </w:r>
      <w:r w:rsidR="00FD2E7B">
        <w:rPr>
          <w:rFonts w:ascii="Arial" w:hAnsi="Arial" w:cs="Arial"/>
        </w:rPr>
        <w:t xml:space="preserve"> as a consequence of reduced RBP</w:t>
      </w:r>
      <w:r w:rsidR="007E316A">
        <w:rPr>
          <w:rFonts w:ascii="Arial" w:hAnsi="Arial" w:cs="Arial"/>
        </w:rPr>
        <w:t xml:space="preserve"> transcription in the liver </w:t>
      </w:r>
      <w:r w:rsidR="007E316A">
        <w:rPr>
          <w:rFonts w:ascii="Arial" w:hAnsi="Arial" w:cs="Arial"/>
        </w:rPr>
        <w:fldChar w:fldCharType="begin"/>
      </w:r>
      <w:r w:rsidR="00D441F9">
        <w:rPr>
          <w:rFonts w:ascii="Arial" w:hAnsi="Arial" w:cs="Arial"/>
        </w:rPr>
        <w:instrText xml:space="preserve"> ADDIN ZOTERO_ITEM CSL_CITATION {"citationID":"ffLqYVOO","properties":{"formattedCitation":"\\super 78\\nosupersub{}","plainCitation":"78","noteIndex":0},"citationItems":[{"id":6040,"uris":["http://zotero.org/users/6494753/items/JCI99U92"],"itemData":{"id":6040,"type":"article-journal","abstract":"The acute inflammatory response to tissue injury and infection is associated with low concentrations of plasma retinol and its specific transport proteins, retinol-binding protein (RBP) and transthyretin (TTR).To examine the kinetics and mechanism of hyporetinemia, we have induced acute inflammation with lipopolysaccharide (LPS, from Pseudomonas aeruginosa) in rats with adequate stores of vitamin A. Twenty-four h after treatment with LPS (50 pg i.p. per 100 g body weight) or saline and food withdrawal, plasma retinol equalled 0.72 +_ 0.06 pmol/L (mean f SEM) in five LPStreated rats versus 1.35k 0.1 pmol/L in five saline-treated rats (P&lt; 0.01). Plasma, liver, and kidney RBP and T T R concentrations were also significantly reduced, but liver and kidney retinol concentrations did not differ between treatment groups. The relative abundance of RBP mRNA in liver (LPS treatment compared to saline treatment) was reduced as early as 12 h (0.44t 0.15, n = 4 pairs, P &lt; 0.02), and continued to be reduced at 24 h (0.57 k 0.12, n = 5 pairs, P &lt; 0.02). In the kidney this ratio did not change significantly due to LPS treatment. The relative abundance of cellular retinol-binding protein (CRBP) mRNA in liver and kidney also was not affected by LPS treatment. I We infer from these data that inflanimation-induced hyporetinemia results from a 'reduction in the hepatic synthesis of RBP and secretion of the retinol-RBP complex. Moreover, the results imply that plasma retinol concentration is a poor indicator of vitamin A status during inflammation.-Rosales, F. J., S. J. Ritter, R. ZolFaghari, J. E. Smith, and A. C.Ross. Effects of acute inflanimation on plasma retinol, retinol-binding protein, and its inRNA in the liver and kidneys of vitamin A-sufficient rats.).","container-title":"Journal of Lipid Research","DOI":"10.1016/S0022-2275(20)42007-3","ISSN":"00222275","issue":"5","journalAbbreviation":"Journal of Lipid Research","language":"en","page":"962-971","source":"DOI.org (Crossref)","title":"Effects of acute inflammation on plasma retinol, retinol-binding protein, and its mRNA in the liver and kidneys of vitamin A-sufficient rats","volume":"37","author":[{"family":"Rosales","given":"F J"},{"family":"Ritter","given":"S J"},{"family":"Zolfaghari","given":"R"},{"family":"Smith","given":"J E"},{"family":"Ross","given":"A C"}],"issued":{"date-parts":[["1996",5]]}}}],"schema":"https://github.com/citation-style-language/schema/raw/master/csl-citation.json"} </w:instrText>
      </w:r>
      <w:r w:rsidR="007E316A">
        <w:rPr>
          <w:rFonts w:ascii="Arial" w:hAnsi="Arial" w:cs="Arial"/>
        </w:rPr>
        <w:fldChar w:fldCharType="separate"/>
      </w:r>
      <w:r w:rsidR="00D441F9" w:rsidRPr="00D441F9">
        <w:rPr>
          <w:rFonts w:ascii="Arial" w:hAnsi="Arial" w:cs="Arial"/>
          <w:vertAlign w:val="superscript"/>
        </w:rPr>
        <w:t>78</w:t>
      </w:r>
      <w:r w:rsidR="007E316A">
        <w:rPr>
          <w:rFonts w:ascii="Arial" w:hAnsi="Arial" w:cs="Arial"/>
        </w:rPr>
        <w:fldChar w:fldCharType="end"/>
      </w:r>
      <w:r w:rsidR="00512EFC">
        <w:rPr>
          <w:rFonts w:ascii="Arial" w:hAnsi="Arial" w:cs="Arial"/>
        </w:rPr>
        <w:t xml:space="preserve"> </w:t>
      </w:r>
      <w:r w:rsidR="007E316A">
        <w:rPr>
          <w:rFonts w:ascii="Arial" w:hAnsi="Arial" w:cs="Arial"/>
        </w:rPr>
        <w:t xml:space="preserve">and increased urinary loss </w:t>
      </w:r>
      <w:r w:rsidR="00512EFC">
        <w:rPr>
          <w:rFonts w:ascii="Arial" w:hAnsi="Arial" w:cs="Arial"/>
        </w:rPr>
        <w:t xml:space="preserve">suggesting that the </w:t>
      </w:r>
      <w:r w:rsidR="00B612F5">
        <w:rPr>
          <w:rFonts w:ascii="Arial" w:hAnsi="Arial" w:cs="Arial"/>
        </w:rPr>
        <w:t>acute</w:t>
      </w:r>
      <w:r>
        <w:rPr>
          <w:rFonts w:ascii="Arial" w:hAnsi="Arial" w:cs="Arial"/>
        </w:rPr>
        <w:t>-</w:t>
      </w:r>
      <w:r w:rsidR="00B612F5">
        <w:rPr>
          <w:rFonts w:ascii="Arial" w:hAnsi="Arial" w:cs="Arial"/>
        </w:rPr>
        <w:t xml:space="preserve">phase response to </w:t>
      </w:r>
      <w:r w:rsidR="00B612F5" w:rsidRPr="00B612F5">
        <w:rPr>
          <w:rFonts w:ascii="Arial" w:hAnsi="Arial" w:cs="Arial"/>
          <w:i/>
          <w:iCs/>
        </w:rPr>
        <w:t>E. faecium</w:t>
      </w:r>
      <w:r w:rsidR="00B612F5">
        <w:rPr>
          <w:rFonts w:ascii="Arial" w:hAnsi="Arial" w:cs="Arial"/>
        </w:rPr>
        <w:t xml:space="preserve"> </w:t>
      </w:r>
      <w:r w:rsidR="00B612F5" w:rsidRPr="007E316A">
        <w:rPr>
          <w:rFonts w:ascii="Arial" w:hAnsi="Arial" w:cs="Arial"/>
          <w:color w:val="000000" w:themeColor="text1"/>
        </w:rPr>
        <w:t xml:space="preserve">bacteremia may be muted </w:t>
      </w:r>
      <w:r w:rsidR="00B612F5" w:rsidRPr="007E316A">
        <w:rPr>
          <w:rFonts w:ascii="Arial" w:hAnsi="Arial" w:cs="Arial"/>
          <w:color w:val="000000" w:themeColor="text1"/>
        </w:rPr>
        <w:lastRenderedPageBreak/>
        <w:t xml:space="preserve">relative to </w:t>
      </w:r>
      <w:r w:rsidR="001C0663" w:rsidRPr="007E316A">
        <w:rPr>
          <w:rFonts w:ascii="Arial" w:hAnsi="Arial" w:cs="Arial"/>
          <w:color w:val="000000" w:themeColor="text1"/>
        </w:rPr>
        <w:t xml:space="preserve">what is observed in </w:t>
      </w:r>
      <w:r w:rsidR="001C0663" w:rsidRPr="007E316A">
        <w:rPr>
          <w:rFonts w:ascii="Arial" w:hAnsi="Arial" w:cs="Arial"/>
          <w:i/>
          <w:iCs/>
          <w:color w:val="000000" w:themeColor="text1"/>
        </w:rPr>
        <w:t xml:space="preserve">E. </w:t>
      </w:r>
      <w:r w:rsidR="008D5B18" w:rsidRPr="007E316A">
        <w:rPr>
          <w:rFonts w:ascii="Arial" w:hAnsi="Arial" w:cs="Arial"/>
          <w:i/>
          <w:iCs/>
          <w:color w:val="000000" w:themeColor="text1"/>
        </w:rPr>
        <w:t>fae</w:t>
      </w:r>
      <w:r w:rsidR="008D5B18">
        <w:rPr>
          <w:rFonts w:ascii="Arial" w:hAnsi="Arial" w:cs="Arial"/>
          <w:i/>
          <w:iCs/>
          <w:color w:val="000000" w:themeColor="text1"/>
        </w:rPr>
        <w:t>calis</w:t>
      </w:r>
      <w:r w:rsidR="000F21DF">
        <w:rPr>
          <w:rFonts w:ascii="Arial" w:hAnsi="Arial" w:cs="Arial"/>
          <w:i/>
          <w:iCs/>
          <w:color w:val="000000" w:themeColor="text1"/>
        </w:rPr>
        <w:t xml:space="preserve"> </w:t>
      </w:r>
      <w:r w:rsidR="001C0663" w:rsidRPr="007E316A">
        <w:rPr>
          <w:rFonts w:ascii="Arial" w:hAnsi="Arial" w:cs="Arial"/>
          <w:color w:val="000000" w:themeColor="text1"/>
        </w:rPr>
        <w:t>driven bacteremia.</w:t>
      </w:r>
      <w:r w:rsidR="000F21DF">
        <w:rPr>
          <w:rFonts w:ascii="Arial" w:hAnsi="Arial" w:cs="Arial"/>
          <w:color w:val="000000" w:themeColor="text1"/>
        </w:rPr>
        <w:t xml:space="preserve"> </w:t>
      </w:r>
      <w:r w:rsidR="00A364A4">
        <w:rPr>
          <w:rFonts w:ascii="Arial" w:hAnsi="Arial" w:cs="Arial"/>
        </w:rPr>
        <w:t xml:space="preserve">Retinol is important for the function of aspects of the innate and adaptive immune system, and the differences observed in this study may have </w:t>
      </w:r>
      <w:r>
        <w:rPr>
          <w:rFonts w:ascii="Arial" w:hAnsi="Arial" w:cs="Arial"/>
        </w:rPr>
        <w:t xml:space="preserve">an </w:t>
      </w:r>
      <w:r w:rsidR="00146BC2">
        <w:rPr>
          <w:rFonts w:ascii="Arial" w:hAnsi="Arial" w:cs="Arial"/>
        </w:rPr>
        <w:t xml:space="preserve">impact </w:t>
      </w:r>
      <w:r>
        <w:rPr>
          <w:rFonts w:ascii="Arial" w:hAnsi="Arial" w:cs="Arial"/>
        </w:rPr>
        <w:t xml:space="preserve">on </w:t>
      </w:r>
      <w:r w:rsidR="00146BC2">
        <w:rPr>
          <w:rFonts w:ascii="Arial" w:hAnsi="Arial" w:cs="Arial"/>
        </w:rPr>
        <w:t>immune system function</w:t>
      </w:r>
      <w:r w:rsidR="00A364A4">
        <w:rPr>
          <w:rFonts w:ascii="Arial" w:hAnsi="Arial" w:cs="Arial"/>
        </w:rPr>
        <w:t xml:space="preserve"> </w:t>
      </w:r>
      <w:r w:rsidR="00A364A4">
        <w:rPr>
          <w:rFonts w:ascii="Arial" w:hAnsi="Arial" w:cs="Arial"/>
        </w:rPr>
        <w:fldChar w:fldCharType="begin"/>
      </w:r>
      <w:r w:rsidR="00D441F9">
        <w:rPr>
          <w:rFonts w:ascii="Arial" w:hAnsi="Arial" w:cs="Arial"/>
        </w:rPr>
        <w:instrText xml:space="preserve"> ADDIN ZOTERO_ITEM CSL_CITATION {"citationID":"HqBxVNHH","properties":{"formattedCitation":"\\super 79\\nosupersub{}","plainCitation":"79","noteIndex":0},"citationItems":[{"id":6106,"uris":["http://zotero.org/users/6494753/items/U53HXZS8"],"itemData":{"id":6106,"type":"article-journal","language":"en","source":"Zotero","title":"VITAMIN A, INFECTION, AND IMMUNE FUNCTION","author":[{"family":"Stephensen","given":"Charles B"}],"issued":{"date-parts":[["2001"]]}}}],"schema":"https://github.com/citation-style-language/schema/raw/master/csl-citation.json"} </w:instrText>
      </w:r>
      <w:r w:rsidR="00A364A4">
        <w:rPr>
          <w:rFonts w:ascii="Arial" w:hAnsi="Arial" w:cs="Arial"/>
        </w:rPr>
        <w:fldChar w:fldCharType="separate"/>
      </w:r>
      <w:r w:rsidR="00D441F9" w:rsidRPr="00D441F9">
        <w:rPr>
          <w:rFonts w:ascii="Arial" w:hAnsi="Arial" w:cs="Arial"/>
          <w:vertAlign w:val="superscript"/>
        </w:rPr>
        <w:t>79</w:t>
      </w:r>
      <w:r w:rsidR="00A364A4">
        <w:rPr>
          <w:rFonts w:ascii="Arial" w:hAnsi="Arial" w:cs="Arial"/>
        </w:rPr>
        <w:fldChar w:fldCharType="end"/>
      </w:r>
      <w:r w:rsidR="00A364A4">
        <w:rPr>
          <w:rFonts w:ascii="Arial" w:hAnsi="Arial" w:cs="Arial"/>
        </w:rPr>
        <w:t xml:space="preserve">.  </w:t>
      </w:r>
      <w:r w:rsidR="000F21DF">
        <w:rPr>
          <w:rFonts w:ascii="Arial" w:hAnsi="Arial" w:cs="Arial"/>
          <w:color w:val="000000" w:themeColor="text1"/>
        </w:rPr>
        <w:t>Perhaps as a consequence of a reduced acute</w:t>
      </w:r>
      <w:r>
        <w:rPr>
          <w:rFonts w:ascii="Arial" w:hAnsi="Arial" w:cs="Arial"/>
          <w:color w:val="000000" w:themeColor="text1"/>
        </w:rPr>
        <w:t>-</w:t>
      </w:r>
      <w:r w:rsidR="000F21DF">
        <w:rPr>
          <w:rFonts w:ascii="Arial" w:hAnsi="Arial" w:cs="Arial"/>
          <w:color w:val="000000" w:themeColor="text1"/>
        </w:rPr>
        <w:t>phase response</w:t>
      </w:r>
      <w:r w:rsidR="00A364A4">
        <w:rPr>
          <w:rFonts w:ascii="Arial" w:hAnsi="Arial" w:cs="Arial"/>
          <w:color w:val="000000" w:themeColor="text1"/>
        </w:rPr>
        <w:t>,</w:t>
      </w:r>
      <w:r w:rsidR="000F21DF">
        <w:rPr>
          <w:rFonts w:ascii="Arial" w:hAnsi="Arial" w:cs="Arial"/>
          <w:color w:val="000000" w:themeColor="text1"/>
        </w:rPr>
        <w:t xml:space="preserve"> </w:t>
      </w:r>
      <w:r w:rsidR="000F21DF">
        <w:rPr>
          <w:rFonts w:ascii="Arial" w:hAnsi="Arial" w:cs="Arial"/>
        </w:rPr>
        <w:t xml:space="preserve">we also </w:t>
      </w:r>
      <w:r w:rsidR="00523C85">
        <w:rPr>
          <w:rFonts w:ascii="Arial" w:hAnsi="Arial" w:cs="Arial"/>
        </w:rPr>
        <w:t xml:space="preserve">noted </w:t>
      </w:r>
      <w:r w:rsidR="000F21DF">
        <w:rPr>
          <w:rFonts w:ascii="Arial" w:hAnsi="Arial" w:cs="Arial"/>
        </w:rPr>
        <w:t>significant</w:t>
      </w:r>
      <w:r w:rsidR="00523C85">
        <w:rPr>
          <w:rFonts w:ascii="Arial" w:hAnsi="Arial" w:cs="Arial"/>
        </w:rPr>
        <w:t xml:space="preserve"> </w:t>
      </w:r>
      <w:r w:rsidR="000F21DF">
        <w:rPr>
          <w:rFonts w:ascii="Arial" w:hAnsi="Arial" w:cs="Arial"/>
        </w:rPr>
        <w:t>decreases</w:t>
      </w:r>
      <w:r w:rsidR="00523C85">
        <w:rPr>
          <w:rFonts w:ascii="Arial" w:hAnsi="Arial" w:cs="Arial"/>
        </w:rPr>
        <w:t xml:space="preserve"> </w:t>
      </w:r>
      <w:r w:rsidR="000F21DF">
        <w:rPr>
          <w:rFonts w:ascii="Arial" w:hAnsi="Arial" w:cs="Arial"/>
        </w:rPr>
        <w:t xml:space="preserve">in proteins associated with </w:t>
      </w:r>
      <w:r w:rsidR="00523C85">
        <w:rPr>
          <w:rFonts w:ascii="Arial" w:hAnsi="Arial" w:cs="Arial"/>
        </w:rPr>
        <w:t xml:space="preserve">cholesterol metabolism </w:t>
      </w:r>
      <w:r w:rsidR="000F21DF">
        <w:rPr>
          <w:rFonts w:ascii="Arial" w:hAnsi="Arial" w:cs="Arial"/>
        </w:rPr>
        <w:t xml:space="preserve">in </w:t>
      </w:r>
      <w:r w:rsidR="000F21DF" w:rsidRPr="000F21DF">
        <w:rPr>
          <w:rFonts w:ascii="Arial" w:hAnsi="Arial" w:cs="Arial"/>
          <w:i/>
          <w:iCs/>
        </w:rPr>
        <w:t xml:space="preserve">E. faecalis </w:t>
      </w:r>
      <w:r w:rsidR="000F21DF">
        <w:rPr>
          <w:rFonts w:ascii="Arial" w:hAnsi="Arial" w:cs="Arial"/>
        </w:rPr>
        <w:t xml:space="preserve">compared to </w:t>
      </w:r>
      <w:r w:rsidR="000F21DF" w:rsidRPr="000F21DF">
        <w:rPr>
          <w:rFonts w:ascii="Arial" w:hAnsi="Arial" w:cs="Arial"/>
          <w:i/>
          <w:iCs/>
        </w:rPr>
        <w:t>E. faecium</w:t>
      </w:r>
      <w:r w:rsidR="000F21DF">
        <w:rPr>
          <w:rFonts w:ascii="Arial" w:hAnsi="Arial" w:cs="Arial"/>
        </w:rPr>
        <w:t xml:space="preserve"> bacteremia and healthy volunteers</w:t>
      </w:r>
      <w:r w:rsidR="00523C85">
        <w:rPr>
          <w:rFonts w:ascii="Arial" w:hAnsi="Arial" w:cs="Arial"/>
        </w:rPr>
        <w:t>.</w:t>
      </w:r>
      <w:r w:rsidR="000F21DF">
        <w:rPr>
          <w:rFonts w:ascii="Arial" w:hAnsi="Arial" w:cs="Arial"/>
        </w:rPr>
        <w:t xml:space="preserve"> </w:t>
      </w:r>
      <w:r w:rsidR="00082FAB">
        <w:rPr>
          <w:rFonts w:ascii="Arial" w:hAnsi="Arial" w:cs="Arial"/>
        </w:rPr>
        <w:t xml:space="preserve">While the suppression of serum lipoproteins in response to infection has been reported </w:t>
      </w:r>
      <w:r w:rsidR="000C6EAC">
        <w:rPr>
          <w:rFonts w:ascii="Arial" w:hAnsi="Arial" w:cs="Arial"/>
        </w:rPr>
        <w:t>previously</w:t>
      </w:r>
      <w:r w:rsidR="00082FAB">
        <w:rPr>
          <w:rFonts w:ascii="Arial" w:hAnsi="Arial" w:cs="Arial"/>
        </w:rPr>
        <w:t xml:space="preserve">, differences have never been reported among two types of closely related bacteremia. </w:t>
      </w:r>
      <w:r w:rsidR="000C6EAC">
        <w:rPr>
          <w:rFonts w:ascii="Arial" w:hAnsi="Arial" w:cs="Arial"/>
        </w:rPr>
        <w:t xml:space="preserve">It </w:t>
      </w:r>
      <w:r>
        <w:rPr>
          <w:rFonts w:ascii="Arial" w:hAnsi="Arial" w:cs="Arial"/>
        </w:rPr>
        <w:t xml:space="preserve">is </w:t>
      </w:r>
      <w:r w:rsidR="00067CF5">
        <w:rPr>
          <w:rFonts w:ascii="Arial" w:hAnsi="Arial" w:cs="Arial"/>
        </w:rPr>
        <w:t>possible</w:t>
      </w:r>
      <w:r w:rsidR="000C6EAC">
        <w:rPr>
          <w:rFonts w:ascii="Arial" w:hAnsi="Arial" w:cs="Arial"/>
        </w:rPr>
        <w:t xml:space="preserve"> that these differences function as an indication of the underlying disease severity</w:t>
      </w:r>
      <w:r w:rsidR="009A5CCE">
        <w:rPr>
          <w:rFonts w:ascii="Arial" w:hAnsi="Arial" w:cs="Arial"/>
        </w:rPr>
        <w:t xml:space="preserve">, as lipoprotein levels in serum have been shown to correlate with infection severity </w:t>
      </w:r>
      <w:r w:rsidR="009A5CCE">
        <w:rPr>
          <w:rFonts w:ascii="Arial" w:hAnsi="Arial" w:cs="Arial"/>
        </w:rPr>
        <w:fldChar w:fldCharType="begin"/>
      </w:r>
      <w:r w:rsidR="00D441F9">
        <w:rPr>
          <w:rFonts w:ascii="Arial" w:hAnsi="Arial" w:cs="Arial"/>
        </w:rPr>
        <w:instrText xml:space="preserve"> ADDIN ZOTERO_ITEM CSL_CITATION {"citationID":"5oRqKDhZ","properties":{"formattedCitation":"\\super 80\\nosupersub{}","plainCitation":"80","noteIndex":0},"citationItems":[{"id":6101,"uris":["http://zotero.org/users/6494753/items/XA2V88HY"],"itemData":{"id":6101,"type":"article-journal","container-title":"Metabolism","DOI":"10.1016/0026-0495(88)90120-5","ISSN":"00260495","issue":"9","journalAbbreviation":"Metabolism","language":"en","license":"https://www.elsevier.com/tdm/userlicense/1.0/","page":"859-865","source":"DOI.org (Crossref)","title":"Changes in serum lipoprotein pattern induced by acute infections","volume":"37","author":[{"family":"Sammalkorpi","given":"Kari"},{"family":"Valtonen","given":"Ville"},{"family":"Kerttula","given":"Yrjö"},{"family":"Nikkilä","given":"Esko"},{"family":"Taskinen","given":"Marja-Riitta"}],"issued":{"date-parts":[["1988",9]]}}}],"schema":"https://github.com/citation-style-language/schema/raw/master/csl-citation.json"} </w:instrText>
      </w:r>
      <w:r w:rsidR="009A5CCE">
        <w:rPr>
          <w:rFonts w:ascii="Arial" w:hAnsi="Arial" w:cs="Arial"/>
        </w:rPr>
        <w:fldChar w:fldCharType="separate"/>
      </w:r>
      <w:r w:rsidR="00D441F9" w:rsidRPr="00D441F9">
        <w:rPr>
          <w:rFonts w:ascii="Arial" w:hAnsi="Arial" w:cs="Arial"/>
          <w:vertAlign w:val="superscript"/>
        </w:rPr>
        <w:t>80</w:t>
      </w:r>
      <w:r w:rsidR="009A5CCE">
        <w:rPr>
          <w:rFonts w:ascii="Arial" w:hAnsi="Arial" w:cs="Arial"/>
        </w:rPr>
        <w:fldChar w:fldCharType="end"/>
      </w:r>
      <w:r w:rsidR="009A5CCE">
        <w:rPr>
          <w:rFonts w:ascii="Arial" w:hAnsi="Arial" w:cs="Arial"/>
        </w:rPr>
        <w:t xml:space="preserve"> and </w:t>
      </w:r>
      <w:r w:rsidR="000C6EAC">
        <w:rPr>
          <w:rFonts w:ascii="Arial" w:hAnsi="Arial" w:cs="Arial"/>
        </w:rPr>
        <w:t xml:space="preserve"> </w:t>
      </w:r>
      <w:r w:rsidR="000C6EAC" w:rsidRPr="000C6EAC">
        <w:rPr>
          <w:rFonts w:ascii="Arial" w:hAnsi="Arial" w:cs="Arial"/>
          <w:i/>
          <w:iCs/>
        </w:rPr>
        <w:t xml:space="preserve">E. faecium </w:t>
      </w:r>
      <w:r w:rsidR="000C6EAC">
        <w:rPr>
          <w:rFonts w:ascii="Arial" w:hAnsi="Arial" w:cs="Arial"/>
        </w:rPr>
        <w:t xml:space="preserve">tend to be less virulent than </w:t>
      </w:r>
      <w:r w:rsidR="000C6EAC" w:rsidRPr="000C6EAC">
        <w:rPr>
          <w:rFonts w:ascii="Arial" w:hAnsi="Arial" w:cs="Arial"/>
          <w:i/>
          <w:iCs/>
        </w:rPr>
        <w:t>E. faecalis</w:t>
      </w:r>
      <w:r w:rsidR="000C6EAC">
        <w:rPr>
          <w:rFonts w:ascii="Arial" w:hAnsi="Arial" w:cs="Arial"/>
        </w:rPr>
        <w:t xml:space="preserve"> </w:t>
      </w:r>
      <w:r w:rsidR="009A5CCE">
        <w:rPr>
          <w:rFonts w:ascii="Arial" w:hAnsi="Arial" w:cs="Arial"/>
        </w:rPr>
        <w:fldChar w:fldCharType="begin"/>
      </w:r>
      <w:r w:rsidR="00D441F9">
        <w:rPr>
          <w:rFonts w:ascii="Arial" w:hAnsi="Arial" w:cs="Arial"/>
        </w:rPr>
        <w:instrText xml:space="preserve"> ADDIN ZOTERO_ITEM CSL_CITATION {"citationID":"knoCvVkk","properties":{"formattedCitation":"\\super 81\\nosupersub{}","plainCitation":"81","noteIndex":0},"citationItems":[{"id":6099,"uris":["http://zotero.org/users/6494753/items/58QIXF8F"],"itemData":{"id":6099,"type":"article-journal","container-title":"UpToDate","language":"en","source":"Zotero","title":"Treatment of enterococcal infections","author":[{"family":"Miller","given":"Willina"}]}}],"schema":"https://github.com/citation-style-language/schema/raw/master/csl-citation.json"} </w:instrText>
      </w:r>
      <w:r w:rsidR="009A5CCE">
        <w:rPr>
          <w:rFonts w:ascii="Arial" w:hAnsi="Arial" w:cs="Arial"/>
        </w:rPr>
        <w:fldChar w:fldCharType="separate"/>
      </w:r>
      <w:r w:rsidR="00D441F9" w:rsidRPr="00D441F9">
        <w:rPr>
          <w:rFonts w:ascii="Arial" w:hAnsi="Arial" w:cs="Arial"/>
          <w:vertAlign w:val="superscript"/>
        </w:rPr>
        <w:t>81</w:t>
      </w:r>
      <w:r w:rsidR="009A5CCE">
        <w:rPr>
          <w:rFonts w:ascii="Arial" w:hAnsi="Arial" w:cs="Arial"/>
        </w:rPr>
        <w:fldChar w:fldCharType="end"/>
      </w:r>
      <w:r w:rsidR="009A5CCE">
        <w:rPr>
          <w:rFonts w:ascii="Arial" w:hAnsi="Arial" w:cs="Arial"/>
        </w:rPr>
        <w:t xml:space="preserve">. </w:t>
      </w:r>
      <w:r w:rsidR="005057A6">
        <w:rPr>
          <w:rFonts w:ascii="Arial" w:hAnsi="Arial" w:cs="Arial"/>
        </w:rPr>
        <w:t>If this</w:t>
      </w:r>
      <w:r w:rsidR="00067CF5">
        <w:rPr>
          <w:rFonts w:ascii="Arial" w:hAnsi="Arial" w:cs="Arial"/>
        </w:rPr>
        <w:t xml:space="preserve"> was</w:t>
      </w:r>
      <w:r w:rsidR="005057A6">
        <w:rPr>
          <w:rFonts w:ascii="Arial" w:hAnsi="Arial" w:cs="Arial"/>
        </w:rPr>
        <w:t xml:space="preserve"> indeed</w:t>
      </w:r>
      <w:r w:rsidR="00067CF5">
        <w:rPr>
          <w:rFonts w:ascii="Arial" w:hAnsi="Arial" w:cs="Arial"/>
        </w:rPr>
        <w:t xml:space="preserve"> the case</w:t>
      </w:r>
      <w:r w:rsidR="005057A6">
        <w:rPr>
          <w:rFonts w:ascii="Arial" w:hAnsi="Arial" w:cs="Arial"/>
        </w:rPr>
        <w:t>,</w:t>
      </w:r>
      <w:r w:rsidR="00067CF5">
        <w:rPr>
          <w:rFonts w:ascii="Arial" w:hAnsi="Arial" w:cs="Arial"/>
        </w:rPr>
        <w:t xml:space="preserve"> we would expect to see lipoproteins also be associated with mortality</w:t>
      </w:r>
      <w:r>
        <w:rPr>
          <w:rFonts w:ascii="Arial" w:hAnsi="Arial" w:cs="Arial"/>
        </w:rPr>
        <w:t xml:space="preserve">, </w:t>
      </w:r>
      <w:r w:rsidR="00067CF5">
        <w:rPr>
          <w:rFonts w:ascii="Arial" w:hAnsi="Arial" w:cs="Arial"/>
        </w:rPr>
        <w:t xml:space="preserve">a finding not observed in our study. Thus, </w:t>
      </w:r>
      <w:r w:rsidR="00CF127C">
        <w:rPr>
          <w:rFonts w:ascii="Arial" w:hAnsi="Arial" w:cs="Arial"/>
        </w:rPr>
        <w:t xml:space="preserve">the underlying </w:t>
      </w:r>
      <w:r w:rsidR="00067CF5">
        <w:rPr>
          <w:rFonts w:ascii="Arial" w:hAnsi="Arial" w:cs="Arial"/>
        </w:rPr>
        <w:t xml:space="preserve">reasons for these </w:t>
      </w:r>
      <w:r w:rsidR="005057A6">
        <w:rPr>
          <w:rFonts w:ascii="Arial" w:hAnsi="Arial" w:cs="Arial"/>
        </w:rPr>
        <w:t>interesting differences</w:t>
      </w:r>
      <w:r w:rsidR="00067CF5">
        <w:rPr>
          <w:rFonts w:ascii="Arial" w:hAnsi="Arial" w:cs="Arial"/>
        </w:rPr>
        <w:t xml:space="preserve"> in </w:t>
      </w:r>
      <w:r w:rsidR="005057A6">
        <w:rPr>
          <w:rFonts w:ascii="Arial" w:hAnsi="Arial" w:cs="Arial"/>
        </w:rPr>
        <w:t xml:space="preserve">proteins involved in </w:t>
      </w:r>
      <w:r w:rsidR="00067CF5">
        <w:rPr>
          <w:rFonts w:ascii="Arial" w:hAnsi="Arial" w:cs="Arial"/>
        </w:rPr>
        <w:t xml:space="preserve">cholesterol metabolism are currently </w:t>
      </w:r>
      <w:r w:rsidR="00CF127C">
        <w:rPr>
          <w:rFonts w:ascii="Arial" w:hAnsi="Arial" w:cs="Arial"/>
        </w:rPr>
        <w:t>opaque</w:t>
      </w:r>
      <w:r w:rsidR="005057A6">
        <w:rPr>
          <w:rFonts w:ascii="Arial" w:hAnsi="Arial" w:cs="Arial"/>
        </w:rPr>
        <w:t>.</w:t>
      </w:r>
    </w:p>
    <w:p w14:paraId="2B9C4FD3" w14:textId="77777777" w:rsidR="00B33B24" w:rsidRDefault="00B33B24" w:rsidP="000C3805">
      <w:pPr>
        <w:spacing w:line="480" w:lineRule="auto"/>
        <w:rPr>
          <w:rFonts w:ascii="Arial" w:hAnsi="Arial" w:cs="Arial"/>
        </w:rPr>
      </w:pPr>
    </w:p>
    <w:p w14:paraId="2C59A5C5" w14:textId="5F3CDA4E" w:rsidR="003F5D6F" w:rsidRDefault="008E76C1" w:rsidP="00C8425B">
      <w:pPr>
        <w:spacing w:line="480" w:lineRule="auto"/>
        <w:ind w:firstLine="720"/>
        <w:rPr>
          <w:rFonts w:ascii="Arial" w:hAnsi="Arial" w:cs="Arial"/>
        </w:rPr>
      </w:pPr>
      <w:r>
        <w:rPr>
          <w:rFonts w:ascii="Arial" w:hAnsi="Arial" w:cs="Arial"/>
        </w:rPr>
        <w:t xml:space="preserve">Evaluation of the systemic responses comparing mortality to survival </w:t>
      </w:r>
      <w:r w:rsidR="007A2946">
        <w:rPr>
          <w:rFonts w:ascii="Arial" w:hAnsi="Arial" w:cs="Arial"/>
        </w:rPr>
        <w:t>uncovered</w:t>
      </w:r>
      <w:r>
        <w:rPr>
          <w:rFonts w:ascii="Arial" w:hAnsi="Arial" w:cs="Arial"/>
        </w:rPr>
        <w:t xml:space="preserve"> </w:t>
      </w:r>
      <w:r w:rsidR="00186AB4">
        <w:rPr>
          <w:rFonts w:ascii="Arial" w:hAnsi="Arial" w:cs="Arial"/>
        </w:rPr>
        <w:t>a number of important differences among these patients</w:t>
      </w:r>
      <w:r>
        <w:rPr>
          <w:rFonts w:ascii="Arial" w:hAnsi="Arial" w:cs="Arial"/>
        </w:rPr>
        <w:t xml:space="preserve">. </w:t>
      </w:r>
      <w:r w:rsidR="007A2946">
        <w:rPr>
          <w:rFonts w:ascii="Arial" w:hAnsi="Arial" w:cs="Arial"/>
        </w:rPr>
        <w:t>We</w:t>
      </w:r>
      <w:r w:rsidR="00A364A4">
        <w:rPr>
          <w:rFonts w:ascii="Arial" w:hAnsi="Arial" w:cs="Arial"/>
        </w:rPr>
        <w:t xml:space="preserve"> found features derived from </w:t>
      </w:r>
      <w:r>
        <w:rPr>
          <w:rFonts w:ascii="Arial" w:hAnsi="Arial" w:cs="Arial"/>
        </w:rPr>
        <w:t xml:space="preserve">proteomics data </w:t>
      </w:r>
      <w:r w:rsidR="00A364A4">
        <w:rPr>
          <w:rFonts w:ascii="Arial" w:hAnsi="Arial" w:cs="Arial"/>
        </w:rPr>
        <w:t>to be better</w:t>
      </w:r>
      <w:r>
        <w:rPr>
          <w:rFonts w:ascii="Arial" w:hAnsi="Arial" w:cs="Arial"/>
        </w:rPr>
        <w:t xml:space="preserve"> at predicting mortality status than </w:t>
      </w:r>
      <w:r w:rsidR="00A364A4">
        <w:rPr>
          <w:rFonts w:ascii="Arial" w:hAnsi="Arial" w:cs="Arial"/>
        </w:rPr>
        <w:t xml:space="preserve">those derived from </w:t>
      </w:r>
      <w:r>
        <w:rPr>
          <w:rFonts w:ascii="Arial" w:hAnsi="Arial" w:cs="Arial"/>
        </w:rPr>
        <w:t>metabolomic</w:t>
      </w:r>
      <w:r w:rsidR="00A364A4">
        <w:rPr>
          <w:rFonts w:ascii="Arial" w:hAnsi="Arial" w:cs="Arial"/>
        </w:rPr>
        <w:t>s</w:t>
      </w:r>
      <w:r>
        <w:rPr>
          <w:rFonts w:ascii="Arial" w:hAnsi="Arial" w:cs="Arial"/>
        </w:rPr>
        <w:t xml:space="preserve"> data</w:t>
      </w:r>
      <w:r w:rsidR="00A364A4">
        <w:rPr>
          <w:rFonts w:ascii="Arial" w:hAnsi="Arial" w:cs="Arial"/>
        </w:rPr>
        <w:t>.</w:t>
      </w:r>
      <w:r w:rsidR="00186AB4">
        <w:rPr>
          <w:rFonts w:ascii="Arial" w:hAnsi="Arial" w:cs="Arial"/>
        </w:rPr>
        <w:t xml:space="preserve"> </w:t>
      </w:r>
      <w:r w:rsidR="009D4814">
        <w:rPr>
          <w:rFonts w:ascii="Arial" w:hAnsi="Arial" w:cs="Arial"/>
        </w:rPr>
        <w:t xml:space="preserve">The biological processes observed to </w:t>
      </w:r>
      <w:r w:rsidR="00BA65B0">
        <w:rPr>
          <w:rFonts w:ascii="Arial" w:hAnsi="Arial" w:cs="Arial"/>
        </w:rPr>
        <w:t>decrease</w:t>
      </w:r>
      <w:r w:rsidR="009D4814">
        <w:rPr>
          <w:rFonts w:ascii="Arial" w:hAnsi="Arial" w:cs="Arial"/>
        </w:rPr>
        <w:t xml:space="preserve"> </w:t>
      </w:r>
      <w:r w:rsidR="00BA65B0">
        <w:rPr>
          <w:rFonts w:ascii="Arial" w:hAnsi="Arial" w:cs="Arial"/>
        </w:rPr>
        <w:t xml:space="preserve">in </w:t>
      </w:r>
      <w:r w:rsidR="003F5D6F">
        <w:rPr>
          <w:rFonts w:ascii="Arial" w:hAnsi="Arial" w:cs="Arial"/>
        </w:rPr>
        <w:t xml:space="preserve">mortality </w:t>
      </w:r>
      <w:r w:rsidR="009C459B">
        <w:rPr>
          <w:rFonts w:ascii="Arial" w:hAnsi="Arial" w:cs="Arial"/>
        </w:rPr>
        <w:t xml:space="preserve">patients </w:t>
      </w:r>
      <w:r w:rsidR="003F5D6F">
        <w:rPr>
          <w:rFonts w:ascii="Arial" w:hAnsi="Arial" w:cs="Arial"/>
        </w:rPr>
        <w:t>compared to survival</w:t>
      </w:r>
      <w:r w:rsidR="009D4814">
        <w:rPr>
          <w:rFonts w:ascii="Arial" w:hAnsi="Arial" w:cs="Arial"/>
        </w:rPr>
        <w:t xml:space="preserve"> </w:t>
      </w:r>
      <w:r w:rsidR="003F5D6F">
        <w:rPr>
          <w:rFonts w:ascii="Arial" w:hAnsi="Arial" w:cs="Arial"/>
        </w:rPr>
        <w:t xml:space="preserve">were </w:t>
      </w:r>
      <w:r w:rsidR="005057A6">
        <w:rPr>
          <w:rFonts w:ascii="Arial" w:hAnsi="Arial" w:cs="Arial"/>
        </w:rPr>
        <w:t xml:space="preserve">primarily </w:t>
      </w:r>
      <w:r w:rsidR="003F5D6F">
        <w:rPr>
          <w:rFonts w:ascii="Arial" w:hAnsi="Arial" w:cs="Arial"/>
        </w:rPr>
        <w:t xml:space="preserve">composed </w:t>
      </w:r>
      <w:r w:rsidR="005057A6">
        <w:rPr>
          <w:rFonts w:ascii="Arial" w:hAnsi="Arial" w:cs="Arial"/>
        </w:rPr>
        <w:t>of</w:t>
      </w:r>
      <w:r w:rsidR="00A364A4">
        <w:rPr>
          <w:rFonts w:ascii="Arial" w:hAnsi="Arial" w:cs="Arial"/>
        </w:rPr>
        <w:t xml:space="preserve"> </w:t>
      </w:r>
      <w:r w:rsidR="005057A6">
        <w:rPr>
          <w:rFonts w:ascii="Arial" w:hAnsi="Arial" w:cs="Arial"/>
        </w:rPr>
        <w:t xml:space="preserve">the </w:t>
      </w:r>
      <w:r w:rsidR="003F5D6F">
        <w:rPr>
          <w:rFonts w:ascii="Arial" w:hAnsi="Arial" w:cs="Arial"/>
        </w:rPr>
        <w:t xml:space="preserve">same ones that were </w:t>
      </w:r>
      <w:r w:rsidR="00146BC2">
        <w:rPr>
          <w:rFonts w:ascii="Arial" w:hAnsi="Arial" w:cs="Arial"/>
        </w:rPr>
        <w:t>found</w:t>
      </w:r>
      <w:r w:rsidR="003F5D6F">
        <w:rPr>
          <w:rFonts w:ascii="Arial" w:hAnsi="Arial" w:cs="Arial"/>
        </w:rPr>
        <w:t xml:space="preserve"> to be significantly different when comparing healthy to infected. This suggests that </w:t>
      </w:r>
      <w:r w:rsidR="00146BC2">
        <w:rPr>
          <w:rFonts w:ascii="Arial" w:hAnsi="Arial" w:cs="Arial"/>
        </w:rPr>
        <w:t>the degree of alteration relative to baseline for proteins involved in blood coagulation, blood microparticle</w:t>
      </w:r>
      <w:r w:rsidR="00112278">
        <w:rPr>
          <w:rFonts w:ascii="Arial" w:hAnsi="Arial" w:cs="Arial"/>
        </w:rPr>
        <w:t xml:space="preserve"> (lipoproteins)</w:t>
      </w:r>
      <w:r w:rsidR="00146BC2">
        <w:rPr>
          <w:rFonts w:ascii="Arial" w:hAnsi="Arial" w:cs="Arial"/>
        </w:rPr>
        <w:t xml:space="preserve">, and negative regulation of endopeptidase </w:t>
      </w:r>
      <w:r w:rsidR="00112278">
        <w:rPr>
          <w:rFonts w:ascii="Arial" w:hAnsi="Arial" w:cs="Arial"/>
        </w:rPr>
        <w:t>(SERPIN</w:t>
      </w:r>
      <w:ins w:id="71" w:author="Leigh-Ana M Rossitto" w:date="2024-05-02T13:54:00Z">
        <w:r w:rsidR="005958B3">
          <w:rPr>
            <w:rFonts w:ascii="Arial" w:hAnsi="Arial" w:cs="Arial"/>
          </w:rPr>
          <w:t>s</w:t>
        </w:r>
      </w:ins>
      <w:del w:id="72" w:author="Leigh-Ana M Rossitto" w:date="2024-05-02T13:54:00Z">
        <w:r w:rsidR="00112278" w:rsidDel="005958B3">
          <w:rPr>
            <w:rFonts w:ascii="Arial" w:hAnsi="Arial" w:cs="Arial"/>
          </w:rPr>
          <w:delText>S</w:delText>
        </w:r>
      </w:del>
      <w:r w:rsidR="00112278">
        <w:rPr>
          <w:rFonts w:ascii="Arial" w:hAnsi="Arial" w:cs="Arial"/>
        </w:rPr>
        <w:t xml:space="preserve">) </w:t>
      </w:r>
      <w:r w:rsidR="00146BC2">
        <w:rPr>
          <w:rFonts w:ascii="Arial" w:hAnsi="Arial" w:cs="Arial"/>
        </w:rPr>
        <w:lastRenderedPageBreak/>
        <w:t xml:space="preserve">activity </w:t>
      </w:r>
      <w:r w:rsidR="00112278">
        <w:rPr>
          <w:rFonts w:ascii="Arial" w:hAnsi="Arial" w:cs="Arial"/>
        </w:rPr>
        <w:t>correlate with the</w:t>
      </w:r>
      <w:r w:rsidR="003F5D6F">
        <w:rPr>
          <w:rFonts w:ascii="Arial" w:hAnsi="Arial" w:cs="Arial"/>
        </w:rPr>
        <w:t xml:space="preserve"> severity</w:t>
      </w:r>
      <w:r w:rsidR="00112278">
        <w:rPr>
          <w:rFonts w:ascii="Arial" w:hAnsi="Arial" w:cs="Arial"/>
        </w:rPr>
        <w:t xml:space="preserve"> of enterococcal bacteremia</w:t>
      </w:r>
      <w:r w:rsidR="00146BC2">
        <w:rPr>
          <w:rFonts w:ascii="Arial" w:hAnsi="Arial" w:cs="Arial"/>
        </w:rPr>
        <w:t>.</w:t>
      </w:r>
      <w:r w:rsidR="003F5D6F">
        <w:rPr>
          <w:rFonts w:ascii="Arial" w:hAnsi="Arial" w:cs="Arial"/>
        </w:rPr>
        <w:t xml:space="preserve"> </w:t>
      </w:r>
      <w:r w:rsidR="00C8425B">
        <w:rPr>
          <w:rFonts w:ascii="Arial" w:hAnsi="Arial" w:cs="Arial"/>
        </w:rPr>
        <w:t>The</w:t>
      </w:r>
      <w:r w:rsidR="000F21DF">
        <w:rPr>
          <w:rFonts w:ascii="Arial" w:hAnsi="Arial" w:cs="Arial"/>
        </w:rPr>
        <w:t xml:space="preserve"> biological processes</w:t>
      </w:r>
      <w:r w:rsidR="00C8425B">
        <w:rPr>
          <w:rFonts w:ascii="Arial" w:hAnsi="Arial" w:cs="Arial"/>
        </w:rPr>
        <w:t xml:space="preserve"> that were found to be</w:t>
      </w:r>
      <w:r w:rsidR="000F21DF">
        <w:rPr>
          <w:rFonts w:ascii="Arial" w:hAnsi="Arial" w:cs="Arial"/>
        </w:rPr>
        <w:t xml:space="preserve"> </w:t>
      </w:r>
      <w:r w:rsidR="00C8425B">
        <w:rPr>
          <w:rFonts w:ascii="Arial" w:hAnsi="Arial" w:cs="Arial"/>
        </w:rPr>
        <w:t>significantly increased in mortality were vague, including</w:t>
      </w:r>
      <w:r w:rsidR="000F21DF">
        <w:rPr>
          <w:rFonts w:ascii="Arial" w:hAnsi="Arial" w:cs="Arial"/>
        </w:rPr>
        <w:t xml:space="preserve"> calcium ion binding, extracellular matrix, external side of </w:t>
      </w:r>
      <w:r w:rsidR="007A2946">
        <w:rPr>
          <w:rFonts w:ascii="Arial" w:hAnsi="Arial" w:cs="Arial"/>
        </w:rPr>
        <w:t xml:space="preserve">the </w:t>
      </w:r>
      <w:r w:rsidR="000F21DF">
        <w:rPr>
          <w:rFonts w:ascii="Arial" w:hAnsi="Arial" w:cs="Arial"/>
        </w:rPr>
        <w:t>plasma membrane, and the Golgi apparatus</w:t>
      </w:r>
      <w:r w:rsidR="00C8425B">
        <w:rPr>
          <w:rFonts w:ascii="Arial" w:hAnsi="Arial" w:cs="Arial"/>
        </w:rPr>
        <w:t xml:space="preserve"> making any potential biological relevance hard to discern. </w:t>
      </w:r>
    </w:p>
    <w:p w14:paraId="43787680" w14:textId="77777777" w:rsidR="00C8425B" w:rsidRPr="00C8425B" w:rsidRDefault="00C8425B" w:rsidP="00C8425B">
      <w:pPr>
        <w:spacing w:line="480" w:lineRule="auto"/>
        <w:ind w:firstLine="720"/>
        <w:rPr>
          <w:rFonts w:ascii="Arial" w:hAnsi="Arial" w:cs="Arial"/>
        </w:rPr>
      </w:pPr>
    </w:p>
    <w:p w14:paraId="524373F3" w14:textId="19064B0D" w:rsidR="00E25688" w:rsidRDefault="00E25688" w:rsidP="009D4814">
      <w:pPr>
        <w:spacing w:line="480" w:lineRule="auto"/>
        <w:ind w:firstLine="720"/>
        <w:rPr>
          <w:rFonts w:ascii="Arial" w:hAnsi="Arial" w:cs="Arial"/>
        </w:rPr>
      </w:pPr>
      <w:r>
        <w:rPr>
          <w:rFonts w:ascii="Arial" w:hAnsi="Arial" w:cs="Arial"/>
        </w:rPr>
        <w:t xml:space="preserve">A </w:t>
      </w:r>
      <w:r w:rsidR="00186AB4">
        <w:rPr>
          <w:rFonts w:ascii="Arial" w:hAnsi="Arial" w:cs="Arial"/>
        </w:rPr>
        <w:t xml:space="preserve">number of features from the proteomics data were able to predict mortality, </w:t>
      </w:r>
      <w:r>
        <w:rPr>
          <w:rFonts w:ascii="Arial" w:hAnsi="Arial" w:cs="Arial"/>
        </w:rPr>
        <w:t>with</w:t>
      </w:r>
      <w:r w:rsidR="00186AB4">
        <w:rPr>
          <w:rFonts w:ascii="Arial" w:hAnsi="Arial" w:cs="Arial"/>
        </w:rPr>
        <w:t xml:space="preserve"> classification accuracies approaching 90%. </w:t>
      </w:r>
      <w:r w:rsidR="009D4814">
        <w:rPr>
          <w:rFonts w:ascii="Arial" w:hAnsi="Arial" w:cs="Arial"/>
        </w:rPr>
        <w:t xml:space="preserve">Decreases in two </w:t>
      </w:r>
      <w:r w:rsidR="009D4814" w:rsidRPr="005D66DA">
        <w:rPr>
          <w:rFonts w:ascii="Arial" w:hAnsi="Arial" w:cs="Arial"/>
        </w:rPr>
        <w:t>cysteine</w:t>
      </w:r>
      <w:r w:rsidR="009D4814">
        <w:rPr>
          <w:rFonts w:ascii="Arial" w:hAnsi="Arial" w:cs="Arial"/>
        </w:rPr>
        <w:t xml:space="preserve"> </w:t>
      </w:r>
      <w:r w:rsidR="009D4814" w:rsidRPr="005D66DA">
        <w:rPr>
          <w:rFonts w:ascii="Arial" w:hAnsi="Arial" w:cs="Arial"/>
        </w:rPr>
        <w:t>protease inhibitors</w:t>
      </w:r>
      <w:r w:rsidR="009D4814">
        <w:rPr>
          <w:rFonts w:ascii="Arial" w:hAnsi="Arial" w:cs="Arial"/>
        </w:rPr>
        <w:t xml:space="preserve"> belonging to the type-3 cystatins class of structurally and functionally related proteins</w:t>
      </w:r>
      <w:r w:rsidR="00082FAB">
        <w:rPr>
          <w:rFonts w:ascii="Arial" w:hAnsi="Arial" w:cs="Arial"/>
        </w:rPr>
        <w:t>,</w:t>
      </w:r>
      <w:r w:rsidR="009D4814">
        <w:rPr>
          <w:rFonts w:ascii="Arial" w:hAnsi="Arial" w:cs="Arial"/>
        </w:rPr>
        <w:fldChar w:fldCharType="begin"/>
      </w:r>
      <w:r w:rsidR="00D441F9">
        <w:rPr>
          <w:rFonts w:ascii="Arial" w:hAnsi="Arial" w:cs="Arial"/>
        </w:rPr>
        <w:instrText xml:space="preserve"> ADDIN ZOTERO_ITEM CSL_CITATION {"citationID":"LZytfruw","properties":{"formattedCitation":"\\super 82\\nosupersub{}","plainCitation":"82","noteIndex":0},"citationItems":[{"id":6066,"uris":["http://zotero.org/users/6494753/items/2QH7UNXK"],"itemData":{"id":6066,"type":"article-journal","container-title":"Frontiers in Bioscience","DOI":"10.2741/3422","ISSN":"10939946, 10934715","issue":"14","journalAbbreviation":"Front Biosci","language":"en","page":"2911","source":"DOI.org (Crossref)","title":"Type 3 cystatins; fetuins, kininogen and histidine-rich glycoprotein","volume":"Volume","author":[{"family":"Lee","given":"Chunsik"}],"issued":{"date-parts":[["2009"]]}}}],"schema":"https://github.com/citation-style-language/schema/raw/master/csl-citation.json"} </w:instrText>
      </w:r>
      <w:r w:rsidR="009D4814">
        <w:rPr>
          <w:rFonts w:ascii="Arial" w:hAnsi="Arial" w:cs="Arial"/>
        </w:rPr>
        <w:fldChar w:fldCharType="separate"/>
      </w:r>
      <w:r w:rsidR="00D441F9" w:rsidRPr="00D441F9">
        <w:rPr>
          <w:rFonts w:ascii="Arial" w:hAnsi="Arial" w:cs="Arial"/>
          <w:vertAlign w:val="superscript"/>
        </w:rPr>
        <w:t>82</w:t>
      </w:r>
      <w:r w:rsidR="009D4814">
        <w:rPr>
          <w:rFonts w:ascii="Arial" w:hAnsi="Arial" w:cs="Arial"/>
        </w:rPr>
        <w:fldChar w:fldCharType="end"/>
      </w:r>
      <w:r w:rsidR="009D4814">
        <w:rPr>
          <w:rFonts w:ascii="Arial" w:hAnsi="Arial" w:cs="Arial"/>
        </w:rPr>
        <w:t xml:space="preserve"> </w:t>
      </w:r>
      <w:r w:rsidR="00186AB4">
        <w:rPr>
          <w:rFonts w:ascii="Arial" w:hAnsi="Arial" w:cs="Arial"/>
        </w:rPr>
        <w:t xml:space="preserve">HRG and FETUB </w:t>
      </w:r>
      <w:r w:rsidR="006213B6">
        <w:rPr>
          <w:rFonts w:ascii="Arial" w:hAnsi="Arial" w:cs="Arial"/>
        </w:rPr>
        <w:t xml:space="preserve">were </w:t>
      </w:r>
      <w:r w:rsidR="00186AB4">
        <w:rPr>
          <w:rFonts w:ascii="Arial" w:hAnsi="Arial" w:cs="Arial"/>
        </w:rPr>
        <w:t xml:space="preserve">the best predictors </w:t>
      </w:r>
      <w:r>
        <w:rPr>
          <w:rFonts w:ascii="Arial" w:hAnsi="Arial" w:cs="Arial"/>
        </w:rPr>
        <w:t>of mortality</w:t>
      </w:r>
      <w:r w:rsidR="005D66DA">
        <w:rPr>
          <w:rFonts w:ascii="Arial" w:hAnsi="Arial" w:cs="Arial"/>
        </w:rPr>
        <w:t>.</w:t>
      </w:r>
      <w:r w:rsidR="009D4814">
        <w:rPr>
          <w:rFonts w:ascii="Arial" w:hAnsi="Arial" w:cs="Arial"/>
        </w:rPr>
        <w:t xml:space="preserve"> These proteins </w:t>
      </w:r>
      <w:r w:rsidR="005D66DA">
        <w:rPr>
          <w:rFonts w:ascii="Arial" w:hAnsi="Arial" w:cs="Arial"/>
        </w:rPr>
        <w:t xml:space="preserve">have roles in blood coagulation, and HRG has been </w:t>
      </w:r>
      <w:r w:rsidR="00FC3DD5">
        <w:rPr>
          <w:rFonts w:ascii="Arial" w:hAnsi="Arial" w:cs="Arial"/>
        </w:rPr>
        <w:t>shown</w:t>
      </w:r>
      <w:r w:rsidR="005D66DA">
        <w:rPr>
          <w:rFonts w:ascii="Arial" w:hAnsi="Arial" w:cs="Arial"/>
        </w:rPr>
        <w:t xml:space="preserve"> to have antibacterial properties</w:t>
      </w:r>
      <w:r w:rsidR="00FC3DD5">
        <w:rPr>
          <w:rFonts w:ascii="Arial" w:hAnsi="Arial" w:cs="Arial"/>
        </w:rPr>
        <w:t xml:space="preserve"> </w:t>
      </w:r>
      <w:r w:rsidR="00FC3DD5">
        <w:rPr>
          <w:rFonts w:ascii="Arial" w:hAnsi="Arial" w:cs="Arial"/>
        </w:rPr>
        <w:fldChar w:fldCharType="begin"/>
      </w:r>
      <w:r w:rsidR="00D441F9">
        <w:rPr>
          <w:rFonts w:ascii="Arial" w:hAnsi="Arial" w:cs="Arial"/>
        </w:rPr>
        <w:instrText xml:space="preserve"> ADDIN ZOTERO_ITEM CSL_CITATION {"citationID":"JcStg8S6","properties":{"formattedCitation":"\\super 83\\nosupersub{}","plainCitation":"83","noteIndex":0},"citationItems":[{"id":6115,"uris":["http://zotero.org/users/6494753/items/98IMVM72"],"itemData":{"id":6115,"type":"article-journal","abstract":"Histidine</w:instrText>
      </w:r>
      <w:r w:rsidR="00D441F9">
        <w:rPr>
          <w:rFonts w:ascii="Cambria Math" w:hAnsi="Cambria Math" w:cs="Cambria Math"/>
        </w:rPr>
        <w:instrText>‐</w:instrText>
      </w:r>
      <w:r w:rsidR="00D441F9">
        <w:rPr>
          <w:rFonts w:ascii="Arial" w:hAnsi="Arial" w:cs="Arial"/>
        </w:rPr>
        <w:instrText>rich glycoprotein (HRGP), an abundant heparin</w:instrText>
      </w:r>
      <w:r w:rsidR="00D441F9">
        <w:rPr>
          <w:rFonts w:ascii="Cambria Math" w:hAnsi="Cambria Math" w:cs="Cambria Math"/>
        </w:rPr>
        <w:instrText>‐</w:instrText>
      </w:r>
      <w:r w:rsidR="00D441F9">
        <w:rPr>
          <w:rFonts w:ascii="Arial" w:hAnsi="Arial" w:cs="Arial"/>
        </w:rPr>
        <w:instrText>binding protein found in plasma and thrombocytes, exerts antibacterial effects against Gram</w:instrText>
      </w:r>
      <w:r w:rsidR="00D441F9">
        <w:rPr>
          <w:rFonts w:ascii="Cambria Math" w:hAnsi="Cambria Math" w:cs="Cambria Math"/>
        </w:rPr>
        <w:instrText>‐</w:instrText>
      </w:r>
      <w:r w:rsidR="00D441F9">
        <w:rPr>
          <w:rFonts w:ascii="Arial" w:hAnsi="Arial" w:cs="Arial"/>
        </w:rPr>
        <w:instrText>positive bacteria (\n              Enterococcus faecalis\n              and\n              Staphylococcus aureus\n              ) and Gram</w:instrText>
      </w:r>
      <w:r w:rsidR="00D441F9">
        <w:rPr>
          <w:rFonts w:ascii="Cambria Math" w:hAnsi="Cambria Math" w:cs="Cambria Math"/>
        </w:rPr>
        <w:instrText>‐</w:instrText>
      </w:r>
      <w:r w:rsidR="00D441F9">
        <w:rPr>
          <w:rFonts w:ascii="Arial" w:hAnsi="Arial" w:cs="Arial"/>
        </w:rPr>
        <w:instrText>negative bacteria (\n              Escherichia coli\n              and\n              Pseudomonas aeruginosa\n              ). Fluorescence studies and electron microscopy to assess membrane permeation showed that HRGP induces lysis of\n              E. faecalis\n              bacteria in the presence of Zn\n              2+\n              or at low pH. Heparin blocked binding of the protein to\n              E. faecalis\n              and abolished antibacterial activity. Furthermore, truncated HRGP, devoid of the heparin</w:instrText>
      </w:r>
      <w:r w:rsidR="00D441F9">
        <w:rPr>
          <w:rFonts w:ascii="Cambria Math" w:hAnsi="Cambria Math" w:cs="Cambria Math"/>
        </w:rPr>
        <w:instrText>‐</w:instrText>
      </w:r>
      <w:r w:rsidR="00D441F9">
        <w:rPr>
          <w:rFonts w:ascii="Arial" w:hAnsi="Arial" w:cs="Arial"/>
        </w:rPr>
        <w:instrText>binding and histidine</w:instrText>
      </w:r>
      <w:r w:rsidR="00D441F9">
        <w:rPr>
          <w:rFonts w:ascii="Cambria Math" w:hAnsi="Cambria Math" w:cs="Cambria Math"/>
        </w:rPr>
        <w:instrText>‐</w:instrText>
      </w:r>
      <w:r w:rsidR="00D441F9">
        <w:rPr>
          <w:rFonts w:ascii="Arial" w:hAnsi="Arial" w:cs="Arial"/>
        </w:rPr>
        <w:instrText>rich domain, was not antibacterial. It has previously been shown that peptides containing consensus heparin</w:instrText>
      </w:r>
      <w:r w:rsidR="00D441F9">
        <w:rPr>
          <w:rFonts w:ascii="Cambria Math" w:hAnsi="Cambria Math" w:cs="Cambria Math"/>
        </w:rPr>
        <w:instrText>‐</w:instrText>
      </w:r>
      <w:r w:rsidR="00D441F9">
        <w:rPr>
          <w:rFonts w:ascii="Arial" w:hAnsi="Arial" w:cs="Arial"/>
        </w:rPr>
        <w:instrText>binding sequences (Cardin and Weintraub motifs) are antibacterial. Thus, the peptide (GHHPH)\n              4\n              , derived from the histidine</w:instrText>
      </w:r>
      <w:r w:rsidR="00D441F9">
        <w:rPr>
          <w:rFonts w:ascii="Cambria Math" w:hAnsi="Cambria Math" w:cs="Cambria Math"/>
        </w:rPr>
        <w:instrText>‐</w:instrText>
      </w:r>
      <w:r w:rsidR="00D441F9">
        <w:rPr>
          <w:rFonts w:ascii="Arial" w:hAnsi="Arial" w:cs="Arial"/>
        </w:rPr>
        <w:instrText>rich region of HRGP and containing such a heparin</w:instrText>
      </w:r>
      <w:r w:rsidR="00D441F9">
        <w:rPr>
          <w:rFonts w:ascii="Cambria Math" w:hAnsi="Cambria Math" w:cs="Cambria Math"/>
        </w:rPr>
        <w:instrText>‐</w:instrText>
      </w:r>
      <w:r w:rsidR="00D441F9">
        <w:rPr>
          <w:rFonts w:ascii="Arial" w:hAnsi="Arial" w:cs="Arial"/>
        </w:rPr>
        <w:instrText>binding motif, was antibacterial for\n              E. faecalis\n              in the presence of Zn\n              2+\n              or at low pH. The results show a previously undisclosed antibacterial activity of HRGP and suggest that the histidine</w:instrText>
      </w:r>
      <w:r w:rsidR="00D441F9">
        <w:rPr>
          <w:rFonts w:ascii="Cambria Math" w:hAnsi="Cambria Math" w:cs="Cambria Math"/>
        </w:rPr>
        <w:instrText>‐</w:instrText>
      </w:r>
      <w:r w:rsidR="00D441F9">
        <w:rPr>
          <w:rFonts w:ascii="Arial" w:hAnsi="Arial" w:cs="Arial"/>
        </w:rPr>
        <w:instrText>rich and heparin</w:instrText>
      </w:r>
      <w:r w:rsidR="00D441F9">
        <w:rPr>
          <w:rFonts w:ascii="Cambria Math" w:hAnsi="Cambria Math" w:cs="Cambria Math"/>
        </w:rPr>
        <w:instrText>‐</w:instrText>
      </w:r>
      <w:r w:rsidR="00D441F9">
        <w:rPr>
          <w:rFonts w:ascii="Arial" w:hAnsi="Arial" w:cs="Arial"/>
        </w:rPr>
        <w:instrText>binding domain of HRGP mediates the antibacterial activity of the protein.","container-title":"The FEBS Journal","DOI":"10.1111/j.1742-4658.2006.05586.x","ISSN":"1742-464X, 1742-4658","issue":"2","journalAbbreviation":"The FEBS Journal","language":"en","license":"http://onlinelibrary.wiley.com/termsAndConditions#vor","page":"377-389","source":"DOI.org (Crossref)","title":"Histidine</w:instrText>
      </w:r>
      <w:r w:rsidR="00D441F9">
        <w:rPr>
          <w:rFonts w:ascii="Cambria Math" w:hAnsi="Cambria Math" w:cs="Cambria Math"/>
        </w:rPr>
        <w:instrText>‐</w:instrText>
      </w:r>
      <w:r w:rsidR="00D441F9">
        <w:rPr>
          <w:rFonts w:ascii="Arial" w:hAnsi="Arial" w:cs="Arial"/>
        </w:rPr>
        <w:instrText>rich glycoprotein exerts antibacterial activity","volume":"274","author":[{"family":"Rydengård","given":"Victoria"},{"family":"Olsson","given":"Anna</w:instrText>
      </w:r>
      <w:r w:rsidR="00D441F9">
        <w:rPr>
          <w:rFonts w:ascii="Cambria Math" w:hAnsi="Cambria Math" w:cs="Cambria Math"/>
        </w:rPr>
        <w:instrText>‐</w:instrText>
      </w:r>
      <w:r w:rsidR="00D441F9">
        <w:rPr>
          <w:rFonts w:ascii="Arial" w:hAnsi="Arial" w:cs="Arial"/>
        </w:rPr>
        <w:instrText xml:space="preserve">Karin"},{"family":"Mörgelin","given":"Matthias"},{"family":"Schmidtchen","given":"Artur"}],"issued":{"date-parts":[["2007",1]]}}}],"schema":"https://github.com/citation-style-language/schema/raw/master/csl-citation.json"} </w:instrText>
      </w:r>
      <w:r w:rsidR="00FC3DD5">
        <w:rPr>
          <w:rFonts w:ascii="Arial" w:hAnsi="Arial" w:cs="Arial"/>
        </w:rPr>
        <w:fldChar w:fldCharType="separate"/>
      </w:r>
      <w:r w:rsidR="00D441F9" w:rsidRPr="00D441F9">
        <w:rPr>
          <w:rFonts w:ascii="Arial" w:hAnsi="Arial" w:cs="Arial"/>
          <w:vertAlign w:val="superscript"/>
        </w:rPr>
        <w:t>83</w:t>
      </w:r>
      <w:r w:rsidR="00FC3DD5">
        <w:rPr>
          <w:rFonts w:ascii="Arial" w:hAnsi="Arial" w:cs="Arial"/>
        </w:rPr>
        <w:fldChar w:fldCharType="end"/>
      </w:r>
      <w:r w:rsidR="005D66DA">
        <w:rPr>
          <w:rFonts w:ascii="Arial" w:hAnsi="Arial" w:cs="Arial"/>
        </w:rPr>
        <w:t xml:space="preserve">. </w:t>
      </w:r>
      <w:r w:rsidR="00B10509">
        <w:rPr>
          <w:rFonts w:ascii="Arial" w:hAnsi="Arial" w:cs="Arial"/>
        </w:rPr>
        <w:t xml:space="preserve">They have been identified as biomarkers of mortality in a variety of other studies, with </w:t>
      </w:r>
      <w:r w:rsidR="00B10509" w:rsidRPr="005A7929">
        <w:rPr>
          <w:rFonts w:ascii="Arial" w:hAnsi="Arial" w:cs="Arial"/>
        </w:rPr>
        <w:t xml:space="preserve">evidence showing that </w:t>
      </w:r>
      <w:r w:rsidR="004138C9" w:rsidRPr="005A7929">
        <w:rPr>
          <w:rFonts w:ascii="Arial" w:hAnsi="Arial" w:cs="Arial"/>
        </w:rPr>
        <w:t>lower</w:t>
      </w:r>
      <w:r w:rsidR="00B10509" w:rsidRPr="005A7929">
        <w:rPr>
          <w:rFonts w:ascii="Arial" w:hAnsi="Arial" w:cs="Arial"/>
        </w:rPr>
        <w:t xml:space="preserve"> levels were associated with </w:t>
      </w:r>
      <w:r w:rsidR="004138C9" w:rsidRPr="005A7929">
        <w:rPr>
          <w:rFonts w:ascii="Arial" w:hAnsi="Arial" w:cs="Arial"/>
        </w:rPr>
        <w:t xml:space="preserve">mortality in COVID-19 </w:t>
      </w:r>
      <w:r w:rsidR="004138C9" w:rsidRPr="005A7929">
        <w:rPr>
          <w:rFonts w:ascii="Arial" w:hAnsi="Arial" w:cs="Arial"/>
        </w:rPr>
        <w:fldChar w:fldCharType="begin"/>
      </w:r>
      <w:r w:rsidR="00D441F9">
        <w:rPr>
          <w:rFonts w:ascii="Arial" w:hAnsi="Arial" w:cs="Arial"/>
        </w:rPr>
        <w:instrText xml:space="preserve"> ADDIN ZOTERO_ITEM CSL_CITATION {"citationID":"nZRXcbvx","properties":{"formattedCitation":"\\super 84\\nosupersub{}","plainCitation":"84","noteIndex":0},"citationItems":[{"id":6064,"uris":["http://zotero.org/users/6494753/items/PB2FGDFK"],"itemData":{"id":6064,"type":"article-journal","abstract":"Here, we recorded serum proteome profiles of 33 severe COVID-19 patients admitted to respiratory and intensive care units because of respiratory failure. We received, for most patients, blood samples just after admission and at two more later time points. With the aim to predict treatment outcome, we focused on serum proteins different in abundance between the group of survivors and non-survivors. We observed that a small panel of about a dozen proteins were significantly different in abundance between these two groups. The four structurally and functionally related type-3 cystatins AHSG, FETUB, histidine-rich glycoprotein, and KNG1 were all more abundant in the survivors. The family of inter-α-trypsin inhibitors, ITIH1, ITIH2, ITIH3, and ITIH4, were all found to be differentially abundant in between survivors and non-survivors, whereby ITIH1 and ITIH2 were more abundant in the survivor group and ITIH3 and ITIH4 more abundant in the non-survivors. ITIH1/ITIH2 and ITIH3/ITIH4 also showed opposite trends in protein abundance during disease progression. We defined an optimal panel of nine proteins for mortality risk assessment. The prediction power of this mortality risk panel was evaluated against two recent COVID-19 serum proteomics studies on independent cohorts measured in other laboratories in differ</w:instrText>
      </w:r>
      <w:r w:rsidR="00D441F9" w:rsidRPr="00BB29EF">
        <w:rPr>
          <w:rFonts w:ascii="Arial" w:hAnsi="Arial" w:cs="Arial"/>
          <w:lang w:val="fr-FR"/>
        </w:rPr>
        <w:instrText xml:space="preserve">ent countries and observed to perform very well in predicting mortality also in these cohorts. This panel may not be unique for COVID-19 as some of the proteins in the panel have previously been annotated as mortality markers in aging and in other diseases caused by different pathogens, including bacteria.","container-title":"Life Science Alliance","DOI":"10.26508/lsa.202101099","ISSN":"2575-1077","issue":"9","journalAbbreviation":"Life Sci. Alliance","language":"en","page":"e202101099","source":"DOI.org (Crossref)","title":"A serum proteome signature to predict mortality in severe COVID-19 patients","volume":"4","author":[{"family":"Völlmy","given":"Franziska"},{"family":"Van Den Toorn","given":"Henk"},{"family":"Zenezini Chiozzi","given":"Riccardo"},{"family":"Zucchetti","given":"Ottavio"},{"family":"Papi","given":"Alberto"},{"family":"Volta","given":"Carlo Alberto"},{"family":"Marracino","given":"Luisa"},{"family":"Vieceli Dalla Sega","given":"Francesco"},{"family":"Fortini","given":"Francesca"},{"family":"Demichev","given":"Vadim"},{"family":"Tober-Lau","given":"Pinkus"},{"family":"Campo","given":"Gianluca"},{"family":"Contoli","given":"Marco"},{"family":"Ralser","given":"Markus"},{"family":"Kurth","given":"Florian"},{"family":"Spadaro","given":"Savino"},{"family":"Rizzo","given":"Paola"},{"family":"Heck","given":"Albert Jr"}],"issued":{"date-parts":[["2021",9]]}},"locator":"19"}],"schema":"https://github.com/citation-style-language/schema/raw/master/csl-citation.json"} </w:instrText>
      </w:r>
      <w:r w:rsidR="004138C9" w:rsidRPr="005A7929">
        <w:rPr>
          <w:rFonts w:ascii="Arial" w:hAnsi="Arial" w:cs="Arial"/>
        </w:rPr>
        <w:fldChar w:fldCharType="separate"/>
      </w:r>
      <w:r w:rsidR="00D441F9" w:rsidRPr="00BB29EF">
        <w:rPr>
          <w:rFonts w:ascii="Arial" w:hAnsi="Arial" w:cs="Arial"/>
          <w:vertAlign w:val="superscript"/>
          <w:lang w:val="fr-FR"/>
        </w:rPr>
        <w:t>84</w:t>
      </w:r>
      <w:r w:rsidR="004138C9" w:rsidRPr="005A7929">
        <w:rPr>
          <w:rFonts w:ascii="Arial" w:hAnsi="Arial" w:cs="Arial"/>
        </w:rPr>
        <w:fldChar w:fldCharType="end"/>
      </w:r>
      <w:r w:rsidR="004138C9" w:rsidRPr="00F87959">
        <w:rPr>
          <w:rFonts w:ascii="Arial" w:hAnsi="Arial" w:cs="Arial"/>
          <w:lang w:val="fr-FR"/>
        </w:rPr>
        <w:t>,</w:t>
      </w:r>
      <w:r w:rsidR="004138C9" w:rsidRPr="00F87959">
        <w:rPr>
          <w:rFonts w:ascii="Arial" w:hAnsi="Arial" w:cs="Arial"/>
          <w:i/>
          <w:iCs/>
          <w:lang w:val="fr-FR"/>
        </w:rPr>
        <w:t xml:space="preserve"> S. aureus</w:t>
      </w:r>
      <w:r w:rsidR="004138C9" w:rsidRPr="00F87959">
        <w:rPr>
          <w:rFonts w:ascii="Arial" w:hAnsi="Arial" w:cs="Arial"/>
          <w:lang w:val="fr-FR"/>
        </w:rPr>
        <w:t xml:space="preserve"> bacteremia</w:t>
      </w:r>
      <w:r w:rsidR="00FC3DD5" w:rsidRPr="00F87959">
        <w:rPr>
          <w:rFonts w:ascii="Arial" w:hAnsi="Arial" w:cs="Arial"/>
          <w:lang w:val="fr-FR"/>
        </w:rPr>
        <w:t xml:space="preserve"> </w:t>
      </w:r>
      <w:r w:rsidR="009D4814" w:rsidRPr="005A7929">
        <w:rPr>
          <w:rFonts w:ascii="Arial" w:hAnsi="Arial" w:cs="Arial"/>
        </w:rPr>
        <w:fldChar w:fldCharType="begin"/>
      </w:r>
      <w:r w:rsidR="00B67950">
        <w:rPr>
          <w:rFonts w:ascii="Arial" w:hAnsi="Arial" w:cs="Arial"/>
          <w:lang w:val="fr-FR"/>
        </w:rPr>
        <w:instrText xml:space="preserve"> ADDIN ZOTERO_ITEM CSL_CITATION {"citationID":"iPu0Z3FO","properties":{"formattedCitation":"\\super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9D4814" w:rsidRPr="005A7929">
        <w:rPr>
          <w:rFonts w:ascii="Arial" w:hAnsi="Arial" w:cs="Arial"/>
        </w:rPr>
        <w:fldChar w:fldCharType="separate"/>
      </w:r>
      <w:r w:rsidR="00B67950" w:rsidRPr="00BB29EF">
        <w:rPr>
          <w:rFonts w:ascii="Arial" w:hAnsi="Arial" w:cs="Arial"/>
          <w:vertAlign w:val="superscript"/>
          <w:lang w:val="fr-FR"/>
        </w:rPr>
        <w:t>18</w:t>
      </w:r>
      <w:r w:rsidR="009D4814" w:rsidRPr="005A7929">
        <w:rPr>
          <w:rFonts w:ascii="Arial" w:hAnsi="Arial" w:cs="Arial"/>
        </w:rPr>
        <w:fldChar w:fldCharType="end"/>
      </w:r>
      <w:r w:rsidR="004138C9" w:rsidRPr="00F87959">
        <w:rPr>
          <w:rFonts w:ascii="Arial" w:hAnsi="Arial" w:cs="Arial"/>
          <w:lang w:val="fr-FR"/>
        </w:rPr>
        <w:t>, as well as mouse models of sepsis- where delivery of external HRG was</w:t>
      </w:r>
      <w:r w:rsidR="009D4814" w:rsidRPr="00F87959">
        <w:rPr>
          <w:rFonts w:ascii="Arial" w:hAnsi="Arial" w:cs="Arial"/>
          <w:lang w:val="fr-FR"/>
        </w:rPr>
        <w:t xml:space="preserve"> even</w:t>
      </w:r>
      <w:r w:rsidR="004138C9" w:rsidRPr="00F87959">
        <w:rPr>
          <w:rFonts w:ascii="Arial" w:hAnsi="Arial" w:cs="Arial"/>
          <w:lang w:val="fr-FR"/>
        </w:rPr>
        <w:t xml:space="preserve"> able to improve outcome </w:t>
      </w:r>
      <w:r w:rsidR="004138C9" w:rsidRPr="005A7929">
        <w:rPr>
          <w:rFonts w:ascii="Arial" w:hAnsi="Arial" w:cs="Arial"/>
        </w:rPr>
        <w:fldChar w:fldCharType="begin"/>
      </w:r>
      <w:r w:rsidR="00D441F9">
        <w:rPr>
          <w:rFonts w:ascii="Arial" w:hAnsi="Arial" w:cs="Arial"/>
          <w:lang w:val="fr-FR"/>
        </w:rPr>
        <w:instrText xml:space="preserve"> ADDIN ZOTERO_ITEM CSL_CITATION {"citationID":"ss8g8ibT","properties":{"formattedCitation":"\\super 85\\nosupersub{}","plainCitation":"85","noteIndex":0},"citationItems":[{"id":6072,"uris":["http://zotero.org/users/6494753/items/EFP5BISU"],"itemData":{"id":6072,"type":"article-journal","abstract":"Abstract\n            Various biomarkers have been proposed for sepsis; however, only a few become the standard. We previously reported that plasma histidine-rich glycoprotein (HRG) levels decreased in septic mice, and supplemental infusion of HRG improved survival in mice model of sepsis. Moreover, our previous clinical study demonstrated that HRG levels in septic patients were lower than those in noninfective systemic inflammatory response syndrome patients, and it could be a biomarker for sepsis. In this study, we focused on septic patients and assessed the differences in HRG level</w:instrText>
      </w:r>
      <w:r w:rsidR="00D441F9" w:rsidRPr="000D744E">
        <w:rPr>
          <w:rFonts w:ascii="Arial" w:hAnsi="Arial" w:cs="Arial"/>
        </w:rPr>
        <w:instrText>s between the non-survivors and survivors. We studied ICU patients newly diagnosed with sepsis. Blood samples were collected within 24 h of ICU admission, and HRG levels were determined using an enzyme-linked immunosorbent assay. Ninety-nine septic patients from 11 institutes in Japan were included. HRG levels were significantly lower in non-survivors (n = 16) than in survivors (n = 83) (median, 15.1 [interquartile ranges, 12.7–16.6] vs. 30.6 [22.1–39.6] µg/ml; p &lt; 0.01). Survival analysis revealed t</w:instrText>
      </w:r>
      <w:r w:rsidR="00D441F9" w:rsidRPr="00BB29EF">
        <w:rPr>
          <w:rFonts w:ascii="Arial" w:hAnsi="Arial" w:cs="Arial"/>
        </w:rPr>
        <w:instrText xml:space="preserve">hat HRG levels were associated with mortality (hazard ratio 0.79, p &lt; 0.01), and the Harrell C-index (predictive power) for HRG was 0.90. These results suggested that HRG could be a novel prognostic biomarker for sepsis.","container-title":"Scientific Reports","DOI":"10.1038/s41598-021-89555-z","ISSN":"2045-2322","issue":"1","journalAbbreviation":"Sci Rep","language":"en","page":"10223","source":"DOI.org (Crossref)","title":"Histidine-rich glycoprotein as a prognostic biomarker for sepsis","volume":"11","author":[{"family":"Kuroda","given":"Kosuke"},{"family":"Ishii","given":"Kenzo"},{"family":"Mihara","given":"Yuko"},{"family":"Kawanoue","given":"Naoya"},{"family":"Wake","given":"Hidenori"},{"family":"Mori","given":"Shuji"},{"family":"Yoshida","given":"Michihiro"},{"family":"Nishibori","given":"Masahiro"},{"family":"Morimatsu","given":"Hiroshi"}],"issued":{"date-parts":[["2021",5,13]]}}}],"schema":"https://github.com/citation-style-language/schema/raw/master/csl-citation.json"} </w:instrText>
      </w:r>
      <w:r w:rsidR="004138C9" w:rsidRPr="005A7929">
        <w:rPr>
          <w:rFonts w:ascii="Arial" w:hAnsi="Arial" w:cs="Arial"/>
        </w:rPr>
        <w:fldChar w:fldCharType="separate"/>
      </w:r>
      <w:r w:rsidR="00D441F9" w:rsidRPr="00D441F9">
        <w:rPr>
          <w:rFonts w:ascii="Arial" w:hAnsi="Arial" w:cs="Arial"/>
          <w:vertAlign w:val="superscript"/>
        </w:rPr>
        <w:t>85</w:t>
      </w:r>
      <w:r w:rsidR="004138C9" w:rsidRPr="005A7929">
        <w:rPr>
          <w:rFonts w:ascii="Arial" w:hAnsi="Arial" w:cs="Arial"/>
        </w:rPr>
        <w:fldChar w:fldCharType="end"/>
      </w:r>
      <w:r w:rsidR="004138C9" w:rsidRPr="005A7929">
        <w:rPr>
          <w:rFonts w:ascii="Arial" w:hAnsi="Arial" w:cs="Arial"/>
        </w:rPr>
        <w:t xml:space="preserve">. This </w:t>
      </w:r>
      <w:r w:rsidR="00082FAB" w:rsidRPr="005A7929">
        <w:rPr>
          <w:rFonts w:ascii="Arial" w:hAnsi="Arial" w:cs="Arial"/>
        </w:rPr>
        <w:t>opens the possibility</w:t>
      </w:r>
      <w:r w:rsidR="004138C9" w:rsidRPr="005A7929">
        <w:rPr>
          <w:rFonts w:ascii="Arial" w:hAnsi="Arial" w:cs="Arial"/>
        </w:rPr>
        <w:t xml:space="preserve"> that a similar approach may </w:t>
      </w:r>
      <w:r w:rsidR="009D4814" w:rsidRPr="005A7929">
        <w:rPr>
          <w:rFonts w:ascii="Arial" w:hAnsi="Arial" w:cs="Arial"/>
        </w:rPr>
        <w:t>be useful in the context</w:t>
      </w:r>
      <w:r w:rsidR="004138C9" w:rsidRPr="005A7929">
        <w:rPr>
          <w:rFonts w:ascii="Arial" w:hAnsi="Arial" w:cs="Arial"/>
        </w:rPr>
        <w:t xml:space="preserve"> of EcB.</w:t>
      </w:r>
      <w:r w:rsidR="004138C9">
        <w:rPr>
          <w:rFonts w:ascii="Arial" w:hAnsi="Arial" w:cs="Arial"/>
        </w:rPr>
        <w:t xml:space="preserve"> </w:t>
      </w:r>
    </w:p>
    <w:p w14:paraId="2D6B674F" w14:textId="77777777" w:rsidR="009D4814" w:rsidRDefault="009D4814" w:rsidP="009D4814">
      <w:pPr>
        <w:spacing w:line="480" w:lineRule="auto"/>
        <w:ind w:firstLine="720"/>
        <w:rPr>
          <w:rFonts w:ascii="Arial" w:hAnsi="Arial" w:cs="Arial"/>
        </w:rPr>
      </w:pPr>
    </w:p>
    <w:p w14:paraId="075A8F33" w14:textId="19F1B385" w:rsidR="009D4814" w:rsidRDefault="00186AB4" w:rsidP="009D4814">
      <w:pPr>
        <w:spacing w:line="480" w:lineRule="auto"/>
        <w:ind w:firstLine="720"/>
        <w:rPr>
          <w:rFonts w:ascii="Arial" w:hAnsi="Arial" w:cs="Arial"/>
        </w:rPr>
      </w:pPr>
      <w:r>
        <w:rPr>
          <w:rFonts w:ascii="Arial" w:hAnsi="Arial" w:cs="Arial"/>
        </w:rPr>
        <w:t>Th</w:t>
      </w:r>
      <w:r w:rsidR="00E25688">
        <w:rPr>
          <w:rFonts w:ascii="Arial" w:hAnsi="Arial" w:cs="Arial"/>
        </w:rPr>
        <w:t>e</w:t>
      </w:r>
      <w:r>
        <w:rPr>
          <w:rFonts w:ascii="Arial" w:hAnsi="Arial" w:cs="Arial"/>
        </w:rPr>
        <w:t xml:space="preserve"> degree of accuracy </w:t>
      </w:r>
      <w:r w:rsidR="00E25688">
        <w:rPr>
          <w:rFonts w:ascii="Arial" w:hAnsi="Arial" w:cs="Arial"/>
        </w:rPr>
        <w:t xml:space="preserve">displayed by these potential biomarkers </w:t>
      </w:r>
      <w:r>
        <w:rPr>
          <w:rFonts w:ascii="Arial" w:hAnsi="Arial" w:cs="Arial"/>
        </w:rPr>
        <w:t>may be of clinical relevance, as there is no existing quantitative method to stratify patients</w:t>
      </w:r>
      <w:r w:rsidR="00E25688">
        <w:rPr>
          <w:rFonts w:ascii="Arial" w:hAnsi="Arial" w:cs="Arial"/>
        </w:rPr>
        <w:t xml:space="preserve"> in the setting of EcB. Furthermore, </w:t>
      </w:r>
      <w:r>
        <w:rPr>
          <w:rFonts w:ascii="Arial" w:hAnsi="Arial" w:cs="Arial"/>
        </w:rPr>
        <w:t xml:space="preserve">diagnostic tests </w:t>
      </w:r>
      <w:r w:rsidR="009D4814">
        <w:rPr>
          <w:rFonts w:ascii="Arial" w:hAnsi="Arial" w:cs="Arial"/>
        </w:rPr>
        <w:t xml:space="preserve">with ROCs </w:t>
      </w:r>
      <w:r w:rsidR="0007717D">
        <w:rPr>
          <w:rFonts w:ascii="Arial" w:hAnsi="Arial" w:cs="Arial"/>
        </w:rPr>
        <w:t xml:space="preserve">ranging from 0.8 – 0.9 are considered to have excellent discriminatory power </w:t>
      </w:r>
      <w:r w:rsidR="0007717D">
        <w:rPr>
          <w:rFonts w:ascii="Arial" w:hAnsi="Arial" w:cs="Arial"/>
        </w:rPr>
        <w:fldChar w:fldCharType="begin"/>
      </w:r>
      <w:r w:rsidR="00D441F9">
        <w:rPr>
          <w:rFonts w:ascii="Arial" w:hAnsi="Arial" w:cs="Arial"/>
        </w:rPr>
        <w:instrText xml:space="preserve"> ADDIN ZOTERO_ITEM CSL_CITATION {"citationID":"AOefE8hy","properties":{"formattedCitation":"\\super 86\\nosupersub{}","plainCitation":"86","noteIndex":0},"citationItems":[{"id":6079,"uris":["http://zotero.org/users/6494753/items/XX3RMXAR"],"itemData":{"id":6079,"type":"article-journal","abstract":"The performance of a diagnostic test in the case of a binary predictor can be evaluated using the measures of sensitivity and speciﬁcity. However, in many instances, we encounter predictors that are measured on a continuous or ordinal scale. In such cases, it is desirable to assess performance of a diagnostic test over the range of possible cutpoints for the predictor variable. This is achieved by a receiver operating characteristic (ROC) curve that includes all the possible decision thresholds from a diagnostic test result. In this brief report, we discuss the salient features of the ROC curve, as well as discuss and interpret the area under the ROC curve, and its utility in comparing two different tests or predictor variables of interest.","container-title":"Journal of Thoracic Oncology","DOI":"10.1097/JTO.0b013e3181ec173d","ISSN":"15560864","issue":"9","journalAbbreviation":"Journal of Thoracic Oncology","language":"en","license":"https://www.elsevier.com/tdm/userlicense/1.0/","page":"1315-1316","source":"DOI.org (Crossref)","title":"Receiver Operating Characteristic Curve in Diagnostic Test Assessment","volume":"5","author":[{"family":"Mandrekar","given":"Jayawant N."}],"issued":{"date-parts":[["2010",9]]}}}],"schema":"https://github.com/citation-style-language/schema/raw/master/csl-citation.json"} </w:instrText>
      </w:r>
      <w:r w:rsidR="0007717D">
        <w:rPr>
          <w:rFonts w:ascii="Arial" w:hAnsi="Arial" w:cs="Arial"/>
        </w:rPr>
        <w:fldChar w:fldCharType="separate"/>
      </w:r>
      <w:r w:rsidR="00D441F9" w:rsidRPr="00D441F9">
        <w:rPr>
          <w:rFonts w:ascii="Arial" w:hAnsi="Arial" w:cs="Arial"/>
          <w:vertAlign w:val="superscript"/>
        </w:rPr>
        <w:t>86</w:t>
      </w:r>
      <w:r w:rsidR="0007717D">
        <w:rPr>
          <w:rFonts w:ascii="Arial" w:hAnsi="Arial" w:cs="Arial"/>
        </w:rPr>
        <w:fldChar w:fldCharType="end"/>
      </w:r>
      <w:r w:rsidR="0007717D">
        <w:rPr>
          <w:rFonts w:ascii="Arial" w:hAnsi="Arial" w:cs="Arial"/>
        </w:rPr>
        <w:t>, suggesting the degree of accuracy we observed could be useful in the clinic</w:t>
      </w:r>
      <w:r w:rsidR="00A12308">
        <w:rPr>
          <w:rFonts w:ascii="Arial" w:hAnsi="Arial" w:cs="Arial"/>
        </w:rPr>
        <w:t xml:space="preserve">. </w:t>
      </w:r>
      <w:r>
        <w:rPr>
          <w:rFonts w:ascii="Arial" w:hAnsi="Arial" w:cs="Arial"/>
        </w:rPr>
        <w:t xml:space="preserve">Further work would need to explore whether the predictive accuracy observed </w:t>
      </w:r>
      <w:r w:rsidR="00B42B02">
        <w:rPr>
          <w:rFonts w:ascii="Arial" w:hAnsi="Arial" w:cs="Arial"/>
        </w:rPr>
        <w:t>in this study</w:t>
      </w:r>
      <w:r>
        <w:rPr>
          <w:rFonts w:ascii="Arial" w:hAnsi="Arial" w:cs="Arial"/>
        </w:rPr>
        <w:t xml:space="preserve"> would hold up in an independent cohort, </w:t>
      </w:r>
      <w:r>
        <w:rPr>
          <w:rFonts w:ascii="Arial" w:hAnsi="Arial" w:cs="Arial"/>
        </w:rPr>
        <w:lastRenderedPageBreak/>
        <w:t xml:space="preserve">and whether predicting patient outcomes </w:t>
      </w:r>
      <w:r w:rsidR="00A12308">
        <w:rPr>
          <w:rFonts w:ascii="Arial" w:hAnsi="Arial" w:cs="Arial"/>
        </w:rPr>
        <w:t xml:space="preserve">could be paired with an intervention to have </w:t>
      </w:r>
      <w:r>
        <w:rPr>
          <w:rFonts w:ascii="Arial" w:hAnsi="Arial" w:cs="Arial"/>
        </w:rPr>
        <w:t>a meaningful impact on patient outcome</w:t>
      </w:r>
      <w:r w:rsidR="007A2946">
        <w:rPr>
          <w:rFonts w:ascii="Arial" w:hAnsi="Arial" w:cs="Arial"/>
        </w:rPr>
        <w:t>s</w:t>
      </w:r>
      <w:r>
        <w:rPr>
          <w:rFonts w:ascii="Arial" w:hAnsi="Arial" w:cs="Arial"/>
        </w:rPr>
        <w:t xml:space="preserve">. </w:t>
      </w:r>
    </w:p>
    <w:p w14:paraId="5B943B7A" w14:textId="77777777" w:rsidR="009D4814" w:rsidRDefault="009D4814" w:rsidP="009D4814">
      <w:pPr>
        <w:spacing w:line="480" w:lineRule="auto"/>
        <w:ind w:firstLine="720"/>
        <w:rPr>
          <w:rFonts w:ascii="Arial" w:hAnsi="Arial" w:cs="Arial"/>
        </w:rPr>
      </w:pPr>
    </w:p>
    <w:p w14:paraId="5E201DAA" w14:textId="4CC7AED9" w:rsidR="00CF169D" w:rsidRDefault="003411CE" w:rsidP="008E76C1">
      <w:pPr>
        <w:spacing w:line="480" w:lineRule="auto"/>
        <w:ind w:firstLine="720"/>
        <w:rPr>
          <w:rFonts w:ascii="Arial" w:hAnsi="Arial" w:cs="Arial"/>
        </w:rPr>
      </w:pPr>
      <w:r>
        <w:rPr>
          <w:rFonts w:ascii="Arial" w:hAnsi="Arial" w:cs="Arial"/>
        </w:rPr>
        <w:t>In conclusion</w:t>
      </w:r>
      <w:r w:rsidR="00CF169D" w:rsidRPr="00CF169D">
        <w:rPr>
          <w:rFonts w:ascii="Arial" w:hAnsi="Arial" w:cs="Arial"/>
        </w:rPr>
        <w:t xml:space="preserve">, </w:t>
      </w:r>
      <w:r>
        <w:rPr>
          <w:rFonts w:ascii="Arial" w:hAnsi="Arial" w:cs="Arial"/>
        </w:rPr>
        <w:t>our study</w:t>
      </w:r>
      <w:r w:rsidRPr="00CF169D">
        <w:rPr>
          <w:rFonts w:ascii="Arial" w:hAnsi="Arial" w:cs="Arial"/>
        </w:rPr>
        <w:t xml:space="preserve"> </w:t>
      </w:r>
      <w:r>
        <w:rPr>
          <w:rFonts w:ascii="Arial" w:hAnsi="Arial" w:cs="Arial"/>
        </w:rPr>
        <w:t>has</w:t>
      </w:r>
      <w:r w:rsidRPr="00CF169D">
        <w:rPr>
          <w:rFonts w:ascii="Arial" w:hAnsi="Arial" w:cs="Arial"/>
        </w:rPr>
        <w:t xml:space="preserve"> </w:t>
      </w:r>
      <w:r w:rsidR="00CF169D" w:rsidRPr="00CF169D">
        <w:rPr>
          <w:rFonts w:ascii="Arial" w:hAnsi="Arial" w:cs="Arial"/>
        </w:rPr>
        <w:t xml:space="preserve">advanced </w:t>
      </w:r>
      <w:r w:rsidR="00821621">
        <w:rPr>
          <w:rFonts w:ascii="Arial" w:hAnsi="Arial" w:cs="Arial"/>
        </w:rPr>
        <w:t>a</w:t>
      </w:r>
      <w:r>
        <w:rPr>
          <w:rFonts w:ascii="Arial" w:hAnsi="Arial" w:cs="Arial"/>
        </w:rPr>
        <w:t xml:space="preserve"> </w:t>
      </w:r>
      <w:r w:rsidR="005A7929">
        <w:rPr>
          <w:rFonts w:ascii="Arial" w:hAnsi="Arial" w:cs="Arial"/>
        </w:rPr>
        <w:t>powerful</w:t>
      </w:r>
      <w:r w:rsidR="00CF169D" w:rsidRPr="00CF169D">
        <w:rPr>
          <w:rFonts w:ascii="Arial" w:hAnsi="Arial" w:cs="Arial"/>
        </w:rPr>
        <w:t xml:space="preserve"> multi-omics </w:t>
      </w:r>
      <w:r>
        <w:rPr>
          <w:rFonts w:ascii="Arial" w:hAnsi="Arial" w:cs="Arial"/>
        </w:rPr>
        <w:t>framework</w:t>
      </w:r>
      <w:r w:rsidRPr="00CF169D">
        <w:rPr>
          <w:rFonts w:ascii="Arial" w:hAnsi="Arial" w:cs="Arial"/>
        </w:rPr>
        <w:t xml:space="preserve"> </w:t>
      </w:r>
      <w:r w:rsidR="00CF169D" w:rsidRPr="00CF169D">
        <w:rPr>
          <w:rFonts w:ascii="Arial" w:hAnsi="Arial" w:cs="Arial"/>
        </w:rPr>
        <w:t>outlined previousl</w:t>
      </w:r>
      <w:r w:rsidR="005A7929">
        <w:rPr>
          <w:rFonts w:ascii="Arial" w:hAnsi="Arial" w:cs="Arial"/>
        </w:rPr>
        <w:t>y</w:t>
      </w:r>
      <w:r w:rsidR="005A7929">
        <w:rPr>
          <w:rFonts w:ascii="Arial" w:hAnsi="Arial" w:cs="Arial"/>
        </w:rPr>
        <w:fldChar w:fldCharType="begin"/>
      </w:r>
      <w:r w:rsidR="00B67950">
        <w:rPr>
          <w:rFonts w:ascii="Arial" w:hAnsi="Arial" w:cs="Arial"/>
        </w:rPr>
        <w:instrText xml:space="preserve"> ADDIN ZOTERO_ITEM CSL_CITATION {"citationID":"5q4VmnZp","properties":{"formattedCitation":"\\super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5A7929">
        <w:rPr>
          <w:rFonts w:ascii="Arial" w:hAnsi="Arial" w:cs="Arial"/>
        </w:rPr>
        <w:fldChar w:fldCharType="separate"/>
      </w:r>
      <w:r w:rsidR="00B67950" w:rsidRPr="00B67950">
        <w:rPr>
          <w:rFonts w:ascii="Arial" w:hAnsi="Arial" w:cs="Arial"/>
          <w:vertAlign w:val="superscript"/>
        </w:rPr>
        <w:t>18</w:t>
      </w:r>
      <w:r w:rsidR="005A7929">
        <w:rPr>
          <w:rFonts w:ascii="Arial" w:hAnsi="Arial" w:cs="Arial"/>
        </w:rPr>
        <w:fldChar w:fldCharType="end"/>
      </w:r>
      <w:r w:rsidR="00EC78F9">
        <w:rPr>
          <w:rFonts w:ascii="Arial" w:hAnsi="Arial" w:cs="Arial"/>
          <w:color w:val="000000"/>
          <w:vertAlign w:val="superscript"/>
        </w:rPr>
        <w:t xml:space="preserve"> </w:t>
      </w:r>
      <w:r w:rsidR="00B30DC6">
        <w:rPr>
          <w:rFonts w:ascii="Arial" w:hAnsi="Arial" w:cs="Arial"/>
          <w:color w:val="000000"/>
          <w:vertAlign w:val="superscript"/>
        </w:rPr>
        <w:t xml:space="preserve"> </w:t>
      </w:r>
      <w:r w:rsidR="00CF169D" w:rsidRPr="00CF169D">
        <w:rPr>
          <w:rFonts w:ascii="Arial" w:hAnsi="Arial" w:cs="Arial"/>
        </w:rPr>
        <w:t xml:space="preserve">to </w:t>
      </w:r>
      <w:r w:rsidR="00523C85">
        <w:rPr>
          <w:rFonts w:ascii="Arial" w:hAnsi="Arial" w:cs="Arial"/>
        </w:rPr>
        <w:t xml:space="preserve">produce the most granular profile of </w:t>
      </w:r>
      <w:r w:rsidR="008E76C1">
        <w:rPr>
          <w:rFonts w:ascii="Arial" w:hAnsi="Arial" w:cs="Arial"/>
        </w:rPr>
        <w:t xml:space="preserve">the systemic response to </w:t>
      </w:r>
      <w:r w:rsidR="00523C85">
        <w:rPr>
          <w:rFonts w:ascii="Arial" w:hAnsi="Arial" w:cs="Arial"/>
        </w:rPr>
        <w:t>EcB to date</w:t>
      </w:r>
      <w:r w:rsidR="00760043">
        <w:rPr>
          <w:rFonts w:ascii="Arial" w:hAnsi="Arial" w:cs="Arial"/>
        </w:rPr>
        <w:t>, reporting</w:t>
      </w:r>
      <w:r w:rsidR="00162F50">
        <w:rPr>
          <w:rFonts w:ascii="Arial" w:hAnsi="Arial" w:cs="Arial"/>
        </w:rPr>
        <w:t xml:space="preserve"> significant differences between multi-omic plasma profiles of EcB relative to healthy volunteers, bacteremia driven by </w:t>
      </w:r>
      <w:r w:rsidR="00162F50" w:rsidRPr="00162F50">
        <w:rPr>
          <w:rFonts w:ascii="Arial" w:hAnsi="Arial" w:cs="Arial"/>
          <w:i/>
          <w:iCs/>
        </w:rPr>
        <w:t>E. faecalis</w:t>
      </w:r>
      <w:r w:rsidR="00162F50">
        <w:rPr>
          <w:rFonts w:ascii="Arial" w:hAnsi="Arial" w:cs="Arial"/>
        </w:rPr>
        <w:t xml:space="preserve"> </w:t>
      </w:r>
      <w:r w:rsidR="00465413">
        <w:rPr>
          <w:rFonts w:ascii="Arial" w:hAnsi="Arial" w:cs="Arial"/>
        </w:rPr>
        <w:t xml:space="preserve">versus </w:t>
      </w:r>
      <w:r w:rsidR="00162F50" w:rsidRPr="00162F50">
        <w:rPr>
          <w:rFonts w:ascii="Arial" w:hAnsi="Arial" w:cs="Arial"/>
          <w:i/>
          <w:iCs/>
        </w:rPr>
        <w:t>E. faecium</w:t>
      </w:r>
      <w:r w:rsidR="00162F50">
        <w:rPr>
          <w:rFonts w:ascii="Arial" w:hAnsi="Arial" w:cs="Arial"/>
        </w:rPr>
        <w:t>, as well as mortality and survival</w:t>
      </w:r>
      <w:r w:rsidR="00BC3436">
        <w:rPr>
          <w:rFonts w:ascii="Arial" w:hAnsi="Arial" w:cs="Arial"/>
        </w:rPr>
        <w:t xml:space="preserve">. </w:t>
      </w:r>
      <w:r w:rsidRPr="003411CE">
        <w:rPr>
          <w:rFonts w:ascii="Arial" w:hAnsi="Arial" w:cs="Arial"/>
        </w:rPr>
        <w:t xml:space="preserve">The culmination of </w:t>
      </w:r>
      <w:r w:rsidR="00760043">
        <w:rPr>
          <w:rFonts w:ascii="Arial" w:hAnsi="Arial" w:cs="Arial"/>
        </w:rPr>
        <w:t>these</w:t>
      </w:r>
      <w:r w:rsidRPr="003411CE">
        <w:rPr>
          <w:rFonts w:ascii="Arial" w:hAnsi="Arial" w:cs="Arial"/>
        </w:rPr>
        <w:t xml:space="preserve"> efforts represents a significant stride toward </w:t>
      </w:r>
      <w:r w:rsidR="00BC3436">
        <w:rPr>
          <w:rFonts w:ascii="Arial" w:hAnsi="Arial" w:cs="Arial"/>
        </w:rPr>
        <w:t>characterizin</w:t>
      </w:r>
      <w:r w:rsidR="00523C85">
        <w:rPr>
          <w:rFonts w:ascii="Arial" w:hAnsi="Arial" w:cs="Arial"/>
        </w:rPr>
        <w:t xml:space="preserve">g the systemic response to </w:t>
      </w:r>
      <w:r w:rsidRPr="003411CE">
        <w:rPr>
          <w:rFonts w:ascii="Arial" w:hAnsi="Arial" w:cs="Arial"/>
        </w:rPr>
        <w:t>enterococcal bacteremia</w:t>
      </w:r>
      <w:r w:rsidR="0062166D">
        <w:rPr>
          <w:rFonts w:ascii="Arial" w:hAnsi="Arial" w:cs="Arial"/>
        </w:rPr>
        <w:t xml:space="preserve"> and </w:t>
      </w:r>
      <w:r w:rsidR="008E76C1">
        <w:rPr>
          <w:rFonts w:ascii="Arial" w:hAnsi="Arial" w:cs="Arial"/>
        </w:rPr>
        <w:t>its</w:t>
      </w:r>
      <w:r w:rsidR="0062166D">
        <w:rPr>
          <w:rFonts w:ascii="Arial" w:hAnsi="Arial" w:cs="Arial"/>
        </w:rPr>
        <w:t xml:space="preserve"> </w:t>
      </w:r>
      <w:r w:rsidR="008E76C1">
        <w:rPr>
          <w:rFonts w:ascii="Arial" w:hAnsi="Arial" w:cs="Arial"/>
        </w:rPr>
        <w:t>relationship</w:t>
      </w:r>
      <w:r w:rsidR="0062166D">
        <w:rPr>
          <w:rFonts w:ascii="Arial" w:hAnsi="Arial" w:cs="Arial"/>
        </w:rPr>
        <w:t xml:space="preserve"> to other bacteremia types</w:t>
      </w:r>
      <w:r w:rsidR="00465413">
        <w:rPr>
          <w:rFonts w:ascii="Arial" w:hAnsi="Arial" w:cs="Arial"/>
        </w:rPr>
        <w:t xml:space="preserve">, </w:t>
      </w:r>
      <w:r w:rsidR="006816A5">
        <w:rPr>
          <w:rFonts w:ascii="Arial" w:hAnsi="Arial" w:cs="Arial"/>
        </w:rPr>
        <w:t xml:space="preserve">while </w:t>
      </w:r>
      <w:r w:rsidR="00D4400E">
        <w:rPr>
          <w:rFonts w:ascii="Arial" w:hAnsi="Arial" w:cs="Arial"/>
        </w:rPr>
        <w:t>enhancing</w:t>
      </w:r>
      <w:r w:rsidR="00465413">
        <w:rPr>
          <w:rFonts w:ascii="Arial" w:hAnsi="Arial" w:cs="Arial"/>
        </w:rPr>
        <w:t xml:space="preserve"> future abilities to risk-stratify patients for improved antimicrobial and/or immunotherapy </w:t>
      </w:r>
      <w:commentRangeStart w:id="73"/>
      <w:r w:rsidR="00465413">
        <w:rPr>
          <w:rFonts w:ascii="Arial" w:hAnsi="Arial" w:cs="Arial"/>
        </w:rPr>
        <w:t>approaches</w:t>
      </w:r>
      <w:commentRangeEnd w:id="73"/>
      <w:r w:rsidR="005958B3">
        <w:rPr>
          <w:rStyle w:val="CommentReference"/>
          <w:rFonts w:asciiTheme="minorHAnsi" w:eastAsiaTheme="minorHAnsi" w:hAnsiTheme="minorHAnsi" w:cstheme="minorBidi"/>
        </w:rPr>
        <w:commentReference w:id="73"/>
      </w:r>
      <w:r w:rsidR="0062166D">
        <w:rPr>
          <w:rFonts w:ascii="Arial" w:hAnsi="Arial" w:cs="Arial"/>
        </w:rPr>
        <w:t xml:space="preserve">. </w:t>
      </w:r>
    </w:p>
    <w:p w14:paraId="6815CA59" w14:textId="77777777" w:rsidR="00CF169D" w:rsidRDefault="00CF169D" w:rsidP="00CF169D">
      <w:pPr>
        <w:spacing w:line="480" w:lineRule="auto"/>
        <w:rPr>
          <w:rFonts w:ascii="Arial" w:hAnsi="Arial" w:cs="Arial"/>
        </w:rPr>
      </w:pPr>
    </w:p>
    <w:p w14:paraId="3CAF3A39" w14:textId="1EC3915B" w:rsidR="004C6409" w:rsidRDefault="00CF169D" w:rsidP="004C6409">
      <w:pPr>
        <w:spacing w:line="480" w:lineRule="auto"/>
        <w:rPr>
          <w:rFonts w:ascii="Arial" w:hAnsi="Arial" w:cs="Arial"/>
        </w:rPr>
      </w:pPr>
      <w:r w:rsidRPr="00CF169D">
        <w:rPr>
          <w:rFonts w:ascii="Arial" w:hAnsi="Arial" w:cs="Arial"/>
        </w:rPr>
        <w:t xml:space="preserve">Acknowledgements: </w:t>
      </w:r>
    </w:p>
    <w:p w14:paraId="15D3E7A6" w14:textId="77777777" w:rsidR="00A26F8E" w:rsidRDefault="00A26F8E" w:rsidP="004C6409">
      <w:pPr>
        <w:spacing w:line="480" w:lineRule="auto"/>
        <w:rPr>
          <w:rFonts w:ascii="Arial" w:hAnsi="Arial" w:cs="Arial"/>
        </w:rPr>
      </w:pPr>
    </w:p>
    <w:p w14:paraId="10362E24" w14:textId="7994F33A" w:rsidR="008D5B18" w:rsidRDefault="005A7929" w:rsidP="004C6409">
      <w:pPr>
        <w:spacing w:line="480" w:lineRule="auto"/>
        <w:rPr>
          <w:rFonts w:ascii="Arial" w:hAnsi="Arial" w:cs="Arial"/>
        </w:rPr>
      </w:pPr>
      <w:r>
        <w:rPr>
          <w:rFonts w:ascii="Arial" w:hAnsi="Arial" w:cs="Arial"/>
        </w:rPr>
        <w:t>CB</w:t>
      </w:r>
      <w:r w:rsidR="004C6409" w:rsidRPr="004C6409">
        <w:rPr>
          <w:rFonts w:ascii="Arial" w:hAnsi="Arial" w:cs="Arial"/>
        </w:rPr>
        <w:t xml:space="preserve"> and </w:t>
      </w:r>
      <w:r>
        <w:rPr>
          <w:rFonts w:ascii="Arial" w:hAnsi="Arial" w:cs="Arial"/>
        </w:rPr>
        <w:t>LR</w:t>
      </w:r>
      <w:r w:rsidR="004C6409" w:rsidRPr="004C6409">
        <w:rPr>
          <w:rFonts w:ascii="Arial" w:hAnsi="Arial" w:cs="Arial"/>
        </w:rPr>
        <w:t xml:space="preserve"> were supported in part by the UCSD Graduate Training Program in Cellular and Molecular Pharmacology through an institutional training grant from the National Institute of General Medical Sciences, T32 GM007752.</w:t>
      </w:r>
      <w:r w:rsidR="007022A4">
        <w:rPr>
          <w:rFonts w:ascii="Arial" w:hAnsi="Arial" w:cs="Arial"/>
        </w:rPr>
        <w:t xml:space="preserve"> </w:t>
      </w:r>
      <w:r>
        <w:rPr>
          <w:rFonts w:ascii="Arial" w:hAnsi="Arial" w:cs="Arial"/>
        </w:rPr>
        <w:t xml:space="preserve">CS </w:t>
      </w:r>
      <w:r w:rsidR="007022A4">
        <w:rPr>
          <w:rFonts w:ascii="Arial" w:hAnsi="Arial" w:cs="Arial"/>
        </w:rPr>
        <w:t>was s</w:t>
      </w:r>
      <w:r w:rsidR="007022A4" w:rsidRPr="007022A4">
        <w:rPr>
          <w:rFonts w:ascii="Arial" w:hAnsi="Arial" w:cs="Arial"/>
        </w:rPr>
        <w:t>upported</w:t>
      </w:r>
      <w:r w:rsidR="007022A4">
        <w:rPr>
          <w:rFonts w:ascii="Arial" w:hAnsi="Arial" w:cs="Arial"/>
        </w:rPr>
        <w:t xml:space="preserve"> in part</w:t>
      </w:r>
      <w:r w:rsidR="007022A4" w:rsidRPr="007022A4">
        <w:rPr>
          <w:rFonts w:ascii="Arial" w:hAnsi="Arial" w:cs="Arial"/>
        </w:rPr>
        <w:t xml:space="preserve"> by</w:t>
      </w:r>
      <w:r w:rsidR="007022A4">
        <w:rPr>
          <w:rFonts w:ascii="Arial" w:hAnsi="Arial" w:cs="Arial"/>
        </w:rPr>
        <w:t xml:space="preserve"> the</w:t>
      </w:r>
      <w:r w:rsidR="007022A4" w:rsidRPr="007022A4">
        <w:rPr>
          <w:rFonts w:ascii="Arial" w:hAnsi="Arial" w:cs="Arial"/>
        </w:rPr>
        <w:t xml:space="preserve"> NIH/NIAMS T32 AR064194</w:t>
      </w:r>
      <w:r>
        <w:rPr>
          <w:rFonts w:ascii="Arial" w:hAnsi="Arial" w:cs="Arial"/>
        </w:rPr>
        <w:t xml:space="preserve"> </w:t>
      </w:r>
      <w:r w:rsidR="001C4027">
        <w:rPr>
          <w:rFonts w:ascii="Arial" w:hAnsi="Arial" w:cs="Arial"/>
        </w:rPr>
        <w:t>Rheumatic</w:t>
      </w:r>
      <w:r w:rsidR="001C4027" w:rsidRPr="007022A4">
        <w:rPr>
          <w:rFonts w:ascii="Arial" w:hAnsi="Arial" w:cs="Arial"/>
        </w:rPr>
        <w:t xml:space="preserve"> </w:t>
      </w:r>
      <w:r w:rsidR="007022A4" w:rsidRPr="007022A4">
        <w:rPr>
          <w:rFonts w:ascii="Arial" w:hAnsi="Arial" w:cs="Arial"/>
        </w:rPr>
        <w:t>Diseases Training Grant</w:t>
      </w:r>
      <w:r w:rsidR="007022A4">
        <w:rPr>
          <w:rFonts w:ascii="Arial" w:hAnsi="Arial" w:cs="Arial"/>
        </w:rPr>
        <w:t>.</w:t>
      </w:r>
      <w:r w:rsidR="00F713A0">
        <w:rPr>
          <w:rFonts w:ascii="Arial" w:hAnsi="Arial" w:cs="Arial"/>
        </w:rPr>
        <w:t xml:space="preserve"> </w:t>
      </w:r>
      <w:r w:rsidRPr="005A7929">
        <w:rPr>
          <w:rFonts w:ascii="Arial" w:hAnsi="Arial" w:cs="Arial"/>
        </w:rPr>
        <w:t>D.J.G. is supported by R01AI148417.</w:t>
      </w:r>
      <w:r>
        <w:rPr>
          <w:rFonts w:ascii="Arial" w:hAnsi="Arial" w:cs="Arial"/>
        </w:rPr>
        <w:t xml:space="preserve"> T</w:t>
      </w:r>
      <w:r w:rsidR="008D5B18" w:rsidRPr="008D5B18">
        <w:rPr>
          <w:rFonts w:ascii="Arial" w:hAnsi="Arial" w:cs="Arial"/>
        </w:rPr>
        <w:t xml:space="preserve">his study was </w:t>
      </w:r>
      <w:r>
        <w:rPr>
          <w:rFonts w:ascii="Arial" w:hAnsi="Arial" w:cs="Arial"/>
        </w:rPr>
        <w:t xml:space="preserve">also </w:t>
      </w:r>
      <w:r w:rsidR="008D5B18" w:rsidRPr="008D5B18">
        <w:rPr>
          <w:rFonts w:ascii="Arial" w:hAnsi="Arial" w:cs="Arial"/>
        </w:rPr>
        <w:t>supported by the UCSD Collaborative Center of Multiplexed Proteomics.</w:t>
      </w:r>
    </w:p>
    <w:p w14:paraId="41C97659" w14:textId="77777777" w:rsidR="007022A4" w:rsidRDefault="007022A4" w:rsidP="004C6409">
      <w:pPr>
        <w:spacing w:line="480" w:lineRule="auto"/>
        <w:rPr>
          <w:rFonts w:ascii="Arial" w:hAnsi="Arial" w:cs="Arial"/>
        </w:rPr>
      </w:pPr>
    </w:p>
    <w:p w14:paraId="08B4E04B" w14:textId="77777777" w:rsidR="00CF127C" w:rsidRDefault="00CF127C" w:rsidP="00CF169D">
      <w:pPr>
        <w:spacing w:line="480" w:lineRule="auto"/>
        <w:rPr>
          <w:rFonts w:ascii="Arial" w:hAnsi="Arial" w:cs="Arial"/>
        </w:rPr>
      </w:pPr>
    </w:p>
    <w:p w14:paraId="5B7F609A" w14:textId="4D65CDEE" w:rsidR="00466321" w:rsidRPr="00C8425B" w:rsidRDefault="00CF169D" w:rsidP="00CF169D">
      <w:pPr>
        <w:spacing w:line="480" w:lineRule="auto"/>
      </w:pPr>
      <w:r w:rsidRPr="00CF169D">
        <w:rPr>
          <w:rFonts w:ascii="Arial" w:hAnsi="Arial" w:cs="Arial"/>
        </w:rPr>
        <w:lastRenderedPageBreak/>
        <w:t xml:space="preserve">Data Availability: The data </w:t>
      </w:r>
      <w:r w:rsidR="00CF127C">
        <w:rPr>
          <w:rFonts w:ascii="Arial" w:hAnsi="Arial" w:cs="Arial"/>
        </w:rPr>
        <w:t>reported in this</w:t>
      </w:r>
      <w:r w:rsidRPr="00CF169D">
        <w:rPr>
          <w:rFonts w:ascii="Arial" w:hAnsi="Arial" w:cs="Arial"/>
        </w:rPr>
        <w:t xml:space="preserve"> manuscript are available on MassIVE under the following identifier</w:t>
      </w:r>
      <w:r w:rsidR="008E76C1">
        <w:rPr>
          <w:rFonts w:ascii="Arial" w:hAnsi="Arial" w:cs="Arial"/>
        </w:rPr>
        <w:t>: Proteomics</w:t>
      </w:r>
      <w:r w:rsidRPr="00CF169D">
        <w:rPr>
          <w:rFonts w:ascii="Arial" w:hAnsi="Arial" w:cs="Arial"/>
        </w:rPr>
        <w:t xml:space="preserve"> (</w:t>
      </w:r>
      <w:r w:rsidR="00CF127C" w:rsidRPr="00CF127C">
        <w:rPr>
          <w:rFonts w:ascii="Arial" w:hAnsi="Arial" w:cs="Arial"/>
        </w:rPr>
        <w:t>MSV000094414</w:t>
      </w:r>
      <w:r w:rsidR="00CF127C">
        <w:rPr>
          <w:rFonts w:ascii="Arial" w:hAnsi="Arial" w:cs="Arial"/>
        </w:rPr>
        <w:t>)</w:t>
      </w:r>
      <w:r w:rsidR="004C6409">
        <w:rPr>
          <w:rFonts w:ascii="Arial" w:hAnsi="Arial" w:cs="Arial"/>
        </w:rPr>
        <w:t>,</w:t>
      </w:r>
      <w:r w:rsidRPr="00CF169D">
        <w:rPr>
          <w:rFonts w:ascii="Arial" w:hAnsi="Arial" w:cs="Arial"/>
        </w:rPr>
        <w:t xml:space="preserve"> Metabolomics</w:t>
      </w:r>
      <w:r w:rsidR="004C6409">
        <w:rPr>
          <w:rFonts w:ascii="Arial" w:hAnsi="Arial" w:cs="Arial"/>
        </w:rPr>
        <w:t xml:space="preserve"> (</w:t>
      </w:r>
      <w:r w:rsidR="00CF127C" w:rsidRPr="00CF127C">
        <w:rPr>
          <w:rFonts w:ascii="Arial" w:hAnsi="Arial" w:cs="Arial"/>
        </w:rPr>
        <w:t>MSV000094413</w:t>
      </w:r>
      <w:r w:rsidR="004C6409">
        <w:rPr>
          <w:rFonts w:ascii="Arial" w:hAnsi="Arial" w:cs="Arial"/>
        </w:rPr>
        <w:t xml:space="preserve">). </w:t>
      </w:r>
      <w:r w:rsidR="004C6409" w:rsidRPr="00162F50">
        <w:rPr>
          <w:rFonts w:ascii="Arial" w:hAnsi="Arial" w:cs="Arial"/>
          <w:color w:val="000000" w:themeColor="text1"/>
        </w:rPr>
        <w:t>All analysis of</w:t>
      </w:r>
      <w:r w:rsidR="004C6409">
        <w:rPr>
          <w:rFonts w:ascii="Arial" w:hAnsi="Arial" w:cs="Arial"/>
          <w:color w:val="000000" w:themeColor="text1"/>
        </w:rPr>
        <w:t xml:space="preserve"> data downstream of Fragpipe (proteomics) or MzMine3 (metabolomics)</w:t>
      </w:r>
      <w:r w:rsidR="004C6409" w:rsidRPr="004C6409">
        <w:rPr>
          <w:rFonts w:ascii="Arial" w:hAnsi="Arial" w:cs="Arial"/>
          <w:color w:val="000000" w:themeColor="text1"/>
        </w:rPr>
        <w:t xml:space="preserve"> </w:t>
      </w:r>
      <w:r w:rsidR="00CF127C">
        <w:rPr>
          <w:rFonts w:ascii="Arial" w:hAnsi="Arial" w:cs="Arial"/>
          <w:color w:val="000000" w:themeColor="text1"/>
        </w:rPr>
        <w:t xml:space="preserve">processing </w:t>
      </w:r>
      <w:r w:rsidR="004C6409">
        <w:rPr>
          <w:rFonts w:ascii="Arial" w:hAnsi="Arial" w:cs="Arial"/>
          <w:color w:val="000000" w:themeColor="text1"/>
        </w:rPr>
        <w:t>can be found</w:t>
      </w:r>
      <w:r w:rsidR="004C6409" w:rsidRPr="004C6409">
        <w:rPr>
          <w:rFonts w:ascii="Arial" w:hAnsi="Arial" w:cs="Arial"/>
          <w:color w:val="000000" w:themeColor="text1"/>
        </w:rPr>
        <w:t xml:space="preserve"> in </w:t>
      </w:r>
      <w:r w:rsidR="007022A4">
        <w:rPr>
          <w:rFonts w:ascii="Arial" w:hAnsi="Arial" w:cs="Arial"/>
          <w:color w:val="000000" w:themeColor="text1"/>
        </w:rPr>
        <w:t xml:space="preserve">the </w:t>
      </w:r>
      <w:r w:rsidR="004C6409" w:rsidRPr="004C6409">
        <w:rPr>
          <w:rFonts w:ascii="Arial" w:hAnsi="Arial" w:cs="Arial"/>
          <w:color w:val="000000" w:themeColor="text1"/>
        </w:rPr>
        <w:t>GitHub repo at</w:t>
      </w:r>
      <w:r w:rsidR="004C6409" w:rsidRPr="004C6409">
        <w:rPr>
          <w:rFonts w:ascii="Arial" w:hAnsi="Arial" w:cs="Arial"/>
          <w:color w:val="FF0000"/>
        </w:rPr>
        <w:t xml:space="preserve"> </w:t>
      </w:r>
      <w:hyperlink r:id="rId12" w:history="1">
        <w:r w:rsidR="004C6409" w:rsidRPr="004C6409">
          <w:rPr>
            <w:rStyle w:val="Hyperlink"/>
            <w:rFonts w:ascii="Arial" w:hAnsi="Arial" w:cs="Arial"/>
          </w:rPr>
          <w:t>https://github.com/baynec2/EcB_multiomics</w:t>
        </w:r>
      </w:hyperlink>
      <w:r w:rsidR="004C6409" w:rsidRPr="004C6409">
        <w:rPr>
          <w:rFonts w:ascii="Arial" w:hAnsi="Arial" w:cs="Arial"/>
        </w:rPr>
        <w:t>.</w:t>
      </w:r>
      <w:r w:rsidR="004C6409">
        <w:rPr>
          <w:rFonts w:ascii="Arial" w:hAnsi="Arial" w:cs="Arial"/>
        </w:rPr>
        <w:t xml:space="preserve"> </w:t>
      </w:r>
      <w:r w:rsidR="00162F50">
        <w:rPr>
          <w:rFonts w:ascii="Arial" w:hAnsi="Arial" w:cs="Arial"/>
          <w:color w:val="000000" w:themeColor="text1"/>
        </w:rPr>
        <w:t xml:space="preserve">An interactive data </w:t>
      </w:r>
      <w:r w:rsidR="008E76C1">
        <w:rPr>
          <w:rFonts w:ascii="Arial" w:hAnsi="Arial" w:cs="Arial"/>
          <w:color w:val="000000" w:themeColor="text1"/>
        </w:rPr>
        <w:t>analysis</w:t>
      </w:r>
      <w:r w:rsidR="00162F50">
        <w:rPr>
          <w:rFonts w:ascii="Arial" w:hAnsi="Arial" w:cs="Arial"/>
          <w:color w:val="000000" w:themeColor="text1"/>
        </w:rPr>
        <w:t xml:space="preserve"> app to explore the data contained in this manuscript can be found </w:t>
      </w:r>
      <w:r w:rsidR="004C6409">
        <w:rPr>
          <w:rFonts w:ascii="Arial" w:hAnsi="Arial" w:cs="Arial"/>
          <w:color w:val="000000" w:themeColor="text1"/>
        </w:rPr>
        <w:t xml:space="preserve">hosted </w:t>
      </w:r>
      <w:r w:rsidR="00914C76">
        <w:rPr>
          <w:rFonts w:ascii="Arial" w:hAnsi="Arial" w:cs="Arial"/>
          <w:color w:val="000000" w:themeColor="text1"/>
        </w:rPr>
        <w:t>at:</w:t>
      </w:r>
      <w:r w:rsidR="00162F50">
        <w:rPr>
          <w:rFonts w:ascii="Arial" w:hAnsi="Arial" w:cs="Arial"/>
          <w:color w:val="000000" w:themeColor="text1"/>
        </w:rPr>
        <w:t xml:space="preserve"> </w:t>
      </w:r>
      <w:hyperlink r:id="rId13" w:history="1">
        <w:r w:rsidR="00914C76" w:rsidRPr="00394E98">
          <w:rPr>
            <w:rStyle w:val="Hyperlink"/>
            <w:rFonts w:ascii="Arial" w:hAnsi="Arial" w:cs="Arial"/>
          </w:rPr>
          <w:t>https://gonzalezlab.shinyapps.io/EcB_multiomics/</w:t>
        </w:r>
      </w:hyperlink>
      <w:r w:rsidR="00914C76">
        <w:rPr>
          <w:rStyle w:val="Hyperlink"/>
          <w:rFonts w:ascii="Arial" w:hAnsi="Arial" w:cs="Arial"/>
        </w:rPr>
        <w:t xml:space="preserve">. </w:t>
      </w:r>
      <w:r w:rsidR="00A33B63">
        <w:rPr>
          <w:rFonts w:ascii="Arial" w:hAnsi="Arial" w:cs="Arial"/>
        </w:rPr>
        <w:t xml:space="preserve">The source </w:t>
      </w:r>
      <w:r w:rsidR="004C6409">
        <w:rPr>
          <w:rFonts w:ascii="Arial" w:hAnsi="Arial" w:cs="Arial"/>
        </w:rPr>
        <w:t>code to build the shiny web application can be found in the</w:t>
      </w:r>
      <w:r w:rsidR="007022A4">
        <w:rPr>
          <w:rFonts w:ascii="Arial" w:hAnsi="Arial" w:cs="Arial"/>
        </w:rPr>
        <w:t xml:space="preserve"> 04_shiny_app directory within the </w:t>
      </w:r>
      <w:r w:rsidR="007022A4" w:rsidRPr="004C6409">
        <w:rPr>
          <w:rFonts w:ascii="Arial" w:hAnsi="Arial" w:cs="Arial"/>
          <w:color w:val="000000" w:themeColor="text1"/>
        </w:rPr>
        <w:t>GitHub repo</w:t>
      </w:r>
      <w:r w:rsidR="007022A4">
        <w:rPr>
          <w:rFonts w:ascii="Arial" w:hAnsi="Arial" w:cs="Arial"/>
        </w:rPr>
        <w:t xml:space="preserve">. </w:t>
      </w:r>
      <w:r w:rsidR="004C6409" w:rsidRPr="004C6409">
        <w:rPr>
          <w:rFonts w:ascii="Arial" w:hAnsi="Arial" w:cs="Arial"/>
        </w:rPr>
        <w:t>Any other data is available upon request.</w:t>
      </w:r>
      <w:r w:rsidR="004C6409">
        <w:t xml:space="preserve"> </w:t>
      </w:r>
    </w:p>
    <w:p w14:paraId="4982A00C" w14:textId="77777777" w:rsidR="00466321" w:rsidRPr="00466321" w:rsidRDefault="00466321" w:rsidP="00CF169D">
      <w:pPr>
        <w:spacing w:line="480" w:lineRule="auto"/>
        <w:rPr>
          <w:rFonts w:ascii="Arial" w:hAnsi="Arial" w:cs="Arial"/>
        </w:rPr>
      </w:pPr>
    </w:p>
    <w:p w14:paraId="0BFFBDFA" w14:textId="77777777" w:rsidR="00960575" w:rsidRPr="00162F50" w:rsidRDefault="00960575" w:rsidP="00CF169D">
      <w:pPr>
        <w:spacing w:line="480" w:lineRule="auto"/>
        <w:rPr>
          <w:rFonts w:ascii="Arial" w:hAnsi="Arial" w:cs="Arial"/>
          <w:color w:val="000000" w:themeColor="text1"/>
        </w:rPr>
      </w:pPr>
    </w:p>
    <w:p w14:paraId="292CDA5F" w14:textId="716DA432" w:rsidR="00CF169D" w:rsidRPr="00CF169D" w:rsidRDefault="00CF169D" w:rsidP="00CF169D">
      <w:pPr>
        <w:spacing w:line="480" w:lineRule="auto"/>
        <w:rPr>
          <w:rFonts w:ascii="Arial" w:hAnsi="Arial" w:cs="Arial"/>
        </w:rPr>
      </w:pPr>
      <w:r w:rsidRPr="00CF169D">
        <w:rPr>
          <w:rFonts w:ascii="Arial" w:hAnsi="Arial" w:cs="Arial"/>
        </w:rPr>
        <w:t>Tables: See Attached Files</w:t>
      </w:r>
    </w:p>
    <w:p w14:paraId="38C23F23" w14:textId="77777777" w:rsidR="00CF169D" w:rsidRPr="00CF169D" w:rsidRDefault="00CF169D" w:rsidP="00CF169D">
      <w:pPr>
        <w:spacing w:line="480" w:lineRule="auto"/>
        <w:rPr>
          <w:rFonts w:ascii="Arial" w:hAnsi="Arial" w:cs="Arial"/>
        </w:rPr>
      </w:pPr>
      <w:r w:rsidRPr="00CF169D">
        <w:rPr>
          <w:rFonts w:ascii="Arial" w:hAnsi="Arial" w:cs="Arial"/>
        </w:rPr>
        <w:t>Figure Legends: See Attached Files</w:t>
      </w:r>
    </w:p>
    <w:p w14:paraId="0EFCE647" w14:textId="77777777" w:rsidR="00CF169D" w:rsidRPr="00CF169D" w:rsidRDefault="00CF169D" w:rsidP="00CF169D">
      <w:pPr>
        <w:spacing w:line="480" w:lineRule="auto"/>
        <w:rPr>
          <w:rFonts w:ascii="Arial" w:hAnsi="Arial" w:cs="Arial"/>
        </w:rPr>
      </w:pPr>
      <w:r w:rsidRPr="00CF169D">
        <w:rPr>
          <w:rFonts w:ascii="Arial" w:hAnsi="Arial" w:cs="Arial"/>
        </w:rPr>
        <w:t>Figure 1. See Attached Files</w:t>
      </w:r>
    </w:p>
    <w:p w14:paraId="171AECFD" w14:textId="77777777" w:rsidR="00CF169D" w:rsidRPr="00CF169D" w:rsidRDefault="00CF169D" w:rsidP="00CF169D">
      <w:pPr>
        <w:spacing w:line="480" w:lineRule="auto"/>
        <w:rPr>
          <w:rFonts w:ascii="Arial" w:hAnsi="Arial" w:cs="Arial"/>
        </w:rPr>
      </w:pPr>
      <w:r w:rsidRPr="00CF169D">
        <w:rPr>
          <w:rFonts w:ascii="Arial" w:hAnsi="Arial" w:cs="Arial"/>
        </w:rPr>
        <w:t>Figure 2. See Attached Files</w:t>
      </w:r>
    </w:p>
    <w:p w14:paraId="7F026C6A" w14:textId="77777777" w:rsidR="00CF169D" w:rsidRPr="00CF169D" w:rsidRDefault="00CF169D" w:rsidP="00CF169D">
      <w:pPr>
        <w:spacing w:line="480" w:lineRule="auto"/>
        <w:rPr>
          <w:rFonts w:ascii="Arial" w:hAnsi="Arial" w:cs="Arial"/>
        </w:rPr>
      </w:pPr>
      <w:r w:rsidRPr="00CF169D">
        <w:rPr>
          <w:rFonts w:ascii="Arial" w:hAnsi="Arial" w:cs="Arial"/>
        </w:rPr>
        <w:t>Figure 3. See Attached Files</w:t>
      </w:r>
    </w:p>
    <w:p w14:paraId="1B061BCA" w14:textId="77777777" w:rsidR="00CF169D" w:rsidRPr="00CF169D" w:rsidRDefault="00CF169D" w:rsidP="00CF169D">
      <w:pPr>
        <w:spacing w:line="480" w:lineRule="auto"/>
        <w:rPr>
          <w:rFonts w:ascii="Arial" w:hAnsi="Arial" w:cs="Arial"/>
        </w:rPr>
      </w:pPr>
      <w:r w:rsidRPr="00CF169D">
        <w:rPr>
          <w:rFonts w:ascii="Arial" w:hAnsi="Arial" w:cs="Arial"/>
        </w:rPr>
        <w:t>Figure 4. See Attached Files</w:t>
      </w:r>
    </w:p>
    <w:p w14:paraId="5464E2D5" w14:textId="77777777" w:rsidR="00CF169D" w:rsidRPr="00CF169D" w:rsidRDefault="00CF169D" w:rsidP="00CF169D">
      <w:pPr>
        <w:spacing w:line="480" w:lineRule="auto"/>
        <w:rPr>
          <w:rFonts w:ascii="Arial" w:hAnsi="Arial" w:cs="Arial"/>
        </w:rPr>
      </w:pPr>
      <w:r w:rsidRPr="00CF169D">
        <w:rPr>
          <w:rFonts w:ascii="Arial" w:hAnsi="Arial" w:cs="Arial"/>
        </w:rPr>
        <w:t>Figure 5. See Attached Files</w:t>
      </w:r>
    </w:p>
    <w:p w14:paraId="3D5EE609" w14:textId="77777777" w:rsidR="00CF169D" w:rsidRDefault="00CF169D" w:rsidP="00CF169D">
      <w:pPr>
        <w:spacing w:line="480" w:lineRule="auto"/>
        <w:rPr>
          <w:rFonts w:ascii="Arial" w:hAnsi="Arial" w:cs="Arial"/>
        </w:rPr>
      </w:pPr>
      <w:r w:rsidRPr="00CF169D">
        <w:rPr>
          <w:rFonts w:ascii="Arial" w:hAnsi="Arial" w:cs="Arial"/>
        </w:rPr>
        <w:t>Figure 6. See Attached Files</w:t>
      </w:r>
    </w:p>
    <w:p w14:paraId="51813855" w14:textId="77777777" w:rsidR="000A602E" w:rsidRDefault="000A602E" w:rsidP="00CF169D">
      <w:pPr>
        <w:spacing w:line="480" w:lineRule="auto"/>
        <w:rPr>
          <w:rFonts w:ascii="Arial" w:hAnsi="Arial" w:cs="Arial"/>
        </w:rPr>
      </w:pPr>
    </w:p>
    <w:p w14:paraId="7CABCD3E" w14:textId="7B218F3E" w:rsidR="00CF169D" w:rsidRPr="00CF169D" w:rsidRDefault="00CF169D" w:rsidP="00CF169D">
      <w:pPr>
        <w:spacing w:line="480" w:lineRule="auto"/>
        <w:rPr>
          <w:rFonts w:ascii="Arial" w:hAnsi="Arial" w:cs="Arial"/>
        </w:rPr>
      </w:pPr>
      <w:r w:rsidRPr="00CF169D">
        <w:rPr>
          <w:rFonts w:ascii="Arial" w:hAnsi="Arial" w:cs="Arial"/>
        </w:rPr>
        <w:t>Supplemental Figure 1. See Attached Files</w:t>
      </w:r>
    </w:p>
    <w:p w14:paraId="65EDCBE4" w14:textId="77777777" w:rsidR="00CF169D" w:rsidRPr="00CF169D" w:rsidRDefault="00CF169D" w:rsidP="00CF169D">
      <w:pPr>
        <w:spacing w:line="480" w:lineRule="auto"/>
        <w:rPr>
          <w:rFonts w:ascii="Arial" w:hAnsi="Arial" w:cs="Arial"/>
        </w:rPr>
      </w:pPr>
      <w:r w:rsidRPr="00CF169D">
        <w:rPr>
          <w:rFonts w:ascii="Arial" w:hAnsi="Arial" w:cs="Arial"/>
        </w:rPr>
        <w:t>Supplemental Figure 2. See Attached Files</w:t>
      </w:r>
    </w:p>
    <w:p w14:paraId="6EB3DA25" w14:textId="77777777" w:rsidR="00CF169D" w:rsidRPr="00CF169D" w:rsidRDefault="00CF169D" w:rsidP="00CF169D">
      <w:pPr>
        <w:spacing w:line="480" w:lineRule="auto"/>
        <w:rPr>
          <w:rFonts w:ascii="Arial" w:hAnsi="Arial" w:cs="Arial"/>
        </w:rPr>
      </w:pPr>
      <w:r w:rsidRPr="00CF169D">
        <w:rPr>
          <w:rFonts w:ascii="Arial" w:hAnsi="Arial" w:cs="Arial"/>
        </w:rPr>
        <w:t>Supplemental Figure 3. See Attached Files</w:t>
      </w:r>
    </w:p>
    <w:p w14:paraId="04C4A200" w14:textId="77777777" w:rsidR="00CF169D" w:rsidRDefault="00CF169D" w:rsidP="00CF169D">
      <w:pPr>
        <w:spacing w:line="480" w:lineRule="auto"/>
        <w:rPr>
          <w:rFonts w:ascii="Arial" w:hAnsi="Arial" w:cs="Arial"/>
        </w:rPr>
      </w:pPr>
      <w:r w:rsidRPr="00CF169D">
        <w:rPr>
          <w:rFonts w:ascii="Arial" w:hAnsi="Arial" w:cs="Arial"/>
        </w:rPr>
        <w:lastRenderedPageBreak/>
        <w:t>Supplemental Figure 4. See Attached Files</w:t>
      </w:r>
    </w:p>
    <w:p w14:paraId="6ADB6DA7" w14:textId="2BB0BAFC" w:rsidR="000A602E" w:rsidRDefault="000A602E" w:rsidP="00CF169D">
      <w:pPr>
        <w:spacing w:line="480" w:lineRule="auto"/>
        <w:rPr>
          <w:rFonts w:ascii="Arial" w:hAnsi="Arial" w:cs="Arial"/>
        </w:rPr>
      </w:pPr>
      <w:r>
        <w:rPr>
          <w:rFonts w:ascii="Arial" w:hAnsi="Arial" w:cs="Arial"/>
        </w:rPr>
        <w:t>Supplemental Figure 5.</w:t>
      </w:r>
      <w:r w:rsidRPr="000A602E">
        <w:rPr>
          <w:rFonts w:ascii="Arial" w:hAnsi="Arial" w:cs="Arial"/>
        </w:rPr>
        <w:t xml:space="preserve"> </w:t>
      </w:r>
      <w:r w:rsidRPr="00CF169D">
        <w:rPr>
          <w:rFonts w:ascii="Arial" w:hAnsi="Arial" w:cs="Arial"/>
        </w:rPr>
        <w:t>See Attached Files</w:t>
      </w:r>
    </w:p>
    <w:p w14:paraId="7E2C3CB7" w14:textId="759206FE" w:rsidR="000A602E" w:rsidRDefault="000A602E" w:rsidP="000A602E">
      <w:pPr>
        <w:spacing w:line="480" w:lineRule="auto"/>
        <w:rPr>
          <w:rFonts w:ascii="Arial" w:hAnsi="Arial" w:cs="Arial"/>
        </w:rPr>
      </w:pPr>
      <w:r>
        <w:rPr>
          <w:rFonts w:ascii="Arial" w:hAnsi="Arial" w:cs="Arial"/>
        </w:rPr>
        <w:t>Supplemental Figure 6.</w:t>
      </w:r>
      <w:r w:rsidRPr="000A602E">
        <w:rPr>
          <w:rFonts w:ascii="Arial" w:hAnsi="Arial" w:cs="Arial"/>
        </w:rPr>
        <w:t xml:space="preserve"> </w:t>
      </w:r>
      <w:r w:rsidRPr="00CF169D">
        <w:rPr>
          <w:rFonts w:ascii="Arial" w:hAnsi="Arial" w:cs="Arial"/>
        </w:rPr>
        <w:t>See Attached Files</w:t>
      </w:r>
    </w:p>
    <w:p w14:paraId="3BAA315F" w14:textId="044844CC" w:rsidR="000A602E" w:rsidRDefault="000A602E" w:rsidP="000A602E">
      <w:pPr>
        <w:spacing w:line="480" w:lineRule="auto"/>
        <w:rPr>
          <w:rFonts w:ascii="Arial" w:hAnsi="Arial" w:cs="Arial"/>
        </w:rPr>
      </w:pPr>
      <w:r>
        <w:rPr>
          <w:rFonts w:ascii="Arial" w:hAnsi="Arial" w:cs="Arial"/>
        </w:rPr>
        <w:t>Supplemental Figure 7.</w:t>
      </w:r>
      <w:r w:rsidRPr="000A602E">
        <w:rPr>
          <w:rFonts w:ascii="Arial" w:hAnsi="Arial" w:cs="Arial"/>
        </w:rPr>
        <w:t xml:space="preserve"> </w:t>
      </w:r>
      <w:r w:rsidRPr="00CF169D">
        <w:rPr>
          <w:rFonts w:ascii="Arial" w:hAnsi="Arial" w:cs="Arial"/>
        </w:rPr>
        <w:t>See Attached Files</w:t>
      </w:r>
    </w:p>
    <w:p w14:paraId="4B8EB282" w14:textId="3DC5F681" w:rsidR="000A602E" w:rsidRDefault="000A602E" w:rsidP="000A602E">
      <w:pPr>
        <w:spacing w:line="480" w:lineRule="auto"/>
        <w:rPr>
          <w:rFonts w:ascii="Arial" w:hAnsi="Arial" w:cs="Arial"/>
        </w:rPr>
      </w:pPr>
      <w:r>
        <w:rPr>
          <w:rFonts w:ascii="Arial" w:hAnsi="Arial" w:cs="Arial"/>
        </w:rPr>
        <w:t>Supplemental Figure 8.</w:t>
      </w:r>
      <w:r w:rsidRPr="000A602E">
        <w:rPr>
          <w:rFonts w:ascii="Arial" w:hAnsi="Arial" w:cs="Arial"/>
        </w:rPr>
        <w:t xml:space="preserve"> </w:t>
      </w:r>
      <w:r w:rsidRPr="00CF169D">
        <w:rPr>
          <w:rFonts w:ascii="Arial" w:hAnsi="Arial" w:cs="Arial"/>
        </w:rPr>
        <w:t>See Attached Files</w:t>
      </w:r>
    </w:p>
    <w:p w14:paraId="56A9B018" w14:textId="070CCD44" w:rsidR="000A602E" w:rsidRDefault="000A602E" w:rsidP="000A602E">
      <w:pPr>
        <w:spacing w:line="480" w:lineRule="auto"/>
        <w:rPr>
          <w:rFonts w:ascii="Arial" w:hAnsi="Arial" w:cs="Arial"/>
        </w:rPr>
      </w:pPr>
      <w:r>
        <w:rPr>
          <w:rFonts w:ascii="Arial" w:hAnsi="Arial" w:cs="Arial"/>
        </w:rPr>
        <w:t>Supplemental Figure 9.</w:t>
      </w:r>
      <w:r w:rsidRPr="000A602E">
        <w:rPr>
          <w:rFonts w:ascii="Arial" w:hAnsi="Arial" w:cs="Arial"/>
        </w:rPr>
        <w:t xml:space="preserve"> </w:t>
      </w:r>
      <w:r w:rsidRPr="00CF169D">
        <w:rPr>
          <w:rFonts w:ascii="Arial" w:hAnsi="Arial" w:cs="Arial"/>
        </w:rPr>
        <w:t>See Attached Files</w:t>
      </w:r>
    </w:p>
    <w:p w14:paraId="5D7B9C8C" w14:textId="3D6CBEB3" w:rsidR="00A26F8E" w:rsidRDefault="000A602E" w:rsidP="000A602E">
      <w:pPr>
        <w:spacing w:line="480" w:lineRule="auto"/>
        <w:rPr>
          <w:rFonts w:ascii="Arial" w:hAnsi="Arial" w:cs="Arial"/>
        </w:rPr>
      </w:pPr>
      <w:r>
        <w:rPr>
          <w:rFonts w:ascii="Arial" w:hAnsi="Arial" w:cs="Arial"/>
        </w:rPr>
        <w:t>Supplemental Figure 10.</w:t>
      </w:r>
      <w:r w:rsidRPr="000A602E">
        <w:rPr>
          <w:rFonts w:ascii="Arial" w:hAnsi="Arial" w:cs="Arial"/>
        </w:rPr>
        <w:t xml:space="preserve"> </w:t>
      </w:r>
      <w:r w:rsidRPr="00CF169D">
        <w:rPr>
          <w:rFonts w:ascii="Arial" w:hAnsi="Arial" w:cs="Arial"/>
        </w:rPr>
        <w:t>See Attached Files</w:t>
      </w:r>
    </w:p>
    <w:p w14:paraId="1DE4018F" w14:textId="77777777" w:rsidR="00A26F8E" w:rsidRDefault="00A26F8E" w:rsidP="000A602E">
      <w:pPr>
        <w:spacing w:line="480" w:lineRule="auto"/>
        <w:rPr>
          <w:rFonts w:ascii="Arial" w:hAnsi="Arial" w:cs="Arial"/>
        </w:rPr>
      </w:pPr>
    </w:p>
    <w:p w14:paraId="27B635D8" w14:textId="5374A863" w:rsidR="00A26F8E" w:rsidRDefault="00A26F8E" w:rsidP="00A26F8E">
      <w:pPr>
        <w:spacing w:line="480" w:lineRule="auto"/>
        <w:rPr>
          <w:rFonts w:ascii="Arial" w:hAnsi="Arial" w:cs="Arial"/>
        </w:rPr>
      </w:pPr>
      <w:r>
        <w:rPr>
          <w:rFonts w:ascii="Arial" w:hAnsi="Arial" w:cs="Arial"/>
        </w:rPr>
        <w:t>Supplemental Table 1:</w:t>
      </w:r>
      <w:r w:rsidRPr="000A602E">
        <w:rPr>
          <w:rFonts w:ascii="Arial" w:hAnsi="Arial" w:cs="Arial"/>
        </w:rPr>
        <w:t xml:space="preserve"> </w:t>
      </w:r>
      <w:r w:rsidRPr="00CF169D">
        <w:rPr>
          <w:rFonts w:ascii="Arial" w:hAnsi="Arial" w:cs="Arial"/>
        </w:rPr>
        <w:t>See Attached Files</w:t>
      </w:r>
    </w:p>
    <w:p w14:paraId="143C7351" w14:textId="21A1B39F" w:rsidR="00A26F8E" w:rsidRPr="00CF169D" w:rsidRDefault="00A26F8E" w:rsidP="00A26F8E">
      <w:pPr>
        <w:spacing w:line="480" w:lineRule="auto"/>
        <w:rPr>
          <w:rFonts w:ascii="Arial" w:hAnsi="Arial" w:cs="Arial"/>
        </w:rPr>
      </w:pPr>
      <w:r>
        <w:rPr>
          <w:rFonts w:ascii="Arial" w:hAnsi="Arial" w:cs="Arial"/>
        </w:rPr>
        <w:t>Supplemental Table 2:</w:t>
      </w:r>
      <w:r w:rsidRPr="000A602E">
        <w:rPr>
          <w:rFonts w:ascii="Arial" w:hAnsi="Arial" w:cs="Arial"/>
        </w:rPr>
        <w:t xml:space="preserve"> </w:t>
      </w:r>
      <w:r w:rsidRPr="00CF169D">
        <w:rPr>
          <w:rFonts w:ascii="Arial" w:hAnsi="Arial" w:cs="Arial"/>
        </w:rPr>
        <w:t>See Attached Files</w:t>
      </w:r>
    </w:p>
    <w:p w14:paraId="00370BB9" w14:textId="77777777" w:rsidR="005A7929" w:rsidRDefault="005A7929" w:rsidP="000A602E">
      <w:pPr>
        <w:spacing w:line="480" w:lineRule="auto"/>
        <w:rPr>
          <w:rFonts w:ascii="Arial" w:hAnsi="Arial" w:cs="Arial"/>
        </w:rPr>
      </w:pPr>
    </w:p>
    <w:p w14:paraId="1697A5D4" w14:textId="77777777" w:rsidR="00A26F8E" w:rsidRDefault="00A26F8E" w:rsidP="000A602E">
      <w:pPr>
        <w:spacing w:line="480" w:lineRule="auto"/>
        <w:rPr>
          <w:rFonts w:ascii="Arial" w:hAnsi="Arial" w:cs="Arial"/>
          <w:b/>
          <w:bCs/>
        </w:rPr>
      </w:pPr>
    </w:p>
    <w:p w14:paraId="16A82AA2" w14:textId="5AC968D6" w:rsidR="00272006" w:rsidRPr="005A7929" w:rsidRDefault="005A7929" w:rsidP="000A602E">
      <w:pPr>
        <w:spacing w:line="480" w:lineRule="auto"/>
        <w:rPr>
          <w:rFonts w:ascii="Arial" w:hAnsi="Arial" w:cs="Arial"/>
          <w:b/>
          <w:bCs/>
        </w:rPr>
      </w:pPr>
      <w:r w:rsidRPr="005A7929">
        <w:rPr>
          <w:rFonts w:ascii="Arial" w:hAnsi="Arial" w:cs="Arial"/>
          <w:b/>
          <w:bCs/>
        </w:rPr>
        <w:t>References</w:t>
      </w:r>
    </w:p>
    <w:p w14:paraId="4E1514B5" w14:textId="77777777" w:rsidR="00D441F9" w:rsidRPr="00D441F9" w:rsidRDefault="00272006" w:rsidP="00D441F9">
      <w:pPr>
        <w:pStyle w:val="Bibliography"/>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D441F9" w:rsidRPr="00D441F9">
        <w:t>1.</w:t>
      </w:r>
      <w:r w:rsidR="00D441F9" w:rsidRPr="00D441F9">
        <w:tab/>
        <w:t>Lebreton, F., Willems, R. J. L. &amp; Gilmore, M. S. Enterococcus Diversity, Origins in Nature, and Gut Colonization.</w:t>
      </w:r>
    </w:p>
    <w:p w14:paraId="19C83E45" w14:textId="77777777" w:rsidR="00D441F9" w:rsidRPr="00D441F9" w:rsidRDefault="00D441F9" w:rsidP="00D441F9">
      <w:pPr>
        <w:pStyle w:val="Bibliography"/>
      </w:pPr>
      <w:r w:rsidRPr="00D441F9">
        <w:t>2.</w:t>
      </w:r>
      <w:r w:rsidRPr="00D441F9">
        <w:tab/>
        <w:t xml:space="preserve">Krawczyk, B., Wityk, P., Gałęcka, M. &amp; Michalik, M. The Many Faces of Enterococcus spp.—Commensal, Probiotic and Opportunistic Pathogen. </w:t>
      </w:r>
      <w:r w:rsidRPr="00D441F9">
        <w:rPr>
          <w:i/>
          <w:iCs/>
        </w:rPr>
        <w:t>Microorganisms</w:t>
      </w:r>
      <w:r w:rsidRPr="00D441F9">
        <w:t xml:space="preserve"> </w:t>
      </w:r>
      <w:r w:rsidRPr="00D441F9">
        <w:rPr>
          <w:b/>
          <w:bCs/>
        </w:rPr>
        <w:t>9</w:t>
      </w:r>
      <w:r w:rsidRPr="00D441F9">
        <w:t>, 1900 (2021).</w:t>
      </w:r>
    </w:p>
    <w:p w14:paraId="3209A0BA" w14:textId="77777777" w:rsidR="00D441F9" w:rsidRPr="00D441F9" w:rsidRDefault="00D441F9" w:rsidP="00D441F9">
      <w:pPr>
        <w:pStyle w:val="Bibliography"/>
      </w:pPr>
      <w:r w:rsidRPr="00D441F9">
        <w:t>3.</w:t>
      </w:r>
      <w:r w:rsidRPr="00D441F9">
        <w:tab/>
        <w:t xml:space="preserve">Hufnagel, M. </w:t>
      </w:r>
      <w:r w:rsidRPr="00D441F9">
        <w:rPr>
          <w:i/>
          <w:iCs/>
        </w:rPr>
        <w:t>et al.</w:t>
      </w:r>
      <w:r w:rsidRPr="00D441F9">
        <w:t xml:space="preserve"> Enterococcal colonization of infants in a neonatal intensive care unit: associated predictors, risk factors and seasonal patterns. </w:t>
      </w:r>
      <w:r w:rsidRPr="00D441F9">
        <w:rPr>
          <w:i/>
          <w:iCs/>
        </w:rPr>
        <w:t>BMC Infect Dis</w:t>
      </w:r>
      <w:r w:rsidRPr="00D441F9">
        <w:t xml:space="preserve"> </w:t>
      </w:r>
      <w:r w:rsidRPr="00D441F9">
        <w:rPr>
          <w:b/>
          <w:bCs/>
        </w:rPr>
        <w:t>7</w:t>
      </w:r>
      <w:r w:rsidRPr="00D441F9">
        <w:t>, 107 (2007).</w:t>
      </w:r>
    </w:p>
    <w:p w14:paraId="3667DA3C" w14:textId="77777777" w:rsidR="00D441F9" w:rsidRPr="00D441F9" w:rsidRDefault="00D441F9" w:rsidP="00D441F9">
      <w:pPr>
        <w:pStyle w:val="Bibliography"/>
      </w:pPr>
      <w:r w:rsidRPr="00D441F9">
        <w:t>4.</w:t>
      </w:r>
      <w:r w:rsidRPr="00D441F9">
        <w:tab/>
        <w:t xml:space="preserve">Schloissnig, S. </w:t>
      </w:r>
      <w:r w:rsidRPr="00D441F9">
        <w:rPr>
          <w:i/>
          <w:iCs/>
        </w:rPr>
        <w:t>et al.</w:t>
      </w:r>
      <w:r w:rsidRPr="00D441F9">
        <w:t xml:space="preserve"> Genomic variation landscape of the human gut microbiome. </w:t>
      </w:r>
      <w:r w:rsidRPr="00D441F9">
        <w:rPr>
          <w:i/>
          <w:iCs/>
        </w:rPr>
        <w:t>Nature</w:t>
      </w:r>
      <w:r w:rsidRPr="00D441F9">
        <w:t xml:space="preserve"> </w:t>
      </w:r>
      <w:r w:rsidRPr="00D441F9">
        <w:rPr>
          <w:b/>
          <w:bCs/>
        </w:rPr>
        <w:t>493</w:t>
      </w:r>
      <w:r w:rsidRPr="00D441F9">
        <w:t>, 45–50 (2013).</w:t>
      </w:r>
    </w:p>
    <w:p w14:paraId="492C0165" w14:textId="77777777" w:rsidR="00D441F9" w:rsidRPr="00D441F9" w:rsidRDefault="00D441F9" w:rsidP="00D441F9">
      <w:pPr>
        <w:pStyle w:val="Bibliography"/>
      </w:pPr>
      <w:r w:rsidRPr="00D441F9">
        <w:t>5.</w:t>
      </w:r>
      <w:r w:rsidRPr="00D441F9">
        <w:tab/>
        <w:t xml:space="preserve">Lebreton, F. </w:t>
      </w:r>
      <w:r w:rsidRPr="00D441F9">
        <w:rPr>
          <w:i/>
          <w:iCs/>
        </w:rPr>
        <w:t>et al.</w:t>
      </w:r>
      <w:r w:rsidRPr="00D441F9">
        <w:t xml:space="preserve"> Tracing the Enterococci from Paleozoic Origins to the Hospital. </w:t>
      </w:r>
      <w:r w:rsidRPr="00D441F9">
        <w:rPr>
          <w:i/>
          <w:iCs/>
        </w:rPr>
        <w:t>Cell</w:t>
      </w:r>
      <w:r w:rsidRPr="00D441F9">
        <w:t xml:space="preserve"> </w:t>
      </w:r>
      <w:r w:rsidRPr="00D441F9">
        <w:rPr>
          <w:b/>
          <w:bCs/>
        </w:rPr>
        <w:t>169</w:t>
      </w:r>
      <w:r w:rsidRPr="00D441F9">
        <w:t>, 849-861.e13 (2017).</w:t>
      </w:r>
    </w:p>
    <w:p w14:paraId="383E521D" w14:textId="77777777" w:rsidR="00D441F9" w:rsidRPr="00D441F9" w:rsidRDefault="00D441F9" w:rsidP="00D441F9">
      <w:pPr>
        <w:pStyle w:val="Bibliography"/>
      </w:pPr>
      <w:r w:rsidRPr="00D441F9">
        <w:lastRenderedPageBreak/>
        <w:t>6.</w:t>
      </w:r>
      <w:r w:rsidRPr="00D441F9">
        <w:tab/>
        <w:t xml:space="preserve">Fiore, E., Van Tyne, D. &amp; Gilmore, M. S. Pathogenicity of Enterococci. </w:t>
      </w:r>
      <w:r w:rsidRPr="00D441F9">
        <w:rPr>
          <w:i/>
          <w:iCs/>
        </w:rPr>
        <w:t>Microbiol Spectr</w:t>
      </w:r>
      <w:r w:rsidRPr="00D441F9">
        <w:t xml:space="preserve"> </w:t>
      </w:r>
      <w:r w:rsidRPr="00D441F9">
        <w:rPr>
          <w:b/>
          <w:bCs/>
        </w:rPr>
        <w:t>7</w:t>
      </w:r>
      <w:r w:rsidRPr="00D441F9">
        <w:t>, 7.4.9 (2019).</w:t>
      </w:r>
    </w:p>
    <w:p w14:paraId="49E0F4E2" w14:textId="77777777" w:rsidR="00D441F9" w:rsidRPr="00D441F9" w:rsidRDefault="00D441F9" w:rsidP="00D441F9">
      <w:pPr>
        <w:pStyle w:val="Bibliography"/>
      </w:pPr>
      <w:r w:rsidRPr="00D441F9">
        <w:t>7.</w:t>
      </w:r>
      <w:r w:rsidRPr="00D441F9">
        <w:tab/>
        <w:t>Higuita, N. I. A. &amp; Huycke, M. M. Enterococcal Disease, Epidemiology, and Implications for Treatment.</w:t>
      </w:r>
    </w:p>
    <w:p w14:paraId="561F4D7A" w14:textId="77777777" w:rsidR="00D441F9" w:rsidRPr="00D441F9" w:rsidRDefault="00D441F9" w:rsidP="00D441F9">
      <w:pPr>
        <w:pStyle w:val="Bibliography"/>
      </w:pPr>
      <w:r w:rsidRPr="00D441F9">
        <w:t>8.</w:t>
      </w:r>
      <w:r w:rsidRPr="00D441F9">
        <w:tab/>
        <w:t xml:space="preserve">García-Solache, M. &amp; Rice, L. B. The Enterococcus: a Model of Adaptability to Its Environment. </w:t>
      </w:r>
      <w:r w:rsidRPr="00D441F9">
        <w:rPr>
          <w:i/>
          <w:iCs/>
        </w:rPr>
        <w:t>Clin Microbiol Rev</w:t>
      </w:r>
      <w:r w:rsidRPr="00D441F9">
        <w:t xml:space="preserve"> </w:t>
      </w:r>
      <w:r w:rsidRPr="00D441F9">
        <w:rPr>
          <w:b/>
          <w:bCs/>
        </w:rPr>
        <w:t>32</w:t>
      </w:r>
      <w:r w:rsidRPr="00D441F9">
        <w:t>, e00058-18 (2019).</w:t>
      </w:r>
    </w:p>
    <w:p w14:paraId="09EC3730" w14:textId="77777777" w:rsidR="00D441F9" w:rsidRPr="00D441F9" w:rsidRDefault="00D441F9" w:rsidP="00D441F9">
      <w:pPr>
        <w:pStyle w:val="Bibliography"/>
      </w:pPr>
      <w:r w:rsidRPr="00D441F9">
        <w:t>9.</w:t>
      </w:r>
      <w:r w:rsidRPr="00D441F9">
        <w:tab/>
        <w:t xml:space="preserve">Herrero, I. A., Issa, N. C. &amp; Patel, R. Nosocomial Spread of Linezolid-Resistant, Vancomycin-Resistant Enterococcus faecium. </w:t>
      </w:r>
      <w:r w:rsidRPr="00D441F9">
        <w:rPr>
          <w:i/>
          <w:iCs/>
        </w:rPr>
        <w:t>N Engl J Med</w:t>
      </w:r>
      <w:r w:rsidRPr="00D441F9">
        <w:t xml:space="preserve"> </w:t>
      </w:r>
      <w:r w:rsidRPr="00D441F9">
        <w:rPr>
          <w:b/>
          <w:bCs/>
        </w:rPr>
        <w:t>346</w:t>
      </w:r>
      <w:r w:rsidRPr="00D441F9">
        <w:t>, 867–869 (2002).</w:t>
      </w:r>
    </w:p>
    <w:p w14:paraId="460DD533" w14:textId="77777777" w:rsidR="00D441F9" w:rsidRPr="00D441F9" w:rsidRDefault="00D441F9" w:rsidP="00D441F9">
      <w:pPr>
        <w:pStyle w:val="Bibliography"/>
      </w:pPr>
      <w:r w:rsidRPr="00D441F9">
        <w:t>10.</w:t>
      </w:r>
      <w:r w:rsidRPr="00D441F9">
        <w:tab/>
        <w:t xml:space="preserve">Chow, J. W., Davidson, A., Sanford, E. &amp; Zervos, M. J. Superinfection with Enterococcus faecalis During Quinupristin/Dalfopristin Therapy. </w:t>
      </w:r>
      <w:r w:rsidRPr="00D441F9">
        <w:rPr>
          <w:i/>
          <w:iCs/>
        </w:rPr>
        <w:t>Clinical Infectious Diseases</w:t>
      </w:r>
      <w:r w:rsidRPr="00D441F9">
        <w:t xml:space="preserve"> </w:t>
      </w:r>
      <w:r w:rsidRPr="00D441F9">
        <w:rPr>
          <w:b/>
          <w:bCs/>
        </w:rPr>
        <w:t>24</w:t>
      </w:r>
      <w:r w:rsidRPr="00D441F9">
        <w:t>, 91–92 (1997).</w:t>
      </w:r>
    </w:p>
    <w:p w14:paraId="1BB8D82D" w14:textId="77777777" w:rsidR="00D441F9" w:rsidRPr="00D441F9" w:rsidRDefault="00D441F9" w:rsidP="00D441F9">
      <w:pPr>
        <w:pStyle w:val="Bibliography"/>
      </w:pPr>
      <w:r w:rsidRPr="00D441F9">
        <w:t>11.</w:t>
      </w:r>
      <w:r w:rsidRPr="00D441F9">
        <w:tab/>
        <w:t xml:space="preserve">Sabol Kathryn </w:t>
      </w:r>
      <w:r w:rsidRPr="00D441F9">
        <w:rPr>
          <w:i/>
          <w:iCs/>
        </w:rPr>
        <w:t>et al.</w:t>
      </w:r>
      <w:r w:rsidRPr="00D441F9">
        <w:t xml:space="preserve"> Emergence of Daptomycin Resistance in Enterococcus faecium during Daptomycin Therapy. </w:t>
      </w:r>
      <w:r w:rsidRPr="00D441F9">
        <w:rPr>
          <w:i/>
          <w:iCs/>
        </w:rPr>
        <w:t>Antimicrobial Agents and Chemotherapy</w:t>
      </w:r>
      <w:r w:rsidRPr="00D441F9">
        <w:t xml:space="preserve"> </w:t>
      </w:r>
      <w:r w:rsidRPr="00D441F9">
        <w:rPr>
          <w:b/>
          <w:bCs/>
        </w:rPr>
        <w:t>49</w:t>
      </w:r>
      <w:r w:rsidRPr="00D441F9">
        <w:t>, 1664–1665 (2005).</w:t>
      </w:r>
    </w:p>
    <w:p w14:paraId="1D49F73D" w14:textId="77777777" w:rsidR="00D441F9" w:rsidRPr="00D441F9" w:rsidRDefault="00D441F9" w:rsidP="00D441F9">
      <w:pPr>
        <w:pStyle w:val="Bibliography"/>
      </w:pPr>
      <w:r w:rsidRPr="00D441F9">
        <w:t>12.</w:t>
      </w:r>
      <w:r w:rsidRPr="00D441F9">
        <w:tab/>
        <w:t xml:space="preserve">Arias, C. A. &amp; Murray, B. E. The rise of the Enterococcus: beyond vancomycin resistance. </w:t>
      </w:r>
      <w:r w:rsidRPr="00D441F9">
        <w:rPr>
          <w:i/>
          <w:iCs/>
        </w:rPr>
        <w:t>Nat Rev Microbiol</w:t>
      </w:r>
      <w:r w:rsidRPr="00D441F9">
        <w:t xml:space="preserve"> </w:t>
      </w:r>
      <w:r w:rsidRPr="00D441F9">
        <w:rPr>
          <w:b/>
          <w:bCs/>
        </w:rPr>
        <w:t>10</w:t>
      </w:r>
      <w:r w:rsidRPr="00D441F9">
        <w:t>, 266–278 (2012).</w:t>
      </w:r>
    </w:p>
    <w:p w14:paraId="399E9E2D" w14:textId="77777777" w:rsidR="00D441F9" w:rsidRPr="00D441F9" w:rsidRDefault="00D441F9" w:rsidP="00D441F9">
      <w:pPr>
        <w:pStyle w:val="Bibliography"/>
      </w:pPr>
      <w:r w:rsidRPr="00D441F9">
        <w:t>13.</w:t>
      </w:r>
      <w:r w:rsidRPr="00D441F9">
        <w:tab/>
        <w:t xml:space="preserve">Rogers, R. &amp; Rice, L. B. State-of-the-Art Review: Persistent Enterococcal Bacteremia. </w:t>
      </w:r>
      <w:r w:rsidRPr="00D441F9">
        <w:rPr>
          <w:i/>
          <w:iCs/>
        </w:rPr>
        <w:t>Clinical Infectious Diseases</w:t>
      </w:r>
      <w:r w:rsidRPr="00D441F9">
        <w:t xml:space="preserve"> ciad612 (2023) doi:10.1093/cid/ciad612.</w:t>
      </w:r>
    </w:p>
    <w:p w14:paraId="1526F4F9" w14:textId="77777777" w:rsidR="00D441F9" w:rsidRPr="00D441F9" w:rsidRDefault="00D441F9" w:rsidP="00D441F9">
      <w:pPr>
        <w:pStyle w:val="Bibliography"/>
      </w:pPr>
      <w:r w:rsidRPr="00D441F9">
        <w:t>14.</w:t>
      </w:r>
      <w:r w:rsidRPr="00D441F9">
        <w:tab/>
        <w:t xml:space="preserve">Elizaga, M. L., Weinstein, R. A. &amp; Hayden, M. K. Patients in Long-Term Care Facilities: A Reservoir for Vancomycin-Resistant Enterococci. </w:t>
      </w:r>
      <w:r w:rsidRPr="00D441F9">
        <w:rPr>
          <w:i/>
          <w:iCs/>
        </w:rPr>
        <w:t>Clinical Infectious Diseases</w:t>
      </w:r>
      <w:r w:rsidRPr="00D441F9">
        <w:t xml:space="preserve"> </w:t>
      </w:r>
      <w:r w:rsidRPr="00D441F9">
        <w:rPr>
          <w:b/>
          <w:bCs/>
        </w:rPr>
        <w:t>34</w:t>
      </w:r>
      <w:r w:rsidRPr="00D441F9">
        <w:t>, 441–446 (2002).</w:t>
      </w:r>
    </w:p>
    <w:p w14:paraId="1290B905" w14:textId="77777777" w:rsidR="00D441F9" w:rsidRPr="00D441F9" w:rsidRDefault="00D441F9" w:rsidP="00D441F9">
      <w:pPr>
        <w:pStyle w:val="Bibliography"/>
      </w:pPr>
      <w:r w:rsidRPr="00D441F9">
        <w:t>15.</w:t>
      </w:r>
      <w:r w:rsidRPr="00D441F9">
        <w:tab/>
        <w:t xml:space="preserve">Casadevall, A. &amp; Pirofski, L. Host‐Pathogen Interactions: The Attributes of Virulence. </w:t>
      </w:r>
      <w:r w:rsidRPr="00D441F9">
        <w:rPr>
          <w:i/>
          <w:iCs/>
        </w:rPr>
        <w:t>J INFECT DIS</w:t>
      </w:r>
      <w:r w:rsidRPr="00D441F9">
        <w:t xml:space="preserve"> </w:t>
      </w:r>
      <w:r w:rsidRPr="00D441F9">
        <w:rPr>
          <w:b/>
          <w:bCs/>
        </w:rPr>
        <w:t>184</w:t>
      </w:r>
      <w:r w:rsidRPr="00D441F9">
        <w:t>, 337–344 (2001).</w:t>
      </w:r>
    </w:p>
    <w:p w14:paraId="5516B002" w14:textId="77777777" w:rsidR="00D441F9" w:rsidRPr="00D441F9" w:rsidRDefault="00D441F9" w:rsidP="00D441F9">
      <w:pPr>
        <w:pStyle w:val="Bibliography"/>
      </w:pPr>
      <w:r w:rsidRPr="00D441F9">
        <w:lastRenderedPageBreak/>
        <w:t>16.</w:t>
      </w:r>
      <w:r w:rsidRPr="00D441F9">
        <w:tab/>
        <w:t xml:space="preserve">Bivona, G., Agnello, L. &amp; Ciaccio, M. Biomarkers for Prognosis and Treatment Response in COVID-19 Patients. </w:t>
      </w:r>
      <w:r w:rsidRPr="00D441F9">
        <w:rPr>
          <w:i/>
          <w:iCs/>
        </w:rPr>
        <w:t>Ann Lab Med</w:t>
      </w:r>
      <w:r w:rsidRPr="00D441F9">
        <w:t xml:space="preserve"> </w:t>
      </w:r>
      <w:r w:rsidRPr="00D441F9">
        <w:rPr>
          <w:b/>
          <w:bCs/>
        </w:rPr>
        <w:t>41</w:t>
      </w:r>
      <w:r w:rsidRPr="00D441F9">
        <w:t>, 540–548 (2021).</w:t>
      </w:r>
    </w:p>
    <w:p w14:paraId="626B2998" w14:textId="77777777" w:rsidR="00D441F9" w:rsidRPr="00D441F9" w:rsidRDefault="00D441F9" w:rsidP="00D441F9">
      <w:pPr>
        <w:pStyle w:val="Bibliography"/>
      </w:pPr>
      <w:r w:rsidRPr="00D441F9">
        <w:t>17.</w:t>
      </w:r>
      <w:r w:rsidRPr="00D441F9">
        <w:tab/>
        <w:t xml:space="preserve">Dhanasekaran, S. M. </w:t>
      </w:r>
      <w:r w:rsidRPr="00D441F9">
        <w:rPr>
          <w:i/>
          <w:iCs/>
        </w:rPr>
        <w:t>et al.</w:t>
      </w:r>
      <w:r w:rsidRPr="00D441F9">
        <w:t xml:space="preserve"> Delineation of prognostic biomarkers in prostate cancer. </w:t>
      </w:r>
      <w:r w:rsidRPr="00D441F9">
        <w:rPr>
          <w:i/>
          <w:iCs/>
        </w:rPr>
        <w:t>Nature</w:t>
      </w:r>
      <w:r w:rsidRPr="00D441F9">
        <w:t xml:space="preserve"> </w:t>
      </w:r>
      <w:r w:rsidRPr="00D441F9">
        <w:rPr>
          <w:b/>
          <w:bCs/>
        </w:rPr>
        <w:t>412</w:t>
      </w:r>
      <w:r w:rsidRPr="00D441F9">
        <w:t>, 822–826 (2001).</w:t>
      </w:r>
    </w:p>
    <w:p w14:paraId="4427A980" w14:textId="77777777" w:rsidR="00D441F9" w:rsidRPr="00D441F9" w:rsidRDefault="00D441F9" w:rsidP="00D441F9">
      <w:pPr>
        <w:pStyle w:val="Bibliography"/>
      </w:pPr>
      <w:r w:rsidRPr="00D441F9">
        <w:t>18.</w:t>
      </w:r>
      <w:r w:rsidRPr="00D441F9">
        <w:tab/>
        <w:t xml:space="preserve">Wozniak, J. M. </w:t>
      </w:r>
      <w:r w:rsidRPr="00D441F9">
        <w:rPr>
          <w:i/>
          <w:iCs/>
        </w:rPr>
        <w:t>et al.</w:t>
      </w:r>
      <w:r w:rsidRPr="00D441F9">
        <w:t xml:space="preserve"> Mortality Risk Profiling of Staphylococcus aureus Bacteremia by Multi-omic Serum Analysis Reveals Early Predictive and Pathogenic Signatures. </w:t>
      </w:r>
      <w:r w:rsidRPr="00D441F9">
        <w:rPr>
          <w:i/>
          <w:iCs/>
        </w:rPr>
        <w:t>Cell</w:t>
      </w:r>
      <w:r w:rsidRPr="00D441F9">
        <w:t xml:space="preserve"> </w:t>
      </w:r>
      <w:r w:rsidRPr="00D441F9">
        <w:rPr>
          <w:b/>
          <w:bCs/>
        </w:rPr>
        <w:t>182</w:t>
      </w:r>
      <w:r w:rsidRPr="00D441F9">
        <w:t>, 1311-1327.e14 (2020).</w:t>
      </w:r>
    </w:p>
    <w:p w14:paraId="409E61F3" w14:textId="77777777" w:rsidR="00D441F9" w:rsidRPr="00D441F9" w:rsidRDefault="00D441F9" w:rsidP="00D441F9">
      <w:pPr>
        <w:pStyle w:val="Bibliography"/>
      </w:pPr>
      <w:r w:rsidRPr="00D441F9">
        <w:t>19.</w:t>
      </w:r>
      <w:r w:rsidRPr="00D441F9">
        <w:tab/>
        <w:t xml:space="preserve">Lautenbach, E., Bilker, W. B. &amp; Brennan, P. J. Enterococcal Bacteremia: Risk Factors for Vancomycin Resistance and Predictors of Mortality. </w:t>
      </w:r>
      <w:r w:rsidRPr="00D441F9">
        <w:rPr>
          <w:i/>
          <w:iCs/>
        </w:rPr>
        <w:t>Infect Control Hosp Epidemiol</w:t>
      </w:r>
      <w:r w:rsidRPr="00D441F9">
        <w:t xml:space="preserve"> </w:t>
      </w:r>
      <w:r w:rsidRPr="00D441F9">
        <w:rPr>
          <w:b/>
          <w:bCs/>
        </w:rPr>
        <w:t>20</w:t>
      </w:r>
      <w:r w:rsidRPr="00D441F9">
        <w:t>, 318–323 (1999).</w:t>
      </w:r>
    </w:p>
    <w:p w14:paraId="172087F0" w14:textId="77777777" w:rsidR="00D441F9" w:rsidRPr="00D441F9" w:rsidRDefault="00D441F9" w:rsidP="00D441F9">
      <w:pPr>
        <w:pStyle w:val="Bibliography"/>
      </w:pPr>
      <w:r w:rsidRPr="00D441F9">
        <w:t>20.</w:t>
      </w:r>
      <w:r w:rsidRPr="00D441F9">
        <w:tab/>
        <w:t xml:space="preserve">Frantzi, M., Bhat, A. &amp; Latosinska, A. Clinical proteomic biomarkers: relevant issues on study design &amp; technical considerations in biomarker development. </w:t>
      </w:r>
      <w:r w:rsidRPr="00D441F9">
        <w:rPr>
          <w:i/>
          <w:iCs/>
        </w:rPr>
        <w:t>Clinical &amp; Translational Med</w:t>
      </w:r>
      <w:r w:rsidRPr="00D441F9">
        <w:t xml:space="preserve"> </w:t>
      </w:r>
      <w:r w:rsidRPr="00D441F9">
        <w:rPr>
          <w:b/>
          <w:bCs/>
        </w:rPr>
        <w:t>3</w:t>
      </w:r>
      <w:r w:rsidRPr="00D441F9">
        <w:t>, e7 (2014).</w:t>
      </w:r>
    </w:p>
    <w:p w14:paraId="560BC1CD" w14:textId="77777777" w:rsidR="00D441F9" w:rsidRPr="00D441F9" w:rsidRDefault="00D441F9" w:rsidP="00D441F9">
      <w:pPr>
        <w:pStyle w:val="Bibliography"/>
      </w:pPr>
      <w:r w:rsidRPr="00D441F9">
        <w:t>21.</w:t>
      </w:r>
      <w:r w:rsidRPr="00D441F9">
        <w:tab/>
        <w:t xml:space="preserve">Skates, S. J. </w:t>
      </w:r>
      <w:r w:rsidRPr="00D441F9">
        <w:rPr>
          <w:i/>
          <w:iCs/>
        </w:rPr>
        <w:t>et al.</w:t>
      </w:r>
      <w:r w:rsidRPr="00D441F9">
        <w:t xml:space="preserve"> Statistical Design for Biospecimen Cohort Size in Proteomics-based Biomarker Discovery and Verification Studies. </w:t>
      </w:r>
      <w:r w:rsidRPr="00D441F9">
        <w:rPr>
          <w:i/>
          <w:iCs/>
        </w:rPr>
        <w:t>J. Proteome Res.</w:t>
      </w:r>
      <w:r w:rsidRPr="00D441F9">
        <w:t xml:space="preserve"> </w:t>
      </w:r>
      <w:r w:rsidRPr="00D441F9">
        <w:rPr>
          <w:b/>
          <w:bCs/>
        </w:rPr>
        <w:t>12</w:t>
      </w:r>
      <w:r w:rsidRPr="00D441F9">
        <w:t>, 5383–5394 (2013).</w:t>
      </w:r>
    </w:p>
    <w:p w14:paraId="1C16B77B" w14:textId="77777777" w:rsidR="00D441F9" w:rsidRPr="00D441F9" w:rsidRDefault="00D441F9" w:rsidP="00D441F9">
      <w:pPr>
        <w:pStyle w:val="Bibliography"/>
      </w:pPr>
      <w:r w:rsidRPr="00D441F9">
        <w:t>22.</w:t>
      </w:r>
      <w:r w:rsidRPr="00D441F9">
        <w:tab/>
        <w:t xml:space="preserve">Lapek, J. D. </w:t>
      </w:r>
      <w:r w:rsidRPr="00D441F9">
        <w:rPr>
          <w:i/>
          <w:iCs/>
        </w:rPr>
        <w:t>et al.</w:t>
      </w:r>
      <w:r w:rsidRPr="00D441F9">
        <w:t xml:space="preserve"> Defining Host Responses during Systemic Bacterial Infection through Construction of a Murine Organ Proteome Atlas. </w:t>
      </w:r>
      <w:r w:rsidRPr="00D441F9">
        <w:rPr>
          <w:i/>
          <w:iCs/>
        </w:rPr>
        <w:t>Cell Systems</w:t>
      </w:r>
      <w:r w:rsidRPr="00D441F9">
        <w:t xml:space="preserve"> </w:t>
      </w:r>
      <w:r w:rsidRPr="00D441F9">
        <w:rPr>
          <w:b/>
          <w:bCs/>
        </w:rPr>
        <w:t>6</w:t>
      </w:r>
      <w:r w:rsidRPr="00D441F9">
        <w:t>, 579-592.e4 (2018).</w:t>
      </w:r>
    </w:p>
    <w:p w14:paraId="2E89B3A4" w14:textId="77777777" w:rsidR="00D441F9" w:rsidRPr="00D441F9" w:rsidRDefault="00D441F9" w:rsidP="00D441F9">
      <w:pPr>
        <w:pStyle w:val="Bibliography"/>
      </w:pPr>
      <w:r w:rsidRPr="00D441F9">
        <w:t>23.</w:t>
      </w:r>
      <w:r w:rsidRPr="00D441F9">
        <w:tab/>
        <w:t xml:space="preserve">Wang, Y. </w:t>
      </w:r>
      <w:r w:rsidRPr="00D441F9">
        <w:rPr>
          <w:i/>
          <w:iCs/>
        </w:rPr>
        <w:t>et al.</w:t>
      </w:r>
      <w:r w:rsidRPr="00D441F9">
        <w:t xml:space="preserve"> Reversed‐phase chromatography with multiple fraction concatenation strategy for proteome profiling of human MCF10A cells. </w:t>
      </w:r>
      <w:r w:rsidRPr="00D441F9">
        <w:rPr>
          <w:i/>
          <w:iCs/>
        </w:rPr>
        <w:t>Proteomics</w:t>
      </w:r>
      <w:r w:rsidRPr="00D441F9">
        <w:t xml:space="preserve"> </w:t>
      </w:r>
      <w:r w:rsidRPr="00D441F9">
        <w:rPr>
          <w:b/>
          <w:bCs/>
        </w:rPr>
        <w:t>11</w:t>
      </w:r>
      <w:r w:rsidRPr="00D441F9">
        <w:t>, 2019–2026 (2011).</w:t>
      </w:r>
    </w:p>
    <w:p w14:paraId="73BD58C4" w14:textId="77777777" w:rsidR="00D441F9" w:rsidRPr="00D441F9" w:rsidRDefault="00D441F9" w:rsidP="00D441F9">
      <w:pPr>
        <w:pStyle w:val="Bibliography"/>
      </w:pPr>
      <w:r w:rsidRPr="00D441F9">
        <w:t>24.</w:t>
      </w:r>
      <w:r w:rsidRPr="00D441F9">
        <w:tab/>
        <w:t xml:space="preserve">Wierzbicki, I. H. </w:t>
      </w:r>
      <w:r w:rsidRPr="00D441F9">
        <w:rPr>
          <w:i/>
          <w:iCs/>
        </w:rPr>
        <w:t>et al.</w:t>
      </w:r>
      <w:r w:rsidRPr="00D441F9">
        <w:t xml:space="preserve"> Group A Streptococcal S Protein Utilizes Red Blood Cells as Immune Camouflage and Is a Critical Determinant for Immune Evasion. </w:t>
      </w:r>
      <w:r w:rsidRPr="00D441F9">
        <w:rPr>
          <w:i/>
          <w:iCs/>
        </w:rPr>
        <w:t>Cell Reports</w:t>
      </w:r>
      <w:r w:rsidRPr="00D441F9">
        <w:t xml:space="preserve"> </w:t>
      </w:r>
      <w:r w:rsidRPr="00D441F9">
        <w:rPr>
          <w:b/>
          <w:bCs/>
        </w:rPr>
        <w:t>29</w:t>
      </w:r>
      <w:r w:rsidRPr="00D441F9">
        <w:t>, 2979-2989.e15 (2019).</w:t>
      </w:r>
    </w:p>
    <w:p w14:paraId="42034E44" w14:textId="77777777" w:rsidR="00D441F9" w:rsidRPr="00D441F9" w:rsidRDefault="00D441F9" w:rsidP="00D441F9">
      <w:pPr>
        <w:pStyle w:val="Bibliography"/>
      </w:pPr>
      <w:r w:rsidRPr="00D441F9">
        <w:lastRenderedPageBreak/>
        <w:t>25.</w:t>
      </w:r>
      <w:r w:rsidRPr="00D441F9">
        <w:tab/>
        <w:t xml:space="preserve">Wu, T. </w:t>
      </w:r>
      <w:r w:rsidRPr="00D441F9">
        <w:rPr>
          <w:i/>
          <w:iCs/>
        </w:rPr>
        <w:t>et al.</w:t>
      </w:r>
      <w:r w:rsidRPr="00D441F9">
        <w:t xml:space="preserve"> clusterProfiler 4.0: A universal enrichment tool for interpreting omics data. </w:t>
      </w:r>
      <w:r w:rsidRPr="00D441F9">
        <w:rPr>
          <w:i/>
          <w:iCs/>
        </w:rPr>
        <w:t>The Innovation</w:t>
      </w:r>
      <w:r w:rsidRPr="00D441F9">
        <w:t xml:space="preserve"> </w:t>
      </w:r>
      <w:r w:rsidRPr="00D441F9">
        <w:rPr>
          <w:b/>
          <w:bCs/>
        </w:rPr>
        <w:t>2</w:t>
      </w:r>
      <w:r w:rsidRPr="00D441F9">
        <w:t>, 100141 (2021).</w:t>
      </w:r>
    </w:p>
    <w:p w14:paraId="13DE524F" w14:textId="77777777" w:rsidR="00D441F9" w:rsidRPr="00D441F9" w:rsidRDefault="00D441F9" w:rsidP="00D441F9">
      <w:pPr>
        <w:pStyle w:val="Bibliography"/>
      </w:pPr>
      <w:r w:rsidRPr="00D441F9">
        <w:t>26.</w:t>
      </w:r>
      <w:r w:rsidRPr="00D441F9">
        <w:tab/>
        <w:t xml:space="preserve">Holman, J. D., Tabb, D. L. &amp; Mallick, P. Employing ProteoWizard to Convert Raw Mass Spectrometry Data. </w:t>
      </w:r>
      <w:r w:rsidRPr="00D441F9">
        <w:rPr>
          <w:i/>
          <w:iCs/>
        </w:rPr>
        <w:t>CP in Bioinformatics</w:t>
      </w:r>
      <w:r w:rsidRPr="00D441F9">
        <w:t xml:space="preserve"> </w:t>
      </w:r>
      <w:r w:rsidRPr="00D441F9">
        <w:rPr>
          <w:b/>
          <w:bCs/>
        </w:rPr>
        <w:t>46</w:t>
      </w:r>
      <w:r w:rsidRPr="00D441F9">
        <w:t>, (2014).</w:t>
      </w:r>
    </w:p>
    <w:p w14:paraId="53085EBD" w14:textId="77777777" w:rsidR="00D441F9" w:rsidRPr="00D441F9" w:rsidRDefault="00D441F9" w:rsidP="00D441F9">
      <w:pPr>
        <w:pStyle w:val="Bibliography"/>
      </w:pPr>
      <w:r w:rsidRPr="00D441F9">
        <w:t>27.</w:t>
      </w:r>
      <w:r w:rsidRPr="00D441F9">
        <w:tab/>
        <w:t xml:space="preserve">Schmid, R. </w:t>
      </w:r>
      <w:r w:rsidRPr="00D441F9">
        <w:rPr>
          <w:i/>
          <w:iCs/>
        </w:rPr>
        <w:t>et al.</w:t>
      </w:r>
      <w:r w:rsidRPr="00D441F9">
        <w:t xml:space="preserve"> Integrative analysis of multimodal mass spectrometry data in MZmine 3. </w:t>
      </w:r>
      <w:r w:rsidRPr="00D441F9">
        <w:rPr>
          <w:i/>
          <w:iCs/>
        </w:rPr>
        <w:t>Nat Biotechnol</w:t>
      </w:r>
      <w:r w:rsidRPr="00D441F9">
        <w:t xml:space="preserve"> </w:t>
      </w:r>
      <w:r w:rsidRPr="00D441F9">
        <w:rPr>
          <w:b/>
          <w:bCs/>
        </w:rPr>
        <w:t>41</w:t>
      </w:r>
      <w:r w:rsidRPr="00D441F9">
        <w:t>, 447–449 (2023).</w:t>
      </w:r>
    </w:p>
    <w:p w14:paraId="032761CA" w14:textId="77777777" w:rsidR="00D441F9" w:rsidRPr="00D441F9" w:rsidRDefault="00D441F9" w:rsidP="00D441F9">
      <w:pPr>
        <w:pStyle w:val="Bibliography"/>
      </w:pPr>
      <w:r w:rsidRPr="00D441F9">
        <w:t>28.</w:t>
      </w:r>
      <w:r w:rsidRPr="00D441F9">
        <w:tab/>
        <w:t xml:space="preserve">Wang, M. </w:t>
      </w:r>
      <w:r w:rsidRPr="00D441F9">
        <w:rPr>
          <w:i/>
          <w:iCs/>
        </w:rPr>
        <w:t>et al.</w:t>
      </w:r>
      <w:r w:rsidRPr="00D441F9">
        <w:t xml:space="preserve"> Sharing and community curation of mass spectrometry data with Global Natural Products Social Molecular Networking. </w:t>
      </w:r>
      <w:r w:rsidRPr="00D441F9">
        <w:rPr>
          <w:i/>
          <w:iCs/>
        </w:rPr>
        <w:t>Nat Biotechnol</w:t>
      </w:r>
      <w:r w:rsidRPr="00D441F9">
        <w:t xml:space="preserve"> </w:t>
      </w:r>
      <w:r w:rsidRPr="00D441F9">
        <w:rPr>
          <w:b/>
          <w:bCs/>
        </w:rPr>
        <w:t>34</w:t>
      </w:r>
      <w:r w:rsidRPr="00D441F9">
        <w:t>, 828–837 (2016).</w:t>
      </w:r>
    </w:p>
    <w:p w14:paraId="18DF2FCB" w14:textId="77777777" w:rsidR="00D441F9" w:rsidRPr="00D441F9" w:rsidRDefault="00D441F9" w:rsidP="00D441F9">
      <w:pPr>
        <w:pStyle w:val="Bibliography"/>
      </w:pPr>
      <w:r w:rsidRPr="00D441F9">
        <w:t>29.</w:t>
      </w:r>
      <w:r w:rsidRPr="00D441F9">
        <w:tab/>
        <w:t xml:space="preserve">Campeau, A. </w:t>
      </w:r>
      <w:r w:rsidRPr="00D441F9">
        <w:rPr>
          <w:i/>
          <w:iCs/>
        </w:rPr>
        <w:t>et al.</w:t>
      </w:r>
      <w:r w:rsidRPr="00D441F9">
        <w:t xml:space="preserve"> Multi-omics of human plasma reveals molecular features of dysregulated inflammation and accelerated aging in schizophrenia. </w:t>
      </w:r>
      <w:r w:rsidRPr="00D441F9">
        <w:rPr>
          <w:i/>
          <w:iCs/>
        </w:rPr>
        <w:t>Mol Psychiatry</w:t>
      </w:r>
      <w:r w:rsidRPr="00D441F9">
        <w:t xml:space="preserve"> </w:t>
      </w:r>
      <w:r w:rsidRPr="00D441F9">
        <w:rPr>
          <w:b/>
          <w:bCs/>
        </w:rPr>
        <w:t>27</w:t>
      </w:r>
      <w:r w:rsidRPr="00D441F9">
        <w:t>, 1217–1225 (2022).</w:t>
      </w:r>
    </w:p>
    <w:p w14:paraId="45393512" w14:textId="77777777" w:rsidR="00D441F9" w:rsidRPr="00D441F9" w:rsidRDefault="00D441F9" w:rsidP="00D441F9">
      <w:pPr>
        <w:pStyle w:val="Bibliography"/>
      </w:pPr>
      <w:r w:rsidRPr="00D441F9">
        <w:t>30.</w:t>
      </w:r>
      <w:r w:rsidRPr="00D441F9">
        <w:tab/>
        <w:t xml:space="preserve">Neumann, U., Genze, N. &amp; Heider, D. EFS: an ensemble feature selection tool implemented as R-package and web-application. </w:t>
      </w:r>
      <w:r w:rsidRPr="00D441F9">
        <w:rPr>
          <w:i/>
          <w:iCs/>
        </w:rPr>
        <w:t>BioData Mining</w:t>
      </w:r>
      <w:r w:rsidRPr="00D441F9">
        <w:t xml:space="preserve"> </w:t>
      </w:r>
      <w:r w:rsidRPr="00D441F9">
        <w:rPr>
          <w:b/>
          <w:bCs/>
        </w:rPr>
        <w:t>10</w:t>
      </w:r>
      <w:r w:rsidRPr="00D441F9">
        <w:t>, 21 (2017).</w:t>
      </w:r>
    </w:p>
    <w:p w14:paraId="3EB5D878" w14:textId="77777777" w:rsidR="00D441F9" w:rsidRPr="00D441F9" w:rsidRDefault="00D441F9" w:rsidP="00D441F9">
      <w:pPr>
        <w:pStyle w:val="Bibliography"/>
      </w:pPr>
      <w:r w:rsidRPr="00D441F9">
        <w:t>31.</w:t>
      </w:r>
      <w:r w:rsidRPr="00D441F9">
        <w:tab/>
        <w:t xml:space="preserve">Kim, D., Song, L., Breitwieser, F. P. &amp; Salzberg, S. L. Centrifuge: rapid and sensitive classification of metagenomic sequences. </w:t>
      </w:r>
      <w:r w:rsidRPr="00D441F9">
        <w:rPr>
          <w:i/>
          <w:iCs/>
        </w:rPr>
        <w:t>Genome Res.</w:t>
      </w:r>
      <w:r w:rsidRPr="00D441F9">
        <w:t xml:space="preserve"> </w:t>
      </w:r>
      <w:r w:rsidRPr="00D441F9">
        <w:rPr>
          <w:b/>
          <w:bCs/>
        </w:rPr>
        <w:t>26</w:t>
      </w:r>
      <w:r w:rsidRPr="00D441F9">
        <w:t>, 1721–1729 (2016).</w:t>
      </w:r>
    </w:p>
    <w:p w14:paraId="613E40C5" w14:textId="77777777" w:rsidR="00D441F9" w:rsidRPr="00D441F9" w:rsidRDefault="00D441F9" w:rsidP="00D441F9">
      <w:pPr>
        <w:pStyle w:val="Bibliography"/>
      </w:pPr>
      <w:r w:rsidRPr="00D441F9">
        <w:t>32.</w:t>
      </w:r>
      <w:r w:rsidRPr="00D441F9">
        <w:tab/>
        <w:t>Li, H. seqtk. (2023).</w:t>
      </w:r>
    </w:p>
    <w:p w14:paraId="2C47A2DB" w14:textId="77777777" w:rsidR="00D441F9" w:rsidRPr="00D441F9" w:rsidRDefault="00D441F9" w:rsidP="00D441F9">
      <w:pPr>
        <w:pStyle w:val="Bibliography"/>
      </w:pPr>
      <w:r w:rsidRPr="00D441F9">
        <w:t>33.</w:t>
      </w:r>
      <w:r w:rsidRPr="00D441F9">
        <w:tab/>
        <w:t>Wright, C., Griffiths, Sarah &amp; Parker, Matthew. wf-bacterial-genomes.</w:t>
      </w:r>
    </w:p>
    <w:p w14:paraId="533F6481" w14:textId="77777777" w:rsidR="00D441F9" w:rsidRPr="00D441F9" w:rsidRDefault="00D441F9" w:rsidP="00D441F9">
      <w:pPr>
        <w:pStyle w:val="Bibliography"/>
      </w:pPr>
      <w:r w:rsidRPr="00D441F9">
        <w:t>34.</w:t>
      </w:r>
      <w:r w:rsidRPr="00D441F9">
        <w:tab/>
        <w:t>Palumbo, E. bamstats.</w:t>
      </w:r>
    </w:p>
    <w:p w14:paraId="41FF8480" w14:textId="77777777" w:rsidR="00D441F9" w:rsidRPr="00D441F9" w:rsidRDefault="00D441F9" w:rsidP="00D441F9">
      <w:pPr>
        <w:pStyle w:val="Bibliography"/>
      </w:pPr>
      <w:r w:rsidRPr="00D441F9">
        <w:t>35.</w:t>
      </w:r>
      <w:r w:rsidRPr="00D441F9">
        <w:tab/>
        <w:t xml:space="preserve">Freire, B., Ladra, S. &amp; Parama, J. R. Memory-Efficient Assembly using Flye. </w:t>
      </w:r>
      <w:r w:rsidRPr="00D441F9">
        <w:rPr>
          <w:i/>
          <w:iCs/>
        </w:rPr>
        <w:t>IEEE/ACM Trans. Comput. Biol. and Bioinf.</w:t>
      </w:r>
      <w:r w:rsidRPr="00D441F9">
        <w:t xml:space="preserve"> 1–1 (2021) doi:10.1109/TCBB.2021.3108843.</w:t>
      </w:r>
    </w:p>
    <w:p w14:paraId="028B01F6" w14:textId="77777777" w:rsidR="00D441F9" w:rsidRPr="00D441F9" w:rsidRDefault="00D441F9" w:rsidP="00D441F9">
      <w:pPr>
        <w:pStyle w:val="Bibliography"/>
      </w:pPr>
      <w:r w:rsidRPr="00D441F9">
        <w:t>36.</w:t>
      </w:r>
      <w:r w:rsidRPr="00D441F9">
        <w:tab/>
        <w:t>Wright, C. &amp; Wykes, M. Medaka. (2023).</w:t>
      </w:r>
    </w:p>
    <w:p w14:paraId="29D6FD94" w14:textId="77777777" w:rsidR="00D441F9" w:rsidRPr="00D441F9" w:rsidRDefault="00D441F9" w:rsidP="00D441F9">
      <w:pPr>
        <w:pStyle w:val="Bibliography"/>
      </w:pPr>
      <w:r w:rsidRPr="00D441F9">
        <w:t>37.</w:t>
      </w:r>
      <w:r w:rsidRPr="00D441F9">
        <w:tab/>
        <w:t>Seeman, T. mlst.</w:t>
      </w:r>
    </w:p>
    <w:p w14:paraId="37CAEDFC" w14:textId="77777777" w:rsidR="00D441F9" w:rsidRPr="00BB29EF" w:rsidRDefault="00D441F9" w:rsidP="00D441F9">
      <w:pPr>
        <w:pStyle w:val="Bibliography"/>
        <w:rPr>
          <w:lang w:val="fr-FR"/>
        </w:rPr>
      </w:pPr>
      <w:r w:rsidRPr="00D441F9">
        <w:t>38.</w:t>
      </w:r>
      <w:r w:rsidRPr="00D441F9">
        <w:tab/>
        <w:t xml:space="preserve">Florensa, A. F., Kaas, R. S., Clausen, P. T. L. C., Aytan-Aktug, D. &amp; Aarestrup, F. M. ResFinder – an open online resource for identification of antimicrobial resistance genes in </w:t>
      </w:r>
      <w:r w:rsidRPr="00D441F9">
        <w:lastRenderedPageBreak/>
        <w:t xml:space="preserve">next-generation sequencing data and prediction of phenotypes from genotypes. </w:t>
      </w:r>
      <w:r w:rsidRPr="00BB29EF">
        <w:rPr>
          <w:i/>
          <w:iCs/>
          <w:lang w:val="fr-FR"/>
        </w:rPr>
        <w:t>Microbial Genomics</w:t>
      </w:r>
      <w:r w:rsidRPr="00BB29EF">
        <w:rPr>
          <w:lang w:val="fr-FR"/>
        </w:rPr>
        <w:t xml:space="preserve"> </w:t>
      </w:r>
      <w:r w:rsidRPr="00BB29EF">
        <w:rPr>
          <w:b/>
          <w:bCs/>
          <w:lang w:val="fr-FR"/>
        </w:rPr>
        <w:t>8</w:t>
      </w:r>
      <w:r w:rsidRPr="00BB29EF">
        <w:rPr>
          <w:lang w:val="fr-FR"/>
        </w:rPr>
        <w:t>, (2022).</w:t>
      </w:r>
    </w:p>
    <w:p w14:paraId="7F18B782" w14:textId="77777777" w:rsidR="00D441F9" w:rsidRPr="00BB29EF" w:rsidRDefault="00D441F9" w:rsidP="00D441F9">
      <w:pPr>
        <w:pStyle w:val="Bibliography"/>
        <w:rPr>
          <w:lang w:val="fr-FR"/>
        </w:rPr>
      </w:pPr>
      <w:r w:rsidRPr="00BB29EF">
        <w:rPr>
          <w:lang w:val="fr-FR"/>
        </w:rPr>
        <w:t>39.</w:t>
      </w:r>
      <w:r w:rsidRPr="00BB29EF">
        <w:rPr>
          <w:lang w:val="fr-FR"/>
        </w:rPr>
        <w:tab/>
        <w:t>Trizna, M. assembly_stats.</w:t>
      </w:r>
    </w:p>
    <w:p w14:paraId="7244E3B2" w14:textId="77777777" w:rsidR="00D441F9" w:rsidRPr="00D441F9" w:rsidRDefault="00D441F9" w:rsidP="00D441F9">
      <w:pPr>
        <w:pStyle w:val="Bibliography"/>
      </w:pPr>
      <w:r w:rsidRPr="00BB29EF">
        <w:rPr>
          <w:lang w:val="fr-FR"/>
        </w:rPr>
        <w:t>40.</w:t>
      </w:r>
      <w:r w:rsidRPr="00BB29EF">
        <w:rPr>
          <w:lang w:val="fr-FR"/>
        </w:rPr>
        <w:tab/>
        <w:t xml:space="preserve">Page, A. J. </w:t>
      </w:r>
      <w:r w:rsidRPr="00BB29EF">
        <w:rPr>
          <w:i/>
          <w:iCs/>
          <w:lang w:val="fr-FR"/>
        </w:rPr>
        <w:t>et al.</w:t>
      </w:r>
      <w:r w:rsidRPr="00BB29EF">
        <w:rPr>
          <w:lang w:val="fr-FR"/>
        </w:rPr>
        <w:t xml:space="preserve"> </w:t>
      </w:r>
      <w:r w:rsidRPr="00D441F9">
        <w:t xml:space="preserve">Roary: rapid large-scale prokaryote pan genome analysis. </w:t>
      </w:r>
      <w:r w:rsidRPr="00D441F9">
        <w:rPr>
          <w:i/>
          <w:iCs/>
        </w:rPr>
        <w:t>Bioinformatics</w:t>
      </w:r>
      <w:r w:rsidRPr="00D441F9">
        <w:t xml:space="preserve"> </w:t>
      </w:r>
      <w:r w:rsidRPr="00D441F9">
        <w:rPr>
          <w:b/>
          <w:bCs/>
        </w:rPr>
        <w:t>31</w:t>
      </w:r>
      <w:r w:rsidRPr="00D441F9">
        <w:t>, 3691–3693 (2015).</w:t>
      </w:r>
    </w:p>
    <w:p w14:paraId="57E00C0A" w14:textId="77777777" w:rsidR="00D441F9" w:rsidRPr="00D441F9" w:rsidRDefault="00D441F9" w:rsidP="00D441F9">
      <w:pPr>
        <w:pStyle w:val="Bibliography"/>
      </w:pPr>
      <w:r w:rsidRPr="00D441F9">
        <w:t>41.</w:t>
      </w:r>
      <w:r w:rsidRPr="00D441F9">
        <w:tab/>
        <w:t xml:space="preserve">Rosselli Del Turco, E., Bartoletti, M., Dahl, A., Cervera, C. &amp; Pericàs, J. M. How do I manage a patient with enterococcal bacteraemia? </w:t>
      </w:r>
      <w:r w:rsidRPr="00D441F9">
        <w:rPr>
          <w:i/>
          <w:iCs/>
        </w:rPr>
        <w:t>Clinical Microbiology and Infection</w:t>
      </w:r>
      <w:r w:rsidRPr="00D441F9">
        <w:t xml:space="preserve"> </w:t>
      </w:r>
      <w:r w:rsidRPr="00D441F9">
        <w:rPr>
          <w:b/>
          <w:bCs/>
        </w:rPr>
        <w:t>27</w:t>
      </w:r>
      <w:r w:rsidRPr="00D441F9">
        <w:t>, 364–371 (2021).</w:t>
      </w:r>
    </w:p>
    <w:p w14:paraId="493AB685" w14:textId="77777777" w:rsidR="00D441F9" w:rsidRPr="00D441F9" w:rsidRDefault="00D441F9" w:rsidP="00D441F9">
      <w:pPr>
        <w:pStyle w:val="Bibliography"/>
      </w:pPr>
      <w:r w:rsidRPr="00D441F9">
        <w:t>42.</w:t>
      </w:r>
      <w:r w:rsidRPr="00D441F9">
        <w:tab/>
        <w:t xml:space="preserve">He, Z. &amp; Yu, W. Stable feature selection for biomarker discovery. </w:t>
      </w:r>
      <w:r w:rsidRPr="00D441F9">
        <w:rPr>
          <w:i/>
          <w:iCs/>
        </w:rPr>
        <w:t>Computational Biology and Chemistry</w:t>
      </w:r>
      <w:r w:rsidRPr="00D441F9">
        <w:t xml:space="preserve"> </w:t>
      </w:r>
      <w:r w:rsidRPr="00D441F9">
        <w:rPr>
          <w:b/>
          <w:bCs/>
        </w:rPr>
        <w:t>34</w:t>
      </w:r>
      <w:r w:rsidRPr="00D441F9">
        <w:t>, 215–225 (2010).</w:t>
      </w:r>
    </w:p>
    <w:p w14:paraId="6C78F2D1" w14:textId="77777777" w:rsidR="00D441F9" w:rsidRPr="00D441F9" w:rsidRDefault="00D441F9" w:rsidP="00D441F9">
      <w:pPr>
        <w:pStyle w:val="Bibliography"/>
      </w:pPr>
      <w:r w:rsidRPr="00D441F9">
        <w:t>43.</w:t>
      </w:r>
      <w:r w:rsidRPr="00D441F9">
        <w:tab/>
        <w:t xml:space="preserve">Neumann, U. </w:t>
      </w:r>
      <w:r w:rsidRPr="00D441F9">
        <w:rPr>
          <w:i/>
          <w:iCs/>
        </w:rPr>
        <w:t>et al.</w:t>
      </w:r>
      <w:r w:rsidRPr="00D441F9">
        <w:t xml:space="preserve"> Compensation of feature selection biases accompanied with improved predictive performance for binary classification by using a novel ensemble feature selection approach. </w:t>
      </w:r>
      <w:r w:rsidRPr="00D441F9">
        <w:rPr>
          <w:i/>
          <w:iCs/>
        </w:rPr>
        <w:t>BioData Mining</w:t>
      </w:r>
      <w:r w:rsidRPr="00D441F9">
        <w:t xml:space="preserve"> </w:t>
      </w:r>
      <w:r w:rsidRPr="00D441F9">
        <w:rPr>
          <w:b/>
          <w:bCs/>
        </w:rPr>
        <w:t>9</w:t>
      </w:r>
      <w:r w:rsidRPr="00D441F9">
        <w:t>, 36 (2016).</w:t>
      </w:r>
    </w:p>
    <w:p w14:paraId="77082858" w14:textId="77777777" w:rsidR="00D441F9" w:rsidRPr="00D441F9" w:rsidRDefault="00D441F9" w:rsidP="00D441F9">
      <w:pPr>
        <w:pStyle w:val="Bibliography"/>
      </w:pPr>
      <w:r w:rsidRPr="00D441F9">
        <w:t>44.</w:t>
      </w:r>
      <w:r w:rsidRPr="00D441F9">
        <w:tab/>
        <w:t xml:space="preserve">Kupcova Skalnikova, H., Cizkova, J., Cervenka, J. &amp; Vodicka, P. Advances in Proteomic Techniques for Cytokine Analysis: Focus on Melanoma Research. </w:t>
      </w:r>
      <w:r w:rsidRPr="00D441F9">
        <w:rPr>
          <w:i/>
          <w:iCs/>
        </w:rPr>
        <w:t>IJMS</w:t>
      </w:r>
      <w:r w:rsidRPr="00D441F9">
        <w:t xml:space="preserve"> </w:t>
      </w:r>
      <w:r w:rsidRPr="00D441F9">
        <w:rPr>
          <w:b/>
          <w:bCs/>
        </w:rPr>
        <w:t>18</w:t>
      </w:r>
      <w:r w:rsidRPr="00D441F9">
        <w:t>, 2697 (2017).</w:t>
      </w:r>
    </w:p>
    <w:p w14:paraId="0F00B1E1" w14:textId="77777777" w:rsidR="00D441F9" w:rsidRPr="00D441F9" w:rsidRDefault="00D441F9" w:rsidP="00D441F9">
      <w:pPr>
        <w:pStyle w:val="Bibliography"/>
      </w:pPr>
      <w:r w:rsidRPr="00D441F9">
        <w:t>45.</w:t>
      </w:r>
      <w:r w:rsidRPr="00D441F9">
        <w:tab/>
        <w:t xml:space="preserve">Pichet Binette, A. </w:t>
      </w:r>
      <w:r w:rsidRPr="00D441F9">
        <w:rPr>
          <w:i/>
          <w:iCs/>
        </w:rPr>
        <w:t>et al.</w:t>
      </w:r>
      <w:r w:rsidRPr="00D441F9">
        <w:t xml:space="preserve"> Confounding factors of Alzheimer’s disease plasma biomarkers and their impact on clinical performance. </w:t>
      </w:r>
      <w:r w:rsidRPr="00D441F9">
        <w:rPr>
          <w:i/>
          <w:iCs/>
        </w:rPr>
        <w:t>Alzheimer’s &amp; Dementia</w:t>
      </w:r>
      <w:r w:rsidRPr="00D441F9">
        <w:t xml:space="preserve"> </w:t>
      </w:r>
      <w:r w:rsidRPr="00D441F9">
        <w:rPr>
          <w:b/>
          <w:bCs/>
        </w:rPr>
        <w:t>19</w:t>
      </w:r>
      <w:r w:rsidRPr="00D441F9">
        <w:t>, 1403–1414 (2023).</w:t>
      </w:r>
    </w:p>
    <w:p w14:paraId="28B4CC99" w14:textId="77777777" w:rsidR="00D441F9" w:rsidRPr="00D441F9" w:rsidRDefault="00D441F9" w:rsidP="00D441F9">
      <w:pPr>
        <w:pStyle w:val="Bibliography"/>
      </w:pPr>
      <w:r w:rsidRPr="00D441F9">
        <w:t>46.</w:t>
      </w:r>
      <w:r w:rsidRPr="00D441F9">
        <w:tab/>
        <w:t xml:space="preserve">Ain, Q. U., Sarfraz, M., Prasesti, G. K., Dewi, T. I. &amp; Kurniati, N. F. Confounders in Identification and Analysis of Inflammatory Biomarkers in Cardiovascular Diseases. </w:t>
      </w:r>
      <w:r w:rsidRPr="00D441F9">
        <w:rPr>
          <w:i/>
          <w:iCs/>
        </w:rPr>
        <w:t>Biomolecules</w:t>
      </w:r>
      <w:r w:rsidRPr="00D441F9">
        <w:t xml:space="preserve"> </w:t>
      </w:r>
      <w:r w:rsidRPr="00D441F9">
        <w:rPr>
          <w:b/>
          <w:bCs/>
        </w:rPr>
        <w:t>11</w:t>
      </w:r>
      <w:r w:rsidRPr="00D441F9">
        <w:t>, 1464 (2021).</w:t>
      </w:r>
    </w:p>
    <w:p w14:paraId="3B19C47A" w14:textId="77777777" w:rsidR="00D441F9" w:rsidRPr="00D441F9" w:rsidRDefault="00D441F9" w:rsidP="00D441F9">
      <w:pPr>
        <w:pStyle w:val="Bibliography"/>
      </w:pPr>
      <w:r w:rsidRPr="00D441F9">
        <w:t>47.</w:t>
      </w:r>
      <w:r w:rsidRPr="00D441F9">
        <w:tab/>
        <w:t xml:space="preserve">Vanni, H. </w:t>
      </w:r>
      <w:r w:rsidRPr="00D441F9">
        <w:rPr>
          <w:i/>
          <w:iCs/>
        </w:rPr>
        <w:t>et al.</w:t>
      </w:r>
      <w:r w:rsidRPr="00D441F9">
        <w:t xml:space="preserve"> Cigarette Smoking Induces Overexpression of a Fat-Depleting Gene AZGP1 in the Human. </w:t>
      </w:r>
      <w:r w:rsidRPr="00D441F9">
        <w:rPr>
          <w:i/>
          <w:iCs/>
        </w:rPr>
        <w:t>Chest</w:t>
      </w:r>
      <w:r w:rsidRPr="00D441F9">
        <w:t xml:space="preserve"> </w:t>
      </w:r>
      <w:r w:rsidRPr="00D441F9">
        <w:rPr>
          <w:b/>
          <w:bCs/>
        </w:rPr>
        <w:t>135</w:t>
      </w:r>
      <w:r w:rsidRPr="00D441F9">
        <w:t>, 1197–1208 (2009).</w:t>
      </w:r>
    </w:p>
    <w:p w14:paraId="66934D51" w14:textId="77777777" w:rsidR="00D441F9" w:rsidRPr="00D441F9" w:rsidRDefault="00D441F9" w:rsidP="00D441F9">
      <w:pPr>
        <w:pStyle w:val="Bibliography"/>
      </w:pPr>
      <w:r w:rsidRPr="00D441F9">
        <w:lastRenderedPageBreak/>
        <w:t>48.</w:t>
      </w:r>
      <w:r w:rsidRPr="00D441F9">
        <w:tab/>
        <w:t xml:space="preserve">Sun, J. </w:t>
      </w:r>
      <w:r w:rsidRPr="00D441F9">
        <w:rPr>
          <w:i/>
          <w:iCs/>
        </w:rPr>
        <w:t>et al.</w:t>
      </w:r>
      <w:r w:rsidRPr="00D441F9">
        <w:t xml:space="preserve"> Repurposed drugs block toxin-driven platelet clearance by the hepatic Ashwell-Morell receptor to clear </w:t>
      </w:r>
      <w:r w:rsidRPr="00D441F9">
        <w:rPr>
          <w:i/>
          <w:iCs/>
        </w:rPr>
        <w:t>Staphylococcus aureus</w:t>
      </w:r>
      <w:r w:rsidRPr="00D441F9">
        <w:t xml:space="preserve"> bacteremia. </w:t>
      </w:r>
      <w:r w:rsidRPr="00D441F9">
        <w:rPr>
          <w:i/>
          <w:iCs/>
        </w:rPr>
        <w:t>Sci. Transl. Med.</w:t>
      </w:r>
      <w:r w:rsidRPr="00D441F9">
        <w:t xml:space="preserve"> </w:t>
      </w:r>
      <w:r w:rsidRPr="00D441F9">
        <w:rPr>
          <w:b/>
          <w:bCs/>
        </w:rPr>
        <w:t>13</w:t>
      </w:r>
      <w:r w:rsidRPr="00D441F9">
        <w:t>, eabd6737 (2021).</w:t>
      </w:r>
    </w:p>
    <w:p w14:paraId="3C0A03D4" w14:textId="77777777" w:rsidR="00D441F9" w:rsidRPr="00D441F9" w:rsidRDefault="00D441F9" w:rsidP="00D441F9">
      <w:pPr>
        <w:pStyle w:val="Bibliography"/>
      </w:pPr>
      <w:r w:rsidRPr="00D441F9">
        <w:t>49.</w:t>
      </w:r>
      <w:r w:rsidRPr="00D441F9">
        <w:tab/>
        <w:t xml:space="preserve">Golden, G. J. </w:t>
      </w:r>
      <w:r w:rsidRPr="00D441F9">
        <w:rPr>
          <w:i/>
          <w:iCs/>
        </w:rPr>
        <w:t>et al.</w:t>
      </w:r>
      <w:r w:rsidRPr="00D441F9">
        <w:t xml:space="preserve"> Endothelial Heparan Sulfate Mediates Hepatic Neutrophil Trafficking and Injury during Staphylococcus aureus Sepsis. </w:t>
      </w:r>
      <w:r w:rsidRPr="00D441F9">
        <w:rPr>
          <w:i/>
          <w:iCs/>
        </w:rPr>
        <w:t>mBio</w:t>
      </w:r>
      <w:r w:rsidRPr="00D441F9">
        <w:t xml:space="preserve"> </w:t>
      </w:r>
      <w:r w:rsidRPr="00D441F9">
        <w:rPr>
          <w:b/>
          <w:bCs/>
        </w:rPr>
        <w:t>12</w:t>
      </w:r>
      <w:r w:rsidRPr="00D441F9">
        <w:t>, e01181-21 (2021).</w:t>
      </w:r>
    </w:p>
    <w:p w14:paraId="6741A8F7" w14:textId="77777777" w:rsidR="00D441F9" w:rsidRPr="00D441F9" w:rsidRDefault="00D441F9" w:rsidP="00D441F9">
      <w:pPr>
        <w:pStyle w:val="Bibliography"/>
      </w:pPr>
      <w:r w:rsidRPr="00D441F9">
        <w:t>50.</w:t>
      </w:r>
      <w:r w:rsidRPr="00D441F9">
        <w:tab/>
        <w:t xml:space="preserve">Chaudhry, H. </w:t>
      </w:r>
      <w:r w:rsidRPr="00D441F9">
        <w:rPr>
          <w:i/>
          <w:iCs/>
        </w:rPr>
        <w:t>et al.</w:t>
      </w:r>
      <w:r w:rsidRPr="00D441F9">
        <w:t xml:space="preserve"> Role of Cytokines as a Double-edged Sword in Sepsis. </w:t>
      </w:r>
      <w:r w:rsidRPr="00D441F9">
        <w:rPr>
          <w:i/>
          <w:iCs/>
        </w:rPr>
        <w:t>in vivo</w:t>
      </w:r>
      <w:r w:rsidRPr="00D441F9">
        <w:t xml:space="preserve"> (2013).</w:t>
      </w:r>
    </w:p>
    <w:p w14:paraId="5CFBFA79" w14:textId="77777777" w:rsidR="00D441F9" w:rsidRPr="00D441F9" w:rsidRDefault="00D441F9" w:rsidP="00D441F9">
      <w:pPr>
        <w:pStyle w:val="Bibliography"/>
      </w:pPr>
      <w:r w:rsidRPr="00D441F9">
        <w:t>51.</w:t>
      </w:r>
      <w:r w:rsidRPr="00D441F9">
        <w:tab/>
        <w:t xml:space="preserve">Piktel, E., Levental, I., Durnaś, B., Janmey, P. &amp; Bucki, R. Plasma Gelsolin: Indicator of Inflammation and Its Potential as a Diagnostic Tool and Therapeutic Target. </w:t>
      </w:r>
      <w:r w:rsidRPr="00D441F9">
        <w:rPr>
          <w:i/>
          <w:iCs/>
        </w:rPr>
        <w:t>IJMS</w:t>
      </w:r>
      <w:r w:rsidRPr="00D441F9">
        <w:t xml:space="preserve"> </w:t>
      </w:r>
      <w:r w:rsidRPr="00D441F9">
        <w:rPr>
          <w:b/>
          <w:bCs/>
        </w:rPr>
        <w:t>19</w:t>
      </w:r>
      <w:r w:rsidRPr="00D441F9">
        <w:t>, 2516 (2018).</w:t>
      </w:r>
    </w:p>
    <w:p w14:paraId="49C4DFA1" w14:textId="77777777" w:rsidR="00D441F9" w:rsidRPr="00D441F9" w:rsidRDefault="00D441F9" w:rsidP="00D441F9">
      <w:pPr>
        <w:pStyle w:val="Bibliography"/>
      </w:pPr>
      <w:r w:rsidRPr="00D441F9">
        <w:t>52.</w:t>
      </w:r>
      <w:r w:rsidRPr="00D441F9">
        <w:tab/>
        <w:t xml:space="preserve">Yang, Z. </w:t>
      </w:r>
      <w:r w:rsidRPr="00D441F9">
        <w:rPr>
          <w:i/>
          <w:iCs/>
        </w:rPr>
        <w:t>et al.</w:t>
      </w:r>
      <w:r w:rsidRPr="00D441F9">
        <w:t xml:space="preserve"> Delayed Administration of Recombinant Plasma Gelsolin Improves Survival in a Murine Model of Penicillin-Susceptible and Penicillin-Resistant Pneumococcal Pneumonia. </w:t>
      </w:r>
      <w:r w:rsidRPr="00D441F9">
        <w:rPr>
          <w:i/>
          <w:iCs/>
        </w:rPr>
        <w:t>The Journal of Infectious Diseases</w:t>
      </w:r>
      <w:r w:rsidRPr="00D441F9">
        <w:t xml:space="preserve"> </w:t>
      </w:r>
      <w:r w:rsidRPr="00D441F9">
        <w:rPr>
          <w:b/>
          <w:bCs/>
        </w:rPr>
        <w:t>220</w:t>
      </w:r>
      <w:r w:rsidRPr="00D441F9">
        <w:t>, 1498–1502 (2019).</w:t>
      </w:r>
    </w:p>
    <w:p w14:paraId="20C3FE01" w14:textId="77777777" w:rsidR="00D441F9" w:rsidRPr="00D441F9" w:rsidRDefault="00D441F9" w:rsidP="00D441F9">
      <w:pPr>
        <w:pStyle w:val="Bibliography"/>
      </w:pPr>
      <w:r w:rsidRPr="00D441F9">
        <w:t>53.</w:t>
      </w:r>
      <w:r w:rsidRPr="00D441F9">
        <w:tab/>
        <w:t xml:space="preserve">Hashida, T. </w:t>
      </w:r>
      <w:r w:rsidRPr="00D441F9">
        <w:rPr>
          <w:i/>
          <w:iCs/>
        </w:rPr>
        <w:t>et al.</w:t>
      </w:r>
      <w:r w:rsidRPr="00D441F9">
        <w:t xml:space="preserve"> Proteome analysis of hemofilter adsorbates to identify novel substances of sepsis: a pilot study. </w:t>
      </w:r>
      <w:r w:rsidRPr="00D441F9">
        <w:rPr>
          <w:i/>
          <w:iCs/>
        </w:rPr>
        <w:t>J Artif Organs</w:t>
      </w:r>
      <w:r w:rsidRPr="00D441F9">
        <w:t xml:space="preserve"> </w:t>
      </w:r>
      <w:r w:rsidRPr="00D441F9">
        <w:rPr>
          <w:b/>
          <w:bCs/>
        </w:rPr>
        <w:t>20</w:t>
      </w:r>
      <w:r w:rsidRPr="00D441F9">
        <w:t>, 132–137 (2017).</w:t>
      </w:r>
    </w:p>
    <w:p w14:paraId="19F43007" w14:textId="77777777" w:rsidR="00D441F9" w:rsidRPr="00D441F9" w:rsidRDefault="00D441F9" w:rsidP="00D441F9">
      <w:pPr>
        <w:pStyle w:val="Bibliography"/>
      </w:pPr>
      <w:r w:rsidRPr="00D441F9">
        <w:t>54.</w:t>
      </w:r>
      <w:r w:rsidRPr="00D441F9">
        <w:tab/>
        <w:t xml:space="preserve">Blairon, L., Wittebole, X. &amp; Laterre, P. Lipopolysaccharide‐Binding Protein Serum Levels in Patients with Severe Sepsis Due to Gram‐Positive and Fungal Infections. </w:t>
      </w:r>
      <w:r w:rsidRPr="00D441F9">
        <w:rPr>
          <w:i/>
          <w:iCs/>
        </w:rPr>
        <w:t>J INFECT DIS</w:t>
      </w:r>
      <w:r w:rsidRPr="00D441F9">
        <w:t xml:space="preserve"> </w:t>
      </w:r>
      <w:r w:rsidRPr="00D441F9">
        <w:rPr>
          <w:b/>
          <w:bCs/>
        </w:rPr>
        <w:t>187</w:t>
      </w:r>
      <w:r w:rsidRPr="00D441F9">
        <w:t>, 287–291 (2003).</w:t>
      </w:r>
    </w:p>
    <w:p w14:paraId="47E330D8" w14:textId="77777777" w:rsidR="00D441F9" w:rsidRPr="00D441F9" w:rsidRDefault="00D441F9" w:rsidP="00D441F9">
      <w:pPr>
        <w:pStyle w:val="Bibliography"/>
      </w:pPr>
      <w:r w:rsidRPr="00D441F9">
        <w:t>55.</w:t>
      </w:r>
      <w:r w:rsidRPr="00D441F9">
        <w:tab/>
        <w:t xml:space="preserve">Hofmaenner, D. A., Kleyman, A., Press, A., Bauer, M. &amp; Singer, M. The Many Roles of Cholesterol in Sepsis: A Review. </w:t>
      </w:r>
      <w:r w:rsidRPr="00D441F9">
        <w:rPr>
          <w:i/>
          <w:iCs/>
        </w:rPr>
        <w:t>Am J Respir Crit Care Med</w:t>
      </w:r>
      <w:r w:rsidRPr="00D441F9">
        <w:t xml:space="preserve"> </w:t>
      </w:r>
      <w:r w:rsidRPr="00D441F9">
        <w:rPr>
          <w:b/>
          <w:bCs/>
        </w:rPr>
        <w:t>205</w:t>
      </w:r>
      <w:r w:rsidRPr="00D441F9">
        <w:t>, 388–396 (2022).</w:t>
      </w:r>
    </w:p>
    <w:p w14:paraId="71D5A010" w14:textId="77777777" w:rsidR="00D441F9" w:rsidRPr="00D441F9" w:rsidRDefault="00D441F9" w:rsidP="00D441F9">
      <w:pPr>
        <w:pStyle w:val="Bibliography"/>
      </w:pPr>
      <w:r w:rsidRPr="00D441F9">
        <w:t>56.</w:t>
      </w:r>
      <w:r w:rsidRPr="00D441F9">
        <w:tab/>
        <w:t xml:space="preserve">Fraunberger, P., Schaefer, S., Werdan, K., Walli, A. K. &amp; Seidel, D. Reduction of Circulating Cholesterol and Apolipoprotein Levels during Sepsis. </w:t>
      </w:r>
      <w:r w:rsidRPr="00D441F9">
        <w:rPr>
          <w:i/>
          <w:iCs/>
        </w:rPr>
        <w:t>cclm</w:t>
      </w:r>
      <w:r w:rsidRPr="00D441F9">
        <w:t xml:space="preserve"> </w:t>
      </w:r>
      <w:r w:rsidRPr="00D441F9">
        <w:rPr>
          <w:b/>
          <w:bCs/>
        </w:rPr>
        <w:t>37</w:t>
      </w:r>
      <w:r w:rsidRPr="00D441F9">
        <w:t>, 357–362 (1999).</w:t>
      </w:r>
    </w:p>
    <w:p w14:paraId="2B6A7E99" w14:textId="77777777" w:rsidR="00D441F9" w:rsidRPr="00D441F9" w:rsidRDefault="00D441F9" w:rsidP="00D441F9">
      <w:pPr>
        <w:pStyle w:val="Bibliography"/>
      </w:pPr>
      <w:r w:rsidRPr="00D441F9">
        <w:t>57.</w:t>
      </w:r>
      <w:r w:rsidRPr="00D441F9">
        <w:tab/>
        <w:t xml:space="preserve">Bhogal, H. K. The molecular pathogenesis of cholestasis in sepsis. </w:t>
      </w:r>
      <w:r w:rsidRPr="00D441F9">
        <w:rPr>
          <w:i/>
          <w:iCs/>
        </w:rPr>
        <w:t>Front Biosci</w:t>
      </w:r>
      <w:r w:rsidRPr="00D441F9">
        <w:t xml:space="preserve"> </w:t>
      </w:r>
      <w:r w:rsidRPr="00D441F9">
        <w:rPr>
          <w:b/>
          <w:bCs/>
        </w:rPr>
        <w:t>E5</w:t>
      </w:r>
      <w:r w:rsidRPr="00D441F9">
        <w:t>, 87–96 (2013).</w:t>
      </w:r>
    </w:p>
    <w:p w14:paraId="2F8785EE" w14:textId="77777777" w:rsidR="00D441F9" w:rsidRPr="00D441F9" w:rsidRDefault="00D441F9" w:rsidP="00D441F9">
      <w:pPr>
        <w:pStyle w:val="Bibliography"/>
      </w:pPr>
      <w:r w:rsidRPr="00D441F9">
        <w:lastRenderedPageBreak/>
        <w:t>58.</w:t>
      </w:r>
      <w:r w:rsidRPr="00D441F9">
        <w:tab/>
        <w:t xml:space="preserve">Davis, R. P., Miller‐Dorey, S. &amp; Jenne, C. N. Platelets and coagulation in infection. </w:t>
      </w:r>
      <w:r w:rsidRPr="00D441F9">
        <w:rPr>
          <w:i/>
          <w:iCs/>
        </w:rPr>
        <w:t>Clin &amp;amp; Trans Imm</w:t>
      </w:r>
      <w:r w:rsidRPr="00D441F9">
        <w:t xml:space="preserve"> </w:t>
      </w:r>
      <w:r w:rsidRPr="00D441F9">
        <w:rPr>
          <w:b/>
          <w:bCs/>
        </w:rPr>
        <w:t>5</w:t>
      </w:r>
      <w:r w:rsidRPr="00D441F9">
        <w:t>, e89 (2016).</w:t>
      </w:r>
    </w:p>
    <w:p w14:paraId="7D29C6D6" w14:textId="77777777" w:rsidR="00D441F9" w:rsidRPr="00D441F9" w:rsidRDefault="00D441F9" w:rsidP="00D441F9">
      <w:pPr>
        <w:pStyle w:val="Bibliography"/>
      </w:pPr>
      <w:r w:rsidRPr="00D441F9">
        <w:t>59.</w:t>
      </w:r>
      <w:r w:rsidRPr="00D441F9">
        <w:tab/>
        <w:t xml:space="preserve">Sanchez-Navarro, A., González-Soria, I., Caldiño-Bohn, R. &amp; Bobadilla, N. A. Integrative view of serpins in health and disease: the contribution of serpinA3. </w:t>
      </w:r>
      <w:r w:rsidRPr="00D441F9">
        <w:rPr>
          <w:i/>
          <w:iCs/>
        </w:rPr>
        <w:t>American Journal of Physiology-Cell Physiology</w:t>
      </w:r>
      <w:r w:rsidRPr="00D441F9">
        <w:t xml:space="preserve"> ajpcell.00366.2020 (2020) doi:10.1152/ajpcell.00366.2020.</w:t>
      </w:r>
    </w:p>
    <w:p w14:paraId="46BDF59B" w14:textId="77777777" w:rsidR="00D441F9" w:rsidRPr="00D441F9" w:rsidRDefault="00D441F9" w:rsidP="00D441F9">
      <w:pPr>
        <w:pStyle w:val="Bibliography"/>
      </w:pPr>
      <w:r w:rsidRPr="00D441F9">
        <w:t>60.</w:t>
      </w:r>
      <w:r w:rsidRPr="00D441F9">
        <w:tab/>
        <w:t xml:space="preserve">Bianchini, E. P., Auditeau, C., Razanakolona, M., Vasse, M. &amp; Borgel, D. Serpins in Hemostasis as Therapeutic Targets for Bleeding or Thrombotic Disorders. </w:t>
      </w:r>
      <w:r w:rsidRPr="00D441F9">
        <w:rPr>
          <w:i/>
          <w:iCs/>
        </w:rPr>
        <w:t>Front. Cardiovasc. Med.</w:t>
      </w:r>
      <w:r w:rsidRPr="00D441F9">
        <w:t xml:space="preserve"> </w:t>
      </w:r>
      <w:r w:rsidRPr="00D441F9">
        <w:rPr>
          <w:b/>
          <w:bCs/>
        </w:rPr>
        <w:t>7</w:t>
      </w:r>
      <w:r w:rsidRPr="00D441F9">
        <w:t>, 622778 (2021).</w:t>
      </w:r>
    </w:p>
    <w:p w14:paraId="00840A83" w14:textId="77777777" w:rsidR="00D441F9" w:rsidRPr="00D441F9" w:rsidRDefault="00D441F9" w:rsidP="00D441F9">
      <w:pPr>
        <w:pStyle w:val="Bibliography"/>
      </w:pPr>
      <w:r w:rsidRPr="00D441F9">
        <w:t>61.</w:t>
      </w:r>
      <w:r w:rsidRPr="00D441F9">
        <w:tab/>
        <w:t>Liu, K.-J. &amp; Shih, N.-Y. The Role of Enolase in Tissue Invasion and Metastasis of Pathogens and Tumor Cells. (2007).</w:t>
      </w:r>
    </w:p>
    <w:p w14:paraId="6493F6D7" w14:textId="77777777" w:rsidR="00D441F9" w:rsidRPr="00D441F9" w:rsidRDefault="00D441F9" w:rsidP="00D441F9">
      <w:pPr>
        <w:pStyle w:val="Bibliography"/>
      </w:pPr>
      <w:r w:rsidRPr="00D441F9">
        <w:t>62.</w:t>
      </w:r>
      <w:r w:rsidRPr="00D441F9">
        <w:tab/>
        <w:t xml:space="preserve">Yaron, J. R., Zhang, L., Guo, Q., Haydel, S. E. &amp; Lucas, A. R. Fibrinolytic Serine Proteases, Therapeutic Serpins and Inflammation: Fire Dancers and Firestorms. </w:t>
      </w:r>
      <w:r w:rsidRPr="00D441F9">
        <w:rPr>
          <w:i/>
          <w:iCs/>
        </w:rPr>
        <w:t>Front. Cardiovasc. Med.</w:t>
      </w:r>
      <w:r w:rsidRPr="00D441F9">
        <w:t xml:space="preserve"> </w:t>
      </w:r>
      <w:r w:rsidRPr="00D441F9">
        <w:rPr>
          <w:b/>
          <w:bCs/>
        </w:rPr>
        <w:t>8</w:t>
      </w:r>
      <w:r w:rsidRPr="00D441F9">
        <w:t>, 648947 (2021).</w:t>
      </w:r>
    </w:p>
    <w:p w14:paraId="1B71793D" w14:textId="77777777" w:rsidR="00D441F9" w:rsidRPr="00D441F9" w:rsidRDefault="00D441F9" w:rsidP="00D441F9">
      <w:pPr>
        <w:pStyle w:val="Bibliography"/>
      </w:pPr>
      <w:r w:rsidRPr="00D441F9">
        <w:t>63.</w:t>
      </w:r>
      <w:r w:rsidRPr="00D441F9">
        <w:tab/>
        <w:t xml:space="preserve">Maas, C. &amp; De Maat, S. Therapeutic SERPINs: Improving on Nature. </w:t>
      </w:r>
      <w:r w:rsidRPr="00D441F9">
        <w:rPr>
          <w:i/>
          <w:iCs/>
        </w:rPr>
        <w:t>Front. Cardiovasc. Med.</w:t>
      </w:r>
      <w:r w:rsidRPr="00D441F9">
        <w:t xml:space="preserve"> </w:t>
      </w:r>
      <w:r w:rsidRPr="00D441F9">
        <w:rPr>
          <w:b/>
          <w:bCs/>
        </w:rPr>
        <w:t>8</w:t>
      </w:r>
      <w:r w:rsidRPr="00D441F9">
        <w:t>, 648349 (2021).</w:t>
      </w:r>
    </w:p>
    <w:p w14:paraId="6B44E403" w14:textId="77777777" w:rsidR="00D441F9" w:rsidRPr="00D441F9" w:rsidRDefault="00D441F9" w:rsidP="00D441F9">
      <w:pPr>
        <w:pStyle w:val="Bibliography"/>
      </w:pPr>
      <w:r w:rsidRPr="00D441F9">
        <w:t>64.</w:t>
      </w:r>
      <w:r w:rsidRPr="00D441F9">
        <w:tab/>
        <w:t xml:space="preserve">Iram, S., Rahman, S., Choi, I. &amp; Kim, J. Insight into the function of tetranectin in human diseases: A review and prospects for tetranectin-targeted disease treatment. </w:t>
      </w:r>
      <w:r w:rsidRPr="00D441F9">
        <w:rPr>
          <w:i/>
          <w:iCs/>
        </w:rPr>
        <w:t>Heliyon</w:t>
      </w:r>
      <w:r w:rsidRPr="00D441F9">
        <w:t xml:space="preserve"> </w:t>
      </w:r>
      <w:r w:rsidRPr="00D441F9">
        <w:rPr>
          <w:b/>
          <w:bCs/>
        </w:rPr>
        <w:t>10</w:t>
      </w:r>
      <w:r w:rsidRPr="00D441F9">
        <w:t>, e23512 (2024).</w:t>
      </w:r>
    </w:p>
    <w:p w14:paraId="4CEC3289" w14:textId="77777777" w:rsidR="00D441F9" w:rsidRPr="00D441F9" w:rsidRDefault="00D441F9" w:rsidP="00D441F9">
      <w:pPr>
        <w:pStyle w:val="Bibliography"/>
      </w:pPr>
      <w:r w:rsidRPr="00D441F9">
        <w:t>65.</w:t>
      </w:r>
      <w:r w:rsidRPr="00D441F9">
        <w:tab/>
        <w:t xml:space="preserve">Fang, X., Kaduce, T. L. &amp; Spector, A. A. 13-(S)-Hydroxyoctadecadienoic acid (13-HODE) incorporation and conversion to novel products by endothelial cells. </w:t>
      </w:r>
      <w:r w:rsidRPr="00D441F9">
        <w:rPr>
          <w:i/>
          <w:iCs/>
        </w:rPr>
        <w:t>Journal of Lipid Research</w:t>
      </w:r>
      <w:r w:rsidRPr="00D441F9">
        <w:t xml:space="preserve"> </w:t>
      </w:r>
      <w:r w:rsidRPr="00D441F9">
        <w:rPr>
          <w:b/>
          <w:bCs/>
        </w:rPr>
        <w:t>40</w:t>
      </w:r>
      <w:r w:rsidRPr="00D441F9">
        <w:t>, 699–707 (1999).</w:t>
      </w:r>
    </w:p>
    <w:p w14:paraId="1C5B9DBE" w14:textId="77777777" w:rsidR="00D441F9" w:rsidRPr="00D441F9" w:rsidRDefault="00D441F9" w:rsidP="00D441F9">
      <w:pPr>
        <w:pStyle w:val="Bibliography"/>
      </w:pPr>
      <w:r w:rsidRPr="00D441F9">
        <w:t>66.</w:t>
      </w:r>
      <w:r w:rsidRPr="00D441F9">
        <w:tab/>
        <w:t xml:space="preserve">Cambiaggi, L., Chakravarty, A., Noureddine, N. &amp; Hersberger, M. The Role of α-Linolenic Acid and Its Oxylipins in Human Cardiovascular Diseases. </w:t>
      </w:r>
      <w:r w:rsidRPr="00D441F9">
        <w:rPr>
          <w:i/>
          <w:iCs/>
        </w:rPr>
        <w:t>IJMS</w:t>
      </w:r>
      <w:r w:rsidRPr="00D441F9">
        <w:t xml:space="preserve"> </w:t>
      </w:r>
      <w:r w:rsidRPr="00D441F9">
        <w:rPr>
          <w:b/>
          <w:bCs/>
        </w:rPr>
        <w:t>24</w:t>
      </w:r>
      <w:r w:rsidRPr="00D441F9">
        <w:t>, 6110 (2023).</w:t>
      </w:r>
    </w:p>
    <w:p w14:paraId="01BF520D" w14:textId="77777777" w:rsidR="00D441F9" w:rsidRPr="00D441F9" w:rsidRDefault="00D441F9" w:rsidP="00D441F9">
      <w:pPr>
        <w:pStyle w:val="Bibliography"/>
      </w:pPr>
      <w:r w:rsidRPr="00D441F9">
        <w:lastRenderedPageBreak/>
        <w:t>67.</w:t>
      </w:r>
      <w:r w:rsidRPr="00D441F9">
        <w:tab/>
        <w:t xml:space="preserve">Prost, I. </w:t>
      </w:r>
      <w:r w:rsidRPr="00D441F9">
        <w:rPr>
          <w:i/>
          <w:iCs/>
        </w:rPr>
        <w:t>et al.</w:t>
      </w:r>
      <w:r w:rsidRPr="00D441F9">
        <w:t xml:space="preserve"> Evaluation of the Antimicrobial Activities of Plant Oxylipins Supports Their Involvement in Defense against Pathogens. </w:t>
      </w:r>
      <w:r w:rsidRPr="00D441F9">
        <w:rPr>
          <w:i/>
          <w:iCs/>
        </w:rPr>
        <w:t>Plant Physiology</w:t>
      </w:r>
      <w:r w:rsidRPr="00D441F9">
        <w:t xml:space="preserve"> </w:t>
      </w:r>
      <w:r w:rsidRPr="00D441F9">
        <w:rPr>
          <w:b/>
          <w:bCs/>
        </w:rPr>
        <w:t>139</w:t>
      </w:r>
      <w:r w:rsidRPr="00D441F9">
        <w:t>, 1902–1913 (2005).</w:t>
      </w:r>
    </w:p>
    <w:p w14:paraId="23BB6FE7" w14:textId="77777777" w:rsidR="00D441F9" w:rsidRPr="00D441F9" w:rsidRDefault="00D441F9" w:rsidP="00D441F9">
      <w:pPr>
        <w:pStyle w:val="Bibliography"/>
      </w:pPr>
      <w:r w:rsidRPr="00D441F9">
        <w:t>68.</w:t>
      </w:r>
      <w:r w:rsidRPr="00D441F9">
        <w:tab/>
        <w:t xml:space="preserve">P. De Carvalho, M. &amp; Abraham, W.-R. Antimicrobial and Biofilm Inhibiting Diketopiperazines. </w:t>
      </w:r>
      <w:r w:rsidRPr="00D441F9">
        <w:rPr>
          <w:i/>
          <w:iCs/>
        </w:rPr>
        <w:t>CMC</w:t>
      </w:r>
      <w:r w:rsidRPr="00D441F9">
        <w:t xml:space="preserve"> </w:t>
      </w:r>
      <w:r w:rsidRPr="00D441F9">
        <w:rPr>
          <w:b/>
          <w:bCs/>
        </w:rPr>
        <w:t>19</w:t>
      </w:r>
      <w:r w:rsidRPr="00D441F9">
        <w:t>, 3564–3577 (2012).</w:t>
      </w:r>
    </w:p>
    <w:p w14:paraId="68C0A6B7" w14:textId="77777777" w:rsidR="00D441F9" w:rsidRPr="00D441F9" w:rsidRDefault="00D441F9" w:rsidP="00D441F9">
      <w:pPr>
        <w:pStyle w:val="Bibliography"/>
      </w:pPr>
      <w:r w:rsidRPr="00D441F9">
        <w:t>69.</w:t>
      </w:r>
      <w:r w:rsidRPr="00D441F9">
        <w:tab/>
        <w:t xml:space="preserve">Fdhila, F., Vázquez, V., Sánchez, J. L. &amp; Riguera, R. </w:t>
      </w:r>
      <w:r w:rsidRPr="00D441F9">
        <w:rPr>
          <w:smallCaps/>
        </w:rPr>
        <w:t>dd</w:t>
      </w:r>
      <w:r w:rsidRPr="00D441F9">
        <w:t xml:space="preserve"> -Diketopiperazines: Antibiotics Active against </w:t>
      </w:r>
      <w:r w:rsidRPr="00D441F9">
        <w:rPr>
          <w:i/>
          <w:iCs/>
        </w:rPr>
        <w:t>Vibrio</w:t>
      </w:r>
      <w:r w:rsidRPr="00D441F9">
        <w:t xml:space="preserve"> </w:t>
      </w:r>
      <w:r w:rsidRPr="00D441F9">
        <w:rPr>
          <w:i/>
          <w:iCs/>
        </w:rPr>
        <w:t>a</w:t>
      </w:r>
      <w:r w:rsidRPr="00D441F9">
        <w:t xml:space="preserve"> </w:t>
      </w:r>
      <w:r w:rsidRPr="00D441F9">
        <w:rPr>
          <w:i/>
          <w:iCs/>
        </w:rPr>
        <w:t>nguillarum</w:t>
      </w:r>
      <w:r w:rsidRPr="00D441F9">
        <w:t xml:space="preserve"> Isolated from Marine Bacteria Associated with Cultures of </w:t>
      </w:r>
      <w:r w:rsidRPr="00D441F9">
        <w:rPr>
          <w:i/>
          <w:iCs/>
        </w:rPr>
        <w:t>Pecten</w:t>
      </w:r>
      <w:r w:rsidRPr="00D441F9">
        <w:t xml:space="preserve"> </w:t>
      </w:r>
      <w:r w:rsidRPr="00D441F9">
        <w:rPr>
          <w:i/>
          <w:iCs/>
        </w:rPr>
        <w:t>m</w:t>
      </w:r>
      <w:r w:rsidRPr="00D441F9">
        <w:t xml:space="preserve"> </w:t>
      </w:r>
      <w:r w:rsidRPr="00D441F9">
        <w:rPr>
          <w:i/>
          <w:iCs/>
        </w:rPr>
        <w:t>aximus</w:t>
      </w:r>
      <w:r w:rsidRPr="00D441F9">
        <w:t xml:space="preserve">. </w:t>
      </w:r>
      <w:r w:rsidRPr="00D441F9">
        <w:rPr>
          <w:i/>
          <w:iCs/>
        </w:rPr>
        <w:t>J. Nat. Prod.</w:t>
      </w:r>
      <w:r w:rsidRPr="00D441F9">
        <w:t xml:space="preserve"> </w:t>
      </w:r>
      <w:r w:rsidRPr="00D441F9">
        <w:rPr>
          <w:b/>
          <w:bCs/>
        </w:rPr>
        <w:t>66</w:t>
      </w:r>
      <w:r w:rsidRPr="00D441F9">
        <w:t>, 1299–1301 (2003).</w:t>
      </w:r>
    </w:p>
    <w:p w14:paraId="41C8BB5B" w14:textId="77777777" w:rsidR="00D441F9" w:rsidRPr="00D441F9" w:rsidRDefault="00D441F9" w:rsidP="00D441F9">
      <w:pPr>
        <w:pStyle w:val="Bibliography"/>
      </w:pPr>
      <w:r w:rsidRPr="00D441F9">
        <w:t>70.</w:t>
      </w:r>
      <w:r w:rsidRPr="00D441F9">
        <w:tab/>
        <w:t xml:space="preserve">Swinehart, W. </w:t>
      </w:r>
      <w:r w:rsidRPr="00D441F9">
        <w:rPr>
          <w:i/>
          <w:iCs/>
        </w:rPr>
        <w:t>et al.</w:t>
      </w:r>
      <w:r w:rsidRPr="00D441F9">
        <w:t xml:space="preserve"> Specificity in the biosynthesis of the universal tRNA nucleoside </w:t>
      </w:r>
      <w:r w:rsidRPr="00D441F9">
        <w:rPr>
          <w:i/>
          <w:iCs/>
        </w:rPr>
        <w:t>N</w:t>
      </w:r>
      <w:r w:rsidRPr="00D441F9">
        <w:t xml:space="preserve"> </w:t>
      </w:r>
      <w:r w:rsidRPr="00D441F9">
        <w:rPr>
          <w:vertAlign w:val="superscript"/>
        </w:rPr>
        <w:t>6</w:t>
      </w:r>
      <w:r w:rsidRPr="00D441F9">
        <w:t xml:space="preserve"> -threonylcarbamoyl adenosine (t </w:t>
      </w:r>
      <w:r w:rsidRPr="00D441F9">
        <w:rPr>
          <w:vertAlign w:val="superscript"/>
        </w:rPr>
        <w:t>6</w:t>
      </w:r>
      <w:r w:rsidRPr="00D441F9">
        <w:t xml:space="preserve"> A)—TsaD is the gatekeeper. </w:t>
      </w:r>
      <w:r w:rsidRPr="00D441F9">
        <w:rPr>
          <w:i/>
          <w:iCs/>
        </w:rPr>
        <w:t>RNA</w:t>
      </w:r>
      <w:r w:rsidRPr="00D441F9">
        <w:t xml:space="preserve"> </w:t>
      </w:r>
      <w:r w:rsidRPr="00D441F9">
        <w:rPr>
          <w:b/>
          <w:bCs/>
        </w:rPr>
        <w:t>26</w:t>
      </w:r>
      <w:r w:rsidRPr="00D441F9">
        <w:t>, 1094–1103 (2020).</w:t>
      </w:r>
    </w:p>
    <w:p w14:paraId="4CC87C15" w14:textId="77777777" w:rsidR="00D441F9" w:rsidRPr="00D441F9" w:rsidRDefault="00D441F9" w:rsidP="00D441F9">
      <w:pPr>
        <w:pStyle w:val="Bibliography"/>
      </w:pPr>
      <w:r w:rsidRPr="00D441F9">
        <w:t>71.</w:t>
      </w:r>
      <w:r w:rsidRPr="00D441F9">
        <w:tab/>
        <w:t xml:space="preserve">Nagayoshi, Y. </w:t>
      </w:r>
      <w:r w:rsidRPr="00D441F9">
        <w:rPr>
          <w:i/>
          <w:iCs/>
        </w:rPr>
        <w:t>et al.</w:t>
      </w:r>
      <w:r w:rsidRPr="00D441F9">
        <w:t xml:space="preserve"> t6A and ms2t6A Modified Nucleosides in Serum and Urine as Strong Candidate Biomarkers of COVID-19 Infection and Severity. </w:t>
      </w:r>
      <w:r w:rsidRPr="00D441F9">
        <w:rPr>
          <w:i/>
          <w:iCs/>
        </w:rPr>
        <w:t>Biomolecules</w:t>
      </w:r>
      <w:r w:rsidRPr="00D441F9">
        <w:t xml:space="preserve"> </w:t>
      </w:r>
      <w:r w:rsidRPr="00D441F9">
        <w:rPr>
          <w:b/>
          <w:bCs/>
        </w:rPr>
        <w:t>12</w:t>
      </w:r>
      <w:r w:rsidRPr="00D441F9">
        <w:t>, 1233 (2022).</w:t>
      </w:r>
    </w:p>
    <w:p w14:paraId="424D0C4B" w14:textId="77777777" w:rsidR="00D441F9" w:rsidRPr="00D441F9" w:rsidRDefault="00D441F9" w:rsidP="00D441F9">
      <w:pPr>
        <w:pStyle w:val="Bibliography"/>
      </w:pPr>
      <w:r w:rsidRPr="00D441F9">
        <w:t>72.</w:t>
      </w:r>
      <w:r w:rsidRPr="00D441F9">
        <w:tab/>
        <w:t xml:space="preserve">Wang, Y. &amp; Qian, H. Phthalates and Their Impacts on Human Health. </w:t>
      </w:r>
      <w:r w:rsidRPr="00D441F9">
        <w:rPr>
          <w:i/>
          <w:iCs/>
        </w:rPr>
        <w:t>Healthcare</w:t>
      </w:r>
      <w:r w:rsidRPr="00D441F9">
        <w:t xml:space="preserve"> </w:t>
      </w:r>
      <w:r w:rsidRPr="00D441F9">
        <w:rPr>
          <w:b/>
          <w:bCs/>
        </w:rPr>
        <w:t>9</w:t>
      </w:r>
      <w:r w:rsidRPr="00D441F9">
        <w:t>, 603 (2021).</w:t>
      </w:r>
    </w:p>
    <w:p w14:paraId="20DD6AD8" w14:textId="77777777" w:rsidR="00D441F9" w:rsidRPr="00D441F9" w:rsidRDefault="00D441F9" w:rsidP="00D441F9">
      <w:pPr>
        <w:pStyle w:val="Bibliography"/>
      </w:pPr>
      <w:r w:rsidRPr="00D441F9">
        <w:t>73.</w:t>
      </w:r>
      <w:r w:rsidRPr="00D441F9">
        <w:tab/>
        <w:t xml:space="preserve">Win-Shwe, T.-T. </w:t>
      </w:r>
      <w:r w:rsidRPr="00D441F9">
        <w:rPr>
          <w:i/>
          <w:iCs/>
        </w:rPr>
        <w:t>et al.</w:t>
      </w:r>
      <w:r w:rsidRPr="00D441F9">
        <w:t xml:space="preserve"> Dietary Exposure to Flame Retardant Tris (2-Butoxyethyl) Phosphate Altered Neurobehavior and Neuroinflammatory Responses in a Mouse Model of Allergic Asthma. </w:t>
      </w:r>
      <w:r w:rsidRPr="00D441F9">
        <w:rPr>
          <w:i/>
          <w:iCs/>
        </w:rPr>
        <w:t>IJMS</w:t>
      </w:r>
      <w:r w:rsidRPr="00D441F9">
        <w:t xml:space="preserve"> </w:t>
      </w:r>
      <w:r w:rsidRPr="00D441F9">
        <w:rPr>
          <w:b/>
          <w:bCs/>
        </w:rPr>
        <w:t>23</w:t>
      </w:r>
      <w:r w:rsidRPr="00D441F9">
        <w:t>, 655 (2022).</w:t>
      </w:r>
    </w:p>
    <w:p w14:paraId="6958B2E3" w14:textId="77777777" w:rsidR="00D441F9" w:rsidRPr="00D441F9" w:rsidRDefault="00D441F9" w:rsidP="00D441F9">
      <w:pPr>
        <w:pStyle w:val="Bibliography"/>
      </w:pPr>
      <w:r w:rsidRPr="00D441F9">
        <w:t>74.</w:t>
      </w:r>
      <w:r w:rsidRPr="00D441F9">
        <w:tab/>
        <w:t xml:space="preserve">Cruickshank-Quinn, C. </w:t>
      </w:r>
      <w:r w:rsidRPr="00D441F9">
        <w:rPr>
          <w:i/>
          <w:iCs/>
        </w:rPr>
        <w:t>et al.</w:t>
      </w:r>
      <w:r w:rsidRPr="00D441F9">
        <w:t xml:space="preserve"> Impact of Blood Collection Tubes and Sample Handling Time on Serum and Plasma Metabolome and Lipidome. </w:t>
      </w:r>
      <w:r w:rsidRPr="00D441F9">
        <w:rPr>
          <w:i/>
          <w:iCs/>
        </w:rPr>
        <w:t>Metabolites</w:t>
      </w:r>
      <w:r w:rsidRPr="00D441F9">
        <w:t xml:space="preserve"> </w:t>
      </w:r>
      <w:r w:rsidRPr="00D441F9">
        <w:rPr>
          <w:b/>
          <w:bCs/>
        </w:rPr>
        <w:t>8</w:t>
      </w:r>
      <w:r w:rsidRPr="00D441F9">
        <w:t>, 88 (2018).</w:t>
      </w:r>
    </w:p>
    <w:p w14:paraId="0AD3A72E" w14:textId="77777777" w:rsidR="00D441F9" w:rsidRPr="00D441F9" w:rsidRDefault="00D441F9" w:rsidP="00D441F9">
      <w:pPr>
        <w:pStyle w:val="Bibliography"/>
      </w:pPr>
      <w:r w:rsidRPr="00D441F9">
        <w:t>75.</w:t>
      </w:r>
      <w:r w:rsidRPr="00D441F9">
        <w:tab/>
        <w:t xml:space="preserve">Naegeli, A. </w:t>
      </w:r>
      <w:r w:rsidRPr="00D441F9">
        <w:rPr>
          <w:i/>
          <w:iCs/>
        </w:rPr>
        <w:t>et al.</w:t>
      </w:r>
      <w:r w:rsidRPr="00D441F9">
        <w:t xml:space="preserve"> </w:t>
      </w:r>
      <w:r w:rsidRPr="00D441F9">
        <w:rPr>
          <w:i/>
          <w:iCs/>
        </w:rPr>
        <w:t>Streptococcus pyogenes</w:t>
      </w:r>
      <w:r w:rsidRPr="00D441F9">
        <w:t xml:space="preserve"> evades adaptive immunity through specific IgG glycan hydrolysis. </w:t>
      </w:r>
      <w:r w:rsidRPr="00D441F9">
        <w:rPr>
          <w:i/>
          <w:iCs/>
        </w:rPr>
        <w:t>Journal of Experimental Medicine</w:t>
      </w:r>
      <w:r w:rsidRPr="00D441F9">
        <w:t xml:space="preserve"> </w:t>
      </w:r>
      <w:r w:rsidRPr="00D441F9">
        <w:rPr>
          <w:b/>
          <w:bCs/>
        </w:rPr>
        <w:t>216</w:t>
      </w:r>
      <w:r w:rsidRPr="00D441F9">
        <w:t>, 1615–1629 (2019).</w:t>
      </w:r>
    </w:p>
    <w:p w14:paraId="74C134B9" w14:textId="77777777" w:rsidR="00D441F9" w:rsidRPr="00D441F9" w:rsidRDefault="00D441F9" w:rsidP="00D441F9">
      <w:pPr>
        <w:pStyle w:val="Bibliography"/>
      </w:pPr>
      <w:r w:rsidRPr="00D441F9">
        <w:t>76.</w:t>
      </w:r>
      <w:r w:rsidRPr="00D441F9">
        <w:tab/>
        <w:t xml:space="preserve">Kagawa, T. F. </w:t>
      </w:r>
      <w:r w:rsidRPr="00D441F9">
        <w:rPr>
          <w:i/>
          <w:iCs/>
        </w:rPr>
        <w:t>et al.</w:t>
      </w:r>
      <w:r w:rsidRPr="00D441F9">
        <w:t xml:space="preserve"> Crystal structure of the zymogen form of the group A </w:t>
      </w:r>
      <w:r w:rsidRPr="00D441F9">
        <w:rPr>
          <w:i/>
          <w:iCs/>
        </w:rPr>
        <w:t>Streptococcus</w:t>
      </w:r>
      <w:r w:rsidRPr="00D441F9">
        <w:t xml:space="preserve"> virulence factor SpeB: An integrin-binding cysteine protease. </w:t>
      </w:r>
      <w:r w:rsidRPr="00D441F9">
        <w:rPr>
          <w:i/>
          <w:iCs/>
        </w:rPr>
        <w:t>Proc. Natl. Acad. Sci. U.S.A.</w:t>
      </w:r>
      <w:r w:rsidRPr="00D441F9">
        <w:t xml:space="preserve"> </w:t>
      </w:r>
      <w:r w:rsidRPr="00D441F9">
        <w:rPr>
          <w:b/>
          <w:bCs/>
        </w:rPr>
        <w:t>97</w:t>
      </w:r>
      <w:r w:rsidRPr="00D441F9">
        <w:t>, 2235–2240 (2000).</w:t>
      </w:r>
    </w:p>
    <w:p w14:paraId="33109312" w14:textId="77777777" w:rsidR="00D441F9" w:rsidRPr="00D441F9" w:rsidRDefault="00D441F9" w:rsidP="00D441F9">
      <w:pPr>
        <w:pStyle w:val="Bibliography"/>
      </w:pPr>
      <w:r w:rsidRPr="00D441F9">
        <w:lastRenderedPageBreak/>
        <w:t>77.</w:t>
      </w:r>
      <w:r w:rsidRPr="00D441F9">
        <w:tab/>
        <w:t xml:space="preserve">Moradigaravand, D. </w:t>
      </w:r>
      <w:r w:rsidRPr="00D441F9">
        <w:rPr>
          <w:i/>
          <w:iCs/>
        </w:rPr>
        <w:t>et al.</w:t>
      </w:r>
      <w:r w:rsidRPr="00D441F9">
        <w:t xml:space="preserve"> Within-host evolution of Enterococcus faecium during longitudinal carriage and transition to bloodstream infection in immunocompromised patients. </w:t>
      </w:r>
      <w:r w:rsidRPr="00D441F9">
        <w:rPr>
          <w:i/>
          <w:iCs/>
        </w:rPr>
        <w:t>Genome Med</w:t>
      </w:r>
      <w:r w:rsidRPr="00D441F9">
        <w:t xml:space="preserve"> </w:t>
      </w:r>
      <w:r w:rsidRPr="00D441F9">
        <w:rPr>
          <w:b/>
          <w:bCs/>
        </w:rPr>
        <w:t>9</w:t>
      </w:r>
      <w:r w:rsidRPr="00D441F9">
        <w:t>, 119 (2017).</w:t>
      </w:r>
    </w:p>
    <w:p w14:paraId="1DE6E8BE" w14:textId="77777777" w:rsidR="00D441F9" w:rsidRPr="00D441F9" w:rsidRDefault="00D441F9" w:rsidP="00D441F9">
      <w:pPr>
        <w:pStyle w:val="Bibliography"/>
      </w:pPr>
      <w:r w:rsidRPr="00D441F9">
        <w:t>78.</w:t>
      </w:r>
      <w:r w:rsidRPr="00D441F9">
        <w:tab/>
        <w:t xml:space="preserve">Rosales, F. J., Ritter, S. J., Zolfaghari, R., Smith, J. E. &amp; Ross, A. C. Effects of acute inflammation on plasma retinol, retinol-binding protein, and its mRNA in the liver and kidneys of vitamin A-sufficient rats. </w:t>
      </w:r>
      <w:r w:rsidRPr="00D441F9">
        <w:rPr>
          <w:i/>
          <w:iCs/>
        </w:rPr>
        <w:t>Journal of Lipid Research</w:t>
      </w:r>
      <w:r w:rsidRPr="00D441F9">
        <w:t xml:space="preserve"> </w:t>
      </w:r>
      <w:r w:rsidRPr="00D441F9">
        <w:rPr>
          <w:b/>
          <w:bCs/>
        </w:rPr>
        <w:t>37</w:t>
      </w:r>
      <w:r w:rsidRPr="00D441F9">
        <w:t>, 962–971 (1996).</w:t>
      </w:r>
    </w:p>
    <w:p w14:paraId="3E7B7446" w14:textId="77777777" w:rsidR="00D441F9" w:rsidRPr="00D441F9" w:rsidRDefault="00D441F9" w:rsidP="00D441F9">
      <w:pPr>
        <w:pStyle w:val="Bibliography"/>
      </w:pPr>
      <w:r w:rsidRPr="00D441F9">
        <w:t>79.</w:t>
      </w:r>
      <w:r w:rsidRPr="00D441F9">
        <w:tab/>
        <w:t>Stephensen, C. B. VITAMIN A, INFECTION, AND IMMUNE FUNCTION. (2001).</w:t>
      </w:r>
    </w:p>
    <w:p w14:paraId="21288490" w14:textId="77777777" w:rsidR="00D441F9" w:rsidRPr="00D441F9" w:rsidRDefault="00D441F9" w:rsidP="00D441F9">
      <w:pPr>
        <w:pStyle w:val="Bibliography"/>
      </w:pPr>
      <w:r w:rsidRPr="00D441F9">
        <w:t>80.</w:t>
      </w:r>
      <w:r w:rsidRPr="00D441F9">
        <w:tab/>
        <w:t xml:space="preserve">Sammalkorpi, K., Valtonen, V., Kerttula, Y., Nikkilä, E. &amp; Taskinen, M.-R. Changes in serum lipoprotein pattern induced by acute infections. </w:t>
      </w:r>
      <w:r w:rsidRPr="00D441F9">
        <w:rPr>
          <w:i/>
          <w:iCs/>
        </w:rPr>
        <w:t>Metabolism</w:t>
      </w:r>
      <w:r w:rsidRPr="00D441F9">
        <w:t xml:space="preserve"> </w:t>
      </w:r>
      <w:r w:rsidRPr="00D441F9">
        <w:rPr>
          <w:b/>
          <w:bCs/>
        </w:rPr>
        <w:t>37</w:t>
      </w:r>
      <w:r w:rsidRPr="00D441F9">
        <w:t>, 859–865 (1988).</w:t>
      </w:r>
    </w:p>
    <w:p w14:paraId="2A7247B4" w14:textId="77777777" w:rsidR="00D441F9" w:rsidRPr="00D441F9" w:rsidRDefault="00D441F9" w:rsidP="00D441F9">
      <w:pPr>
        <w:pStyle w:val="Bibliography"/>
      </w:pPr>
      <w:r w:rsidRPr="00D441F9">
        <w:t>81.</w:t>
      </w:r>
      <w:r w:rsidRPr="00D441F9">
        <w:tab/>
        <w:t xml:space="preserve">Miller, W. Treatment of enterococcal infections. </w:t>
      </w:r>
      <w:r w:rsidRPr="00D441F9">
        <w:rPr>
          <w:i/>
          <w:iCs/>
        </w:rPr>
        <w:t>UpToDate</w:t>
      </w:r>
      <w:r w:rsidRPr="00D441F9">
        <w:t>.</w:t>
      </w:r>
    </w:p>
    <w:p w14:paraId="7D35917D" w14:textId="77777777" w:rsidR="00D441F9" w:rsidRPr="00D441F9" w:rsidRDefault="00D441F9" w:rsidP="00D441F9">
      <w:pPr>
        <w:pStyle w:val="Bibliography"/>
      </w:pPr>
      <w:r w:rsidRPr="00D441F9">
        <w:t>82.</w:t>
      </w:r>
      <w:r w:rsidRPr="00D441F9">
        <w:tab/>
        <w:t xml:space="preserve">Lee, C. Type 3 cystatins; fetuins, kininogen and histidine-rich glycoprotein. </w:t>
      </w:r>
      <w:r w:rsidRPr="00D441F9">
        <w:rPr>
          <w:i/>
          <w:iCs/>
        </w:rPr>
        <w:t>Front Biosci</w:t>
      </w:r>
      <w:r w:rsidRPr="00D441F9">
        <w:t xml:space="preserve"> </w:t>
      </w:r>
      <w:r w:rsidRPr="00D441F9">
        <w:rPr>
          <w:b/>
          <w:bCs/>
        </w:rPr>
        <w:t>Volume</w:t>
      </w:r>
      <w:r w:rsidRPr="00D441F9">
        <w:t>, 2911 (2009).</w:t>
      </w:r>
    </w:p>
    <w:p w14:paraId="0B1B6518" w14:textId="77777777" w:rsidR="00D441F9" w:rsidRPr="00D441F9" w:rsidRDefault="00D441F9" w:rsidP="00D441F9">
      <w:pPr>
        <w:pStyle w:val="Bibliography"/>
      </w:pPr>
      <w:r w:rsidRPr="00D441F9">
        <w:t>83.</w:t>
      </w:r>
      <w:r w:rsidRPr="00D441F9">
        <w:tab/>
        <w:t xml:space="preserve">Rydengård, V., Olsson, A., Mörgelin, M. &amp; Schmidtchen, A. Histidine‐rich glycoprotein exerts antibacterial activity. </w:t>
      </w:r>
      <w:r w:rsidRPr="00D441F9">
        <w:rPr>
          <w:i/>
          <w:iCs/>
        </w:rPr>
        <w:t>The FEBS Journal</w:t>
      </w:r>
      <w:r w:rsidRPr="00D441F9">
        <w:t xml:space="preserve"> </w:t>
      </w:r>
      <w:r w:rsidRPr="00D441F9">
        <w:rPr>
          <w:b/>
          <w:bCs/>
        </w:rPr>
        <w:t>274</w:t>
      </w:r>
      <w:r w:rsidRPr="00D441F9">
        <w:t>, 377–389 (2007).</w:t>
      </w:r>
    </w:p>
    <w:p w14:paraId="350206C9" w14:textId="77777777" w:rsidR="00D441F9" w:rsidRPr="00D441F9" w:rsidRDefault="00D441F9" w:rsidP="00D441F9">
      <w:pPr>
        <w:pStyle w:val="Bibliography"/>
      </w:pPr>
      <w:r w:rsidRPr="00D441F9">
        <w:t>84.</w:t>
      </w:r>
      <w:r w:rsidRPr="00D441F9">
        <w:tab/>
        <w:t xml:space="preserve">Völlmy, F. </w:t>
      </w:r>
      <w:r w:rsidRPr="00D441F9">
        <w:rPr>
          <w:i/>
          <w:iCs/>
        </w:rPr>
        <w:t>et al.</w:t>
      </w:r>
      <w:r w:rsidRPr="00D441F9">
        <w:t xml:space="preserve"> A serum proteome signature to predict mortality in severe COVID-19 patients. </w:t>
      </w:r>
      <w:r w:rsidRPr="00D441F9">
        <w:rPr>
          <w:i/>
          <w:iCs/>
        </w:rPr>
        <w:t>Life Sci. Alliance</w:t>
      </w:r>
      <w:r w:rsidRPr="00D441F9">
        <w:t xml:space="preserve"> </w:t>
      </w:r>
      <w:r w:rsidRPr="00D441F9">
        <w:rPr>
          <w:b/>
          <w:bCs/>
        </w:rPr>
        <w:t>4</w:t>
      </w:r>
      <w:r w:rsidRPr="00D441F9">
        <w:t>, e202101099 (2021).</w:t>
      </w:r>
    </w:p>
    <w:p w14:paraId="29CB2849" w14:textId="77777777" w:rsidR="00D441F9" w:rsidRPr="00D441F9" w:rsidRDefault="00D441F9" w:rsidP="00D441F9">
      <w:pPr>
        <w:pStyle w:val="Bibliography"/>
      </w:pPr>
      <w:r w:rsidRPr="00D441F9">
        <w:t>85.</w:t>
      </w:r>
      <w:r w:rsidRPr="00D441F9">
        <w:tab/>
        <w:t xml:space="preserve">Kuroda, K. </w:t>
      </w:r>
      <w:r w:rsidRPr="00D441F9">
        <w:rPr>
          <w:i/>
          <w:iCs/>
        </w:rPr>
        <w:t>et al.</w:t>
      </w:r>
      <w:r w:rsidRPr="00D441F9">
        <w:t xml:space="preserve"> Histidine-rich glycoprotein as a prognostic biomarker for sepsis. </w:t>
      </w:r>
      <w:r w:rsidRPr="00D441F9">
        <w:rPr>
          <w:i/>
          <w:iCs/>
        </w:rPr>
        <w:t>Sci Rep</w:t>
      </w:r>
      <w:r w:rsidRPr="00D441F9">
        <w:t xml:space="preserve"> </w:t>
      </w:r>
      <w:r w:rsidRPr="00D441F9">
        <w:rPr>
          <w:b/>
          <w:bCs/>
        </w:rPr>
        <w:t>11</w:t>
      </w:r>
      <w:r w:rsidRPr="00D441F9">
        <w:t>, 10223 (2021).</w:t>
      </w:r>
    </w:p>
    <w:p w14:paraId="71D53522" w14:textId="77777777" w:rsidR="00D441F9" w:rsidRPr="00D441F9" w:rsidRDefault="00D441F9" w:rsidP="00D441F9">
      <w:pPr>
        <w:pStyle w:val="Bibliography"/>
      </w:pPr>
      <w:r w:rsidRPr="00D441F9">
        <w:t>86.</w:t>
      </w:r>
      <w:r w:rsidRPr="00D441F9">
        <w:tab/>
        <w:t xml:space="preserve">Mandrekar, J. N. Receiver Operating Characteristic Curve in Diagnostic Test Assessment. </w:t>
      </w:r>
      <w:r w:rsidRPr="00D441F9">
        <w:rPr>
          <w:i/>
          <w:iCs/>
        </w:rPr>
        <w:t>Journal of Thoracic Oncology</w:t>
      </w:r>
      <w:r w:rsidRPr="00D441F9">
        <w:t xml:space="preserve"> </w:t>
      </w:r>
      <w:r w:rsidRPr="00D441F9">
        <w:rPr>
          <w:b/>
          <w:bCs/>
        </w:rPr>
        <w:t>5</w:t>
      </w:r>
      <w:r w:rsidRPr="00D441F9">
        <w:t>, 1315–1316 (2010).</w:t>
      </w:r>
    </w:p>
    <w:p w14:paraId="3E867378" w14:textId="7312D6A9" w:rsidR="00272006" w:rsidRDefault="00272006" w:rsidP="000A602E">
      <w:pPr>
        <w:spacing w:line="480" w:lineRule="auto"/>
        <w:rPr>
          <w:rFonts w:ascii="Arial" w:hAnsi="Arial" w:cs="Arial"/>
        </w:rPr>
      </w:pPr>
      <w:r>
        <w:rPr>
          <w:rFonts w:ascii="Arial" w:hAnsi="Arial" w:cs="Arial"/>
        </w:rPr>
        <w:fldChar w:fldCharType="end"/>
      </w:r>
    </w:p>
    <w:p w14:paraId="2F4F4C8B" w14:textId="77777777" w:rsidR="00272006" w:rsidRPr="00CF169D" w:rsidRDefault="00272006" w:rsidP="000A602E">
      <w:pPr>
        <w:spacing w:line="480" w:lineRule="auto"/>
        <w:rPr>
          <w:rFonts w:ascii="Arial" w:hAnsi="Arial" w:cs="Arial"/>
        </w:rPr>
      </w:pPr>
    </w:p>
    <w:p w14:paraId="29B91011" w14:textId="77777777" w:rsidR="000A602E" w:rsidRPr="00CF169D" w:rsidRDefault="000A602E" w:rsidP="000A602E">
      <w:pPr>
        <w:spacing w:line="480" w:lineRule="auto"/>
        <w:rPr>
          <w:rFonts w:ascii="Arial" w:hAnsi="Arial" w:cs="Arial"/>
        </w:rPr>
      </w:pPr>
    </w:p>
    <w:p w14:paraId="382C92E5" w14:textId="77777777" w:rsidR="003F6FC3" w:rsidRDefault="003F6FC3">
      <w:pPr>
        <w:rPr>
          <w:rFonts w:ascii="Trebuchet MS" w:hAnsi="Trebuchet MS"/>
          <w:color w:val="000000"/>
          <w:sz w:val="20"/>
          <w:szCs w:val="20"/>
        </w:rPr>
      </w:pPr>
    </w:p>
    <w:p w14:paraId="74843CC9" w14:textId="77777777" w:rsidR="003F6FC3" w:rsidRDefault="003F6FC3">
      <w:pPr>
        <w:rPr>
          <w:rFonts w:ascii="Trebuchet MS" w:hAnsi="Trebuchet MS"/>
          <w:color w:val="000000"/>
          <w:sz w:val="20"/>
          <w:szCs w:val="20"/>
        </w:rPr>
      </w:pPr>
    </w:p>
    <w:p w14:paraId="2A227198" w14:textId="60A59130" w:rsidR="003F6FC3" w:rsidRPr="00CF169D" w:rsidRDefault="00542BE3">
      <w:pPr>
        <w:rPr>
          <w:rFonts w:ascii="Arial" w:hAnsi="Arial" w:cs="Arial"/>
        </w:rPr>
      </w:pPr>
      <w:r>
        <w:t xml:space="preserve"> </w:t>
      </w:r>
    </w:p>
    <w:sectPr w:rsidR="003F6FC3" w:rsidRPr="00CF16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eigh-Ana M Rossitto" w:date="2024-05-02T13:28:00Z" w:initials="MOU">
    <w:p w14:paraId="18E75E49" w14:textId="77777777" w:rsidR="00B71D0A" w:rsidRDefault="00B71D0A" w:rsidP="00B71D0A">
      <w:r>
        <w:rPr>
          <w:rStyle w:val="CommentReference"/>
        </w:rPr>
        <w:annotationRef/>
      </w:r>
      <w:r>
        <w:rPr>
          <w:rFonts w:asciiTheme="minorHAnsi" w:eastAsiaTheme="minorHAnsi" w:hAnsiTheme="minorHAnsi" w:cstheme="minorBidi"/>
          <w:sz w:val="20"/>
          <w:szCs w:val="20"/>
        </w:rPr>
        <w:t>Need to add Nina Gao as an author from Pieter’s lab</w:t>
      </w:r>
    </w:p>
  </w:comment>
  <w:comment w:id="5" w:author="Leigh-Ana M Rossitto" w:date="2024-05-02T13:29:00Z" w:initials="MOU">
    <w:p w14:paraId="2D7CC8C3" w14:textId="77777777" w:rsidR="00B71D0A" w:rsidRDefault="00B71D0A" w:rsidP="00B71D0A">
      <w:r>
        <w:rPr>
          <w:rStyle w:val="CommentReference"/>
        </w:rPr>
        <w:annotationRef/>
      </w:r>
      <w:r>
        <w:rPr>
          <w:rFonts w:asciiTheme="minorHAnsi" w:eastAsiaTheme="minorHAnsi" w:hAnsiTheme="minorHAnsi" w:cstheme="minorBidi"/>
          <w:sz w:val="20"/>
          <w:szCs w:val="20"/>
        </w:rPr>
        <w:t xml:space="preserve">She can be the last middle author </w:t>
      </w:r>
    </w:p>
  </w:comment>
  <w:comment w:id="8" w:author="Leigh-Ana M Rossitto" w:date="2024-05-02T13:17:00Z" w:initials="MOU">
    <w:p w14:paraId="37D7253F" w14:textId="5A73B33C" w:rsidR="00E97E9B" w:rsidRDefault="00E97E9B" w:rsidP="00E97E9B">
      <w:r>
        <w:rPr>
          <w:rStyle w:val="CommentReference"/>
        </w:rPr>
        <w:annotationRef/>
      </w:r>
      <w:r>
        <w:rPr>
          <w:rFonts w:asciiTheme="minorHAnsi" w:eastAsiaTheme="minorHAnsi" w:hAnsiTheme="minorHAnsi" w:cstheme="minorBidi"/>
          <w:sz w:val="20"/>
          <w:szCs w:val="20"/>
        </w:rPr>
        <w:t>Usually we don’t have BMS as an affiliation, just the depts of the PI</w:t>
      </w:r>
    </w:p>
  </w:comment>
  <w:comment w:id="18" w:author="Leigh-Ana M Rossitto" w:date="2024-05-02T13:21:00Z" w:initials="MOU">
    <w:p w14:paraId="751B2B61" w14:textId="77777777" w:rsidR="00E97E9B" w:rsidRDefault="00E97E9B" w:rsidP="00E97E9B">
      <w:r>
        <w:rPr>
          <w:rStyle w:val="CommentReference"/>
        </w:rPr>
        <w:annotationRef/>
      </w:r>
      <w:r>
        <w:rPr>
          <w:rFonts w:asciiTheme="minorHAnsi" w:eastAsiaTheme="minorHAnsi" w:hAnsiTheme="minorHAnsi" w:cstheme="minorBidi"/>
          <w:sz w:val="20"/>
          <w:szCs w:val="20"/>
        </w:rPr>
        <w:t>Citation</w:t>
      </w:r>
    </w:p>
  </w:comment>
  <w:comment w:id="21" w:author="Leigh-Ana M Rossitto" w:date="2024-05-02T13:25:00Z" w:initials="MOU">
    <w:p w14:paraId="7E024AAD" w14:textId="77777777" w:rsidR="00E97E9B" w:rsidRDefault="00E97E9B" w:rsidP="00E97E9B">
      <w:r>
        <w:rPr>
          <w:rStyle w:val="CommentReference"/>
        </w:rPr>
        <w:annotationRef/>
      </w:r>
      <w:r>
        <w:rPr>
          <w:rFonts w:asciiTheme="minorHAnsi" w:eastAsiaTheme="minorHAnsi" w:hAnsiTheme="minorHAnsi" w:cstheme="minorBidi"/>
          <w:sz w:val="20"/>
          <w:szCs w:val="20"/>
        </w:rPr>
        <w:t>Define abbrev</w:t>
      </w:r>
    </w:p>
  </w:comment>
  <w:comment w:id="22" w:author="Leigh-Ana M Rossitto" w:date="2024-05-02T13:26:00Z" w:initials="MOU">
    <w:p w14:paraId="7432718B" w14:textId="77777777" w:rsidR="00E97E9B" w:rsidRDefault="00E97E9B" w:rsidP="00E97E9B">
      <w:r>
        <w:rPr>
          <w:rStyle w:val="CommentReference"/>
        </w:rPr>
        <w:annotationRef/>
      </w:r>
      <w:r>
        <w:rPr>
          <w:rFonts w:asciiTheme="minorHAnsi" w:eastAsiaTheme="minorHAnsi" w:hAnsiTheme="minorHAnsi" w:cstheme="minorBidi"/>
          <w:sz w:val="20"/>
          <w:szCs w:val="20"/>
        </w:rPr>
        <w:t>Could specify that the key will be in supplements</w:t>
      </w:r>
    </w:p>
  </w:comment>
  <w:comment w:id="23" w:author="Leigh-Ana M Rossitto" w:date="2024-05-02T13:26:00Z" w:initials="MOU">
    <w:p w14:paraId="59CB18EF" w14:textId="77777777" w:rsidR="00E97E9B" w:rsidRDefault="00E97E9B" w:rsidP="00E97E9B">
      <w:r>
        <w:rPr>
          <w:rStyle w:val="CommentReference"/>
        </w:rPr>
        <w:annotationRef/>
      </w:r>
      <w:r>
        <w:rPr>
          <w:rFonts w:asciiTheme="minorHAnsi" w:eastAsiaTheme="minorHAnsi" w:hAnsiTheme="minorHAnsi" w:cstheme="minorBidi"/>
          <w:sz w:val="20"/>
          <w:szCs w:val="20"/>
        </w:rPr>
        <w:t>How many plexes? I think you could expand the methods a bit here</w:t>
      </w:r>
    </w:p>
  </w:comment>
  <w:comment w:id="24" w:author="Leigh-Ana M Rossitto" w:date="2024-05-02T13:27:00Z" w:initials="MOU">
    <w:p w14:paraId="705BF949" w14:textId="77777777" w:rsidR="00E97E9B" w:rsidRDefault="00E97E9B" w:rsidP="00E97E9B">
      <w:r>
        <w:rPr>
          <w:rStyle w:val="CommentReference"/>
        </w:rPr>
        <w:annotationRef/>
      </w:r>
      <w:r>
        <w:rPr>
          <w:rFonts w:asciiTheme="minorHAnsi" w:eastAsiaTheme="minorHAnsi" w:hAnsiTheme="minorHAnsi" w:cstheme="minorBidi"/>
          <w:sz w:val="20"/>
          <w:szCs w:val="20"/>
        </w:rPr>
        <w:t>Never forget</w:t>
      </w:r>
    </w:p>
  </w:comment>
  <w:comment w:id="27" w:author="Leigh-Ana M Rossitto" w:date="2024-05-02T13:30:00Z" w:initials="MOU">
    <w:p w14:paraId="129CDBC5" w14:textId="77777777" w:rsidR="00B71D0A" w:rsidRDefault="00B71D0A" w:rsidP="00B71D0A">
      <w:r>
        <w:rPr>
          <w:rStyle w:val="CommentReference"/>
        </w:rPr>
        <w:annotationRef/>
      </w:r>
      <w:r>
        <w:rPr>
          <w:rFonts w:asciiTheme="minorHAnsi" w:eastAsiaTheme="minorHAnsi" w:hAnsiTheme="minorHAnsi" w:cstheme="minorBidi"/>
          <w:sz w:val="20"/>
          <w:szCs w:val="20"/>
        </w:rPr>
        <w:t>Source?</w:t>
      </w:r>
    </w:p>
  </w:comment>
  <w:comment w:id="30" w:author="Leigh-Ana M Rossitto" w:date="2024-05-02T13:33:00Z" w:initials="MOU">
    <w:p w14:paraId="424CD691" w14:textId="77777777" w:rsidR="00B71D0A" w:rsidRDefault="00B71D0A" w:rsidP="00B71D0A">
      <w:r>
        <w:rPr>
          <w:rStyle w:val="CommentReference"/>
        </w:rPr>
        <w:annotationRef/>
      </w:r>
      <w:r>
        <w:rPr>
          <w:rFonts w:asciiTheme="minorHAnsi" w:eastAsiaTheme="minorHAnsi" w:hAnsiTheme="minorHAnsi" w:cstheme="minorBidi"/>
          <w:sz w:val="20"/>
          <w:szCs w:val="20"/>
        </w:rPr>
        <w:t xml:space="preserve">This is kind of surprising?? I feel like these numbers are quite low for plasma proteomics, and if there was bacteria in the blood, why is there no bacterial protein at all… were they in the red blood cell layer (eg pelleted)? </w:t>
      </w:r>
    </w:p>
  </w:comment>
  <w:comment w:id="31" w:author="Leigh-Ana M Rossitto" w:date="2024-05-02T13:35:00Z" w:initials="MOU">
    <w:p w14:paraId="08141829" w14:textId="77777777" w:rsidR="00B71D0A" w:rsidRDefault="00B71D0A" w:rsidP="00B71D0A">
      <w:r>
        <w:rPr>
          <w:rStyle w:val="CommentReference"/>
        </w:rPr>
        <w:annotationRef/>
      </w:r>
      <w:r>
        <w:rPr>
          <w:rFonts w:asciiTheme="minorHAnsi" w:eastAsiaTheme="minorHAnsi" w:hAnsiTheme="minorHAnsi" w:cstheme="minorBidi"/>
          <w:sz w:val="20"/>
          <w:szCs w:val="20"/>
        </w:rPr>
        <w:t>Did you only look at shared metabolites? For metabolomics it is also valid to look at unique metabolites too</w:t>
      </w:r>
    </w:p>
  </w:comment>
  <w:comment w:id="43" w:author="Leigh-Ana M Rossitto" w:date="2024-05-02T13:37:00Z" w:initials="MOU">
    <w:p w14:paraId="3159CFB3" w14:textId="77777777" w:rsidR="00B71D0A" w:rsidRDefault="00B71D0A" w:rsidP="00B71D0A">
      <w:r>
        <w:rPr>
          <w:rStyle w:val="CommentReference"/>
        </w:rPr>
        <w:annotationRef/>
      </w:r>
      <w:r>
        <w:rPr>
          <w:rFonts w:asciiTheme="minorHAnsi" w:eastAsiaTheme="minorHAnsi" w:hAnsiTheme="minorHAnsi" w:cstheme="minorBidi"/>
          <w:sz w:val="20"/>
          <w:szCs w:val="20"/>
        </w:rPr>
        <w:t>Idk if you should say this, don’t know what purpose it serves</w:t>
      </w:r>
    </w:p>
  </w:comment>
  <w:comment w:id="48" w:author="Leigh-Ana M Rossitto" w:date="2024-05-02T13:37:00Z" w:initials="MOU">
    <w:p w14:paraId="18300800" w14:textId="77777777" w:rsidR="00B71D0A" w:rsidRDefault="00B71D0A" w:rsidP="00B71D0A">
      <w:r>
        <w:rPr>
          <w:rStyle w:val="CommentReference"/>
        </w:rPr>
        <w:annotationRef/>
      </w:r>
      <w:r>
        <w:rPr>
          <w:rFonts w:asciiTheme="minorHAnsi" w:eastAsiaTheme="minorHAnsi" w:hAnsiTheme="minorHAnsi" w:cstheme="minorBidi"/>
          <w:sz w:val="20"/>
          <w:szCs w:val="20"/>
        </w:rPr>
        <w:t>Statement about what the figure means</w:t>
      </w:r>
    </w:p>
  </w:comment>
  <w:comment w:id="54" w:author="Leigh-Ana M Rossitto" w:date="2024-05-02T13:45:00Z" w:initials="MOU">
    <w:p w14:paraId="6D40372F" w14:textId="77777777" w:rsidR="007668FF" w:rsidRDefault="007668FF" w:rsidP="007668FF">
      <w:r>
        <w:rPr>
          <w:rStyle w:val="CommentReference"/>
        </w:rPr>
        <w:annotationRef/>
      </w:r>
      <w:r>
        <w:rPr>
          <w:rFonts w:asciiTheme="minorHAnsi" w:eastAsiaTheme="minorHAnsi" w:hAnsiTheme="minorHAnsi" w:cstheme="minorBidi"/>
          <w:sz w:val="20"/>
          <w:szCs w:val="20"/>
        </w:rPr>
        <w:t>Can you do a similar set of analyses between the strep and healthy? What if these are just general infection markers (like I bet serpin3 is)?</w:t>
      </w:r>
    </w:p>
  </w:comment>
  <w:comment w:id="55" w:author="Leigh-Ana M Rossitto" w:date="2024-05-02T13:49:00Z" w:initials="MOU">
    <w:p w14:paraId="188CC613" w14:textId="77777777" w:rsidR="007668FF" w:rsidRDefault="007668FF" w:rsidP="007668FF">
      <w:r>
        <w:rPr>
          <w:rStyle w:val="CommentReference"/>
        </w:rPr>
        <w:annotationRef/>
      </w:r>
      <w:r>
        <w:rPr>
          <w:rFonts w:asciiTheme="minorHAnsi" w:eastAsiaTheme="minorHAnsi" w:hAnsiTheme="minorHAnsi" w:cstheme="minorBidi"/>
          <w:sz w:val="20"/>
          <w:szCs w:val="20"/>
        </w:rPr>
        <w:t>Idk if I like this, when it is “so easy” to just measure cytokines with an ELISA for example</w:t>
      </w:r>
    </w:p>
  </w:comment>
  <w:comment w:id="60" w:author="Leigh-Ana M Rossitto" w:date="2024-05-02T13:50:00Z" w:initials="MOU">
    <w:p w14:paraId="4C6DFD27" w14:textId="77777777" w:rsidR="007668FF" w:rsidRDefault="007668FF" w:rsidP="007668FF">
      <w:r>
        <w:rPr>
          <w:rStyle w:val="CommentReference"/>
        </w:rPr>
        <w:annotationRef/>
      </w:r>
      <w:r>
        <w:rPr>
          <w:rFonts w:asciiTheme="minorHAnsi" w:eastAsiaTheme="minorHAnsi" w:hAnsiTheme="minorHAnsi" w:cstheme="minorBidi"/>
          <w:sz w:val="20"/>
          <w:szCs w:val="20"/>
        </w:rPr>
        <w:t>Can you give some kind of biological relevance to this?</w:t>
      </w:r>
    </w:p>
  </w:comment>
  <w:comment w:id="63" w:author="Leigh-Ana M Rossitto" w:date="2024-05-02T13:51:00Z" w:initials="MOU">
    <w:p w14:paraId="1BF2757E" w14:textId="77777777" w:rsidR="005958B3" w:rsidRDefault="005958B3" w:rsidP="005958B3">
      <w:r>
        <w:rPr>
          <w:rStyle w:val="CommentReference"/>
        </w:rPr>
        <w:annotationRef/>
      </w:r>
      <w:r>
        <w:rPr>
          <w:rFonts w:asciiTheme="minorHAnsi" w:eastAsiaTheme="minorHAnsi" w:hAnsiTheme="minorHAnsi" w:cstheme="minorBidi"/>
          <w:sz w:val="20"/>
          <w:szCs w:val="20"/>
        </w:rPr>
        <w:t>This is a really great discussion paragraph</w:t>
      </w:r>
    </w:p>
  </w:comment>
  <w:comment w:id="73" w:author="Leigh-Ana M Rossitto" w:date="2024-05-02T13:55:00Z" w:initials="MOU">
    <w:p w14:paraId="76E88728" w14:textId="77777777" w:rsidR="005958B3" w:rsidRDefault="005958B3" w:rsidP="005958B3">
      <w:r>
        <w:rPr>
          <w:rStyle w:val="CommentReference"/>
        </w:rPr>
        <w:annotationRef/>
      </w:r>
      <w:r>
        <w:rPr>
          <w:rFonts w:asciiTheme="minorHAnsi" w:eastAsiaTheme="minorHAnsi" w:hAnsiTheme="minorHAnsi" w:cstheme="minorBidi"/>
          <w:sz w:val="20"/>
          <w:szCs w:val="20"/>
        </w:rPr>
        <w:t>Mention the Shiny app in the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E75E49" w15:done="0"/>
  <w15:commentEx w15:paraId="2D7CC8C3" w15:paraIdParent="18E75E49" w15:done="0"/>
  <w15:commentEx w15:paraId="37D7253F" w15:done="0"/>
  <w15:commentEx w15:paraId="751B2B61" w15:done="0"/>
  <w15:commentEx w15:paraId="7E024AAD" w15:done="0"/>
  <w15:commentEx w15:paraId="7432718B" w15:done="0"/>
  <w15:commentEx w15:paraId="59CB18EF" w15:paraIdParent="7432718B" w15:done="0"/>
  <w15:commentEx w15:paraId="705BF949" w15:done="0"/>
  <w15:commentEx w15:paraId="129CDBC5" w15:done="0"/>
  <w15:commentEx w15:paraId="424CD691" w15:done="0"/>
  <w15:commentEx w15:paraId="08141829" w15:done="0"/>
  <w15:commentEx w15:paraId="3159CFB3" w15:done="0"/>
  <w15:commentEx w15:paraId="18300800" w15:done="0"/>
  <w15:commentEx w15:paraId="6D40372F" w15:done="0"/>
  <w15:commentEx w15:paraId="188CC613" w15:done="0"/>
  <w15:commentEx w15:paraId="4C6DFD27" w15:done="0"/>
  <w15:commentEx w15:paraId="1BF2757E" w15:done="0"/>
  <w15:commentEx w15:paraId="76E887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71945B3" w16cex:dateUtc="2024-05-02T20:28:00Z"/>
  <w16cex:commentExtensible w16cex:durableId="669F0B88" w16cex:dateUtc="2024-05-02T20:29:00Z"/>
  <w16cex:commentExtensible w16cex:durableId="5F59BEC8" w16cex:dateUtc="2024-05-02T20:17:00Z"/>
  <w16cex:commentExtensible w16cex:durableId="596A10F3" w16cex:dateUtc="2024-05-02T20:21:00Z"/>
  <w16cex:commentExtensible w16cex:durableId="47934EA2" w16cex:dateUtc="2024-05-02T20:25:00Z"/>
  <w16cex:commentExtensible w16cex:durableId="0D1B1E41" w16cex:dateUtc="2024-05-02T20:26:00Z"/>
  <w16cex:commentExtensible w16cex:durableId="40CDEFD9" w16cex:dateUtc="2024-05-02T20:26:00Z"/>
  <w16cex:commentExtensible w16cex:durableId="7DE552FD" w16cex:dateUtc="2024-05-02T20:27:00Z"/>
  <w16cex:commentExtensible w16cex:durableId="0B938410" w16cex:dateUtc="2024-05-02T20:30:00Z"/>
  <w16cex:commentExtensible w16cex:durableId="762D90F1" w16cex:dateUtc="2024-05-02T20:33:00Z"/>
  <w16cex:commentExtensible w16cex:durableId="6E55B663" w16cex:dateUtc="2024-05-02T20:35:00Z"/>
  <w16cex:commentExtensible w16cex:durableId="2BBF3E24" w16cex:dateUtc="2024-05-02T20:37:00Z"/>
  <w16cex:commentExtensible w16cex:durableId="4991BB2E" w16cex:dateUtc="2024-05-02T20:37:00Z"/>
  <w16cex:commentExtensible w16cex:durableId="4FEA52CC" w16cex:dateUtc="2024-05-02T20:45:00Z"/>
  <w16cex:commentExtensible w16cex:durableId="233CF724" w16cex:dateUtc="2024-05-02T20:49:00Z"/>
  <w16cex:commentExtensible w16cex:durableId="511062EF" w16cex:dateUtc="2024-05-02T20:50:00Z"/>
  <w16cex:commentExtensible w16cex:durableId="3553D995" w16cex:dateUtc="2024-05-02T20:51:00Z"/>
  <w16cex:commentExtensible w16cex:durableId="0A4E9310" w16cex:dateUtc="2024-05-02T2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E75E49" w16cid:durableId="171945B3"/>
  <w16cid:commentId w16cid:paraId="2D7CC8C3" w16cid:durableId="669F0B88"/>
  <w16cid:commentId w16cid:paraId="37D7253F" w16cid:durableId="5F59BEC8"/>
  <w16cid:commentId w16cid:paraId="751B2B61" w16cid:durableId="596A10F3"/>
  <w16cid:commentId w16cid:paraId="7E024AAD" w16cid:durableId="47934EA2"/>
  <w16cid:commentId w16cid:paraId="7432718B" w16cid:durableId="0D1B1E41"/>
  <w16cid:commentId w16cid:paraId="59CB18EF" w16cid:durableId="40CDEFD9"/>
  <w16cid:commentId w16cid:paraId="705BF949" w16cid:durableId="7DE552FD"/>
  <w16cid:commentId w16cid:paraId="129CDBC5" w16cid:durableId="0B938410"/>
  <w16cid:commentId w16cid:paraId="424CD691" w16cid:durableId="762D90F1"/>
  <w16cid:commentId w16cid:paraId="08141829" w16cid:durableId="6E55B663"/>
  <w16cid:commentId w16cid:paraId="3159CFB3" w16cid:durableId="2BBF3E24"/>
  <w16cid:commentId w16cid:paraId="18300800" w16cid:durableId="4991BB2E"/>
  <w16cid:commentId w16cid:paraId="6D40372F" w16cid:durableId="4FEA52CC"/>
  <w16cid:commentId w16cid:paraId="188CC613" w16cid:durableId="233CF724"/>
  <w16cid:commentId w16cid:paraId="4C6DFD27" w16cid:durableId="511062EF"/>
  <w16cid:commentId w16cid:paraId="1BF2757E" w16cid:durableId="3553D995"/>
  <w16cid:commentId w16cid:paraId="76E88728" w16cid:durableId="0A4E93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81977" w14:textId="77777777" w:rsidR="00A35D62" w:rsidRDefault="00A35D62" w:rsidP="00AF055C">
      <w:r>
        <w:separator/>
      </w:r>
    </w:p>
  </w:endnote>
  <w:endnote w:type="continuationSeparator" w:id="0">
    <w:p w14:paraId="7BE67D02" w14:textId="77777777" w:rsidR="00A35D62" w:rsidRDefault="00A35D62" w:rsidP="00AF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E13FD" w14:textId="77777777" w:rsidR="00A35D62" w:rsidRDefault="00A35D62" w:rsidP="00AF055C">
      <w:r>
        <w:separator/>
      </w:r>
    </w:p>
  </w:footnote>
  <w:footnote w:type="continuationSeparator" w:id="0">
    <w:p w14:paraId="36935440" w14:textId="77777777" w:rsidR="00A35D62" w:rsidRDefault="00A35D62" w:rsidP="00AF0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F5A78"/>
    <w:multiLevelType w:val="hybridMultilevel"/>
    <w:tmpl w:val="227080C8"/>
    <w:lvl w:ilvl="0" w:tplc="4CB6305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8850239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igh-Ana M Rossitto">
    <w15:presenceInfo w15:providerId="AD" w15:userId="S::lrossitt@UCSD.EDU::1d081391-8f85-4589-9d2d-e95fca161b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69D"/>
    <w:rsid w:val="00000452"/>
    <w:rsid w:val="0000153B"/>
    <w:rsid w:val="0000642F"/>
    <w:rsid w:val="0001359F"/>
    <w:rsid w:val="00015A3D"/>
    <w:rsid w:val="00015A48"/>
    <w:rsid w:val="0002182F"/>
    <w:rsid w:val="0002467A"/>
    <w:rsid w:val="00036582"/>
    <w:rsid w:val="00036C92"/>
    <w:rsid w:val="00046019"/>
    <w:rsid w:val="00046BE9"/>
    <w:rsid w:val="00054C4C"/>
    <w:rsid w:val="000563BE"/>
    <w:rsid w:val="00060E65"/>
    <w:rsid w:val="00063D01"/>
    <w:rsid w:val="0006499E"/>
    <w:rsid w:val="00065515"/>
    <w:rsid w:val="00065726"/>
    <w:rsid w:val="00067CF5"/>
    <w:rsid w:val="0007064C"/>
    <w:rsid w:val="00074487"/>
    <w:rsid w:val="00076A50"/>
    <w:rsid w:val="0007717D"/>
    <w:rsid w:val="00077278"/>
    <w:rsid w:val="00077760"/>
    <w:rsid w:val="00080925"/>
    <w:rsid w:val="000813E5"/>
    <w:rsid w:val="00082FAB"/>
    <w:rsid w:val="00096F1E"/>
    <w:rsid w:val="000A0D0B"/>
    <w:rsid w:val="000A276E"/>
    <w:rsid w:val="000A4812"/>
    <w:rsid w:val="000A602E"/>
    <w:rsid w:val="000A71ED"/>
    <w:rsid w:val="000B0B40"/>
    <w:rsid w:val="000B639C"/>
    <w:rsid w:val="000C37CE"/>
    <w:rsid w:val="000C3805"/>
    <w:rsid w:val="000C53CB"/>
    <w:rsid w:val="000C6EAC"/>
    <w:rsid w:val="000D744E"/>
    <w:rsid w:val="000F21DF"/>
    <w:rsid w:val="00103335"/>
    <w:rsid w:val="0010697E"/>
    <w:rsid w:val="00112278"/>
    <w:rsid w:val="00115A08"/>
    <w:rsid w:val="001226A6"/>
    <w:rsid w:val="00123567"/>
    <w:rsid w:val="001309A7"/>
    <w:rsid w:val="00132DED"/>
    <w:rsid w:val="00133264"/>
    <w:rsid w:val="00133FD2"/>
    <w:rsid w:val="00134EEE"/>
    <w:rsid w:val="001410ED"/>
    <w:rsid w:val="00142B1D"/>
    <w:rsid w:val="00143A91"/>
    <w:rsid w:val="00144C01"/>
    <w:rsid w:val="00146BC2"/>
    <w:rsid w:val="0015068E"/>
    <w:rsid w:val="00151720"/>
    <w:rsid w:val="0016076F"/>
    <w:rsid w:val="0016161F"/>
    <w:rsid w:val="00162B1C"/>
    <w:rsid w:val="00162F50"/>
    <w:rsid w:val="001636B3"/>
    <w:rsid w:val="00165884"/>
    <w:rsid w:val="00170496"/>
    <w:rsid w:val="00172B5E"/>
    <w:rsid w:val="001748E8"/>
    <w:rsid w:val="00176EAD"/>
    <w:rsid w:val="001828B2"/>
    <w:rsid w:val="0018660C"/>
    <w:rsid w:val="00186AB4"/>
    <w:rsid w:val="00192DC2"/>
    <w:rsid w:val="00196F12"/>
    <w:rsid w:val="001A0A25"/>
    <w:rsid w:val="001A1284"/>
    <w:rsid w:val="001A7882"/>
    <w:rsid w:val="001B2745"/>
    <w:rsid w:val="001C0663"/>
    <w:rsid w:val="001C28B5"/>
    <w:rsid w:val="001C4027"/>
    <w:rsid w:val="001C5DC9"/>
    <w:rsid w:val="001D5162"/>
    <w:rsid w:val="001E4207"/>
    <w:rsid w:val="001E69D8"/>
    <w:rsid w:val="00201286"/>
    <w:rsid w:val="002020F0"/>
    <w:rsid w:val="0020669B"/>
    <w:rsid w:val="00210815"/>
    <w:rsid w:val="00210E35"/>
    <w:rsid w:val="002123DC"/>
    <w:rsid w:val="00212613"/>
    <w:rsid w:val="002127EB"/>
    <w:rsid w:val="00215132"/>
    <w:rsid w:val="002168AF"/>
    <w:rsid w:val="0022007E"/>
    <w:rsid w:val="002247E0"/>
    <w:rsid w:val="00226A9B"/>
    <w:rsid w:val="0022779D"/>
    <w:rsid w:val="00236537"/>
    <w:rsid w:val="00237D93"/>
    <w:rsid w:val="00243500"/>
    <w:rsid w:val="00244F04"/>
    <w:rsid w:val="00245CF6"/>
    <w:rsid w:val="00253261"/>
    <w:rsid w:val="00255F74"/>
    <w:rsid w:val="002564E2"/>
    <w:rsid w:val="00265BEB"/>
    <w:rsid w:val="00271D29"/>
    <w:rsid w:val="00272006"/>
    <w:rsid w:val="0027283A"/>
    <w:rsid w:val="002836BD"/>
    <w:rsid w:val="00293D41"/>
    <w:rsid w:val="0029437B"/>
    <w:rsid w:val="00295492"/>
    <w:rsid w:val="002A126A"/>
    <w:rsid w:val="002A2006"/>
    <w:rsid w:val="002A238C"/>
    <w:rsid w:val="002A4CE0"/>
    <w:rsid w:val="002A4F18"/>
    <w:rsid w:val="002A5F6F"/>
    <w:rsid w:val="002A6FA9"/>
    <w:rsid w:val="002B4F24"/>
    <w:rsid w:val="002B6605"/>
    <w:rsid w:val="002C6817"/>
    <w:rsid w:val="002C71B1"/>
    <w:rsid w:val="002E2AD9"/>
    <w:rsid w:val="002E4507"/>
    <w:rsid w:val="002E5A60"/>
    <w:rsid w:val="002E6B24"/>
    <w:rsid w:val="002F0539"/>
    <w:rsid w:val="00300BD1"/>
    <w:rsid w:val="00302365"/>
    <w:rsid w:val="00302C3D"/>
    <w:rsid w:val="003043A9"/>
    <w:rsid w:val="00304837"/>
    <w:rsid w:val="00305D57"/>
    <w:rsid w:val="00312A3C"/>
    <w:rsid w:val="00313CAE"/>
    <w:rsid w:val="00316672"/>
    <w:rsid w:val="0032050B"/>
    <w:rsid w:val="00320CAC"/>
    <w:rsid w:val="003215BB"/>
    <w:rsid w:val="00323516"/>
    <w:rsid w:val="003241E7"/>
    <w:rsid w:val="00331DF6"/>
    <w:rsid w:val="00340B1F"/>
    <w:rsid w:val="003411CE"/>
    <w:rsid w:val="00342962"/>
    <w:rsid w:val="00342FFA"/>
    <w:rsid w:val="0034347B"/>
    <w:rsid w:val="00345AE8"/>
    <w:rsid w:val="00352337"/>
    <w:rsid w:val="00352F2E"/>
    <w:rsid w:val="00353749"/>
    <w:rsid w:val="00353D2C"/>
    <w:rsid w:val="00360311"/>
    <w:rsid w:val="00364128"/>
    <w:rsid w:val="00367BE1"/>
    <w:rsid w:val="00373997"/>
    <w:rsid w:val="00374A52"/>
    <w:rsid w:val="00375400"/>
    <w:rsid w:val="00375FA5"/>
    <w:rsid w:val="00380194"/>
    <w:rsid w:val="003814BD"/>
    <w:rsid w:val="00383DF0"/>
    <w:rsid w:val="0038746F"/>
    <w:rsid w:val="003902DA"/>
    <w:rsid w:val="0039522F"/>
    <w:rsid w:val="00396585"/>
    <w:rsid w:val="003A5C57"/>
    <w:rsid w:val="003A7F75"/>
    <w:rsid w:val="003C0895"/>
    <w:rsid w:val="003C6AFC"/>
    <w:rsid w:val="003C70C3"/>
    <w:rsid w:val="003C76F1"/>
    <w:rsid w:val="003D1187"/>
    <w:rsid w:val="003D1F24"/>
    <w:rsid w:val="003D527C"/>
    <w:rsid w:val="003D55DD"/>
    <w:rsid w:val="003D57E4"/>
    <w:rsid w:val="003D6755"/>
    <w:rsid w:val="003D6AC5"/>
    <w:rsid w:val="003D75C1"/>
    <w:rsid w:val="003D7B2D"/>
    <w:rsid w:val="003E147E"/>
    <w:rsid w:val="003E49C3"/>
    <w:rsid w:val="003E7239"/>
    <w:rsid w:val="003E7693"/>
    <w:rsid w:val="003F34D0"/>
    <w:rsid w:val="003F53BF"/>
    <w:rsid w:val="003F5D6F"/>
    <w:rsid w:val="003F66B1"/>
    <w:rsid w:val="003F6701"/>
    <w:rsid w:val="003F6FC3"/>
    <w:rsid w:val="004014E4"/>
    <w:rsid w:val="00402484"/>
    <w:rsid w:val="004044EE"/>
    <w:rsid w:val="004138C9"/>
    <w:rsid w:val="0041437E"/>
    <w:rsid w:val="00415C9C"/>
    <w:rsid w:val="0042057F"/>
    <w:rsid w:val="00422EE5"/>
    <w:rsid w:val="00424161"/>
    <w:rsid w:val="004270A0"/>
    <w:rsid w:val="004345FB"/>
    <w:rsid w:val="00440D57"/>
    <w:rsid w:val="0044126A"/>
    <w:rsid w:val="00442E6F"/>
    <w:rsid w:val="004448AF"/>
    <w:rsid w:val="00445092"/>
    <w:rsid w:val="004462A0"/>
    <w:rsid w:val="00460FF6"/>
    <w:rsid w:val="00463E5A"/>
    <w:rsid w:val="004643C8"/>
    <w:rsid w:val="0046490C"/>
    <w:rsid w:val="00465413"/>
    <w:rsid w:val="00466321"/>
    <w:rsid w:val="0046644A"/>
    <w:rsid w:val="00467745"/>
    <w:rsid w:val="00470075"/>
    <w:rsid w:val="00471220"/>
    <w:rsid w:val="00475E90"/>
    <w:rsid w:val="004858DB"/>
    <w:rsid w:val="0048796D"/>
    <w:rsid w:val="004909BA"/>
    <w:rsid w:val="00494897"/>
    <w:rsid w:val="004954C6"/>
    <w:rsid w:val="004954DA"/>
    <w:rsid w:val="004963DC"/>
    <w:rsid w:val="004A0FA7"/>
    <w:rsid w:val="004A3657"/>
    <w:rsid w:val="004A477F"/>
    <w:rsid w:val="004A5E7B"/>
    <w:rsid w:val="004A69A7"/>
    <w:rsid w:val="004A7C5A"/>
    <w:rsid w:val="004B0EC1"/>
    <w:rsid w:val="004B2BCA"/>
    <w:rsid w:val="004B4216"/>
    <w:rsid w:val="004C1041"/>
    <w:rsid w:val="004C2A64"/>
    <w:rsid w:val="004C6409"/>
    <w:rsid w:val="004D56F4"/>
    <w:rsid w:val="004E1D17"/>
    <w:rsid w:val="004E2156"/>
    <w:rsid w:val="004E3429"/>
    <w:rsid w:val="004E37F6"/>
    <w:rsid w:val="004E42B2"/>
    <w:rsid w:val="004F02FD"/>
    <w:rsid w:val="004F0A32"/>
    <w:rsid w:val="004F3C38"/>
    <w:rsid w:val="004F4163"/>
    <w:rsid w:val="00500129"/>
    <w:rsid w:val="00501D0B"/>
    <w:rsid w:val="005034D8"/>
    <w:rsid w:val="005047CB"/>
    <w:rsid w:val="005057A6"/>
    <w:rsid w:val="00512EFC"/>
    <w:rsid w:val="00513482"/>
    <w:rsid w:val="005154F7"/>
    <w:rsid w:val="00523C85"/>
    <w:rsid w:val="005243A5"/>
    <w:rsid w:val="0052446F"/>
    <w:rsid w:val="0052703F"/>
    <w:rsid w:val="00530222"/>
    <w:rsid w:val="00535B08"/>
    <w:rsid w:val="0053707D"/>
    <w:rsid w:val="005376D1"/>
    <w:rsid w:val="005402F8"/>
    <w:rsid w:val="005420D5"/>
    <w:rsid w:val="00542BE3"/>
    <w:rsid w:val="0054376B"/>
    <w:rsid w:val="00545DA9"/>
    <w:rsid w:val="0054622D"/>
    <w:rsid w:val="00554111"/>
    <w:rsid w:val="0057133B"/>
    <w:rsid w:val="00572228"/>
    <w:rsid w:val="0057276E"/>
    <w:rsid w:val="00575645"/>
    <w:rsid w:val="00584470"/>
    <w:rsid w:val="00584A86"/>
    <w:rsid w:val="005958B3"/>
    <w:rsid w:val="005A0DE2"/>
    <w:rsid w:val="005A0EC2"/>
    <w:rsid w:val="005A128B"/>
    <w:rsid w:val="005A277D"/>
    <w:rsid w:val="005A506C"/>
    <w:rsid w:val="005A7929"/>
    <w:rsid w:val="005B1220"/>
    <w:rsid w:val="005B3607"/>
    <w:rsid w:val="005B544D"/>
    <w:rsid w:val="005C402D"/>
    <w:rsid w:val="005C53EE"/>
    <w:rsid w:val="005D2718"/>
    <w:rsid w:val="005D323F"/>
    <w:rsid w:val="005D66DA"/>
    <w:rsid w:val="005E29F3"/>
    <w:rsid w:val="005E473A"/>
    <w:rsid w:val="005E6752"/>
    <w:rsid w:val="005F3B29"/>
    <w:rsid w:val="005F5B63"/>
    <w:rsid w:val="006002D7"/>
    <w:rsid w:val="00600873"/>
    <w:rsid w:val="00603653"/>
    <w:rsid w:val="00610C57"/>
    <w:rsid w:val="006141D7"/>
    <w:rsid w:val="00616F2E"/>
    <w:rsid w:val="00620471"/>
    <w:rsid w:val="006213B6"/>
    <w:rsid w:val="0062166D"/>
    <w:rsid w:val="006216C4"/>
    <w:rsid w:val="00621A6E"/>
    <w:rsid w:val="006241EC"/>
    <w:rsid w:val="006241FC"/>
    <w:rsid w:val="00624ED0"/>
    <w:rsid w:val="006256FD"/>
    <w:rsid w:val="00627166"/>
    <w:rsid w:val="006277AC"/>
    <w:rsid w:val="00630363"/>
    <w:rsid w:val="006323D2"/>
    <w:rsid w:val="006328A2"/>
    <w:rsid w:val="00637BCB"/>
    <w:rsid w:val="006501D6"/>
    <w:rsid w:val="006563D8"/>
    <w:rsid w:val="00656A5D"/>
    <w:rsid w:val="0066197E"/>
    <w:rsid w:val="006679E3"/>
    <w:rsid w:val="00667A0A"/>
    <w:rsid w:val="00675D46"/>
    <w:rsid w:val="006776B5"/>
    <w:rsid w:val="006813D5"/>
    <w:rsid w:val="006816A5"/>
    <w:rsid w:val="00683354"/>
    <w:rsid w:val="00686C42"/>
    <w:rsid w:val="0069004B"/>
    <w:rsid w:val="00690C79"/>
    <w:rsid w:val="00691C1C"/>
    <w:rsid w:val="00693EE3"/>
    <w:rsid w:val="00696F18"/>
    <w:rsid w:val="006A531E"/>
    <w:rsid w:val="006B1F02"/>
    <w:rsid w:val="006B416A"/>
    <w:rsid w:val="006B6A4A"/>
    <w:rsid w:val="006B7A63"/>
    <w:rsid w:val="006C2FB7"/>
    <w:rsid w:val="006D0731"/>
    <w:rsid w:val="006D3386"/>
    <w:rsid w:val="006D510B"/>
    <w:rsid w:val="006D7AE7"/>
    <w:rsid w:val="006D7FED"/>
    <w:rsid w:val="006E2228"/>
    <w:rsid w:val="006F0335"/>
    <w:rsid w:val="006F5C19"/>
    <w:rsid w:val="006F68E7"/>
    <w:rsid w:val="006F7ABC"/>
    <w:rsid w:val="007022A4"/>
    <w:rsid w:val="00731CCD"/>
    <w:rsid w:val="0073208B"/>
    <w:rsid w:val="00732EA7"/>
    <w:rsid w:val="00734304"/>
    <w:rsid w:val="00734ABA"/>
    <w:rsid w:val="007373C3"/>
    <w:rsid w:val="00744CC4"/>
    <w:rsid w:val="00753331"/>
    <w:rsid w:val="0075680E"/>
    <w:rsid w:val="007571DC"/>
    <w:rsid w:val="00760043"/>
    <w:rsid w:val="007623AC"/>
    <w:rsid w:val="00764BD3"/>
    <w:rsid w:val="007668FF"/>
    <w:rsid w:val="007677B2"/>
    <w:rsid w:val="0077222E"/>
    <w:rsid w:val="00772457"/>
    <w:rsid w:val="00772F4D"/>
    <w:rsid w:val="00776AA8"/>
    <w:rsid w:val="00776B33"/>
    <w:rsid w:val="007814C2"/>
    <w:rsid w:val="007843CE"/>
    <w:rsid w:val="00785793"/>
    <w:rsid w:val="007915D5"/>
    <w:rsid w:val="00791612"/>
    <w:rsid w:val="00793E19"/>
    <w:rsid w:val="007A2783"/>
    <w:rsid w:val="007A2946"/>
    <w:rsid w:val="007A353C"/>
    <w:rsid w:val="007A53FA"/>
    <w:rsid w:val="007A6F89"/>
    <w:rsid w:val="007B1181"/>
    <w:rsid w:val="007B33CC"/>
    <w:rsid w:val="007B701F"/>
    <w:rsid w:val="007C0B2A"/>
    <w:rsid w:val="007C12CC"/>
    <w:rsid w:val="007C4CBF"/>
    <w:rsid w:val="007C5E19"/>
    <w:rsid w:val="007D4F25"/>
    <w:rsid w:val="007D5D08"/>
    <w:rsid w:val="007D6373"/>
    <w:rsid w:val="007D693F"/>
    <w:rsid w:val="007E146F"/>
    <w:rsid w:val="007E316A"/>
    <w:rsid w:val="007E38F8"/>
    <w:rsid w:val="007E3D45"/>
    <w:rsid w:val="007F18BB"/>
    <w:rsid w:val="007F6C5B"/>
    <w:rsid w:val="008037C7"/>
    <w:rsid w:val="008122DD"/>
    <w:rsid w:val="0081237C"/>
    <w:rsid w:val="00815EE7"/>
    <w:rsid w:val="00817302"/>
    <w:rsid w:val="00817E45"/>
    <w:rsid w:val="0082011C"/>
    <w:rsid w:val="00821621"/>
    <w:rsid w:val="00823C5D"/>
    <w:rsid w:val="00825012"/>
    <w:rsid w:val="008250B1"/>
    <w:rsid w:val="00832289"/>
    <w:rsid w:val="0083250D"/>
    <w:rsid w:val="00832BF8"/>
    <w:rsid w:val="008500D0"/>
    <w:rsid w:val="00854675"/>
    <w:rsid w:val="00862235"/>
    <w:rsid w:val="00870D77"/>
    <w:rsid w:val="00871D56"/>
    <w:rsid w:val="008728FA"/>
    <w:rsid w:val="00872CC3"/>
    <w:rsid w:val="008858C5"/>
    <w:rsid w:val="00886191"/>
    <w:rsid w:val="00887578"/>
    <w:rsid w:val="00890BCF"/>
    <w:rsid w:val="00895F14"/>
    <w:rsid w:val="008A099B"/>
    <w:rsid w:val="008B2985"/>
    <w:rsid w:val="008B5FB9"/>
    <w:rsid w:val="008B65E9"/>
    <w:rsid w:val="008B6E16"/>
    <w:rsid w:val="008D3209"/>
    <w:rsid w:val="008D5B18"/>
    <w:rsid w:val="008D715D"/>
    <w:rsid w:val="008E1538"/>
    <w:rsid w:val="008E76C1"/>
    <w:rsid w:val="008F03B7"/>
    <w:rsid w:val="008F36CD"/>
    <w:rsid w:val="00903A7D"/>
    <w:rsid w:val="00904469"/>
    <w:rsid w:val="009049FB"/>
    <w:rsid w:val="00906540"/>
    <w:rsid w:val="009066D7"/>
    <w:rsid w:val="009134FC"/>
    <w:rsid w:val="00914C76"/>
    <w:rsid w:val="0091541A"/>
    <w:rsid w:val="00920358"/>
    <w:rsid w:val="00921ED5"/>
    <w:rsid w:val="0092319F"/>
    <w:rsid w:val="00930AB0"/>
    <w:rsid w:val="00931B8B"/>
    <w:rsid w:val="00933FF1"/>
    <w:rsid w:val="00936F25"/>
    <w:rsid w:val="009421FA"/>
    <w:rsid w:val="00944B37"/>
    <w:rsid w:val="00945616"/>
    <w:rsid w:val="00953ABA"/>
    <w:rsid w:val="00960575"/>
    <w:rsid w:val="00960C16"/>
    <w:rsid w:val="00961390"/>
    <w:rsid w:val="00962271"/>
    <w:rsid w:val="00965417"/>
    <w:rsid w:val="00971089"/>
    <w:rsid w:val="00972B79"/>
    <w:rsid w:val="0098315B"/>
    <w:rsid w:val="009858FC"/>
    <w:rsid w:val="00990CE5"/>
    <w:rsid w:val="0099243B"/>
    <w:rsid w:val="009943DB"/>
    <w:rsid w:val="009A090A"/>
    <w:rsid w:val="009A2F64"/>
    <w:rsid w:val="009A5CCE"/>
    <w:rsid w:val="009A690A"/>
    <w:rsid w:val="009B0986"/>
    <w:rsid w:val="009B2A30"/>
    <w:rsid w:val="009B5992"/>
    <w:rsid w:val="009B5EC4"/>
    <w:rsid w:val="009C1B1F"/>
    <w:rsid w:val="009C459B"/>
    <w:rsid w:val="009C7B27"/>
    <w:rsid w:val="009D1933"/>
    <w:rsid w:val="009D3031"/>
    <w:rsid w:val="009D4814"/>
    <w:rsid w:val="009D636B"/>
    <w:rsid w:val="009E287D"/>
    <w:rsid w:val="009E5C01"/>
    <w:rsid w:val="009F4975"/>
    <w:rsid w:val="009F6138"/>
    <w:rsid w:val="00A0182D"/>
    <w:rsid w:val="00A0506C"/>
    <w:rsid w:val="00A110F4"/>
    <w:rsid w:val="00A12308"/>
    <w:rsid w:val="00A152E7"/>
    <w:rsid w:val="00A15902"/>
    <w:rsid w:val="00A160E4"/>
    <w:rsid w:val="00A1652D"/>
    <w:rsid w:val="00A211CB"/>
    <w:rsid w:val="00A2163E"/>
    <w:rsid w:val="00A22C66"/>
    <w:rsid w:val="00A23EB3"/>
    <w:rsid w:val="00A26A1F"/>
    <w:rsid w:val="00A26F8E"/>
    <w:rsid w:val="00A33B63"/>
    <w:rsid w:val="00A35D62"/>
    <w:rsid w:val="00A364A4"/>
    <w:rsid w:val="00A40599"/>
    <w:rsid w:val="00A42EE7"/>
    <w:rsid w:val="00A44FEB"/>
    <w:rsid w:val="00A47296"/>
    <w:rsid w:val="00A5157E"/>
    <w:rsid w:val="00A525F2"/>
    <w:rsid w:val="00A60F18"/>
    <w:rsid w:val="00A637E7"/>
    <w:rsid w:val="00A63D7C"/>
    <w:rsid w:val="00A672C8"/>
    <w:rsid w:val="00A708B3"/>
    <w:rsid w:val="00A70D07"/>
    <w:rsid w:val="00A71040"/>
    <w:rsid w:val="00A734C1"/>
    <w:rsid w:val="00A7431D"/>
    <w:rsid w:val="00A74A43"/>
    <w:rsid w:val="00A815C0"/>
    <w:rsid w:val="00A81EB5"/>
    <w:rsid w:val="00A82A8A"/>
    <w:rsid w:val="00A8563E"/>
    <w:rsid w:val="00A90092"/>
    <w:rsid w:val="00A96011"/>
    <w:rsid w:val="00A96A43"/>
    <w:rsid w:val="00A974F6"/>
    <w:rsid w:val="00A97545"/>
    <w:rsid w:val="00AA1590"/>
    <w:rsid w:val="00AA21CA"/>
    <w:rsid w:val="00AA3D94"/>
    <w:rsid w:val="00AA7ACC"/>
    <w:rsid w:val="00AB305D"/>
    <w:rsid w:val="00AB3D7C"/>
    <w:rsid w:val="00AB6BCF"/>
    <w:rsid w:val="00AC12E6"/>
    <w:rsid w:val="00AC2220"/>
    <w:rsid w:val="00AC35E8"/>
    <w:rsid w:val="00AC51BE"/>
    <w:rsid w:val="00AC5586"/>
    <w:rsid w:val="00AC7FEE"/>
    <w:rsid w:val="00AD3B8C"/>
    <w:rsid w:val="00AD7AD0"/>
    <w:rsid w:val="00AE221E"/>
    <w:rsid w:val="00AE3257"/>
    <w:rsid w:val="00AE523A"/>
    <w:rsid w:val="00AE5396"/>
    <w:rsid w:val="00AF055C"/>
    <w:rsid w:val="00AF1705"/>
    <w:rsid w:val="00AF3246"/>
    <w:rsid w:val="00AF378D"/>
    <w:rsid w:val="00AF439F"/>
    <w:rsid w:val="00AF77FA"/>
    <w:rsid w:val="00B01333"/>
    <w:rsid w:val="00B043CD"/>
    <w:rsid w:val="00B07D72"/>
    <w:rsid w:val="00B10509"/>
    <w:rsid w:val="00B154B7"/>
    <w:rsid w:val="00B20614"/>
    <w:rsid w:val="00B22D9F"/>
    <w:rsid w:val="00B2418D"/>
    <w:rsid w:val="00B2466A"/>
    <w:rsid w:val="00B25ADF"/>
    <w:rsid w:val="00B30DC6"/>
    <w:rsid w:val="00B33B24"/>
    <w:rsid w:val="00B41AE2"/>
    <w:rsid w:val="00B42B02"/>
    <w:rsid w:val="00B44F58"/>
    <w:rsid w:val="00B504FC"/>
    <w:rsid w:val="00B54F86"/>
    <w:rsid w:val="00B56FAB"/>
    <w:rsid w:val="00B60B5D"/>
    <w:rsid w:val="00B612F5"/>
    <w:rsid w:val="00B647A6"/>
    <w:rsid w:val="00B67950"/>
    <w:rsid w:val="00B71C6C"/>
    <w:rsid w:val="00B71D0A"/>
    <w:rsid w:val="00B761B4"/>
    <w:rsid w:val="00B766EC"/>
    <w:rsid w:val="00B8008B"/>
    <w:rsid w:val="00B862A5"/>
    <w:rsid w:val="00BA50DB"/>
    <w:rsid w:val="00BA65B0"/>
    <w:rsid w:val="00BA6990"/>
    <w:rsid w:val="00BB16D4"/>
    <w:rsid w:val="00BB281C"/>
    <w:rsid w:val="00BB29EF"/>
    <w:rsid w:val="00BB6A08"/>
    <w:rsid w:val="00BC3277"/>
    <w:rsid w:val="00BC3436"/>
    <w:rsid w:val="00BC40EE"/>
    <w:rsid w:val="00BC578E"/>
    <w:rsid w:val="00BC7D8D"/>
    <w:rsid w:val="00BD7AD7"/>
    <w:rsid w:val="00BE5BE3"/>
    <w:rsid w:val="00BE7339"/>
    <w:rsid w:val="00BE7F03"/>
    <w:rsid w:val="00BF551F"/>
    <w:rsid w:val="00C03C8B"/>
    <w:rsid w:val="00C064CD"/>
    <w:rsid w:val="00C07D47"/>
    <w:rsid w:val="00C124D8"/>
    <w:rsid w:val="00C12E46"/>
    <w:rsid w:val="00C1694A"/>
    <w:rsid w:val="00C17300"/>
    <w:rsid w:val="00C32880"/>
    <w:rsid w:val="00C43629"/>
    <w:rsid w:val="00C5103A"/>
    <w:rsid w:val="00C511DA"/>
    <w:rsid w:val="00C5191D"/>
    <w:rsid w:val="00C54D4A"/>
    <w:rsid w:val="00C55B7B"/>
    <w:rsid w:val="00C61268"/>
    <w:rsid w:val="00C61F31"/>
    <w:rsid w:val="00C63904"/>
    <w:rsid w:val="00C65450"/>
    <w:rsid w:val="00C66264"/>
    <w:rsid w:val="00C6760F"/>
    <w:rsid w:val="00C67B8D"/>
    <w:rsid w:val="00C70857"/>
    <w:rsid w:val="00C7121E"/>
    <w:rsid w:val="00C801BE"/>
    <w:rsid w:val="00C8242C"/>
    <w:rsid w:val="00C8425B"/>
    <w:rsid w:val="00C852FF"/>
    <w:rsid w:val="00C930F7"/>
    <w:rsid w:val="00C940AE"/>
    <w:rsid w:val="00C97E89"/>
    <w:rsid w:val="00CA05EA"/>
    <w:rsid w:val="00CA1182"/>
    <w:rsid w:val="00CA300C"/>
    <w:rsid w:val="00CA7F13"/>
    <w:rsid w:val="00CB5F26"/>
    <w:rsid w:val="00CC0009"/>
    <w:rsid w:val="00CC1925"/>
    <w:rsid w:val="00CD091E"/>
    <w:rsid w:val="00CD55DC"/>
    <w:rsid w:val="00CD5AE6"/>
    <w:rsid w:val="00CE0F85"/>
    <w:rsid w:val="00CE3AD4"/>
    <w:rsid w:val="00CE4201"/>
    <w:rsid w:val="00CF127C"/>
    <w:rsid w:val="00CF169D"/>
    <w:rsid w:val="00CF269F"/>
    <w:rsid w:val="00CF3DD2"/>
    <w:rsid w:val="00CF5003"/>
    <w:rsid w:val="00D0275C"/>
    <w:rsid w:val="00D04E26"/>
    <w:rsid w:val="00D131EB"/>
    <w:rsid w:val="00D13E0C"/>
    <w:rsid w:val="00D1492E"/>
    <w:rsid w:val="00D15AE2"/>
    <w:rsid w:val="00D171F1"/>
    <w:rsid w:val="00D20EE7"/>
    <w:rsid w:val="00D23739"/>
    <w:rsid w:val="00D23ED9"/>
    <w:rsid w:val="00D25EA5"/>
    <w:rsid w:val="00D26B4D"/>
    <w:rsid w:val="00D31A26"/>
    <w:rsid w:val="00D3233A"/>
    <w:rsid w:val="00D329C8"/>
    <w:rsid w:val="00D33D72"/>
    <w:rsid w:val="00D34282"/>
    <w:rsid w:val="00D353AE"/>
    <w:rsid w:val="00D35479"/>
    <w:rsid w:val="00D37086"/>
    <w:rsid w:val="00D41882"/>
    <w:rsid w:val="00D43F7A"/>
    <w:rsid w:val="00D4400E"/>
    <w:rsid w:val="00D441F9"/>
    <w:rsid w:val="00D46237"/>
    <w:rsid w:val="00D4649B"/>
    <w:rsid w:val="00D529EB"/>
    <w:rsid w:val="00D52CB4"/>
    <w:rsid w:val="00D57759"/>
    <w:rsid w:val="00D63E03"/>
    <w:rsid w:val="00D66108"/>
    <w:rsid w:val="00D74431"/>
    <w:rsid w:val="00D836B5"/>
    <w:rsid w:val="00D87260"/>
    <w:rsid w:val="00D8755F"/>
    <w:rsid w:val="00D93400"/>
    <w:rsid w:val="00DB1E06"/>
    <w:rsid w:val="00DB4D5B"/>
    <w:rsid w:val="00DB5868"/>
    <w:rsid w:val="00DD3FE8"/>
    <w:rsid w:val="00DD6827"/>
    <w:rsid w:val="00DE141B"/>
    <w:rsid w:val="00DE5A72"/>
    <w:rsid w:val="00DE65B5"/>
    <w:rsid w:val="00DE7C3E"/>
    <w:rsid w:val="00DF0A2C"/>
    <w:rsid w:val="00DF1619"/>
    <w:rsid w:val="00DF4C9E"/>
    <w:rsid w:val="00DF7F70"/>
    <w:rsid w:val="00E05DBA"/>
    <w:rsid w:val="00E10F9E"/>
    <w:rsid w:val="00E11908"/>
    <w:rsid w:val="00E144D3"/>
    <w:rsid w:val="00E15FFB"/>
    <w:rsid w:val="00E213BF"/>
    <w:rsid w:val="00E21E16"/>
    <w:rsid w:val="00E25688"/>
    <w:rsid w:val="00E47602"/>
    <w:rsid w:val="00E559AC"/>
    <w:rsid w:val="00E56505"/>
    <w:rsid w:val="00E61AA9"/>
    <w:rsid w:val="00E62270"/>
    <w:rsid w:val="00E65566"/>
    <w:rsid w:val="00E65C15"/>
    <w:rsid w:val="00E675AC"/>
    <w:rsid w:val="00E85EC3"/>
    <w:rsid w:val="00E91850"/>
    <w:rsid w:val="00E91AD4"/>
    <w:rsid w:val="00E97E9B"/>
    <w:rsid w:val="00EA24CD"/>
    <w:rsid w:val="00EA48A2"/>
    <w:rsid w:val="00EA4D80"/>
    <w:rsid w:val="00EB0B6E"/>
    <w:rsid w:val="00EB4982"/>
    <w:rsid w:val="00EB54C3"/>
    <w:rsid w:val="00EC0AAD"/>
    <w:rsid w:val="00EC2C02"/>
    <w:rsid w:val="00EC340E"/>
    <w:rsid w:val="00EC5548"/>
    <w:rsid w:val="00EC78F9"/>
    <w:rsid w:val="00ED028B"/>
    <w:rsid w:val="00ED0CF6"/>
    <w:rsid w:val="00ED2A53"/>
    <w:rsid w:val="00ED3B23"/>
    <w:rsid w:val="00ED51F3"/>
    <w:rsid w:val="00EF1E12"/>
    <w:rsid w:val="00EF71C5"/>
    <w:rsid w:val="00F00C8C"/>
    <w:rsid w:val="00F065B3"/>
    <w:rsid w:val="00F102C2"/>
    <w:rsid w:val="00F11B63"/>
    <w:rsid w:val="00F156CF"/>
    <w:rsid w:val="00F15A61"/>
    <w:rsid w:val="00F17A89"/>
    <w:rsid w:val="00F25369"/>
    <w:rsid w:val="00F262FD"/>
    <w:rsid w:val="00F27290"/>
    <w:rsid w:val="00F27D24"/>
    <w:rsid w:val="00F30CA2"/>
    <w:rsid w:val="00F32124"/>
    <w:rsid w:val="00F36D6D"/>
    <w:rsid w:val="00F40A0E"/>
    <w:rsid w:val="00F438D8"/>
    <w:rsid w:val="00F44343"/>
    <w:rsid w:val="00F467DA"/>
    <w:rsid w:val="00F53572"/>
    <w:rsid w:val="00F6573C"/>
    <w:rsid w:val="00F66C9E"/>
    <w:rsid w:val="00F7118E"/>
    <w:rsid w:val="00F713A0"/>
    <w:rsid w:val="00F726F4"/>
    <w:rsid w:val="00F728A7"/>
    <w:rsid w:val="00F74C3B"/>
    <w:rsid w:val="00F87959"/>
    <w:rsid w:val="00F957C7"/>
    <w:rsid w:val="00FA26E9"/>
    <w:rsid w:val="00FA4CB1"/>
    <w:rsid w:val="00FA644F"/>
    <w:rsid w:val="00FB03D2"/>
    <w:rsid w:val="00FB2083"/>
    <w:rsid w:val="00FB2C14"/>
    <w:rsid w:val="00FC1CFC"/>
    <w:rsid w:val="00FC2DAF"/>
    <w:rsid w:val="00FC3DD5"/>
    <w:rsid w:val="00FC592F"/>
    <w:rsid w:val="00FD072D"/>
    <w:rsid w:val="00FD1714"/>
    <w:rsid w:val="00FD24B8"/>
    <w:rsid w:val="00FD2B47"/>
    <w:rsid w:val="00FD2E7B"/>
    <w:rsid w:val="00FE11EB"/>
    <w:rsid w:val="00FE1C26"/>
    <w:rsid w:val="00FE20C8"/>
    <w:rsid w:val="00FE4ECA"/>
    <w:rsid w:val="00FF0577"/>
    <w:rsid w:val="00FF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09150"/>
  <w15:docId w15:val="{43FA65FE-23C8-9247-8AA5-D6A8A2DC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169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F169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F169D"/>
    <w:rPr>
      <w:kern w:val="0"/>
      <w:sz w:val="20"/>
      <w:szCs w:val="20"/>
      <w14:ligatures w14:val="none"/>
    </w:rPr>
  </w:style>
  <w:style w:type="character" w:styleId="CommentReference">
    <w:name w:val="annotation reference"/>
    <w:basedOn w:val="DefaultParagraphFont"/>
    <w:uiPriority w:val="99"/>
    <w:semiHidden/>
    <w:unhideWhenUsed/>
    <w:rsid w:val="00CF169D"/>
    <w:rPr>
      <w:sz w:val="16"/>
      <w:szCs w:val="16"/>
    </w:rPr>
  </w:style>
  <w:style w:type="paragraph" w:styleId="CommentSubject">
    <w:name w:val="annotation subject"/>
    <w:basedOn w:val="CommentText"/>
    <w:next w:val="CommentText"/>
    <w:link w:val="CommentSubjectChar"/>
    <w:uiPriority w:val="99"/>
    <w:semiHidden/>
    <w:unhideWhenUsed/>
    <w:rsid w:val="00CF169D"/>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F169D"/>
    <w:rPr>
      <w:rFonts w:ascii="Times New Roman" w:eastAsia="Times New Roman" w:hAnsi="Times New Roman" w:cs="Times New Roman"/>
      <w:b/>
      <w:bCs/>
      <w:kern w:val="0"/>
      <w:sz w:val="20"/>
      <w:szCs w:val="20"/>
      <w14:ligatures w14:val="none"/>
    </w:rPr>
  </w:style>
  <w:style w:type="character" w:styleId="PlaceholderText">
    <w:name w:val="Placeholder Text"/>
    <w:basedOn w:val="DefaultParagraphFont"/>
    <w:uiPriority w:val="99"/>
    <w:semiHidden/>
    <w:rsid w:val="00CF169D"/>
    <w:rPr>
      <w:color w:val="808080"/>
    </w:rPr>
  </w:style>
  <w:style w:type="paragraph" w:styleId="Revision">
    <w:name w:val="Revision"/>
    <w:hidden/>
    <w:uiPriority w:val="99"/>
    <w:semiHidden/>
    <w:rsid w:val="00A2163E"/>
    <w:pPr>
      <w:spacing w:after="0"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53CB"/>
    <w:rPr>
      <w:b/>
      <w:bCs/>
    </w:rPr>
  </w:style>
  <w:style w:type="character" w:styleId="Hyperlink">
    <w:name w:val="Hyperlink"/>
    <w:basedOn w:val="DefaultParagraphFont"/>
    <w:uiPriority w:val="99"/>
    <w:unhideWhenUsed/>
    <w:rsid w:val="00C852FF"/>
    <w:rPr>
      <w:color w:val="0000FF"/>
      <w:u w:val="single"/>
    </w:rPr>
  </w:style>
  <w:style w:type="paragraph" w:styleId="NormalWeb">
    <w:name w:val="Normal (Web)"/>
    <w:basedOn w:val="Normal"/>
    <w:uiPriority w:val="99"/>
    <w:semiHidden/>
    <w:unhideWhenUsed/>
    <w:rsid w:val="00C852FF"/>
    <w:pPr>
      <w:spacing w:before="100" w:beforeAutospacing="1" w:after="100" w:afterAutospacing="1"/>
    </w:pPr>
  </w:style>
  <w:style w:type="paragraph" w:styleId="ListParagraph">
    <w:name w:val="List Paragraph"/>
    <w:basedOn w:val="Normal"/>
    <w:uiPriority w:val="34"/>
    <w:qFormat/>
    <w:rsid w:val="00ED028B"/>
    <w:pPr>
      <w:ind w:left="720"/>
      <w:contextualSpacing/>
    </w:pPr>
  </w:style>
  <w:style w:type="character" w:customStyle="1" w:styleId="UnresolvedMention1">
    <w:name w:val="Unresolved Mention1"/>
    <w:basedOn w:val="DefaultParagraphFont"/>
    <w:uiPriority w:val="99"/>
    <w:semiHidden/>
    <w:unhideWhenUsed/>
    <w:rsid w:val="003F6FC3"/>
    <w:rPr>
      <w:color w:val="605E5C"/>
      <w:shd w:val="clear" w:color="auto" w:fill="E1DFDD"/>
    </w:rPr>
  </w:style>
  <w:style w:type="paragraph" w:styleId="Bibliography">
    <w:name w:val="Bibliography"/>
    <w:basedOn w:val="Normal"/>
    <w:next w:val="Normal"/>
    <w:uiPriority w:val="37"/>
    <w:unhideWhenUsed/>
    <w:rsid w:val="003F6FC3"/>
    <w:pPr>
      <w:tabs>
        <w:tab w:val="left" w:pos="380"/>
      </w:tabs>
      <w:spacing w:line="480" w:lineRule="auto"/>
      <w:ind w:left="384" w:hanging="384"/>
    </w:pPr>
  </w:style>
  <w:style w:type="paragraph" w:styleId="Header">
    <w:name w:val="header"/>
    <w:basedOn w:val="Normal"/>
    <w:link w:val="HeaderChar"/>
    <w:uiPriority w:val="99"/>
    <w:unhideWhenUsed/>
    <w:rsid w:val="00AF055C"/>
    <w:pPr>
      <w:tabs>
        <w:tab w:val="center" w:pos="4680"/>
        <w:tab w:val="right" w:pos="9360"/>
      </w:tabs>
    </w:pPr>
  </w:style>
  <w:style w:type="character" w:customStyle="1" w:styleId="HeaderChar">
    <w:name w:val="Header Char"/>
    <w:basedOn w:val="DefaultParagraphFont"/>
    <w:link w:val="Header"/>
    <w:uiPriority w:val="99"/>
    <w:rsid w:val="00AF05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F055C"/>
    <w:pPr>
      <w:tabs>
        <w:tab w:val="center" w:pos="4680"/>
        <w:tab w:val="right" w:pos="9360"/>
      </w:tabs>
    </w:pPr>
  </w:style>
  <w:style w:type="character" w:customStyle="1" w:styleId="FooterChar">
    <w:name w:val="Footer Char"/>
    <w:basedOn w:val="DefaultParagraphFont"/>
    <w:link w:val="Footer"/>
    <w:uiPriority w:val="99"/>
    <w:rsid w:val="00AF055C"/>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62F50"/>
    <w:rPr>
      <w:color w:val="954F72" w:themeColor="followedHyperlink"/>
      <w:u w:val="single"/>
    </w:rPr>
  </w:style>
  <w:style w:type="paragraph" w:styleId="BalloonText">
    <w:name w:val="Balloon Text"/>
    <w:basedOn w:val="Normal"/>
    <w:link w:val="BalloonTextChar"/>
    <w:uiPriority w:val="99"/>
    <w:semiHidden/>
    <w:unhideWhenUsed/>
    <w:rsid w:val="00AF378D"/>
    <w:rPr>
      <w:sz w:val="18"/>
      <w:szCs w:val="18"/>
    </w:rPr>
  </w:style>
  <w:style w:type="character" w:customStyle="1" w:styleId="BalloonTextChar">
    <w:name w:val="Balloon Text Char"/>
    <w:basedOn w:val="DefaultParagraphFont"/>
    <w:link w:val="BalloonText"/>
    <w:uiPriority w:val="99"/>
    <w:semiHidden/>
    <w:rsid w:val="00AF378D"/>
    <w:rPr>
      <w:rFonts w:ascii="Times New Roman" w:eastAsia="Times New Roman" w:hAnsi="Times New Roman" w:cs="Times New Roman"/>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7436">
      <w:bodyDiv w:val="1"/>
      <w:marLeft w:val="0"/>
      <w:marRight w:val="0"/>
      <w:marTop w:val="0"/>
      <w:marBottom w:val="0"/>
      <w:divBdr>
        <w:top w:val="none" w:sz="0" w:space="0" w:color="auto"/>
        <w:left w:val="none" w:sz="0" w:space="0" w:color="auto"/>
        <w:bottom w:val="none" w:sz="0" w:space="0" w:color="auto"/>
        <w:right w:val="none" w:sz="0" w:space="0" w:color="auto"/>
      </w:divBdr>
    </w:div>
    <w:div w:id="115101548">
      <w:bodyDiv w:val="1"/>
      <w:marLeft w:val="0"/>
      <w:marRight w:val="0"/>
      <w:marTop w:val="0"/>
      <w:marBottom w:val="0"/>
      <w:divBdr>
        <w:top w:val="none" w:sz="0" w:space="0" w:color="auto"/>
        <w:left w:val="none" w:sz="0" w:space="0" w:color="auto"/>
        <w:bottom w:val="none" w:sz="0" w:space="0" w:color="auto"/>
        <w:right w:val="none" w:sz="0" w:space="0" w:color="auto"/>
      </w:divBdr>
      <w:divsChild>
        <w:div w:id="191962398">
          <w:marLeft w:val="0"/>
          <w:marRight w:val="0"/>
          <w:marTop w:val="0"/>
          <w:marBottom w:val="0"/>
          <w:divBdr>
            <w:top w:val="none" w:sz="0" w:space="0" w:color="auto"/>
            <w:left w:val="none" w:sz="0" w:space="0" w:color="auto"/>
            <w:bottom w:val="none" w:sz="0" w:space="0" w:color="auto"/>
            <w:right w:val="none" w:sz="0" w:space="0" w:color="auto"/>
          </w:divBdr>
          <w:divsChild>
            <w:div w:id="107356676">
              <w:marLeft w:val="0"/>
              <w:marRight w:val="0"/>
              <w:marTop w:val="0"/>
              <w:marBottom w:val="0"/>
              <w:divBdr>
                <w:top w:val="none" w:sz="0" w:space="0" w:color="auto"/>
                <w:left w:val="none" w:sz="0" w:space="0" w:color="auto"/>
                <w:bottom w:val="none" w:sz="0" w:space="0" w:color="auto"/>
                <w:right w:val="none" w:sz="0" w:space="0" w:color="auto"/>
              </w:divBdr>
              <w:divsChild>
                <w:div w:id="114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3262">
      <w:bodyDiv w:val="1"/>
      <w:marLeft w:val="0"/>
      <w:marRight w:val="0"/>
      <w:marTop w:val="0"/>
      <w:marBottom w:val="0"/>
      <w:divBdr>
        <w:top w:val="none" w:sz="0" w:space="0" w:color="auto"/>
        <w:left w:val="none" w:sz="0" w:space="0" w:color="auto"/>
        <w:bottom w:val="none" w:sz="0" w:space="0" w:color="auto"/>
        <w:right w:val="none" w:sz="0" w:space="0" w:color="auto"/>
      </w:divBdr>
    </w:div>
    <w:div w:id="263614571">
      <w:bodyDiv w:val="1"/>
      <w:marLeft w:val="0"/>
      <w:marRight w:val="0"/>
      <w:marTop w:val="0"/>
      <w:marBottom w:val="0"/>
      <w:divBdr>
        <w:top w:val="none" w:sz="0" w:space="0" w:color="auto"/>
        <w:left w:val="none" w:sz="0" w:space="0" w:color="auto"/>
        <w:bottom w:val="none" w:sz="0" w:space="0" w:color="auto"/>
        <w:right w:val="none" w:sz="0" w:space="0" w:color="auto"/>
      </w:divBdr>
    </w:div>
    <w:div w:id="326519277">
      <w:bodyDiv w:val="1"/>
      <w:marLeft w:val="0"/>
      <w:marRight w:val="0"/>
      <w:marTop w:val="0"/>
      <w:marBottom w:val="0"/>
      <w:divBdr>
        <w:top w:val="none" w:sz="0" w:space="0" w:color="auto"/>
        <w:left w:val="none" w:sz="0" w:space="0" w:color="auto"/>
        <w:bottom w:val="none" w:sz="0" w:space="0" w:color="auto"/>
        <w:right w:val="none" w:sz="0" w:space="0" w:color="auto"/>
      </w:divBdr>
      <w:divsChild>
        <w:div w:id="1832870999">
          <w:marLeft w:val="0"/>
          <w:marRight w:val="0"/>
          <w:marTop w:val="0"/>
          <w:marBottom w:val="0"/>
          <w:divBdr>
            <w:top w:val="none" w:sz="0" w:space="0" w:color="auto"/>
            <w:left w:val="none" w:sz="0" w:space="0" w:color="auto"/>
            <w:bottom w:val="none" w:sz="0" w:space="0" w:color="auto"/>
            <w:right w:val="none" w:sz="0" w:space="0" w:color="auto"/>
          </w:divBdr>
          <w:divsChild>
            <w:div w:id="255989574">
              <w:marLeft w:val="0"/>
              <w:marRight w:val="0"/>
              <w:marTop w:val="0"/>
              <w:marBottom w:val="0"/>
              <w:divBdr>
                <w:top w:val="none" w:sz="0" w:space="0" w:color="auto"/>
                <w:left w:val="none" w:sz="0" w:space="0" w:color="auto"/>
                <w:bottom w:val="none" w:sz="0" w:space="0" w:color="auto"/>
                <w:right w:val="none" w:sz="0" w:space="0" w:color="auto"/>
              </w:divBdr>
              <w:divsChild>
                <w:div w:id="2130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7604">
      <w:bodyDiv w:val="1"/>
      <w:marLeft w:val="0"/>
      <w:marRight w:val="0"/>
      <w:marTop w:val="0"/>
      <w:marBottom w:val="0"/>
      <w:divBdr>
        <w:top w:val="none" w:sz="0" w:space="0" w:color="auto"/>
        <w:left w:val="none" w:sz="0" w:space="0" w:color="auto"/>
        <w:bottom w:val="none" w:sz="0" w:space="0" w:color="auto"/>
        <w:right w:val="none" w:sz="0" w:space="0" w:color="auto"/>
      </w:divBdr>
      <w:divsChild>
        <w:div w:id="7757485">
          <w:marLeft w:val="640"/>
          <w:marRight w:val="0"/>
          <w:marTop w:val="0"/>
          <w:marBottom w:val="0"/>
          <w:divBdr>
            <w:top w:val="none" w:sz="0" w:space="0" w:color="auto"/>
            <w:left w:val="none" w:sz="0" w:space="0" w:color="auto"/>
            <w:bottom w:val="none" w:sz="0" w:space="0" w:color="auto"/>
            <w:right w:val="none" w:sz="0" w:space="0" w:color="auto"/>
          </w:divBdr>
        </w:div>
        <w:div w:id="57746160">
          <w:marLeft w:val="640"/>
          <w:marRight w:val="0"/>
          <w:marTop w:val="0"/>
          <w:marBottom w:val="0"/>
          <w:divBdr>
            <w:top w:val="none" w:sz="0" w:space="0" w:color="auto"/>
            <w:left w:val="none" w:sz="0" w:space="0" w:color="auto"/>
            <w:bottom w:val="none" w:sz="0" w:space="0" w:color="auto"/>
            <w:right w:val="none" w:sz="0" w:space="0" w:color="auto"/>
          </w:divBdr>
        </w:div>
        <w:div w:id="64493766">
          <w:marLeft w:val="640"/>
          <w:marRight w:val="0"/>
          <w:marTop w:val="0"/>
          <w:marBottom w:val="0"/>
          <w:divBdr>
            <w:top w:val="none" w:sz="0" w:space="0" w:color="auto"/>
            <w:left w:val="none" w:sz="0" w:space="0" w:color="auto"/>
            <w:bottom w:val="none" w:sz="0" w:space="0" w:color="auto"/>
            <w:right w:val="none" w:sz="0" w:space="0" w:color="auto"/>
          </w:divBdr>
        </w:div>
        <w:div w:id="85619297">
          <w:marLeft w:val="640"/>
          <w:marRight w:val="0"/>
          <w:marTop w:val="0"/>
          <w:marBottom w:val="0"/>
          <w:divBdr>
            <w:top w:val="none" w:sz="0" w:space="0" w:color="auto"/>
            <w:left w:val="none" w:sz="0" w:space="0" w:color="auto"/>
            <w:bottom w:val="none" w:sz="0" w:space="0" w:color="auto"/>
            <w:right w:val="none" w:sz="0" w:space="0" w:color="auto"/>
          </w:divBdr>
        </w:div>
        <w:div w:id="86970683">
          <w:marLeft w:val="640"/>
          <w:marRight w:val="0"/>
          <w:marTop w:val="0"/>
          <w:marBottom w:val="0"/>
          <w:divBdr>
            <w:top w:val="none" w:sz="0" w:space="0" w:color="auto"/>
            <w:left w:val="none" w:sz="0" w:space="0" w:color="auto"/>
            <w:bottom w:val="none" w:sz="0" w:space="0" w:color="auto"/>
            <w:right w:val="none" w:sz="0" w:space="0" w:color="auto"/>
          </w:divBdr>
        </w:div>
        <w:div w:id="148793650">
          <w:marLeft w:val="640"/>
          <w:marRight w:val="0"/>
          <w:marTop w:val="0"/>
          <w:marBottom w:val="0"/>
          <w:divBdr>
            <w:top w:val="none" w:sz="0" w:space="0" w:color="auto"/>
            <w:left w:val="none" w:sz="0" w:space="0" w:color="auto"/>
            <w:bottom w:val="none" w:sz="0" w:space="0" w:color="auto"/>
            <w:right w:val="none" w:sz="0" w:space="0" w:color="auto"/>
          </w:divBdr>
        </w:div>
        <w:div w:id="155340151">
          <w:marLeft w:val="640"/>
          <w:marRight w:val="0"/>
          <w:marTop w:val="0"/>
          <w:marBottom w:val="0"/>
          <w:divBdr>
            <w:top w:val="none" w:sz="0" w:space="0" w:color="auto"/>
            <w:left w:val="none" w:sz="0" w:space="0" w:color="auto"/>
            <w:bottom w:val="none" w:sz="0" w:space="0" w:color="auto"/>
            <w:right w:val="none" w:sz="0" w:space="0" w:color="auto"/>
          </w:divBdr>
        </w:div>
        <w:div w:id="211625419">
          <w:marLeft w:val="640"/>
          <w:marRight w:val="0"/>
          <w:marTop w:val="0"/>
          <w:marBottom w:val="0"/>
          <w:divBdr>
            <w:top w:val="none" w:sz="0" w:space="0" w:color="auto"/>
            <w:left w:val="none" w:sz="0" w:space="0" w:color="auto"/>
            <w:bottom w:val="none" w:sz="0" w:space="0" w:color="auto"/>
            <w:right w:val="none" w:sz="0" w:space="0" w:color="auto"/>
          </w:divBdr>
        </w:div>
        <w:div w:id="234052055">
          <w:marLeft w:val="640"/>
          <w:marRight w:val="0"/>
          <w:marTop w:val="0"/>
          <w:marBottom w:val="0"/>
          <w:divBdr>
            <w:top w:val="none" w:sz="0" w:space="0" w:color="auto"/>
            <w:left w:val="none" w:sz="0" w:space="0" w:color="auto"/>
            <w:bottom w:val="none" w:sz="0" w:space="0" w:color="auto"/>
            <w:right w:val="none" w:sz="0" w:space="0" w:color="auto"/>
          </w:divBdr>
        </w:div>
        <w:div w:id="259683375">
          <w:marLeft w:val="640"/>
          <w:marRight w:val="0"/>
          <w:marTop w:val="0"/>
          <w:marBottom w:val="0"/>
          <w:divBdr>
            <w:top w:val="none" w:sz="0" w:space="0" w:color="auto"/>
            <w:left w:val="none" w:sz="0" w:space="0" w:color="auto"/>
            <w:bottom w:val="none" w:sz="0" w:space="0" w:color="auto"/>
            <w:right w:val="none" w:sz="0" w:space="0" w:color="auto"/>
          </w:divBdr>
        </w:div>
        <w:div w:id="279462231">
          <w:marLeft w:val="640"/>
          <w:marRight w:val="0"/>
          <w:marTop w:val="0"/>
          <w:marBottom w:val="0"/>
          <w:divBdr>
            <w:top w:val="none" w:sz="0" w:space="0" w:color="auto"/>
            <w:left w:val="none" w:sz="0" w:space="0" w:color="auto"/>
            <w:bottom w:val="none" w:sz="0" w:space="0" w:color="auto"/>
            <w:right w:val="none" w:sz="0" w:space="0" w:color="auto"/>
          </w:divBdr>
        </w:div>
        <w:div w:id="461657349">
          <w:marLeft w:val="640"/>
          <w:marRight w:val="0"/>
          <w:marTop w:val="0"/>
          <w:marBottom w:val="0"/>
          <w:divBdr>
            <w:top w:val="none" w:sz="0" w:space="0" w:color="auto"/>
            <w:left w:val="none" w:sz="0" w:space="0" w:color="auto"/>
            <w:bottom w:val="none" w:sz="0" w:space="0" w:color="auto"/>
            <w:right w:val="none" w:sz="0" w:space="0" w:color="auto"/>
          </w:divBdr>
        </w:div>
        <w:div w:id="487746628">
          <w:marLeft w:val="640"/>
          <w:marRight w:val="0"/>
          <w:marTop w:val="0"/>
          <w:marBottom w:val="0"/>
          <w:divBdr>
            <w:top w:val="none" w:sz="0" w:space="0" w:color="auto"/>
            <w:left w:val="none" w:sz="0" w:space="0" w:color="auto"/>
            <w:bottom w:val="none" w:sz="0" w:space="0" w:color="auto"/>
            <w:right w:val="none" w:sz="0" w:space="0" w:color="auto"/>
          </w:divBdr>
        </w:div>
        <w:div w:id="513307154">
          <w:marLeft w:val="640"/>
          <w:marRight w:val="0"/>
          <w:marTop w:val="0"/>
          <w:marBottom w:val="0"/>
          <w:divBdr>
            <w:top w:val="none" w:sz="0" w:space="0" w:color="auto"/>
            <w:left w:val="none" w:sz="0" w:space="0" w:color="auto"/>
            <w:bottom w:val="none" w:sz="0" w:space="0" w:color="auto"/>
            <w:right w:val="none" w:sz="0" w:space="0" w:color="auto"/>
          </w:divBdr>
        </w:div>
        <w:div w:id="536704878">
          <w:marLeft w:val="640"/>
          <w:marRight w:val="0"/>
          <w:marTop w:val="0"/>
          <w:marBottom w:val="0"/>
          <w:divBdr>
            <w:top w:val="none" w:sz="0" w:space="0" w:color="auto"/>
            <w:left w:val="none" w:sz="0" w:space="0" w:color="auto"/>
            <w:bottom w:val="none" w:sz="0" w:space="0" w:color="auto"/>
            <w:right w:val="none" w:sz="0" w:space="0" w:color="auto"/>
          </w:divBdr>
        </w:div>
        <w:div w:id="552010368">
          <w:marLeft w:val="640"/>
          <w:marRight w:val="0"/>
          <w:marTop w:val="0"/>
          <w:marBottom w:val="0"/>
          <w:divBdr>
            <w:top w:val="none" w:sz="0" w:space="0" w:color="auto"/>
            <w:left w:val="none" w:sz="0" w:space="0" w:color="auto"/>
            <w:bottom w:val="none" w:sz="0" w:space="0" w:color="auto"/>
            <w:right w:val="none" w:sz="0" w:space="0" w:color="auto"/>
          </w:divBdr>
        </w:div>
        <w:div w:id="608588870">
          <w:marLeft w:val="640"/>
          <w:marRight w:val="0"/>
          <w:marTop w:val="0"/>
          <w:marBottom w:val="0"/>
          <w:divBdr>
            <w:top w:val="none" w:sz="0" w:space="0" w:color="auto"/>
            <w:left w:val="none" w:sz="0" w:space="0" w:color="auto"/>
            <w:bottom w:val="none" w:sz="0" w:space="0" w:color="auto"/>
            <w:right w:val="none" w:sz="0" w:space="0" w:color="auto"/>
          </w:divBdr>
        </w:div>
        <w:div w:id="619383402">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708333349">
          <w:marLeft w:val="640"/>
          <w:marRight w:val="0"/>
          <w:marTop w:val="0"/>
          <w:marBottom w:val="0"/>
          <w:divBdr>
            <w:top w:val="none" w:sz="0" w:space="0" w:color="auto"/>
            <w:left w:val="none" w:sz="0" w:space="0" w:color="auto"/>
            <w:bottom w:val="none" w:sz="0" w:space="0" w:color="auto"/>
            <w:right w:val="none" w:sz="0" w:space="0" w:color="auto"/>
          </w:divBdr>
        </w:div>
        <w:div w:id="741751883">
          <w:marLeft w:val="640"/>
          <w:marRight w:val="0"/>
          <w:marTop w:val="0"/>
          <w:marBottom w:val="0"/>
          <w:divBdr>
            <w:top w:val="none" w:sz="0" w:space="0" w:color="auto"/>
            <w:left w:val="none" w:sz="0" w:space="0" w:color="auto"/>
            <w:bottom w:val="none" w:sz="0" w:space="0" w:color="auto"/>
            <w:right w:val="none" w:sz="0" w:space="0" w:color="auto"/>
          </w:divBdr>
        </w:div>
        <w:div w:id="754325521">
          <w:marLeft w:val="640"/>
          <w:marRight w:val="0"/>
          <w:marTop w:val="0"/>
          <w:marBottom w:val="0"/>
          <w:divBdr>
            <w:top w:val="none" w:sz="0" w:space="0" w:color="auto"/>
            <w:left w:val="none" w:sz="0" w:space="0" w:color="auto"/>
            <w:bottom w:val="none" w:sz="0" w:space="0" w:color="auto"/>
            <w:right w:val="none" w:sz="0" w:space="0" w:color="auto"/>
          </w:divBdr>
        </w:div>
        <w:div w:id="816461027">
          <w:marLeft w:val="640"/>
          <w:marRight w:val="0"/>
          <w:marTop w:val="0"/>
          <w:marBottom w:val="0"/>
          <w:divBdr>
            <w:top w:val="none" w:sz="0" w:space="0" w:color="auto"/>
            <w:left w:val="none" w:sz="0" w:space="0" w:color="auto"/>
            <w:bottom w:val="none" w:sz="0" w:space="0" w:color="auto"/>
            <w:right w:val="none" w:sz="0" w:space="0" w:color="auto"/>
          </w:divBdr>
        </w:div>
        <w:div w:id="825172968">
          <w:marLeft w:val="640"/>
          <w:marRight w:val="0"/>
          <w:marTop w:val="0"/>
          <w:marBottom w:val="0"/>
          <w:divBdr>
            <w:top w:val="none" w:sz="0" w:space="0" w:color="auto"/>
            <w:left w:val="none" w:sz="0" w:space="0" w:color="auto"/>
            <w:bottom w:val="none" w:sz="0" w:space="0" w:color="auto"/>
            <w:right w:val="none" w:sz="0" w:space="0" w:color="auto"/>
          </w:divBdr>
        </w:div>
        <w:div w:id="874079545">
          <w:marLeft w:val="640"/>
          <w:marRight w:val="0"/>
          <w:marTop w:val="0"/>
          <w:marBottom w:val="0"/>
          <w:divBdr>
            <w:top w:val="none" w:sz="0" w:space="0" w:color="auto"/>
            <w:left w:val="none" w:sz="0" w:space="0" w:color="auto"/>
            <w:bottom w:val="none" w:sz="0" w:space="0" w:color="auto"/>
            <w:right w:val="none" w:sz="0" w:space="0" w:color="auto"/>
          </w:divBdr>
        </w:div>
        <w:div w:id="949043521">
          <w:marLeft w:val="640"/>
          <w:marRight w:val="0"/>
          <w:marTop w:val="0"/>
          <w:marBottom w:val="0"/>
          <w:divBdr>
            <w:top w:val="none" w:sz="0" w:space="0" w:color="auto"/>
            <w:left w:val="none" w:sz="0" w:space="0" w:color="auto"/>
            <w:bottom w:val="none" w:sz="0" w:space="0" w:color="auto"/>
            <w:right w:val="none" w:sz="0" w:space="0" w:color="auto"/>
          </w:divBdr>
        </w:div>
        <w:div w:id="956445026">
          <w:marLeft w:val="640"/>
          <w:marRight w:val="0"/>
          <w:marTop w:val="0"/>
          <w:marBottom w:val="0"/>
          <w:divBdr>
            <w:top w:val="none" w:sz="0" w:space="0" w:color="auto"/>
            <w:left w:val="none" w:sz="0" w:space="0" w:color="auto"/>
            <w:bottom w:val="none" w:sz="0" w:space="0" w:color="auto"/>
            <w:right w:val="none" w:sz="0" w:space="0" w:color="auto"/>
          </w:divBdr>
        </w:div>
        <w:div w:id="970940137">
          <w:marLeft w:val="640"/>
          <w:marRight w:val="0"/>
          <w:marTop w:val="0"/>
          <w:marBottom w:val="0"/>
          <w:divBdr>
            <w:top w:val="none" w:sz="0" w:space="0" w:color="auto"/>
            <w:left w:val="none" w:sz="0" w:space="0" w:color="auto"/>
            <w:bottom w:val="none" w:sz="0" w:space="0" w:color="auto"/>
            <w:right w:val="none" w:sz="0" w:space="0" w:color="auto"/>
          </w:divBdr>
        </w:div>
        <w:div w:id="982584057">
          <w:marLeft w:val="640"/>
          <w:marRight w:val="0"/>
          <w:marTop w:val="0"/>
          <w:marBottom w:val="0"/>
          <w:divBdr>
            <w:top w:val="none" w:sz="0" w:space="0" w:color="auto"/>
            <w:left w:val="none" w:sz="0" w:space="0" w:color="auto"/>
            <w:bottom w:val="none" w:sz="0" w:space="0" w:color="auto"/>
            <w:right w:val="none" w:sz="0" w:space="0" w:color="auto"/>
          </w:divBdr>
        </w:div>
        <w:div w:id="1031614874">
          <w:marLeft w:val="640"/>
          <w:marRight w:val="0"/>
          <w:marTop w:val="0"/>
          <w:marBottom w:val="0"/>
          <w:divBdr>
            <w:top w:val="none" w:sz="0" w:space="0" w:color="auto"/>
            <w:left w:val="none" w:sz="0" w:space="0" w:color="auto"/>
            <w:bottom w:val="none" w:sz="0" w:space="0" w:color="auto"/>
            <w:right w:val="none" w:sz="0" w:space="0" w:color="auto"/>
          </w:divBdr>
        </w:div>
        <w:div w:id="1034384519">
          <w:marLeft w:val="640"/>
          <w:marRight w:val="0"/>
          <w:marTop w:val="0"/>
          <w:marBottom w:val="0"/>
          <w:divBdr>
            <w:top w:val="none" w:sz="0" w:space="0" w:color="auto"/>
            <w:left w:val="none" w:sz="0" w:space="0" w:color="auto"/>
            <w:bottom w:val="none" w:sz="0" w:space="0" w:color="auto"/>
            <w:right w:val="none" w:sz="0" w:space="0" w:color="auto"/>
          </w:divBdr>
        </w:div>
        <w:div w:id="1100106280">
          <w:marLeft w:val="640"/>
          <w:marRight w:val="0"/>
          <w:marTop w:val="0"/>
          <w:marBottom w:val="0"/>
          <w:divBdr>
            <w:top w:val="none" w:sz="0" w:space="0" w:color="auto"/>
            <w:left w:val="none" w:sz="0" w:space="0" w:color="auto"/>
            <w:bottom w:val="none" w:sz="0" w:space="0" w:color="auto"/>
            <w:right w:val="none" w:sz="0" w:space="0" w:color="auto"/>
          </w:divBdr>
        </w:div>
        <w:div w:id="1108506537">
          <w:marLeft w:val="640"/>
          <w:marRight w:val="0"/>
          <w:marTop w:val="0"/>
          <w:marBottom w:val="0"/>
          <w:divBdr>
            <w:top w:val="none" w:sz="0" w:space="0" w:color="auto"/>
            <w:left w:val="none" w:sz="0" w:space="0" w:color="auto"/>
            <w:bottom w:val="none" w:sz="0" w:space="0" w:color="auto"/>
            <w:right w:val="none" w:sz="0" w:space="0" w:color="auto"/>
          </w:divBdr>
        </w:div>
        <w:div w:id="1120222163">
          <w:marLeft w:val="640"/>
          <w:marRight w:val="0"/>
          <w:marTop w:val="0"/>
          <w:marBottom w:val="0"/>
          <w:divBdr>
            <w:top w:val="none" w:sz="0" w:space="0" w:color="auto"/>
            <w:left w:val="none" w:sz="0" w:space="0" w:color="auto"/>
            <w:bottom w:val="none" w:sz="0" w:space="0" w:color="auto"/>
            <w:right w:val="none" w:sz="0" w:space="0" w:color="auto"/>
          </w:divBdr>
        </w:div>
        <w:div w:id="1124302747">
          <w:marLeft w:val="640"/>
          <w:marRight w:val="0"/>
          <w:marTop w:val="0"/>
          <w:marBottom w:val="0"/>
          <w:divBdr>
            <w:top w:val="none" w:sz="0" w:space="0" w:color="auto"/>
            <w:left w:val="none" w:sz="0" w:space="0" w:color="auto"/>
            <w:bottom w:val="none" w:sz="0" w:space="0" w:color="auto"/>
            <w:right w:val="none" w:sz="0" w:space="0" w:color="auto"/>
          </w:divBdr>
        </w:div>
        <w:div w:id="1136416118">
          <w:marLeft w:val="640"/>
          <w:marRight w:val="0"/>
          <w:marTop w:val="0"/>
          <w:marBottom w:val="0"/>
          <w:divBdr>
            <w:top w:val="none" w:sz="0" w:space="0" w:color="auto"/>
            <w:left w:val="none" w:sz="0" w:space="0" w:color="auto"/>
            <w:bottom w:val="none" w:sz="0" w:space="0" w:color="auto"/>
            <w:right w:val="none" w:sz="0" w:space="0" w:color="auto"/>
          </w:divBdr>
        </w:div>
        <w:div w:id="1225415217">
          <w:marLeft w:val="640"/>
          <w:marRight w:val="0"/>
          <w:marTop w:val="0"/>
          <w:marBottom w:val="0"/>
          <w:divBdr>
            <w:top w:val="none" w:sz="0" w:space="0" w:color="auto"/>
            <w:left w:val="none" w:sz="0" w:space="0" w:color="auto"/>
            <w:bottom w:val="none" w:sz="0" w:space="0" w:color="auto"/>
            <w:right w:val="none" w:sz="0" w:space="0" w:color="auto"/>
          </w:divBdr>
        </w:div>
        <w:div w:id="1242838945">
          <w:marLeft w:val="640"/>
          <w:marRight w:val="0"/>
          <w:marTop w:val="0"/>
          <w:marBottom w:val="0"/>
          <w:divBdr>
            <w:top w:val="none" w:sz="0" w:space="0" w:color="auto"/>
            <w:left w:val="none" w:sz="0" w:space="0" w:color="auto"/>
            <w:bottom w:val="none" w:sz="0" w:space="0" w:color="auto"/>
            <w:right w:val="none" w:sz="0" w:space="0" w:color="auto"/>
          </w:divBdr>
        </w:div>
        <w:div w:id="1296523280">
          <w:marLeft w:val="640"/>
          <w:marRight w:val="0"/>
          <w:marTop w:val="0"/>
          <w:marBottom w:val="0"/>
          <w:divBdr>
            <w:top w:val="none" w:sz="0" w:space="0" w:color="auto"/>
            <w:left w:val="none" w:sz="0" w:space="0" w:color="auto"/>
            <w:bottom w:val="none" w:sz="0" w:space="0" w:color="auto"/>
            <w:right w:val="none" w:sz="0" w:space="0" w:color="auto"/>
          </w:divBdr>
        </w:div>
        <w:div w:id="1301037603">
          <w:marLeft w:val="640"/>
          <w:marRight w:val="0"/>
          <w:marTop w:val="0"/>
          <w:marBottom w:val="0"/>
          <w:divBdr>
            <w:top w:val="none" w:sz="0" w:space="0" w:color="auto"/>
            <w:left w:val="none" w:sz="0" w:space="0" w:color="auto"/>
            <w:bottom w:val="none" w:sz="0" w:space="0" w:color="auto"/>
            <w:right w:val="none" w:sz="0" w:space="0" w:color="auto"/>
          </w:divBdr>
        </w:div>
        <w:div w:id="1345783477">
          <w:marLeft w:val="640"/>
          <w:marRight w:val="0"/>
          <w:marTop w:val="0"/>
          <w:marBottom w:val="0"/>
          <w:divBdr>
            <w:top w:val="none" w:sz="0" w:space="0" w:color="auto"/>
            <w:left w:val="none" w:sz="0" w:space="0" w:color="auto"/>
            <w:bottom w:val="none" w:sz="0" w:space="0" w:color="auto"/>
            <w:right w:val="none" w:sz="0" w:space="0" w:color="auto"/>
          </w:divBdr>
        </w:div>
        <w:div w:id="1432897136">
          <w:marLeft w:val="640"/>
          <w:marRight w:val="0"/>
          <w:marTop w:val="0"/>
          <w:marBottom w:val="0"/>
          <w:divBdr>
            <w:top w:val="none" w:sz="0" w:space="0" w:color="auto"/>
            <w:left w:val="none" w:sz="0" w:space="0" w:color="auto"/>
            <w:bottom w:val="none" w:sz="0" w:space="0" w:color="auto"/>
            <w:right w:val="none" w:sz="0" w:space="0" w:color="auto"/>
          </w:divBdr>
        </w:div>
        <w:div w:id="1438138273">
          <w:marLeft w:val="640"/>
          <w:marRight w:val="0"/>
          <w:marTop w:val="0"/>
          <w:marBottom w:val="0"/>
          <w:divBdr>
            <w:top w:val="none" w:sz="0" w:space="0" w:color="auto"/>
            <w:left w:val="none" w:sz="0" w:space="0" w:color="auto"/>
            <w:bottom w:val="none" w:sz="0" w:space="0" w:color="auto"/>
            <w:right w:val="none" w:sz="0" w:space="0" w:color="auto"/>
          </w:divBdr>
        </w:div>
        <w:div w:id="1473521946">
          <w:marLeft w:val="640"/>
          <w:marRight w:val="0"/>
          <w:marTop w:val="0"/>
          <w:marBottom w:val="0"/>
          <w:divBdr>
            <w:top w:val="none" w:sz="0" w:space="0" w:color="auto"/>
            <w:left w:val="none" w:sz="0" w:space="0" w:color="auto"/>
            <w:bottom w:val="none" w:sz="0" w:space="0" w:color="auto"/>
            <w:right w:val="none" w:sz="0" w:space="0" w:color="auto"/>
          </w:divBdr>
        </w:div>
        <w:div w:id="1548371793">
          <w:marLeft w:val="640"/>
          <w:marRight w:val="0"/>
          <w:marTop w:val="0"/>
          <w:marBottom w:val="0"/>
          <w:divBdr>
            <w:top w:val="none" w:sz="0" w:space="0" w:color="auto"/>
            <w:left w:val="none" w:sz="0" w:space="0" w:color="auto"/>
            <w:bottom w:val="none" w:sz="0" w:space="0" w:color="auto"/>
            <w:right w:val="none" w:sz="0" w:space="0" w:color="auto"/>
          </w:divBdr>
        </w:div>
        <w:div w:id="1588273590">
          <w:marLeft w:val="640"/>
          <w:marRight w:val="0"/>
          <w:marTop w:val="0"/>
          <w:marBottom w:val="0"/>
          <w:divBdr>
            <w:top w:val="none" w:sz="0" w:space="0" w:color="auto"/>
            <w:left w:val="none" w:sz="0" w:space="0" w:color="auto"/>
            <w:bottom w:val="none" w:sz="0" w:space="0" w:color="auto"/>
            <w:right w:val="none" w:sz="0" w:space="0" w:color="auto"/>
          </w:divBdr>
        </w:div>
        <w:div w:id="1733771453">
          <w:marLeft w:val="640"/>
          <w:marRight w:val="0"/>
          <w:marTop w:val="0"/>
          <w:marBottom w:val="0"/>
          <w:divBdr>
            <w:top w:val="none" w:sz="0" w:space="0" w:color="auto"/>
            <w:left w:val="none" w:sz="0" w:space="0" w:color="auto"/>
            <w:bottom w:val="none" w:sz="0" w:space="0" w:color="auto"/>
            <w:right w:val="none" w:sz="0" w:space="0" w:color="auto"/>
          </w:divBdr>
        </w:div>
        <w:div w:id="1739939915">
          <w:marLeft w:val="640"/>
          <w:marRight w:val="0"/>
          <w:marTop w:val="0"/>
          <w:marBottom w:val="0"/>
          <w:divBdr>
            <w:top w:val="none" w:sz="0" w:space="0" w:color="auto"/>
            <w:left w:val="none" w:sz="0" w:space="0" w:color="auto"/>
            <w:bottom w:val="none" w:sz="0" w:space="0" w:color="auto"/>
            <w:right w:val="none" w:sz="0" w:space="0" w:color="auto"/>
          </w:divBdr>
        </w:div>
        <w:div w:id="1780029946">
          <w:marLeft w:val="640"/>
          <w:marRight w:val="0"/>
          <w:marTop w:val="0"/>
          <w:marBottom w:val="0"/>
          <w:divBdr>
            <w:top w:val="none" w:sz="0" w:space="0" w:color="auto"/>
            <w:left w:val="none" w:sz="0" w:space="0" w:color="auto"/>
            <w:bottom w:val="none" w:sz="0" w:space="0" w:color="auto"/>
            <w:right w:val="none" w:sz="0" w:space="0" w:color="auto"/>
          </w:divBdr>
        </w:div>
        <w:div w:id="1788114082">
          <w:marLeft w:val="640"/>
          <w:marRight w:val="0"/>
          <w:marTop w:val="0"/>
          <w:marBottom w:val="0"/>
          <w:divBdr>
            <w:top w:val="none" w:sz="0" w:space="0" w:color="auto"/>
            <w:left w:val="none" w:sz="0" w:space="0" w:color="auto"/>
            <w:bottom w:val="none" w:sz="0" w:space="0" w:color="auto"/>
            <w:right w:val="none" w:sz="0" w:space="0" w:color="auto"/>
          </w:divBdr>
        </w:div>
        <w:div w:id="1827699510">
          <w:marLeft w:val="640"/>
          <w:marRight w:val="0"/>
          <w:marTop w:val="0"/>
          <w:marBottom w:val="0"/>
          <w:divBdr>
            <w:top w:val="none" w:sz="0" w:space="0" w:color="auto"/>
            <w:left w:val="none" w:sz="0" w:space="0" w:color="auto"/>
            <w:bottom w:val="none" w:sz="0" w:space="0" w:color="auto"/>
            <w:right w:val="none" w:sz="0" w:space="0" w:color="auto"/>
          </w:divBdr>
        </w:div>
        <w:div w:id="1840267666">
          <w:marLeft w:val="640"/>
          <w:marRight w:val="0"/>
          <w:marTop w:val="0"/>
          <w:marBottom w:val="0"/>
          <w:divBdr>
            <w:top w:val="none" w:sz="0" w:space="0" w:color="auto"/>
            <w:left w:val="none" w:sz="0" w:space="0" w:color="auto"/>
            <w:bottom w:val="none" w:sz="0" w:space="0" w:color="auto"/>
            <w:right w:val="none" w:sz="0" w:space="0" w:color="auto"/>
          </w:divBdr>
        </w:div>
        <w:div w:id="1864586159">
          <w:marLeft w:val="640"/>
          <w:marRight w:val="0"/>
          <w:marTop w:val="0"/>
          <w:marBottom w:val="0"/>
          <w:divBdr>
            <w:top w:val="none" w:sz="0" w:space="0" w:color="auto"/>
            <w:left w:val="none" w:sz="0" w:space="0" w:color="auto"/>
            <w:bottom w:val="none" w:sz="0" w:space="0" w:color="auto"/>
            <w:right w:val="none" w:sz="0" w:space="0" w:color="auto"/>
          </w:divBdr>
        </w:div>
        <w:div w:id="1949969006">
          <w:marLeft w:val="640"/>
          <w:marRight w:val="0"/>
          <w:marTop w:val="0"/>
          <w:marBottom w:val="0"/>
          <w:divBdr>
            <w:top w:val="none" w:sz="0" w:space="0" w:color="auto"/>
            <w:left w:val="none" w:sz="0" w:space="0" w:color="auto"/>
            <w:bottom w:val="none" w:sz="0" w:space="0" w:color="auto"/>
            <w:right w:val="none" w:sz="0" w:space="0" w:color="auto"/>
          </w:divBdr>
        </w:div>
        <w:div w:id="1971979749">
          <w:marLeft w:val="640"/>
          <w:marRight w:val="0"/>
          <w:marTop w:val="0"/>
          <w:marBottom w:val="0"/>
          <w:divBdr>
            <w:top w:val="none" w:sz="0" w:space="0" w:color="auto"/>
            <w:left w:val="none" w:sz="0" w:space="0" w:color="auto"/>
            <w:bottom w:val="none" w:sz="0" w:space="0" w:color="auto"/>
            <w:right w:val="none" w:sz="0" w:space="0" w:color="auto"/>
          </w:divBdr>
        </w:div>
        <w:div w:id="2023315577">
          <w:marLeft w:val="640"/>
          <w:marRight w:val="0"/>
          <w:marTop w:val="0"/>
          <w:marBottom w:val="0"/>
          <w:divBdr>
            <w:top w:val="none" w:sz="0" w:space="0" w:color="auto"/>
            <w:left w:val="none" w:sz="0" w:space="0" w:color="auto"/>
            <w:bottom w:val="none" w:sz="0" w:space="0" w:color="auto"/>
            <w:right w:val="none" w:sz="0" w:space="0" w:color="auto"/>
          </w:divBdr>
        </w:div>
        <w:div w:id="2071222779">
          <w:marLeft w:val="640"/>
          <w:marRight w:val="0"/>
          <w:marTop w:val="0"/>
          <w:marBottom w:val="0"/>
          <w:divBdr>
            <w:top w:val="none" w:sz="0" w:space="0" w:color="auto"/>
            <w:left w:val="none" w:sz="0" w:space="0" w:color="auto"/>
            <w:bottom w:val="none" w:sz="0" w:space="0" w:color="auto"/>
            <w:right w:val="none" w:sz="0" w:space="0" w:color="auto"/>
          </w:divBdr>
        </w:div>
        <w:div w:id="2074236325">
          <w:marLeft w:val="640"/>
          <w:marRight w:val="0"/>
          <w:marTop w:val="0"/>
          <w:marBottom w:val="0"/>
          <w:divBdr>
            <w:top w:val="none" w:sz="0" w:space="0" w:color="auto"/>
            <w:left w:val="none" w:sz="0" w:space="0" w:color="auto"/>
            <w:bottom w:val="none" w:sz="0" w:space="0" w:color="auto"/>
            <w:right w:val="none" w:sz="0" w:space="0" w:color="auto"/>
          </w:divBdr>
        </w:div>
        <w:div w:id="2104648125">
          <w:marLeft w:val="640"/>
          <w:marRight w:val="0"/>
          <w:marTop w:val="0"/>
          <w:marBottom w:val="0"/>
          <w:divBdr>
            <w:top w:val="none" w:sz="0" w:space="0" w:color="auto"/>
            <w:left w:val="none" w:sz="0" w:space="0" w:color="auto"/>
            <w:bottom w:val="none" w:sz="0" w:space="0" w:color="auto"/>
            <w:right w:val="none" w:sz="0" w:space="0" w:color="auto"/>
          </w:divBdr>
        </w:div>
        <w:div w:id="2131852614">
          <w:marLeft w:val="640"/>
          <w:marRight w:val="0"/>
          <w:marTop w:val="0"/>
          <w:marBottom w:val="0"/>
          <w:divBdr>
            <w:top w:val="none" w:sz="0" w:space="0" w:color="auto"/>
            <w:left w:val="none" w:sz="0" w:space="0" w:color="auto"/>
            <w:bottom w:val="none" w:sz="0" w:space="0" w:color="auto"/>
            <w:right w:val="none" w:sz="0" w:space="0" w:color="auto"/>
          </w:divBdr>
        </w:div>
      </w:divsChild>
    </w:div>
    <w:div w:id="466049212">
      <w:bodyDiv w:val="1"/>
      <w:marLeft w:val="0"/>
      <w:marRight w:val="0"/>
      <w:marTop w:val="0"/>
      <w:marBottom w:val="0"/>
      <w:divBdr>
        <w:top w:val="none" w:sz="0" w:space="0" w:color="auto"/>
        <w:left w:val="none" w:sz="0" w:space="0" w:color="auto"/>
        <w:bottom w:val="none" w:sz="0" w:space="0" w:color="auto"/>
        <w:right w:val="none" w:sz="0" w:space="0" w:color="auto"/>
      </w:divBdr>
    </w:div>
    <w:div w:id="772240499">
      <w:bodyDiv w:val="1"/>
      <w:marLeft w:val="0"/>
      <w:marRight w:val="0"/>
      <w:marTop w:val="0"/>
      <w:marBottom w:val="0"/>
      <w:divBdr>
        <w:top w:val="none" w:sz="0" w:space="0" w:color="auto"/>
        <w:left w:val="none" w:sz="0" w:space="0" w:color="auto"/>
        <w:bottom w:val="none" w:sz="0" w:space="0" w:color="auto"/>
        <w:right w:val="none" w:sz="0" w:space="0" w:color="auto"/>
      </w:divBdr>
    </w:div>
    <w:div w:id="1070344110">
      <w:bodyDiv w:val="1"/>
      <w:marLeft w:val="0"/>
      <w:marRight w:val="0"/>
      <w:marTop w:val="0"/>
      <w:marBottom w:val="0"/>
      <w:divBdr>
        <w:top w:val="none" w:sz="0" w:space="0" w:color="auto"/>
        <w:left w:val="none" w:sz="0" w:space="0" w:color="auto"/>
        <w:bottom w:val="none" w:sz="0" w:space="0" w:color="auto"/>
        <w:right w:val="none" w:sz="0" w:space="0" w:color="auto"/>
      </w:divBdr>
      <w:divsChild>
        <w:div w:id="70273176">
          <w:marLeft w:val="640"/>
          <w:marRight w:val="0"/>
          <w:marTop w:val="0"/>
          <w:marBottom w:val="0"/>
          <w:divBdr>
            <w:top w:val="none" w:sz="0" w:space="0" w:color="auto"/>
            <w:left w:val="none" w:sz="0" w:space="0" w:color="auto"/>
            <w:bottom w:val="none" w:sz="0" w:space="0" w:color="auto"/>
            <w:right w:val="none" w:sz="0" w:space="0" w:color="auto"/>
          </w:divBdr>
        </w:div>
        <w:div w:id="97679214">
          <w:marLeft w:val="640"/>
          <w:marRight w:val="0"/>
          <w:marTop w:val="0"/>
          <w:marBottom w:val="0"/>
          <w:divBdr>
            <w:top w:val="none" w:sz="0" w:space="0" w:color="auto"/>
            <w:left w:val="none" w:sz="0" w:space="0" w:color="auto"/>
            <w:bottom w:val="none" w:sz="0" w:space="0" w:color="auto"/>
            <w:right w:val="none" w:sz="0" w:space="0" w:color="auto"/>
          </w:divBdr>
        </w:div>
        <w:div w:id="110901217">
          <w:marLeft w:val="640"/>
          <w:marRight w:val="0"/>
          <w:marTop w:val="0"/>
          <w:marBottom w:val="0"/>
          <w:divBdr>
            <w:top w:val="none" w:sz="0" w:space="0" w:color="auto"/>
            <w:left w:val="none" w:sz="0" w:space="0" w:color="auto"/>
            <w:bottom w:val="none" w:sz="0" w:space="0" w:color="auto"/>
            <w:right w:val="none" w:sz="0" w:space="0" w:color="auto"/>
          </w:divBdr>
        </w:div>
        <w:div w:id="127404520">
          <w:marLeft w:val="640"/>
          <w:marRight w:val="0"/>
          <w:marTop w:val="0"/>
          <w:marBottom w:val="0"/>
          <w:divBdr>
            <w:top w:val="none" w:sz="0" w:space="0" w:color="auto"/>
            <w:left w:val="none" w:sz="0" w:space="0" w:color="auto"/>
            <w:bottom w:val="none" w:sz="0" w:space="0" w:color="auto"/>
            <w:right w:val="none" w:sz="0" w:space="0" w:color="auto"/>
          </w:divBdr>
        </w:div>
        <w:div w:id="144662397">
          <w:marLeft w:val="640"/>
          <w:marRight w:val="0"/>
          <w:marTop w:val="0"/>
          <w:marBottom w:val="0"/>
          <w:divBdr>
            <w:top w:val="none" w:sz="0" w:space="0" w:color="auto"/>
            <w:left w:val="none" w:sz="0" w:space="0" w:color="auto"/>
            <w:bottom w:val="none" w:sz="0" w:space="0" w:color="auto"/>
            <w:right w:val="none" w:sz="0" w:space="0" w:color="auto"/>
          </w:divBdr>
        </w:div>
        <w:div w:id="161704171">
          <w:marLeft w:val="640"/>
          <w:marRight w:val="0"/>
          <w:marTop w:val="0"/>
          <w:marBottom w:val="0"/>
          <w:divBdr>
            <w:top w:val="none" w:sz="0" w:space="0" w:color="auto"/>
            <w:left w:val="none" w:sz="0" w:space="0" w:color="auto"/>
            <w:bottom w:val="none" w:sz="0" w:space="0" w:color="auto"/>
            <w:right w:val="none" w:sz="0" w:space="0" w:color="auto"/>
          </w:divBdr>
        </w:div>
        <w:div w:id="216208021">
          <w:marLeft w:val="640"/>
          <w:marRight w:val="0"/>
          <w:marTop w:val="0"/>
          <w:marBottom w:val="0"/>
          <w:divBdr>
            <w:top w:val="none" w:sz="0" w:space="0" w:color="auto"/>
            <w:left w:val="none" w:sz="0" w:space="0" w:color="auto"/>
            <w:bottom w:val="none" w:sz="0" w:space="0" w:color="auto"/>
            <w:right w:val="none" w:sz="0" w:space="0" w:color="auto"/>
          </w:divBdr>
        </w:div>
        <w:div w:id="224729489">
          <w:marLeft w:val="640"/>
          <w:marRight w:val="0"/>
          <w:marTop w:val="0"/>
          <w:marBottom w:val="0"/>
          <w:divBdr>
            <w:top w:val="none" w:sz="0" w:space="0" w:color="auto"/>
            <w:left w:val="none" w:sz="0" w:space="0" w:color="auto"/>
            <w:bottom w:val="none" w:sz="0" w:space="0" w:color="auto"/>
            <w:right w:val="none" w:sz="0" w:space="0" w:color="auto"/>
          </w:divBdr>
        </w:div>
        <w:div w:id="260647880">
          <w:marLeft w:val="640"/>
          <w:marRight w:val="0"/>
          <w:marTop w:val="0"/>
          <w:marBottom w:val="0"/>
          <w:divBdr>
            <w:top w:val="none" w:sz="0" w:space="0" w:color="auto"/>
            <w:left w:val="none" w:sz="0" w:space="0" w:color="auto"/>
            <w:bottom w:val="none" w:sz="0" w:space="0" w:color="auto"/>
            <w:right w:val="none" w:sz="0" w:space="0" w:color="auto"/>
          </w:divBdr>
        </w:div>
        <w:div w:id="265041774">
          <w:marLeft w:val="640"/>
          <w:marRight w:val="0"/>
          <w:marTop w:val="0"/>
          <w:marBottom w:val="0"/>
          <w:divBdr>
            <w:top w:val="none" w:sz="0" w:space="0" w:color="auto"/>
            <w:left w:val="none" w:sz="0" w:space="0" w:color="auto"/>
            <w:bottom w:val="none" w:sz="0" w:space="0" w:color="auto"/>
            <w:right w:val="none" w:sz="0" w:space="0" w:color="auto"/>
          </w:divBdr>
        </w:div>
        <w:div w:id="291133553">
          <w:marLeft w:val="640"/>
          <w:marRight w:val="0"/>
          <w:marTop w:val="0"/>
          <w:marBottom w:val="0"/>
          <w:divBdr>
            <w:top w:val="none" w:sz="0" w:space="0" w:color="auto"/>
            <w:left w:val="none" w:sz="0" w:space="0" w:color="auto"/>
            <w:bottom w:val="none" w:sz="0" w:space="0" w:color="auto"/>
            <w:right w:val="none" w:sz="0" w:space="0" w:color="auto"/>
          </w:divBdr>
        </w:div>
        <w:div w:id="304361873">
          <w:marLeft w:val="640"/>
          <w:marRight w:val="0"/>
          <w:marTop w:val="0"/>
          <w:marBottom w:val="0"/>
          <w:divBdr>
            <w:top w:val="none" w:sz="0" w:space="0" w:color="auto"/>
            <w:left w:val="none" w:sz="0" w:space="0" w:color="auto"/>
            <w:bottom w:val="none" w:sz="0" w:space="0" w:color="auto"/>
            <w:right w:val="none" w:sz="0" w:space="0" w:color="auto"/>
          </w:divBdr>
        </w:div>
        <w:div w:id="319693653">
          <w:marLeft w:val="640"/>
          <w:marRight w:val="0"/>
          <w:marTop w:val="0"/>
          <w:marBottom w:val="0"/>
          <w:divBdr>
            <w:top w:val="none" w:sz="0" w:space="0" w:color="auto"/>
            <w:left w:val="none" w:sz="0" w:space="0" w:color="auto"/>
            <w:bottom w:val="none" w:sz="0" w:space="0" w:color="auto"/>
            <w:right w:val="none" w:sz="0" w:space="0" w:color="auto"/>
          </w:divBdr>
        </w:div>
        <w:div w:id="429550874">
          <w:marLeft w:val="640"/>
          <w:marRight w:val="0"/>
          <w:marTop w:val="0"/>
          <w:marBottom w:val="0"/>
          <w:divBdr>
            <w:top w:val="none" w:sz="0" w:space="0" w:color="auto"/>
            <w:left w:val="none" w:sz="0" w:space="0" w:color="auto"/>
            <w:bottom w:val="none" w:sz="0" w:space="0" w:color="auto"/>
            <w:right w:val="none" w:sz="0" w:space="0" w:color="auto"/>
          </w:divBdr>
        </w:div>
        <w:div w:id="436675293">
          <w:marLeft w:val="640"/>
          <w:marRight w:val="0"/>
          <w:marTop w:val="0"/>
          <w:marBottom w:val="0"/>
          <w:divBdr>
            <w:top w:val="none" w:sz="0" w:space="0" w:color="auto"/>
            <w:left w:val="none" w:sz="0" w:space="0" w:color="auto"/>
            <w:bottom w:val="none" w:sz="0" w:space="0" w:color="auto"/>
            <w:right w:val="none" w:sz="0" w:space="0" w:color="auto"/>
          </w:divBdr>
        </w:div>
        <w:div w:id="440884325">
          <w:marLeft w:val="640"/>
          <w:marRight w:val="0"/>
          <w:marTop w:val="0"/>
          <w:marBottom w:val="0"/>
          <w:divBdr>
            <w:top w:val="none" w:sz="0" w:space="0" w:color="auto"/>
            <w:left w:val="none" w:sz="0" w:space="0" w:color="auto"/>
            <w:bottom w:val="none" w:sz="0" w:space="0" w:color="auto"/>
            <w:right w:val="none" w:sz="0" w:space="0" w:color="auto"/>
          </w:divBdr>
        </w:div>
        <w:div w:id="454373767">
          <w:marLeft w:val="640"/>
          <w:marRight w:val="0"/>
          <w:marTop w:val="0"/>
          <w:marBottom w:val="0"/>
          <w:divBdr>
            <w:top w:val="none" w:sz="0" w:space="0" w:color="auto"/>
            <w:left w:val="none" w:sz="0" w:space="0" w:color="auto"/>
            <w:bottom w:val="none" w:sz="0" w:space="0" w:color="auto"/>
            <w:right w:val="none" w:sz="0" w:space="0" w:color="auto"/>
          </w:divBdr>
        </w:div>
        <w:div w:id="498277780">
          <w:marLeft w:val="640"/>
          <w:marRight w:val="0"/>
          <w:marTop w:val="0"/>
          <w:marBottom w:val="0"/>
          <w:divBdr>
            <w:top w:val="none" w:sz="0" w:space="0" w:color="auto"/>
            <w:left w:val="none" w:sz="0" w:space="0" w:color="auto"/>
            <w:bottom w:val="none" w:sz="0" w:space="0" w:color="auto"/>
            <w:right w:val="none" w:sz="0" w:space="0" w:color="auto"/>
          </w:divBdr>
        </w:div>
        <w:div w:id="577709808">
          <w:marLeft w:val="640"/>
          <w:marRight w:val="0"/>
          <w:marTop w:val="0"/>
          <w:marBottom w:val="0"/>
          <w:divBdr>
            <w:top w:val="none" w:sz="0" w:space="0" w:color="auto"/>
            <w:left w:val="none" w:sz="0" w:space="0" w:color="auto"/>
            <w:bottom w:val="none" w:sz="0" w:space="0" w:color="auto"/>
            <w:right w:val="none" w:sz="0" w:space="0" w:color="auto"/>
          </w:divBdr>
        </w:div>
        <w:div w:id="615260810">
          <w:marLeft w:val="640"/>
          <w:marRight w:val="0"/>
          <w:marTop w:val="0"/>
          <w:marBottom w:val="0"/>
          <w:divBdr>
            <w:top w:val="none" w:sz="0" w:space="0" w:color="auto"/>
            <w:left w:val="none" w:sz="0" w:space="0" w:color="auto"/>
            <w:bottom w:val="none" w:sz="0" w:space="0" w:color="auto"/>
            <w:right w:val="none" w:sz="0" w:space="0" w:color="auto"/>
          </w:divBdr>
        </w:div>
        <w:div w:id="639774213">
          <w:marLeft w:val="640"/>
          <w:marRight w:val="0"/>
          <w:marTop w:val="0"/>
          <w:marBottom w:val="0"/>
          <w:divBdr>
            <w:top w:val="none" w:sz="0" w:space="0" w:color="auto"/>
            <w:left w:val="none" w:sz="0" w:space="0" w:color="auto"/>
            <w:bottom w:val="none" w:sz="0" w:space="0" w:color="auto"/>
            <w:right w:val="none" w:sz="0" w:space="0" w:color="auto"/>
          </w:divBdr>
        </w:div>
        <w:div w:id="640311742">
          <w:marLeft w:val="640"/>
          <w:marRight w:val="0"/>
          <w:marTop w:val="0"/>
          <w:marBottom w:val="0"/>
          <w:divBdr>
            <w:top w:val="none" w:sz="0" w:space="0" w:color="auto"/>
            <w:left w:val="none" w:sz="0" w:space="0" w:color="auto"/>
            <w:bottom w:val="none" w:sz="0" w:space="0" w:color="auto"/>
            <w:right w:val="none" w:sz="0" w:space="0" w:color="auto"/>
          </w:divBdr>
        </w:div>
        <w:div w:id="667753930">
          <w:marLeft w:val="640"/>
          <w:marRight w:val="0"/>
          <w:marTop w:val="0"/>
          <w:marBottom w:val="0"/>
          <w:divBdr>
            <w:top w:val="none" w:sz="0" w:space="0" w:color="auto"/>
            <w:left w:val="none" w:sz="0" w:space="0" w:color="auto"/>
            <w:bottom w:val="none" w:sz="0" w:space="0" w:color="auto"/>
            <w:right w:val="none" w:sz="0" w:space="0" w:color="auto"/>
          </w:divBdr>
        </w:div>
        <w:div w:id="794758597">
          <w:marLeft w:val="640"/>
          <w:marRight w:val="0"/>
          <w:marTop w:val="0"/>
          <w:marBottom w:val="0"/>
          <w:divBdr>
            <w:top w:val="none" w:sz="0" w:space="0" w:color="auto"/>
            <w:left w:val="none" w:sz="0" w:space="0" w:color="auto"/>
            <w:bottom w:val="none" w:sz="0" w:space="0" w:color="auto"/>
            <w:right w:val="none" w:sz="0" w:space="0" w:color="auto"/>
          </w:divBdr>
        </w:div>
        <w:div w:id="806048626">
          <w:marLeft w:val="640"/>
          <w:marRight w:val="0"/>
          <w:marTop w:val="0"/>
          <w:marBottom w:val="0"/>
          <w:divBdr>
            <w:top w:val="none" w:sz="0" w:space="0" w:color="auto"/>
            <w:left w:val="none" w:sz="0" w:space="0" w:color="auto"/>
            <w:bottom w:val="none" w:sz="0" w:space="0" w:color="auto"/>
            <w:right w:val="none" w:sz="0" w:space="0" w:color="auto"/>
          </w:divBdr>
        </w:div>
        <w:div w:id="834148492">
          <w:marLeft w:val="640"/>
          <w:marRight w:val="0"/>
          <w:marTop w:val="0"/>
          <w:marBottom w:val="0"/>
          <w:divBdr>
            <w:top w:val="none" w:sz="0" w:space="0" w:color="auto"/>
            <w:left w:val="none" w:sz="0" w:space="0" w:color="auto"/>
            <w:bottom w:val="none" w:sz="0" w:space="0" w:color="auto"/>
            <w:right w:val="none" w:sz="0" w:space="0" w:color="auto"/>
          </w:divBdr>
        </w:div>
        <w:div w:id="845245526">
          <w:marLeft w:val="640"/>
          <w:marRight w:val="0"/>
          <w:marTop w:val="0"/>
          <w:marBottom w:val="0"/>
          <w:divBdr>
            <w:top w:val="none" w:sz="0" w:space="0" w:color="auto"/>
            <w:left w:val="none" w:sz="0" w:space="0" w:color="auto"/>
            <w:bottom w:val="none" w:sz="0" w:space="0" w:color="auto"/>
            <w:right w:val="none" w:sz="0" w:space="0" w:color="auto"/>
          </w:divBdr>
        </w:div>
        <w:div w:id="900948408">
          <w:marLeft w:val="640"/>
          <w:marRight w:val="0"/>
          <w:marTop w:val="0"/>
          <w:marBottom w:val="0"/>
          <w:divBdr>
            <w:top w:val="none" w:sz="0" w:space="0" w:color="auto"/>
            <w:left w:val="none" w:sz="0" w:space="0" w:color="auto"/>
            <w:bottom w:val="none" w:sz="0" w:space="0" w:color="auto"/>
            <w:right w:val="none" w:sz="0" w:space="0" w:color="auto"/>
          </w:divBdr>
        </w:div>
        <w:div w:id="914172164">
          <w:marLeft w:val="640"/>
          <w:marRight w:val="0"/>
          <w:marTop w:val="0"/>
          <w:marBottom w:val="0"/>
          <w:divBdr>
            <w:top w:val="none" w:sz="0" w:space="0" w:color="auto"/>
            <w:left w:val="none" w:sz="0" w:space="0" w:color="auto"/>
            <w:bottom w:val="none" w:sz="0" w:space="0" w:color="auto"/>
            <w:right w:val="none" w:sz="0" w:space="0" w:color="auto"/>
          </w:divBdr>
        </w:div>
        <w:div w:id="926232798">
          <w:marLeft w:val="640"/>
          <w:marRight w:val="0"/>
          <w:marTop w:val="0"/>
          <w:marBottom w:val="0"/>
          <w:divBdr>
            <w:top w:val="none" w:sz="0" w:space="0" w:color="auto"/>
            <w:left w:val="none" w:sz="0" w:space="0" w:color="auto"/>
            <w:bottom w:val="none" w:sz="0" w:space="0" w:color="auto"/>
            <w:right w:val="none" w:sz="0" w:space="0" w:color="auto"/>
          </w:divBdr>
        </w:div>
        <w:div w:id="964048118">
          <w:marLeft w:val="640"/>
          <w:marRight w:val="0"/>
          <w:marTop w:val="0"/>
          <w:marBottom w:val="0"/>
          <w:divBdr>
            <w:top w:val="none" w:sz="0" w:space="0" w:color="auto"/>
            <w:left w:val="none" w:sz="0" w:space="0" w:color="auto"/>
            <w:bottom w:val="none" w:sz="0" w:space="0" w:color="auto"/>
            <w:right w:val="none" w:sz="0" w:space="0" w:color="auto"/>
          </w:divBdr>
        </w:div>
        <w:div w:id="1007320362">
          <w:marLeft w:val="640"/>
          <w:marRight w:val="0"/>
          <w:marTop w:val="0"/>
          <w:marBottom w:val="0"/>
          <w:divBdr>
            <w:top w:val="none" w:sz="0" w:space="0" w:color="auto"/>
            <w:left w:val="none" w:sz="0" w:space="0" w:color="auto"/>
            <w:bottom w:val="none" w:sz="0" w:space="0" w:color="auto"/>
            <w:right w:val="none" w:sz="0" w:space="0" w:color="auto"/>
          </w:divBdr>
        </w:div>
        <w:div w:id="1044646036">
          <w:marLeft w:val="640"/>
          <w:marRight w:val="0"/>
          <w:marTop w:val="0"/>
          <w:marBottom w:val="0"/>
          <w:divBdr>
            <w:top w:val="none" w:sz="0" w:space="0" w:color="auto"/>
            <w:left w:val="none" w:sz="0" w:space="0" w:color="auto"/>
            <w:bottom w:val="none" w:sz="0" w:space="0" w:color="auto"/>
            <w:right w:val="none" w:sz="0" w:space="0" w:color="auto"/>
          </w:divBdr>
        </w:div>
        <w:div w:id="1155486043">
          <w:marLeft w:val="640"/>
          <w:marRight w:val="0"/>
          <w:marTop w:val="0"/>
          <w:marBottom w:val="0"/>
          <w:divBdr>
            <w:top w:val="none" w:sz="0" w:space="0" w:color="auto"/>
            <w:left w:val="none" w:sz="0" w:space="0" w:color="auto"/>
            <w:bottom w:val="none" w:sz="0" w:space="0" w:color="auto"/>
            <w:right w:val="none" w:sz="0" w:space="0" w:color="auto"/>
          </w:divBdr>
        </w:div>
        <w:div w:id="1168523506">
          <w:marLeft w:val="640"/>
          <w:marRight w:val="0"/>
          <w:marTop w:val="0"/>
          <w:marBottom w:val="0"/>
          <w:divBdr>
            <w:top w:val="none" w:sz="0" w:space="0" w:color="auto"/>
            <w:left w:val="none" w:sz="0" w:space="0" w:color="auto"/>
            <w:bottom w:val="none" w:sz="0" w:space="0" w:color="auto"/>
            <w:right w:val="none" w:sz="0" w:space="0" w:color="auto"/>
          </w:divBdr>
        </w:div>
        <w:div w:id="1237978591">
          <w:marLeft w:val="640"/>
          <w:marRight w:val="0"/>
          <w:marTop w:val="0"/>
          <w:marBottom w:val="0"/>
          <w:divBdr>
            <w:top w:val="none" w:sz="0" w:space="0" w:color="auto"/>
            <w:left w:val="none" w:sz="0" w:space="0" w:color="auto"/>
            <w:bottom w:val="none" w:sz="0" w:space="0" w:color="auto"/>
            <w:right w:val="none" w:sz="0" w:space="0" w:color="auto"/>
          </w:divBdr>
        </w:div>
        <w:div w:id="1245644612">
          <w:marLeft w:val="640"/>
          <w:marRight w:val="0"/>
          <w:marTop w:val="0"/>
          <w:marBottom w:val="0"/>
          <w:divBdr>
            <w:top w:val="none" w:sz="0" w:space="0" w:color="auto"/>
            <w:left w:val="none" w:sz="0" w:space="0" w:color="auto"/>
            <w:bottom w:val="none" w:sz="0" w:space="0" w:color="auto"/>
            <w:right w:val="none" w:sz="0" w:space="0" w:color="auto"/>
          </w:divBdr>
        </w:div>
        <w:div w:id="1274244880">
          <w:marLeft w:val="640"/>
          <w:marRight w:val="0"/>
          <w:marTop w:val="0"/>
          <w:marBottom w:val="0"/>
          <w:divBdr>
            <w:top w:val="none" w:sz="0" w:space="0" w:color="auto"/>
            <w:left w:val="none" w:sz="0" w:space="0" w:color="auto"/>
            <w:bottom w:val="none" w:sz="0" w:space="0" w:color="auto"/>
            <w:right w:val="none" w:sz="0" w:space="0" w:color="auto"/>
          </w:divBdr>
        </w:div>
        <w:div w:id="1309434797">
          <w:marLeft w:val="640"/>
          <w:marRight w:val="0"/>
          <w:marTop w:val="0"/>
          <w:marBottom w:val="0"/>
          <w:divBdr>
            <w:top w:val="none" w:sz="0" w:space="0" w:color="auto"/>
            <w:left w:val="none" w:sz="0" w:space="0" w:color="auto"/>
            <w:bottom w:val="none" w:sz="0" w:space="0" w:color="auto"/>
            <w:right w:val="none" w:sz="0" w:space="0" w:color="auto"/>
          </w:divBdr>
        </w:div>
        <w:div w:id="1342777266">
          <w:marLeft w:val="640"/>
          <w:marRight w:val="0"/>
          <w:marTop w:val="0"/>
          <w:marBottom w:val="0"/>
          <w:divBdr>
            <w:top w:val="none" w:sz="0" w:space="0" w:color="auto"/>
            <w:left w:val="none" w:sz="0" w:space="0" w:color="auto"/>
            <w:bottom w:val="none" w:sz="0" w:space="0" w:color="auto"/>
            <w:right w:val="none" w:sz="0" w:space="0" w:color="auto"/>
          </w:divBdr>
        </w:div>
        <w:div w:id="1358771296">
          <w:marLeft w:val="640"/>
          <w:marRight w:val="0"/>
          <w:marTop w:val="0"/>
          <w:marBottom w:val="0"/>
          <w:divBdr>
            <w:top w:val="none" w:sz="0" w:space="0" w:color="auto"/>
            <w:left w:val="none" w:sz="0" w:space="0" w:color="auto"/>
            <w:bottom w:val="none" w:sz="0" w:space="0" w:color="auto"/>
            <w:right w:val="none" w:sz="0" w:space="0" w:color="auto"/>
          </w:divBdr>
        </w:div>
        <w:div w:id="1395274153">
          <w:marLeft w:val="640"/>
          <w:marRight w:val="0"/>
          <w:marTop w:val="0"/>
          <w:marBottom w:val="0"/>
          <w:divBdr>
            <w:top w:val="none" w:sz="0" w:space="0" w:color="auto"/>
            <w:left w:val="none" w:sz="0" w:space="0" w:color="auto"/>
            <w:bottom w:val="none" w:sz="0" w:space="0" w:color="auto"/>
            <w:right w:val="none" w:sz="0" w:space="0" w:color="auto"/>
          </w:divBdr>
        </w:div>
        <w:div w:id="1477646672">
          <w:marLeft w:val="640"/>
          <w:marRight w:val="0"/>
          <w:marTop w:val="0"/>
          <w:marBottom w:val="0"/>
          <w:divBdr>
            <w:top w:val="none" w:sz="0" w:space="0" w:color="auto"/>
            <w:left w:val="none" w:sz="0" w:space="0" w:color="auto"/>
            <w:bottom w:val="none" w:sz="0" w:space="0" w:color="auto"/>
            <w:right w:val="none" w:sz="0" w:space="0" w:color="auto"/>
          </w:divBdr>
        </w:div>
        <w:div w:id="1478105150">
          <w:marLeft w:val="640"/>
          <w:marRight w:val="0"/>
          <w:marTop w:val="0"/>
          <w:marBottom w:val="0"/>
          <w:divBdr>
            <w:top w:val="none" w:sz="0" w:space="0" w:color="auto"/>
            <w:left w:val="none" w:sz="0" w:space="0" w:color="auto"/>
            <w:bottom w:val="none" w:sz="0" w:space="0" w:color="auto"/>
            <w:right w:val="none" w:sz="0" w:space="0" w:color="auto"/>
          </w:divBdr>
        </w:div>
        <w:div w:id="1484276369">
          <w:marLeft w:val="640"/>
          <w:marRight w:val="0"/>
          <w:marTop w:val="0"/>
          <w:marBottom w:val="0"/>
          <w:divBdr>
            <w:top w:val="none" w:sz="0" w:space="0" w:color="auto"/>
            <w:left w:val="none" w:sz="0" w:space="0" w:color="auto"/>
            <w:bottom w:val="none" w:sz="0" w:space="0" w:color="auto"/>
            <w:right w:val="none" w:sz="0" w:space="0" w:color="auto"/>
          </w:divBdr>
        </w:div>
        <w:div w:id="1524246476">
          <w:marLeft w:val="640"/>
          <w:marRight w:val="0"/>
          <w:marTop w:val="0"/>
          <w:marBottom w:val="0"/>
          <w:divBdr>
            <w:top w:val="none" w:sz="0" w:space="0" w:color="auto"/>
            <w:left w:val="none" w:sz="0" w:space="0" w:color="auto"/>
            <w:bottom w:val="none" w:sz="0" w:space="0" w:color="auto"/>
            <w:right w:val="none" w:sz="0" w:space="0" w:color="auto"/>
          </w:divBdr>
        </w:div>
        <w:div w:id="1558778564">
          <w:marLeft w:val="640"/>
          <w:marRight w:val="0"/>
          <w:marTop w:val="0"/>
          <w:marBottom w:val="0"/>
          <w:divBdr>
            <w:top w:val="none" w:sz="0" w:space="0" w:color="auto"/>
            <w:left w:val="none" w:sz="0" w:space="0" w:color="auto"/>
            <w:bottom w:val="none" w:sz="0" w:space="0" w:color="auto"/>
            <w:right w:val="none" w:sz="0" w:space="0" w:color="auto"/>
          </w:divBdr>
        </w:div>
        <w:div w:id="1618835581">
          <w:marLeft w:val="640"/>
          <w:marRight w:val="0"/>
          <w:marTop w:val="0"/>
          <w:marBottom w:val="0"/>
          <w:divBdr>
            <w:top w:val="none" w:sz="0" w:space="0" w:color="auto"/>
            <w:left w:val="none" w:sz="0" w:space="0" w:color="auto"/>
            <w:bottom w:val="none" w:sz="0" w:space="0" w:color="auto"/>
            <w:right w:val="none" w:sz="0" w:space="0" w:color="auto"/>
          </w:divBdr>
        </w:div>
        <w:div w:id="1652251802">
          <w:marLeft w:val="640"/>
          <w:marRight w:val="0"/>
          <w:marTop w:val="0"/>
          <w:marBottom w:val="0"/>
          <w:divBdr>
            <w:top w:val="none" w:sz="0" w:space="0" w:color="auto"/>
            <w:left w:val="none" w:sz="0" w:space="0" w:color="auto"/>
            <w:bottom w:val="none" w:sz="0" w:space="0" w:color="auto"/>
            <w:right w:val="none" w:sz="0" w:space="0" w:color="auto"/>
          </w:divBdr>
        </w:div>
        <w:div w:id="1701125773">
          <w:marLeft w:val="640"/>
          <w:marRight w:val="0"/>
          <w:marTop w:val="0"/>
          <w:marBottom w:val="0"/>
          <w:divBdr>
            <w:top w:val="none" w:sz="0" w:space="0" w:color="auto"/>
            <w:left w:val="none" w:sz="0" w:space="0" w:color="auto"/>
            <w:bottom w:val="none" w:sz="0" w:space="0" w:color="auto"/>
            <w:right w:val="none" w:sz="0" w:space="0" w:color="auto"/>
          </w:divBdr>
        </w:div>
        <w:div w:id="1713768198">
          <w:marLeft w:val="640"/>
          <w:marRight w:val="0"/>
          <w:marTop w:val="0"/>
          <w:marBottom w:val="0"/>
          <w:divBdr>
            <w:top w:val="none" w:sz="0" w:space="0" w:color="auto"/>
            <w:left w:val="none" w:sz="0" w:space="0" w:color="auto"/>
            <w:bottom w:val="none" w:sz="0" w:space="0" w:color="auto"/>
            <w:right w:val="none" w:sz="0" w:space="0" w:color="auto"/>
          </w:divBdr>
        </w:div>
        <w:div w:id="1718747600">
          <w:marLeft w:val="640"/>
          <w:marRight w:val="0"/>
          <w:marTop w:val="0"/>
          <w:marBottom w:val="0"/>
          <w:divBdr>
            <w:top w:val="none" w:sz="0" w:space="0" w:color="auto"/>
            <w:left w:val="none" w:sz="0" w:space="0" w:color="auto"/>
            <w:bottom w:val="none" w:sz="0" w:space="0" w:color="auto"/>
            <w:right w:val="none" w:sz="0" w:space="0" w:color="auto"/>
          </w:divBdr>
        </w:div>
        <w:div w:id="1926187108">
          <w:marLeft w:val="640"/>
          <w:marRight w:val="0"/>
          <w:marTop w:val="0"/>
          <w:marBottom w:val="0"/>
          <w:divBdr>
            <w:top w:val="none" w:sz="0" w:space="0" w:color="auto"/>
            <w:left w:val="none" w:sz="0" w:space="0" w:color="auto"/>
            <w:bottom w:val="none" w:sz="0" w:space="0" w:color="auto"/>
            <w:right w:val="none" w:sz="0" w:space="0" w:color="auto"/>
          </w:divBdr>
        </w:div>
        <w:div w:id="1931162091">
          <w:marLeft w:val="640"/>
          <w:marRight w:val="0"/>
          <w:marTop w:val="0"/>
          <w:marBottom w:val="0"/>
          <w:divBdr>
            <w:top w:val="none" w:sz="0" w:space="0" w:color="auto"/>
            <w:left w:val="none" w:sz="0" w:space="0" w:color="auto"/>
            <w:bottom w:val="none" w:sz="0" w:space="0" w:color="auto"/>
            <w:right w:val="none" w:sz="0" w:space="0" w:color="auto"/>
          </w:divBdr>
        </w:div>
        <w:div w:id="1963219676">
          <w:marLeft w:val="640"/>
          <w:marRight w:val="0"/>
          <w:marTop w:val="0"/>
          <w:marBottom w:val="0"/>
          <w:divBdr>
            <w:top w:val="none" w:sz="0" w:space="0" w:color="auto"/>
            <w:left w:val="none" w:sz="0" w:space="0" w:color="auto"/>
            <w:bottom w:val="none" w:sz="0" w:space="0" w:color="auto"/>
            <w:right w:val="none" w:sz="0" w:space="0" w:color="auto"/>
          </w:divBdr>
        </w:div>
        <w:div w:id="2035689479">
          <w:marLeft w:val="640"/>
          <w:marRight w:val="0"/>
          <w:marTop w:val="0"/>
          <w:marBottom w:val="0"/>
          <w:divBdr>
            <w:top w:val="none" w:sz="0" w:space="0" w:color="auto"/>
            <w:left w:val="none" w:sz="0" w:space="0" w:color="auto"/>
            <w:bottom w:val="none" w:sz="0" w:space="0" w:color="auto"/>
            <w:right w:val="none" w:sz="0" w:space="0" w:color="auto"/>
          </w:divBdr>
        </w:div>
        <w:div w:id="2049836643">
          <w:marLeft w:val="640"/>
          <w:marRight w:val="0"/>
          <w:marTop w:val="0"/>
          <w:marBottom w:val="0"/>
          <w:divBdr>
            <w:top w:val="none" w:sz="0" w:space="0" w:color="auto"/>
            <w:left w:val="none" w:sz="0" w:space="0" w:color="auto"/>
            <w:bottom w:val="none" w:sz="0" w:space="0" w:color="auto"/>
            <w:right w:val="none" w:sz="0" w:space="0" w:color="auto"/>
          </w:divBdr>
        </w:div>
        <w:div w:id="2088771530">
          <w:marLeft w:val="640"/>
          <w:marRight w:val="0"/>
          <w:marTop w:val="0"/>
          <w:marBottom w:val="0"/>
          <w:divBdr>
            <w:top w:val="none" w:sz="0" w:space="0" w:color="auto"/>
            <w:left w:val="none" w:sz="0" w:space="0" w:color="auto"/>
            <w:bottom w:val="none" w:sz="0" w:space="0" w:color="auto"/>
            <w:right w:val="none" w:sz="0" w:space="0" w:color="auto"/>
          </w:divBdr>
        </w:div>
        <w:div w:id="2095129740">
          <w:marLeft w:val="640"/>
          <w:marRight w:val="0"/>
          <w:marTop w:val="0"/>
          <w:marBottom w:val="0"/>
          <w:divBdr>
            <w:top w:val="none" w:sz="0" w:space="0" w:color="auto"/>
            <w:left w:val="none" w:sz="0" w:space="0" w:color="auto"/>
            <w:bottom w:val="none" w:sz="0" w:space="0" w:color="auto"/>
            <w:right w:val="none" w:sz="0" w:space="0" w:color="auto"/>
          </w:divBdr>
        </w:div>
        <w:div w:id="2105883904">
          <w:marLeft w:val="640"/>
          <w:marRight w:val="0"/>
          <w:marTop w:val="0"/>
          <w:marBottom w:val="0"/>
          <w:divBdr>
            <w:top w:val="none" w:sz="0" w:space="0" w:color="auto"/>
            <w:left w:val="none" w:sz="0" w:space="0" w:color="auto"/>
            <w:bottom w:val="none" w:sz="0" w:space="0" w:color="auto"/>
            <w:right w:val="none" w:sz="0" w:space="0" w:color="auto"/>
          </w:divBdr>
        </w:div>
      </w:divsChild>
    </w:div>
    <w:div w:id="1109158662">
      <w:bodyDiv w:val="1"/>
      <w:marLeft w:val="0"/>
      <w:marRight w:val="0"/>
      <w:marTop w:val="0"/>
      <w:marBottom w:val="0"/>
      <w:divBdr>
        <w:top w:val="none" w:sz="0" w:space="0" w:color="auto"/>
        <w:left w:val="none" w:sz="0" w:space="0" w:color="auto"/>
        <w:bottom w:val="none" w:sz="0" w:space="0" w:color="auto"/>
        <w:right w:val="none" w:sz="0" w:space="0" w:color="auto"/>
      </w:divBdr>
      <w:divsChild>
        <w:div w:id="666520823">
          <w:marLeft w:val="0"/>
          <w:marRight w:val="0"/>
          <w:marTop w:val="0"/>
          <w:marBottom w:val="0"/>
          <w:divBdr>
            <w:top w:val="none" w:sz="0" w:space="0" w:color="auto"/>
            <w:left w:val="none" w:sz="0" w:space="0" w:color="auto"/>
            <w:bottom w:val="none" w:sz="0" w:space="0" w:color="auto"/>
            <w:right w:val="none" w:sz="0" w:space="0" w:color="auto"/>
          </w:divBdr>
          <w:divsChild>
            <w:div w:id="1237856847">
              <w:marLeft w:val="0"/>
              <w:marRight w:val="0"/>
              <w:marTop w:val="0"/>
              <w:marBottom w:val="0"/>
              <w:divBdr>
                <w:top w:val="none" w:sz="0" w:space="0" w:color="auto"/>
                <w:left w:val="none" w:sz="0" w:space="0" w:color="auto"/>
                <w:bottom w:val="none" w:sz="0" w:space="0" w:color="auto"/>
                <w:right w:val="none" w:sz="0" w:space="0" w:color="auto"/>
              </w:divBdr>
              <w:divsChild>
                <w:div w:id="14421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828">
      <w:bodyDiv w:val="1"/>
      <w:marLeft w:val="0"/>
      <w:marRight w:val="0"/>
      <w:marTop w:val="0"/>
      <w:marBottom w:val="0"/>
      <w:divBdr>
        <w:top w:val="none" w:sz="0" w:space="0" w:color="auto"/>
        <w:left w:val="none" w:sz="0" w:space="0" w:color="auto"/>
        <w:bottom w:val="none" w:sz="0" w:space="0" w:color="auto"/>
        <w:right w:val="none" w:sz="0" w:space="0" w:color="auto"/>
      </w:divBdr>
    </w:div>
    <w:div w:id="1210075411">
      <w:bodyDiv w:val="1"/>
      <w:marLeft w:val="0"/>
      <w:marRight w:val="0"/>
      <w:marTop w:val="0"/>
      <w:marBottom w:val="0"/>
      <w:divBdr>
        <w:top w:val="none" w:sz="0" w:space="0" w:color="auto"/>
        <w:left w:val="none" w:sz="0" w:space="0" w:color="auto"/>
        <w:bottom w:val="none" w:sz="0" w:space="0" w:color="auto"/>
        <w:right w:val="none" w:sz="0" w:space="0" w:color="auto"/>
      </w:divBdr>
      <w:divsChild>
        <w:div w:id="1033728166">
          <w:marLeft w:val="0"/>
          <w:marRight w:val="0"/>
          <w:marTop w:val="0"/>
          <w:marBottom w:val="0"/>
          <w:divBdr>
            <w:top w:val="none" w:sz="0" w:space="0" w:color="auto"/>
            <w:left w:val="none" w:sz="0" w:space="0" w:color="auto"/>
            <w:bottom w:val="none" w:sz="0" w:space="0" w:color="auto"/>
            <w:right w:val="none" w:sz="0" w:space="0" w:color="auto"/>
          </w:divBdr>
        </w:div>
      </w:divsChild>
    </w:div>
    <w:div w:id="1211964132">
      <w:bodyDiv w:val="1"/>
      <w:marLeft w:val="0"/>
      <w:marRight w:val="0"/>
      <w:marTop w:val="0"/>
      <w:marBottom w:val="0"/>
      <w:divBdr>
        <w:top w:val="none" w:sz="0" w:space="0" w:color="auto"/>
        <w:left w:val="none" w:sz="0" w:space="0" w:color="auto"/>
        <w:bottom w:val="none" w:sz="0" w:space="0" w:color="auto"/>
        <w:right w:val="none" w:sz="0" w:space="0" w:color="auto"/>
      </w:divBdr>
      <w:divsChild>
        <w:div w:id="735321756">
          <w:marLeft w:val="0"/>
          <w:marRight w:val="0"/>
          <w:marTop w:val="0"/>
          <w:marBottom w:val="0"/>
          <w:divBdr>
            <w:top w:val="none" w:sz="0" w:space="0" w:color="auto"/>
            <w:left w:val="none" w:sz="0" w:space="0" w:color="auto"/>
            <w:bottom w:val="none" w:sz="0" w:space="0" w:color="auto"/>
            <w:right w:val="none" w:sz="0" w:space="0" w:color="auto"/>
          </w:divBdr>
          <w:divsChild>
            <w:div w:id="1058628005">
              <w:marLeft w:val="0"/>
              <w:marRight w:val="0"/>
              <w:marTop w:val="0"/>
              <w:marBottom w:val="0"/>
              <w:divBdr>
                <w:top w:val="none" w:sz="0" w:space="0" w:color="auto"/>
                <w:left w:val="none" w:sz="0" w:space="0" w:color="auto"/>
                <w:bottom w:val="none" w:sz="0" w:space="0" w:color="auto"/>
                <w:right w:val="none" w:sz="0" w:space="0" w:color="auto"/>
              </w:divBdr>
              <w:divsChild>
                <w:div w:id="1932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13596">
      <w:bodyDiv w:val="1"/>
      <w:marLeft w:val="0"/>
      <w:marRight w:val="0"/>
      <w:marTop w:val="0"/>
      <w:marBottom w:val="0"/>
      <w:divBdr>
        <w:top w:val="none" w:sz="0" w:space="0" w:color="auto"/>
        <w:left w:val="none" w:sz="0" w:space="0" w:color="auto"/>
        <w:bottom w:val="none" w:sz="0" w:space="0" w:color="auto"/>
        <w:right w:val="none" w:sz="0" w:space="0" w:color="auto"/>
      </w:divBdr>
      <w:divsChild>
        <w:div w:id="4065915">
          <w:marLeft w:val="640"/>
          <w:marRight w:val="0"/>
          <w:marTop w:val="0"/>
          <w:marBottom w:val="0"/>
          <w:divBdr>
            <w:top w:val="none" w:sz="0" w:space="0" w:color="auto"/>
            <w:left w:val="none" w:sz="0" w:space="0" w:color="auto"/>
            <w:bottom w:val="none" w:sz="0" w:space="0" w:color="auto"/>
            <w:right w:val="none" w:sz="0" w:space="0" w:color="auto"/>
          </w:divBdr>
        </w:div>
        <w:div w:id="90975431">
          <w:marLeft w:val="640"/>
          <w:marRight w:val="0"/>
          <w:marTop w:val="0"/>
          <w:marBottom w:val="0"/>
          <w:divBdr>
            <w:top w:val="none" w:sz="0" w:space="0" w:color="auto"/>
            <w:left w:val="none" w:sz="0" w:space="0" w:color="auto"/>
            <w:bottom w:val="none" w:sz="0" w:space="0" w:color="auto"/>
            <w:right w:val="none" w:sz="0" w:space="0" w:color="auto"/>
          </w:divBdr>
        </w:div>
        <w:div w:id="136268375">
          <w:marLeft w:val="640"/>
          <w:marRight w:val="0"/>
          <w:marTop w:val="0"/>
          <w:marBottom w:val="0"/>
          <w:divBdr>
            <w:top w:val="none" w:sz="0" w:space="0" w:color="auto"/>
            <w:left w:val="none" w:sz="0" w:space="0" w:color="auto"/>
            <w:bottom w:val="none" w:sz="0" w:space="0" w:color="auto"/>
            <w:right w:val="none" w:sz="0" w:space="0" w:color="auto"/>
          </w:divBdr>
        </w:div>
        <w:div w:id="140848482">
          <w:marLeft w:val="640"/>
          <w:marRight w:val="0"/>
          <w:marTop w:val="0"/>
          <w:marBottom w:val="0"/>
          <w:divBdr>
            <w:top w:val="none" w:sz="0" w:space="0" w:color="auto"/>
            <w:left w:val="none" w:sz="0" w:space="0" w:color="auto"/>
            <w:bottom w:val="none" w:sz="0" w:space="0" w:color="auto"/>
            <w:right w:val="none" w:sz="0" w:space="0" w:color="auto"/>
          </w:divBdr>
        </w:div>
        <w:div w:id="172696037">
          <w:marLeft w:val="640"/>
          <w:marRight w:val="0"/>
          <w:marTop w:val="0"/>
          <w:marBottom w:val="0"/>
          <w:divBdr>
            <w:top w:val="none" w:sz="0" w:space="0" w:color="auto"/>
            <w:left w:val="none" w:sz="0" w:space="0" w:color="auto"/>
            <w:bottom w:val="none" w:sz="0" w:space="0" w:color="auto"/>
            <w:right w:val="none" w:sz="0" w:space="0" w:color="auto"/>
          </w:divBdr>
        </w:div>
        <w:div w:id="181096937">
          <w:marLeft w:val="640"/>
          <w:marRight w:val="0"/>
          <w:marTop w:val="0"/>
          <w:marBottom w:val="0"/>
          <w:divBdr>
            <w:top w:val="none" w:sz="0" w:space="0" w:color="auto"/>
            <w:left w:val="none" w:sz="0" w:space="0" w:color="auto"/>
            <w:bottom w:val="none" w:sz="0" w:space="0" w:color="auto"/>
            <w:right w:val="none" w:sz="0" w:space="0" w:color="auto"/>
          </w:divBdr>
        </w:div>
        <w:div w:id="205022915">
          <w:marLeft w:val="640"/>
          <w:marRight w:val="0"/>
          <w:marTop w:val="0"/>
          <w:marBottom w:val="0"/>
          <w:divBdr>
            <w:top w:val="none" w:sz="0" w:space="0" w:color="auto"/>
            <w:left w:val="none" w:sz="0" w:space="0" w:color="auto"/>
            <w:bottom w:val="none" w:sz="0" w:space="0" w:color="auto"/>
            <w:right w:val="none" w:sz="0" w:space="0" w:color="auto"/>
          </w:divBdr>
        </w:div>
        <w:div w:id="276832350">
          <w:marLeft w:val="640"/>
          <w:marRight w:val="0"/>
          <w:marTop w:val="0"/>
          <w:marBottom w:val="0"/>
          <w:divBdr>
            <w:top w:val="none" w:sz="0" w:space="0" w:color="auto"/>
            <w:left w:val="none" w:sz="0" w:space="0" w:color="auto"/>
            <w:bottom w:val="none" w:sz="0" w:space="0" w:color="auto"/>
            <w:right w:val="none" w:sz="0" w:space="0" w:color="auto"/>
          </w:divBdr>
        </w:div>
        <w:div w:id="279454003">
          <w:marLeft w:val="640"/>
          <w:marRight w:val="0"/>
          <w:marTop w:val="0"/>
          <w:marBottom w:val="0"/>
          <w:divBdr>
            <w:top w:val="none" w:sz="0" w:space="0" w:color="auto"/>
            <w:left w:val="none" w:sz="0" w:space="0" w:color="auto"/>
            <w:bottom w:val="none" w:sz="0" w:space="0" w:color="auto"/>
            <w:right w:val="none" w:sz="0" w:space="0" w:color="auto"/>
          </w:divBdr>
        </w:div>
        <w:div w:id="284191599">
          <w:marLeft w:val="640"/>
          <w:marRight w:val="0"/>
          <w:marTop w:val="0"/>
          <w:marBottom w:val="0"/>
          <w:divBdr>
            <w:top w:val="none" w:sz="0" w:space="0" w:color="auto"/>
            <w:left w:val="none" w:sz="0" w:space="0" w:color="auto"/>
            <w:bottom w:val="none" w:sz="0" w:space="0" w:color="auto"/>
            <w:right w:val="none" w:sz="0" w:space="0" w:color="auto"/>
          </w:divBdr>
        </w:div>
        <w:div w:id="343017222">
          <w:marLeft w:val="640"/>
          <w:marRight w:val="0"/>
          <w:marTop w:val="0"/>
          <w:marBottom w:val="0"/>
          <w:divBdr>
            <w:top w:val="none" w:sz="0" w:space="0" w:color="auto"/>
            <w:left w:val="none" w:sz="0" w:space="0" w:color="auto"/>
            <w:bottom w:val="none" w:sz="0" w:space="0" w:color="auto"/>
            <w:right w:val="none" w:sz="0" w:space="0" w:color="auto"/>
          </w:divBdr>
        </w:div>
        <w:div w:id="355890936">
          <w:marLeft w:val="640"/>
          <w:marRight w:val="0"/>
          <w:marTop w:val="0"/>
          <w:marBottom w:val="0"/>
          <w:divBdr>
            <w:top w:val="none" w:sz="0" w:space="0" w:color="auto"/>
            <w:left w:val="none" w:sz="0" w:space="0" w:color="auto"/>
            <w:bottom w:val="none" w:sz="0" w:space="0" w:color="auto"/>
            <w:right w:val="none" w:sz="0" w:space="0" w:color="auto"/>
          </w:divBdr>
        </w:div>
        <w:div w:id="382994683">
          <w:marLeft w:val="640"/>
          <w:marRight w:val="0"/>
          <w:marTop w:val="0"/>
          <w:marBottom w:val="0"/>
          <w:divBdr>
            <w:top w:val="none" w:sz="0" w:space="0" w:color="auto"/>
            <w:left w:val="none" w:sz="0" w:space="0" w:color="auto"/>
            <w:bottom w:val="none" w:sz="0" w:space="0" w:color="auto"/>
            <w:right w:val="none" w:sz="0" w:space="0" w:color="auto"/>
          </w:divBdr>
        </w:div>
        <w:div w:id="402653337">
          <w:marLeft w:val="640"/>
          <w:marRight w:val="0"/>
          <w:marTop w:val="0"/>
          <w:marBottom w:val="0"/>
          <w:divBdr>
            <w:top w:val="none" w:sz="0" w:space="0" w:color="auto"/>
            <w:left w:val="none" w:sz="0" w:space="0" w:color="auto"/>
            <w:bottom w:val="none" w:sz="0" w:space="0" w:color="auto"/>
            <w:right w:val="none" w:sz="0" w:space="0" w:color="auto"/>
          </w:divBdr>
        </w:div>
        <w:div w:id="427505361">
          <w:marLeft w:val="640"/>
          <w:marRight w:val="0"/>
          <w:marTop w:val="0"/>
          <w:marBottom w:val="0"/>
          <w:divBdr>
            <w:top w:val="none" w:sz="0" w:space="0" w:color="auto"/>
            <w:left w:val="none" w:sz="0" w:space="0" w:color="auto"/>
            <w:bottom w:val="none" w:sz="0" w:space="0" w:color="auto"/>
            <w:right w:val="none" w:sz="0" w:space="0" w:color="auto"/>
          </w:divBdr>
        </w:div>
        <w:div w:id="454640862">
          <w:marLeft w:val="640"/>
          <w:marRight w:val="0"/>
          <w:marTop w:val="0"/>
          <w:marBottom w:val="0"/>
          <w:divBdr>
            <w:top w:val="none" w:sz="0" w:space="0" w:color="auto"/>
            <w:left w:val="none" w:sz="0" w:space="0" w:color="auto"/>
            <w:bottom w:val="none" w:sz="0" w:space="0" w:color="auto"/>
            <w:right w:val="none" w:sz="0" w:space="0" w:color="auto"/>
          </w:divBdr>
        </w:div>
        <w:div w:id="555431643">
          <w:marLeft w:val="640"/>
          <w:marRight w:val="0"/>
          <w:marTop w:val="0"/>
          <w:marBottom w:val="0"/>
          <w:divBdr>
            <w:top w:val="none" w:sz="0" w:space="0" w:color="auto"/>
            <w:left w:val="none" w:sz="0" w:space="0" w:color="auto"/>
            <w:bottom w:val="none" w:sz="0" w:space="0" w:color="auto"/>
            <w:right w:val="none" w:sz="0" w:space="0" w:color="auto"/>
          </w:divBdr>
        </w:div>
        <w:div w:id="579099590">
          <w:marLeft w:val="640"/>
          <w:marRight w:val="0"/>
          <w:marTop w:val="0"/>
          <w:marBottom w:val="0"/>
          <w:divBdr>
            <w:top w:val="none" w:sz="0" w:space="0" w:color="auto"/>
            <w:left w:val="none" w:sz="0" w:space="0" w:color="auto"/>
            <w:bottom w:val="none" w:sz="0" w:space="0" w:color="auto"/>
            <w:right w:val="none" w:sz="0" w:space="0" w:color="auto"/>
          </w:divBdr>
        </w:div>
        <w:div w:id="589891229">
          <w:marLeft w:val="640"/>
          <w:marRight w:val="0"/>
          <w:marTop w:val="0"/>
          <w:marBottom w:val="0"/>
          <w:divBdr>
            <w:top w:val="none" w:sz="0" w:space="0" w:color="auto"/>
            <w:left w:val="none" w:sz="0" w:space="0" w:color="auto"/>
            <w:bottom w:val="none" w:sz="0" w:space="0" w:color="auto"/>
            <w:right w:val="none" w:sz="0" w:space="0" w:color="auto"/>
          </w:divBdr>
        </w:div>
        <w:div w:id="611279564">
          <w:marLeft w:val="640"/>
          <w:marRight w:val="0"/>
          <w:marTop w:val="0"/>
          <w:marBottom w:val="0"/>
          <w:divBdr>
            <w:top w:val="none" w:sz="0" w:space="0" w:color="auto"/>
            <w:left w:val="none" w:sz="0" w:space="0" w:color="auto"/>
            <w:bottom w:val="none" w:sz="0" w:space="0" w:color="auto"/>
            <w:right w:val="none" w:sz="0" w:space="0" w:color="auto"/>
          </w:divBdr>
        </w:div>
        <w:div w:id="623853119">
          <w:marLeft w:val="640"/>
          <w:marRight w:val="0"/>
          <w:marTop w:val="0"/>
          <w:marBottom w:val="0"/>
          <w:divBdr>
            <w:top w:val="none" w:sz="0" w:space="0" w:color="auto"/>
            <w:left w:val="none" w:sz="0" w:space="0" w:color="auto"/>
            <w:bottom w:val="none" w:sz="0" w:space="0" w:color="auto"/>
            <w:right w:val="none" w:sz="0" w:space="0" w:color="auto"/>
          </w:divBdr>
        </w:div>
        <w:div w:id="642656056">
          <w:marLeft w:val="640"/>
          <w:marRight w:val="0"/>
          <w:marTop w:val="0"/>
          <w:marBottom w:val="0"/>
          <w:divBdr>
            <w:top w:val="none" w:sz="0" w:space="0" w:color="auto"/>
            <w:left w:val="none" w:sz="0" w:space="0" w:color="auto"/>
            <w:bottom w:val="none" w:sz="0" w:space="0" w:color="auto"/>
            <w:right w:val="none" w:sz="0" w:space="0" w:color="auto"/>
          </w:divBdr>
        </w:div>
        <w:div w:id="680861770">
          <w:marLeft w:val="640"/>
          <w:marRight w:val="0"/>
          <w:marTop w:val="0"/>
          <w:marBottom w:val="0"/>
          <w:divBdr>
            <w:top w:val="none" w:sz="0" w:space="0" w:color="auto"/>
            <w:left w:val="none" w:sz="0" w:space="0" w:color="auto"/>
            <w:bottom w:val="none" w:sz="0" w:space="0" w:color="auto"/>
            <w:right w:val="none" w:sz="0" w:space="0" w:color="auto"/>
          </w:divBdr>
        </w:div>
        <w:div w:id="690421992">
          <w:marLeft w:val="640"/>
          <w:marRight w:val="0"/>
          <w:marTop w:val="0"/>
          <w:marBottom w:val="0"/>
          <w:divBdr>
            <w:top w:val="none" w:sz="0" w:space="0" w:color="auto"/>
            <w:left w:val="none" w:sz="0" w:space="0" w:color="auto"/>
            <w:bottom w:val="none" w:sz="0" w:space="0" w:color="auto"/>
            <w:right w:val="none" w:sz="0" w:space="0" w:color="auto"/>
          </w:divBdr>
        </w:div>
        <w:div w:id="714039226">
          <w:marLeft w:val="640"/>
          <w:marRight w:val="0"/>
          <w:marTop w:val="0"/>
          <w:marBottom w:val="0"/>
          <w:divBdr>
            <w:top w:val="none" w:sz="0" w:space="0" w:color="auto"/>
            <w:left w:val="none" w:sz="0" w:space="0" w:color="auto"/>
            <w:bottom w:val="none" w:sz="0" w:space="0" w:color="auto"/>
            <w:right w:val="none" w:sz="0" w:space="0" w:color="auto"/>
          </w:divBdr>
        </w:div>
        <w:div w:id="739985358">
          <w:marLeft w:val="640"/>
          <w:marRight w:val="0"/>
          <w:marTop w:val="0"/>
          <w:marBottom w:val="0"/>
          <w:divBdr>
            <w:top w:val="none" w:sz="0" w:space="0" w:color="auto"/>
            <w:left w:val="none" w:sz="0" w:space="0" w:color="auto"/>
            <w:bottom w:val="none" w:sz="0" w:space="0" w:color="auto"/>
            <w:right w:val="none" w:sz="0" w:space="0" w:color="auto"/>
          </w:divBdr>
        </w:div>
        <w:div w:id="765417753">
          <w:marLeft w:val="640"/>
          <w:marRight w:val="0"/>
          <w:marTop w:val="0"/>
          <w:marBottom w:val="0"/>
          <w:divBdr>
            <w:top w:val="none" w:sz="0" w:space="0" w:color="auto"/>
            <w:left w:val="none" w:sz="0" w:space="0" w:color="auto"/>
            <w:bottom w:val="none" w:sz="0" w:space="0" w:color="auto"/>
            <w:right w:val="none" w:sz="0" w:space="0" w:color="auto"/>
          </w:divBdr>
        </w:div>
        <w:div w:id="834880214">
          <w:marLeft w:val="640"/>
          <w:marRight w:val="0"/>
          <w:marTop w:val="0"/>
          <w:marBottom w:val="0"/>
          <w:divBdr>
            <w:top w:val="none" w:sz="0" w:space="0" w:color="auto"/>
            <w:left w:val="none" w:sz="0" w:space="0" w:color="auto"/>
            <w:bottom w:val="none" w:sz="0" w:space="0" w:color="auto"/>
            <w:right w:val="none" w:sz="0" w:space="0" w:color="auto"/>
          </w:divBdr>
        </w:div>
        <w:div w:id="851837563">
          <w:marLeft w:val="640"/>
          <w:marRight w:val="0"/>
          <w:marTop w:val="0"/>
          <w:marBottom w:val="0"/>
          <w:divBdr>
            <w:top w:val="none" w:sz="0" w:space="0" w:color="auto"/>
            <w:left w:val="none" w:sz="0" w:space="0" w:color="auto"/>
            <w:bottom w:val="none" w:sz="0" w:space="0" w:color="auto"/>
            <w:right w:val="none" w:sz="0" w:space="0" w:color="auto"/>
          </w:divBdr>
        </w:div>
        <w:div w:id="981622217">
          <w:marLeft w:val="640"/>
          <w:marRight w:val="0"/>
          <w:marTop w:val="0"/>
          <w:marBottom w:val="0"/>
          <w:divBdr>
            <w:top w:val="none" w:sz="0" w:space="0" w:color="auto"/>
            <w:left w:val="none" w:sz="0" w:space="0" w:color="auto"/>
            <w:bottom w:val="none" w:sz="0" w:space="0" w:color="auto"/>
            <w:right w:val="none" w:sz="0" w:space="0" w:color="auto"/>
          </w:divBdr>
        </w:div>
        <w:div w:id="997080381">
          <w:marLeft w:val="640"/>
          <w:marRight w:val="0"/>
          <w:marTop w:val="0"/>
          <w:marBottom w:val="0"/>
          <w:divBdr>
            <w:top w:val="none" w:sz="0" w:space="0" w:color="auto"/>
            <w:left w:val="none" w:sz="0" w:space="0" w:color="auto"/>
            <w:bottom w:val="none" w:sz="0" w:space="0" w:color="auto"/>
            <w:right w:val="none" w:sz="0" w:space="0" w:color="auto"/>
          </w:divBdr>
        </w:div>
        <w:div w:id="1070620275">
          <w:marLeft w:val="640"/>
          <w:marRight w:val="0"/>
          <w:marTop w:val="0"/>
          <w:marBottom w:val="0"/>
          <w:divBdr>
            <w:top w:val="none" w:sz="0" w:space="0" w:color="auto"/>
            <w:left w:val="none" w:sz="0" w:space="0" w:color="auto"/>
            <w:bottom w:val="none" w:sz="0" w:space="0" w:color="auto"/>
            <w:right w:val="none" w:sz="0" w:space="0" w:color="auto"/>
          </w:divBdr>
        </w:div>
        <w:div w:id="1093087913">
          <w:marLeft w:val="640"/>
          <w:marRight w:val="0"/>
          <w:marTop w:val="0"/>
          <w:marBottom w:val="0"/>
          <w:divBdr>
            <w:top w:val="none" w:sz="0" w:space="0" w:color="auto"/>
            <w:left w:val="none" w:sz="0" w:space="0" w:color="auto"/>
            <w:bottom w:val="none" w:sz="0" w:space="0" w:color="auto"/>
            <w:right w:val="none" w:sz="0" w:space="0" w:color="auto"/>
          </w:divBdr>
        </w:div>
        <w:div w:id="1139763710">
          <w:marLeft w:val="640"/>
          <w:marRight w:val="0"/>
          <w:marTop w:val="0"/>
          <w:marBottom w:val="0"/>
          <w:divBdr>
            <w:top w:val="none" w:sz="0" w:space="0" w:color="auto"/>
            <w:left w:val="none" w:sz="0" w:space="0" w:color="auto"/>
            <w:bottom w:val="none" w:sz="0" w:space="0" w:color="auto"/>
            <w:right w:val="none" w:sz="0" w:space="0" w:color="auto"/>
          </w:divBdr>
        </w:div>
        <w:div w:id="1145581157">
          <w:marLeft w:val="640"/>
          <w:marRight w:val="0"/>
          <w:marTop w:val="0"/>
          <w:marBottom w:val="0"/>
          <w:divBdr>
            <w:top w:val="none" w:sz="0" w:space="0" w:color="auto"/>
            <w:left w:val="none" w:sz="0" w:space="0" w:color="auto"/>
            <w:bottom w:val="none" w:sz="0" w:space="0" w:color="auto"/>
            <w:right w:val="none" w:sz="0" w:space="0" w:color="auto"/>
          </w:divBdr>
        </w:div>
        <w:div w:id="1166240861">
          <w:marLeft w:val="640"/>
          <w:marRight w:val="0"/>
          <w:marTop w:val="0"/>
          <w:marBottom w:val="0"/>
          <w:divBdr>
            <w:top w:val="none" w:sz="0" w:space="0" w:color="auto"/>
            <w:left w:val="none" w:sz="0" w:space="0" w:color="auto"/>
            <w:bottom w:val="none" w:sz="0" w:space="0" w:color="auto"/>
            <w:right w:val="none" w:sz="0" w:space="0" w:color="auto"/>
          </w:divBdr>
        </w:div>
        <w:div w:id="1180239870">
          <w:marLeft w:val="640"/>
          <w:marRight w:val="0"/>
          <w:marTop w:val="0"/>
          <w:marBottom w:val="0"/>
          <w:divBdr>
            <w:top w:val="none" w:sz="0" w:space="0" w:color="auto"/>
            <w:left w:val="none" w:sz="0" w:space="0" w:color="auto"/>
            <w:bottom w:val="none" w:sz="0" w:space="0" w:color="auto"/>
            <w:right w:val="none" w:sz="0" w:space="0" w:color="auto"/>
          </w:divBdr>
        </w:div>
        <w:div w:id="1270701491">
          <w:marLeft w:val="640"/>
          <w:marRight w:val="0"/>
          <w:marTop w:val="0"/>
          <w:marBottom w:val="0"/>
          <w:divBdr>
            <w:top w:val="none" w:sz="0" w:space="0" w:color="auto"/>
            <w:left w:val="none" w:sz="0" w:space="0" w:color="auto"/>
            <w:bottom w:val="none" w:sz="0" w:space="0" w:color="auto"/>
            <w:right w:val="none" w:sz="0" w:space="0" w:color="auto"/>
          </w:divBdr>
        </w:div>
        <w:div w:id="1283881720">
          <w:marLeft w:val="640"/>
          <w:marRight w:val="0"/>
          <w:marTop w:val="0"/>
          <w:marBottom w:val="0"/>
          <w:divBdr>
            <w:top w:val="none" w:sz="0" w:space="0" w:color="auto"/>
            <w:left w:val="none" w:sz="0" w:space="0" w:color="auto"/>
            <w:bottom w:val="none" w:sz="0" w:space="0" w:color="auto"/>
            <w:right w:val="none" w:sz="0" w:space="0" w:color="auto"/>
          </w:divBdr>
        </w:div>
        <w:div w:id="1323659910">
          <w:marLeft w:val="640"/>
          <w:marRight w:val="0"/>
          <w:marTop w:val="0"/>
          <w:marBottom w:val="0"/>
          <w:divBdr>
            <w:top w:val="none" w:sz="0" w:space="0" w:color="auto"/>
            <w:left w:val="none" w:sz="0" w:space="0" w:color="auto"/>
            <w:bottom w:val="none" w:sz="0" w:space="0" w:color="auto"/>
            <w:right w:val="none" w:sz="0" w:space="0" w:color="auto"/>
          </w:divBdr>
        </w:div>
        <w:div w:id="1420446539">
          <w:marLeft w:val="640"/>
          <w:marRight w:val="0"/>
          <w:marTop w:val="0"/>
          <w:marBottom w:val="0"/>
          <w:divBdr>
            <w:top w:val="none" w:sz="0" w:space="0" w:color="auto"/>
            <w:left w:val="none" w:sz="0" w:space="0" w:color="auto"/>
            <w:bottom w:val="none" w:sz="0" w:space="0" w:color="auto"/>
            <w:right w:val="none" w:sz="0" w:space="0" w:color="auto"/>
          </w:divBdr>
        </w:div>
        <w:div w:id="1475565523">
          <w:marLeft w:val="640"/>
          <w:marRight w:val="0"/>
          <w:marTop w:val="0"/>
          <w:marBottom w:val="0"/>
          <w:divBdr>
            <w:top w:val="none" w:sz="0" w:space="0" w:color="auto"/>
            <w:left w:val="none" w:sz="0" w:space="0" w:color="auto"/>
            <w:bottom w:val="none" w:sz="0" w:space="0" w:color="auto"/>
            <w:right w:val="none" w:sz="0" w:space="0" w:color="auto"/>
          </w:divBdr>
        </w:div>
        <w:div w:id="1514295650">
          <w:marLeft w:val="640"/>
          <w:marRight w:val="0"/>
          <w:marTop w:val="0"/>
          <w:marBottom w:val="0"/>
          <w:divBdr>
            <w:top w:val="none" w:sz="0" w:space="0" w:color="auto"/>
            <w:left w:val="none" w:sz="0" w:space="0" w:color="auto"/>
            <w:bottom w:val="none" w:sz="0" w:space="0" w:color="auto"/>
            <w:right w:val="none" w:sz="0" w:space="0" w:color="auto"/>
          </w:divBdr>
        </w:div>
        <w:div w:id="1537086259">
          <w:marLeft w:val="640"/>
          <w:marRight w:val="0"/>
          <w:marTop w:val="0"/>
          <w:marBottom w:val="0"/>
          <w:divBdr>
            <w:top w:val="none" w:sz="0" w:space="0" w:color="auto"/>
            <w:left w:val="none" w:sz="0" w:space="0" w:color="auto"/>
            <w:bottom w:val="none" w:sz="0" w:space="0" w:color="auto"/>
            <w:right w:val="none" w:sz="0" w:space="0" w:color="auto"/>
          </w:divBdr>
        </w:div>
        <w:div w:id="1624651663">
          <w:marLeft w:val="640"/>
          <w:marRight w:val="0"/>
          <w:marTop w:val="0"/>
          <w:marBottom w:val="0"/>
          <w:divBdr>
            <w:top w:val="none" w:sz="0" w:space="0" w:color="auto"/>
            <w:left w:val="none" w:sz="0" w:space="0" w:color="auto"/>
            <w:bottom w:val="none" w:sz="0" w:space="0" w:color="auto"/>
            <w:right w:val="none" w:sz="0" w:space="0" w:color="auto"/>
          </w:divBdr>
        </w:div>
        <w:div w:id="1761750555">
          <w:marLeft w:val="640"/>
          <w:marRight w:val="0"/>
          <w:marTop w:val="0"/>
          <w:marBottom w:val="0"/>
          <w:divBdr>
            <w:top w:val="none" w:sz="0" w:space="0" w:color="auto"/>
            <w:left w:val="none" w:sz="0" w:space="0" w:color="auto"/>
            <w:bottom w:val="none" w:sz="0" w:space="0" w:color="auto"/>
            <w:right w:val="none" w:sz="0" w:space="0" w:color="auto"/>
          </w:divBdr>
        </w:div>
        <w:div w:id="1784226770">
          <w:marLeft w:val="640"/>
          <w:marRight w:val="0"/>
          <w:marTop w:val="0"/>
          <w:marBottom w:val="0"/>
          <w:divBdr>
            <w:top w:val="none" w:sz="0" w:space="0" w:color="auto"/>
            <w:left w:val="none" w:sz="0" w:space="0" w:color="auto"/>
            <w:bottom w:val="none" w:sz="0" w:space="0" w:color="auto"/>
            <w:right w:val="none" w:sz="0" w:space="0" w:color="auto"/>
          </w:divBdr>
        </w:div>
        <w:div w:id="1800957820">
          <w:marLeft w:val="640"/>
          <w:marRight w:val="0"/>
          <w:marTop w:val="0"/>
          <w:marBottom w:val="0"/>
          <w:divBdr>
            <w:top w:val="none" w:sz="0" w:space="0" w:color="auto"/>
            <w:left w:val="none" w:sz="0" w:space="0" w:color="auto"/>
            <w:bottom w:val="none" w:sz="0" w:space="0" w:color="auto"/>
            <w:right w:val="none" w:sz="0" w:space="0" w:color="auto"/>
          </w:divBdr>
        </w:div>
        <w:div w:id="1822187208">
          <w:marLeft w:val="640"/>
          <w:marRight w:val="0"/>
          <w:marTop w:val="0"/>
          <w:marBottom w:val="0"/>
          <w:divBdr>
            <w:top w:val="none" w:sz="0" w:space="0" w:color="auto"/>
            <w:left w:val="none" w:sz="0" w:space="0" w:color="auto"/>
            <w:bottom w:val="none" w:sz="0" w:space="0" w:color="auto"/>
            <w:right w:val="none" w:sz="0" w:space="0" w:color="auto"/>
          </w:divBdr>
        </w:div>
        <w:div w:id="1828129337">
          <w:marLeft w:val="640"/>
          <w:marRight w:val="0"/>
          <w:marTop w:val="0"/>
          <w:marBottom w:val="0"/>
          <w:divBdr>
            <w:top w:val="none" w:sz="0" w:space="0" w:color="auto"/>
            <w:left w:val="none" w:sz="0" w:space="0" w:color="auto"/>
            <w:bottom w:val="none" w:sz="0" w:space="0" w:color="auto"/>
            <w:right w:val="none" w:sz="0" w:space="0" w:color="auto"/>
          </w:divBdr>
        </w:div>
        <w:div w:id="1831403636">
          <w:marLeft w:val="640"/>
          <w:marRight w:val="0"/>
          <w:marTop w:val="0"/>
          <w:marBottom w:val="0"/>
          <w:divBdr>
            <w:top w:val="none" w:sz="0" w:space="0" w:color="auto"/>
            <w:left w:val="none" w:sz="0" w:space="0" w:color="auto"/>
            <w:bottom w:val="none" w:sz="0" w:space="0" w:color="auto"/>
            <w:right w:val="none" w:sz="0" w:space="0" w:color="auto"/>
          </w:divBdr>
        </w:div>
        <w:div w:id="1879858129">
          <w:marLeft w:val="640"/>
          <w:marRight w:val="0"/>
          <w:marTop w:val="0"/>
          <w:marBottom w:val="0"/>
          <w:divBdr>
            <w:top w:val="none" w:sz="0" w:space="0" w:color="auto"/>
            <w:left w:val="none" w:sz="0" w:space="0" w:color="auto"/>
            <w:bottom w:val="none" w:sz="0" w:space="0" w:color="auto"/>
            <w:right w:val="none" w:sz="0" w:space="0" w:color="auto"/>
          </w:divBdr>
        </w:div>
        <w:div w:id="1887981883">
          <w:marLeft w:val="640"/>
          <w:marRight w:val="0"/>
          <w:marTop w:val="0"/>
          <w:marBottom w:val="0"/>
          <w:divBdr>
            <w:top w:val="none" w:sz="0" w:space="0" w:color="auto"/>
            <w:left w:val="none" w:sz="0" w:space="0" w:color="auto"/>
            <w:bottom w:val="none" w:sz="0" w:space="0" w:color="auto"/>
            <w:right w:val="none" w:sz="0" w:space="0" w:color="auto"/>
          </w:divBdr>
        </w:div>
        <w:div w:id="1892107355">
          <w:marLeft w:val="640"/>
          <w:marRight w:val="0"/>
          <w:marTop w:val="0"/>
          <w:marBottom w:val="0"/>
          <w:divBdr>
            <w:top w:val="none" w:sz="0" w:space="0" w:color="auto"/>
            <w:left w:val="none" w:sz="0" w:space="0" w:color="auto"/>
            <w:bottom w:val="none" w:sz="0" w:space="0" w:color="auto"/>
            <w:right w:val="none" w:sz="0" w:space="0" w:color="auto"/>
          </w:divBdr>
        </w:div>
        <w:div w:id="1894536322">
          <w:marLeft w:val="640"/>
          <w:marRight w:val="0"/>
          <w:marTop w:val="0"/>
          <w:marBottom w:val="0"/>
          <w:divBdr>
            <w:top w:val="none" w:sz="0" w:space="0" w:color="auto"/>
            <w:left w:val="none" w:sz="0" w:space="0" w:color="auto"/>
            <w:bottom w:val="none" w:sz="0" w:space="0" w:color="auto"/>
            <w:right w:val="none" w:sz="0" w:space="0" w:color="auto"/>
          </w:divBdr>
        </w:div>
        <w:div w:id="1952661639">
          <w:marLeft w:val="640"/>
          <w:marRight w:val="0"/>
          <w:marTop w:val="0"/>
          <w:marBottom w:val="0"/>
          <w:divBdr>
            <w:top w:val="none" w:sz="0" w:space="0" w:color="auto"/>
            <w:left w:val="none" w:sz="0" w:space="0" w:color="auto"/>
            <w:bottom w:val="none" w:sz="0" w:space="0" w:color="auto"/>
            <w:right w:val="none" w:sz="0" w:space="0" w:color="auto"/>
          </w:divBdr>
        </w:div>
        <w:div w:id="2048293180">
          <w:marLeft w:val="640"/>
          <w:marRight w:val="0"/>
          <w:marTop w:val="0"/>
          <w:marBottom w:val="0"/>
          <w:divBdr>
            <w:top w:val="none" w:sz="0" w:space="0" w:color="auto"/>
            <w:left w:val="none" w:sz="0" w:space="0" w:color="auto"/>
            <w:bottom w:val="none" w:sz="0" w:space="0" w:color="auto"/>
            <w:right w:val="none" w:sz="0" w:space="0" w:color="auto"/>
          </w:divBdr>
        </w:div>
        <w:div w:id="2074112788">
          <w:marLeft w:val="640"/>
          <w:marRight w:val="0"/>
          <w:marTop w:val="0"/>
          <w:marBottom w:val="0"/>
          <w:divBdr>
            <w:top w:val="none" w:sz="0" w:space="0" w:color="auto"/>
            <w:left w:val="none" w:sz="0" w:space="0" w:color="auto"/>
            <w:bottom w:val="none" w:sz="0" w:space="0" w:color="auto"/>
            <w:right w:val="none" w:sz="0" w:space="0" w:color="auto"/>
          </w:divBdr>
        </w:div>
        <w:div w:id="2117093691">
          <w:marLeft w:val="640"/>
          <w:marRight w:val="0"/>
          <w:marTop w:val="0"/>
          <w:marBottom w:val="0"/>
          <w:divBdr>
            <w:top w:val="none" w:sz="0" w:space="0" w:color="auto"/>
            <w:left w:val="none" w:sz="0" w:space="0" w:color="auto"/>
            <w:bottom w:val="none" w:sz="0" w:space="0" w:color="auto"/>
            <w:right w:val="none" w:sz="0" w:space="0" w:color="auto"/>
          </w:divBdr>
        </w:div>
        <w:div w:id="2145730911">
          <w:marLeft w:val="640"/>
          <w:marRight w:val="0"/>
          <w:marTop w:val="0"/>
          <w:marBottom w:val="0"/>
          <w:divBdr>
            <w:top w:val="none" w:sz="0" w:space="0" w:color="auto"/>
            <w:left w:val="none" w:sz="0" w:space="0" w:color="auto"/>
            <w:bottom w:val="none" w:sz="0" w:space="0" w:color="auto"/>
            <w:right w:val="none" w:sz="0" w:space="0" w:color="auto"/>
          </w:divBdr>
        </w:div>
      </w:divsChild>
    </w:div>
    <w:div w:id="1294750960">
      <w:bodyDiv w:val="1"/>
      <w:marLeft w:val="0"/>
      <w:marRight w:val="0"/>
      <w:marTop w:val="0"/>
      <w:marBottom w:val="0"/>
      <w:divBdr>
        <w:top w:val="none" w:sz="0" w:space="0" w:color="auto"/>
        <w:left w:val="none" w:sz="0" w:space="0" w:color="auto"/>
        <w:bottom w:val="none" w:sz="0" w:space="0" w:color="auto"/>
        <w:right w:val="none" w:sz="0" w:space="0" w:color="auto"/>
      </w:divBdr>
    </w:div>
    <w:div w:id="1394694409">
      <w:bodyDiv w:val="1"/>
      <w:marLeft w:val="0"/>
      <w:marRight w:val="0"/>
      <w:marTop w:val="0"/>
      <w:marBottom w:val="0"/>
      <w:divBdr>
        <w:top w:val="none" w:sz="0" w:space="0" w:color="auto"/>
        <w:left w:val="none" w:sz="0" w:space="0" w:color="auto"/>
        <w:bottom w:val="none" w:sz="0" w:space="0" w:color="auto"/>
        <w:right w:val="none" w:sz="0" w:space="0" w:color="auto"/>
      </w:divBdr>
      <w:divsChild>
        <w:div w:id="240141921">
          <w:marLeft w:val="0"/>
          <w:marRight w:val="0"/>
          <w:marTop w:val="0"/>
          <w:marBottom w:val="0"/>
          <w:divBdr>
            <w:top w:val="none" w:sz="0" w:space="0" w:color="auto"/>
            <w:left w:val="none" w:sz="0" w:space="0" w:color="auto"/>
            <w:bottom w:val="none" w:sz="0" w:space="0" w:color="auto"/>
            <w:right w:val="none" w:sz="0" w:space="0" w:color="auto"/>
          </w:divBdr>
          <w:divsChild>
            <w:div w:id="896361659">
              <w:marLeft w:val="0"/>
              <w:marRight w:val="0"/>
              <w:marTop w:val="0"/>
              <w:marBottom w:val="0"/>
              <w:divBdr>
                <w:top w:val="none" w:sz="0" w:space="0" w:color="auto"/>
                <w:left w:val="none" w:sz="0" w:space="0" w:color="auto"/>
                <w:bottom w:val="none" w:sz="0" w:space="0" w:color="auto"/>
                <w:right w:val="none" w:sz="0" w:space="0" w:color="auto"/>
              </w:divBdr>
            </w:div>
          </w:divsChild>
        </w:div>
        <w:div w:id="173306807">
          <w:marLeft w:val="0"/>
          <w:marRight w:val="0"/>
          <w:marTop w:val="0"/>
          <w:marBottom w:val="0"/>
          <w:divBdr>
            <w:top w:val="none" w:sz="0" w:space="0" w:color="auto"/>
            <w:left w:val="none" w:sz="0" w:space="0" w:color="auto"/>
            <w:bottom w:val="none" w:sz="0" w:space="0" w:color="auto"/>
            <w:right w:val="none" w:sz="0" w:space="0" w:color="auto"/>
          </w:divBdr>
        </w:div>
      </w:divsChild>
    </w:div>
    <w:div w:id="1400521563">
      <w:bodyDiv w:val="1"/>
      <w:marLeft w:val="0"/>
      <w:marRight w:val="0"/>
      <w:marTop w:val="0"/>
      <w:marBottom w:val="0"/>
      <w:divBdr>
        <w:top w:val="none" w:sz="0" w:space="0" w:color="auto"/>
        <w:left w:val="none" w:sz="0" w:space="0" w:color="auto"/>
        <w:bottom w:val="none" w:sz="0" w:space="0" w:color="auto"/>
        <w:right w:val="none" w:sz="0" w:space="0" w:color="auto"/>
      </w:divBdr>
      <w:divsChild>
        <w:div w:id="893194510">
          <w:marLeft w:val="0"/>
          <w:marRight w:val="0"/>
          <w:marTop w:val="0"/>
          <w:marBottom w:val="0"/>
          <w:divBdr>
            <w:top w:val="none" w:sz="0" w:space="0" w:color="auto"/>
            <w:left w:val="none" w:sz="0" w:space="0" w:color="auto"/>
            <w:bottom w:val="none" w:sz="0" w:space="0" w:color="auto"/>
            <w:right w:val="none" w:sz="0" w:space="0" w:color="auto"/>
          </w:divBdr>
          <w:divsChild>
            <w:div w:id="1433359724">
              <w:marLeft w:val="0"/>
              <w:marRight w:val="0"/>
              <w:marTop w:val="0"/>
              <w:marBottom w:val="0"/>
              <w:divBdr>
                <w:top w:val="none" w:sz="0" w:space="0" w:color="auto"/>
                <w:left w:val="none" w:sz="0" w:space="0" w:color="auto"/>
                <w:bottom w:val="none" w:sz="0" w:space="0" w:color="auto"/>
                <w:right w:val="none" w:sz="0" w:space="0" w:color="auto"/>
              </w:divBdr>
              <w:divsChild>
                <w:div w:id="151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33607">
      <w:bodyDiv w:val="1"/>
      <w:marLeft w:val="0"/>
      <w:marRight w:val="0"/>
      <w:marTop w:val="0"/>
      <w:marBottom w:val="0"/>
      <w:divBdr>
        <w:top w:val="none" w:sz="0" w:space="0" w:color="auto"/>
        <w:left w:val="none" w:sz="0" w:space="0" w:color="auto"/>
        <w:bottom w:val="none" w:sz="0" w:space="0" w:color="auto"/>
        <w:right w:val="none" w:sz="0" w:space="0" w:color="auto"/>
      </w:divBdr>
    </w:div>
    <w:div w:id="1624922863">
      <w:bodyDiv w:val="1"/>
      <w:marLeft w:val="0"/>
      <w:marRight w:val="0"/>
      <w:marTop w:val="0"/>
      <w:marBottom w:val="0"/>
      <w:divBdr>
        <w:top w:val="none" w:sz="0" w:space="0" w:color="auto"/>
        <w:left w:val="none" w:sz="0" w:space="0" w:color="auto"/>
        <w:bottom w:val="none" w:sz="0" w:space="0" w:color="auto"/>
        <w:right w:val="none" w:sz="0" w:space="0" w:color="auto"/>
      </w:divBdr>
    </w:div>
    <w:div w:id="1630670474">
      <w:bodyDiv w:val="1"/>
      <w:marLeft w:val="0"/>
      <w:marRight w:val="0"/>
      <w:marTop w:val="0"/>
      <w:marBottom w:val="0"/>
      <w:divBdr>
        <w:top w:val="none" w:sz="0" w:space="0" w:color="auto"/>
        <w:left w:val="none" w:sz="0" w:space="0" w:color="auto"/>
        <w:bottom w:val="none" w:sz="0" w:space="0" w:color="auto"/>
        <w:right w:val="none" w:sz="0" w:space="0" w:color="auto"/>
      </w:divBdr>
      <w:divsChild>
        <w:div w:id="1644655660">
          <w:marLeft w:val="0"/>
          <w:marRight w:val="0"/>
          <w:marTop w:val="0"/>
          <w:marBottom w:val="0"/>
          <w:divBdr>
            <w:top w:val="none" w:sz="0" w:space="0" w:color="auto"/>
            <w:left w:val="none" w:sz="0" w:space="0" w:color="auto"/>
            <w:bottom w:val="none" w:sz="0" w:space="0" w:color="auto"/>
            <w:right w:val="none" w:sz="0" w:space="0" w:color="auto"/>
          </w:divBdr>
          <w:divsChild>
            <w:div w:id="50428862">
              <w:marLeft w:val="0"/>
              <w:marRight w:val="0"/>
              <w:marTop w:val="0"/>
              <w:marBottom w:val="0"/>
              <w:divBdr>
                <w:top w:val="none" w:sz="0" w:space="0" w:color="auto"/>
                <w:left w:val="none" w:sz="0" w:space="0" w:color="auto"/>
                <w:bottom w:val="none" w:sz="0" w:space="0" w:color="auto"/>
                <w:right w:val="none" w:sz="0" w:space="0" w:color="auto"/>
              </w:divBdr>
              <w:divsChild>
                <w:div w:id="1894153031">
                  <w:marLeft w:val="0"/>
                  <w:marRight w:val="0"/>
                  <w:marTop w:val="0"/>
                  <w:marBottom w:val="0"/>
                  <w:divBdr>
                    <w:top w:val="none" w:sz="0" w:space="0" w:color="auto"/>
                    <w:left w:val="none" w:sz="0" w:space="0" w:color="auto"/>
                    <w:bottom w:val="none" w:sz="0" w:space="0" w:color="auto"/>
                    <w:right w:val="none" w:sz="0" w:space="0" w:color="auto"/>
                  </w:divBdr>
                  <w:divsChild>
                    <w:div w:id="7652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25206">
      <w:bodyDiv w:val="1"/>
      <w:marLeft w:val="0"/>
      <w:marRight w:val="0"/>
      <w:marTop w:val="0"/>
      <w:marBottom w:val="0"/>
      <w:divBdr>
        <w:top w:val="none" w:sz="0" w:space="0" w:color="auto"/>
        <w:left w:val="none" w:sz="0" w:space="0" w:color="auto"/>
        <w:bottom w:val="none" w:sz="0" w:space="0" w:color="auto"/>
        <w:right w:val="none" w:sz="0" w:space="0" w:color="auto"/>
      </w:divBdr>
      <w:divsChild>
        <w:div w:id="1087655903">
          <w:marLeft w:val="0"/>
          <w:marRight w:val="0"/>
          <w:marTop w:val="0"/>
          <w:marBottom w:val="0"/>
          <w:divBdr>
            <w:top w:val="none" w:sz="0" w:space="0" w:color="auto"/>
            <w:left w:val="none" w:sz="0" w:space="0" w:color="auto"/>
            <w:bottom w:val="none" w:sz="0" w:space="0" w:color="auto"/>
            <w:right w:val="none" w:sz="0" w:space="0" w:color="auto"/>
          </w:divBdr>
          <w:divsChild>
            <w:div w:id="1493326192">
              <w:marLeft w:val="0"/>
              <w:marRight w:val="0"/>
              <w:marTop w:val="0"/>
              <w:marBottom w:val="0"/>
              <w:divBdr>
                <w:top w:val="none" w:sz="0" w:space="0" w:color="auto"/>
                <w:left w:val="none" w:sz="0" w:space="0" w:color="auto"/>
                <w:bottom w:val="none" w:sz="0" w:space="0" w:color="auto"/>
                <w:right w:val="none" w:sz="0" w:space="0" w:color="auto"/>
              </w:divBdr>
            </w:div>
          </w:divsChild>
        </w:div>
        <w:div w:id="748695681">
          <w:marLeft w:val="0"/>
          <w:marRight w:val="0"/>
          <w:marTop w:val="0"/>
          <w:marBottom w:val="0"/>
          <w:divBdr>
            <w:top w:val="none" w:sz="0" w:space="0" w:color="auto"/>
            <w:left w:val="none" w:sz="0" w:space="0" w:color="auto"/>
            <w:bottom w:val="none" w:sz="0" w:space="0" w:color="auto"/>
            <w:right w:val="none" w:sz="0" w:space="0" w:color="auto"/>
          </w:divBdr>
        </w:div>
      </w:divsChild>
    </w:div>
    <w:div w:id="1804731219">
      <w:bodyDiv w:val="1"/>
      <w:marLeft w:val="0"/>
      <w:marRight w:val="0"/>
      <w:marTop w:val="0"/>
      <w:marBottom w:val="0"/>
      <w:divBdr>
        <w:top w:val="none" w:sz="0" w:space="0" w:color="auto"/>
        <w:left w:val="none" w:sz="0" w:space="0" w:color="auto"/>
        <w:bottom w:val="none" w:sz="0" w:space="0" w:color="auto"/>
        <w:right w:val="none" w:sz="0" w:space="0" w:color="auto"/>
      </w:divBdr>
    </w:div>
    <w:div w:id="196568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onzalezlab.shinyapps.io/EcB_multiom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ynec2/EcB_multiom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E43EAFD81375428D9D508973448362"/>
        <w:category>
          <w:name w:val="General"/>
          <w:gallery w:val="placeholder"/>
        </w:category>
        <w:types>
          <w:type w:val="bbPlcHdr"/>
        </w:types>
        <w:behaviors>
          <w:behavior w:val="content"/>
        </w:behaviors>
        <w:guid w:val="{606DE2F6-A666-1C49-94B9-B0215C350538}"/>
      </w:docPartPr>
      <w:docPartBody>
        <w:p w:rsidR="00F6755F" w:rsidRDefault="006508AE" w:rsidP="006508AE">
          <w:pPr>
            <w:pStyle w:val="20E43EAFD81375428D9D508973448362"/>
          </w:pPr>
          <w:r w:rsidRPr="005A4C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1FE"/>
    <w:rsid w:val="0000380A"/>
    <w:rsid w:val="00004991"/>
    <w:rsid w:val="00012083"/>
    <w:rsid w:val="000443D7"/>
    <w:rsid w:val="000532A1"/>
    <w:rsid w:val="001323E2"/>
    <w:rsid w:val="00140289"/>
    <w:rsid w:val="00192581"/>
    <w:rsid w:val="001A2258"/>
    <w:rsid w:val="00220F55"/>
    <w:rsid w:val="002218F5"/>
    <w:rsid w:val="00234789"/>
    <w:rsid w:val="00272244"/>
    <w:rsid w:val="00282569"/>
    <w:rsid w:val="002C2888"/>
    <w:rsid w:val="002C4C76"/>
    <w:rsid w:val="00301E0E"/>
    <w:rsid w:val="00395D51"/>
    <w:rsid w:val="003A31AA"/>
    <w:rsid w:val="003C6E90"/>
    <w:rsid w:val="003D3200"/>
    <w:rsid w:val="003E6927"/>
    <w:rsid w:val="004014E4"/>
    <w:rsid w:val="00446874"/>
    <w:rsid w:val="00460C05"/>
    <w:rsid w:val="004A14B5"/>
    <w:rsid w:val="004E3A53"/>
    <w:rsid w:val="004E5141"/>
    <w:rsid w:val="00507441"/>
    <w:rsid w:val="0057133B"/>
    <w:rsid w:val="00571C0F"/>
    <w:rsid w:val="00572228"/>
    <w:rsid w:val="005A6279"/>
    <w:rsid w:val="005B0BC5"/>
    <w:rsid w:val="005D3F8B"/>
    <w:rsid w:val="006436C1"/>
    <w:rsid w:val="006508AE"/>
    <w:rsid w:val="00652F47"/>
    <w:rsid w:val="006D2CDF"/>
    <w:rsid w:val="006D30FA"/>
    <w:rsid w:val="006F7958"/>
    <w:rsid w:val="0071290B"/>
    <w:rsid w:val="00716845"/>
    <w:rsid w:val="00794B7C"/>
    <w:rsid w:val="007F47A6"/>
    <w:rsid w:val="007F4A59"/>
    <w:rsid w:val="00812BF9"/>
    <w:rsid w:val="00815EE7"/>
    <w:rsid w:val="00841126"/>
    <w:rsid w:val="00853C50"/>
    <w:rsid w:val="00870C7E"/>
    <w:rsid w:val="00897E6E"/>
    <w:rsid w:val="008A33B7"/>
    <w:rsid w:val="008E4EC0"/>
    <w:rsid w:val="009072F0"/>
    <w:rsid w:val="00910295"/>
    <w:rsid w:val="00913088"/>
    <w:rsid w:val="009502FD"/>
    <w:rsid w:val="00957D1B"/>
    <w:rsid w:val="009622FA"/>
    <w:rsid w:val="00984B45"/>
    <w:rsid w:val="00A12A02"/>
    <w:rsid w:val="00A379C5"/>
    <w:rsid w:val="00A57CDD"/>
    <w:rsid w:val="00A70360"/>
    <w:rsid w:val="00AD458B"/>
    <w:rsid w:val="00AD6E50"/>
    <w:rsid w:val="00B25BAB"/>
    <w:rsid w:val="00B43FD5"/>
    <w:rsid w:val="00B7365C"/>
    <w:rsid w:val="00BF7996"/>
    <w:rsid w:val="00C10CB6"/>
    <w:rsid w:val="00C12E47"/>
    <w:rsid w:val="00C13A63"/>
    <w:rsid w:val="00C27F19"/>
    <w:rsid w:val="00C42929"/>
    <w:rsid w:val="00CA5D5A"/>
    <w:rsid w:val="00D17131"/>
    <w:rsid w:val="00D60735"/>
    <w:rsid w:val="00D77E7E"/>
    <w:rsid w:val="00DD11FE"/>
    <w:rsid w:val="00DE216D"/>
    <w:rsid w:val="00E01DF1"/>
    <w:rsid w:val="00E41A6F"/>
    <w:rsid w:val="00E43A58"/>
    <w:rsid w:val="00E675AC"/>
    <w:rsid w:val="00EA2F61"/>
    <w:rsid w:val="00EB6E29"/>
    <w:rsid w:val="00EC392F"/>
    <w:rsid w:val="00EF6766"/>
    <w:rsid w:val="00F2571F"/>
    <w:rsid w:val="00F45AC8"/>
    <w:rsid w:val="00F6755F"/>
    <w:rsid w:val="00F93E3E"/>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8AE"/>
    <w:rPr>
      <w:color w:val="808080"/>
    </w:rPr>
  </w:style>
  <w:style w:type="paragraph" w:customStyle="1" w:styleId="20E43EAFD81375428D9D508973448362">
    <w:name w:val="20E43EAFD81375428D9D508973448362"/>
    <w:rsid w:val="006508A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E65AE9-6645-4B93-98A3-5A42E557F5BE}">
  <we:reference id="wa104382081" version="1.55.1.0" store="en-US" storeType="OMEX"/>
  <we:alternateReferences>
    <we:reference id="wa104382081" version="1.55.1.0" store="en-US" storeType="OMEX"/>
  </we:alternateReferences>
  <we:properties>
    <we:property name="MENDELEY_CITATIONS" value="[{&quot;citationID&quot;:&quot;MENDELEY_CITATION_7bea8a3f-afa6-4385-a2bb-fc39fec29f2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&quot;,&quot;citationItems&quot;:[{&quot;id&quot;:&quot;280ff9c9-8fc7-3007-bc92-fcfdef17dbf1&quot;,&quot;itemData&quot;:{&quot;type&quot;:&quot;book&quot;,&quot;id&quot;:&quot;280ff9c9-8fc7-3007-bc92-fcfdef17dbf1&quot;,&quot;title&quot;:&quot;Enterococcus Diversity, Origins in Nature, and Gut Colonization&quot;,&quot;author&quot;:[{&quot;family&quot;:&quot;Lebreton&quot;,&quot;given&quot;:&quot;Francois&quot;,&quot;parse-names&quot;:false,&quot;dropping-particle&quot;:&quot;&quot;,&quot;non-dropping-particle&quot;:&quot;&quot;},{&quot;family&quot;:&quot;Willems&quot;,&quot;given&quot;:&quot;Rob J. L.&quot;,&quot;parse-names&quot;:false,&quot;dropping-particle&quot;:&quot;&quot;,&quot;non-dropping-particle&quot;:&quot;&quot;},{&quot;family&quot;:&quot;Gilmore&quot;,&quot;given&quot;:&quot;Michael S.&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13&quot;,&quot;issued&quot;:{&quot;date-parts&quot;:[[2014]]},&quot;publisher-place&quot;:&quot;Boston&quot;,&quot;abstract&quot;:&quo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quot;,&quot;container-title-short&quot;:&quot;&quot;},&quot;isTemporary&quot;:false}]},{&quot;citationID&quot;:&quot;MENDELEY_CITATION_63d0eec2-8444-4fb4-a86f-77f8fe9201ca&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NkMGVlYzItODQ0NC00ZmI0LWE4NmYtNzdmOGZlOTIwMWNhIiwicHJvcGVydGllcyI6eyJub3RlSW5kZXgiOjB9LCJpc0VkaXRlZCI6ZmFsc2UsIm1hbnVhbE92ZXJyaWRlIjp7ImlzTWFudWFsbHlPdmVycmlkZGVuIjpmYWxzZSwiY2l0ZXByb2NUZXh0IjoiPHN1cD4y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citationID&quot;:&quot;MENDELEY_CITATION_942b83d4-3563-4d5c-9706-ebf2f84d767d&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&quot;,&quot;citationItems&quot;:[{&quot;id&quot;:&quot;ef3da38f-cfe8-3e85-8a37-33a24ade2023&quot;,&quot;itemData&quot;:{&quot;type&quot;:&quot;article-journal&quot;,&quot;id&quot;:&quot;ef3da38f-cfe8-3e85-8a37-33a24ade2023&quot;,&quot;title&quot;:&quot;The Many Faces of Enterococcus spp.-Commensal, Probiotic and Opportunistic Pathogen&quot;,&quot;author&quot;:[{&quot;family&quot;:&quot;Krawczyk&quot;,&quot;given&quot;:&quot;Beata&quot;,&quot;parse-names&quot;:false,&quot;dropping-particle&quot;:&quot;&quot;,&quot;non-dropping-particle&quot;:&quot;&quot;},{&quot;family&quot;:&quot;Wityk&quot;,&quot;given&quot;:&quot;Paweł&quot;,&quot;parse-names&quot;:false,&quot;dropping-particle&quot;:&quot;&quot;,&quot;non-dropping-particle&quot;:&quot;&quot;},{&quot;family&quot;:&quot;Gałęcka&quot;,&quot;given&quot;:&quot;Mirosława&quot;,&quot;parse-names&quot;:false,&quot;dropping-particle&quot;:&quot;&quot;,&quot;non-dropping-particle&quot;:&quot;&quot;},{&quot;family&quot;:&quot;Michalik&quot;,&quot;given&quot;:&quot;Michał&quot;,&quot;parse-names&quot;:false,&quot;dropping-particle&quot;:&quot;&quot;,&quot;non-dropping-particle&quot;:&quot;&quot;}],&quot;container-title&quot;:&quot;Microorganisms&quot;,&quot;container-title-short&quot;:&quot;Microorganisms&quot;,&quot;DOI&quot;:&quot;10.3390/microorganisms9091900&quot;,&quot;ISSN&quot;:&quot;2076-2607&quot;,&quot;PMID&quot;:&quot;34576796&quot;,&quot;URL&quot;:&quot;https://pubmed.ncbi.nlm.nih.gov/34576796&quot;,&quot;issued&quot;:{&quot;date-parts&quot;:[[2021,9,7]]},&quot;publisher-place&quot;:&quot;Switzerland&quot;,&quot;page&quot;:&quot;1900&quot;,&quot;language&quot;:&quot;eng&quot;,&quot;abstract&quot;:&quot;Enterococcus spp. are Gram-positive, facultative, anaerobic cocci, which are found in the intestinal fl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ficial properties of these microorganisms and the risk factors related to their evolution towards pathogenicity.&quot;,&quot;issue&quot;:&quot;9&quot;,&quot;volume&quot;:&quot;9&quot;},&quot;isTemporary&quot;:false},{&quot;id&quot;:&quot;68499908-6d8e-3b2d-ae9e-6d326b3bfb46&quot;,&quot;itemData&quot;:{&quot;type&quot;:&quot;article-journal&quot;,&quot;id&quot;:&quot;68499908-6d8e-3b2d-ae9e-6d326b3bfb46&quot;,&quot;title&quot;:&quot;Enterococcal colonization of infants in a neonatal intensive care unit: associated predictors, risk factors and seasonal patterns&quot;,&quot;author&quot;:[{&quot;family&quot;:&quot;Hufnagel&quot;,&quot;given&quot;:&quot;Markus&quot;,&quot;parse-names&quot;:false,&quot;dropping-particle&quot;:&quot;&quot;,&quot;non-dropping-particle&quot;:&quot;&quot;},{&quot;family&quot;:&quot;Liese&quot;,&quot;given&quot;:&quot;Cathrin&quot;,&quot;parse-names&quot;:false,&quot;dropping-particle&quot;:&quot;&quot;,&quot;non-dropping-particle&quot;:&quot;&quot;},{&quot;family&quot;:&quot;Loescher&quot;,&quot;given&quot;:&quot;Claudia&quot;,&quot;parse-names&quot;:false,&quot;dropping-particle&quot;:&quot;&quot;,&quot;non-dropping-particle&quot;:&quot;&quot;},{&quot;family&quot;:&quot;Kunze&quot;,&quot;given&quot;:&quot;Mirjam&quot;,&quot;parse-names&quot;:false,&quot;dropping-particle&quot;:&quot;&quot;,&quot;non-dropping-particle&quot;:&quot;&quot;},{&quot;family&quot;:&quot;Proempeler&quot;,&quot;given&quot;:&quot;Heinrich&quot;,&quot;parse-names&quot;:false,&quot;dropping-particle&quot;:&quot;&quot;,&quot;non-dropping-particle&quot;:&quot;&quot;},{&quot;family&quot;:&quot;Berner&quot;,&quot;given&quot;:&quot;Reinhard&quot;,&quot;parse-names&quot;:false,&quot;dropping-particle&quot;:&quot;&quot;,&quot;non-dropping-particle&quot;:&quot;&quot;},{&quot;family&quot;:&quot;Krueger&quot;,&quot;given&quot;:&quot;Marcus&quot;,&quot;parse-names&quot;:false,&quot;dropping-particle&quot;:&quot;&quot;,&quot;non-dropping-particle&quot;:&quot;&quot;}],&quot;container-title&quot;:&quot;BMC infectious diseases&quot;,&quot;container-title-short&quot;:&quot;BMC Infect Dis&quot;,&quot;DOI&quot;:&quot;10.1186/1471-2334-7-107&quot;,&quot;ISSN&quot;:&quot;1471-2334&quot;,&quot;PMID&quot;:&quot;17868474&quot;,&quot;URL&quot;:&quot;https://pubmed.ncbi.nlm.nih.gov/17868474&quot;,&quot;issued&quot;:{&quot;date-parts&quot;:[[2007,9,16]]},&quot;publisher-place&quot;:&quot;England&quot;,&quot;page&quot;:&quot;107&quot;,&quot;language&quot;:&quot;eng&quot;,&quot;abstract&quot;:&quo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 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 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 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quot;,&quot;volume&quot;:&quot;7&quot;},&quot;isTemporary&quot;:false}]},{&quot;citationID&quot;:&quot;MENDELEY_CITATION_6ba7814c-53c3-40b7-8260-65f7bc34eeee&quot;,&quot;properties&quot;:{&quot;noteIndex&quot;:0},&quot;isEdited&quot;:false,&quot;manualOverride&quot;:{&quot;isManuallyOverridden&quot;:false,&quot;citeprocText&quot;:&quot;&lt;sup&gt;2,5–8&lt;/sup&gt;&quot;,&quot;manualOverrideText&quot;:&quot;&quot;},&quot;citationTag&quot;:&quot;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id&quot;:&quot;b2ac0248-1bb3-32a8-8c89-a10fd5955166&quot;,&quot;itemData&quot;:{&quot;type&quot;:&quot;article-journal&quot;,&quot;id&quot;:&quot;b2ac0248-1bb3-32a8-8c89-a10fd5955166&quot;,&quot;title&quot;:&quot;Patients in Long-Term Care Facilities: A Reservoir for Vancomycin-Resistant Enterococci&quot;,&quot;author&quot;:[{&quot;family&quot;:&quot;Elizaga&quot;,&quot;given&quot;:&quot;Marnie L&quot;,&quot;parse-names&quot;:false,&quot;dropping-particle&quot;:&quot;&quot;,&quot;non-dropping-particle&quot;:&quot;&quot;},{&quot;family&quot;:&quot;Weinstein&quot;,&quot;given&quot;:&quot;Robert A&quot;,&quot;parse-names&quot;:false,&quot;dropping-particle&quot;:&quot;&quot;,&quot;non-dropping-particle&quot;:&quot;&quot;},{&quot;family&quot;:&quot;Hayden&quot;,&quot;given&quot;:&quot;Mary K&quot;,&quot;parse-names&quot;:false,&quot;dropping-particle&quot;:&quot;&quot;,&quot;non-dropping-particle&quot;:&quot;&quot;}],&quot;container-title&quot;:&quot;Clinical Infectious Diseases&quot;,&quot;DOI&quot;:&quot;10.1086/338461&quot;,&quot;ISSN&quot;:&quot;1058-4838&quot;,&quot;URL&quot;:&quot;https://doi.org/10.1086/338461&quot;,&quot;issued&quot;:{&quot;date-parts&quot;:[[2002,2,15]]},&quot;page&quot;:&quot;441-446&quot;,&quot;abstract&quot;:&quot;A prospective cohort study with culture surveys and chart reviews was conducted to determine the prevalence of rectal colonization with vancomycin-resistant enterococci (VRE) and to identify risk factors for colonization among 100 residents of 20 different long-term care facilities (LTCFs) who were admitted to 2 medical wards of an academic acute care hospital. On admission to the hospital, 45 (45%) of these 100 patients were determined to be harboring VRE. Prior use of antibiotics and the presence of a decubitus ulcer were identified as risk factors. Fourteen other LTCF residents—33% of those at risk—acquired VRE in the hospital. Antecubital skin colonization with VRE was detected in 28% of patients. Hospital ward surveillance revealed a 60% mean point prevalence of VRE colonization among patients in LTCFs, compared with 21% for other patients (P &amp;lt; .001). Patients in LTCFs in urban referral hospitals are a major reservoir for VRE, which can be transmitted to other inpatients in the hospital, in the LTCF, and in smaller community hospitals.&quot;,&quot;issue&quot;:&quot;4&quot;,&quot;volume&quot;:&quot;34&quot;,&quot;container-title-short&quot;:&quot;&quot;},&quot;isTemporary&quot;:false},{&quot;id&quot;:&quot;6522d351-efe8-3d02-86f6-33addcf8634b&quot;,&quot;itemData&quot;:{&quot;type&quot;:&quot;article-journal&quot;,&quot;id&quot;:&quot;6522d351-efe8-3d02-86f6-33addcf8634b&quot;,&quot;title&quot;:&quot;Superinfection with Enterococcus faecalis During Quinupristin/Dalfopristin Therapy&quot;,&quot;author&quot;:[{&quot;family&quot;:&quot;Chow&quot;,&quot;given&quot;:&quot;Joseph W&quot;,&quot;parse-names&quot;:false,&quot;dropping-particle&quot;:&quot;&quot;,&quot;non-dropping-particle&quot;:&quot;&quot;},{&quot;family&quot;:&quot;Davidson&quot;,&quot;given&quot;:&quot;Alma&quot;,&quot;parse-names&quot;:false,&quot;dropping-particle&quot;:&quot;&quot;,&quot;non-dropping-particle&quot;:&quot;&quot;},{&quot;family&quot;:&quot;Sanford III&quot;,&quot;given&quot;:&quot;Edward&quot;,&quot;parse-names&quot;:false,&quot;dropping-particle&quot;:&quot;&quot;,&quot;non-dropping-particle&quot;:&quot;&quot;},{&quot;family&quot;:&quot;Zervos&quot;,&quot;given&quot;:&quot;Marcus J&quot;,&quot;parse-names&quot;:false,&quot;dropping-particle&quot;:&quot;&quot;,&quot;non-dropping-particle&quot;:&quot;&quot;}],&quot;container-title&quot;:&quot;Clinical Infectious Diseases&quot;,&quot;DOI&quot;:&quot;10.1093/clinids/24.1.91&quot;,&quot;ISSN&quot;:&quot;1058-4838&quot;,&quot;URL&quot;:&quot;https://doi.org/10.1093/clinids/24.1.91&quot;,&quot;issued&quot;:{&quot;date-parts&quot;:[[1997,1,1]]},&quot;page&quot;:&quot;91-92&quot;,&quot;issue&quot;:&quot;1&quot;,&quot;volume&quot;:&quot;24&quot;,&quot;container-title-short&quot;:&quot;&quot;},&quot;isTemporary&quot;:false},{&quot;id&quot;:&quot;05aea22d-4de5-3e34-a4fb-54c7d64d93ad&quot;,&quot;itemData&quot;:{&quot;type&quot;:&quot;article-journal&quot;,&quot;id&quot;:&quot;05aea22d-4de5-3e34-a4fb-54c7d64d93ad&quot;,&quot;title&quot;:&quot;Nosocomial Spread of Linezolid-Resistant, Vancomycin-Resistant Enterococcus faecium&quot;,&quot;author&quot;:[{&quot;family&quot;:&quot;Herrero&quot;,&quot;given&quot;:&quot;Inmaculada A&quot;,&quot;parse-names&quot;:false,&quot;dropping-particle&quot;:&quot;&quot;,&quot;non-dropping-particle&quot;:&quot;&quot;},{&quot;family&quot;:&quot;Issa&quot;,&quot;given&quot;:&quot;Nicolas C&quot;,&quot;parse-names&quot;:false,&quot;dropping-particle&quot;:&quot;&quot;,&quot;non-dropping-particle&quot;:&quot;&quot;},{&quot;family&quot;:&quot;Patel&quot;,&quot;given&quot;:&quot;Robin&quot;,&quot;parse-names&quot;:false,&quot;dropping-particle&quot;:&quot;&quot;,&quot;non-dropping-particle&quot;:&quot;&quot;}],&quot;container-title&quot;:&quot;New England Journal of Medicine&quot;,&quot;DOI&quot;:&quot;10.1056/NEJM200203143461121&quot;,&quot;ISSN&quot;:&quot;0028-4793&quot;,&quot;URL&quot;:&quot;https://doi.org/10.1056/NEJM200203143461121&quot;,&quot;issued&quot;:{&quot;date-parts&quot;:[[2002,3,14]]},&quot;page&quot;:&quot;867-869&quot;,&quot;publisher&quot;:&quot;Massachusetts Medical Society&quot;,&quot;issue&quot;:&quot;11&quot;,&quot;volume&quot;:&quot;346&quot;,&quot;container-title-short&quot;:&quot;&quot;},&quot;isTemporary&quot;:false},{&quot;id&quot;:&quot;99a5294d-cfd8-3468-85d4-a0afb903ab5e&quot;,&quot;itemData&quot;:{&quot;type&quot;:&quot;article-journal&quot;,&quot;id&quot;:&quot;99a5294d-cfd8-3468-85d4-a0afb903ab5e&quot;,&quot;title&quot;:&quot;Emergence of daptomycin resistance in Enterococcus faecium during daptomycin therapy&quot;,&quot;author&quot;:[{&quot;family&quot;:&quot;Lewis II&quot;,&quot;given&quot;:&quot;James S&quot;,&quot;parse-names&quot;:false,&quot;dropping-particle&quot;:&quot;&quot;,&quot;non-dropping-particle&quot;:&quot;&quot;},{&quot;family&quot;:&quot;Owens&quot;,&quot;given&quot;:&quot;Aaron&quot;,&quot;parse-names&quot;:false,&quot;dropping-particle&quot;:&quot;&quot;,&quot;non-dropping-particle&quot;:&quot;&quot;},{&quot;family&quot;:&quot;Cadena&quot;,&quot;given&quot;:&quot;Jose&quot;,&quot;parse-names&quot;:false,&quot;dropping-particle&quot;:&quot;&quot;,&quot;non-dropping-particle&quot;:&quot;&quot;},{&quot;family&quot;:&quot;Sabol&quot;,&quot;given&quot;:&quot;Kathryn&quot;,&quot;parse-names&quot;:false,&quot;dropping-particle&quot;:&quot;&quot;,&quot;non-dropping-particle&quot;:&quot;&quot;},{&quot;family&quot;:&quot;Patterson&quot;,&quot;given&quot;:&quot;Jan E&quot;,&quot;parse-names&quot;:false,&quot;dropping-particle&quot;:&quot;&quot;,&quot;non-dropping-particle&quot;:&quot;&quot;},{&quot;family&quot;:&quot;Jorgensen&quot;,&quot;given&quot;:&quot;James H&quot;,&quot;parse-names&quot;:false,&quot;dropping-particle&quot;:&quot;&quot;,&quot;non-dropping-particle&quot;:&quot;&quot;}],&quot;container-title&quot;:&quot;Antimicrobial agents and chemotherapy&quot;,&quot;container-title-short&quot;:&quot;Antimicrob Agents Chemother&quot;,&quot;DOI&quot;:&quot;10.1128/AAC.49.4.1664-1665.2005&quot;,&quot;ISSN&quot;:&quot;0066-4804&quot;,&quot;PMID&quot;:&quot;15793168&quot;,&quot;URL&quot;:&quot;https://pubmed.ncbi.nlm.nih.gov/15793168&quot;,&quot;issued&quot;:{&quot;date-parts&quot;:[[2005,4]]},&quot;publisher-place&quot;:&quot;United States&quot;,&quot;page&quot;:&quot;1664-1665&quot;,&quot;language&quot;:&quot;eng&quot;,&quot;issue&quot;:&quot;4&quot;,&quot;volume&quot;:&quot;49&quot;},&quot;isTemporary&quot;:false}]},{&quot;citationID&quot;:&quot;MENDELEY_CITATION_630c0977-06c4-445e-bde9-94d180073a9d&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&quot;,&quot;citationItems&quot;:[{&quot;id&quot;:&quot;79bc05ec-ee8c-3bc8-ae67-39729813bee2&quot;,&quot;itemData&quot;:{&quot;type&quot;:&quot;article-journal&quot;,&quot;id&quot;:&quot;79bc05ec-ee8c-3bc8-ae67-39729813bee2&quot;,&quot;title&quot;:&quot;Differences in Outcomes for Patients with Bacteremia Due to Vancomycin-Resistant Enterococcus faecium or Vancomycin-Susceptible E. faecium&quot;,&quot;author&quot;:[{&quot;family&quot;:&quot;Linden&quot;,&quot;given&quot;:&quot;Peter K&quot;,&quot;parse-names&quot;:false,&quot;dropping-particle&quot;:&quot;&quot;,&quot;non-dropping-particle&quot;:&quot;&quot;},{&quot;family&quot;:&quot;Pasculle&quot;,&quot;given&quot;:&quot;Anthony W&quot;,&quot;parse-names&quot;:false,&quot;dropping-particle&quot;:&quot;&quot;,&quot;non-dropping-particle&quot;:&quot;&quot;},{&quot;family&quot;:&quot;Manez&quot;,&quot;given&quot;:&quot;Rafael&quot;,&quot;parse-names&quot;:false,&quot;dropping-particle&quot;:&quot;&quot;,&quot;non-dropping-particle&quot;:&quot;&quot;},{&quot;family&quot;:&quot;Kramer&quot;,&quot;given&quot;:&quot;David J&quot;,&quot;parse-names&quot;:false,&quot;dropping-particle&quot;:&quot;&quot;,&quot;non-dropping-particle&quot;:&quot;&quot;},{&quot;family&quot;:&quot;Fung&quot;,&quot;given&quot;:&quot;John J&quot;,&quot;parse-names&quot;:false,&quot;dropping-particle&quot;:&quot;&quot;,&quot;non-dropping-particle&quot;:&quot;&quot;},{&quot;family&quot;:&quot;Pinna&quot;,&quot;given&quot;:&quot;Anthony D&quot;,&quot;parse-names&quot;:false,&quot;dropping-particle&quot;:&quot;&quot;,&quot;non-dropping-particle&quot;:&quot;&quot;},{&quot;family&quot;:&quot;Kusne&quot;,&quot;given&quot;:&quot;Shimon&quot;,&quot;parse-names&quot;:false,&quot;dropping-particle&quot;:&quot;&quot;,&quot;non-dropping-particle&quot;:&quot;&quot;}],&quot;container-title&quot;:&quot;Clinical Infectious Diseases&quot;,&quot;DOI&quot;:&quot;10.1093/clinids/22.4.663&quot;,&quot;ISSN&quot;:&quot;1058-4838&quot;,&quot;URL&quot;:&quot;https://doi.org/10.1093/clinids/22.4.663&quot;,&quot;issued&quot;:{&quot;date-parts&quot;:[[1996,4,1]]},&quot;page&quot;:&quot;663-670&quot;,&quot;abstract&quot;:&quot;To determine the differences in outcome in cases of enterococcal bacteremia due to vancomycinresistant organisms, we compared consecutive patients on a liver transplant service who had clinically significant bacteremia due to vancomycin-resistant Enterococcus faecium (VREF) (n = 54) with a contemporaneous cohort of patients who had vancomycin-susceptible E. faecium (VSEF) bacteremia (n = 48). VREF bacteremia occurred significantly later in the hospitalization than did VSEF bacteremia (43 days vs. 24 days, respectively; P &amp;lt; .01);in addition, VREF was more frequently the sole blood pathogen isolated (91% of patients) than was VSEF (56% of patients) (P = .0002). Invasive interventions for intraabdominal and intrathoracic infection were required more often in the VREF cohort than in the VSEF cohort (34 of 45 patients vs. 20 of 41 patients, respectively; P = .01). Vancomycin resistance more frequently resulted in recurrent bacteremia (22 of 54 patients infected with VREF vs. 7 of 48 patients infected with VSEF; P = .006), persistent isolation of Enterococcus species at the primary site (27 of 33 patients infected with VREF vs. 7 of 18 patients infected with VSEF; P = .005), and endovascular infection (4 patients infected with VREF vs. none infected with VSEF). The decrement in patient survival, as measured from the last bacteremic episode, was greater in the VREF cohort (P = .02). Vancomycin resistance, shock, and liver failure were independent risk factors for Enterococcus-associated mortality. Higher rates of refractory infection, serious morbidity, and attributable death occurred in the VREF cohort and were partially mediated by the lack of effective antimicrobial therapy.&quot;,&quot;issue&quot;:&quot;4&quot;,&quot;volume&quot;:&quot;22&quot;,&quot;container-title-short&quot;:&quot;&quot;},&quot;isTemporary&quot;:false}]},{&quot;citationID&quot;:&quot;MENDELEY_CITATION_1a56b709-774f-4cbc-a74d-a9c17c0981a5&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&quot;,&quot;citationItems&quot;:[{&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id&quot;:&quot;de3e54e2-a582-3c95-aead-f365fa586236&quot;,&quot;itemData&quot;:{&quot;type&quot;:&quot;article-journal&quot;,&quot;id&quot;:&quot;de3e54e2-a582-3c95-aead-f365fa586236&quot;,&quot;title&quot;:&quot;Statistical Design for Biospecimen Cohort Size in Proteomics-based Biomarker Discovery and Verification Studies&quot;,&quot;author&quot;:[{&quot;family&quot;:&quot;Skates&quot;,&quot;given&quot;:&quot;Steven J&quot;,&quot;parse-names&quot;:false,&quot;dropping-particle&quot;:&quot;&quot;,&quot;non-dropping-particle&quot;:&quot;&quot;},{&quot;family&quot;:&quot;Gillette&quot;,&quot;given&quot;:&quot;Michael A&quot;,&quot;parse-names&quot;:false,&quot;dropping-particle&quot;:&quot;&quot;,&quot;non-dropping-particle&quot;:&quot;&quot;},{&quot;family&quot;:&quot;LaBaer&quot;,&quot;given&quot;:&quot;Joshua&quot;,&quot;parse-names&quot;:false,&quot;dropping-particle&quot;:&quot;&quot;,&quot;non-dropping-particle&quot;:&quot;&quot;},{&quot;family&quot;:&quot;Carr&quot;,&quot;given&quot;:&quot;Steven A&quot;,&quot;parse-names&quot;:false,&quot;dropping-particle&quot;:&quot;&quot;,&quot;non-dropping-particle&quot;:&quot;&quot;},{&quot;family&quot;:&quot;Anderson&quot;,&quot;given&quot;:&quot;Leigh&quot;,&quot;parse-names&quot;:false,&quot;dropping-particle&quot;:&quot;&quot;,&quot;non-dropping-particle&quot;:&quot;&quot;},{&quot;family&quot;:&quot;Liebler&quot;,&quot;given&quot;:&quot;Daniel C&quot;,&quot;parse-names&quot;:false,&quot;dropping-particle&quot;:&quot;&quot;,&quot;non-dropping-particle&quot;:&quot;&quot;},{&quot;family&quot;:&quot;Ransohoff&quot;,&quot;given&quot;:&quot;David&quot;,&quot;parse-names&quot;:false,&quot;dropping-particle&quot;:&quot;&quot;,&quot;non-dropping-particle&quot;:&quot;&quot;},{&quot;family&quot;:&quot;Rifai&quot;,&quot;given&quot;:&quot;Nader&quot;,&quot;parse-names&quot;:false,&quot;dropping-particle&quot;:&quot;&quot;,&quot;non-dropping-particle&quot;:&quot;&quot;},{&quot;family&quot;:&quot;Kondratovich&quot;,&quot;given&quot;:&quot;Marina&quot;,&quot;parse-names&quot;:false,&quot;dropping-particle&quot;:&quot;&quot;,&quot;non-dropping-particle&quot;:&quot;&quot;},{&quot;family&quot;:&quot;Težak&quot;,&quot;given&quot;:&quot;Živana&quot;,&quot;parse-names&quot;:false,&quot;dropping-particle&quot;:&quot;&quot;,&quot;non-dropping-particle&quot;:&quot;&quot;},{&quot;family&quot;:&quot;Mansfield&quot;,&quot;given&quot;:&quot;Elizabeth&quot;,&quot;parse-names&quot;:false,&quot;dropping-particle&quot;:&quot;&quot;,&quot;non-dropping-particle&quot;:&quot;&quot;},{&quot;family&quot;:&quot;Oberg&quot;,&quot;given&quot;:&quot;Ann L&quot;,&quot;parse-names&quot;:false,&quot;dropping-particle&quot;:&quot;&quot;,&quot;non-dropping-particle&quot;:&quot;&quot;},{&quot;family&quot;:&quot;Wright&quot;,&quot;given&quot;:&quot;Ian&quot;,&quot;parse-names&quot;:false,&quot;dropping-particle&quot;:&quot;&quot;,&quot;non-dropping-particle&quot;:&quot;&quot;},{&quot;family&quot;:&quot;Barnes&quot;,&quot;given&quot;:&quot;Grady&quot;,&quot;parse-names&quot;:false,&quot;dropping-particle&quot;:&quot;&quot;,&quot;non-dropping-particle&quot;:&quot;&quot;},{&quot;family&quot;:&quot;Gail&quot;,&quot;given&quot;:&quot;Mitchell&quot;,&quot;parse-names&quot;:false,&quot;dropping-particle&quot;:&quot;&quot;,&quot;non-dropping-particle&quot;:&quot;&quot;},{&quot;family&quot;:&quot;Mesri&quot;,&quot;given&quot;:&quot;Mehdi&quot;,&quot;parse-names&quot;:false,&quot;dropping-particle&quot;:&quot;&quot;,&quot;non-dropping-particle&quot;:&quot;&quot;},{&quot;family&quot;:&quot;Kinsinger&quot;,&quot;given&quot;:&quot;Christopher R&quot;,&quot;parse-names&quot;:false,&quot;dropping-particle&quot;:&quot;&quot;,&quot;non-dropping-particle&quot;:&quot;&quot;},{&quot;family&quot;:&quot;Rodriguez&quot;,&quot;given&quot;:&quot;Henry&quot;,&quot;parse-names&quot;:false,&quot;dropping-particle&quot;:&quot;&quot;,&quot;non-dropping-particle&quot;:&quot;&quot;},{&quot;family&quot;:&quot;Boja&quot;,&quot;given&quot;:&quot;Emily S&quot;,&quot;parse-names&quot;:false,&quot;dropping-particle&quot;:&quot;&quot;,&quot;non-dropping-particle&quot;:&quot;&quot;}],&quot;container-title&quot;:&quot;Journal of Proteome Research&quot;,&quot;container-title-short&quot;:&quot;J Proteome Res&quot;,&quot;DOI&quot;:&quot;10.1021/pr400132j&quot;,&quot;ISSN&quot;:&quot;1535-3893&quot;,&quot;URL&quot;:&quot;https://doi.org/10.1021/pr400132j&quot;,&quot;issued&quot;:{&quot;date-parts&quot;:[[2013,12,6]]},&quot;page&quot;:&quot;5383-5394&quot;,&quot;publisher&quot;:&quot;American Chemical Society&quot;,&quot;issue&quot;:&quot;12&quot;,&quot;volume&quot;:&quot;12&quot;},&quot;isTemporary&quot;:false}]},{&quot;citationID&quot;:&quot;MENDELEY_CITATION_601a00b2-b6ea-449c-95b9-7df43e3702f9&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jAxYTAwYjItYjZlYS00NDljLTk1YjktN2RmNDNlMzcwMmY5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971e26b4-652a-4729-b9dc-e44f78717b9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cxZTI2YjQtNjUyYS00NzI5LWI5ZGMtZTQ0Zjc4NzE3Yjk0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8ed8e624-c25e-49de-8f58-5b87317e200e&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&quot;,&quot;citationItems&quot;:[{&quot;id&quot;:&quot;7a2b82cf-65f4-30dd-8be5-36dd0cdeb8ca&quot;,&quot;itemData&quot;:{&quot;type&quot;:&quot;article-journal&quot;,&quot;id&quot;:&quot;7a2b82cf-65f4-30dd-8be5-36dd0cdeb8ca&quot;,&quot;title&quot;:&quot;Reversed-phase chromatography with multiple fraction concatenation strategy for proteome profiling of human MCF10A cells&quot;,&quot;author&quot;:[{&quot;family&quot;:&quot;Wang&quot;,&quot;given&quot;:&quot;Yuexi&quot;,&quot;parse-names&quot;:false,&quot;dropping-particle&quot;:&quot;&quot;,&quot;non-dropping-particle&quot;:&quot;&quot;},{&quot;family&quot;:&quot;Yang&quot;,&quot;given&quot;:&quot;Feng&quot;,&quot;parse-names&quot;:false,&quot;dropping-particle&quot;:&quot;&quot;,&quot;non-dropping-particle&quot;:&quot;&quot;},{&quot;family&quot;:&quot;Gritsenko&quot;,&quot;given&quot;:&quot;Marina A&quot;,&quot;parse-names&quot;:false,&quot;dropping-particle&quot;:&quot;&quot;,&quot;non-dropping-particle&quot;:&quot;&quot;},{&quot;family&quot;:&quot;Wang&quot;,&quot;given&quot;:&quot;Yingchun&quot;,&quot;parse-names&quot;:false,&quot;dropping-particle&quot;:&quot;&quot;,&quot;non-dropping-particle&quot;:&quot;&quot;},{&quot;family&quot;:&quot;Clauss&quot;,&quot;given&quot;:&quot;Therese&quot;,&quot;parse-names&quot;:false,&quot;dropping-particle&quot;:&quot;&quot;,&quot;non-dropping-particle&quot;:&quot;&quot;},{&quot;family&quot;:&quot;Liu&quot;,&quot;given&quot;:&quot;Tao&quot;,&quot;parse-names&quot;:false,&quot;dropping-particle&quot;:&quot;&quot;,&quot;non-dropping-particle&quot;:&quot;&quot;},{&quot;family&quot;:&quot;Shen&quot;,&quot;given&quot;:&quot;Yufeng&quot;,&quot;parse-names&quot;:false,&quot;dropping-particle&quot;:&quot;&quot;,&quot;non-dropping-particle&quot;:&quot;&quot;},{&quot;family&quot;:&quot;Monroe&quot;,&quot;given&quot;:&quot;Matthew E&quot;,&quot;parse-names&quot;:false,&quot;dropping-particle&quot;:&quot;&quot;,&quot;non-dropping-particle&quot;:&quot;&quot;},{&quot;family&quot;:&quot;Lopez-Ferrer&quot;,&quot;given&quot;:&quot;Daniel&quot;,&quot;parse-names&quot;:false,&quot;dropping-particle&quot;:&quot;&quot;,&quot;non-dropping-particle&quot;:&quot;&quot;},{&quot;family&quot;:&quot;Reno&quot;,&quot;given&quot;:&quot;Theresa&quot;,&quot;parse-names&quot;:false,&quot;dropping-particle&quot;:&quot;&quot;,&quot;non-dropping-particle&quot;:&quot;&quot;},{&quot;family&quot;:&quot;Moore&quot;,&quot;given&quot;:&quot;Ronald J&quot;,&quot;parse-names&quot;:false,&quot;dropping-particle&quot;:&quot;&quot;,&quot;non-dropping-particle&quot;:&quot;&quot;},{&quot;family&quot;:&quot;Klemke&quot;,&quot;given&quot;:&quot;Richard L&quot;,&quot;parse-names&quot;:false,&quot;dropping-particle&quot;:&quot;&quot;,&quot;non-dropping-particle&quot;:&quot;&quot;},{&quot;family&quot;:&quot;Camp II&quot;,&quot;given&quot;:&quot;David G&quot;,&quot;parse-names&quot;:false,&quot;dropping-particle&quot;:&quot;&quot;,&quot;non-dropping-particle&quot;:&quot;&quot;},{&quot;family&quot;:&quot;Smith&quot;,&quot;given&quot;:&quot;Richard D&quot;,&quot;parse-names&quot;:false,&quot;dropping-particle&quot;:&quot;&quot;,&quot;non-dropping-particle&quot;:&quot;&quot;}],&quot;container-title&quot;:&quot;PROTEOMICS&quot;,&quot;container-title-short&quot;:&quot;Proteomics&quot;,&quot;DOI&quot;:&quot;https://doi.org/10.1002/pmic.201000722&quot;,&quot;ISSN&quot;:&quot;1615-9853&quot;,&quot;URL&quot;:&quot;https://doi.org/10.1002/pmic.201000722&quot;,&quot;issued&quot;:{&quot;date-parts&quot;:[[2011,5,1]]},&quot;page&quot;:&quot;2019-2026&quot;,&quot;abstract&quot;:&quot;Abstract 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quot;,&quot;publisher&quot;:&quot;John Wiley &amp; Sons, Ltd&quot;,&quot;issue&quot;:&quot;10&quot;,&quot;volume&quot;:&quot;11&quot;},&quot;isTemporary&quot;:false}]},{&quot;citationID&quot;:&quot;MENDELEY_CITATION_2474828c-f415-4cff-80b2-349d8a2a590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&quot;,&quot;citationItems&quot;:[{&quot;id&quot;:&quot;d73c1045-cf6c-37ff-af4f-cec3f91016fb&quot;,&quot;itemData&quot;:{&quot;type&quot;:&quot;article-journal&quot;,&quot;id&quot;:&quot;d73c1045-cf6c-37ff-af4f-cec3f91016fb&quot;,&quot;title&quot;:&quot;Group A Streptococcal S Protein Utilizes Red Blood Cells as Immune Camouflage and Is a Critical Determinant for Immune Evasion&quot;,&quot;author&quot;:[{&quot;family&quot;:&quot;Wierzbicki&quot;,&quot;given&quot;:&quot;Igor H.&quot;,&quot;parse-names&quot;:false,&quot;dropping-particle&quot;:&quot;&quot;,&quot;non-dropping-particle&quot;:&quot;&quot;},{&quot;family&quot;:&quot;Campeau&quot;,&quot;given&quot;:&quot;Anaamika&quot;,&quot;parse-names&quot;:false,&quot;dropping-particle&quot;:&quot;&quot;,&quot;non-dropping-particle&quot;:&quot;&quot;},{&quot;family&quot;:&quot;Dehaini&quot;,&quot;given&quot;:&quot;Diana&quot;,&quot;parse-names&quot;:false,&quot;dropping-particle&quot;:&quot;&quot;,&quot;non-dropping-particle&quot;:&quot;&quot;},{&quot;family&quot;:&quot;Holay&quot;,&quot;given&quot;:&quot;Maya&quot;,&quot;parse-names&quot;:false,&quot;dropping-particle&quot;:&quot;&quot;,&quot;non-dropping-particle&quot;:&quot;&quot;},{&quot;family&quot;:&quot;Wei&quot;,&quot;given&quot;:&quot;Xiaoli&quot;,&quot;parse-names&quot;:false,&quot;dropping-particle&quot;:&quot;&quot;,&quot;non-dropping-particle&quot;:&quot;&quot;},{&quot;family&quot;:&quot;Greene&quot;,&quot;given&quot;:&quot;Trever&quot;,&quot;parse-names&quot;:false,&quot;dropping-particle&quot;:&quot;&quot;,&quot;non-dropping-particle&quot;:&quot;&quot;},{&quot;family&quot;:&quot;Ying&quot;,&quot;given&quot;:&quot;Man&quot;,&quot;parse-names&quot;:false,&quot;dropping-particle&quot;:&quot;&quot;,&quot;non-dropping-particle&quot;:&quot;&quot;},{&quot;family&quot;:&quot;Sands&quot;,&quot;given&quot;:&quot;Jenna S.&quot;,&quot;parse-names&quot;:false,&quot;dropping-particle&quot;:&quot;&quot;,&quot;non-dropping-particle&quot;:&quot;&quot;},{&quot;family&quot;:&quot;Lamsa&quot;,&quot;given&quot;:&quot;Anne&quot;,&quot;parse-names&quot;:false,&quot;dropping-particle&quot;:&quot;&quot;,&quot;non-dropping-particle&quot;:&quot;&quot;},{&quot;family&quot;:&quot;Zuniga&quot;,&quot;given&quot;:&quot;Elina&quot;,&quot;parse-names&quot;:false,&quot;dropping-particle&quot;:&quot;&quot;,&quot;non-dropping-particle&quot;:&quot;&quot;},{&quot;family&quot;:&quot;Pogliano&quot;,&quot;given&quot;:&quot;Kit&quot;,&quot;parse-names&quot;:false,&quot;dropping-particle&quot;:&quot;&quot;,&quot;non-dropping-particle&quot;:&quot;&quot;},{&quot;family&quot;:&quot;Fang&quot;,&quot;given&quot;:&quot;Ronnie H.&quot;,&quot;parse-names&quot;:false,&quot;dropping-particle&quot;:&quot;&quot;,&quot;non-dropping-particle&quot;:&quot;&quot;},{&quot;family&quot;:&quot;LaRock&quot;,&quot;given&quot;:&quot;Christopher N.&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Reports&quot;,&quot;container-title-short&quot;:&quot;Cell Rep&quot;,&quot;accessed&quot;:{&quot;date-parts&quot;:[[2022,3,6]]},&quot;DOI&quot;:&quot;10.1016/J.CELREP.2019.11.001&quot;,&quot;ISSN&quot;:&quot;2211-1247&quot;,&quot;PMID&quot;:&quot;31801066&quot;,&quot;issued&quot;:{&quot;date-parts&quot;:[[2019,12,3]]},&quot;page&quot;:&quot;2979-2989.e15&quot;,&quot;abstract&quot;:&quot;Group A Streptococcus (GAS) is a human-specifi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fi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quot;,&quot;publisher&quot;:&quot;Cell Press&quot;,&quot;issue&quot;:&quot;10&quot;,&quot;volume&quot;:&quot;29&quot;},&quot;isTemporary&quot;:false}]},{&quot;citationID&quot;:&quot;MENDELEY_CITATION_cca5e196-f2b3-4a82-b5ed-fe5046b270e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&quot;,&quot;citationItems&quot;:[{&quot;id&quot;:&quot;214404f0-3c8a-3e69-9511-4aa12a8f9af3&quot;,&quot;itemData&quot;:{&quot;type&quot;:&quot;article-journal&quot;,&quot;id&quot;:&quot;214404f0-3c8a-3e69-9511-4aa12a8f9af3&quot;,&quot;title&quot;:&quot;An approach to correlate tandem mass spectral data of peptides with amino acid sequences in a protein database&quot;,&quot;author&quot;:[{&quot;family&quot;:&quot;Eng&quot;,&quot;given&quot;:&quot;Jimmy K.&quot;,&quot;parse-names&quot;:false,&quot;dropping-particle&quot;:&quot;&quot;,&quot;non-dropping-particle&quot;:&quot;&quot;},{&quot;family&quot;:&quot;McCormack&quot;,&quot;given&quot;:&quot;Ashley L.&quot;,&quot;parse-names&quot;:false,&quot;dropping-particle&quot;:&quot;&quot;,&quot;non-dropping-particle&quot;:&quot;&quot;},{&quot;family&quot;:&quot;Yates&quot;,&quot;given&quot;:&quot;John R.&quot;,&quot;parse-names&quot;:false,&quot;dropping-particle&quot;:&quot;&quot;,&quot;non-dropping-particle&quot;:&quot;&quot;}],&quot;container-title&quot;:&quot;Journal of the American Society for Mass Spectrometry&quot;,&quot;container-title-short&quot;:&quot;J Am Soc Mass Spectrom&quot;,&quot;accessed&quot;:{&quot;date-parts&quot;:[[2022,5,23]]},&quot;DOI&quot;:&quot;10.1016/1044-0305(94)80016-2&quot;,&quot;ISSN&quot;:&quot;18791123&quot;,&quot;PMID&quot;:&quot;24226387&quot;,&quot;URL&quot;:&quot;https://pubs.acs.org/doi/abs/10.1016/1044-0305%2894%2980016-2&quot;,&quot;issued&quot;:{&quot;date-parts&quot;:[[1994]]},&quot;page&quot;:&quot;976-989&quot;,&quot;abstract&quot;:&quot;A method to correlate the uninterpreted tandem mass spectra of peptides produced under low energy (10–50 eV) collision conditions with amino acid sequences in the Genpept database has been develope...&quot;,&quot;publisher&quot;:&quot;Springer-VerlagNew York&quot;,&quot;issue&quot;:&quot;11&quot;,&quot;volume&quot;:&quot;5&quot;},&quot;isTemporary&quot;:false}]},{&quot;citationID&quot;:&quot;MENDELEY_CITATION_8487d855-5ac4-4766-a1d7-38c783daaa56&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&quot;,&quot;citationItems&quot;:[{&quot;id&quot;:&quot;7ed105ec-dd2e-3d76-bb1d-f53811b51b65&quot;,&quot;itemData&quot;:{&quot;type&quot;:&quot;article-journal&quot;,&quot;id&quot;:&quot;7ed105ec-dd2e-3d76-bb1d-f53811b51b65&quot;,&quot;title&quot;:&quot;Target-decoy search strategy for increased confidence in large-scale protein identifications by mass spectrometry&quot;,&quot;author&quot;:[{&quot;family&quot;:&quot;Elias&quot;,&quot;given&quot;:&quot;Joshua E.&quot;,&quot;parse-names&quot;:false,&quot;dropping-particle&quot;:&quot;&quot;,&quot;non-dropping-particle&quot;:&quot;&quot;},{&quot;family&quot;:&quot;Gygi&quot;,&quot;given&quot;:&quot;Steven P.&quot;,&quot;parse-names&quot;:false,&quot;dropping-particle&quot;:&quot;&quot;,&quot;non-dropping-particle&quot;:&quot;&quot;}],&quot;container-title&quot;:&quot;Nature Methods 2007 4:3&quot;,&quot;accessed&quot;:{&quot;date-parts&quot;:[[2022,3,6]]},&quot;DOI&quot;:&quot;10.1038/nmeth1019&quot;,&quot;ISSN&quot;:&quot;1548-7105&quot;,&quot;PMID&quot;:&quot;17327847&quot;,&quot;URL&quot;:&quot;https://www.nature.com/articles/nmeth1019&quot;,&quot;issued&quot;:{&quot;date-parts&quot;:[[2007,2,27]]},&quot;page&quot;:&quot;207-214&quot;,&quot;abstract&quot;:&quot;Liquid chromatography and tandem mass spectrometry (LC-MS/MS) has become the preferred method for conducting large-scale surveys of proteomes. Automated interpretation of tandem mass spectrometry (MS/MS) spectra can be problematic, however, for a variety of reasons. As most sequence search engines return results even for 'unmatchable' spectra, proteome researchers must devise ways to distinguish correct from incorrect peptide identifications. The target-decoy search strategy represents a straightforward and effective way to manage this effort. Despite the apparent simplicity of this method, some controversy surrounds its successful application. Here we clarify our preferred methodology by addressing four issues based on observed decoy hit frequencies: (i) the major assumptions made with this database search strategy are reasonable; (ii) concatenated target-decoy database searches are preferable to separate target and decoy database searches; (iii) the theoretical error associated with target-decoy false positive (FP) rate measurements can be estimated; and (iv) alternate methods for constructing decoy databases are similarly effective once certain considerations are taken into account.&quot;,&quot;publisher&quot;:&quot;Nature Publishing Group&quot;,&quot;issue&quot;:&quot;3&quot;,&quot;volume&quot;:&quot;4&quot;,&quot;container-title-short&quot;:&quot;&quot;},&quot;isTemporary&quot;:false}]},{&quot;citationID&quot;:&quot;MENDELEY_CITATION_51c4d89b-9c32-4a0d-9c16-8081cd6fb6eb&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&quot;,&quot;citationItems&quot;:[{&quot;id&quot;:&quot;c18b89ca-94f1-33d7-8c93-304cf9ffc1c2&quot;,&quot;itemData&quot;:{&quot;type&quot;:&quot;article-journal&quot;,&quot;id&quot;:&quot;c18b89ca-94f1-33d7-8c93-304cf9ffc1c2&quot;,&quot;title&quot;:&quot;A novel significance score for gene selection and ranking&quot;,&quot;author&quot;:[{&quot;family&quot;:&quot;Xiao&quot;,&quot;given&quot;:&quot;Yufei&quot;,&quot;parse-names&quot;:false,&quot;dropping-particle&quot;:&quot;&quot;,&quot;non-dropping-particle&quot;:&quot;&quot;},{&quot;family&quot;:&quot;Hsiao&quot;,&quot;given&quot;:&quot;Tzu-Hung&quot;,&quot;parse-names&quot;:false,&quot;dropping-particle&quot;:&quot;&quot;,&quot;non-dropping-particle&quot;:&quot;&quot;},{&quot;family&quot;:&quot;Suresh&quot;,&quot;given&quot;:&quot;Uthra&quot;,&quot;parse-names&quot;:false,&quot;dropping-particle&quot;:&quot;&quot;,&quot;non-dropping-particle&quot;:&quot;&quot;},{&quot;family&quot;:&quot;Chen&quot;,&quot;given&quot;:&quot;Hung-I Harry&quot;,&quot;parse-names&quot;:false,&quot;dropping-particle&quot;:&quot;&quot;,&quot;non-dropping-particle&quot;:&quot;&quot;},{&quot;family&quot;:&quot;Wu&quot;,&quot;given&quot;:&quot;Xiaowu&quot;,&quot;parse-names&quot;:false,&quot;dropping-particle&quot;:&quot;&quot;,&quot;non-dropping-particle&quot;:&quot;&quot;},{&quot;family&quot;:&quot;Wolf&quot;,&quot;given&quot;:&quot;Steven E&quot;,&quot;parse-names&quot;:false,&quot;dropping-particle&quot;:&quot;&quot;,&quot;non-dropping-particle&quot;:&quot;&quot;},{&quot;family&quot;:&quot;Chen&quot;,&quot;given&quot;:&quot;Yidong&quot;,&quot;parse-names&quot;:false,&quot;dropping-particle&quot;:&quot;&quot;,&quot;non-dropping-particle&quot;:&quot;&quot;}],&quot;container-title&quot;:&quot;Bioinformatics&quot;,&quot;DOI&quot;:&quot;10.1093/bioinformatics/btr671&quot;,&quot;ISSN&quot;:&quot;1367-4803&quot;,&quot;URL&quot;:&quot;https://doi.org/10.1093/bioinformatics/btr671&quot;,&quot;issued&quot;:{&quot;date-parts&quot;:[[2014,3,15]]},&quot;page&quot;:&quot;801-807&quot;,&quot;abstract&quot;:&quot;Motivation: When identifying differentially expressed (DE) genes from high-throughput gene expression measurements, we would like to take both statistical significance (such as P-value) and biological relevance (such as fold change) into consideration. In gene set enrichment analysis (GSEA), a score that can combine fold change and P-value together is needed for better gene ranking.Results: We defined a gene significance score π-value by combining expression fold change and statistical significance (P-value), and explored its statistical properties. When compared to various existing methods, π-value based approach is more robust in selecting DE genes, with the largest area under curve in its receiver operating characteristic curve. We applied π-value to GSEA and found it comparable to P-value and t-statistic based methods, with added protection against false discovery in certain situations. Finally, in a gene functional study of breast cancer profiles, we showed that using π-value helps elucidating otherwise overlooked important biological functions.Availability:http://gccri.uthscsa.edu/Pi_Value_Supplementary.aspContact:xy@ieee.org, cheny8@uthscsa.eduSupplementary information:Supplementary data are available at Bioinformatics online.&quot;,&quot;issue&quot;:&quot;6&quot;,&quot;volume&quot;:&quot;30&quot;,&quot;container-title-short&quot;:&quot;&quot;},&quot;isTemporary&quot;:false}]},{&quot;citationID&quot;:&quot;MENDELEY_CITATION_ee0564fd-1e9c-49a4-a6e8-b2b2212b179c&quot;,&quot;properties&quot;:{&quot;noteIndex&quot;:0},&quot;isEdited&quot;:false,&quot;manualOverride&quot;:{&quot;isManuallyOverridden&quot;:false,&quot;citeprocText&quot;:&quot;&lt;sup&gt;18–20&lt;/sup&gt;&quot;,&quot;manualOverrideText&quot;:&quot;&quot;},&quot;citationTag&quot;:&quot;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&quot;,&quot;citationItems&quot;:[{&quot;id&quot;:&quot;d06e151b-f6ce-3759-81f0-49a2621f27ff&quot;,&quot;itemData&quot;:{&quot;type&quot;:&quot;article-journal&quot;,&quot;id&quot;:&quot;d06e151b-f6ce-3759-81f0-49a2621f27ff&quot;,&quot;title&quot;:&quot;Gene Set Knowledge Discovery with Enrichr&quot;,&quot;author&quot;:[{&quot;family&quot;:&quot;Xie&quot;,&quot;given&quot;:&quot;Zhuorui&quot;,&quot;parse-names&quot;:false,&quot;dropping-particle&quot;:&quot;&quot;,&quot;non-dropping-particle&quot;:&quot;&quot;},{&quot;family&quot;:&quot;Bailey&quot;,&quot;given&quot;:&quot;Allison&quot;,&quot;parse-names&quot;:false,&quot;dropping-particle&quot;:&quot;&quot;,&quot;non-dropping-particle&quot;:&quot;&quot;},{&quot;family&quot;:&quot;Kuleshov&quot;,&quot;given&quot;:&quot;Maxim&quot;,&quot;parse-names&quot;:false,&quot;dropping-particle&quot;:&quot;V.&quot;,&quot;non-dropping-particle&quot;:&quot;&quot;},{&quot;family&quot;:&quot;Clarke&quot;,&quot;given&quot;:&quot;Daniel J.B.&quot;,&quot;parse-names&quot;:false,&quot;dropping-particle&quot;:&quot;&quot;,&quot;non-dropping-particle&quot;:&quot;&quot;},{&quot;family&quot;:&quot;Evangelista&quot;,&quot;given&quot;:&quot;John E.&quot;,&quot;parse-names&quot;:false,&quot;dropping-particle&quot;:&quot;&quot;,&quot;non-dropping-particle&quot;:&quot;&quot;},{&quot;family&quot;:&quot;Jenkins&quot;,&quot;given&quot;:&quot;Sherry L.&quot;,&quot;parse-names&quot;:false,&quot;dropping-particle&quot;:&quot;&quot;,&quot;non-dropping-particle&quot;:&quot;&quot;},{&quot;family&quot;:&quot;Lachmann&quot;,&quot;given&quot;:&quot;Alexander&quot;,&quot;parse-names&quot;:false,&quot;dropping-particle&quot;:&quot;&quot;,&quot;non-dropping-particle&quot;:&quot;&quot;},{&quot;family&quot;:&quot;Wojciechowicz&quot;,&quot;given&quot;:&quot;Megan L.&quot;,&quot;parse-names&quot;:false,&quot;dropping-particle&quot;:&quot;&quot;,&quot;non-dropping-particle&quot;:&quot;&quot;},{&quot;family&quot;:&quot;Kropiwnicki&quot;,&quot;given&quot;:&quot;Eryk&quot;,&quot;parse-names&quot;:false,&quot;dropping-particle&quot;:&quot;&quot;,&quot;non-dropping-particle&quot;:&quot;&quot;},{&quot;family&quot;:&quot;Jagodnik&quot;,&quot;given&quot;:&quot;Kathleen M.&quot;,&quot;parse-names&quot;:false,&quot;dropping-particle&quot;:&quot;&quot;,&quot;non-dropping-particle&quot;:&quot;&quot;},{&quot;family&quot;:&quot;Jeon&quot;,&quot;given&quot;:&quot;Minji&quot;,&quot;parse-names&quot;:false,&quot;dropping-particle&quot;:&quot;&quot;,&quot;non-dropping-particle&quot;:&quot;&quot;},{&quot;family&quot;:&quot;Ma'ayan&quot;,&quot;given&quot;:&quot;Avi&quot;,&quot;parse-names&quot;:false,&quot;dropping-particle&quot;:&quot;&quot;,&quot;non-dropping-particle&quot;:&quot;&quot;}],&quot;container-title&quot;:&quot;Current Protocols&quot;,&quot;container-title-short&quot;:&quot;Curr Protoc&quot;,&quot;accessed&quot;:{&quot;date-parts&quot;:[[2022,3,6]]},&quot;DOI&quot;:&quot;10.1002/CPZ1.90&quot;,&quot;ISSN&quot;:&quot;2691-1299&quot;,&quot;PMID&quot;:&quot;33780170&quot;,&quot;URL&quot;:&quot;https://onlinelibrary.wiley.com/doi/full/10.1002/cpz1.90&quot;,&quot;issued&quot;:{&quot;date-parts&quot;:[[2021,3,1]]},&quot;page&quot;:&quot;e90&quot;,&quot;abstract&quot;:&quot;Profiling samples from patients, tissues, and cells with genomics, transcriptomics, epigenomics, proteomics, and metabolomics ultimately produces lists of genes and proteins that need to be further analyzed and integrated in the context of known biology. Enrichr (Chen et al., 2013; Kuleshov et al., 2016) is a gene set search engine that enables the querying of hundreds of thousands of annotated gene sets. Enrichr uniquely integrates knowledge from many high-profile projects to provide synthesized information about mammalian genes and gene sets. The platform provides various methods to compute gene set enrichment, and the results are visualized in several interactive ways. This protocol provides a summary of the key features of Enrichr, which include using Enrichr programmatically and embedding an Enrichr button on any website. © 2021 Wiley Periodicals LLC. Basic Protocol 1: Analyzing lists of differentially expressed genes from transcriptomics, proteomics and phosphoproteomics, GWAS studies, or other experimental studies. Basic Protocol 2: Searching Enrichr by a single gene or key search term. Basic Protocol 3: Preparing raw or processed RNA-seq data through BioJupies in preparation for Enrichr analysis. Basic Protocol 4: Analyzing gene sets for model organisms using modEnrichr. Basic Protocol 5: Using Enrichr in Geneshot. Basic Protocol 6: Using Enrichr in ARCHS4. Basic Protocol 7: Using the enrichment analysis visualization Appyter to visualize Enrichr results. Basic Protocol 8: Using the Enrichr API. Basic Protocol 9: Adding an Enrichr button to a website.&quot;,&quot;publisher&quot;:&quot;John Wiley &amp; Sons, Ltd&quot;,&quot;issue&quot;:&quot;3&quot;,&quot;volume&quot;:&quot;1&quot;},&quot;isTemporary&quot;:false},{&quot;id&quot;:&quot;cde4b3a0-3266-325e-91c8-675f16ab2626&quot;,&quot;itemData&quot;:{&quot;type&quot;:&quot;article-journal&quot;,&quot;id&quot;:&quot;cde4b3a0-3266-325e-91c8-675f16ab2626&quot;,&quot;title&quot;:&quot;Enrichr: Interactive and collaborative HTML5 gene list enrichment analysis tool&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container-title-short&quot;:&quot;BMC Bioinformatics&quot;,&quot;accessed&quot;:{&quot;date-parts&quot;:[[2022,3,6]]},&quot;DOI&quot;:&quot;10.1186/1471-2105-14-128/FIGURES/3&quot;,&quot;ISSN&quot;:&quot;14712105&quot;,&quot;PMID&quot;:&quot;23586463&quot;,&quot;URL&quot;:&quot;https://bmcbioinformatics.biomedcentral.com/articles/10.1186/1471-2105-14-128&quot;,&quot;issued&quot;:{&quot;date-parts&quot;:[[2013,4,15]]},&quot;page&quot;:&quot;1-14&quot;,&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ioMed Central&quot;,&quot;issue&quot;:&quot;1&quot;,&quot;volume&quot;:&quot;14&quot;},&quot;isTemporary&quot;:false},{&quot;id&quot;:&quot;c44f13cb-2139-37ed-b750-7770eec4ceb1&quot;,&quot;itemData&quot;:{&quot;type&quot;:&quot;article-journal&quot;,&quot;id&quot;:&quot;c44f13cb-2139-37ed-b750-7770eec4ceb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container-title-short&quot;:&quot;Nucleic Acids Res&quot;,&quot;accessed&quot;:{&quot;date-parts&quot;:[[2022,3,6]]},&quot;DOI&quot;:&quot;10.1093/NAR/GKW377&quot;,&quot;ISSN&quot;:&quot;0305-1048&quot;,&quot;PMID&quot;:&quot;27141961&quot;,&quot;URL&quot;:&quot;https://academic.oup.com/nar/article/44/W1/W90/2499357&quot;,&quot;issued&quot;:{&quot;date-parts&quot;:[[2016,7,8]]},&quot;page&quot;:&quot;W90-W9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publisher&quot;:&quot;Oxford Academic&quot;,&quot;issue&quot;:&quot;W1&quot;,&quot;volume&quot;:&quot;44&quot;},&quot;isTemporary&quot;:false}]},{&quot;citationID&quot;:&quot;MENDELEY_CITATION_38f5ac09-eda8-4b7f-be0c-0ad9fabac6af&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&quot;,&quot;citationItems&quot;:[{&quot;id&quot;:&quot;c936dc8b-7b4f-370a-8d5b-db5d819c5058&quot;,&quot;itemData&quot;:{&quot;type&quot;:&quot;article-journal&quot;,&quot;id&quot;:&quot;c936dc8b-7b4f-370a-8d5b-db5d819c5058&quot;,&quot;title&quot;:&quot;STRING v11: protein-protein association networks with increased coverage, supporting functional discovery in genome-wide experimental datasets&quot;,&quot;author&quot;:[{&quot;family&quot;:&quot;Szklarczyk&quot;,&quot;given&quot;:&quot;Damian&quot;,&quot;parse-names&quot;:false,&quot;dropping-particle&quot;:&quot;&quot;,&quot;non-dropping-particle&quot;:&quot;&quot;},{&quot;family&quot;:&quot;Gable&quot;,&quot;given&quot;:&quot;Annika L&quot;,&quot;parse-names&quot;:false,&quot;dropping-particle&quot;:&quot;&quot;,&quot;non-dropping-particle&quot;:&quot;&quot;},{&quot;family&quot;:&quot;Lyon&quot;,&quot;given&quot;:&quot;David&quot;,&quot;parse-names&quot;:false,&quot;dropping-particle&quot;:&quot;&quot;,&quot;non-dropping-particle&quot;:&quot;&quot;},{&quot;family&quot;:&quot;Junge&quot;,&quot;given&quot;:&quot;Alexander&quot;,&quot;parse-names&quot;:false,&quot;dropping-particle&quot;:&quot;&quot;,&quot;non-dropping-particle&quot;:&quot;&quot;},{&quot;family&quot;:&quot;Wyder&quot;,&quot;given&quot;:&quot;Stefan&quot;,&quot;parse-names&quot;:false,&quot;dropping-particle&quot;:&quot;&quot;,&quot;non-dropping-particle&quot;:&quot;&quot;},{&quot;family&quot;:&quot;Huerta-Cepas&quot;,&quot;given&quot;:&quot;Jaime&quot;,&quot;parse-names&quot;:false,&quot;dropping-particle&quot;:&quot;&quot;,&quot;non-dropping-particle&quot;:&quot;&quot;},{&quot;family&quot;:&quot;Simonovic&quot;,&quot;given&quot;:&quot;Milan&quot;,&quot;parse-names&quot;:false,&quot;dropping-particle&quot;:&quot;&quot;,&quot;non-dropping-particle&quot;:&quot;&quot;},{&quot;family&quot;:&quot;Doncheva&quot;,&quot;given&quot;:&quot;Nadezhda T&quot;,&quot;parse-names&quot;:false,&quot;dropping-particle&quot;:&quot;&quot;,&quot;non-dropping-particle&quot;:&quot;&quot;},{&quot;family&quot;:&quot;Morris&quot;,&quot;given&quot;:&quot;John H&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von&quot;,&quot;non-dropping-particle&quot;:&quot;&quot;}],&quot;container-title&quot;:&quot;Nucleic acids research&quot;,&quot;container-title-short&quot;:&quot;Nucleic Acids Res&quot;,&quot;DOI&quot;:&quot;10.1093/nar/gky1131&quot;,&quot;ISSN&quot;:&quot;1362-4962&quot;,&quot;PMID&quot;:&quot;30476243&quot;,&quot;URL&quot;:&quot;https://pubmed.ncbi.nlm.nih.gov/30476243&quot;,&quot;issued&quot;:{&quot;date-parts&quot;:[[2019,1,8]]},&quot;publisher-place&quot;:&quot;England&quot;,&quot;page&quot;:&quot;D607-D613&quot;,&quot;language&quot;:&quot;eng&quot;,&quot;abstract&quot;:&quot;Proteins and their functional interactions form the backbone of the cellular machinery. Their connectivity network needs to be considered for the full understanding of biological phenomena, but the available information on protein-protein associations is incomplete and exhibits varying levels of annotation granularity and reliability. The STRING database aims to collect, score and integrate all publicly available sources of protein-protein interaction information, and to complement these with computational predictions. Its goal is to achieve a comprehensive and objective global network, including direct (physical) as well as indirect (functional) interactions. The latest version of STRING (11.0) more than doubles the number of organisms it covers, to 5090. The most important new feature is an option to upload entire, genome-wide datasets as input, allowing users to visualize subsets as interaction networks and to perform gene-set enrichment analysis on the entire input. For the enrichment analysis, STRING implements well-known classification systems such as Gene Ontology and KEGG, but also offers additional, new classification systems based on high-throughput text-mining as well as on a hierarchical clustering of the association network itself. The STRING resource is available online at https://string-db.org/.&quot;,&quot;issue&quot;:&quot;D1&quot;,&quot;volume&quot;:&quot;47&quot;},&quot;isTemporary&quot;:false}]},{&quot;citationID&quot;:&quot;MENDELEY_CITATION_ad4d026e-38e5-4d37-a863-d330dc35b925&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&quot;,&quot;citationItems&quot;:[{&quot;id&quot;:&quot;a616f158-6fb4-3614-b0d5-42ff7b044aad&quot;,&quot;itemData&quot;:{&quot;type&quot;:&quot;article-journal&quot;,&quot;id&quot;:&quot;a616f158-6fb4-3614-b0d5-42ff7b044aad&quot;,&quot;title&quot;:&quot;Cytoscape: a software environment for integrated models of biomolecular interaction networks&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container-title-short&quot;:&quot;Genome Res&quot;,&quot;DOI&quot;:&quot;10.1101/gr.1239303&quot;,&quot;ISSN&quot;:&quot;1088-9051&quot;,&quot;PMID&quot;:&quot;14597658&quot;,&quot;URL&quot;:&quot;https://pubmed.ncbi.nlm.nih.gov/14597658&quot;,&quot;issued&quot;:{&quot;date-parts&quot;:[[2003,11]]},&quot;publisher-place&quot;:&quot;United States&quot;,&quot;page&quot;:&quot;2498-2504&quot;,&quot;language&quot;:&quot;eng&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issue&quot;:&quot;11&quot;,&quot;volume&quot;:&quot;13&quot;},&quot;isTemporary&quot;:false}]},{&quot;citationID&quot;:&quot;MENDELEY_CITATION_56e20fb2-e4a5-4768-8eac-a699166ce4e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&quot;,&quot;citationItems&quot;:[{&quot;id&quot;:&quot;756b6f7f-2d2c-32de-8a82-237ddbdc26a1&quot;,&quot;itemData&quot;:{&quot;type&quot;:&quot;article-journal&quot;,&quot;id&quot;:&quot;756b6f7f-2d2c-32de-8a82-237ddbdc26a1&quot;,&quot;title&quot;:&quot;Integrative analysis of multimodal mass spectrometry data in MZmine 3&quot;,&quot;author&quot;:[{&quot;family&quot;:&quot;Schmid&quot;,&quot;given&quot;:&quot;Robin&quot;,&quot;parse-names&quot;:false,&quot;dropping-particle&quot;:&quot;&quot;,&quot;non-dropping-particle&quot;:&quot;&quot;},{&quot;family&quot;:&quot;Heuckeroth&quot;,&quot;given&quot;:&quot;Steffen&quot;,&quot;parse-names&quot;:false,&quot;dropping-particle&quot;:&quot;&quot;,&quot;non-dropping-particle&quot;:&quot;&quot;},{&quot;family&quot;:&quot;Korf&quot;,&quot;given&quot;:&quot;Ansgar&quot;,&quot;parse-names&quot;:false,&quot;dropping-particle&quot;:&quot;&quot;,&quot;non-dropping-particle&quot;:&quot;&quot;},{&quot;family&quot;:&quot;Smirnov&quot;,&quot;given&quot;:&quot;Aleksandr&quot;,&quot;parse-names&quot;:false,&quot;dropping-particle&quot;:&quot;&quot;,&quot;non-dropping-particle&quot;:&quot;&quot;},{&quot;family&quot;:&quot;Myers&quot;,&quot;given&quot;:&quot;Owen&quot;,&quot;parse-names&quot;:false,&quot;dropping-particle&quot;:&quot;&quot;,&quot;non-dropping-particle&quot;:&quot;&quot;},{&quot;family&quot;:&quot;Dyrlund&quot;,&quot;given&quot;:&quot;Thomas S&quot;,&quot;parse-names&quot;:false,&quot;dropping-particle&quot;:&quot;&quot;,&quot;non-dropping-particle&quot;:&quot;&quot;},{&quot;family&quot;:&quot;Bushuiev&quot;,&quot;given&quot;:&quot;Roman&quot;,&quot;parse-names&quot;:false,&quot;dropping-particle&quot;:&quot;&quot;,&quot;non-dropping-particle&quot;:&quot;&quot;},{&quot;family&quot;:&quot;Murray&quot;,&quot;given&quot;:&quot;Kevin J&quot;,&quot;parse-names&quot;:false,&quot;dropping-particle&quot;:&quot;&quot;,&quot;non-dropping-particle&quot;:&quot;&quot;},{&quot;family&quot;:&quot;Hoffmann&quot;,&quot;given&quot;:&quot;Nils&quot;,&quot;parse-names&quot;:false,&quot;dropping-particle&quot;:&quot;&quot;,&quot;non-dropping-particle&quot;:&quot;&quot;},{&quot;family&quot;:&quot;Lu&quot;,&quot;given&quot;:&quot;Miaoshan&quot;,&quot;parse-names&quot;:false,&quot;dropping-particle&quot;:&quot;&quot;,&quot;non-dropping-particle&quot;:&quot;&quot;},{&quot;family&quot;:&quot;Sarvepalli&quot;,&quot;given&quot;:&quot;Abinesh&quot;,&quot;parse-names&quot;:false,&quot;dropping-particle&quot;:&quot;&quot;,&quot;non-dropping-particle&quot;:&quot;&quot;},{&quot;family&quot;:&quot;Zhang&quot;,&quot;given&quot;:&quot;Zheng&quot;,&quot;parse-names&quot;:false,&quot;dropping-particle&quot;:&quot;&quot;,&quot;non-dropping-particle&quot;:&quot;&quot;},{&quot;family&quot;:&quot;Fleischauer&quot;,&quot;given&quot;:&quot;Markus&quot;,&quot;parse-names&quot;:false,&quot;dropping-particle&quot;:&quot;&quot;,&quot;non-dropping-particle&quot;:&quot;&quot;},{&quot;family&quot;:&quot;Dührkop&quot;,&quot;given&quot;:&quot;Kai&quot;,&quot;parse-names&quot;:false,&quot;dropping-particle&quot;:&quot;&quot;,&quot;non-dropping-particle&quot;:&quot;&quot;},{&quot;family&quot;:&quot;Wesner&quot;,&quot;given&quot;:&quot;Mark&quot;,&quot;parse-names&quot;:false,&quot;dropping-particle&quot;:&quot;&quot;,&quot;non-dropping-particle&quot;:&quot;&quot;},{&quot;family&quot;:&quot;Hoogstra&quot;,&quot;given&quot;:&quot;Shawn J&quot;,&quot;parse-names&quot;:false,&quot;dropping-particle&quot;:&quot;&quot;,&quot;non-dropping-particle&quot;:&quot;&quot;},{&quot;family&quot;:&quot;Rudt&quot;,&quot;given&quot;:&quot;Edward&quot;,&quot;parse-names&quot;:false,&quot;dropping-particle&quot;:&quot;&quot;,&quot;non-dropping-particle&quot;:&quot;&quot;},{&quot;family&quot;:&quot;Mokshyna&quot;,&quot;given&quot;:&quot;Olena&quot;,&quot;parse-names&quot;:false,&quot;dropping-particle&quot;:&quot;&quot;,&quot;non-dropping-particle&quot;:&quot;&quot;},{&quot;family&quot;:&quot;Brungs&quot;,&quot;given&quot;:&quot;Corinna&quot;,&quot;parse-names&quot;:false,&quot;dropping-particle&quot;:&quot;&quot;,&quot;non-dropping-particle&quot;:&quot;&quot;},{&quot;family&quot;:&quot;Ponomarov&quot;,&quot;given&quot;:&quot;Kirill&quot;,&quot;parse-names&quot;:false,&quot;dropping-particle&quot;:&quot;&quot;,&quot;non-dropping-particle&quot;:&quot;&quot;},{&quot;family&quot;:&quot;Mutabdžija&quot;,&quot;given&quot;:&quot;Lana&quot;,&quot;parse-names&quot;:false,&quot;dropping-particle&quot;:&quot;&quot;,&quot;non-dropping-particle&quot;:&quot;&quot;},{&quot;family&quot;:&quot;Damiani&quot;,&quot;given&quot;:&quot;Tito&quot;,&quot;parse-names&quot;:false,&quot;dropping-particle&quot;:&quot;&quot;,&quot;non-dropping-particle&quot;:&quot;&quot;},{&quot;family&quot;:&quot;Pudney&quot;,&quot;given&quot;:&quot;Chris J&quot;,&quot;parse-names&quot;:false,&quot;dropping-particle&quot;:&quot;&quot;,&quot;non-dropping-particle&quot;:&quot;&quot;},{&quot;family&quot;:&quot;Earll&quot;,&quot;given&quot;:&quot;Mark&quot;,&quot;parse-names&quot;:false,&quot;dropping-particle&quot;:&quot;&quot;,&quot;non-dropping-particle&quot;:&quot;&quot;},{&quot;family&quot;:&quot;Helmer&quot;,&quot;given&quot;:&quot;Patrick O&quot;,&quot;parse-names&quot;:false,&quot;dropping-particle&quot;:&quot;&quot;,&quot;non-dropping-particle&quot;:&quot;&quot;},{&quot;family&quot;:&quot;Fallon&quot;,&quot;given&quot;:&quot;Timothy R&quot;,&quot;parse-names&quot;:false,&quot;dropping-particle&quot;:&quot;&quot;,&quot;non-dropping-particle&quot;:&quot;&quot;},{&quot;family&quot;:&quot;Schulze&quot;,&quot;given&quot;:&quot;Tobias&quot;,&quot;parse-names&quot;:false,&quot;dropping-particle&quot;:&quot;&quot;,&quot;non-dropping-particle&quot;:&quot;&quot;},{&quot;family&quot;:&quot;Rivas-Ubach&quot;,&quot;given&quot;:&quot;Albert&quot;,&quot;parse-names&quot;:false,&quot;dropping-particle&quot;:&quot;&quot;,&quot;non-dropping-particle&quot;:&quot;&quot;},{&quot;family&quot;:&quot;Bilbao&quot;,&quot;given&quot;:&quot;Aivett&quot;,&quot;parse-names&quot;:false,&quot;dropping-particle&quot;:&quot;&quot;,&quot;non-dropping-particle&quot;:&quot;&quot;},{&quot;family&quot;:&quot;Richter&quot;,&quot;given&quot;:&quot;Henning&quot;,&quot;parse-names&quot;:false,&quot;dropping-particle&quot;:&quot;&quot;,&quot;non-dropping-particle&quot;:&quot;&quot;},{&quot;family&quot;:&quot;Nothias&quot;,&quot;given&quot;:&quot;Louis-Félix&quot;,&quot;parse-names&quot;:false,&quot;dropping-particle&quot;:&quot;&quot;,&quot;non-dropping-particle&quot;:&quot;&quot;},{&quot;family&quot;:&quot;Wang&quot;,&quot;given&quot;:&quot;Mingxun&quot;,&quot;parse-names&quot;:false,&quot;dropping-particle&quot;:&quot;&quot;,&quot;non-dropping-particle&quot;:&quot;&quot;},{&quot;family&quot;:&quot;Orešič&quot;,&quot;given&quot;:&quot;Matej&quot;,&quot;parse-names&quot;:false,&quot;dropping-particle&quot;:&quot;&quot;,&quot;non-dropping-particle&quot;:&quot;&quot;},{&quot;family&quot;:&quot;Weng&quot;,&quot;given&quot;:&quot;Jing-Ke&quot;,&quot;parse-names&quot;:false,&quot;dropping-particle&quot;:&quot;&quot;,&quot;non-dropping-particle&quot;:&quot;&quot;},{&quot;family&quot;:&quot;Böcker&quot;,&quot;given&quot;:&quot;Sebastian&quot;,&quot;parse-names&quot;:false,&quot;dropping-particle&quot;:&quot;&quot;,&quot;non-dropping-particle&quot;:&quot;&quot;},{&quot;family&quot;:&quot;Jeibmann&quot;,&quot;given&quot;:&quot;Astrid&quot;,&quot;parse-names&quot;:false,&quot;dropping-particle&quot;:&quot;&quot;,&quot;non-dropping-particle&quot;:&quot;&quot;},{&quot;family&quot;:&quot;Hayen&quot;,&quot;given&quot;:&quot;Heiko&quot;,&quot;parse-names&quot;:false,&quot;dropping-particle&quot;:&quot;&quot;,&quot;non-dropping-particle&quot;:&quot;&quot;},{&quot;family&quot;:&quot;Karst&quot;,&quot;given&quot;:&quot;Uwe&quot;,&quot;parse-names&quot;:false,&quot;dropping-particle&quot;:&quot;&quot;,&quot;non-dropping-particle&quot;:&quot;&quot;},{&quot;family&quot;:&quot;Dorrestein&quot;,&quot;given&quot;:&quot;Pieter C&quot;,&quot;parse-names&quot;:false,&quot;dropping-particle&quot;:&quot;&quot;,&quot;non-dropping-particle&quot;:&quot;&quot;},{&quot;family&quot;:&quot;Petras&quot;,&quot;given&quot;:&quot;Daniel&quot;,&quot;parse-names&quot;:false,&quot;dropping-particle&quot;:&quot;&quot;,&quot;non-dropping-particle&quot;:&quot;&quot;},{&quot;family&quot;:&quot;Du&quot;,&quot;given&quot;:&quot;Xiuxia&quot;,&quot;parse-names&quot;:false,&quot;dropping-particle&quot;:&quot;&quot;,&quot;non-dropping-particle&quot;:&quot;&quot;},{&quot;family&quot;:&quot;Pluskal&quot;,&quot;given&quot;:&quot;Tomáš&quot;,&quot;parse-names&quot;:false,&quot;dropping-particle&quot;:&quot;&quot;,&quot;non-dropping-particle&quot;:&quot;&quot;}],&quot;container-title&quot;:&quot;Nature Biotechnology&quot;,&quot;container-title-short&quot;:&quot;Nat Biotechnol&quot;,&quot;DOI&quot;:&quot;10.1038/s41587-023-01690-2&quot;,&quot;ISSN&quot;:&quot;1546-1696&quot;,&quot;URL&quot;:&quot;https://doi.org/10.1038/s41587-023-01690-2&quot;,&quot;issued&quot;:{&quot;date-parts&quot;:[[2023]]},&quot;page&quot;:&quot;447-449&quot;,&quot;issue&quot;:&quot;4&quot;,&quot;volume&quot;:&quot;41&quot;},&quot;isTemporary&quot;:false}]},{&quot;citationID&quot;:&quot;MENDELEY_CITATION_a0166d3f-9b94-4baa-ae4c-075cc9f5da94&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&quot;,&quot;citationItems&quot;:[{&quot;id&quot;:&quot;6d5dc7a2-22db-387d-b91b-c7983b1f72e2&quot;,&quot;itemData&quot;:{&quot;type&quot;:&quot;article&quot;,&quot;id&quot;:&quot;6d5dc7a2-22db-387d-b91b-c7983b1f72e2&quot;,&quot;title&quot;:&quot;Sharing and community curation of mass spectrometry data with Global Natural Products Social Molecular Networking&quot;,&quot;author&quot;:[{&quot;family&quot;:&quot;Wang&quot;,&quot;given&quot;:&quot;Mingxun&quot;,&quot;parse-names&quot;:false,&quot;dropping-particle&quot;:&quot;&quot;,&quot;non-dropping-particle&quot;:&quot;&quot;},{&quot;family&quot;:&quot;Carver&quot;,&quot;given&quot;:&quot;Jeremy J.&quot;,&quot;parse-names&quot;:false,&quot;dropping-particle&quot;:&quot;&quot;,&quot;non-dropping-particle&quot;:&quot;&quot;},{&quot;family&quot;:&quot;Phelan&quot;,&quot;given&quot;:&quot;Vanessa&quot;,&quot;parse-names&quot;:false,&quot;dropping-particle&quot;:&quot;V.&quot;,&quot;non-dropping-particle&quot;:&quot;&quot;},{&quot;family&quot;:&quot;Sanchez&quot;,&quot;given&quot;:&quot;Laura M.&quot;,&quot;parse-names&quot;:false,&quot;dropping-particle&quot;:&quot;&quot;,&quot;non-dropping-particle&quot;:&quot;&quot;},{&quot;family&quot;:&quot;Garg&quot;,&quot;given&quot;:&quot;Neha&quot;,&quot;parse-names&quot;:false,&quot;dropping-particle&quot;:&quot;&quot;,&quot;non-dropping-particle&quot;:&quot;&quot;},{&quot;family&quot;:&quot;Peng&quot;,&quot;given&quot;:&quot;Yao&quot;,&quot;parse-names&quot;:false,&quot;dropping-particle&quot;:&quot;&quot;,&quot;non-dropping-particle&quot;:&quot;&quot;},{&quot;family&quot;:&quot;Nguyen&quot;,&quot;given&quot;:&quot;Don Duy&quot;,&quot;parse-names&quot;:false,&quot;dropping-particle&quot;:&quot;&quot;,&quot;non-dropping-particle&quot;:&quot;&quot;},{&quot;family&quot;:&quot;Watrous&quot;,&quot;given&quot;:&quot;Jeramie&quot;,&quot;parse-names&quot;:false,&quot;dropping-particle&quot;:&quot;&quot;,&quot;non-dropping-particle&quot;:&quot;&quot;},{&quot;family&quot;:&quot;Kapono&quot;,&quot;given&quot;:&quot;Clifford A.&quot;,&quot;parse-names&quot;:false,&quot;dropping-particle&quot;:&quot;&quot;,&quot;non-dropping-particle&quot;:&quot;&quot;},{&quot;family&quot;:&quot;Luzzatto-Knaan&quot;,&quot;given&quot;:&quot;Tal&quot;,&quot;parse-names&quot;:false,&quot;dropping-particle&quot;:&quot;&quot;,&quot;non-dropping-particle&quot;:&quot;&quot;},{&quot;family&quot;:&quot;Porto&quot;,&quot;given&quot;:&quot;Carla&quot;,&quot;parse-names&quot;:false,&quot;dropping-particle&quot;:&quot;&quot;,&quot;non-dropping-particle&quot;:&quot;&quot;},{&quot;family&quot;:&quot;Bouslimani&quot;,&quot;given&quot;:&quot;Amina&quot;,&quot;parse-names&quot;:false,&quot;dropping-particle&quot;:&quot;&quot;,&quot;non-dropping-particle&quot;:&quot;&quot;},{&quot;family&quot;:&quot;Melnik&quot;,&quot;given&quot;:&quot;Alexey&quot;,&quot;parse-names&quot;:false,&quot;dropping-particle&quot;:&quot;V.&quot;,&quot;non-dropping-particle&quot;:&quot;&quot;},{&quot;family&quot;:&quot;Meehan&quot;,&quot;given&quot;:&quot;Michael J.&quot;,&quot;parse-names&quot;:false,&quot;dropping-particle&quot;:&quot;&quot;,&quot;non-dropping-particle&quot;:&quot;&quot;},{&quot;family&quot;:&quot;Liu&quot;,&quot;given&quot;:&quot;Wei Ting&quot;,&quot;parse-names&quot;:false,&quot;dropping-particle&quot;:&quot;&quot;,&quot;non-dropping-particle&quot;:&quot;&quot;},{&quot;family&quot;:&quot;Crüsemann&quot;,&quot;given&quot;:&quot;Max&quot;,&quot;parse-names&quot;:false,&quot;dropping-particle&quot;:&quot;&quot;,&quot;non-dropping-particle&quot;:&quot;&quot;},{&quot;family&quot;:&quot;Boudreau&quot;,&quot;given&quot;:&quot;Paul D.&quot;,&quot;parse-names&quot;:false,&quot;dropping-particle&quot;:&quot;&quot;,&quot;non-dropping-particle&quot;:&quot;&quot;},{&quot;family&quot;:&quot;Esquenazi&quot;,&quot;given&quot;:&quot;Eduardo&quot;,&quot;parse-names&quot;:false,&quot;dropping-particle&quot;:&quot;&quot;,&quot;non-dropping-particle&quot;:&quot;&quot;},{&quot;family&quot;:&quot;Sandoval-Calderón&quot;,&quot;given&quot;:&quot;Mario&quot;,&quot;parse-names&quot;:false,&quot;dropping-particle&quot;:&quot;&quot;,&quot;non-dropping-particle&quot;:&quot;&quot;},{&quot;family&quot;:&quot;Kersten&quot;,&quot;given&quot;:&quot;Roland D.&quot;,&quot;parse-names&quot;:false,&quot;dropping-particle&quot;:&quot;&quot;,&quot;non-dropping-particle&quot;:&quot;&quot;},{&quot;family&quot;:&quot;Pace&quot;,&quot;given&quot;:&quot;Laura A.&quot;,&quot;parse-names&quot;:false,&quot;dropping-particle&quot;:&quot;&quot;,&quot;non-dropping-particle&quot;:&quot;&quot;},{&quot;family&quot;:&quot;Quinn&quot;,&quot;given&quot;:&quot;Robert A.&quot;,&quot;parse-names&quot;:false,&quot;dropping-particle&quot;:&quot;&quot;,&quot;non-dropping-particle&quot;:&quot;&quot;},{&quot;family&quot;:&quot;Duncan&quot;,&quot;given&quot;:&quot;Katherine R.&quot;,&quot;parse-names&quot;:false,&quot;dropping-particle&quot;:&quot;&quot;,&quot;non-dropping-particle&quot;:&quot;&quot;},{&quot;family&quot;:&quot;Hsu&quot;,&quot;given&quot;:&quot;Cheng Chih&quot;,&quot;parse-names&quot;:false,&quot;dropping-particle&quot;:&quot;&quot;,&quot;non-dropping-particle&quot;:&quot;&quot;},{&quot;family&quot;:&quot;Floros&quot;,&quot;given&quot;:&quot;Dimitrios J.&quot;,&quot;parse-names&quot;:false,&quot;dropping-particle&quot;:&quot;&quot;,&quot;non-dropping-particle&quot;:&quot;&quot;},{&quot;family&quot;:&quot;Gavilan&quot;,&quot;given&quot;:&quot;Ronnie G.&quot;,&quot;parse-names&quot;:false,&quot;dropping-particle&quot;:&quot;&quot;,&quot;non-dropping-particle&quot;:&quot;&quot;},{&quot;family&quot;:&quot;Kleigrewe&quot;,&quot;given&quot;:&quot;Karin&quot;,&quot;parse-names&quot;:false,&quot;dropping-particle&quot;:&quot;&quot;,&quot;non-dropping-particle&quot;:&quot;&quot;},{&quot;family&quot;:&quot;Northen&quot;,&quot;given&quot;:&quot;Trent&quot;,&quot;parse-names&quot;:false,&quot;dropping-particle&quot;:&quot;&quot;,&quot;non-dropping-particle&quot;:&quot;&quot;},{&quot;family&quot;:&quot;Dutton&quot;,&quot;given&quot;:&quot;Rachel J.&quot;,&quot;parse-names&quot;:false,&quot;dropping-particle&quot;:&quot;&quot;,&quot;non-dropping-particle&quot;:&quot;&quot;},{&quot;family&quot;:&quot;Parrot&quot;,&quot;given&quot;:&quot;Delphine&quot;,&quot;parse-names&quot;:false,&quot;dropping-particle&quot;:&quot;&quot;,&quot;non-dropping-particle&quot;:&quot;&quot;},{&quot;family&quot;:&quot;Carlson&quot;,&quot;given&quot;:&quot;Erin E.&quot;,&quot;parse-names&quot;:false,&quot;dropping-particle&quot;:&quot;&quot;,&quot;non-dropping-particle&quot;:&quot;&quot;},{&quot;family&quot;:&quot;Aigle&quot;,&quot;given&quot;:&quot;Bertrand&quot;,&quot;parse-names&quot;:false,&quot;dropping-particle&quot;:&quot;&quot;,&quot;non-dropping-particle&quot;:&quot;&quot;},{&quot;family&quot;:&quot;Michelsen&quot;,&quot;given&quot;:&quot;Charlotte F.&quot;,&quot;parse-names&quot;:false,&quot;dropping-particle&quot;:&quot;&quot;,&quot;non-dropping-particle&quot;:&quot;&quot;},{&quot;family&quot;:&quot;Jelsbak&quot;,&quot;given&quot;:&quot;Lars&quot;,&quot;parse-names&quot;:false,&quot;dropping-particle&quot;:&quot;&quot;,&quot;non-dropping-particle&quot;:&quot;&quot;},{&quot;family&quot;:&quot;Sohlenkamp&quot;,&quot;given&quot;:&quot;Christian&quot;,&quot;parse-names&quot;:false,&quot;dropping-particle&quot;:&quot;&quot;,&quot;non-dropping-particle&quot;:&quot;&quot;},{&quot;family&quot;:&quot;Pevzner&quot;,&quot;given&quot;:&quot;Pavel&quot;,&quot;parse-names&quot;:false,&quot;dropping-particle&quot;:&quot;&quot;,&quot;non-dropping-particle&quot;:&quot;&quot;},{&quot;family&quot;:&quot;Edlund&quot;,&quot;given&quot;:&quot;Anna&quot;,&quot;parse-names&quot;:false,&quot;dropping-particle&quot;:&quot;&quot;,&quot;non-dropping-particle&quot;:&quot;&quot;},{&quot;family&quot;:&quot;McLean&quot;,&quot;given&quot;:&quot;Jeffrey&quot;,&quot;parse-names&quot;:false,&quot;dropping-particle&quot;:&quot;&quot;,&quot;non-dropping-particle&quot;:&quot;&quot;},{&quot;family&quot;:&quot;Piel&quot;,&quot;given&quot;:&quot;Jörn&quot;,&quot;parse-names&quot;:false,&quot;dropping-particle&quot;:&quot;&quot;,&quot;non-dropping-particle&quot;:&quot;&quot;},{&quot;family&quot;:&quot;Murphy&quot;,&quot;given&quot;:&quot;Brian T.&quot;,&quot;parse-names&quot;:false,&quot;dropping-particle&quot;:&quot;&quot;,&quot;non-dropping-particle&quot;:&quot;&quot;},{&quot;family&quot;:&quot;Gerwick&quot;,&quot;given&quot;:&quot;Lena&quot;,&quot;parse-names&quot;:false,&quot;dropping-particle&quot;:&quot;&quot;,&quot;non-dropping-particle&quot;:&quot;&quot;},{&quot;family&quot;:&quot;Liaw&quot;,&quot;given&quot;:&quot;Chih Chuang&quot;,&quot;parse-names&quot;:false,&quot;dropping-particle&quot;:&quot;&quot;,&quot;non-dropping-particle&quot;:&quot;&quot;},{&quot;family&quot;:&quot;Yang&quot;,&quot;given&quot;:&quot;Yu Liang&quot;,&quot;parse-names&quot;:false,&quot;dropping-particle&quot;:&quot;&quot;,&quot;non-dropping-particle&quot;:&quot;&quot;},{&quot;family&quot;:&quot;Humpf&quot;,&quot;given&quot;:&quot;Hans Ulrich&quot;,&quot;parse-names&quot;:false,&quot;dropping-particle&quot;:&quot;&quot;,&quot;non-dropping-particle&quot;:&quot;&quot;},{&quot;family&quot;:&quot;Maansson&quot;,&quot;given&quot;:&quot;Maria&quot;,&quot;parse-names&quot;:false,&quot;dropping-particle&quot;:&quot;&quot;,&quot;non-dropping-particle&quot;:&quot;&quot;},{&quot;family&quot;:&quot;Keyzers&quot;,&quot;given&quot;:&quot;Robert A.&quot;,&quot;parse-names&quot;:false,&quot;dropping-particle&quot;:&quot;&quot;,&quot;non-dropping-particle&quot;:&quot;&quot;},{&quot;family&quot;:&quot;Sims&quot;,&quot;given&quot;:&quot;Amy C.&quot;,&quot;parse-names&quot;:false,&quot;dropping-particle&quot;:&quot;&quot;,&quot;non-dropping-particle&quot;:&quot;&quot;},{&quot;family&quot;:&quot;Johnson&quot;,&quot;given&quot;:&quot;Andrew R.&quot;,&quot;parse-names&quot;:false,&quot;dropping-particle&quot;:&quot;&quot;,&quot;non-dropping-particle&quot;:&quot;&quot;},{&quot;family&quot;:&quot;Sidebottom&quot;,&quot;given&quot;:&quot;Ashley M.&quot;,&quot;parse-names&quot;:false,&quot;dropping-particle&quot;:&quot;&quot;,&quot;non-dropping-particle&quot;:&quot;&quot;},{&quot;family&quot;:&quot;Sedio&quot;,&quot;given&quot;:&quot;Brian E.&quot;,&quot;parse-names&quot;:false,&quot;dropping-particle&quot;:&quot;&quot;,&quot;non-dropping-particle&quot;:&quot;&quot;},{&quot;family&quot;:&quot;Klitgaard&quot;,&quot;given&quot;:&quot;Andreas&quot;,&quot;parse-names&quot;:false,&quot;dropping-particle&quot;:&quot;&quot;,&quot;non-dropping-particle&quot;:&quot;&quot;},{&quot;family&quot;:&quot;Larson&quot;,&quot;given&quot;:&quot;Charles B.&quot;,&quot;parse-names&quot;:false,&quot;dropping-particle&quot;:&quot;&quot;,&quot;non-dropping-particle&quot;:&quot;&quot;},{&quot;family&quot;:&quot;Boya&quot;,&quot;given&quot;:&quot;Cristopher A.P.&quot;,&quot;parse-names&quot;:false,&quot;dropping-particle&quot;:&quot;&quot;,&quot;non-dropping-particle&quot;:&quot;&quot;},{&quot;family&quot;:&quot;Torres-Mendoza&quot;,&quot;given&quot;:&quot;Daniel&quot;,&quot;parse-names&quot;:false,&quot;dropping-particle&quot;:&quot;&quot;,&quot;non-dropping-particle&quot;:&quot;&quot;},{&quot;family&quot;:&quot;Gonzalez&quot;,&quot;given&quot;:&quot;David J.&quot;,&quot;parse-names&quot;:false,&quot;dropping-particle&quot;:&quot;&quot;,&quot;non-dropping-particle&quot;:&quot;&quot;},{&quot;family&quot;:&quot;Silva&quot;,&quot;given&quot;:&quot;Denise B.&quot;,&quot;parse-names&quot;:false,&quot;dropping-particle&quot;:&quot;&quot;,&quot;non-dropping-particle&quot;:&quot;&quot;},{&quot;family&quot;:&quot;Marques&quot;,&quot;given&quot;:&quot;Lucas M.&quot;,&quot;parse-names&quot;:false,&quot;dropping-particle&quot;:&quot;&quot;,&quot;non-dropping-particle&quot;:&quot;&quot;},{&quot;family&quot;:&quot;Demarque&quot;,&quot;given&quot;:&quot;Daniel P.&quot;,&quot;parse-names&quot;:false,&quot;dropping-particle&quot;:&quot;&quot;,&quot;non-dropping-particle&quot;:&quot;&quot;},{&quot;family&quot;:&quot;Pociute&quot;,&quot;given&quot;:&quot;Egle&quot;,&quot;parse-names&quot;:false,&quot;dropping-particle&quot;:&quot;&quot;,&quot;non-dropping-particle&quot;:&quot;&quot;},{&quot;family&quot;:&quot;O'Neill&quot;,&quot;given&quot;:&quot;Ellis C.&quot;,&quot;parse-names&quot;:false,&quot;dropping-particle&quot;:&quot;&quot;,&quot;non-dropping-particle&quot;:&quot;&quot;},{&quot;family&quot;:&quot;Briand&quot;,&quot;given&quot;:&quot;Enora&quot;,&quot;parse-names&quot;:false,&quot;dropping-particle&quot;:&quot;&quot;,&quot;non-dropping-particle&quot;:&quot;&quot;},{&quot;family&quot;:&quot;Helfrich&quot;,&quot;given&quot;:&quot;Eric J.N.&quot;,&quot;parse-names&quot;:false,&quot;dropping-particle&quot;:&quot;&quot;,&quot;non-dropping-particle&quot;:&quot;&quot;},{&quot;family&quot;:&quot;Granatosky&quot;,&quot;given&quot;:&quot;Eve A.&quot;,&quot;parse-names&quot;:false,&quot;dropping-particle&quot;:&quot;&quot;,&quot;non-dropping-particle&quot;:&quot;&quot;},{&quot;family&quot;:&quot;Glukhov&quot;,&quot;given&quot;:&quot;Evgenia&quot;,&quot;parse-names&quot;:false,&quot;dropping-particle&quot;:&quot;&quot;,&quot;non-dropping-particle&quot;:&quot;&quot;},{&quot;family&quot;:&quot;Ryffel&quot;,&quot;given&quot;:&quot;Florian&quot;,&quot;parse-names&quot;:false,&quot;dropping-particle&quot;:&quot;&quot;,&quot;non-dropping-particle&quot;:&quot;&quot;},{&quot;family&quot;:&quot;Houson&quot;,&quot;given&quot;:&quot;Hailey&quot;,&quot;parse-names&quot;:false,&quot;dropping-particle&quot;:&quot;&quot;,&quot;non-dropping-particle&quot;:&quot;&quot;},{&quot;family&quot;:&quot;Mohimani&quot;,&quot;given&quot;:&quot;Hosein&quot;,&quot;parse-names&quot;:false,&quot;dropping-particle&quot;:&quot;&quot;,&quot;non-dropping-particle&quot;:&quot;&quot;},{&quot;family&quot;:&quot;Kharbush&quot;,&quot;given&quot;:&quot;Jenan J.&quot;,&quot;parse-names&quot;:false,&quot;dropping-particle&quot;:&quot;&quot;,&quot;non-dropping-particle&quot;:&quot;&quot;},{&quot;family&quot;:&quot;Zeng&quot;,&quot;given&quot;:&quot;Yi&quot;,&quot;parse-names&quot;:false,&quot;dropping-particle&quot;:&quot;&quot;,&quot;non-dropping-particle&quot;:&quot;&quot;},{&quot;family&quot;:&quot;Vorholt&quot;,&quot;given&quot;:&quot;Julia A.&quot;,&quot;parse-names&quot;:false,&quot;dropping-particle&quot;:&quot;&quot;,&quot;non-dropping-particle&quot;:&quot;&quot;},{&quot;family&quot;:&quot;Kurita&quot;,&quot;given&quot;:&quot;Kenji L.&quot;,&quot;parse-names&quot;:false,&quot;dropping-particle&quot;:&quot;&quot;,&quot;non-dropping-particle&quot;:&quot;&quot;},{&quot;family&quot;:&quot;Charusanti&quot;,&quot;given&quot;:&quot;Pep&quot;,&quot;parse-names&quot;:false,&quot;dropping-particle&quot;:&quot;&quot;,&quot;non-dropping-particle&quot;:&quot;&quot;},{&quot;family&quot;:&quot;McPhail&quot;,&quot;given&quot;:&quot;Kerry L.&quot;,&quot;parse-names&quot;:false,&quot;dropping-particle&quot;:&quot;&quot;,&quot;non-dropping-particle&quot;:&quot;&quot;},{&quot;family&quot;:&quot;Nielsen&quot;,&quot;given&quot;:&quot;Kristian Fog&quot;,&quot;parse-names&quot;:false,&quot;dropping-particle&quot;:&quot;&quot;,&quot;non-dropping-particle&quot;:&quot;&quot;},{&quot;family&quot;:&quot;Vuong&quot;,&quot;given&quot;:&quot;Lisa&quot;,&quot;parse-names&quot;:false,&quot;dropping-particle&quot;:&quot;&quot;,&quot;non-dropping-particle&quot;:&quot;&quot;},{&quot;family&quot;:&quot;Elfeki&quot;,&quot;given&quot;:&quot;Maryam&quot;,&quot;parse-names&quot;:false,&quot;dropping-particle&quot;:&quot;&quot;,&quot;non-dropping-particle&quot;:&quot;&quot;},{&quot;family&quot;:&quot;Traxler&quot;,&quot;given&quot;:&quot;Matthew F.&quot;,&quot;parse-names&quot;:false,&quot;dropping-particle&quot;:&quot;&quot;,&quot;non-dropping-particle&quot;:&quot;&quot;},{&quot;family&quot;:&quot;Engene&quot;,&quot;given&quot;:&quot;Niclas&quot;,&quot;parse-names&quot;:false,&quot;dropping-particle&quot;:&quot;&quot;,&quot;non-dropping-particle&quot;:&quot;&quot;},{&quot;family&quot;:&quot;Koyama&quot;,&quot;given&quot;:&quot;Nobuhiro&quot;,&quot;parse-names&quot;:false,&quot;dropping-particle&quot;:&quot;&quot;,&quot;non-dropping-particle&quot;:&quot;&quot;},{&quot;family&quot;:&quot;Vining&quot;,&quot;given&quot;:&quot;Oliver B.&quot;,&quot;parse-names&quot;:false,&quot;dropping-particle&quot;:&quot;&quot;,&quot;non-dropping-particle&quot;:&quot;&quot;},{&quot;family&quot;:&quot;Baric&quot;,&quot;given&quot;:&quot;Ralph&quot;,&quot;parse-names&quot;:false,&quot;dropping-particle&quot;:&quot;&quot;,&quot;non-dropping-particle&quot;:&quot;&quot;},{&quot;family&quot;:&quot;Silva&quot;,&quot;given&quot;:&quot;Ricardo R.&quot;,&quot;parse-names&quot;:false,&quot;dropping-particle&quot;:&quot;&quot;,&quot;non-dropping-particle&quot;:&quot;&quot;},{&quot;family&quot;:&quot;Mascuch&quot;,&quot;given&quot;:&quot;Samantha J.&quot;,&quot;parse-names&quot;:false,&quot;dropping-particle&quot;:&quot;&quot;,&quot;non-dropping-particle&quot;:&quot;&quot;},{&quot;family&quot;:&quot;Tomasi&quot;,&quot;given&quot;:&quot;Sophie&quot;,&quot;parse-names&quot;:false,&quot;dropping-particle&quot;:&quot;&quot;,&quot;non-dropping-particle&quot;:&quot;&quot;},{&quot;family&quot;:&quot;Jenkins&quot;,&quot;given&quot;:&quot;Stefan&quot;,&quot;parse-names&quot;:false,&quot;dropping-particle&quot;:&quot;&quot;,&quot;non-dropping-particle&quot;:&quot;&quot;},{&quot;family&quot;:&quot;Macherla&quot;,&quot;given&quot;:&quot;Venkat&quot;,&quot;parse-names&quot;:false,&quot;dropping-particle&quot;:&quot;&quot;,&quot;non-dropping-particle&quot;:&quot;&quot;},{&quot;family&quot;:&quot;Hoffman&quot;,&quot;given&quot;:&quot;Thomas&quot;,&quot;parse-names&quot;:false,&quot;dropping-particle&quot;:&quot;&quot;,&quot;non-dropping-particle&quot;:&quot;&quot;},{&quot;family&quot;:&quot;Agarwal&quot;,&quot;given&quot;:&quot;Vinayak&quot;,&quot;parse-names&quot;:false,&quot;dropping-particle&quot;:&quot;&quot;,&quot;non-dropping-particle&quot;:&quot;&quot;},{&quot;family&quot;:&quot;Williams&quot;,&quot;given&quot;:&quot;Philip G.&quot;,&quot;parse-names&quot;:false,&quot;dropping-particle&quot;:&quot;&quot;,&quot;non-dropping-particle&quot;:&quot;&quot;},{&quot;family&quot;:&quot;Dai&quot;,&quot;given&quot;:&quot;Jingqui&quot;,&quot;parse-names&quot;:false,&quot;dropping-particle&quot;:&quot;&quot;,&quot;non-dropping-particle&quot;:&quot;&quot;},{&quot;family&quot;:&quot;Neupane&quot;,&quot;given&quot;:&quot;Ram&quot;,&quot;parse-names&quot;:false,&quot;dropping-particle&quot;:&quot;&quot;,&quot;non-dropping-particle&quot;:&quot;&quot;},{&quot;family&quot;:&quot;Gurr&quot;,&quot;given&quot;:&quot;Joshua&quot;,&quot;parse-names&quot;:false,&quot;dropping-particle&quot;:&quot;&quot;,&quot;non-dropping-particle&quot;:&quot;&quot;},{&quot;family&quot;:&quot;Rodríguez&quot;,&quot;given&quot;:&quot;Andrés M.C.&quot;,&quot;parse-names&quot;:false,&quot;dropping-particle&quot;:&quot;&quot;,&quot;non-dropping-particle&quot;:&quot;&quot;},{&quot;family&quot;:&quot;Lamsa&quot;,&quot;given&quot;:&quot;Anne&quot;,&quot;parse-names&quot;:false,&quot;dropping-particle&quot;:&quot;&quot;,&quot;non-dropping-particle&quot;:&quot;&quot;},{&quot;family&quot;:&quot;Zhang&quot;,&quot;given&quot;:&quot;Chen&quot;,&quot;parse-names&quot;:false,&quot;dropping-particle&quot;:&quot;&quot;,&quot;non-dropping-particle&quot;:&quot;&quot;},{&quot;family&quot;:&quot;Dorrestein&quot;,&quot;given&quot;:&quot;Kathleen&quot;,&quot;parse-names&quot;:false,&quot;dropping-particle&quot;:&quot;&quot;,&quot;non-dropping-particle&quot;:&quot;&quot;},{&quot;family&quot;:&quot;Duggan&quot;,&quot;given&quot;:&quot;Brendan M.&quot;,&quot;parse-names&quot;:false,&quot;dropping-particle&quot;:&quot;&quot;,&quot;non-dropping-particle&quot;:&quot;&quot;},{&quot;family&quot;:&quot;Almaliti&quot;,&quot;given&quot;:&quot;Jehad&quot;,&quot;parse-names&quot;:false,&quot;dropping-particle&quot;:&quot;&quot;,&quot;non-dropping-particle&quot;:&quot;&quot;},{&quot;family&quot;:&quot;Allard&quot;,&quot;given&quot;:&quot;Pierre Marie&quot;,&quot;parse-names&quot;:false,&quot;dropping-particle&quot;:&quot;&quot;,&quot;non-dropping-particle&quot;:&quot;&quot;},{&quot;family&quot;:&quot;Phapale&quot;,&quot;given&quot;:&quot;Prasad&quot;,&quot;parse-names&quot;:false,&quot;dropping-particle&quot;:&quot;&quot;,&quot;non-dropping-particle&quot;:&quot;&quot;},{&quot;family&quot;:&quot;Nothias&quot;,&quot;given&quot;:&quot;Louis Felix&quot;,&quot;parse-names&quot;:false,&quot;dropping-particle&quot;:&quot;&quot;,&quot;non-dropping-particle&quot;:&quot;&quot;},{&quot;family&quot;:&quot;Alexandrov&quot;,&quot;given&quot;:&quot;Theodore&quot;,&quot;parse-names&quot;:false,&quot;dropping-particle&quot;:&quot;&quot;,&quot;non-dropping-particle&quot;:&quot;&quot;},{&quot;family&quot;:&quot;Litaudon&quot;,&quot;given&quot;:&quot;Marc&quot;,&quot;parse-names&quot;:false,&quot;dropping-particle&quot;:&quot;&quot;,&quot;non-dropping-particle&quot;:&quot;&quot;},{&quot;family&quot;:&quot;Wolfender&quot;,&quot;given&quot;:&quot;Jean Luc&quot;,&quot;parse-names&quot;:false,&quot;dropping-particle&quot;:&quot;&quot;,&quot;non-dropping-particle&quot;:&quot;&quot;},{&quot;family&quot;:&quot;Kyle&quot;,&quot;given&quot;:&quot;Jennifer E.&quot;,&quot;parse-names&quot;:false,&quot;dropping-particle&quot;:&quot;&quot;,&quot;non-dropping-particle&quot;:&quot;&quot;},{&quot;family&quot;:&quot;Metz&quot;,&quot;given&quot;:&quot;Thomas O.&quot;,&quot;parse-names&quot;:false,&quot;dropping-particle&quot;:&quot;&quot;,&quot;non-dropping-particle&quot;:&quot;&quot;},{&quot;family&quot;:&quot;Peryea&quot;,&quot;given&quot;:&quot;Tyler&quot;,&quot;parse-names&quot;:false,&quot;dropping-particle&quot;:&quot;&quot;,&quot;non-dropping-particle&quot;:&quot;&quot;},{&quot;family&quot;:&quot;Nguyen&quot;,&quot;given&quot;:&quot;Dac Trung&quot;,&quot;parse-names&quot;:false,&quot;dropping-particle&quot;:&quot;&quot;,&quot;non-dropping-particle&quot;:&quot;&quot;},{&quot;family&quot;:&quot;VanLeer&quot;,&quot;given&quot;:&quot;Danielle&quot;,&quot;parse-names&quot;:false,&quot;dropping-particle&quot;:&quot;&quot;,&quot;non-dropping-particle&quot;:&quot;&quot;},{&quot;family&quot;:&quot;Shinn&quot;,&quot;given&quot;:&quot;Paul&quot;,&quot;parse-names&quot;:false,&quot;dropping-particle&quot;:&quot;&quot;,&quot;non-dropping-particle&quot;:&quot;&quot;},{&quot;family&quot;:&quot;Jadhav&quot;,&quot;given&quot;:&quot;Ajit&quot;,&quot;parse-names&quot;:false,&quot;dropping-particle&quot;:&quot;&quot;,&quot;non-dropping-particle&quot;:&quot;&quot;},{&quot;family&quot;:&quot;Müller&quot;,&quot;given&quot;:&quot;Rolf&quot;,&quot;parse-names&quot;:false,&quot;dropping-particle&quot;:&quot;&quot;,&quot;non-dropping-particle&quot;:&quot;&quot;},{&quot;family&quot;:&quot;Waters&quot;,&quot;given&quot;:&quot;Katrina M.&quot;,&quot;parse-names&quot;:false,&quot;dropping-particle&quot;:&quot;&quot;,&quot;non-dropping-particle&quot;:&quot;&quot;},{&quot;family&quot;:&quot;Shi&quot;,&quot;given&quot;:&quot;Wenyuan&quot;,&quot;parse-names&quot;:false,&quot;dropping-particle&quot;:&quot;&quot;,&quot;non-dropping-particle&quot;:&quot;&quot;},{&quot;family&quot;:&quot;Liu&quot;,&quot;given&quot;:&quot;Xueting&quot;,&quot;parse-names&quot;:false,&quot;dropping-particle&quot;:&quot;&quot;,&quot;non-dropping-particle&quot;:&quot;&quot;},{&quot;family&quot;:&quot;Zhang&quot;,&quot;given&quot;:&quot;Lixin&quot;,&quot;parse-names&quot;:false,&quot;dropping-particle&quot;:&quot;&quot;,&quot;non-dropping-particle&quot;:&quot;&quot;},{&quot;family&quot;:&quot;Knight&quot;,&quot;given&quot;:&quot;Rob&quot;,&quot;parse-names&quot;:false,&quot;dropping-particle&quot;:&quot;&quot;,&quot;non-dropping-particle&quot;:&quot;&quot;},{&quot;family&quot;:&quot;Jensen&quot;,&quot;given&quot;:&quot;Paul R.&quot;,&quot;parse-names&quot;:false,&quot;dropping-particle&quot;:&quot;&quot;,&quot;non-dropping-particle&quot;:&quot;&quot;},{&quot;family&quot;:&quot;Palsson&quot;,&quot;given&quot;:&quot;Bernhard&quot;,&quot;parse-names&quot;:false,&quot;dropping-particle&quot;:&quot;&quot;,&quot;non-dropping-particle&quot;:&quot;&quot;},{&quot;family&quot;:&quot;Pogliano&quot;,&quot;given&quot;:&quot;Kit&quot;,&quot;parse-names&quot;:false,&quot;dropping-particle&quot;:&quot;&quot;,&quot;non-dropping-particle&quot;:&quot;&quot;},{&quot;family&quot;:&quot;Linington&quot;,&quot;given&quot;:&quot;Roger G.&quot;,&quot;parse-names&quot;:false,&quot;dropping-particle&quot;:&quot;&quot;,&quot;non-dropping-particle&quot;:&quot;&quot;},{&quot;family&quot;:&quot;Gutiérrez&quot;,&quot;given&quot;:&quot;Marcelino&quot;,&quot;parse-names&quot;:false,&quot;dropping-particle&quot;:&quot;&quot;,&quot;non-dropping-particle&quot;:&quot;&quot;},{&quot;family&quot;:&quot;Lopes&quot;,&quot;given&quot;:&quot;Norberto P.&quot;,&quot;parse-names&quot;:false,&quot;dropping-particle&quot;:&quot;&quot;,&quot;non-dropping-particle&quot;:&quot;&quot;},{&quot;family&quot;:&quot;Gerwick&quot;,&quot;given&quot;:&quot;William H.&quot;,&quot;parse-names&quot;:false,&quot;dropping-particle&quot;:&quot;&quot;,&quot;non-dropping-particle&quot;:&quot;&quot;},{&quot;family&quot;:&quot;Moore&quot;,&quot;given&quot;:&quot;Bradley S.&quot;,&quot;parse-names&quot;:false,&quot;dropping-particle&quot;:&quot;&quot;,&quot;non-dropping-particle&quot;:&quot;&quot;},{&quot;family&quot;:&quot;Dorrestein&quot;,&quot;given&quot;:&quot;Pieter C.&quot;,&quot;parse-names&quot;:false,&quot;dropping-particle&quot;:&quot;&quot;,&quot;non-dropping-particle&quot;:&quot;&quot;},{&quot;family&quot;:&quot;Bandeira&quot;,&quot;given&quot;:&quot;Nuno&quot;,&quot;parse-names&quot;:false,&quot;dropping-particle&quot;:&quot;&quot;,&quot;non-dropping-particle&quot;:&quot;&quot;}],&quot;container-title&quot;:&quot;Nature Biotechnology&quot;,&quot;container-title-short&quot;:&quot;Nat Biotechnol&quot;,&quot;DOI&quot;:&quot;10.1038/nbt.3597&quot;,&quot;ISSN&quot;:&quot;15461696&quot;,&quot;PMID&quot;:&quot;27504778&quot;,&quot;issued&quot;:{&quot;date-parts&quot;:[[2016,9,8]]},&quot;page&quot;:&quot;828-837&quot;,&quot;abstract&quot;:&quot;The potential of the diverse chemistries present in natural products (NP) for biotechnology and medicine remains untapped because NP databases are not searchable with raw data and the NP community has no way to share data other than in published papers. Although mass spectrometry (MS) techniques are well-suited to high-throughput characterization of NP, there is a pressing need for an infrastructure to enable sharing and curation of data. We present Global Natural Products Social Molecular Networking (GNPS; http://gnps.ucsd.edu), an open-access knowledge base for community-wide organization and sharing of raw, processed or identified tandem mass (MS/MS) spectrometry data. In GNPS, crowdsourced curation of freely available community-wide reference MS libraries will underpin improved annotations. Data-driven social-networking should facilitate identification of spectra and foster collaborations. We also introduce the concept of 'living data' through continuous reanalysis of deposited data.&quot;,&quot;publisher&quot;:&quot;Nature Publishing Group&quot;,&quot;issue&quot;:&quot;8&quot;,&quot;volume&quot;:&quot;34&quot;},&quot;isTemporary&quot;:false}]},{&quot;citationID&quot;:&quot;MENDELEY_CITATION_0cf34821-528e-4242-99c7-61e8238b834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GNmMzQ4MjEtNTI4ZS00MjQyLTk5YzctNjFlODIzOGI4MzQ0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3e11c17f-d49f-4839-bdc9-5e7384469838&quot;,&quot;properties&quot;:{&quot;noteIndex&quot;:0},&quot;isEdited&quot;:false,&quot;manualOverride&quot;:{&quot;isManuallyOverridden&quot;:false,&quot;citeprocText&quot;:&quot;&lt;sup&gt;26–28&lt;/sup&gt;&quot;,&quot;manualOverrideText&quot;:&quot;&quot;},&quot;citationTag&quot;:&quot;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&quot;,&quot;citationItems&quot;:[{&quot;id&quot;:&quot;bcf43e11-bd03-3f7a-9a6c-79246a466bbf&quot;,&quot;itemData&quot;:{&quot;type&quot;:&quot;article-journal&quot;,&quot;id&quot;:&quot;bcf43e11-bd03-3f7a-9a6c-79246a466bbf&quot;,&quot;title&quot;:&quot;C-reactive protein as a marker of infection in critically ill patients&quot;,&quot;author&quot;:[{&quot;family&quot;:&quot;Póvoa&quot;,&quot;given&quot;:&quot;P&quot;,&quot;parse-names&quot;:false,&quot;dropping-particle&quot;:&quot;&quot;,&quot;non-dropping-particle&quot;:&quot;&quot;},{&quot;family&quot;:&quot;Coelho&quot;,&quot;given&quot;:&quot;L&quot;,&quot;parse-names&quot;:false,&quot;dropping-particle&quot;:&quot;&quot;,&quot;non-dropping-particle&quot;:&quot;&quot;},{&quot;family&quot;:&quot;Almeida&quot;,&quot;given&quot;:&quot;E&quot;,&quot;parse-names&quot;:false,&quot;dropping-particle&quot;:&quot;&quot;,&quot;non-dropping-particle&quot;:&quot;&quot;},{&quot;family&quot;:&quot;Fernandes&quot;,&quot;given&quot;:&quot;A&quot;,&quot;parse-names&quot;:false,&quot;dropping-particle&quot;:&quot;&quot;,&quot;non-dropping-particle&quot;:&quot;&quot;},{&quot;family&quot;:&quot;Mealha&quot;,&quot;given&quot;:&quot;R&quot;,&quot;parse-names&quot;:false,&quot;dropping-particle&quot;:&quot;&quot;,&quot;non-dropping-particle&quot;:&quot;&quot;},{&quot;family&quot;:&quot;Moreira&quot;,&quot;given&quot;:&quot;P&quot;,&quot;parse-names&quot;:false,&quot;dropping-particle&quot;:&quot;&quot;,&quot;non-dropping-particle&quot;:&quot;&quot;},{&quot;family&quot;:&quot;Sabino&quot;,&quot;given&quot;:&quot;H&quot;,&quot;parse-names&quot;:false,&quot;dropping-particle&quot;:&quot;&quot;,&quot;non-dropping-particle&quot;:&quot;&quot;}],&quot;container-title&quot;:&quot;Clinical Microbiology and Infection&quot;,&quot;DOI&quot;:&quot;https://doi.org/10.1111/j.1469-0691.2004.01044.x&quot;,&quot;ISSN&quot;:&quot;1198-743X&quot;,&quot;URL&quot;:&quot;https://www.sciencedirect.com/science/article/pii/S1198743X14622072&quot;,&quot;issued&quot;:{&quot;date-parts&quot;:[[2005]]},&quot;page&quot;:&quot;101-108&quot;,&quot;abstract&quot;:&quot;ABSTRACT\nA prospective, observational study was conducted in a medico-surgical intensive care unit to assess the value of C-reactive protein (CRP), temperature and white cell count (WCC) measurements for the diagnosis of infection in critically ill patients. CRP, temperature and WCC were monitored daily in 76 infected and 36 non-infected patients. Multiple receiver-operating characteristics (ROC) curves were used to compare each parameter for infection diagnosis. The area under the curve (AUC) of CRP was significantly higher than that of temperature (0.93 and 0.75, respectively; p &lt; 0.001). A CRP concentration of &gt;8.7 mg/dL and a temperature of &gt;38.2°C were associated with infection, with a sensitivity of 93.4% and 54.8%, and a specificity of 86.1% and 88.9%, respectively. The ROC curve of WCC showed a poor diagnostic performance. The combination of CRP and temperature increased the specificity for infection diagnosis to 100%. In the subgroup of patients with ventilator-associated pneumonia (n = 48), CRP measurements were more reliable than temperature (AUC 0.92 and 0.78, respectively; p 0.006). The CRP levels in infected patients with sepsis, severe sepsis and septic shock were 15.2 ± 8.2, 20.3 ± 10.9 and 23.3 ± 8.7 mg/dL, respectively (p 0.044). It was concluded that CRP was a better marker of infection than temperature. However, the combination of CRP and temperature measurements further increased the specificity for infection diagnosis, even in the subgroup of patients with VAP.&quot;,&quot;issue&quot;:&quot;2&quot;,&quot;volume&quot;:&quot;11&quot;,&quot;container-title-short&quot;:&quot;&quot;},&quot;isTemporary&quot;:false},{&quot;id&quot;:&quot;cb024c9f-e3f3-3663-8d2a-eb6526dc623e&quot;,&quot;itemData&quot;:{&quot;type&quot;:&quot;article-journal&quot;,&quot;id&quot;:&quot;cb024c9f-e3f3-3663-8d2a-eb6526dc623e&quot;,&quot;title&quot;:&quot;Clinical relevance of procalcitonin and C-reactive protein as infection markers in renal impairment: a cross-sectional study&quot;,&quot;author&quot;:[{&quot;family&quot;:&quot;Park&quot;,&quot;given&quot;:&quot;Ji Hyeon&quot;,&quot;parse-names&quot;:false,&quot;dropping-particle&quot;:&quot;&quot;,&quot;non-dropping-particle&quot;:&quot;&quot;},{&quot;family&quot;:&quot;Kim&quot;,&quot;given&quot;:&quot;Do Hee&quot;,&quot;parse-names&quot;:false,&quot;dropping-particle&quot;:&quot;&quot;,&quot;non-dropping-particle&quot;:&quot;&quot;},{&quot;family&quot;:&quot;Jang&quot;,&quot;given&quot;:&quot;Hye Ryoun&quot;,&quot;parse-names&quot;:false,&quot;dropping-particle&quot;:&quot;&quot;,&quot;non-dropping-particle&quot;:&quot;&quot;},{&quot;family&quot;:&quot;Kim&quot;,&quot;given&quot;:&quot;Min-Ji&quot;,&quot;parse-names&quot;:false,&quot;dropping-particle&quot;:&quot;&quot;,&quot;non-dropping-particle&quot;:&quot;&quot;},{&quot;family&quot;:&quot;Jung&quot;,&quot;given&quot;:&quot;Sin-Ho&quot;,&quot;parse-names&quot;:false,&quot;dropping-particle&quot;:&quot;&quot;,&quot;non-dropping-particle&quot;:&quot;&quot;},{&quot;family&quot;:&quot;Lee&quot;,&quot;given&quot;:&quot;Jung Eun&quot;,&quot;parse-names&quot;:false,&quot;dropping-particle&quot;:&quot;&quot;,&quot;non-dropping-particle&quot;:&quot;&quot;},{&quot;family&quot;:&quot;Huh&quot;,&quot;given&quot;:&quot;Wooseong&quot;,&quot;parse-names&quot;:false,&quot;dropping-particle&quot;:&quot;&quot;,&quot;non-dropping-particle&quot;:&quot;&quot;},{&quot;family&quot;:&quot;Kim&quot;,&quot;given&quot;:&quot;Yoon-Goo&quot;,&quot;parse-names&quot;:false,&quot;dropping-particle&quot;:&quot;&quot;,&quot;non-dropping-particle&quot;:&quot;&quot;},{&quot;family&quot;:&quot;Kim&quot;,&quot;given&quot;:&quot;Dae Joong&quot;,&quot;parse-names&quot;:false,&quot;dropping-particle&quot;:&quot;&quot;,&quot;non-dropping-particle&quot;:&quot;&quot;},{&quot;family&quot;:&quot;Oh&quot;,&quot;given&quot;:&quot;Ha Young&quot;,&quot;parse-names&quot;:false,&quot;dropping-particle&quot;:&quot;&quot;,&quot;non-dropping-particle&quot;:&quot;&quot;}],&quot;container-title&quot;:&quot;Critical care (London, England)&quot;,&quot;container-title-short&quot;:&quot;Crit Care&quot;,&quot;DOI&quot;:&quot;10.1186/s13054-014-0640-8&quot;,&quot;ISSN&quot;:&quot;1466-609X&quot;,&quot;PMID&quot;:&quot;25407928&quot;,&quot;URL&quot;:&quot;https://pubmed.ncbi.nlm.nih.gov/25407928&quot;,&quot;issued&quot;:{&quot;date-parts&quot;:[[2014,11,19]]},&quot;publisher-place&quot;:&quot;England&quot;,&quot;page&quot;:&quot;640&quot;,&quot;language&quot;:&quot;eng&quot;,&quot;abstract&quot;:&quot;INTRODUCTION: Although the clinical application of procalcitonin (PCT) as an infection marker in patients with impaired renal function (estimated glomerular filtration rate (eGFR) &lt; 60 ml/min/1.73 m(2)) has been increasing recently, it is unclear whether PCT is more accurate than C-reactive protein (CRP). We investigated the clinical value of CRP and PCT based on renal function. METHODS: From November 2008 to July 2011, a total of 493 patients who simultaneously underwent CRP and PCT tests were enrolled. The area under the receiver operating characteristic (ROC) curve and characteristics of both markers were analyzed according to infection severity and renal function. RESULTS: In patients with impaired renal function, the area under the ROC curve was 0.876 for CRP and 0.876 for PCT. In patients with infection, CRP levels differed depending on whether the infection was localized, septic, or severely septic, whereas PCT levels were higher in patients with severe sepsis or septic shock. In patients without infection, CRP did not correlate with eGFR, while PCT was negatively correlated with eGFR. CONCLUSION: This study demonstrates that CRP is accurate for predicting infection in patients with impaired renal function. The study suggests that in spite of its higher cost, PCT is not superior to CRP as an infection marker in terms of diagnostic value.&quot;,&quot;issue&quot;:&quot;6&quot;,&quot;volume&quot;:&quot;18&quot;},&quot;isTemporary&quot;:false},{&quot;id&quot;:&quot;83346ba1-378f-31b1-beee-e0d5b528f02b&quot;,&quot;itemData&quot;:{&quot;type&quot;:&quot;article-journal&quot;,&quot;id&quot;:&quot;83346ba1-378f-31b1-beee-e0d5b528f02b&quot;,&quot;title&quot;:&quot;Serum C-reactive protein as a biomarker for early detection of bacterial infection in the older patient&quot;,&quot;author&quot;:[{&quot;family&quot;:&quot;Liu&quot;,&quot;given&quot;:&quot;Angela&quot;,&quot;parse-names&quot;:false,&quot;dropping-particle&quot;:&quot;&quot;,&quot;non-dropping-particle&quot;:&quot;&quot;},{&quot;family&quot;:&quot;Bui&quot;,&quot;given&quot;:&quot;Triet&quot;,&quot;parse-names&quot;:false,&quot;dropping-particle&quot;:&quot;&quot;,&quot;non-dropping-particle&quot;:&quot;&quot;},{&quot;family&quot;:&quot;Nguyen&quot;,&quot;given&quot;:&quot;Huong&quot;,&quot;parse-names&quot;:false,&quot;dropping-particle&quot;:&quot;&quot;,&quot;non-dropping-particle&quot;:&quot;Van&quot;},{&quot;family&quot;:&quot;Ong&quot;,&quot;given&quot;:&quot;Bin&quot;,&quot;parse-names&quot;:false,&quot;dropping-particle&quot;:&quot;&quot;,&quot;non-dropping-particle&quot;:&quot;&quot;},{&quot;family&quot;:&quot;Shen&quot;,&quot;given&quot;:&quot;Qing&quot;,&quot;parse-names&quot;:false,&quot;dropping-particle&quot;:&quot;&quot;,&quot;non-dropping-particle&quot;:&quot;&quot;},{&quot;family&quot;:&quot;Kamalasena&quot;,&quot;given&quot;:&quot;Dilan&quot;,&quot;parse-names&quot;:false,&quot;dropping-particle&quot;:&quot;&quot;,&quot;non-dropping-particle&quot;:&quot;&quot;}],&quot;container-title&quot;:&quot;Age and Ageing&quot;,&quot;container-title-short&quot;:&quot;Age Ageing&quot;,&quot;DOI&quot;:&quot;10.1093/ageing/afq067&quot;,&quot;ISSN&quot;:&quot;0002-0729&quot;,&quot;URL&quot;:&quot;https://doi.org/10.1093/ageing/afq067&quot;,&quot;issued&quot;:{&quot;date-parts&quot;:[[2010,9,1]]},&quot;page&quot;:&quot;559-565&quot;,&quot;abstract&quot;:&quot;Background: although C-reactive protein (CRP) is widely used in younger populations, its value for diagnosing bacterial infection in older population is not well established. This study examined the usefulness of serum CRP level in the early detection of bacterial infection in older patients.Methods: in a prospective cohort study, consecutive patients aged 70 years or over admitted to Aged Care wards were recruited. CRP levels were measured within 24 h of presentation, and their significance in predicting bacterial infections was analysed. The relationship between CRP and other clinical features of diagnosing bacterial infections (e.g. temperature, white cell count, neutrophil count, oxygen saturation, blood pressure and heart rate) was also examined.Results: a total of 232 patients were recruited over a period of 3 months. CRP levels were 21.3 ± 36.0 and 150.5 ± 114.1 mg/l (mean ± SD) in the non-infection and infection groups, respectively (P &amp;lt; 0.001). We found that the CRP cut-off value of 60 mg/l had the best combination of sensitivity and specificity. At this level, the sensitivity of diagnosing bacterial infection was 80.7%, specificity 96.0%, positive predictive value 91.9% and negative predictive value 89.8%. CRP and temperature had higher sensitivity and specificity than white cell count and neutrophil count in the diagnosis of infection. For every 1-mg/l increment in CRP, the risk of bacterial infection increases by 2.9%.Conclusion: CRP is a convenient and useful biomarker to predict early bacterial infection in older patients especially when other markers are atypical or not present.&quot;,&quot;issue&quot;:&quot;5&quot;,&quot;volume&quot;:&quot;39&quot;},&quot;isTemporary&quot;:false}]},{&quot;citationID&quot;:&quot;MENDELEY_CITATION_cc0ab2f2-beb1-4f85-aef0-4b6d07fa2aea&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2MwYWIyZjItYmViMS00Zjg1LWFlZjAtNGI2ZDA3ZmEyYWVh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c971e265-f838-4a9c-b403-9840e695d362&quot;,&quot;properties&quot;:{&quot;noteIndex&quot;:0},&quot;isEdited&quot;:false,&quot;manualOverride&quot;:{&quot;isManuallyOverridden&quot;:false,&quot;citeprocText&quot;:&quot;&lt;sup&gt;29,30&lt;/sup&gt;&quot;,&quot;manualOverrideText&quot;:&quot;&quot;},&quot;citationTag&quot;:&quot;MENDELEY_CITATION_v3_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&quot;,&quot;citationItems&quot;:[{&quot;id&quot;:&quot;c4f63d35-fe51-3e4c-bdd4-7c31d356fcd5&quot;,&quot;itemData&quot;:{&quot;type&quot;:&quot;article-journal&quot;,&quot;id&quot;:&quot;c4f63d35-fe51-3e4c-bdd4-7c31d356fcd5&quot;,&quot;title&quot;:&quot;Stable feature selection for biomarker discovery&quot;,&quot;author&quot;:[{&quot;family&quot;:&quot;He&quot;,&quot;given&quot;:&quot;Zengyou&quot;,&quot;parse-names&quot;:false,&quot;dropping-particle&quot;:&quot;&quot;,&quot;non-dropping-particle&quot;:&quot;&quot;},{&quot;family&quot;:&quot;Yu&quot;,&quot;given&quot;:&quot;Weichuan&quot;,&quot;parse-names&quot;:false,&quot;dropping-particle&quot;:&quot;&quot;,&quot;non-dropping-particle&quot;:&quot;&quot;}],&quot;container-title&quot;:&quot;Computational Biology and Chemistry&quot;,&quot;container-title-short&quot;:&quot;Comput Biol Chem&quot;,&quot;DOI&quot;:&quot;https://doi.org/10.1016/j.compbiolchem.2010.07.002&quot;,&quot;ISSN&quot;:&quot;1476-9271&quot;,&quot;URL&quot;:&quot;https://www.sciencedirect.com/science/article/pii/S1476927110000502&quot;,&quot;issued&quot;:{&quot;date-parts&quot;:[[2010]]},&quot;page&quot;:&quot;215-225&quot;,&quot;abstract&quot;:&quo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quot;,&quot;issue&quot;:&quot;4&quot;,&quot;volume&quot;:&quot;34&quot;},&quot;isTemporary&quot;:false},{&quot;id&quot;:&quot;f2e7dadb-7c99-3bf1-858e-8b4734d211b0&quot;,&quot;itemData&quot;:{&quot;type&quot;:&quot;article-journal&quot;,&quot;id&quot;:&quot;f2e7dadb-7c99-3bf1-858e-8b4734d211b0&quot;,&quot;title&quot;:&quot;Compensation of feature selection biases accompanied with improved predictive performance for binary classification by using a novel ensemble feature selection approach&quot;,&quot;author&quot;:[{&quot;family&quot;:&quot;Neumann&quot;,&quot;given&quot;:&quot;Ursula&quot;,&quot;parse-names&quot;:false,&quot;dropping-particle&quot;:&quot;&quot;,&quot;non-dropping-particle&quot;:&quot;&quot;},{&quot;family&quot;:&quot;Riemenschneider&quot;,&quot;given&quot;:&quot;Mona&quot;,&quot;parse-names&quot;:false,&quot;dropping-particle&quot;:&quot;&quot;,&quot;non-dropping-particle&quot;:&quot;&quot;},{&quot;family&quot;:&quot;Sowa&quot;,&quot;given&quot;:&quot;Jan-Peter&quot;,&quot;parse-names&quot;:false,&quot;dropping-particle&quot;:&quot;&quot;,&quot;non-dropping-particle&quot;:&quot;&quot;},{&quot;family&quot;:&quot;Baars&quot;,&quot;given&quot;:&quot;Theodor&quot;,&quot;parse-names&quot;:false,&quot;dropping-particle&quot;:&quot;&quot;,&quot;non-dropping-particle&quot;:&quot;&quot;},{&quot;family&quot;:&quot;Kälsch&quot;,&quot;given&quot;:&quot;Julia&quot;,&quot;parse-names&quot;:false,&quot;dropping-particle&quot;:&quot;&quot;,&quot;non-dropping-particle&quot;:&quot;&quot;},{&quot;family&quot;:&quot;Canbay&quot;,&quot;given&quot;:&quot;Ali&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6-0114-4&quot;,&quot;ISSN&quot;:&quot;1756-0381&quot;,&quot;URL&quot;:&quot;https://doi.org/10.1186/s13040-016-0114-4&quot;,&quot;issued&quot;:{&quot;date-parts&quot;:[[2016]]},&quot;page&quot;:&quot;36&quot;,&quot;abstract&quot;:&quot;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quot;,&quot;issue&quot;:&quot;1&quot;,&quot;volume&quot;:&quot;9&quot;},&quot;isTemporary&quot;:false}]},{&quot;citationID&quot;:&quot;MENDELEY_CITATION_15f98d9a-c9f7-4854-8a85-f78fe0dcd24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&quot;,&quot;citationItems&quot;:[{&quot;id&quot;:&quot;11b0e614-0e86-3e17-a618-613a76e81f6b&quot;,&quot;itemData&quot;:{&quot;type&quot;:&quot;article-journal&quot;,&quot;id&quot;:&quot;11b0e614-0e86-3e17-a618-613a76e81f6b&quot;,&quot;title&quot;:&quot;CombiROC: an interactive web tool for selecting accurate marker combinations of omics data&quot;,&quot;author&quot;:[{&quot;family&quot;:&quot;Mazzara&quot;,&quot;given&quot;:&quot;Saveria&quot;,&quot;parse-names&quot;:false,&quot;dropping-particle&quot;:&quot;&quot;,&quot;non-dropping-particle&quot;:&quot;&quot;},{&quot;family&quot;:&quot;Rossi&quot;,&quot;given&quot;:&quot;Riccardo L&quot;,&quot;parse-names&quot;:false,&quot;dropping-particle&quot;:&quot;&quot;,&quot;non-dropping-particle&quot;:&quot;&quot;},{&quot;family&quot;:&quot;Grifantini&quot;,&quot;given&quot;:&quot;Renata&quot;,&quot;parse-names&quot;:false,&quot;dropping-particle&quot;:&quot;&quot;,&quot;non-dropping-particle&quot;:&quot;&quot;},{&quot;family&quot;:&quot;Donizetti&quot;,&quot;given&quot;:&quot;Simone&quot;,&quot;parse-names&quot;:false,&quot;dropping-particle&quot;:&quot;&quot;,&quot;non-dropping-particle&quot;:&quot;&quot;},{&quot;family&quot;:&quot;Abrignani&quot;,&quot;given&quot;:&quot;Sergio&quot;,&quot;parse-names&quot;:false,&quot;dropping-particle&quot;:&quot;&quot;,&quot;non-dropping-particle&quot;:&quot;&quot;},{&quot;family&quot;:&quot;Bombaci&quot;,&quot;given&quot;:&quot;Mauro&quot;,&quot;parse-names&quot;:false,&quot;dropping-particle&quot;:&quot;&quot;,&quot;non-dropping-particle&quot;:&quot;&quot;}],&quot;container-title&quot;:&quot;Scientific Reports&quot;,&quot;container-title-short&quot;:&quot;Sci Rep&quot;,&quot;DOI&quot;:&quot;10.1038/srep45477&quot;,&quot;ISSN&quot;:&quot;2045-2322&quot;,&quot;URL&quot;:&quot;https://doi.org/10.1038/srep45477&quot;,&quot;issued&quot;:{&quot;date-parts&quot;:[[2017]]},&quot;page&quot;:&quot;45477&quot;,&quot;abstract&quot;:&quot;Diagnostic accuracy can be improved considerably by combining multiple markers, whose performance in identifying diseased subjects is usually assessed via receiver operating characteristic (ROC) curves. The selection of multimarker signatures is a complicated process that requires integration of data signatures with sophisticated statistical methods. We developed a user-friendly tool, called CombiROC, to help researchers accurately determine optimal markers combinations from diverse omics methods. With CombiROC data from different domains, such as proteomics and transcriptomics, can be analyzed using sensitivity/specificity filters: the number of candidate marker panels rising from combinatorial analysis is easily optimized bypassing limitations imposed by the nature of different experimental approaches. Leaving to the user full control on initial selection stringency, CombiROC computes sensitivity and specificity for all markers combinations, performances of best combinations and ROC curves for automatic comparisons, all visualized in a graphic interface. CombiROC was designed without hard-coded thresholds, allowing a custom fit to each specific data: this dramatically reduces the computational burden and lowers the false negative rates given by fixed thresholds. The application was validated with published data, confirming the marker combination already originally described or even finding new ones. CombiROC is a novel tool for the scientific community freely available at http://CombiROC.eu.&quot;,&quot;issue&quot;:&quot;1&quot;,&quot;volume&quot;:&quot;7&quot;},&quot;isTemporary&quot;:false}]},{&quot;citationID&quot;:&quot;MENDELEY_CITATION_f75f700d-f540-4bed-9882-646bb30e73b9&quot;,&quot;properties&quot;:{&quot;noteIndex&quot;:0},&quot;isEdited&quot;:false,&quot;manualOverride&quot;:{&quot;isManuallyOverridden&quot;:false,&quot;citeprocText&quot;:&quot;&lt;sup&gt;10,32,33&lt;/sup&gt;&quot;,&quot;manualOverrideText&quot;:&quot;&quot;},&quot;citationTag&quot;:&quot;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&quot;,&quot;citationItems&quot;:[{&quot;id&quot;:&quot;88a8f3d8-c85e-3a17-aba4-2f7e45a61654&quot;,&quot;itemData&quot;:{&quot;type&quot;:&quot;article-journal&quot;,&quot;id&quot;:&quot;88a8f3d8-c85e-3a17-aba4-2f7e45a61654&quot;,&quot;title&quot;:&quot;Confounders in Identification and Analysis of Inflammatory Biomarkers in Cardiovascular Diseases&quot;,&quot;author&quot;:[{&quot;family&quot;:&quot;Ain&quot;,&quot;given&quot;:&quot;Qurrat Ul&quot;,&quot;parse-names&quot;:false,&quot;dropping-particle&quot;:&quot;&quot;,&quot;non-dropping-particle&quot;:&quot;&quot;},{&quot;family&quot;:&quot;Sarfraz&quot;,&quot;given&quot;:&quot;Mehak&quot;,&quot;parse-names&quot;:false,&quot;dropping-particle&quot;:&quot;&quot;,&quot;non-dropping-particle&quot;:&quot;&quot;},{&quot;family&quot;:&quot;Prasesti&quot;,&quot;given&quot;:&quot;Gayuk Kalih&quot;,&quot;parse-names&quot;:false,&quot;dropping-particle&quot;:&quot;&quot;,&quot;non-dropping-particle&quot;:&quot;&quot;},{&quot;family&quot;:&quot;Dewi&quot;,&quot;given&quot;:&quot;Triwedya Indra&quot;,&quot;parse-names&quot;:false,&quot;dropping-particle&quot;:&quot;&quot;,&quot;non-dropping-particle&quot;:&quot;&quot;},{&quot;family&quot;:&quot;Kurniati&quot;,&quot;given&quot;:&quot;Neng Fisheri&quot;,&quot;parse-names&quot;:false,&quot;dropping-particle&quot;:&quot;&quot;,&quot;non-dropping-particle&quot;:&quot;&quot;}],&quot;container-title&quot;:&quot;Biomolecules&quot;,&quot;container-title-short&quot;:&quot;Biomolecules&quot;,&quot;DOI&quot;:&quot;10.3390/biom11101464&quot;,&quot;ISSN&quot;:&quot;2218-273X&quot;,&quot;PMID&quot;:&quot;34680097&quot;,&quot;URL&quot;:&quot;https://pubmed.ncbi.nlm.nih.gov/34680097&quot;,&quot;issued&quot;:{&quot;date-parts&quot;:[[2021,10,5]]},&quot;publisher-place&quot;:&quot;Switzerland&quot;,&quot;page&quot;:&quot;1464&quot;,&quot;language&quot;:&quot;eng&quot;,&quot;abstract&quot;:&quot;Proinflammatory biomarkers have been increasingly used in epidemiologic and intervention studies over the past decades to evaluate and identify an association of systemic inflammation with cardiovascular diseases. Although there is a strong correlation between the elevated level of inflammatory biomarkers and the pathology of various cardiovascular diseases, the mechanisms of the underlying cause are unclear. Identification of pro-infl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flammatory biomarkers CRP, IL-1b, IL-6, TNFa, and the soluble TNF receptors on the concentration of these inflammatory biomarkers in serum.&quot;,&quot;issue&quot;:&quot;10&quot;,&quot;volume&quot;:&quot;11&quot;},&quot;isTemporary&quot;:false},{&quot;id&quot;:&quot;94b6a9a6-50b6-316b-9434-eed48208ab18&quot;,&quot;itemData&quot;:{&quot;type&quot;:&quot;article-journal&quot;,&quot;id&quot;:&quot;94b6a9a6-50b6-316b-9434-eed48208ab18&quot;,&quot;title&quot;:&quot;Confounding factors of Alzheimer's disease plasma biomarkers and their impact on clinical performance&quot;,&quot;author&quot;:[{&quot;family&quot;:&quot;Pichet Binette&quot;,&quot;given&quot;:&quot;Alexa&quot;,&quot;parse-names&quot;:false,&quot;dropping-particle&quot;:&quot;&quot;,&quot;non-dropping-particle&quot;:&quot;&quot;},{&quot;family&quot;:&quot;Janelidze&quot;,&quot;given&quot;:&quot;Shorena&quot;,&quot;parse-names&quot;:false,&quot;dropping-particle&quot;:&quot;&quot;,&quot;non-dropping-particle&quot;:&quot;&quot;},{&quot;family&quot;:&quot;Cullen&quot;,&quot;given&quot;:&quot;Nicholas&quot;,&quot;parse-names&quot;:false,&quot;dropping-particle&quot;:&quot;&quot;,&quot;non-dropping-particle&quot;:&quot;&quot;},{&quot;family&quot;:&quot;Dage&quot;,&quot;given&quot;:&quot;Jeffrey L&quot;,&quot;parse-names&quot;:false,&quot;dropping-particle&quot;:&quot;&quot;,&quot;non-dropping-particle&quot;:&quot;&quot;},{&quot;family&quot;:&quot;Bateman&quot;,&quot;given&quot;:&quot;Randall J&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Stomrud&quot;,&quot;given&quot;:&quot;Erik&quot;,&quot;parse-names&quot;:false,&quot;dropping-particle&quot;:&quot;&quot;,&quot;non-dropping-particle&quot;:&quot;&quot;},{&quot;family&quot;:&quot;Mattsson-Carlgren&quot;,&quot;given&quot;:&quot;Niklas&quot;,&quot;parse-names&quot;:false,&quot;dropping-particle&quot;:&quot;&quot;,&quot;non-dropping-particle&quot;:&quot;&quot;},{&quot;family&quot;:&quot;Hansson&quot;,&quot;given&quot;:&quot;Oskar&quot;,&quot;parse-names&quot;:false,&quot;dropping-particle&quot;:&quot;&quot;,&quot;non-dropping-particle&quot;:&quot;&quot;}],&quot;container-title&quot;:&quot;Alzheimer's &amp; Dementia&quot;,&quot;DOI&quot;:&quot;https://doi.org/10.1002/alz.12787&quot;,&quot;ISSN&quot;:&quot;1552-5260&quot;,&quot;URL&quot;:&quot;https://doi.org/10.1002/alz.12787&quot;,&quot;issued&quot;:{&quot;date-parts&quot;:[[2023,4,1]]},&quot;page&quot;:&quot;1403-1414&quot;,&quot;abstract&quot;:&quot;Abstract Introduction Plasma biomarkers will likely revolutionize the diagnostic work-up of Alzheimer's disease (AD) globally. Before widespread use, we need to determine if confounding factors affect the levels of these biomarkers, and their clinical utility. Methods Participants with plasma and CSF biomarkers, creatinine, body mass index (BMI), and medical history data were included (BioFINDER-1: n = 748, BioFINDER-2: n = 421). We measured beta-amyloid (A?42, A?40), phosphorylated tau (p-tau217, p-tau181), neurofilament light (NfL), and glial fibrillary acidic protein (GFAP). Results In both cohorts, creatinine and BMI were the main factors associated with NfL, GFAP, and to a lesser extent with p-tau. However, adjustment for BMI and creatinine had only minor effects in models predicting either the corresponding levels in CSF or subsequent development of dementia. Discussion Creatinine and BMI are related to certain plasma biomarkers levels, but they do not have clinically relevant confounding effects for the vast majority of individuals. Highlights Creatinine and body mass index (BMI) are related to certain plasma biomarker levels. Adjusting for creatinine and BMI has minor influence on plasma-cerebrospinal fluid (CSF) associations. Adjusting for creatinine and BMI has minor influence on prediction of dementia using plasma biomarkers.&quot;,&quot;publisher&quot;:&quot;John Wiley &amp; Sons, Ltd&quot;,&quot;issue&quot;:&quot;4&quot;,&quot;volume&quot;:&quot;19&quot;,&quot;container-title-short&quot;:&quot;&quot;},&quot;isTemporary&quot;:false},{&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citationID&quot;:&quot;MENDELEY_CITATION_87ba6075-8a8c-471d-b4db-e30657ea0e0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&quot;,&quot;citationItems&quot;:[{&quot;id&quot;:&quot;0ee142e4-fd6a-3172-8647-d273615439d9&quot;,&quot;itemData&quot;:{&quot;type&quot;:&quot;article-journal&quot;,&quot;id&quot;:&quot;0ee142e4-fd6a-3172-8647-d273615439d9&quot;,&quot;title&quot;:&quot;The major sites of cellular phospholipid synthesis and molecular determinants of Fatty Acid and lipid head group specificity&quot;,&quot;author&quot;:[{&quot;family&quot;:&quot;Henneberry&quot;,&quot;given&quot;:&quot;Annette L&quot;,&quot;parse-names&quot;:false,&quot;dropping-particle&quot;:&quot;&quot;,&quot;non-dropping-particle&quot;:&quot;&quot;},{&quot;family&quot;:&quot;Wright&quot;,&quot;given&quot;:&quot;Marcia M&quot;,&quot;parse-names&quot;:false,&quot;dropping-particle&quot;:&quot;&quot;,&quot;non-dropping-particle&quot;:&quot;&quot;},{&quot;family&quot;:&quot;McMaster&quot;,&quot;given&quot;:&quot;Christopher R&quot;,&quot;parse-names&quot;:false,&quot;dropping-particle&quot;:&quot;&quot;,&quot;non-dropping-particle&quot;:&quot;&quot;}],&quot;container-title&quot;:&quot;Molecular biology of the cell&quot;,&quot;container-title-short&quot;:&quot;Mol Biol Cell&quot;,&quot;DOI&quot;:&quot;10.1091/mbc.01-11-0540&quot;,&quot;ISSN&quot;:&quot;1059-1524&quot;,&quot;PMID&quot;:&quot;12221122&quot;,&quot;URL&quot;:&quot;https://pubmed.ncbi.nlm.nih.gov/12221122&quot;,&quot;issued&quot;:{&quot;date-parts&quot;:[[2002,9]]},&quot;publisher-place&quot;:&quot;United States&quot;,&quot;page&quot;:&quot;3148-3161&quot;,&quot;language&quot;:&quot;eng&quot;,&quot;abstract&quot;:&quot;Phosphatidylcholine and phosphatidylethanolamine are the two main phospholipids in eukaryotic cells comprising ~50 and 25% of phospholipid mass, respectively. Phosphatidylcholine is synthesized almost exclusively through the CDP-choline pathway in essentially all mammalian cells. Phosphatidylethanolamine is synthesized through either the CDP-ethanolamine pathway or by the decarboxylation of phosphatidylserine, with the contribution of each pathway being cell type dependent. Two human genes, CEPT1 and CPT1, code for the total compliment of activities that directly synthesize phosphatidylcholine and phosphatidylethanolamine through the CDP-alcohol pathways. CEPT1 transfers a phosphobase from either CDP-choline or CDP-ethanolamine to diacylglycerol to synthesize both phosphatidylcholine and phosphatidylethanolamine, whereas CPT1 synthesizes phosphatidylcholine exclusively. We show through immunofluorescence that brefeldin A treatment relocalizes CPT1, but not CEPT1, implying CPT1 is found in the Golgi. A combination of coimmunofluorescence and subcellular fractionation experiments with various endoplasmic reticulum, Golgi, and nuclear markers confirmed that CPT1 was found in the Golgi and CEPT1 was found in both the endoplasmic reticulum and nuclear membranes. The rate-limiting step for phosphatidylcholine synthesis is catalyzed by the amphitropic CTP:phosphocholine cytidylyltransferase alpha, which is found in the nucleus in most cell types. CTP:phosphocholine cytidylyltransferase alpha is found immediately upstream cholinephosphotransferase, and it translocates from a soluble nuclear location to the nuclear membrane in response to activators of the CDP-choline pathway. Thus, substrate channeling of the CDP-choline produced by CTP:phosphocholine cytidylyltransferase alpha to nuclear located CEPT1 is the mechanism by which upregulation of the CDP-choline pathway increases de novo phosphatidylcholine biosynthesis. In addition, a series of CEPT1 site-directed mutants was generated that allowed for the assignment of specific amino acid residues as structural requirements that directly alter either phospholipid head group or fatty acyl composition. This pinpointed glycine 156 within the catalytic motif as being responsible for the dual CDP-alcohol specificity of CEPT1, whereas mutations within helix 214-228 allowed for the orientation of transmembrane helices surrounding the catalytic site to be definitively positioned.&quot;,&quot;issue&quot;:&quot;9&quot;,&quot;volume&quot;:&quot;13&quot;},&quot;isTemporary&quot;:false}]},{&quot;citationID&quot;:&quot;MENDELEY_CITATION_7d2dbd71-22af-482b-b0e8-a678a68b6018&quot;,&quot;properties&quot;:{&quot;noteIndex&quot;:0},&quot;isEdited&quot;:false,&quot;manualOverride&quot;:{&quot;isManuallyOverridden&quot;:false,&quot;citeprocText&quot;:&quot;&lt;sup&gt;35&lt;/sup&gt;&quot;,&quot;manualOverrideText&quot;:&quot;&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citationTag&quot;:&quot;MENDELEY_CITATION_v3_eyJjaXRhdGlvbklEIjoiTUVOREVMRVlfQ0lUQVRJT05fN2QyZGJkNzEtMjJhZi00ODJiLWIwZTgtYTY3OGE2OGI2MDE4IiwicHJvcGVydGllcyI6eyJub3RlSW5kZXgiOjB9LCJpc0VkaXRlZCI6ZmFsc2UsIm1hbnVhbE92ZXJyaWRlIjp7ImlzTWFudWFsbHlPdmVycmlkZGVuIjpmYWxzZSwiY2l0ZXByb2NUZXh0IjoiPHN1cD4zNT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1dfQ==&quot;},{&quot;citationID&quot;:&quot;MENDELEY_CITATION_03178d1f-953d-42ef-9902-6303827aef99&quot;,&quot;properties&quot;:{&quot;noteIndex&quot;:0},&quot;isEdited&quot;:false,&quot;manualOverride&quot;:{&quot;isManuallyOverridden&quot;:false,&quot;citeprocText&quot;:&quot;&lt;sup&gt;35,36&lt;/sup&gt;&quot;,&quot;manualOverrideText&quot;:&quot;&quot;},&quot;citationTag&quot;:&quot;MENDELEY_CITATION_v3_eyJjaXRhdGlvbklEIjoiTUVOREVMRVlfQ0lUQVRJT05fMDMxNzhkMWYtOTUzZC00MmVmLTk5MDItNjMwMzgyN2FlZjk5IiwicHJvcGVydGllcyI6eyJub3RlSW5kZXgiOjB9LCJpc0VkaXRlZCI6ZmFsc2UsIm1hbnVhbE92ZXJyaWRlIjp7ImlzTWFudWFsbHlPdmVycmlkZGVuIjpmYWxzZSwiY2l0ZXByb2NUZXh0IjoiPHN1cD4zNSwzNj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&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id&quot;:&quot;81840623-1088-365b-b5bd-1fda29fbc6f0&quot;,&quot;itemData&quot;:{&quot;type&quot;:&quot;article-journal&quot;,&quot;id&quot;:&quot;81840623-1088-365b-b5bd-1fda29fbc6f0&quot;,&quot;title&quot;:&quot;t(6)A and ms(2)t(6)A Modified Nucleosides in Serum and Urine as Strong Candidate Biomarkers of COVID-19 Infection and Severity&quot;,&quot;author&quot;:[{&quot;family&quot;:&quot;Nagayoshi&quot;,&quot;given&quot;:&quot;Yu&quot;,&quot;parse-names&quot;:false,&quot;dropping-particle&quot;:&quot;&quot;,&quot;non-dropping-particle&quot;:&quot;&quot;},{&quot;family&quot;:&quot;Nishiguchi&quot;,&quot;given&quot;:&quot;Kayo&quot;,&quot;parse-names&quot;:false,&quot;dropping-particle&quot;:&quot;&quot;,&quot;non-dropping-particle&quot;:&quot;&quot;},{&quot;family&quot;:&quot;Yamamura&quot;,&quot;given&quot;:&quot;Ryosuke&quot;,&quot;parse-names&quot;:false,&quot;dropping-particle&quot;:&quot;&quot;,&quot;non-dropping-particle&quot;:&quot;&quot;},{&quot;family&quot;:&quot;Chujo&quot;,&quot;given&quot;:&quot;Takeshi&quot;,&quot;parse-names&quot;:false,&quot;dropping-particle&quot;:&quot;&quot;,&quot;non-dropping-particle&quot;:&quot;&quot;},{&quot;family&quot;:&quot;Oshiumi&quot;,&quot;given&quot;:&quot;Hiroyuki&quot;,&quot;parse-names&quot;:false,&quot;dropping-particle&quot;:&quot;&quot;,&quot;non-dropping-particle&quot;:&quot;&quot;},{&quot;family&quot;:&quot;Nagata&quot;,&quot;given&quot;:&quot;Hiroko&quot;,&quot;parse-names&quot;:false,&quot;dropping-particle&quot;:&quot;&quot;,&quot;non-dropping-particle&quot;:&quot;&quot;},{&quot;family&quot;:&quot;Kaneko&quot;,&quot;given&quot;:&quot;Hitomi&quot;,&quot;parse-names&quot;:false,&quot;dropping-particle&quot;:&quot;&quot;,&quot;non-dropping-particle&quot;:&quot;&quot;},{&quot;family&quot;:&quot;Yamamoto&quot;,&quot;given&quot;:&quot;Keiichi&quot;,&quot;parse-names&quot;:false,&quot;dropping-particle&quot;:&quot;&quot;,&quot;non-dropping-particle&quot;:&quot;&quot;},{&quot;family&quot;:&quot;Nakata&quot;,&quot;given&quot;:&quot;Hirotomo&quot;,&quot;parse-names&quot;:false,&quot;dropping-particle&quot;:&quot;&quot;,&quot;non-dropping-particle&quot;:&quot;&quot;},{&quot;family&quot;:&quot;Sakakida&quot;,&quot;given&quot;:&quot;Korin&quot;,&quot;parse-names&quot;:false,&quot;dropping-particle&quot;:&quot;&quot;,&quot;non-dropping-particle&quot;:&quot;&quot;},{&quot;family&quot;:&quot;Kunisawa&quot;,&quot;given&quot;:&quot;Akihiro&quot;,&quot;parse-names&quot;:false,&quot;dropping-particle&quot;:&quot;&quot;,&quot;non-dropping-particle&quot;:&quot;&quot;},{&quot;family&quot;:&quot;Adachi&quot;,&quot;given&quot;:&quot;Masataka&quot;,&quot;parse-names&quot;:false,&quot;dropping-particle&quot;:&quot;&quot;,&quot;non-dropping-particle&quot;:&quot;&quot;},{&quot;family&quot;:&quot;Kakizoe&quot;,&quot;given&quot;:&quot;Yutaka&quot;,&quot;parse-names&quot;:false,&quot;dropping-particle&quot;:&quot;&quot;,&quot;non-dropping-particle&quot;:&quot;&quot;},{&quot;family&quot;:&quot;Mizobe&quot;,&quot;given&quot;:&quot;Takanori&quot;,&quot;parse-names&quot;:false,&quot;dropping-particle&quot;:&quot;&quot;,&quot;non-dropping-particle&quot;:&quot;&quot;},{&quot;family&quot;:&quot;Kuratsu&quot;,&quot;given&quot;:&quot;Jun-Ichi&quot;,&quot;parse-names&quot;:false,&quot;dropping-particle&quot;:&quot;&quot;,&quot;non-dropping-particle&quot;:&quot;&quot;},{&quot;family&quot;:&quot;Shimada&quot;,&quot;given&quot;:&quot;Shinya&quot;,&quot;parse-names&quot;:false,&quot;dropping-particle&quot;:&quot;&quot;,&quot;non-dropping-particle&quot;:&quot;&quot;},{&quot;family&quot;:&quot;Nakamori&quot;,&quot;given&quot;:&quot;Yasushi&quot;,&quot;parse-names&quot;:false,&quot;dropping-particle&quot;:&quot;&quot;,&quot;non-dropping-particle&quot;:&quot;&quot;},{&quot;family&quot;:&quot;Matsuoka&quot;,&quot;given&quot;:&quot;Masao&quot;,&quot;parse-names&quot;:false,&quot;dropping-particle&quot;:&quot;&quot;,&quot;non-dropping-particle&quot;:&quot;&quot;},{&quot;family&quot;:&quot;Mukoyama&quot;,&quot;given&quot;:&quot;Masashi&quot;,&quot;parse-names&quot;:false,&quot;dropping-particle&quot;:&quot;&quot;,&quot;non-dropping-particle&quot;:&quot;&quot;},{&quot;family&quot;:&quot;Wei&quot;,&quot;given&quot;:&quot;Fan-Yan&quot;,&quot;parse-names&quot;:false,&quot;dropping-particle&quot;:&quot;&quot;,&quot;non-dropping-particle&quot;:&quot;&quot;},{&quot;family&quot;:&quot;Tomizawa&quot;,&quot;given&quot;:&quot;Kazuhito&quot;,&quot;parse-names&quot;:false,&quot;dropping-particle&quot;:&quot;&quot;,&quot;non-dropping-particle&quot;:&quot;&quot;}],&quot;container-title&quot;:&quot;Biomolecules&quot;,&quot;container-title-short&quot;:&quot;Biomolecules&quot;,&quot;DOI&quot;:&quot;10.3390/biom12091233&quot;,&quot;ISSN&quot;:&quot;2218-273X&quot;,&quot;PMID&quot;:&quot;36139072&quot;,&quot;URL&quot;:&quot;https://pubmed.ncbi.nlm.nih.gov/36139072&quot;,&quot;issued&quot;:{&quot;date-parts&quot;:[[2022,9,3]]},&quot;publisher-place&quot;:&quot;Switzerland&quot;,&quot;page&quot;:&quot;1233&quot;,&quot;language&quot;:&quot;eng&quot;,&quot;abstract&quot;:&quot;SARS-CoV-2 infection alters cellular RNA content. Cellular RNAs are chemically modified and eventually degraded, depositing modified nucleosides into extracellular fluids such as serum and urine. Here we searched for COVID-19-specific changes in modified nucleoside levels contained in serum and urine of 308 COVID-19 patients using liquid chromatography-mass spectrometry (LC-MS). We found that two modifi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fied nucleosides was observed regardless of COVID-19 variants. These findings illuminate specific modified RNA nucleosides in the extracellular fluids as biomarkers for COVID-19 infection and severity.&quot;,&quot;issue&quot;:&quot;9&quot;,&quot;volume&quot;:&quot;12&quot;},&quot;isTemporary&quot;:false}]},{&quot;citationID&quot;:&quot;MENDELEY_CITATION_65c1ea9e-0968-425a-8c87-d89ee1db5a96&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&quot;,&quot;citationItems&quot;:[{&quot;id&quot;:&quot;5764a96d-bac6-39c5-a11e-3e41a4f7a727&quot;,&quot;itemData&quot;:{&quot;type&quot;:&quot;article-journal&quot;,&quot;id&quot;:&quot;5764a96d-bac6-39c5-a11e-3e41a4f7a727&quot;,&quot;title&quot;:&quot;Acylcarnitines: Nomenclature, Biomarkers, Therapeutic Potential, Drug Targets, and Clinical Trials&quot;,&quot;author&quot;:[{&quot;family&quot;:&quot;Dambrova&quot;,&quot;given&quot;:&quot;Maija&quot;,&quot;parse-names&quot;:false,&quot;dropping-particle&quot;:&quot;&quot;,&quot;non-dropping-particle&quot;:&quot;&quot;},{&quot;family&quot;:&quot;Makrecka-Kuka&quot;,&quot;given&quot;:&quot;Marina&quot;,&quot;parse-names&quot;:false,&quot;dropping-particle&quot;:&quot;&quot;,&quot;non-dropping-particle&quot;:&quot;&quot;},{&quot;family&quot;:&quot;Kuka&quot;,&quot;given&quot;:&quot;Janis&quot;,&quot;parse-names&quot;:false,&quot;dropping-particle&quot;:&quot;&quot;,&quot;non-dropping-particle&quot;:&quot;&quot;},{&quot;family&quot;:&quot;Vilskersts&quot;,&quot;given&quot;:&quot;Reinis&quot;,&quot;parse-names&quot;:false,&quot;dropping-particle&quot;:&quot;&quot;,&quot;non-dropping-particle&quot;:&quot;&quot;},{&quot;family&quot;:&quot;Nordberg&quot;,&quot;given&quot;:&quot;Didi&quot;,&quot;parse-names&quot;:false,&quot;dropping-particle&quot;:&quot;&quot;,&quot;non-dropping-particle&quot;:&quot;&quot;},{&quot;family&quot;:&quot;Attwood&quot;,&quot;given&quot;:&quot;Misty M&quot;,&quot;parse-names&quot;:false,&quot;dropping-particle&quot;:&quot;&quot;,&quot;non-dropping-particle&quot;:&quot;&quot;},{&quot;family&quot;:&quot;Smesny&quot;,&quot;given&quot;:&quot;Stefan&quot;,&quot;parse-names&quot;:false,&quot;dropping-particle&quot;:&quot;&quot;,&quot;non-dropping-particle&quot;:&quot;&quot;},{&quot;family&quot;:&quot;Sen&quot;,&quot;given&quot;:&quot;Zumrut Duygu&quot;,&quot;parse-names&quot;:false,&quot;dropping-particle&quot;:&quot;&quot;,&quot;non-dropping-particle&quot;:&quot;&quot;},{&quot;family&quot;:&quot;Guo&quot;,&quot;given&quot;:&quot;An Chi&quot;,&quot;parse-names&quot;:false,&quot;dropping-particle&quot;:&quot;&quot;,&quot;non-dropping-particle&quot;:&quot;&quot;},{&quot;family&quot;:&quot;Oler&quot;,&quot;given&quot;:&quot;Eponine&quot;,&quot;parse-names&quot;:false,&quot;dropping-particle&quot;:&quot;&quot;,&quot;non-dropping-particle&quot;:&quot;&quot;},{&quot;family&quot;:&quot;Tian&quot;,&quot;given&quot;:&quot;Siyang&quot;,&quot;parse-names&quot;:false,&quot;dropping-particle&quot;:&quot;&quot;,&quot;non-dropping-particle&quot;:&quot;&quot;},{&quot;family&quot;:&quot;Zheng&quot;,&quot;given&quot;:&quot;Jiamin&quot;,&quot;parse-names&quot;:false,&quot;dropping-particle&quot;:&quot;&quot;,&quot;non-dropping-particle&quot;:&quot;&quot;},{&quot;family&quot;:&quot;Wishart&quot;,&quot;given&quot;:&quot;David S&quot;,&quot;parse-names&quot;:false,&quot;dropping-particle&quot;:&quot;&quot;,&quot;non-dropping-particle&quot;:&quot;&quot;},{&quot;family&quot;:&quot;Liepinsh&quot;,&quot;given&quot;:&quot;Edgars&quot;,&quot;parse-names&quot;:false,&quot;dropping-particle&quot;:&quot;&quot;,&quot;non-dropping-particle&quot;:&quot;&quot;},{&quot;family&quot;:&quot;Schiöth&quot;,&quot;given&quot;:&quot;Helgi B&quot;,&quot;parse-names&quot;:false,&quot;dropping-particle&quot;:&quot;&quot;,&quot;non-dropping-particle&quot;:&quot;&quot;}],&quot;container-title&quot;:&quot;Pharmacological Reviews&quot;,&quot;container-title-short&quot;:&quot;Pharmacol Rev&quot;,&quot;editor&quot;:[{&quot;family&quot;:&quot;Hakkola&quot;,&quot;given&quot;:&quot;Jukka&quot;,&quot;parse-names&quot;:false,&quot;dropping-particle&quot;:&quot;&quot;,&quot;non-dropping-particle&quot;:&quot;&quot;}],&quot;DOI&quot;:&quot;10.1124/pharmrev.121.000408&quot;,&quot;URL&quot;:&quot;http://pharmrev.aspetjournals.org/content/74/3/506.abstract&quot;,&quot;issued&quot;:{&quot;date-parts&quot;:[[2022,7,1]]},&quot;page&quot;:&quot;506&quot;,&quot;abstract&quot;:&quot;Acylcarnitines are fatty acid metabolites that play important roles in many cellular energy metabolism pathways. They have historically been used as important diagnostic markers for inborn errors of fatty acid oxidation and are being intensively studied as markers of energy metabolism, deficits in mitochondrial and peroxisomal β-oxidation activity, insulin resistance, and physical activity. Acylcarnitines are increasingly being identified as important indicators in metabolic studies of many diseases, including metabolic disorders, cardiovascular diseases, diabetes, depression, neurologic disorders, and certain cancers. The US Food and Drug Administration-approved drug L-carnitine, along with short-chain acylcarnitines (acetylcarnitine and propionylcarnitine), is now widely used as a dietary supplement. In light of their growing importance, we have undertaken an extensive review of acylcarnitines and provided a detailed description of their identity, nomenclature, classification, biochemistry, pathophysiology, supplementary use, potential drug targets, and clinical trials. We also summarize these updates in the Human Metabolome Database, which now includes information on the structures, chemical formulae, chemical/spectral properties, descriptions, and pathways for 1240 acylcarnitines. This work lays a solid foundation for identifying, characterizing, and understanding acylcarnitines in human biosamples. We also discuss the emerging opportunities for using acylcarnitines as biomarkers and as dietary interventions or supplements for many wide-ranging indications. The opportunity to identify new drug targets involved in controlling acylcarnitine levels is also discussed.Significance Statement This review provides a comprehensive overview of acylcarnitines, including their nomenclature, structure and biochemistry, and use as disease biomarkers and pharmaceutical agents. We present updated information contained in the Human Metabolome Database website as well as substantial mapping of the known biochemical pathways associated with acylcarnitines, thereby providing a strong foundation for further clarification of their physiological roles.&quot;,&quot;issue&quot;:&quot;3&quot;,&quot;volume&quot;:&quot;74&quot;},&quot;isTemporary&quot;:false}]},{&quot;citationID&quot;:&quot;MENDELEY_CITATION_0a8596c5-e40c-4b77-bcec-2ee855710d34&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GE4NTk2YzUtZTQwYy00Yjc3LWJjZWMtMmVlODU1NzEwZDM0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c085066-f1c0-4ee2-a31f-e009fb5a367e&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&quot;,&quot;citationItems&quot;:[{&quot;id&quot;:&quot;d096d15c-6138-34ef-8983-80a569675740&quot;,&quot;itemData&quot;:{&quot;type&quot;:&quot;article-journal&quot;,&quot;id&quot;:&quot;d096d15c-6138-34ef-8983-80a569675740&quot;,&quot;title&quot;:&quot;IGF-Binding Proteins: Why Do They Exist and Why Are There So Many?&quot;,&quot;author&quot;:[{&quot;family&quot;:&quot;Allard&quot;,&quot;given&quot;:&quot;John B&quot;,&quot;parse-names&quot;:false,&quot;dropping-particle&quot;:&quot;&quot;,&quot;non-dropping-particle&quot;:&quot;&quot;},{&quot;family&quot;:&quot;Duan&quot;,&quot;given&quot;:&quot;Cunming&quot;,&quot;parse-names&quot;:false,&quot;dropping-particle&quot;:&quot;&quot;,&quot;non-dropping-particle&quot;:&quot;&quot;}],&quot;container-title&quot;:&quot;Frontiers in endocrinology&quot;,&quot;container-title-short&quot;:&quot;Front Endocrinol (Lausanne)&quot;,&quot;DOI&quot;:&quot;10.3389/fendo.2018.00117&quot;,&quot;ISSN&quot;:&quot;1664-2392&quot;,&quot;PMID&quot;:&quot;29686648&quot;,&quot;URL&quot;:&quot;https://pubmed.ncbi.nlm.nih.gov/29686648&quot;,&quot;issued&quot;:{&quot;date-parts&quot;:[[2018,4,9]]},&quot;publisher-place&quot;:&quot;Switzerland&quot;,&quot;page&quot;:&quot;117&quot;,&quot;language&quot;:&quot;eng&quot;,&quot;abstract&quot;:&quot;Insulin-like growth factors (IGFs) are key growth-promoting peptides that act as both endocrine hormones and autocrine/paracrine growth factors. In the bloodstream and in local tissues, most IGF molecules are bound by one of the members of the IGF-binding protein (IGFBP) family, of which six distinct types exist. These proteins bind to IGF with an equal or greater affinity than the IGF1 receptor and are thus in a key position to regulate IGF signaling globally and locally. Binding to an IGFBP increases the half-life of IGF in the circulation and blocks its potential binding to the insulin receptor. In addition to these classical roles, IGFBPs have been shown to modulate IGF signaling locally under various conditions. Although members of the IGFBP family share significant sequence homology, they each have unique structural features and play distinct roles. These IGFBP genes also have different modes of regulation and distinct expression patterns. Some IGFBPs have been found to bind to their own receptors or to translocate into the interior compartments of cells where they may execute IGF-independent actions. In spite of this functional and regulatory diversity, it has been puzzling that loss-of-function studies have yielded relatively little information about the physiological functions of IGFBPs. In this review, we suggest that evolution has tended to retain an array of IGFBPs in order to facilitate fine-tuning of IGF signaling. We explore the emerging explanation that many IGFBP functions have evolved to allow the targeted adjustment of IGF signaling under stressful or irregular conditions, which would likely not be revealed in a standard laboratory setting.&quot;,&quot;volume&quot;:&quot;9&quot;},&quot;isTemporary&quot;:false}]},{&quot;citationID&quot;:&quot;MENDELEY_CITATION_5538ed19-d677-42ee-bbe2-36c3bc07132e&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NTUzOGVkMTktZDY3Ny00MmVlLWJiZTItMzZjM2JjMDcxMzJlIiwicHJvcGVydGllcyI6eyJub3RlSW5kZXgiOjB9LCJpc0VkaXRlZCI6ZmFsc2UsIm1hbnVhbE92ZXJyaWRlIjp7ImlzTWFudWFsbHlPdmVycmlkZGVuIjpmYWxzZSwiY2l0ZXByb2NUZXh0IjoiPHN1cD4zOCw0M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id&quot;:&quot;8214bb62-7f9d-3fdc-b494-a9012e012a6b&quot;,&quot;itemData&quot;:{&quot;type&quot;:&quot;article-journal&quot;,&quot;id&quot;:&quot;8214bb62-7f9d-3fdc-b494-a9012e012a6b&quot;,&quot;title&quot;:&quot;Lipid metabolism impairment in patients with sepsis secondary to hospital acquired pneumonia, a proteomic analysis&quot;,&quot;author&quot;:[{&quot;family&quot;:&quot;Sharma&quot;,&quot;given&quot;:&quot;Narendra Kumar&quot;,&quot;parse-names&quot;:false,&quot;dropping-particle&quot;:&quot;&quot;,&quot;non-dropping-particle&quot;:&quot;&quot;},{&quot;family&quot;:&quot;Ferreira&quot;,&quot;given&quot;:&quot;Bianca Lima&quot;,&quot;parse-names&quot;:false,&quot;dropping-particle&quot;:&quot;&quot;,&quot;non-dropping-particle&quot;:&quot;&quot;},{&quot;family&quot;:&quot;Tashima&quot;,&quot;given&quot;:&quot;Alexandre Keiji&quot;,&quot;parse-names&quot;:false,&quot;dropping-particle&quot;:&quot;&quot;,&quot;non-dropping-particle&quot;:&quot;&quot;},{&quot;family&quot;:&quot;Brunialti&quot;,&quot;given&quot;:&quot;Milena Karina Colo&quot;,&quot;parse-names&quot;:false,&quot;dropping-particle&quot;:&quot;&quot;,&quot;non-dropping-particle&quot;:&quot;&quot;},{&quot;family&quot;:&quot;Torquato&quot;,&quot;given&quot;:&quot;Ricardo Jose Soares&quot;,&quot;parse-names&quot;:false,&quot;dropping-particle&quot;:&quot;&quot;,&quot;non-dropping-particle&quot;:&quot;&quot;},{&quot;family&quot;:&quot;Bafi&quot;,&quot;given&quot;:&quot;Antonio&quot;,&quot;parse-names&quot;:false,&quot;dropping-particle&quot;:&quot;&quot;,&quot;non-dropping-particle&quot;:&quot;&quot;},{&quot;family&quot;:&quot;Assuncao&quot;,&quot;given&quot;:&quot;Murillo&quot;,&quot;parse-names&quot;:false,&quot;dropping-particle&quot;:&quot;&quot;,&quot;non-dropping-particle&quot;:&quot;&quot;},{&quot;family&quot;:&quot;Azevedo&quot;,&quot;given&quot;:&quot;Luciano Cesar Pontes&quot;,&quot;parse-names&quot;:false,&quot;dropping-particle&quot;:&quot;&quot;,&quot;non-dropping-particle&quot;:&quot;&quot;},{&quot;family&quot;:&quot;Salomao&quot;,&quot;given&quot;:&quot;Reinaldo&quot;,&quot;parse-names&quot;:false,&quot;dropping-particle&quot;:&quot;&quot;,&quot;non-dropping-particle&quot;:&quot;&quot;}],&quot;container-title&quot;:&quot;Clinical Proteomics&quot;,&quot;container-title-short&quot;:&quot;Clin Proteomics&quot;,&quot;DOI&quot;:&quot;10.1186/s12014-019-9252-2&quot;,&quot;ISSN&quot;:&quot;1559-0275&quot;,&quot;URL&quot;:&quot;https://doi.org/10.1186/s12014-019-9252-2&quot;,&quot;issued&quot;:{&quot;date-parts&quot;:[[2019]]},&quot;page&quot;:&quot;29&quot;,&quot;abstract&quot;:&quot;Sepsis is a dysregulated host response to infection and a major cause of death worldwide. Respiratory tract infections account for most sepsis cases and depending on the place of acquisition, i.e., community or hospital acquired infection, differ in etiology, antimicrobial resistance and outcomes. Accordingly, the host response may be different in septic patients secondary to community-acquired pneumonia and hospital acquired pneumonia (HAP). Proteomic analysis is a useful approach to evaluate broad alterations in biological pathways that take place during sepsis. Here we evaluated plasma proteome changes in sepsis secondary to HAP.&quot;,&quot;issue&quot;:&quot;1&quot;,&quot;volume&quot;:&quot;16&quot;},&quot;isTemporary&quot;:false}]},{&quot;citationID&quot;:&quot;MENDELEY_CITATION_d3791429-06e1-4636-af8e-6b6644cc5eb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M3OTE0MjktMDZlMS00NjM2LWFmOGUtNmI2NjQ0Y2M1ZWI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a248e2f5-9217-46f9-b650-47827ac838cb&quot;,&quot;properties&quot;:{&quot;noteIndex&quot;:0},&quot;isEdited&quot;:false,&quot;manualOverride&quot;:{&quot;isManuallyOverridden&quot;:false,&quot;citeprocText&quot;:&quot;&lt;sup&gt;42,43&lt;/sup&gt;&quot;,&quot;manualOverrideText&quot;:&quot;&quot;},&quot;citationTag&quot;:&quot;MENDELEY_CITATION_v3_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&quot;,&quot;citationItems&quot;:[{&quot;id&quot;:&quot;2d0bd714-2400-3942-8c4a-e8d665459527&quot;,&quot;itemData&quot;:{&quot;type&quot;:&quot;article-journal&quot;,&quot;id&quot;:&quot;2d0bd714-2400-3942-8c4a-e8d665459527&quot;,&quot;title&quot;:&quot;Apolipoprotein B Is an innate barrier against invasive Staphylococcus aureus infection&quot;,&quot;author&quot;:[{&quot;family&quot;:&quot;Peterson&quot;,&quot;given&quot;:&quot;M Michal&quot;,&quot;parse-names&quot;:false,&quot;dropping-particle&quot;:&quot;&quot;,&quot;non-dropping-particle&quot;:&quot;&quot;},{&quot;family&quot;:&quot;Mack&quot;,&quot;given&quot;:&quot;Jessica L&quot;,&quot;parse-names&quot;:false,&quot;dropping-particle&quot;:&quot;&quot;,&quot;non-dropping-particle&quot;:&quot;&quot;},{&quot;family&quot;:&quot;Hall&quot;,&quot;given&quot;:&quot;Pamela R&quot;,&quot;parse-names&quot;:false,&quot;dropping-particle&quot;:&quot;&quot;,&quot;non-dropping-particle&quot;:&quot;&quot;},{&quot;family&quot;:&quot;Alsup&quot;,&quot;given&quot;:&quot;Anny A&quot;,&quot;parse-names&quot;:false,&quot;dropping-particle&quot;:&quot;&quot;,&quot;non-dropping-particle&quot;:&quot;&quot;},{&quot;family&quot;:&quot;Alexander&quot;,&quot;given&quot;:&quot;Susan M&quot;,&quot;parse-names&quot;:false,&quot;dropping-particle&quot;:&quot;&quot;,&quot;non-dropping-particle&quot;:&quot;&quot;},{&quot;family&quot;:&quot;Sully&quot;,&quot;given&quot;:&quot;Erin K&quot;,&quot;parse-names&quot;:false,&quot;dropping-particle&quot;:&quot;&quot;,&quot;non-dropping-particle&quot;:&quot;&quot;},{&quot;family&quot;:&quot;Sawires&quot;,&quot;given&quot;:&quot;Youhanna S&quot;,&quot;parse-names&quot;:false,&quot;dropping-particle&quot;:&quot;&quot;,&quot;non-dropping-particle&quot;:&quot;&quot;},{&quot;family&quot;:&quot;Cheung&quot;,&quot;given&quot;:&quot;Ambrose L&quot;,&quot;parse-names&quot;:false,&quot;dropping-particle&quot;:&quot;&quot;,&quot;non-dropping-particle&quot;:&quot;&quot;},{&quot;family&quot;:&quot;Otto&quot;,&quot;given&quot;:&quot;Michael&quot;,&quot;parse-names&quot;:false,&quot;dropping-particle&quot;:&quot;&quot;,&quot;non-dropping-particle&quot;:&quot;&quot;},{&quot;family&quot;:&quot;Gresham&quot;,&quot;given&quot;:&quot;Hattie D&quot;,&quot;parse-names&quot;:false,&quot;dropping-particle&quot;:&quot;&quot;,&quot;non-dropping-particle&quot;:&quot;&quot;}],&quot;container-title&quot;:&quot;Cell host &amp; microbe&quot;,&quot;container-title-short&quot;:&quot;Cell Host Microbe&quot;,&quot;DOI&quot;:&quot;10.1016/j.chom.2008.10.001&quot;,&quot;ISSN&quot;:&quot;1934-6069&quot;,&quot;PMID&quot;:&quot;19064256&quot;,&quot;URL&quot;:&quot;https://pubmed.ncbi.nlm.nih.gov/19064256&quot;,&quot;issued&quot;:{&quot;date-parts&quot;:[[2008,12,11]]},&quot;publisher-place&quot;:&quot;United States&quot;,&quot;page&quot;:&quot;555-566&quot;,&quot;language&quot;:&quot;eng&quot;,&quot;abstract&quot;:&quot;Staphylococcus aureus is both a colonizer of humans and a cause of severe invasive infections. Although the genetic basis for phenotype switching from colonizing to invasive has received significant study, knowledge of host factors that antagonize the switch is limited. We show that VLDL and LDL lipoproteins interfere with this switch by antagonizing the S. aureus agr quorum-sensing system that upregulates genes required for invasive infection. The mechanism of antagonism entails binding of the major structural protein of these lipoproteins, apolipoprotein B, to an S. aureus autoinducing pheromone, preventing attachment of this pheromone to the bacteria and subsequent signaling through its receptor, AgrC. Mice deficient in plasma apolipoprotein B, either genetically or pharmacologically, are more susceptible to invasive agr+ bacterial infection, but not to infection with an agr deletion mutant. Therefore, apolipoprotein B at homeostatic levels in blood is an essential innate defense effector against invasive S. aureus infection.&quot;,&quot;issue&quot;:&quot;6&quot;,&quot;volume&quot;:&quot;4&quot;},&quot;isTemporary&quot;:false},{&quot;id&quot;:&quot;4343be95-bf22-393d-9102-127140729177&quot;,&quot;itemData&quot;:{&quot;type&quot;:&quot;article-journal&quot;,&quot;id&quot;:&quot;4343be95-bf22-393d-9102-127140729177&quot;,&quot;title&quot;:&quot;Infection induces a positive acute phase apolipoprotein E response from a negative acute phase gene: role of hepatic LDL receptors&quot;,&quot;author&quot;:[{&quot;family&quot;:&quot;Li&quot;,&quot;given&quot;:&quot;Li&quot;,&quot;parse-names&quot;:false,&quot;dropping-particle&quot;:&quot;&quot;,&quot;non-dropping-particle&quot;:&quot;&quot;},{&quot;family&quot;:&quot;Thompson&quot;,&quot;given&quot;:&quot;Patricia A&quot;,&quot;parse-names&quot;:false,&quot;dropping-particle&quot;:&quot;&quot;,&quot;non-dropping-particle&quot;:&quot;&quot;},{&quot;family&quot;:&quot;Kitchens&quot;,&quot;given&quot;:&quot;Richard L&quot;,&quot;parse-names&quot;:false,&quot;dropping-particle&quot;:&quot;&quot;,&quot;non-dropping-particle&quot;:&quot;&quot;}],&quot;container-title&quot;:&quot;Journal of lipid research&quot;,&quot;container-title-short&quot;:&quot;J Lipid Res&quot;,&quot;DOI&quot;:&quot;10.1194/jlr.M800172-JLR200&quot;,&quot;ISSN&quot;:&quot;0022-2275&quot;,&quot;PMID&quot;:&quot;18497424&quot;,&quot;URL&quot;:&quot;https://pubmed.ncbi.nlm.nih.gov/18497424&quot;,&quot;issued&quot;:{&quot;date-parts&quot;:[[2008,8]]},&quot;publisher-place&quot;:&quot;United States&quot;,&quot;page&quot;:&quot;1782-1793&quot;,&quot;language&quot;:&quot;eng&quot;,&quot;abstract&quot;:&quot;Apolipoprotein E (apoE) plays important roles in lipid homeostasis, anti-inflammation, and host defense. Since tissue apoE mRNA levels have been reported to decrease during inflammatory responses, we were surprised to find that plasma apoE levels were significantly elevated during septic infections in both humans and mice. This apparent paradox was also observed during lipopolysaccharide-induced acute inflammation in mice: plasma levels of apoE increased up to 4-fold despite sharply decreased apoE gene expression in the liver, macrophages, and extrahepatic tissues. We hypothesized that apoE levels were augmented by decreased plasma clearance. Our analysis revealed that apoE associated principally with HDL in mice and that apoE was cleared from the circulation principally via LDL receptors. The acute inflammatory response decreased LDL receptor expression in the liver and significantly reduced the rate of apoE clearance. In contrast, the same inflammatory stimuli increased LDL receptor expression in macrophages. Our results define a novel acute phase mechanism that increases circulating apoE levels as apoE production decreases. Diminished hepatic LDL receptor expression may thus cooperate with elevated LDL receptor expression in macrophages to facilitate the forward transport of apoE and its associated lipids to these key defense cells.&quot;,&quot;edition&quot;:&quot;2008/05/22&quot;,&quot;issue&quot;:&quot;8&quot;,&quot;volume&quot;:&quot;49&quot;},&quot;isTemporary&quot;:false}]},{&quot;citationID&quot;:&quot;MENDELEY_CITATION_97446874-6c3f-4e7e-88c6-a16819f9555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OTc0NDY4NzQtNmMzZi00ZTdlLTg4YzYtYTE2ODE5Zjk1NTU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03a8a198-cbdf-4451-a33b-3c619ca1cc44&quot;,&quot;properties&quot;:{&quot;noteIndex&quot;:0},&quot;isEdited&quot;:false,&quot;manualOverride&quot;:{&quot;isManuallyOverridden&quot;:false,&quot;citeprocText&quot;:&quot;&lt;sup&gt;44,45&lt;/sup&gt;&quot;,&quot;manualOverrideText&quot;:&quot;&quot;},&quot;citationTag&quot;:&quot;MENDELEY_CITATION_v3_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&quot;,&quot;citationItems&quot;:[{&quot;id&quot;:&quot;c9121719-ab09-3cb8-ae18-7d3312ba577c&quot;,&quot;itemData&quot;:{&quot;type&quot;:&quot;article-journal&quot;,&quot;id&quot;:&quot;c9121719-ab09-3cb8-ae18-7d3312ba577c&quot;,&quot;title&quot;:&quot;Complement factor D is linked to platelet activation in human and rodent sepsis&quot;,&quot;author&quot;:[{&quot;family&quot;:&quot;Sommerfeld&quot;,&quot;given&quot;:&quot;O&quot;,&quot;parse-names&quot;:false,&quot;dropping-particle&quot;:&quot;&quot;,&quot;non-dropping-particle&quot;:&quot;&quot;},{&quot;family&quot;:&quot;Dahlke&quot;,&quot;given&quot;:&quot;K&quot;,&quot;parse-names&quot;:false,&quot;dropping-particle&quot;:&quot;&quot;,&quot;non-dropping-particle&quot;:&quot;&quot;},{&quot;family&quot;:&quot;Sossdorf&quot;,&quot;given&quot;:&quot;M&quot;,&quot;parse-names&quot;:false,&quot;dropping-particle&quot;:&quot;&quot;,&quot;non-dropping-particle&quot;:&quot;&quot;},{&quot;family&quot;:&quot;Claus&quot;,&quot;given&quot;:&quot;R A&quot;,&quot;parse-names&quot;:false,&quot;dropping-particle&quot;:&quot;&quot;,&quot;non-dropping-particle&quot;:&quot;&quot;},{&quot;family&quot;:&quot;Scherag&quot;,&quot;given&quot;:&quot;A&quot;,&quot;parse-names&quot;:false,&quot;dropping-particle&quot;:&quot;&quot;,&quot;non-dropping-particle&quot;:&quot;&quot;},{&quot;family&quot;:&quot;Bauer&quot;,&quot;given&quot;:&quot;M&quot;,&quot;parse-names&quot;:false,&quot;dropping-particle&quot;:&quot;&quot;,&quot;non-dropping-particle&quot;:&quot;&quot;},{&quot;family&quot;:&quot;Bloos&quot;,&quot;given&quot;:&quot;F&quot;,&quot;parse-names&quot;:false,&quot;dropping-particle&quot;:&quot;&quot;,&quot;non-dropping-particle&quot;:&quot;&quot;}],&quot;container-title&quot;:&quot;Intensive Care Medicine Experimental&quot;,&quot;container-title-short&quot;:&quot;Intensive Care Med Exp&quot;,&quot;DOI&quot;:&quot;10.1186/s40635-021-00405-8&quot;,&quot;ISSN&quot;:&quot;2197-425X&quot;,&quot;URL&quot;:&quot;https://doi.org/10.1186/s40635-021-00405-8&quot;,&quot;issued&quot;:{&quot;date-parts&quot;:[[2021]]},&quot;page&quot;:&quot;41&quot;,&quot;abstract&quot;:&quot;The complement factor D (CFD) exerts a regulatory role during infection. However, its physiological function in coagulopathy and its impact on the course of an infection remains unclear.&quot;,&quot;issue&quot;:&quot;1&quot;,&quot;volume&quot;:&quot;9&quot;},&quot;isTemporary&quot;:false},{&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citationID&quot;:&quot;MENDELEY_CITATION_2555e006-601e-4397-8c7d-b99a591653c0&quot;,&quot;properties&quot;:{&quot;noteIndex&quot;:0},&quot;isEdited&quot;:false,&quot;manualOverride&quot;:{&quot;isManuallyOverridden&quot;:false,&quot;citeprocText&quot;:&quot;&lt;sup&gt;45,46&lt;/sup&gt;&quot;,&quot;manualOverrideText&quot;:&quot;&quot;},&quot;citationTag&quot;:&quot;MENDELEY_CITATION_v3_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&quot;,&quot;citationItems&quot;:[{&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id&quot;:&quot;91445067-a15c-301e-b0d9-42532b5cd6dc&quot;,&quot;itemData&quot;:{&quot;type&quot;:&quot;article-journal&quot;,&quot;id&quot;:&quot;91445067-a15c-301e-b0d9-42532b5cd6dc&quot;,&quot;title&quot;:&quot;Complement in sepsis—when science meets clinics&quot;,&quot;author&quot;:[{&quot;family&quot;:&quot;Mollnes&quot;,&quot;given&quot;:&quot;Tom E&quot;,&quot;parse-names&quot;:false,&quot;dropping-particle&quot;:&quot;&quot;,&quot;non-dropping-particle&quot;:&quot;&quot;},{&quot;family&quot;:&quot;Huber-Lang&quot;,&quot;given&quot;:&quot;Markus&quot;,&quot;parse-names&quot;:false,&quot;dropping-particle&quot;:&quot;&quot;,&quot;non-dropping-particle&quot;:&quot;&quot;}],&quot;container-title&quot;:&quot;FEBS Letters&quot;,&quot;container-title-short&quot;:&quot;FEBS Lett&quot;,&quot;DOI&quot;:&quot;https://doi.org/10.1002/1873-3468.13881&quot;,&quot;ISSN&quot;:&quot;0014-5793&quot;,&quot;URL&quot;:&quot;https://doi.org/10.1002/1873-3468.13881&quot;,&quot;issued&quot;:{&quot;date-parts&quot;:[[2020,8,1]]},&quot;page&quot;:&quot;2621-2632&quot;,&quot;abstract&quot;:&quot;Sepsis as life-threatening organ dysfunction caused by microorganisms represents a dreadful challenge for the immune system. The role of the complement system as major column of innate immunity has been extensively studied in various sepsis models, but its translational value remains in the dark. Complement activation products, such as C3a and C5a, and their corresponding receptors provide useful diagnostic tools and promising targets to improve organ function and outcome. However, a monotherapeutic complement intervention irrespective of the current immune function seems insufficient to reverse the complex sepsis mechanisms. Indeed, sepsis-induced disturbances of cross talking complement, coagulation, and fibrinolytic cascades lead to systemic ?thromboinflammation?, ultimately followed by multiple-organ failure. We propose to reliably monitor the complement function in the patient and to re-establish the immune balance by patient-tailored combined therapies, such as complement and Toll-like receptor inhibition. Our working hypothesis aims at blocking the ?explosive? innate immune recognition systems early on before downstream mediators are released and the inflammatory response becomes irreversible, a strategy that we name ?upstream approach?.&quot;,&quot;publisher&quot;:&quot;John Wiley &amp; Sons, Ltd&quot;,&quot;issue&quot;:&quot;16&quot;,&quot;volume&quot;:&quot;594&quot;},&quot;isTemporary&quot;:false}]},{&quot;citationID&quot;:&quot;MENDELEY_CITATION_9e269618-2fcc-4292-8915-eb1b7bc1e1bd&quot;,&quot;properties&quot;:{&quot;noteIndex&quot;:0},&quot;isEdited&quot;:false,&quot;manualOverride&quot;:{&quot;isManuallyOverridden&quot;:false,&quot;citeprocText&quot;:&quot;&lt;sup&gt;47,48&lt;/sup&gt;&quot;,&quot;manualOverrideText&quot;:&quot;&quot;},&quot;citationTag&quot;:&quot;MENDELEY_CITATION_v3_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&quot;,&quot;citationItems&quot;:[{&quot;id&quot;:&quot;0c4f007b-50a4-3c0d-82ce-2e3e461b8f0e&quot;,&quot;itemData&quot;:{&quot;type&quot;:&quot;article-journal&quot;,&quot;id&quot;:&quot;0c4f007b-50a4-3c0d-82ce-2e3e461b8f0e&quot;,&quot;title&quot;:&quot;IgG subclasses and allotypes: from structure to effector functions&quot;,&quot;author&quot;:[{&quot;family&quot;:&quot;Vidarsson&quot;,&quot;given&quot;:&quot;Gestur&quot;,&quot;parse-names&quot;:false,&quot;dropping-particle&quot;:&quot;&quot;,&quot;non-dropping-particle&quot;:&quot;&quot;},{&quot;family&quot;:&quot;Dekkers&quot;,&quot;given&quot;:&quot;Gillian&quot;,&quot;parse-names&quot;:false,&quot;dropping-particle&quot;:&quot;&quot;,&quot;non-dropping-particle&quot;:&quot;&quot;},{&quot;family&quot;:&quot;Rispens&quot;,&quot;given&quot;:&quot;Theo&quot;,&quot;parse-names&quot;:false,&quot;dropping-particle&quot;:&quot;&quot;,&quot;non-dropping-particle&quot;:&quot;&quot;}],&quot;container-title&quot;:&quot;Frontiers in immunology&quot;,&quot;container-title-short&quot;:&quot;Front Immunol&quot;,&quot;DOI&quot;:&quot;10.3389/fimmu.2014.00520&quot;,&quot;ISSN&quot;:&quot;1664-3224&quot;,&quot;PMID&quot;:&quot;25368619&quot;,&quot;URL&quot;:&quot;https://pubmed.ncbi.nlm.nih.gov/25368619&quot;,&quot;issued&quot;:{&quot;date-parts&quot;:[[2014,10,20]]},&quot;publisher-place&quot;:&quot;Switzerland&quot;,&quot;page&quot;:&quot;520&quot;,&quot;language&quot;:&quot;eng&quot;,&quot;abstract&quot;:&quot;Of the five immunoglobulin isotypes, immunoglobulin G (IgG) is most abundant in human serum. The four subclasses, IgG1, IgG2, IgG3, and IgG4, which are highly conserved, differ in their constant region, particularly in their hinges and upper CH2 domains. These regions are involved in binding to both IgG-Fc receptors (FcγR) and C1q. As a result, the different subclasses have different effector functions, both in terms of triggering FcγR-expressing cells, resulting in phagocytosis or antibody-dependent cell-mediated cytotoxicity, and activating complement. The Fc-regions also contain a binding epitope for the neonatal Fc receptor (FcRn), responsible for the extended half-life, placental transport, and bidirectional transport of IgG to mucosal surfaces. However, FcRn is also expressed in myeloid cells, where it participates in both phagocytosis and antigen presentation together with classical FcγR and complement. How these properties, IgG-polymorphisms and post-translational modification of the antibodies in the form of glycosylation, affect IgG-function will be the focus of the current review.&quot;,&quot;volume&quot;:&quot;5&quot;},&quot;isTemporary&quot;:false},{&quot;id&quot;:&quot;9e9011e8-450a-31a2-a10e-a51f3febd4c0&quot;,&quot;itemData&quot;:{&quot;type&quot;:&quot;article-journal&quot;,&quot;id&quot;:&quot;9e9011e8-450a-31a2-a10e-a51f3febd4c0&quot;,&quot;title&quot;:&quot;Serum levels of immunoglobulins (IgG, IgA, IgM) in a general adult population and their relationship with alcohol consumption, smoking and common metabolic abnormalities&quot;,&quot;author&quot;:[{&quot;family&quot;:&quot;Gonzalez-Quintela&quot;,&quot;given&quot;:&quot;A&quot;,&quot;parse-names&quot;:false,&quot;dropping-particle&quot;:&quot;&quot;,&quot;non-dropping-particle&quot;:&quot;&quot;},{&quot;family&quot;:&quot;Alende&quot;,&quot;given&quot;:&quot;R&quot;,&quot;parse-names&quot;:false,&quot;dropping-particle&quot;:&quot;&quot;,&quot;non-dropping-particle&quot;:&quot;&quot;},{&quot;family&quot;:&quot;Gude&quot;,&quot;given&quot;:&quot;F&quot;,&quot;parse-names&quot;:false,&quot;dropping-particle&quot;:&quot;&quot;,&quot;non-dropping-particle&quot;:&quot;&quot;},{&quot;family&quot;:&quot;Campos&quot;,&quot;given&quot;:&quot;J&quot;,&quot;parse-names&quot;:false,&quot;dropping-particle&quot;:&quot;&quot;,&quot;non-dropping-particle&quot;:&quot;&quot;},{&quot;family&quot;:&quot;Rey&quot;,&quot;given&quot;:&quot;J&quot;,&quot;parse-names&quot;:false,&quot;dropping-particle&quot;:&quot;&quot;,&quot;non-dropping-particle&quot;:&quot;&quot;},{&quot;family&quot;:&quot;Meijide&quot;,&quot;given&quot;:&quot;L M&quot;,&quot;parse-names&quot;:false,&quot;dropping-particle&quot;:&quot;&quot;,&quot;non-dropping-particle&quot;:&quot;&quot;},{&quot;family&quot;:&quot;Fernandez-Merino&quot;,&quot;given&quot;:&quot;C&quot;,&quot;parse-names&quot;:false,&quot;dropping-particle&quot;:&quot;&quot;,&quot;non-dropping-particle&quot;:&quot;&quot;},{&quot;family&quot;:&quot;Vidal&quot;,&quot;given&quot;:&quot;C&quot;,&quot;parse-names&quot;:false,&quot;dropping-particle&quot;:&quot;&quot;,&quot;non-dropping-particle&quot;:&quot;&quot;}],&quot;container-title&quot;:&quot;Clinical and experimental immunology&quot;,&quot;container-title-short&quot;:&quot;Clin Exp Immunol&quot;,&quot;DOI&quot;:&quot;10.1111/j.1365-2249.2007.03545.x&quot;,&quot;ISSN&quot;:&quot;1365-2249&quot;,&quot;PMID&quot;:&quot;18005364&quot;,&quot;URL&quot;:&quot;https://pubmed.ncbi.nlm.nih.gov/18005364&quot;,&quot;issued&quot;:{&quot;date-parts&quot;:[[2008,1]]},&quot;publisher-place&quot;:&quot;England&quot;,&quot;page&quot;:&quot;42-50&quot;,&quot;language&quot;:&quot;eng&quot;,&quot;abstract&quot;:&quot;The present study investigated serum immunoglobulin (Ig) concentrations in relation to demographic factors, common habits (alcohol consumption and smoking) and metabolic abnormalities in an adult population-based survey including 460 individuals. Serum levels of interleukin (IL)-6, a marker of inflammation, were also determined. After adjusting for confounders, male sex was associated positively with IgA levels and negatively with IgM levels. Age was associated positively with IgA and IgG levels. Smoking was associated negatively with IgG levels. Heavy drinking was associated positively with IgA levels. Metabolic abnormalities (obesity and metabolic syndrome) were associated positively with IgA levels. Abdominal obesity and hypertriglyceridaemia were the components of metabolic syndrome associated most strongly with serum IgA. Heavy drinkers with metabolic syndrome showed particularly high serum IgA levels. Serum IL-6 levels were correlated positively with IgA and IgG concentrations. It is concluded that sex, age, alcohol consumption, smoking and common metabolic abnormalities should be taken into account when interpreting serum levels of IgA, IgG and IgM.&quot;,&quot;edition&quot;:&quot;2007/11/15&quot;,&quot;issue&quot;:&quot;1&quot;,&quot;volume&quot;:&quot;151&quot;},&quot;isTemporary&quot;:false}]},{&quot;citationID&quot;:&quot;MENDELEY_CITATION_a9e21d59-8a4b-4431-a97d-e5fcbcf1b62e&quot;,&quot;properties&quot;:{&quot;noteIndex&quot;:0},&quot;isEdited&quot;:false,&quot;manualOverride&quot;:{&quot;isManuallyOverridden&quot;:false,&quot;citeprocText&quot;:&quot;&lt;sup&gt;49,50&lt;/sup&gt;&quot;,&quot;manualOverrideText&quot;:&quot;&quot;},&quot;citationTag&quot;:&quot;MENDELEY_CITATION_v3_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&quot;,&quot;citationItems&quot;:[{&quot;id&quot;:&quot;150e60dc-4de4-3091-8a49-0faa7c01966b&quot;,&quot;itemData&quot;:{&quot;type&quot;:&quot;article-journal&quot;,&quot;id&quot;:&quot;150e60dc-4de4-3091-8a49-0faa7c01966b&quot;,&quot;title&quot;:&quot;Plasma Gelsolin: Indicator of Inflammation and Its Potential as a Diagnostic Tool and Therapeutic Target&quot;,&quot;author&quot;:[{&quot;family&quot;:&quot;Piktel&quot;,&quot;given&quot;:&quot;Ewelina&quot;,&quot;parse-names&quot;:false,&quot;dropping-particle&quot;:&quot;&quot;,&quot;non-dropping-particle&quot;:&quot;&quot;},{&quot;family&quot;:&quot;Levental&quot;,&quot;given&quot;:&quot;Ilya&quot;,&quot;parse-names&quot;:false,&quot;dropping-particle&quot;:&quot;&quot;,&quot;non-dropping-particle&quot;:&quot;&quot;},{&quot;family&quot;:&quot;Durnaś&quot;,&quot;given&quot;:&quot;Bonita&quot;,&quot;parse-names&quot;:false,&quot;dropping-particle&quot;:&quot;&quot;,&quot;non-dropping-particle&quot;:&quot;&quot;},{&quot;family&quot;:&quot;Janmey&quot;,&quot;given&quot;:&quot;Paul A&quot;,&quot;parse-names&quot;:false,&quot;dropping-particle&quot;:&quot;&quot;,&quot;non-dropping-particle&quot;:&quot;&quot;},{&quot;family&quot;:&quot;Bucki&quot;,&quot;given&quot;:&quot;Robert&quot;,&quot;parse-names&quot;:false,&quot;dropping-particle&quot;:&quot;&quot;,&quot;non-dropping-particle&quot;:&quot;&quot;}],&quot;container-title&quot;:&quot;International journal of molecular sciences&quot;,&quot;container-title-short&quot;:&quot;Int J Mol Sci&quot;,&quot;DOI&quot;:&quot;10.3390/ijms19092516&quot;,&quot;ISSN&quot;:&quot;1422-0067&quot;,&quot;PMID&quot;:&quot;30149613&quot;,&quot;URL&quot;:&quot;https://pubmed.ncbi.nlm.nih.gov/30149613&quot;,&quot;issued&quot;:{&quot;date-parts&quot;:[[2018,8,25]]},&quot;publisher-place&quot;:&quot;Switzerland&quot;,&quot;page&quot;:&quot;2516&quot;,&quot;language&quot;:&quot;eng&quot;,&quot;abstract&quot;:&quot;Gelsolin, an actin-depolymerizing protein expressed both in extracellular fluids and in the cytoplasm of a majority of human cells, has been recently implicated in a variety of both physiological and pathological processes. Its extracellular isoform, called plasma gelsolin (pGSN), is present in blood, cerebrospinal fluid, milk, urine, and other extracellular fluids. This isoform has been recognized as a potential biomarker of inflammatory-associated medical conditions, allowing for the prediction of illness severity, recovery, efficacy of treatment, and clinical outcome. A compelling number of animal studies also demonstrate a broad spectrum of beneficial effects mediated by gelsolin, suggesting therapeutic utility for extracellular recombinant gelsolin. In the review, we summarize the current data related to the potential of pGSN as an inflammatory predictor and therapeutic target, discuss gelsolin-mediated mechanisms of action, and highlight recent progress in the clinical use of pGSN.&quot;,&quot;issue&quot;:&quot;9&quot;,&quot;volume&quot;:&quot;19&quot;},&quot;isTemporary&quot;:false},{&quot;id&quot;:&quot;95cedbf2-bc87-3972-b2f0-d89fbdd1333f&quot;,&quot;itemData&quot;:{&quot;type&quot;:&quot;article-journal&quot;,&quot;id&quot;:&quot;95cedbf2-bc87-3972-b2f0-d89fbdd1333f&quot;,&quot;title&quot;:&quot;Delayed Administration of Recombinant Plasma Gelsolin Improves Survival in a Murine Model of Penicillin-Susceptible and Penicillin-Resistant Pneumococcal Pneumonia&quot;,&quot;author&quot;:[{&quot;family&quot;:&quot;Yang&quot;,&quot;given&quot;:&quot;Zhiping&quot;,&quot;parse-names&quot;:false,&quot;dropping-particle&quot;:&quot;&quot;,&quot;non-dropping-particle&quot;:&quot;&quot;},{&quot;family&quot;:&quot;Bedugnis&quot;,&quot;given&quot;:&quot;Alice&quot;,&quot;parse-names&quot;:false,&quot;dropping-particle&quot;:&quot;&quot;,&quot;non-dropping-particle&quot;:&quot;&quot;},{&quot;family&quot;:&quot;Levinson&quot;,&quot;given&quot;:&quot;Susan&quot;,&quot;parse-names&quot;:false,&quot;dropping-particle&quot;:&quot;&quot;,&quot;non-dropping-particle&quot;:&quot;&quot;},{&quot;family&quot;:&quot;Dinubile&quot;,&quot;given&quot;:&quot;Mark&quot;,&quot;parse-names&quot;:false,&quot;dropping-particle&quot;:&quot;&quot;,&quot;non-dropping-particle&quot;:&quot;&quot;},{&quot;family&quot;:&quot;Stossel&quot;,&quot;given&quot;:&quot;Thomas&quot;,&quot;parse-names&quot;:false,&quot;dropping-particle&quot;:&quot;&quot;,&quot;non-dropping-particle&quot;:&quot;&quot;},{&quot;family&quot;:&quot;Lu&quot;,&quot;given&quot;:&quot;Quan&quot;,&quot;parse-names&quot;:false,&quot;dropping-particle&quot;:&quot;&quot;,&quot;non-dropping-particle&quot;:&quot;&quot;},{&quot;family&quot;:&quot;Kobzik&quot;,&quot;given&quot;:&quot;Lester&quot;,&quot;parse-names&quot;:false,&quot;dropping-particle&quot;:&quot;&quot;,&quot;non-dropping-particle&quot;:&quot;&quot;}],&quot;container-title&quot;:&quot;The Journal of infectious diseases&quot;,&quot;container-title-short&quot;:&quot;J Infect Dis&quot;,&quot;DOI&quot;:&quot;10.1093/infdis/jiz353&quot;,&quot;ISSN&quot;:&quot;1537-6613&quot;,&quot;PMID&quot;:&quot;31287867&quot;,&quot;URL&quot;:&quot;https://pubmed.ncbi.nlm.nih.gov/31287867&quot;,&quot;issued&quot;:{&quot;date-parts&quot;:[[2019,9,26]]},&quot;publisher-place&quot;:&quot;United States&quot;,&quot;page&quot;:&quot;1498-1502&quot;,&quot;language&quot;:&quot;eng&quot;,&quot;abstract&quot;:&quot;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quot;,&quot;issue&quot;:&quot;9&quot;,&quot;volume&quot;:&quot;220&quot;},&quot;isTemporary&quot;:false}]},{&quot;citationID&quot;:&quot;MENDELEY_CITATION_f0e286a7-7404-4408-9177-420810bfcdb1&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&quot;,&quot;citationItems&quot;:[{&quot;id&quot;:&quot;8d66570f-223a-34f0-b30a-c92ebf4c5289&quot;,&quot;itemData&quot;:{&quot;type&quot;:&quot;article-journal&quot;,&quot;id&quot;:&quot;8d66570f-223a-34f0-b30a-c92ebf4c5289&quot;,&quot;title&quot;:&quot;Proteome analysis of hemofilter adsorbates to identify novel substances of sepsis: a pilot study&quot;,&quot;author&quot;:[{&quot;family&quot;:&quot;Hashida&quot;,&quot;given&quot;:&quot;Tomoaki&quot;,&quot;parse-names&quot;:false,&quot;dropping-particle&quot;:&quot;&quot;,&quot;non-dropping-particle&quot;:&quot;&quot;},{&quot;family&quot;:&quot;Nakada&quot;,&quot;given&quot;:&quot;Taka-aki&quot;,&quot;parse-names&quot;:false,&quot;dropping-particle&quot;:&quot;&quot;,&quot;non-dropping-particle&quot;:&quot;&quot;},{&quot;family&quot;:&quot;Satoh&quot;,&quot;given&quot;:&quot;Mamoru&quot;,&quot;parse-names&quot;:false,&quot;dropping-particle&quot;:&quot;&quot;,&quot;non-dropping-particle&quot;:&quot;&quot;},{&quot;family&quot;:&quot;Tomita&quot;,&quot;given&quot;:&quot;Keisuke&quot;,&quot;parse-names&quot;:false,&quot;dropping-particle&quot;:&quot;&quot;,&quot;non-dropping-particle&quot;:&quot;&quot;},{&quot;family&quot;:&quot;Kawaguchi&quot;,&quot;given&quot;:&quot;Rui&quot;,&quot;parse-names&quot;:false,&quot;dropping-particle&quot;:&quot;&quot;,&quot;non-dropping-particle&quot;:&quot;&quot;},{&quot;family&quot;:&quot;Nomura&quot;,&quot;given&quot;:&quot;Fumio&quot;,&quot;parse-names&quot;:false,&quot;dropping-particle&quot;:&quot;&quot;,&quot;non-dropping-particle&quot;:&quot;&quot;},{&quot;family&quot;:&quot;Oda&quot;,&quot;given&quot;:&quot;Shigeto&quot;,&quot;parse-names&quot;:false,&quot;dropping-particle&quot;:&quot;&quot;,&quot;non-dropping-particle&quot;:&quot;&quot;}],&quot;container-title&quot;:&quot;Journal of Artificial Organs&quot;,&quot;DOI&quot;:&quot;10.1007/s10047-016-0936-3&quot;,&quot;ISSN&quot;:&quot;1619-0904&quot;,&quot;URL&quot;:&quot;https://doi.org/10.1007/s10047-016-0936-3&quot;,&quot;issued&quot;:{&quot;date-parts&quot;:[[2017]]},&quot;page&quot;:&quot;132-137&quot;,&quot;abstract&quot;:&quot;Blood purification therapy using hemofilters with high adsorbing capabilities has been reported to remove excessive humoral mediators from the blood of patients with sepsis. However, there are insufficient studies of the adsorbates bound to hemofilter membranes. We hypothesized that these adsorbates in acute kidney injury (AKI) patients with sepsis were different from those in patients without sepsis and that proteome analysis of the adsorbates would identify novel substances of sepsis. This study included 20 patients who had AKI upon admission to intensive care units (ICUs) and who received continuous renal replacement therapy using polymethyl methacrylate hemofilters. We isolated adsorbates from the hemofilters after use and performed comprehensive proteome analysis. A total of 429 proteins were identified in these adsorbates. Adsorbates from the hemofilters of patients with sepsis had significantly increased frequency of proteins associated with “immune system process” and “biological adhesion” functions compared to those of non-sepsis patients (P &lt; 0.05). Of 429 proteins, 197 were identified only in sepsis adsorbates. Of these, 3 proteins including carbonic anhydrase 1 (CA1) and leucine-rich alpha-2-glycoprotein (LRG1) were identified in all samples from sepsis patients and have not been previously reported in sepsis patients. Validation analysis of patient serum revealed that patients with sepsis had increased serum levels of CA1 and LRG1 compared to patients without sepsis (P &lt; 0.05). To conclude, there were significant differences in the characteristics of the adsorbates from sepsis and non-sepsis patients. CA1 and LRG1 appear to be novel substances associated with sepsis.&quot;,&quot;issue&quot;:&quot;2&quot;,&quot;volume&quot;:&quot;20&quot;,&quot;container-title-short&quot;:&quot;&quot;},&quot;isTemporary&quot;:false}]},{&quot;citationID&quot;:&quot;MENDELEY_CITATION_0e45a529-6644-40e2-a2f1-c0fd8a5695f6&quot;,&quot;properties&quot;:{&quot;noteIndex&quot;:0},&quot;isEdited&quot;:false,&quot;manualOverride&quot;:{&quot;isManuallyOverridden&quot;:false,&quot;citeprocText&quot;:&quot;&lt;sup&gt;52&lt;/sup&gt;&quot;,&quot;manualOverrideText&quot;:&quot;&quot;},&quot;citationTag&quot;:&quot;MENDELEY_CITATION_v3_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&quot;,&quot;citationItems&quot;:[{&quot;id&quot;:&quot;57dfe903-6afd-38db-b0c1-50ca1b821790&quot;,&quot;itemData&quot;:{&quot;type&quot;:&quot;article-journal&quot;,&quot;id&quot;:&quot;57dfe903-6afd-38db-b0c1-50ca1b821790&quot;,&quot;title&quot;:&quot;Lipopolysaccharide-Binding Protein Serum Levels in Patients with Severe Sepsis Due to Gram-Positive and Fungal Infections&quot;,&quot;author&quot;:[{&quot;family&quot;:&quot;Blairon&quot;,&quot;given&quot;:&quot;Laurent&quot;,&quot;parse-names&quot;:false,&quot;dropping-particle&quot;:&quot;&quot;,&quot;non-dropping-particle&quot;:&quot;&quot;},{&quot;family&quot;:&quot;Wittebole&quot;,&quot;given&quot;:&quot;Xavier&quot;,&quot;parse-names&quot;:false,&quot;dropping-particle&quot;:&quot;&quot;,&quot;non-dropping-particle&quot;:&quot;&quot;},{&quot;family&quot;:&quot;Laterre&quot;,&quot;given&quot;:&quot;Pierre-François&quot;,&quot;parse-names&quot;:false,&quot;dropping-particle&quot;:&quot;&quot;,&quot;non-dropping-particle&quot;:&quot;&quot;}],&quot;container-title&quot;:&quot;The Journal of Infectious Diseases&quot;,&quot;container-title-short&quot;:&quot;J Infect Dis&quot;,&quot;DOI&quot;:&quot;10.1086/346046&quot;,&quot;ISSN&quot;:&quot;0022-1899&quot;,&quot;URL&quot;:&quot;https://doi.org/10.1086/346046&quot;,&quot;issued&quot;:{&quot;date-parts&quot;:[[2003,1,15]]},&quot;page&quot;:&quot;287-291&quot;,&quot;abstract&quot;:&quot;Lipopolysaccharide-binding protein (LBP) is increased in patients with severe gram-negative infections, but LBP serum levels have not been reported for in patients with gram-positive and fungal infections. LBP serum levels were determined in patients with severe sepsis secondary to gram-positive or fungal infections and were compared with LBP serum levels obtained from patients with gram-negative mixed infections and from healthy volunteers. Thirty-seven episodes of severe sepsis were analyzed among 24 patients. LBP serum levels were significantly increased in patients with severe sepsis (46.4±28.3 μg/mL), compared with that of healthy volunteers (5.7±1.9 μg/mL; P&amp;lt;.0001). On the other hand, LBP serum levels obtained from patients with gram-negative infections (40.80±34.79 μg/mL) did not differ from those obtained from patients with gram-positive (35.55±23.95 μg/mL) or fungal (39.90±22.19 μg/mL) infections. These data suggest that LBP is an aspecific marker of sepsis, and the response was not clearly correlated with severity. Furthermore, in patients with multiple episodes of sepsis, LBP response seems to be of lesser magnitude after each subsequent episode of severe sepsis&quot;,&quot;issue&quot;:&quot;2&quot;,&quot;volume&quot;:&quot;187&quot;},&quot;isTemporary&quot;:false}]},{&quot;citationID&quot;:&quot;MENDELEY_CITATION_b0f50840-0321-49f4-a843-72efa10f2fae&quot;,&quot;properties&quot;:{&quot;noteIndex&quot;:0},&quot;isEdited&quot;:false,&quot;manualOverride&quot;:{&quot;isManuallyOverridden&quot;:false,&quot;citeprocText&quot;:&quot;&lt;sup&gt;53,54&lt;/sup&gt;&quot;,&quot;manualOverrideText&quot;:&quot;&quot;},&quot;citationTag&quot;:&quot;MENDELEY_CITATION_v3_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&quot;,&quot;citationItems&quot;:[{&quot;id&quot;:&quot;f3d74240-0317-3716-a6f6-ca96097cb3c0&quot;,&quot;itemData&quot;:{&quot;type&quot;:&quot;article-journal&quot;,&quot;id&quot;:&quot;f3d74240-0317-3716-a6f6-ca96097cb3c0&quot;,&quot;title&quot;:&quot;An integrative view of serpins in health and disease: the contribution of SerpinA3&quot;,&quot;author&quot;:[{&quot;family&quot;:&quot;Sánchez-Navarro&quot;,&quot;given&quot;:&quot;Andrea&quot;,&quot;parse-names&quot;:false,&quot;dropping-particle&quot;:&quot;&quot;,&quot;non-dropping-particle&quot;:&quot;&quot;},{&quot;family&quot;:&quot;González-Soria&quot;,&quot;given&quot;:&quot;Isaac&quot;,&quot;parse-names&quot;:false,&quot;dropping-particle&quot;:&quot;&quot;,&quot;non-dropping-particle&quot;:&quot;&quot;},{&quot;family&quot;:&quot;Caldiño-Bohn&quot;,&quot;given&quot;:&quot;Rebecca&quot;,&quot;parse-names&quot;:false,&quot;dropping-particle&quot;:&quot;&quot;,&quot;non-dropping-particle&quot;:&quot;&quot;},{&quot;family&quot;:&quot;Bobadilla&quot;,&quot;given&quot;:&quot;Norma A&quot;,&quot;parse-names&quot;:false,&quot;dropping-particle&quot;:&quot;&quot;,&quot;non-dropping-particle&quot;:&quot;&quot;}],&quot;container-title&quot;:&quot;American Journal of Physiology-Cell Physiology&quot;,&quot;DOI&quot;:&quot;10.1152/ajpcell.00366.2020&quot;,&quot;ISSN&quot;:&quot;0363-6143&quot;,&quot;URL&quot;:&quot;https://doi.org/10.1152/ajpcell.00366.2020&quot;,&quot;issued&quot;:{&quot;date-parts&quot;:[[2020,10,28]]},&quot;page&quot;:&quot;C106-C118&quot;,&quot;abstract&quot;:&quot;Serpins are a superfamily of proteins characterized by their common function as serine protease inhibitors. So far, 36 serpins from nine clades have been identified. These proteins are expressed in all the organs and are involved in multiple important functions such as the regulation of blood pressure, hormone transport, insulin sensitivity, and the inflammatory response. Diseases such as obesity, diabetes, cardiovascular diseases, and kidney disorders are intensively studied to find effective therapeutic targets. Given the serpins' outstanding functionality, the defi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fibrosis, oxidative stress, and the inflammatory response.&quot;,&quot;publisher&quot;:&quot;American Physiological Society&quot;,&quot;issue&quot;:&quot;1&quot;,&quot;volume&quot;:&quot;320&quot;,&quot;container-title-short&quot;:&quot;&quot;},&quot;isTemporary&quot;:false},{&quot;id&quot;:&quot;53fef32b-dc19-37d1-b5c4-cf13dcb581ec&quot;,&quot;itemData&quot;:{&quot;type&quot;:&quot;article-journal&quot;,&quot;id&quot;:&quot;53fef32b-dc19-37d1-b5c4-cf13dcb581ec&quot;,&quot;title&quot;:&quot;Serpins in Hemostasis as Therapeutic Targets for Bleeding or Thrombotic Disorders&quot;,&quot;author&quot;:[{&quot;family&quot;:&quot;Bianchini&quot;,&quot;given&quot;:&quot;Elsa P&quot;,&quot;parse-names&quot;:false,&quot;dropping-particle&quot;:&quot;&quot;,&quot;non-dropping-particle&quot;:&quot;&quot;},{&quot;family&quot;:&quot;Auditeau&quot;,&quot;given&quot;:&quot;Claire&quot;,&quot;parse-names&quot;:false,&quot;dropping-particle&quot;:&quot;&quot;,&quot;non-dropping-particle&quot;:&quot;&quot;},{&quot;family&quot;:&quot;Razanakolona&quot;,&quot;given&quot;:&quot;Mahita&quot;,&quot;parse-names&quot;:false,&quot;dropping-particle&quot;:&quot;&quot;,&quot;non-dropping-particle&quot;:&quot;&quot;},{&quot;family&quot;:&quot;Vasse&quot;,&quot;given&quot;:&quot;Marc&quot;,&quot;parse-names&quot;:false,&quot;dropping-particle&quot;:&quot;&quot;,&quot;non-dropping-particle&quot;:&quot;&quot;},{&quot;family&quot;:&quot;Borgel&quot;,&quot;given&quot;:&quot;Delphine&quot;,&quot;parse-names&quot;:false,&quot;dropping-particle&quot;:&quot;&quot;,&quot;non-dropping-particle&quot;:&quot;&quot;}],&quot;container-title&quot;:&quot;Frontiers in cardiovascular medicine&quot;,&quot;container-title-short&quot;:&quot;Front Cardiovasc Med&quot;,&quot;DOI&quot;:&quot;10.3389/fcvm.2020.622778&quot;,&quot;ISSN&quot;:&quot;2297-055X&quot;,&quot;PMID&quot;:&quot;33490121&quot;,&quot;URL&quot;:&quot;https://pubmed.ncbi.nlm.nih.gov/33490121&quot;,&quot;issued&quot;:{&quot;date-parts&quot;:[[2021,1,7]]},&quot;publisher-place&quot;:&quot;Switzerland&quot;,&quot;page&quot;:&quot;622778&quot;,&quot;language&quot;:&quot;eng&quot;,&quot;abstract&quot;:&quo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quot;,&quot;volume&quot;:&quot;7&quot;},&quot;isTemporary&quot;:false}]},{&quot;citationID&quot;:&quot;MENDELEY_CITATION_4f4f6984-b3f7-4c39-82a9-affe0f539eaa&quot;,&quot;properties&quot;:{&quot;noteIndex&quot;:0},&quot;isEdited&quot;:false,&quot;manualOverride&quot;:{&quot;isManuallyOverridden&quot;:false,&quot;citeprocText&quot;:&quot;&lt;sup&gt;55,56&lt;/sup&gt;&quot;,&quot;manualOverrideText&quot;:&quot;&quot;},&quot;citationTag&quot;:&quot;MENDELEY_CITATION_v3_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&quot;,&quot;citationItems&quot;:[{&quot;id&quot;:&quot;56d3d39f-b30b-33d1-b3e1-81edc2d6f060&quot;,&quot;itemData&quot;:{&quot;type&quot;:&quot;article-journal&quot;,&quot;id&quot;:&quot;56d3d39f-b30b-33d1-b3e1-81edc2d6f060&quot;,&quot;title&quot;:&quot;Fibrinolytic Serine Proteases, Therapeutic Serpins and Inflammation: Fire Dancers and Firestorms&quot;,&quot;author&quot;:[{&quot;family&quot;:&quot;Yaron&quot;,&quot;given&quot;:&quot;Jordan R&quot;,&quot;parse-names&quot;:false,&quot;dropping-particle&quot;:&quot;&quot;,&quot;non-dropping-particle&quot;:&quot;&quot;},{&quot;family&quot;:&quot;Zhang&quot;,&quot;given&quot;:&quot;Liqiang&quot;,&quot;parse-names&quot;:false,&quot;dropping-particle&quot;:&quot;&quot;,&quot;non-dropping-particle&quot;:&quot;&quot;},{&quot;family&quot;:&quot;Guo&quot;,&quot;given&quot;:&quot;Qiuyun&quot;,&quot;parse-names&quot;:false,&quot;dropping-particle&quot;:&quot;&quot;,&quot;non-dropping-particle&quot;:&quot;&quot;},{&quot;family&quot;:&quot;Haydel&quot;,&quot;given&quot;:&quot;Shelley E&quot;,&quot;parse-names&quot;:false,&quot;dropping-particle&quot;:&quot;&quot;,&quot;non-dropping-particle&quot;:&quot;&quot;},{&quot;family&quot;:&quot;Lucas&quot;,&quot;given&quot;:&quot;Alexandra R&quot;,&quot;parse-names&quot;:false,&quot;dropping-particle&quot;:&quot;&quot;,&quot;non-dropping-particle&quot;:&quot;&quot;}],&quot;container-title&quot;:&quot;Frontiers in Cardiovascular Medicine&quot;,&quot;container-title-short&quot;:&quot;Front Cardiovasc Med&quot;,&quot;ISSN&quot;:&quot;2297-055X&quot;,&quot;URL&quot;:&quot;https://www.frontiersin.org/articles/10.3389/fcvm.2021.648947&quot;,&quot;issued&quot;:{&quot;date-parts&quot;:[[2021]]},&quot;abstract&quot;:&quo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fi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flammatory responses. These hemostatic pathways are one of the first response systems after injury with the fi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fi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quot;,&quot;volume&quot;:&quot;8&quot;},&quot;isTemporary&quot;:false},{&quot;id&quot;:&quot;aa756660-a381-3581-9cfd-1861dc573997&quot;,&quot;itemData&quot;:{&quot;type&quot;:&quot;article-journal&quot;,&quot;id&quot;:&quot;aa756660-a381-3581-9cfd-1861dc573997&quot;,&quot;title&quot;:&quot;Therapeutic SERPINs: Improving on Nature&quot;,&quot;author&quot;:[{&quot;family&quot;:&quot;Maas&quot;,&quot;given&quot;:&quot;Coen&quot;,&quot;parse-names&quot;:false,&quot;dropping-particle&quot;:&quot;&quot;,&quot;non-dropping-particle&quot;:&quot;&quot;},{&quot;family&quot;:&quot;Maat&quot;,&quot;given&quot;:&quot;Steven&quot;,&quot;parse-names&quot;:false,&quot;dropping-particle&quot;:&quot;&quot;,&quot;non-dropping-particle&quot;:&quot;de&quot;}],&quot;container-title&quot;:&quot;Frontiers in Cardiovascular Medicine&quot;,&quot;container-title-short&quot;:&quot;Front Cardiovasc Med&quot;,&quot;ISSN&quot;:&quot;2297-055X&quot;,&quot;URL&quot;:&quot;https://www.frontiersin.org/articles/10.3389/fcvm.2021.648349&quot;,&quot;issued&quot;:{&quot;date-parts&quot;:[[2021]]},&quot;abstract&quot;:&quot;Serine proteases drive important physiological processes such as coagulation, fibrinolysis, infl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ficiency (either qualitative or quantitative) can lead to disease. Several SERPIN resupplementation strategies have been developed to treat SERPIN deficiencies, including concentrates derived from plasma and recombinant SERPINs. SERPINs usually inhibit multiple proteases, but only in their active state. Over the past decades, considerable insights have been acquired in the identification of SERPIN biological functions, their inhibitory mechanisms and specifi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fications and backbone stabilization. We will discuss the lessons learned from these recombinant SERPINs and explore novel techniques and strategies that will be essential for the creation and application of the future generation of therapeutic SERPINs.&quot;,&quot;volume&quot;:&quot;8&quot;},&quot;isTemporary&quot;:false}]},{&quot;citationID&quot;:&quot;MENDELEY_CITATION_1d5b98ff-b66b-40a6-98f0-6506bf43c3e6&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&quot;,&quot;citationItems&quot;:[{&quot;id&quot;:&quot;0823550e-e205-3989-b579-2235bb593d13&quot;,&quot;itemData&quot;:{&quot;type&quot;:&quot;article-journal&quot;,&quot;id&quot;:&quot;0823550e-e205-3989-b579-2235bb593d13&quot;,&quot;title&quot;:&quot;Weak acids as an alternative anti-microbial therapy&quot;,&quot;author&quot;:[{&quot;family&quot;:&quot;Kundukad&quot;,&quot;given&quot;:&quot;Binu&quot;,&quot;parse-names&quot;:false,&quot;dropping-particle&quot;:&quot;&quot;,&quot;non-dropping-particle&quot;:&quot;&quot;},{&quot;family&quot;:&quot;Udayakumar&quot;,&quot;given&quot;:&quot;Gayathri&quot;,&quot;parse-names&quot;:false,&quot;dropping-particle&quot;:&quot;&quot;,&quot;non-dropping-particle&quot;:&quot;&quot;},{&quot;family&quot;:&quot;Grela&quot;,&quot;given&quot;:&quot;Erin&quot;,&quot;parse-names&quot;:false,&quot;dropping-particle&quot;:&quot;&quot;,&quot;non-dropping-particle&quot;:&quot;&quot;},{&quot;family&quot;:&quot;Kaur&quot;,&quot;given&quot;:&quot;Dhamanpreet&quot;,&quot;parse-names&quot;:false,&quot;dropping-particle&quot;:&quot;&quot;,&quot;non-dropping-particle&quot;:&quot;&quot;},{&quot;family&quot;:&quot;Rice&quot;,&quot;given&quot;:&quot;Scott A&quot;,&quot;parse-names&quot;:false,&quot;dropping-particle&quot;:&quot;&quot;,&quot;non-dropping-particle&quot;:&quot;&quot;},{&quot;family&quot;:&quot;Kjelleberg&quot;,&quot;given&quot;:&quot;Staffan&quot;,&quot;parse-names&quot;:false,&quot;dropping-particle&quot;:&quot;&quot;,&quot;non-dropping-particle&quot;:&quot;&quot;},{&quot;family&quot;:&quot;Doyle&quot;,&quot;given&quot;:&quot;Patrick S&quot;,&quot;parse-names&quot;:false,&quot;dropping-particle&quot;:&quot;&quot;,&quot;non-dropping-particle&quot;:&quot;&quot;}],&quot;container-title&quot;:&quot;Biofilm&quot;,&quot;container-title-short&quot;:&quot;Biofilm&quot;,&quot;DOI&quot;:&quot;https://doi.org/10.1016/j.bioflm.2020.100019&quot;,&quot;ISSN&quot;:&quot;2590-2075&quot;,&quot;URL&quot;:&quot;https://www.sciencedirect.com/science/article/pii/S2590207520300010&quot;,&quot;issued&quot;:{&quot;date-parts&quot;:[[2020]]},&quot;page&quot;:&quot;100019&quot;,&quot;abstract&quot;:&quot;Weak acids such as acetic acid and N-acetyl cysteine (NAC) at pH less than their pKa can effectively eradicate biofilms due to their ability to penetrate the biofilm matrix and the cell membrane. However, the optimum conditions for their activity against drug resistant strains, and safety, need to be understood for their application to treat infections or to inactivate biofilms on hard surfaces. Here, we investigate the efficacy and optimum conditions at which weak acids can eradicate biofilms. We compared the efficacy of various mono and triprotic weak acids such as N-acetyl cysteine (NAC), acetic acid, formic acid and citric acid, in eradicating biofilms. We found that monoprotic weak acids/acid drugs can kill mucoid P. aeruginosa mucA biofilm bacteria provided the pH is less than their pKa, demonstrating that the extracellular biofilm matrix does not protect the bacteria from the activity of the weak acids. Triprotic acids, such as citric acid, kill biofilm bacteria at pH ​&lt; ​pKa1. However, at a pH between pKa1 and pKa2, citric acid is effective in killing the bacteria at the core of biofilm microcolonies but does not kill the bacteria on the periphery. The efficacy of a monoprotic weak acid (NAC) and triprotic weak acid (citric acid) were tested on biofilms formed by Klebsiella pneumoniae KP1, Pseudomonas putida OUS82, Staphylococcus aureus 15981, P. aeruginosa DK1-NH57388A, a mucoid cystic fibrosis isolate and P. aeruginosa PA_D25, an antibiotic resistant strain. We showed that weak acids have a broad spectrum of activity against a wide range of bacteria, including antibiotic resistant bacteria. Further, we showed that a weak acid drug, NAC, can kill bacteria without being toxic to human cells, if its pH is maintained close to its pKa. Thus weak acids/weak acid drugs target antibiotic resistant bacteria and eradicate the persister cells in biofilms which are tolerant to other conventional methods of biofilm eradication.&quot;,&quot;volume&quot;:&quot;2&quot;},&quot;isTemporary&quot;:false}]},{&quot;citationID&quot;:&quot;MENDELEY_CITATION_66829887-0494-4a56-8640-6972f390309d&quot;,&quot;properties&quot;:{&quot;noteIndex&quot;:0},&quot;isEdited&quot;:false,&quot;manualOverride&quot;:{&quot;isManuallyOverridden&quot;:false,&quot;citeprocText&quot;:&quot;&lt;sup&gt;58–60&lt;/sup&gt;&quot;,&quot;manualOverrideText&quot;:&quot;&quot;},&quot;citationTag&quot;:&quot;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&quot;,&quot;citationItems&quot;:[{&quot;id&quot;:&quot;ecba1fff-08a8-38d1-af47-d2e421f9c097&quot;,&quot;itemData&quot;:{&quot;type&quot;:&quot;article-journal&quot;,&quot;id&quot;:&quot;ecba1fff-08a8-38d1-af47-d2e421f9c097&quot;,&quot;title&quot;:&quot;Comparison of Enterococcus faecium and Enterococcus faecalis Strains isolated from water and clinical samples: antimicrobial susceptibility and genetic relationships&quot;,&quot;author&quot;:[{&quot;family&quot;:&quot;Castillo-Rojas&quot;,&quot;given&quot;:&quot;Gonzalo&quot;,&quot;parse-names&quot;:false,&quot;dropping-particle&quot;:&quot;&quot;,&quot;non-dropping-particle&quot;:&quot;&quot;},{&quot;family&quot;:&quot;Mazari-Hiríart&quot;,&quot;given&quot;:&quot;Marisa&quot;,&quot;parse-names&quot;:false,&quot;dropping-particle&quot;:&quot;&quot;,&quot;non-dropping-particle&quot;:&quot;&quot;},{&quot;family&quot;:&quot;Ponce de León&quot;,&quot;given&quot;:&quot;Sergio&quot;,&quot;parse-names&quot;:false,&quot;dropping-particle&quot;:&quot;&quot;,&quot;non-dropping-particle&quot;:&quot;&quot;},{&quot;family&quot;:&quot;Amieva-Fernández&quot;,&quot;given&quot;:&quot;Rosa I&quot;,&quot;parse-names&quot;:false,&quot;dropping-particle&quot;:&quot;&quot;,&quot;non-dropping-particle&quot;:&quot;&quot;},{&quot;family&quot;:&quot;Agis-Juárez&quot;,&quot;given&quot;:&quot;Raúl A&quot;,&quot;parse-names&quot;:false,&quot;dropping-particle&quot;:&quot;&quot;,&quot;non-dropping-particle&quot;:&quot;&quot;},{&quot;family&quot;:&quot;Huebner&quot;,&quot;given&quot;:&quot;Johannes&quot;,&quot;parse-names&quot;:false,&quot;dropping-particle&quot;:&quot;&quot;,&quot;non-dropping-particle&quot;:&quot;&quot;},{&quot;family&quot;:&quot;López-Vidal&quot;,&quot;given&quot;:&quot;Yolanda&quot;,&quot;parse-names&quot;:false,&quot;dropping-particle&quot;:&quot;&quot;,&quot;non-dropping-particle&quot;:&quot;&quot;}],&quot;container-title&quot;:&quot;PloS one&quot;,&quot;container-title-short&quot;:&quot;PLoS One&quot;,&quot;DOI&quot;:&quot;10.1371/journal.pone.0059491&quot;,&quot;ISSN&quot;:&quot;1932-6203&quot;,&quot;PMID&quot;:&quot;23560050&quot;,&quot;URL&quot;:&quot;https://pubmed.ncbi.nlm.nih.gov/23560050&quot;,&quot;issued&quot;:{&quot;date-parts&quot;:[[2013]]},&quot;publisher-place&quot;:&quot;United States&quot;,&quot;page&quot;:&quot;e59491-e59491&quot;,&quot;language&quot;:&quot;eng&quot;,&quot;abstract&quot;:&quot;Enterococci are part of the normal intestinal flora in a large number of mammals, and these microbes are currently used as indicators of fecal contamination in water and food for human consumption. These organisms are considered one of the primary causes of nosocomial and environmental infections due to their ability to survive in the environment and to their intrinsic resistance to antimicrobials. The aims of this study were to determine the biochemical patterns and antimicrobial susceptibilities of Enterococcus faecalis and E. faecium isolates from clinical samples and from water (groundwater, water from the Xochimilco wetland, and treated water from the Mexico City Metropolitan Area) and to determine the genetic relationships among these isolates. A total of 121 enterococcus strains were studied; 31 and 90 strains were isolated from clinical samples and water (groundwater, water from the Xochimilco wetland, and water for agricultural irrigation), respectively. Identification to the species level was performed using a multiplex PCR assay, and antimicrobial profiles were obtained using a commercial kit. Twenty-eight strains were analyzed by pulsed-field gel electrophoresis (PFGE). E. faecium strains isolated from water showed an atypical biochemical pattern. The clinical isolates showed higher resistance to antibiotics than those from water. Both the enterococci isolated from humans, and those isolated from water showed high genetic diversity according to the PFGE analysis, although some strains seemed to be closely related. In conclusion, enterococci isolated from humans and water are genetically different. However, water represents a potential route of transmission to the community and a source of antimicrobial resistance genes that may be readily transmitted to other, different bacterial species.&quot;,&quot;edition&quot;:&quot;2013/04/01&quot;,&quot;issue&quot;:&quot;4&quot;,&quot;volume&quot;:&quot;8&quot;},&quot;isTemporary&quot;:false},{&quot;id&quot;:&quot;666c1cc9-1ffa-3269-a87d-dfc884fa8d3f&quot;,&quot;itemData&quot;:{&quot;type&quot;:&quot;article-journal&quot;,&quot;id&quot;:&quot;666c1cc9-1ffa-3269-a87d-dfc884fa8d3f&quot;,&quot;title&quot;:&quot;Comparison of the clinical characteristics and outcomes associated with vancomycin-resistant Enterococcus faecalis and vancomycin-resistant E. faecium bacteremia&quot;,&quot;author&quot;:[{&quot;family&quot;:&quot;Hayakawa&quot;,&quot;given&quot;:&quot;Kayoko&quot;,&quot;parse-names&quot;:false,&quot;dropping-particle&quot;:&quot;&quot;,&quot;non-dropping-particle&quot;:&quot;&quot;},{&quot;family&quot;:&quot;Marchaim&quot;,&quot;given&quot;:&quot;Dror&quot;,&quot;parse-names&quot;:false,&quot;dropping-particle&quot;:&quot;&quot;,&quot;non-dropping-particle&quot;:&quot;&quot;},{&quot;family&quot;:&quot;Martin&quot;,&quot;given&quot;:&quot;Emily T&quot;,&quot;parse-names&quot;:false,&quot;dropping-particle&quot;:&quot;&quot;,&quot;non-dropping-particle&quot;:&quot;&quot;},{&quot;family&quot;:&quot;Tiwari&quot;,&quot;given&quot;:&quot;Namita&quot;,&quot;parse-names&quot;:false,&quot;dropping-particle&quot;:&quot;&quot;,&quot;non-dropping-particle&quot;:&quot;&quot;},{&quot;family&quot;:&quot;Yousuf&quot;,&quot;given&quot;:&quot;Adnan&quot;,&quot;parse-names&quot;:false,&quot;dropping-particle&quot;:&quot;&quot;,&quot;non-dropping-particle&quot;:&quot;&quot;},{&quot;family&quot;:&quot;Sunkara&quot;,&quot;given&quot;:&quot;Bharath&quot;,&quot;parse-names&quot;:false,&quot;dropping-particle&quot;:&quot;&quot;,&quot;non-dropping-particle&quot;:&quot;&quot;},{&quot;family&quot;:&quot;Pulluru&quot;,&quot;given&quot;:&quot;Harish&quot;,&quot;parse-names&quot;:false,&quot;dropping-particle&quot;:&quot;&quot;,&quot;non-dropping-particle&quot;:&quot;&quot;},{&quot;family&quot;:&quot;Kotra&quot;,&quot;given&quot;:&quot;Harikrishna&quot;,&quot;parse-names&quot;:false,&quot;dropping-particle&quot;:&quot;&quot;,&quot;non-dropping-particle&quot;:&quot;&quot;},{&quot;family&quot;:&quot;Hasan&quot;,&quot;given&quot;:&quot;Asma&quot;,&quot;parse-names&quot;:false,&quot;dropping-particle&quot;:&quot;&quot;,&quot;non-dropping-particle&quot;:&quot;&quot;},{&quot;family&quot;:&quot;Bheemreddy&quot;,&quot;given&quot;:&quot;Suchitha&quot;,&quot;parse-names&quot;:false,&quot;dropping-particle&quot;:&quot;&quot;,&quot;non-dropping-particle&quot;:&quot;&quot;},{&quot;family&quot;:&quot;Sheth&quot;,&quot;given&quot;:&quot;Puja&quot;,&quot;parse-names&quot;:false,&quot;dropping-particle&quot;:&quot;&quot;,&quot;non-dropping-particle&quot;:&quot;&quot;},{&quot;family&quot;:&quot;Lee&quot;,&quot;given&quot;:&quot;Dae-Won&quot;,&quot;parse-names&quot;:false,&quot;dropping-particle&quot;:&quot;&quot;,&quot;non-dropping-particle&quot;:&quot;&quot;},{&quot;family&quot;:&quot;Kamatam&quot;,&quot;given&quot;:&quot;Srinivasa&quot;,&quot;parse-names&quot;:false,&quot;dropping-particle&quot;:&quot;&quot;,&quot;non-dropping-particle&quot;:&quot;&quot;},{&quot;family&quot;:&quot;Bathina&quot;,&quot;given&quot;:&quot;Pradeep&quot;,&quot;parse-names&quot;:false,&quot;dropping-particle&quot;:&quot;&quot;,&quot;non-dropping-particle&quot;:&quot;&quot;},{&quot;family&quot;:&quot;Nanjireddy&quot;,&quot;given&quot;:&quot;Priyanka&quot;,&quot;parse-names&quot;:false,&quot;dropping-particle&quot;:&quot;&quot;,&quot;non-dropping-particle&quot;:&quot;&quot;},{&quot;family&quot;:&quot;Chalana&quot;,&quot;given&quot;:&quot;Indu K&quot;,&quot;parse-names&quot;:false,&quot;dropping-particle&quot;:&quot;&quot;,&quot;non-dropping-particle&quot;:&quot;&quot;},{&quot;family&quot;:&quot;Patel&quot;,&quot;given&quot;:&quot;Satyam&quot;,&quot;parse-names&quot;:false,&quot;dropping-particle&quot;:&quot;&quot;,&quot;non-dropping-particle&quot;:&quot;&quot;},{&quot;family&quot;:&quot;Kumar&quot;,&quot;given&quot;:&quot;Sarwan&quot;,&quot;parse-names&quot;:false,&quot;dropping-particle&quot;:&quot;&quot;,&quot;non-dropping-particle&quot;:&quot;&quot;},{&quot;family&quot;:&quot;Vahia&quot;,&quot;given&quot;:&quot;Amit&quot;,&quot;parse-names&quot;:false,&quot;dropping-particle&quot;:&quot;&quot;,&quot;non-dropping-particle&quot;:&quot;&quot;},{&quot;family&quot;:&quot;Ku&quot;,&quot;given&quot;:&quot;Kimberly&quot;,&quot;parse-names&quot;:false,&quot;dropping-particle&quot;:&quot;&quot;,&quot;non-dropping-particle&quot;:&quot;&quot;},{&quot;family&quot;:&quot;Yee&quot;,&quot;given&quot;:&quot;Victoria&quot;,&quot;parse-names&quot;:false,&quot;dropping-particle&quot;:&quot;&quot;,&quot;non-dropping-particle&quot;:&quot;&quot;},{&quot;family&quot;:&quot;Swan&quot;,&quot;given&quot;:&quot;Jessie&quot;,&quot;parse-names&quot;:false,&quot;dropping-particle&quot;:&quot;&quot;,&quot;non-dropping-particle&quot;:&quot;&quot;},{&quot;family&quot;:&quot;Pogue&quot;,&quot;given&quot;:&quot;Jason M&quot;,&quot;parse-names&quot;:false,&quot;dropping-particle&quot;:&quot;&quot;,&quot;non-dropping-particle&quot;:&quot;&quot;},{&quot;family&quot;:&quot;Lephart&quot;,&quot;given&quot;:&quot;Paul R&quot;,&quot;parse-names&quot;:false,&quot;dropping-particle&quot;:&quot;&quot;,&quot;non-dropping-particle&quot;:&quot;&quot;},{&quot;family&quot;:&quot;Rybak&quot;,&quot;given&quot;:&quot;Michael J&quot;,&quot;parse-names&quot;:false,&quot;dropping-particle&quot;:&quot;&quot;,&quot;non-dropping-particle&quot;:&quot;&quot;},{&quot;family&quot;:&quot;Kaye&quot;,&quot;given&quot;:&quot;Keith S&quot;,&quot;parse-names&quot;:false,&quot;dropping-particle&quot;:&quot;&quot;,&quot;non-dropping-particle&quot;:&quot;&quot;}],&quot;container-title&quot;:&quot;Antimicrobial agents and chemotherapy&quot;,&quot;container-title-short&quot;:&quot;Antimicrob Agents Chemother&quot;,&quot;DOI&quot;:&quot;10.1128/AAC.06299-11&quot;,&quot;ISSN&quot;:&quot;1098-6596&quot;,&quot;PMID&quot;:&quot;22354290&quot;,&quot;URL&quot;:&quot;https://pubmed.ncbi.nlm.nih.gov/22354290&quot;,&quot;issued&quot;:{&quot;date-parts&quot;:[[2012,5]]},&quot;publisher-place&quot;:&quot;United States&quot;,&quot;page&quot;:&quot;2452-2458&quot;,&quot;language&quot;:&quot;eng&quot;,&quot;abstract&quot;:&quot;In published studies, cohorts of patients with bacteremia due to vancomycin-resistant Enterococcus (VRE) have predominantly been infected with Enterococcus faecium. Little is known about the epidemiology and outcomes associated with bacteremia due to VR Enterococcus faecalis. A retrospective study of isolates obtained from January 2008 to October 2010 was conducted at Detroit Medical Center (DMC). Unique patients with blood cultures positive for VRE were reviewed. Outcomes were analyzed using logistic regression. During the study period, 105 cases of bacteremia due to VR E. faecalis and 197 cases of bacteremia due to VR E. faecium were identified. The mean age in the study cohort was 61.5 ± 15 years; 162 subjects (53.6%) were male. After controlling for a propensity score, bacteremia due to VR E. faecalis was associated with &gt;2-fold-lower in-hospital mortality than bacteremia due to VR E. faecium. Interestingly, bacteremia due to VR E. faecalis was associated with longer hospital stay after VRE isolation, although total length of stay was similar for groups with VR E. faecalis and VR E. faecium. Bacteremia due to VR E. faecalis was associated with a &gt;2-fold-lower risk for mortality than bacteremia due to VR E. faecium, possibly due to the availability of β-lactam therapeutics for treatment of VR E. faecalis.&quot;,&quot;edition&quot;:&quot;2012/02/21&quot;,&quot;issue&quot;:&quot;5&quot;,&quot;volume&quot;:&quot;56&quot;},&quot;isTemporary&quot;:false},{&quot;id&quot;:&quot;d3020281-7f3e-3946-94b4-3af24f1ba2c4&quot;,&quot;itemData&quot;:{&quot;type&quot;:&quot;article-journal&quot;,&quot;id&quot;:&quot;d3020281-7f3e-3946-94b4-3af24f1ba2c4&quot;,&quot;title&quot;:&quot;Determination of &lt;i&gt;Enterococcus faecalis&lt;/i&gt; and &lt;i&gt;Enterococcus faecium&lt;/i&gt; Antimicrobial Resistance and Virulence Factors and Their Association with Clinical and Demographic Factors in Kenya&quot;,&quot;author&quot;:[{&quot;family&quot;:&quot;Georges&quot;,&quot;given&quot;:&quot;Martin&quot;,&quot;parse-names&quot;:false,&quot;dropping-particle&quot;:&quot;&quot;,&quot;non-dropping-particle&quot;:&quot;&quot;},{&quot;family&quot;:&quot;Odoyo&quot;,&quot;given&quot;:&quot;Erick&quot;,&quot;parse-names&quot;:false,&quot;dropping-particle&quot;:&quot;&quot;,&quot;non-dropping-particle&quot;:&quot;&quot;},{&quot;family&quot;:&quot;Matano&quot;,&quot;given&quot;:&quot;Daniel&quot;,&quot;parse-names&quot;:false,&quot;dropping-particle&quot;:&quot;&quot;,&quot;non-dropping-particle&quot;:&quot;&quot;},{&quot;family&quot;:&quot;Tiria&quot;,&quot;given&quot;:&quot;Fredrick&quot;,&quot;parse-names&quot;:false,&quot;dropping-particle&quot;:&quot;&quot;,&quot;non-dropping-particle&quot;:&quot;&quot;},{&quot;family&quot;:&quot;Kyany’a&quot;,&quot;given&quot;:&quot;Cecilia&quot;,&quot;parse-names&quot;:false,&quot;dropping-particle&quot;:&quot;&quot;,&quot;non-dropping-particle&quot;:&quot;&quot;},{&quot;family&quot;:&quot;Mbwika&quot;,&quot;given&quot;:&quot;Daniel&quot;,&quot;parse-names&quot;:false,&quot;dropping-particle&quot;:&quot;&quot;,&quot;non-dropping-particle&quot;:&quot;&quot;},{&quot;family&quot;:&quot;Mutai&quot;,&quot;given&quot;:&quot;Winnie C&quot;,&quot;parse-names&quot;:false,&quot;dropping-particle&quot;:&quot;&quot;,&quot;non-dropping-particle&quot;:&quot;&quot;},{&quot;family&quot;:&quot;Musila&quot;,&quot;given&quot;:&quot;Lillian&quot;,&quot;parse-names&quot;:false,&quot;dropping-particle&quot;:&quot;&quot;,&quot;non-dropping-particle&quot;:&quot;&quot;}],&quot;container-title&quot;:&quot;Journal of Pathogens&quot;,&quot;container-title-short&quot;:&quot;J Pathog&quot;,&quot;editor&quot;:[{&quot;family&quot;:&quot;Messi&quot;,&quot;given&quot;:&quot;Patrizia&quot;,&quot;parse-names&quot;:false,&quot;dropping-particle&quot;:&quot;&quot;,&quot;non-dropping-particle&quot;:&quot;&quot;}],&quot;DOI&quot;:&quot;10.1155/2022/3129439&quot;,&quot;ISSN&quot;:&quot;2090-3057&quot;,&quot;URL&quot;:&quot;https://doi.org/10.1155/2022/3129439&quot;,&quot;issued&quot;:{&quot;date-parts&quot;:[[2022]]},&quot;page&quot;:&quot;3129439&quot;,&quot;abstract&quot;:&quot;&lt;i&gt;Background&lt;/i&gt;. Enterococci are clinically significant because of their increasing antibiotic resistance and their ability to cause severe infections due to an arsenal of virulence genes. Few studies in the developing world have examined virulence factors that may significantly impact patient outcomes. This study describes the antimicrobial resistance profiles and prevalence of five key &lt;i&gt;Enterococcal virulence&lt;/i&gt; genes &lt;i&gt;gelE&lt;/i&gt;, &lt;i&gt;asa&lt;/i&gt;, &lt;i&gt;cylA&lt;/i&gt;, &lt;i&gt;esp,&lt;/i&gt; and &lt;i&gt;hyl&lt;/i&gt; in forty-four clinical &lt;i&gt;Enterococcus faecalis&lt;/i&gt; and &lt;i&gt;E. faecium&lt;/i&gt; isolates in Kenya and their association with patients’ demographic and clinical characteristics. &lt;i&gt;Results&lt;/i&gt;. All &lt;i&gt;E. faecium&lt;/i&gt; isolates were obtained from hospital-acquired skin and soft tissue infections. While &lt;i&gt;E. faecalis&lt;/i&gt; was associated with community-acquired urinary tract infections. All isolates were resistant to erythromycin, whereas 11/44 (27.5%), 25/44 (56.8%), 28/44 (63.6%), 37/44 (84.1%), 40/44 (90.0%), and 43/44 (97.5%) were susceptible to tetracycline, levofloxacin, gentamicin, ampicillin, nitrofurantoin, and teicoplanin, respectively. All isolates were susceptible to tigecycline, vancomycin, and linezolid. There was little difference in the antibiotic resistance profiles between &lt;i&gt;E. faecalis&lt;/i&gt; and &lt;i&gt;E. faecium&lt;/i&gt;. The prevalence of the virulence genes among the 44 isolates were 27 (61.4%) for &lt;i&gt;gelE&lt;/i&gt;, 26 (59.1%) for &lt;i&gt;asa1&lt;/i&gt;, 16 (36.3%) for &lt;i&gt;esp,&lt;/i&gt; 11 (25.0%) for &lt;i&gt;cylA,&lt;/i&gt; and 1 (2.3%) for &lt;i&gt;hyl&lt;/i&gt;. 72.9% of &lt;i&gt;E. faecalis&lt;/i&gt; isolates had multiple virulence genes compared to 57% of &lt;i&gt;E. faecium&lt;/i&gt; isolates with no virulence genes. The &lt;i&gt;hyl&lt;/i&gt; gene was only detected in &lt;i&gt;E. faecium,&lt;/i&gt; while &lt;i&gt;cylA&lt;/i&gt; and &lt;i&gt;asa1&lt;/i&gt; were only detected in &lt;i&gt;E. faecalis&lt;/i&gt;. A significant correlation was observed between the presence of &lt;i&gt;asa1&lt;/i&gt; and &lt;i&gt;esp&lt;/i&gt; virulence genes and tetracycline resistance (&lt;span class=\&quot;inline_break\&quot;&gt;&lt;svg xmlns:xlink=\&quot;http://www.w3.org/1999/xlink\&quot; xmlns=\&quot;http://www.w3.org/2000/svg\&quot; width=\&quot;19.289pt\&quot; style=\&quot;vertical-align:-0.2064009pt\&quot; id=\&quot;M1\&quot; height=\&quot;8.8423pt\&quot; version=\&quot;1.1\&quot; viewBox=\&quot;-0.0498162 -8.6359 19.289 8.8423\&quot;&gt;&lt;g transform=\&quot;matrix(.013,0,0,-0.013,0,0)\&quot;&gt;&lt;path id=\&quot;g113-81\&quot; d=\&quot;M600 480C600 590 528 650 384 650H143L137 622C222 614 225 607 210 531L130 127C113 41 106 36 23 28L17 0H294L300 28C204 36 195 42 212 127L243 284L314 263C327 263 339 263 352 264C465 271 600 337 600 480ZM508 481C508 351 402 304 329 304C289 304 265 311 250 317L295 559C302 594 310 606 323 611C335 616 350 619 367 619C455 619 508 573 508 481Z\&quot;/&gt;&lt;/g&gt;&lt;g transform=\&quot;matrix(.013,0,0,-0.013,11.658,0)\&quot;&gt;&lt;path id=\&quot;g117-34\&quot; d=\&quot;M535 323V373H52V323H535ZM535 138V188H52V138H535Z\&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path id=\&quot;g113-49\&quot; d=\&quot;M241 635C89 635 35 457 35 312C35 153 89 -12 240 -12C390 -12 443 166 443 312C443 466 390 635 241 635ZM238 602C329 602 354 454 354 312C354 172 330 22 240 22C152 22 124 173 124 313S148 602 238 602Z\&quot;/&gt;&lt;/g&gt;&lt;g transform=\&quot;matrix(.013,0,0,-0.013,29.161,0)\&quot;&gt;&lt;path id=\&quot;g113-47\&quot; d=\&quot;M113 -12C146 -12 170 11 170 46C170 78 146 103 114 103S58 78 58 46C58 11 82 -12 113 -12Z\&quot;/&gt;&lt;/g&gt;&lt;g transform=\&quot;matrix(.013,0,0,-0.013,32.125,0)\&quot;&gt;&lt;use xlink:href=\&quot;#g113-49\&quot;/&gt;&lt;/g&gt;&lt;g transform=\&quot;matrix(.013,0,0,-0.013,38.365,0)\&quot;&gt;&lt;path id=\&quot;g113-52\&quot; d=\&quot;M285 378C315 398 338 416 353 432C373 451 384 474 384 503C384 579 325 635 236 635H235C182 635 136 610 108 579L65 516L85 496C110 533 150 575 205 575C258 575 300 543 300 481C300 407 232 369 141 339L147 310C163 315 188 321 211 321C268 321 338 284 338 192C338 94 288 40 217 40C160 40 119 68 93 91C85 98 77 97 69 91C60 84 47 71 46 58C44 46 48 35 62 22C75 10 116 -12 162 -12C234 -12 424 62 424 224C424 297 373 359 285 376V378Z\&quot;/&gt;&lt;/g&gt;&lt;g transform=\&quot;matrix(.013,0,0,-0.013,44.605,0)\&quot;&gt;&lt;use xlink:href=\&quot;#g113-49\&quot;/&gt;&lt;/g&gt;&lt;g transform=\&quot;matrix(.013,0,0,-0.013,50.845,0)\&quot;&gt;&lt;path id=\&quot;g113-54\&quot; d=\&quot;M153 550H386L412 615L406 623H120L82 318C104 327 142 338 184 338C294 338 347 275 347 187C347 112 305 39 221 39C160 39 119 71 97 89C88 97 80 96 71 90C59 80 50 67 49 57C48 45 52 36 66 23C80 9 123 -12 169 -12C221 -11 288 15 342 59C403 109 431 165 431 225C431 308 366 395 238 395C212 395 165 379 127 364L153 550Z\&quot;/&gt;&lt;/g&gt;&lt;/svg&gt;&lt;/span&gt; and 0.0363, respectively). A significant correlation was also observed between the presence of virulence genes &lt;i&gt;gelE&lt;/i&gt; and &lt;i&gt;asa1&lt;/i&gt; and nitrofurantoin resistance (&lt;span class=\&quot;inline_break\&quot;&gt;&lt;svg xmlns:xlink=\&quot;http://www.w3.org/1999/xlink\&quot; xmlns=\&quot;http://www.w3.org/2000/svg\&quot; width=\&quot;19.289pt\&quot; style=\&quot;vertical-align:-0.2064009pt\&quot; id=\&quot;M2\&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path id=\&quot;g113-50\&quot; d=\&quot;M384 0V27C293 34 287 42 287 114V635C232 613 172 594 109 583V559L157 557C201 555 205 550 205 499V114C205 42 199 34 109 27V0H384Z\&quot;/&gt;&lt;/g&gt;&lt;g transform=\&quot;matrix(.013,0,0,-0.013,44.605,0)\&quot;&gt;&lt;path id=\&quot;g113-56\&quot; d=\&quot;M447 623H65C61 580 56 530 47 475H76C100 541 106 550 172 550H388C308 376 196 170 91 -1L98 -12L172 -2C268 204 360 408 455 611L447 623Z\&quot;/&gt;&lt;/g&gt;&lt;g transform=\&quot;matrix(.013,0,0,-0.013,50.847,0)\&quot;&gt;&lt;use xlink:href=\&quot;#g113-54\&quot;/&gt;&lt;/g&gt;&lt;/svg&gt;&lt;/span&gt; and 0.0225, respectively) and ampicillin resistance (&lt;span class=\&quot;inline_break\&quot;&gt;&lt;svg xmlns:xlink=\&quot;http://www.w3.org/1999/xlink\&quot; xmlns=\&quot;http://www.w3.org/2000/svg\&quot; width=\&quot;19.289pt\&quot; style=\&quot;vertical-align:-0.2064009pt\&quot; id=\&quot;M3\&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use xlink:href=\&quot;#g113-49\&quot;/&gt;&lt;/g&gt;&lt;g transform=\&quot;matrix(.013,0,0,-0.013,44.605,0)\&quot;&gt;&lt;use xlink:href=\&quot;#g113-49\&quot;/&gt;&lt;/g&gt;&lt;g transform=\&quot;matrix(.013,0,0,-0.013,50.845,0)\&quot;&gt;&lt;use xlink:href=\&quot;#g113-54\&quot;/&gt;&lt;/g&gt;&lt;/svg&gt;&lt;/span&gt; and 0.0008, respectively). &lt;i&gt;Conclusion&lt;/i&gt;. The study highlights the high levels of erythromycin resistance in &lt;i&gt;E. faecalis&lt;/i&gt; and &lt;i&gt;E. faecium&lt;/i&gt;, the demographic factors influencing the species distribution among patients, and the accumulation of multiple virulence genes in &lt;i&gt;E. faecalis.&lt;/i&gt; The significant association of &lt;i&gt;gelE&lt;/i&gt;, &lt;i&gt;asa1,&lt;/i&gt; and &lt;i&gt;esp&lt;/i&gt; virulence genes with drug resistance could explain the pathogenic success of &lt;i&gt;E. faecalis&lt;/i&gt; and provides a guide for future studies.&quot;,&quot;publisher&quot;:&quot;Hindawi&quot;,&quot;volume&quot;:&quot;2022&quot;},&quot;isTemporary&quot;:false}]},{&quot;citationID&quot;:&quot;MENDELEY_CITATION_3982de8f-6cb9-4e76-a6a7-a7446754dd77&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zk4MmRlOGYtNmNiOS00ZTc2LWE2YTctYTc0NDY3NTRkZDc3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d93f79e-8166-4403-a062-d248cbc15ec2&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2Q5M2Y3OWUtODE2Ni00NDAzLWEwNjItZDI0OGNiYzE1ZWMy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27F09-7D59-1847-8ABA-4A84F7AC3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49</Pages>
  <Words>39213</Words>
  <Characters>223515</Characters>
  <Application>Microsoft Office Word</Application>
  <DocSecurity>0</DocSecurity>
  <Lines>1862</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mcgrosso</dc:creator>
  <cp:keywords/>
  <dc:description/>
  <cp:lastModifiedBy>Charlie Bayne</cp:lastModifiedBy>
  <cp:revision>2</cp:revision>
  <dcterms:created xsi:type="dcterms:W3CDTF">2024-05-06T17:21:00Z</dcterms:created>
  <dcterms:modified xsi:type="dcterms:W3CDTF">2024-05-06T17:21:00Z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id="HRhnCcZb"/&gt;&lt;style id="http://www.zotero.org/styles/nature" hasBibliography="1" bibliographyStyleHasBeenSet="1"/&gt;&lt;prefs&gt;&lt;pref name="fieldType" value="Field"/&gt;&lt;pref name="dontAskDelayCitationUpdate</vt:lpwstr>
  </property>
  <property fmtid="{D5CDD505-2E9C-101B-9397-08002B2CF9AE}" pid="3" name="ZOTERO_PREF_2">
    <vt:lpwstr>s" value="true"/&gt;&lt;/prefs&gt;&lt;/data&gt;</vt:lpwstr>
  </property>
  <property fmtid="{D5CDD505-2E9C-101B-9397-08002B2CF9AE}" pid="4" name="GrammarlyDocumentId">
    <vt:lpwstr>48574d6c6266885ac3f89cbc801a6c63369a87fe5a89ed79c20d23be4679713f</vt:lpwstr>
  </property>
</Properties>
</file>